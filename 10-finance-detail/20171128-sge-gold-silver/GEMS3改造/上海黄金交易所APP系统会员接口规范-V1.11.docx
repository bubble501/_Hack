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E5A" w:rsidRDefault="005C6274" w:rsidP="002E0C0E">
      <w:pPr>
        <w:ind w:left="420" w:firstLineChars="0" w:firstLine="420"/>
        <w:jc w:val="right"/>
        <w:rPr>
          <w:rFonts w:asciiTheme="minorEastAsia" w:hAnsiTheme="minorEastAsia"/>
          <w:color w:val="000000" w:themeColor="text1"/>
          <w:sz w:val="52"/>
        </w:rPr>
      </w:pPr>
      <w:r>
        <w:rPr>
          <w:rFonts w:asciiTheme="minorEastAsia" w:hAnsiTheme="minorEastAsia" w:hint="eastAsia"/>
          <w:color w:val="000000" w:themeColor="text1"/>
          <w:szCs w:val="24"/>
        </w:rPr>
        <w:t>编号：</w:t>
      </w:r>
      <w:r>
        <w:rPr>
          <w:rFonts w:asciiTheme="minorEastAsia" w:hAnsiTheme="minorEastAsia" w:hint="eastAsia"/>
          <w:color w:val="000000" w:themeColor="text1"/>
          <w:szCs w:val="24"/>
          <w:u w:val="single"/>
        </w:rPr>
        <w:t>SGE-BZ-01-xx</w:t>
      </w:r>
    </w:p>
    <w:p w:rsidR="002B3E5A" w:rsidRDefault="005C6274">
      <w:pPr>
        <w:ind w:firstLineChars="0" w:firstLine="0"/>
        <w:jc w:val="right"/>
        <w:rPr>
          <w:rFonts w:asciiTheme="minorEastAsia" w:hAnsiTheme="minorEastAsia"/>
          <w:color w:val="000000" w:themeColor="text1"/>
          <w:sz w:val="52"/>
        </w:rPr>
      </w:pPr>
      <w:r>
        <w:rPr>
          <w:rFonts w:asciiTheme="minorEastAsia" w:hAnsiTheme="minorEastAsia" w:hint="eastAsia"/>
          <w:color w:val="000000" w:themeColor="text1"/>
          <w:szCs w:val="24"/>
        </w:rPr>
        <w:t>密级：</w:t>
      </w:r>
      <w:r>
        <w:rPr>
          <w:rFonts w:asciiTheme="minorEastAsia" w:hAnsiTheme="minorEastAsia" w:hint="eastAsia"/>
          <w:color w:val="000000" w:themeColor="text1"/>
          <w:szCs w:val="24"/>
          <w:u w:val="single"/>
        </w:rPr>
        <w:t>内 部 资  料</w:t>
      </w:r>
    </w:p>
    <w:p w:rsidR="002B3E5A" w:rsidRDefault="005C6274">
      <w:pPr>
        <w:spacing w:beforeLines="600" w:before="1872"/>
        <w:ind w:firstLineChars="0" w:firstLine="0"/>
        <w:jc w:val="center"/>
        <w:rPr>
          <w:rFonts w:asciiTheme="minorEastAsia" w:hAnsiTheme="minorEastAsia"/>
          <w:color w:val="000000" w:themeColor="text1"/>
          <w:sz w:val="52"/>
        </w:rPr>
      </w:pPr>
      <w:r>
        <w:rPr>
          <w:rFonts w:asciiTheme="minorEastAsia" w:hAnsiTheme="minorEastAsia"/>
          <w:noProof/>
          <w:color w:val="000000" w:themeColor="text1"/>
        </w:rPr>
        <w:drawing>
          <wp:inline distT="0" distB="0" distL="0" distR="0">
            <wp:extent cx="2195195" cy="1487170"/>
            <wp:effectExtent l="0" t="0" r="0" b="0"/>
            <wp:docPr id="5" name="图片 3" descr="C:\Users\wumin\Desktop\未标题-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C:\Users\wumin\Desktop\未标题-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195340" cy="1487278"/>
                    </a:xfrm>
                    <a:prstGeom prst="rect">
                      <a:avLst/>
                    </a:prstGeom>
                    <a:noFill/>
                    <a:ln w="9525">
                      <a:noFill/>
                      <a:miter lim="800000"/>
                      <a:headEnd/>
                      <a:tailEnd/>
                    </a:ln>
                  </pic:spPr>
                </pic:pic>
              </a:graphicData>
            </a:graphic>
          </wp:inline>
        </w:drawing>
      </w:r>
      <w:r>
        <w:rPr>
          <w:rFonts w:asciiTheme="minorEastAsia" w:hAnsiTheme="minorEastAsia"/>
          <w:color w:val="000000" w:themeColor="text1"/>
          <w:sz w:val="52"/>
        </w:rPr>
        <w:t xml:space="preserve"> </w:t>
      </w:r>
    </w:p>
    <w:p w:rsidR="002B3E5A" w:rsidRDefault="005C6274">
      <w:pPr>
        <w:ind w:firstLineChars="0" w:firstLine="0"/>
        <w:jc w:val="center"/>
        <w:outlineLvl w:val="0"/>
        <w:rPr>
          <w:rFonts w:asciiTheme="minorEastAsia" w:hAnsiTheme="minorEastAsia"/>
          <w:color w:val="000000" w:themeColor="text1"/>
          <w:sz w:val="52"/>
        </w:rPr>
      </w:pPr>
      <w:bookmarkStart w:id="0" w:name="_Toc494292485"/>
      <w:r>
        <w:rPr>
          <w:rFonts w:asciiTheme="minorEastAsia" w:hAnsiTheme="minorEastAsia" w:hint="eastAsia"/>
          <w:color w:val="000000" w:themeColor="text1"/>
          <w:sz w:val="52"/>
        </w:rPr>
        <w:t>APP系统会员接口规范</w:t>
      </w:r>
      <w:bookmarkEnd w:id="0"/>
    </w:p>
    <w:p w:rsidR="002B3E5A" w:rsidRDefault="005C6274">
      <w:pPr>
        <w:spacing w:beforeLines="200" w:before="624" w:afterLines="900" w:after="2808"/>
        <w:ind w:firstLineChars="0" w:firstLine="0"/>
        <w:jc w:val="center"/>
        <w:rPr>
          <w:rFonts w:asciiTheme="minorEastAsia" w:hAnsiTheme="minorEastAsia"/>
          <w:color w:val="000000" w:themeColor="text1"/>
          <w:sz w:val="52"/>
        </w:rPr>
      </w:pPr>
      <w:r>
        <w:rPr>
          <w:rFonts w:asciiTheme="minorEastAsia" w:hAnsiTheme="minorEastAsia" w:hint="eastAsia"/>
          <w:color w:val="000000" w:themeColor="text1"/>
          <w:sz w:val="52"/>
        </w:rPr>
        <w:t>（V1.</w:t>
      </w:r>
      <w:ins w:id="1" w:author="cuiqingsong" w:date="2017-05-09T10:29:00Z">
        <w:r>
          <w:rPr>
            <w:rFonts w:asciiTheme="minorEastAsia" w:hAnsiTheme="minorEastAsia"/>
            <w:color w:val="000000" w:themeColor="text1"/>
            <w:sz w:val="52"/>
          </w:rPr>
          <w:t>1</w:t>
        </w:r>
      </w:ins>
      <w:ins w:id="2" w:author="cuiqingsong" w:date="2017-09-27T11:02:00Z">
        <w:r w:rsidR="00A638A1">
          <w:rPr>
            <w:rFonts w:asciiTheme="minorEastAsia" w:hAnsiTheme="minorEastAsia"/>
            <w:color w:val="000000" w:themeColor="text1"/>
            <w:sz w:val="52"/>
          </w:rPr>
          <w:t>1</w:t>
        </w:r>
      </w:ins>
      <w:del w:id="3" w:author="cuiqingsong" w:date="2017-05-09T10:29:00Z">
        <w:r>
          <w:rPr>
            <w:rFonts w:asciiTheme="minorEastAsia" w:hAnsiTheme="minorEastAsia" w:hint="eastAsia"/>
            <w:color w:val="000000" w:themeColor="text1"/>
            <w:sz w:val="52"/>
          </w:rPr>
          <w:delText>0</w:delText>
        </w:r>
      </w:del>
      <w:del w:id="4" w:author="cuiqingsong" w:date="2017-04-25T09:14:00Z">
        <w:r>
          <w:rPr>
            <w:rFonts w:asciiTheme="minorEastAsia" w:hAnsiTheme="minorEastAsia" w:hint="eastAsia"/>
            <w:color w:val="000000" w:themeColor="text1"/>
            <w:sz w:val="52"/>
          </w:rPr>
          <w:delText>9</w:delText>
        </w:r>
        <w:r>
          <w:rPr>
            <w:rFonts w:asciiTheme="minorEastAsia" w:hAnsiTheme="minorEastAsia"/>
            <w:color w:val="000000" w:themeColor="text1"/>
            <w:sz w:val="52"/>
          </w:rPr>
          <w:delText>1</w:delText>
        </w:r>
      </w:del>
      <w:r>
        <w:rPr>
          <w:rFonts w:asciiTheme="minorEastAsia" w:hAnsiTheme="minorEastAsia" w:hint="eastAsia"/>
          <w:color w:val="000000" w:themeColor="text1"/>
          <w:sz w:val="52"/>
        </w:rPr>
        <w:t>）</w:t>
      </w:r>
    </w:p>
    <w:p w:rsidR="002B3E5A" w:rsidRDefault="005C6274">
      <w:pPr>
        <w:spacing w:beforeLines="1500" w:before="4680"/>
        <w:ind w:firstLineChars="0" w:firstLine="0"/>
        <w:jc w:val="center"/>
        <w:rPr>
          <w:rFonts w:asciiTheme="minorEastAsia" w:hAnsiTheme="minorEastAsia"/>
          <w:color w:val="000000" w:themeColor="text1"/>
          <w:sz w:val="32"/>
        </w:rPr>
      </w:pPr>
      <w:r>
        <w:rPr>
          <w:rFonts w:asciiTheme="minorEastAsia" w:hAnsiTheme="minorEastAsia" w:hint="eastAsia"/>
          <w:color w:val="000000" w:themeColor="text1"/>
          <w:sz w:val="32"/>
        </w:rPr>
        <w:t>上海黄金交易所</w:t>
      </w:r>
    </w:p>
    <w:p w:rsidR="002B3E5A" w:rsidRDefault="005C6274">
      <w:pPr>
        <w:ind w:firstLineChars="0" w:firstLine="0"/>
        <w:jc w:val="center"/>
        <w:rPr>
          <w:rFonts w:asciiTheme="minorEastAsia" w:hAnsiTheme="minorEastAsia"/>
          <w:color w:val="000000" w:themeColor="text1"/>
          <w:sz w:val="32"/>
        </w:rPr>
        <w:sectPr w:rsidR="002B3E5A">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pPr>
      <w:r>
        <w:rPr>
          <w:rFonts w:asciiTheme="minorEastAsia" w:hAnsiTheme="minorEastAsia" w:hint="eastAsia"/>
          <w:color w:val="000000" w:themeColor="text1"/>
          <w:sz w:val="32"/>
        </w:rPr>
        <w:t>2015年5月</w:t>
      </w:r>
    </w:p>
    <w:p w:rsidR="002B3E5A" w:rsidRDefault="005C6274">
      <w:pPr>
        <w:pStyle w:val="af9"/>
        <w:ind w:left="-617" w:right="-382" w:firstLine="482"/>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lastRenderedPageBreak/>
        <w:t>文档标识</w:t>
      </w:r>
    </w:p>
    <w:p w:rsidR="002B3E5A" w:rsidRDefault="002B3E5A">
      <w:pPr>
        <w:ind w:firstLine="320"/>
        <w:rPr>
          <w:rFonts w:asciiTheme="minorEastAsia" w:hAnsiTheme="minorEastAsia"/>
          <w:color w:val="000000" w:themeColor="text1"/>
          <w:sz w:val="16"/>
        </w:rPr>
      </w:pPr>
    </w:p>
    <w:tbl>
      <w:tblPr>
        <w:tblW w:w="8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6"/>
        <w:gridCol w:w="6809"/>
      </w:tblGrid>
      <w:tr w:rsidR="002B3E5A">
        <w:trPr>
          <w:trHeight w:val="340"/>
          <w:jc w:val="center"/>
        </w:trPr>
        <w:tc>
          <w:tcPr>
            <w:tcW w:w="1236" w:type="dxa"/>
          </w:tcPr>
          <w:p w:rsidR="002B3E5A" w:rsidRDefault="005C6274">
            <w:pPr>
              <w:pStyle w:val="60"/>
              <w:ind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文档名称</w:t>
            </w:r>
          </w:p>
        </w:tc>
        <w:tc>
          <w:tcPr>
            <w:tcW w:w="6809" w:type="dxa"/>
          </w:tcPr>
          <w:p w:rsidR="002B3E5A" w:rsidRDefault="005C6274">
            <w:pPr>
              <w:pStyle w:val="60"/>
              <w:ind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上海黄金交易所APP系统会员接口规范</w:t>
            </w:r>
          </w:p>
        </w:tc>
      </w:tr>
      <w:tr w:rsidR="002B3E5A">
        <w:trPr>
          <w:trHeight w:val="340"/>
          <w:jc w:val="center"/>
        </w:trPr>
        <w:tc>
          <w:tcPr>
            <w:tcW w:w="1236" w:type="dxa"/>
          </w:tcPr>
          <w:p w:rsidR="002B3E5A" w:rsidRDefault="005C6274">
            <w:pPr>
              <w:pStyle w:val="60"/>
              <w:ind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版本号</w:t>
            </w:r>
          </w:p>
        </w:tc>
        <w:tc>
          <w:tcPr>
            <w:tcW w:w="6809" w:type="dxa"/>
          </w:tcPr>
          <w:p w:rsidR="002B3E5A" w:rsidRDefault="005C6274">
            <w:pPr>
              <w:pStyle w:val="60"/>
              <w:ind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V1.</w:t>
            </w:r>
            <w:ins w:id="5" w:author="cuiqingsong" w:date="2017-09-27T11:02:00Z">
              <w:r w:rsidR="00A638A1">
                <w:rPr>
                  <w:rFonts w:asciiTheme="minorEastAsia" w:eastAsiaTheme="minorEastAsia" w:hAnsiTheme="minorEastAsia"/>
                  <w:color w:val="000000" w:themeColor="text1"/>
                </w:rPr>
                <w:t>1</w:t>
              </w:r>
            </w:ins>
            <w:ins w:id="6" w:author="cuiqingsong" w:date="2017-04-25T09:14:00Z">
              <w:r>
                <w:rPr>
                  <w:rFonts w:asciiTheme="minorEastAsia" w:eastAsiaTheme="minorEastAsia" w:hAnsiTheme="minorEastAsia"/>
                  <w:color w:val="000000" w:themeColor="text1"/>
                </w:rPr>
                <w:t>1</w:t>
              </w:r>
            </w:ins>
            <w:del w:id="7" w:author="cuiqingsong" w:date="2017-04-25T09:14:00Z">
              <w:r>
                <w:rPr>
                  <w:rFonts w:asciiTheme="minorEastAsia" w:eastAsiaTheme="minorEastAsia" w:hAnsiTheme="minorEastAsia" w:hint="eastAsia"/>
                  <w:color w:val="000000" w:themeColor="text1"/>
                </w:rPr>
                <w:delText>09</w:delText>
              </w:r>
              <w:r>
                <w:rPr>
                  <w:rFonts w:asciiTheme="minorEastAsia" w:eastAsiaTheme="minorEastAsia" w:hAnsiTheme="minorEastAsia"/>
                  <w:color w:val="000000" w:themeColor="text1"/>
                </w:rPr>
                <w:delText>1</w:delText>
              </w:r>
            </w:del>
          </w:p>
        </w:tc>
      </w:tr>
      <w:tr w:rsidR="002B3E5A">
        <w:trPr>
          <w:trHeight w:val="424"/>
          <w:jc w:val="center"/>
        </w:trPr>
        <w:tc>
          <w:tcPr>
            <w:tcW w:w="1236" w:type="dxa"/>
            <w:vAlign w:val="center"/>
          </w:tcPr>
          <w:p w:rsidR="002B3E5A" w:rsidRDefault="005C6274">
            <w:pPr>
              <w:pStyle w:val="60"/>
              <w:ind w:firstLineChars="83" w:firstLine="199"/>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状况</w:t>
            </w:r>
          </w:p>
        </w:tc>
        <w:tc>
          <w:tcPr>
            <w:tcW w:w="6809" w:type="dxa"/>
            <w:vAlign w:val="center"/>
          </w:tcPr>
          <w:p w:rsidR="002B3E5A" w:rsidRDefault="005C6274">
            <w:pPr>
              <w:pStyle w:val="60"/>
              <w:ind w:firstLine="480"/>
              <w:rPr>
                <w:rFonts w:asciiTheme="minorEastAsia" w:eastAsiaTheme="minorEastAsia" w:hAnsiTheme="minorEastAsia"/>
                <w:color w:val="000000" w:themeColor="text1"/>
              </w:rPr>
            </w:pPr>
            <w:r>
              <w:rPr>
                <w:rFonts w:asciiTheme="minorEastAsia" w:eastAsiaTheme="minorEastAsia" w:hAnsiTheme="minorEastAsia"/>
                <w:noProof/>
                <w:color w:val="000000" w:themeColor="text1"/>
              </w:rPr>
              <w:drawing>
                <wp:inline distT="0" distB="0" distL="0" distR="0">
                  <wp:extent cx="540385" cy="230505"/>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40385" cy="230505"/>
                          </a:xfrm>
                          <a:prstGeom prst="rect">
                            <a:avLst/>
                          </a:prstGeom>
                          <a:noFill/>
                          <a:ln>
                            <a:noFill/>
                          </a:ln>
                        </pic:spPr>
                      </pic:pic>
                    </a:graphicData>
                  </a:graphic>
                </wp:inline>
              </w:drawing>
            </w:r>
            <w:r>
              <w:rPr>
                <w:rFonts w:asciiTheme="minorEastAsia" w:eastAsiaTheme="minorEastAsia" w:hAnsiTheme="minorEastAsia"/>
                <w:noProof/>
                <w:color w:val="000000" w:themeColor="text1"/>
              </w:rPr>
              <w:drawing>
                <wp:inline distT="0" distB="0" distL="0" distR="0">
                  <wp:extent cx="803275" cy="230505"/>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803275" cy="230505"/>
                          </a:xfrm>
                          <a:prstGeom prst="rect">
                            <a:avLst/>
                          </a:prstGeom>
                          <a:noFill/>
                          <a:ln>
                            <a:noFill/>
                          </a:ln>
                        </pic:spPr>
                      </pic:pic>
                    </a:graphicData>
                  </a:graphic>
                </wp:inline>
              </w:drawing>
            </w:r>
            <w:r>
              <w:rPr>
                <w:rFonts w:asciiTheme="minorEastAsia" w:eastAsiaTheme="minorEastAsia" w:hAnsiTheme="minorEastAsia"/>
                <w:noProof/>
                <w:color w:val="000000" w:themeColor="text1"/>
              </w:rPr>
              <w:drawing>
                <wp:inline distT="0" distB="0" distL="0" distR="0">
                  <wp:extent cx="850900" cy="230505"/>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850900" cy="230505"/>
                          </a:xfrm>
                          <a:prstGeom prst="rect">
                            <a:avLst/>
                          </a:prstGeom>
                          <a:noFill/>
                          <a:ln>
                            <a:noFill/>
                          </a:ln>
                        </pic:spPr>
                      </pic:pic>
                    </a:graphicData>
                  </a:graphic>
                </wp:inline>
              </w:drawing>
            </w:r>
            <w:r>
              <w:rPr>
                <w:rFonts w:asciiTheme="minorEastAsia" w:eastAsiaTheme="minorEastAsia" w:hAnsiTheme="minorEastAsia"/>
                <w:noProof/>
                <w:color w:val="000000" w:themeColor="text1"/>
              </w:rPr>
              <w:drawing>
                <wp:inline distT="0" distB="0" distL="0" distR="0">
                  <wp:extent cx="1025525" cy="230505"/>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025525" cy="230505"/>
                          </a:xfrm>
                          <a:prstGeom prst="rect">
                            <a:avLst/>
                          </a:prstGeom>
                          <a:noFill/>
                          <a:ln>
                            <a:noFill/>
                          </a:ln>
                        </pic:spPr>
                      </pic:pic>
                    </a:graphicData>
                  </a:graphic>
                </wp:inline>
              </w:drawing>
            </w:r>
          </w:p>
        </w:tc>
      </w:tr>
    </w:tbl>
    <w:p w:rsidR="002B3E5A" w:rsidRDefault="002B3E5A">
      <w:pPr>
        <w:ind w:firstLine="480"/>
        <w:rPr>
          <w:rFonts w:asciiTheme="minorEastAsia" w:hAnsiTheme="minorEastAsia"/>
          <w:color w:val="000000" w:themeColor="text1"/>
        </w:rPr>
      </w:pPr>
    </w:p>
    <w:p w:rsidR="002B3E5A" w:rsidRDefault="005C6274">
      <w:pPr>
        <w:pStyle w:val="af9"/>
        <w:ind w:left="-617" w:right="-382" w:firstLine="482"/>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文档修订历史</w:t>
      </w:r>
    </w:p>
    <w:p w:rsidR="002B3E5A" w:rsidRDefault="002B3E5A">
      <w:pPr>
        <w:ind w:firstLine="321"/>
        <w:rPr>
          <w:rFonts w:asciiTheme="minorEastAsia" w:hAnsiTheme="minorEastAsia"/>
          <w:b/>
          <w:color w:val="000000" w:themeColor="text1"/>
          <w:sz w:val="16"/>
        </w:rPr>
      </w:pPr>
    </w:p>
    <w:tbl>
      <w:tblPr>
        <w:tblW w:w="90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5"/>
        <w:gridCol w:w="1688"/>
        <w:gridCol w:w="4509"/>
        <w:gridCol w:w="1473"/>
      </w:tblGrid>
      <w:tr w:rsidR="002B3E5A">
        <w:trPr>
          <w:trHeight w:val="340"/>
          <w:jc w:val="center"/>
        </w:trPr>
        <w:tc>
          <w:tcPr>
            <w:tcW w:w="1345" w:type="dxa"/>
          </w:tcPr>
          <w:p w:rsidR="002B3E5A" w:rsidRDefault="005C6274">
            <w:pPr>
              <w:pStyle w:val="60"/>
              <w:ind w:firstLineChars="6" w:firstLine="14"/>
              <w:jc w:val="left"/>
              <w:rPr>
                <w:rFonts w:asciiTheme="minorEastAsia" w:eastAsiaTheme="minorEastAsia" w:hAnsiTheme="minorEastAsia"/>
                <w:b/>
                <w:color w:val="000000" w:themeColor="text1"/>
              </w:rPr>
            </w:pPr>
            <w:r>
              <w:rPr>
                <w:rFonts w:asciiTheme="minorEastAsia" w:eastAsiaTheme="minorEastAsia" w:hAnsiTheme="minorEastAsia" w:hint="eastAsia"/>
                <w:b/>
                <w:color w:val="000000" w:themeColor="text1"/>
              </w:rPr>
              <w:t>版本</w:t>
            </w:r>
          </w:p>
        </w:tc>
        <w:tc>
          <w:tcPr>
            <w:tcW w:w="1688" w:type="dxa"/>
          </w:tcPr>
          <w:p w:rsidR="002B3E5A" w:rsidRDefault="005C6274">
            <w:pPr>
              <w:pStyle w:val="60"/>
              <w:ind w:firstLineChars="0" w:firstLine="0"/>
              <w:jc w:val="left"/>
              <w:rPr>
                <w:rFonts w:asciiTheme="minorEastAsia" w:eastAsiaTheme="minorEastAsia" w:hAnsiTheme="minorEastAsia"/>
                <w:b/>
                <w:color w:val="000000" w:themeColor="text1"/>
              </w:rPr>
            </w:pPr>
            <w:r>
              <w:rPr>
                <w:rFonts w:asciiTheme="minorEastAsia" w:eastAsiaTheme="minorEastAsia" w:hAnsiTheme="minorEastAsia" w:hint="eastAsia"/>
                <w:b/>
                <w:color w:val="000000" w:themeColor="text1"/>
              </w:rPr>
              <w:t>日期</w:t>
            </w:r>
          </w:p>
        </w:tc>
        <w:tc>
          <w:tcPr>
            <w:tcW w:w="4509" w:type="dxa"/>
          </w:tcPr>
          <w:p w:rsidR="002B3E5A" w:rsidRDefault="005C6274">
            <w:pPr>
              <w:pStyle w:val="60"/>
              <w:ind w:firstLineChars="0" w:firstLine="0"/>
              <w:jc w:val="left"/>
              <w:rPr>
                <w:rFonts w:asciiTheme="minorEastAsia" w:eastAsiaTheme="minorEastAsia" w:hAnsiTheme="minorEastAsia"/>
                <w:b/>
                <w:color w:val="000000" w:themeColor="text1"/>
              </w:rPr>
            </w:pPr>
            <w:r>
              <w:rPr>
                <w:rFonts w:asciiTheme="minorEastAsia" w:eastAsiaTheme="minorEastAsia" w:hAnsiTheme="minorEastAsia" w:hint="eastAsia"/>
                <w:b/>
                <w:color w:val="000000" w:themeColor="text1"/>
              </w:rPr>
              <w:t>描述</w:t>
            </w:r>
          </w:p>
        </w:tc>
        <w:tc>
          <w:tcPr>
            <w:tcW w:w="1473" w:type="dxa"/>
          </w:tcPr>
          <w:p w:rsidR="002B3E5A" w:rsidRDefault="005C6274">
            <w:pPr>
              <w:pStyle w:val="60"/>
              <w:ind w:firstLineChars="0" w:firstLine="0"/>
              <w:jc w:val="left"/>
              <w:rPr>
                <w:rFonts w:asciiTheme="minorEastAsia" w:eastAsiaTheme="minorEastAsia" w:hAnsiTheme="minorEastAsia"/>
                <w:b/>
                <w:color w:val="000000" w:themeColor="text1"/>
              </w:rPr>
            </w:pPr>
            <w:r>
              <w:rPr>
                <w:rFonts w:asciiTheme="minorEastAsia" w:eastAsiaTheme="minorEastAsia" w:hAnsiTheme="minorEastAsia" w:hint="eastAsia"/>
                <w:b/>
                <w:color w:val="000000" w:themeColor="text1"/>
              </w:rPr>
              <w:t>文档所有者</w:t>
            </w:r>
          </w:p>
        </w:tc>
      </w:tr>
      <w:tr w:rsidR="002B3E5A">
        <w:trPr>
          <w:trHeight w:val="340"/>
          <w:jc w:val="center"/>
        </w:trPr>
        <w:tc>
          <w:tcPr>
            <w:tcW w:w="1345" w:type="dxa"/>
            <w:tcBorders>
              <w:bottom w:val="single" w:sz="4" w:space="0" w:color="auto"/>
            </w:tcBorders>
          </w:tcPr>
          <w:p w:rsidR="002B3E5A" w:rsidRDefault="005C6274">
            <w:pPr>
              <w:spacing w:line="240" w:lineRule="auto"/>
              <w:ind w:firstLineChars="6" w:firstLine="13"/>
              <w:jc w:val="left"/>
              <w:rPr>
                <w:rFonts w:asciiTheme="minorEastAsia" w:hAnsiTheme="minorEastAsia"/>
                <w:color w:val="000000" w:themeColor="text1"/>
                <w:sz w:val="21"/>
              </w:rPr>
            </w:pPr>
            <w:r>
              <w:rPr>
                <w:rFonts w:asciiTheme="minorEastAsia" w:hAnsiTheme="minorEastAsia" w:hint="eastAsia"/>
                <w:color w:val="000000" w:themeColor="text1"/>
                <w:sz w:val="21"/>
              </w:rPr>
              <w:t>V0.1-V0.5</w:t>
            </w:r>
          </w:p>
        </w:tc>
        <w:tc>
          <w:tcPr>
            <w:tcW w:w="1688" w:type="dxa"/>
          </w:tcPr>
          <w:p w:rsidR="002B3E5A" w:rsidRDefault="005C6274">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2015.05</w:t>
            </w:r>
          </w:p>
        </w:tc>
        <w:tc>
          <w:tcPr>
            <w:tcW w:w="4509" w:type="dxa"/>
          </w:tcPr>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形成初稿及修订</w:t>
            </w:r>
          </w:p>
        </w:tc>
        <w:tc>
          <w:tcPr>
            <w:tcW w:w="1473" w:type="dxa"/>
          </w:tcPr>
          <w:p w:rsidR="002B3E5A" w:rsidRDefault="005C6274">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黄磊</w:t>
            </w:r>
          </w:p>
        </w:tc>
      </w:tr>
      <w:tr w:rsidR="002B3E5A">
        <w:trPr>
          <w:trHeight w:val="340"/>
          <w:jc w:val="center"/>
        </w:trPr>
        <w:tc>
          <w:tcPr>
            <w:tcW w:w="1345"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6" w:firstLine="13"/>
              <w:jc w:val="left"/>
              <w:rPr>
                <w:rFonts w:asciiTheme="minorEastAsia" w:hAnsiTheme="minorEastAsia"/>
                <w:color w:val="000000" w:themeColor="text1"/>
                <w:sz w:val="21"/>
              </w:rPr>
            </w:pPr>
            <w:r>
              <w:rPr>
                <w:rFonts w:asciiTheme="minorEastAsia" w:hAnsiTheme="minorEastAsia" w:hint="eastAsia"/>
                <w:color w:val="000000" w:themeColor="text1"/>
                <w:sz w:val="21"/>
              </w:rPr>
              <w:t>V0.6</w:t>
            </w:r>
          </w:p>
        </w:tc>
        <w:tc>
          <w:tcPr>
            <w:tcW w:w="1688" w:type="dxa"/>
            <w:tcBorders>
              <w:left w:val="single" w:sz="4" w:space="0" w:color="auto"/>
            </w:tcBorders>
          </w:tcPr>
          <w:p w:rsidR="002B3E5A" w:rsidRDefault="005C6274">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2015.05</w:t>
            </w:r>
          </w:p>
        </w:tc>
        <w:tc>
          <w:tcPr>
            <w:tcW w:w="4509" w:type="dxa"/>
          </w:tcPr>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余新泰反馈对应</w:t>
            </w:r>
          </w:p>
        </w:tc>
        <w:tc>
          <w:tcPr>
            <w:tcW w:w="1473" w:type="dxa"/>
          </w:tcPr>
          <w:p w:rsidR="002B3E5A" w:rsidRDefault="005C6274">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黄林</w:t>
            </w:r>
          </w:p>
        </w:tc>
      </w:tr>
      <w:tr w:rsidR="002B3E5A">
        <w:trPr>
          <w:trHeight w:val="340"/>
          <w:jc w:val="center"/>
        </w:trPr>
        <w:tc>
          <w:tcPr>
            <w:tcW w:w="1345" w:type="dxa"/>
            <w:tcBorders>
              <w:top w:val="single" w:sz="4" w:space="0" w:color="auto"/>
            </w:tcBorders>
          </w:tcPr>
          <w:p w:rsidR="002B3E5A" w:rsidRDefault="005C6274">
            <w:pPr>
              <w:spacing w:line="240" w:lineRule="auto"/>
              <w:ind w:firstLineChars="6" w:firstLine="13"/>
              <w:jc w:val="left"/>
              <w:rPr>
                <w:rFonts w:asciiTheme="minorEastAsia" w:hAnsiTheme="minorEastAsia"/>
                <w:color w:val="000000" w:themeColor="text1"/>
                <w:sz w:val="21"/>
              </w:rPr>
            </w:pPr>
            <w:r>
              <w:rPr>
                <w:rFonts w:asciiTheme="minorEastAsia" w:hAnsiTheme="minorEastAsia" w:hint="eastAsia"/>
                <w:color w:val="000000" w:themeColor="text1"/>
                <w:sz w:val="21"/>
              </w:rPr>
              <w:t>V0.7</w:t>
            </w:r>
          </w:p>
        </w:tc>
        <w:tc>
          <w:tcPr>
            <w:tcW w:w="1688" w:type="dxa"/>
          </w:tcPr>
          <w:p w:rsidR="002B3E5A" w:rsidRDefault="005C6274">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2015.05</w:t>
            </w:r>
          </w:p>
        </w:tc>
        <w:tc>
          <w:tcPr>
            <w:tcW w:w="4509" w:type="dxa"/>
          </w:tcPr>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追加登陆认证说明</w:t>
            </w:r>
          </w:p>
        </w:tc>
        <w:tc>
          <w:tcPr>
            <w:tcW w:w="1473" w:type="dxa"/>
          </w:tcPr>
          <w:p w:rsidR="002B3E5A" w:rsidRDefault="005C6274">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黄林</w:t>
            </w:r>
          </w:p>
        </w:tc>
      </w:tr>
      <w:tr w:rsidR="002B3E5A">
        <w:trPr>
          <w:trHeight w:val="340"/>
          <w:jc w:val="center"/>
        </w:trPr>
        <w:tc>
          <w:tcPr>
            <w:tcW w:w="1345" w:type="dxa"/>
          </w:tcPr>
          <w:p w:rsidR="002B3E5A" w:rsidRDefault="005C6274">
            <w:pPr>
              <w:spacing w:line="240" w:lineRule="auto"/>
              <w:ind w:firstLineChars="6" w:firstLine="13"/>
              <w:jc w:val="left"/>
              <w:rPr>
                <w:rFonts w:asciiTheme="minorEastAsia" w:hAnsiTheme="minorEastAsia"/>
                <w:color w:val="000000" w:themeColor="text1"/>
                <w:sz w:val="21"/>
              </w:rPr>
            </w:pPr>
            <w:r>
              <w:rPr>
                <w:rFonts w:asciiTheme="minorEastAsia" w:hAnsiTheme="minorEastAsia" w:hint="eastAsia"/>
                <w:color w:val="000000" w:themeColor="text1"/>
                <w:sz w:val="21"/>
              </w:rPr>
              <w:t>V0.8</w:t>
            </w:r>
          </w:p>
        </w:tc>
        <w:tc>
          <w:tcPr>
            <w:tcW w:w="1688" w:type="dxa"/>
          </w:tcPr>
          <w:p w:rsidR="002B3E5A" w:rsidRDefault="005C6274">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2015.5.27</w:t>
            </w:r>
          </w:p>
        </w:tc>
        <w:tc>
          <w:tcPr>
            <w:tcW w:w="4509" w:type="dxa"/>
          </w:tcPr>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形成</w:t>
            </w:r>
            <w:proofErr w:type="gramStart"/>
            <w:r>
              <w:rPr>
                <w:rFonts w:asciiTheme="minorEastAsia" w:hAnsiTheme="minorEastAsia" w:cs="宋体" w:hint="eastAsia"/>
                <w:color w:val="000000" w:themeColor="text1"/>
                <w:kern w:val="0"/>
                <w:sz w:val="20"/>
                <w:szCs w:val="20"/>
              </w:rPr>
              <w:t>内部评</w:t>
            </w:r>
            <w:proofErr w:type="gramEnd"/>
            <w:r>
              <w:rPr>
                <w:rFonts w:asciiTheme="minorEastAsia" w:hAnsiTheme="minorEastAsia" w:cs="宋体" w:hint="eastAsia"/>
                <w:color w:val="000000" w:themeColor="text1"/>
                <w:kern w:val="0"/>
                <w:sz w:val="20"/>
                <w:szCs w:val="20"/>
              </w:rPr>
              <w:t>审稿</w:t>
            </w:r>
          </w:p>
        </w:tc>
        <w:tc>
          <w:tcPr>
            <w:tcW w:w="1473" w:type="dxa"/>
          </w:tcPr>
          <w:p w:rsidR="002B3E5A" w:rsidRDefault="005C6274">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余新泰</w:t>
            </w:r>
          </w:p>
        </w:tc>
      </w:tr>
      <w:tr w:rsidR="002B3E5A">
        <w:trPr>
          <w:trHeight w:val="340"/>
          <w:jc w:val="center"/>
        </w:trPr>
        <w:tc>
          <w:tcPr>
            <w:tcW w:w="1345" w:type="dxa"/>
          </w:tcPr>
          <w:p w:rsidR="002B3E5A" w:rsidRDefault="005C6274">
            <w:pPr>
              <w:spacing w:line="240" w:lineRule="auto"/>
              <w:ind w:firstLineChars="6" w:firstLine="13"/>
              <w:jc w:val="left"/>
              <w:rPr>
                <w:rFonts w:asciiTheme="minorEastAsia" w:hAnsiTheme="minorEastAsia"/>
                <w:color w:val="000000" w:themeColor="text1"/>
                <w:sz w:val="21"/>
              </w:rPr>
            </w:pPr>
            <w:r>
              <w:rPr>
                <w:rFonts w:asciiTheme="minorEastAsia" w:hAnsiTheme="minorEastAsia" w:hint="eastAsia"/>
                <w:color w:val="000000" w:themeColor="text1"/>
                <w:sz w:val="21"/>
              </w:rPr>
              <w:t>V0.85</w:t>
            </w:r>
          </w:p>
        </w:tc>
        <w:tc>
          <w:tcPr>
            <w:tcW w:w="1688" w:type="dxa"/>
          </w:tcPr>
          <w:p w:rsidR="002B3E5A" w:rsidRDefault="005C6274">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2015.5.27</w:t>
            </w:r>
          </w:p>
        </w:tc>
        <w:tc>
          <w:tcPr>
            <w:tcW w:w="4509" w:type="dxa"/>
          </w:tcPr>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1，[增加提货申请请求及应答]消息体合并为一套</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2，修正附录6.1及6.2</w:t>
            </w:r>
          </w:p>
        </w:tc>
        <w:tc>
          <w:tcPr>
            <w:tcW w:w="1473" w:type="dxa"/>
          </w:tcPr>
          <w:p w:rsidR="002B3E5A" w:rsidRDefault="005C6274">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黄磊</w:t>
            </w:r>
          </w:p>
        </w:tc>
      </w:tr>
      <w:tr w:rsidR="002B3E5A">
        <w:trPr>
          <w:trHeight w:val="340"/>
          <w:jc w:val="center"/>
        </w:trPr>
        <w:tc>
          <w:tcPr>
            <w:tcW w:w="1345" w:type="dxa"/>
          </w:tcPr>
          <w:p w:rsidR="002B3E5A" w:rsidRDefault="005C6274">
            <w:pPr>
              <w:spacing w:line="240" w:lineRule="auto"/>
              <w:ind w:firstLineChars="6" w:firstLine="13"/>
              <w:jc w:val="left"/>
              <w:rPr>
                <w:rFonts w:asciiTheme="minorEastAsia" w:hAnsiTheme="minorEastAsia"/>
                <w:color w:val="000000" w:themeColor="text1"/>
                <w:sz w:val="21"/>
              </w:rPr>
            </w:pPr>
            <w:r>
              <w:rPr>
                <w:rFonts w:asciiTheme="minorEastAsia" w:hAnsiTheme="minorEastAsia" w:hint="eastAsia"/>
                <w:color w:val="000000" w:themeColor="text1"/>
                <w:sz w:val="21"/>
              </w:rPr>
              <w:t>V0.86</w:t>
            </w:r>
          </w:p>
        </w:tc>
        <w:tc>
          <w:tcPr>
            <w:tcW w:w="1688" w:type="dxa"/>
          </w:tcPr>
          <w:p w:rsidR="002B3E5A" w:rsidRDefault="005C6274">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2015.5.28</w:t>
            </w:r>
          </w:p>
        </w:tc>
        <w:tc>
          <w:tcPr>
            <w:tcW w:w="4509" w:type="dxa"/>
          </w:tcPr>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请求接口中增加渠道标志</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修改新开户</w:t>
            </w:r>
          </w:p>
        </w:tc>
        <w:tc>
          <w:tcPr>
            <w:tcW w:w="1473" w:type="dxa"/>
          </w:tcPr>
          <w:p w:rsidR="002B3E5A" w:rsidRDefault="005C6274">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黄磊</w:t>
            </w:r>
          </w:p>
        </w:tc>
      </w:tr>
      <w:tr w:rsidR="002B3E5A">
        <w:trPr>
          <w:trHeight w:val="340"/>
          <w:jc w:val="center"/>
        </w:trPr>
        <w:tc>
          <w:tcPr>
            <w:tcW w:w="1345" w:type="dxa"/>
          </w:tcPr>
          <w:p w:rsidR="002B3E5A" w:rsidRDefault="005C6274">
            <w:pPr>
              <w:spacing w:line="240" w:lineRule="auto"/>
              <w:ind w:firstLineChars="6" w:firstLine="13"/>
              <w:jc w:val="left"/>
              <w:rPr>
                <w:rFonts w:asciiTheme="minorEastAsia" w:hAnsiTheme="minorEastAsia"/>
                <w:color w:val="000000" w:themeColor="text1"/>
                <w:sz w:val="21"/>
              </w:rPr>
            </w:pPr>
            <w:r>
              <w:rPr>
                <w:rFonts w:asciiTheme="minorEastAsia" w:hAnsiTheme="minorEastAsia" w:hint="eastAsia"/>
                <w:color w:val="000000" w:themeColor="text1"/>
                <w:sz w:val="21"/>
              </w:rPr>
              <w:t>V0.87</w:t>
            </w:r>
          </w:p>
        </w:tc>
        <w:tc>
          <w:tcPr>
            <w:tcW w:w="1688" w:type="dxa"/>
          </w:tcPr>
          <w:p w:rsidR="002B3E5A" w:rsidRDefault="005C6274">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2015.5.28</w:t>
            </w:r>
          </w:p>
        </w:tc>
        <w:tc>
          <w:tcPr>
            <w:tcW w:w="4509" w:type="dxa"/>
          </w:tcPr>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修改验证和数据加密</w:t>
            </w:r>
          </w:p>
        </w:tc>
        <w:tc>
          <w:tcPr>
            <w:tcW w:w="1473" w:type="dxa"/>
          </w:tcPr>
          <w:p w:rsidR="002B3E5A" w:rsidRDefault="005C6274">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黄林</w:t>
            </w:r>
          </w:p>
        </w:tc>
      </w:tr>
      <w:tr w:rsidR="002B3E5A">
        <w:trPr>
          <w:trHeight w:val="340"/>
          <w:jc w:val="center"/>
        </w:trPr>
        <w:tc>
          <w:tcPr>
            <w:tcW w:w="1345" w:type="dxa"/>
          </w:tcPr>
          <w:p w:rsidR="002B3E5A" w:rsidRDefault="005C6274">
            <w:pPr>
              <w:spacing w:line="240" w:lineRule="auto"/>
              <w:ind w:firstLineChars="6" w:firstLine="13"/>
              <w:jc w:val="left"/>
              <w:rPr>
                <w:rFonts w:asciiTheme="minorEastAsia" w:hAnsiTheme="minorEastAsia"/>
                <w:color w:val="000000" w:themeColor="text1"/>
                <w:sz w:val="21"/>
              </w:rPr>
            </w:pPr>
            <w:r>
              <w:rPr>
                <w:rFonts w:asciiTheme="minorEastAsia" w:hAnsiTheme="minorEastAsia" w:hint="eastAsia"/>
                <w:color w:val="000000" w:themeColor="text1"/>
                <w:sz w:val="21"/>
              </w:rPr>
              <w:t>V0.88</w:t>
            </w:r>
          </w:p>
        </w:tc>
        <w:tc>
          <w:tcPr>
            <w:tcW w:w="1688" w:type="dxa"/>
          </w:tcPr>
          <w:p w:rsidR="002B3E5A" w:rsidRDefault="005C6274">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2015.5.29</w:t>
            </w:r>
          </w:p>
        </w:tc>
        <w:tc>
          <w:tcPr>
            <w:tcW w:w="4509" w:type="dxa"/>
          </w:tcPr>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根据5/29开发商评审</w:t>
            </w:r>
            <w:proofErr w:type="gramStart"/>
            <w:r>
              <w:rPr>
                <w:rFonts w:asciiTheme="minorEastAsia" w:hAnsiTheme="minorEastAsia" w:cs="宋体" w:hint="eastAsia"/>
                <w:color w:val="000000" w:themeColor="text1"/>
                <w:kern w:val="0"/>
                <w:sz w:val="20"/>
                <w:szCs w:val="20"/>
              </w:rPr>
              <w:t>会意见</w:t>
            </w:r>
            <w:proofErr w:type="gramEnd"/>
            <w:r>
              <w:rPr>
                <w:rFonts w:asciiTheme="minorEastAsia" w:hAnsiTheme="minorEastAsia" w:cs="宋体" w:hint="eastAsia"/>
                <w:color w:val="000000" w:themeColor="text1"/>
                <w:kern w:val="0"/>
                <w:sz w:val="20"/>
                <w:szCs w:val="20"/>
              </w:rPr>
              <w:t>修改</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1，5.7.1.4个人开户请求及应答增加用户安全问题</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2，5.5.2.1</w:t>
            </w:r>
            <w:proofErr w:type="gramStart"/>
            <w:r>
              <w:rPr>
                <w:rFonts w:asciiTheme="minorEastAsia" w:hAnsiTheme="minorEastAsia" w:cs="宋体" w:hint="eastAsia"/>
                <w:color w:val="000000" w:themeColor="text1"/>
                <w:kern w:val="0"/>
                <w:sz w:val="20"/>
                <w:szCs w:val="20"/>
              </w:rPr>
              <w:t>出入金</w:t>
            </w:r>
            <w:proofErr w:type="gramEnd"/>
            <w:r>
              <w:rPr>
                <w:rFonts w:asciiTheme="minorEastAsia" w:hAnsiTheme="minorEastAsia" w:cs="宋体" w:hint="eastAsia"/>
                <w:color w:val="000000" w:themeColor="text1"/>
                <w:kern w:val="0"/>
                <w:sz w:val="20"/>
                <w:szCs w:val="20"/>
              </w:rPr>
              <w:t>查询请求及应答增加开始日期，结束日期</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3，增加5.6.1.1</w:t>
            </w:r>
            <w:r>
              <w:rPr>
                <w:rFonts w:asciiTheme="minorEastAsia" w:hAnsiTheme="minorEastAsia" w:cs="宋体" w:hint="eastAsia"/>
                <w:color w:val="000000" w:themeColor="text1"/>
                <w:kern w:val="0"/>
                <w:sz w:val="20"/>
                <w:szCs w:val="20"/>
              </w:rPr>
              <w:tab/>
              <w:t>可提货仓库列表查询请求及应答</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4，增加5.7.1.7</w:t>
            </w:r>
            <w:r>
              <w:rPr>
                <w:rFonts w:asciiTheme="minorEastAsia" w:hAnsiTheme="minorEastAsia" w:cs="宋体" w:hint="eastAsia"/>
                <w:color w:val="000000" w:themeColor="text1"/>
                <w:kern w:val="0"/>
                <w:sz w:val="20"/>
                <w:szCs w:val="20"/>
              </w:rPr>
              <w:tab/>
              <w:t>获取客户资金</w:t>
            </w:r>
            <w:proofErr w:type="gramStart"/>
            <w:r>
              <w:rPr>
                <w:rFonts w:asciiTheme="minorEastAsia" w:hAnsiTheme="minorEastAsia" w:cs="宋体" w:hint="eastAsia"/>
                <w:color w:val="000000" w:themeColor="text1"/>
                <w:kern w:val="0"/>
                <w:sz w:val="20"/>
                <w:szCs w:val="20"/>
              </w:rPr>
              <w:t>帐号</w:t>
            </w:r>
            <w:proofErr w:type="gramEnd"/>
            <w:r>
              <w:rPr>
                <w:rFonts w:asciiTheme="minorEastAsia" w:hAnsiTheme="minorEastAsia" w:cs="宋体" w:hint="eastAsia"/>
                <w:color w:val="000000" w:themeColor="text1"/>
                <w:kern w:val="0"/>
                <w:sz w:val="20"/>
                <w:szCs w:val="20"/>
              </w:rPr>
              <w:t>请求及应答</w:t>
            </w:r>
          </w:p>
        </w:tc>
        <w:tc>
          <w:tcPr>
            <w:tcW w:w="1473" w:type="dxa"/>
          </w:tcPr>
          <w:p w:rsidR="002B3E5A" w:rsidRDefault="005C6274">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黄磊</w:t>
            </w:r>
          </w:p>
        </w:tc>
      </w:tr>
      <w:tr w:rsidR="002B3E5A">
        <w:trPr>
          <w:trHeight w:val="340"/>
          <w:jc w:val="center"/>
        </w:trPr>
        <w:tc>
          <w:tcPr>
            <w:tcW w:w="1345" w:type="dxa"/>
          </w:tcPr>
          <w:p w:rsidR="002B3E5A" w:rsidRDefault="005C6274">
            <w:pPr>
              <w:spacing w:line="240" w:lineRule="auto"/>
              <w:ind w:firstLineChars="6" w:firstLine="13"/>
              <w:jc w:val="left"/>
              <w:rPr>
                <w:rFonts w:asciiTheme="minorEastAsia" w:hAnsiTheme="minorEastAsia"/>
                <w:color w:val="000000" w:themeColor="text1"/>
                <w:sz w:val="21"/>
              </w:rPr>
            </w:pPr>
            <w:r>
              <w:rPr>
                <w:rFonts w:asciiTheme="minorEastAsia" w:hAnsiTheme="minorEastAsia" w:hint="eastAsia"/>
                <w:color w:val="000000" w:themeColor="text1"/>
                <w:sz w:val="21"/>
              </w:rPr>
              <w:t>V0.90</w:t>
            </w:r>
          </w:p>
        </w:tc>
        <w:tc>
          <w:tcPr>
            <w:tcW w:w="1688" w:type="dxa"/>
          </w:tcPr>
          <w:p w:rsidR="002B3E5A" w:rsidRDefault="005C6274">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2015.5.29</w:t>
            </w:r>
          </w:p>
        </w:tc>
        <w:tc>
          <w:tcPr>
            <w:tcW w:w="4509" w:type="dxa"/>
          </w:tcPr>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修订，再次发开发商征求意见</w:t>
            </w:r>
          </w:p>
        </w:tc>
        <w:tc>
          <w:tcPr>
            <w:tcW w:w="1473" w:type="dxa"/>
          </w:tcPr>
          <w:p w:rsidR="002B3E5A" w:rsidRDefault="005C6274">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余新泰</w:t>
            </w:r>
          </w:p>
        </w:tc>
      </w:tr>
      <w:tr w:rsidR="002B3E5A">
        <w:trPr>
          <w:trHeight w:val="340"/>
          <w:jc w:val="center"/>
        </w:trPr>
        <w:tc>
          <w:tcPr>
            <w:tcW w:w="1345" w:type="dxa"/>
          </w:tcPr>
          <w:p w:rsidR="002B3E5A" w:rsidRDefault="005C6274">
            <w:pPr>
              <w:spacing w:line="240" w:lineRule="auto"/>
              <w:ind w:firstLineChars="6" w:firstLine="13"/>
              <w:jc w:val="left"/>
              <w:rPr>
                <w:rFonts w:asciiTheme="minorEastAsia" w:hAnsiTheme="minorEastAsia"/>
                <w:color w:val="000000" w:themeColor="text1"/>
                <w:sz w:val="21"/>
              </w:rPr>
            </w:pPr>
            <w:r>
              <w:rPr>
                <w:rFonts w:asciiTheme="minorEastAsia" w:hAnsiTheme="minorEastAsia" w:hint="eastAsia"/>
                <w:color w:val="000000" w:themeColor="text1"/>
                <w:sz w:val="21"/>
              </w:rPr>
              <w:t>V0.95</w:t>
            </w:r>
          </w:p>
        </w:tc>
        <w:tc>
          <w:tcPr>
            <w:tcW w:w="1688" w:type="dxa"/>
          </w:tcPr>
          <w:p w:rsidR="002B3E5A" w:rsidRDefault="005C6274">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2015.6.3</w:t>
            </w:r>
          </w:p>
        </w:tc>
        <w:tc>
          <w:tcPr>
            <w:tcW w:w="4509" w:type="dxa"/>
          </w:tcPr>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根据开发商反馈意见修订</w:t>
            </w:r>
          </w:p>
        </w:tc>
        <w:tc>
          <w:tcPr>
            <w:tcW w:w="1473" w:type="dxa"/>
          </w:tcPr>
          <w:p w:rsidR="002B3E5A" w:rsidRDefault="005C6274">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黄磊</w:t>
            </w:r>
          </w:p>
        </w:tc>
      </w:tr>
      <w:tr w:rsidR="002B3E5A">
        <w:trPr>
          <w:trHeight w:val="340"/>
          <w:jc w:val="center"/>
        </w:trPr>
        <w:tc>
          <w:tcPr>
            <w:tcW w:w="1345" w:type="dxa"/>
          </w:tcPr>
          <w:p w:rsidR="002B3E5A" w:rsidRDefault="005C6274">
            <w:pPr>
              <w:spacing w:line="240" w:lineRule="auto"/>
              <w:ind w:firstLineChars="6" w:firstLine="13"/>
              <w:jc w:val="left"/>
              <w:rPr>
                <w:rFonts w:asciiTheme="minorEastAsia" w:hAnsiTheme="minorEastAsia"/>
                <w:color w:val="000000" w:themeColor="text1"/>
                <w:sz w:val="21"/>
              </w:rPr>
            </w:pPr>
            <w:r>
              <w:rPr>
                <w:rFonts w:asciiTheme="minorEastAsia" w:hAnsiTheme="minorEastAsia" w:hint="eastAsia"/>
                <w:color w:val="000000" w:themeColor="text1"/>
                <w:sz w:val="21"/>
              </w:rPr>
              <w:t>V0.96</w:t>
            </w:r>
          </w:p>
        </w:tc>
        <w:tc>
          <w:tcPr>
            <w:tcW w:w="1688" w:type="dxa"/>
          </w:tcPr>
          <w:p w:rsidR="002B3E5A" w:rsidRDefault="005C6274">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2015.6.4</w:t>
            </w:r>
          </w:p>
        </w:tc>
        <w:tc>
          <w:tcPr>
            <w:tcW w:w="4509" w:type="dxa"/>
          </w:tcPr>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形成拟发布稿</w:t>
            </w:r>
          </w:p>
        </w:tc>
        <w:tc>
          <w:tcPr>
            <w:tcW w:w="1473" w:type="dxa"/>
          </w:tcPr>
          <w:p w:rsidR="002B3E5A" w:rsidRDefault="005C6274">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余新泰、黄磊</w:t>
            </w:r>
          </w:p>
        </w:tc>
      </w:tr>
      <w:tr w:rsidR="002B3E5A">
        <w:trPr>
          <w:trHeight w:val="340"/>
          <w:jc w:val="center"/>
        </w:trPr>
        <w:tc>
          <w:tcPr>
            <w:tcW w:w="1345"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6" w:firstLine="13"/>
              <w:jc w:val="left"/>
              <w:rPr>
                <w:rFonts w:asciiTheme="minorEastAsia" w:hAnsiTheme="minorEastAsia"/>
                <w:color w:val="000000" w:themeColor="text1"/>
                <w:sz w:val="21"/>
              </w:rPr>
            </w:pPr>
            <w:r>
              <w:rPr>
                <w:rFonts w:asciiTheme="minorEastAsia" w:hAnsiTheme="minorEastAsia" w:hint="eastAsia"/>
                <w:color w:val="000000" w:themeColor="text1"/>
                <w:sz w:val="21"/>
              </w:rPr>
              <w:t>V0.97</w:t>
            </w:r>
          </w:p>
        </w:tc>
        <w:tc>
          <w:tcPr>
            <w:tcW w:w="1688"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2015.6.4</w:t>
            </w:r>
          </w:p>
        </w:tc>
        <w:tc>
          <w:tcPr>
            <w:tcW w:w="4509"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应答字段里面标识APP一期需求字段</w:t>
            </w:r>
          </w:p>
        </w:tc>
        <w:tc>
          <w:tcPr>
            <w:tcW w:w="1473"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黄磊</w:t>
            </w:r>
          </w:p>
        </w:tc>
      </w:tr>
      <w:tr w:rsidR="002B3E5A">
        <w:trPr>
          <w:trHeight w:val="340"/>
          <w:jc w:val="center"/>
        </w:trPr>
        <w:tc>
          <w:tcPr>
            <w:tcW w:w="1345"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6" w:firstLine="13"/>
              <w:jc w:val="left"/>
              <w:rPr>
                <w:rFonts w:asciiTheme="minorEastAsia" w:hAnsiTheme="minorEastAsia"/>
                <w:color w:val="000000" w:themeColor="text1"/>
                <w:sz w:val="21"/>
              </w:rPr>
            </w:pPr>
            <w:r>
              <w:rPr>
                <w:rFonts w:asciiTheme="minorEastAsia" w:hAnsiTheme="minorEastAsia" w:hint="eastAsia"/>
                <w:color w:val="000000" w:themeColor="text1"/>
                <w:sz w:val="21"/>
              </w:rPr>
              <w:t>V0.98</w:t>
            </w:r>
          </w:p>
        </w:tc>
        <w:tc>
          <w:tcPr>
            <w:tcW w:w="1688"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2015.6.5</w:t>
            </w:r>
          </w:p>
        </w:tc>
        <w:tc>
          <w:tcPr>
            <w:tcW w:w="4509"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1，修改提货申请接口的必填项</w:t>
            </w:r>
          </w:p>
          <w:p w:rsidR="002B3E5A" w:rsidRDefault="005C6274">
            <w:pPr>
              <w:tabs>
                <w:tab w:val="left" w:pos="2835"/>
              </w:tabs>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2，增加错误编码</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3，修改登录接口，增加资金，保证金率和手机号字段，修改登陆方式字段。</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4，客户资金查询请求及应答（充抵）增加总权益字段</w:t>
            </w:r>
          </w:p>
        </w:tc>
        <w:tc>
          <w:tcPr>
            <w:tcW w:w="1473"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黄磊</w:t>
            </w:r>
          </w:p>
        </w:tc>
      </w:tr>
      <w:tr w:rsidR="002B3E5A">
        <w:trPr>
          <w:trHeight w:val="340"/>
          <w:jc w:val="center"/>
        </w:trPr>
        <w:tc>
          <w:tcPr>
            <w:tcW w:w="1345"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6" w:firstLine="13"/>
              <w:jc w:val="left"/>
              <w:rPr>
                <w:rFonts w:asciiTheme="minorEastAsia" w:hAnsiTheme="minorEastAsia"/>
                <w:color w:val="000000" w:themeColor="text1"/>
                <w:sz w:val="21"/>
              </w:rPr>
            </w:pPr>
            <w:r>
              <w:rPr>
                <w:rFonts w:asciiTheme="minorEastAsia" w:hAnsiTheme="minorEastAsia" w:hint="eastAsia"/>
                <w:color w:val="000000" w:themeColor="text1"/>
                <w:sz w:val="21"/>
              </w:rPr>
              <w:lastRenderedPageBreak/>
              <w:t>V0.99</w:t>
            </w:r>
          </w:p>
        </w:tc>
        <w:tc>
          <w:tcPr>
            <w:tcW w:w="1688"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2015.6.9</w:t>
            </w:r>
          </w:p>
        </w:tc>
        <w:tc>
          <w:tcPr>
            <w:tcW w:w="4509"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1，增加消息响应代码与响应消息的说明。</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2，增加加密方式的说明。</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3，修改系统设置函数</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4，更新消息体标识定义和消息域字典</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5，根据上次与银行开会讨论反馈做了部分修订</w:t>
            </w:r>
          </w:p>
        </w:tc>
        <w:tc>
          <w:tcPr>
            <w:tcW w:w="1473"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余新泰、黄磊、黄林</w:t>
            </w:r>
          </w:p>
        </w:tc>
      </w:tr>
      <w:tr w:rsidR="002B3E5A">
        <w:trPr>
          <w:trHeight w:val="340"/>
          <w:jc w:val="center"/>
        </w:trPr>
        <w:tc>
          <w:tcPr>
            <w:tcW w:w="1345"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6" w:firstLine="13"/>
              <w:jc w:val="left"/>
              <w:rPr>
                <w:rFonts w:asciiTheme="minorEastAsia" w:hAnsiTheme="minorEastAsia"/>
                <w:color w:val="000000" w:themeColor="text1"/>
                <w:sz w:val="21"/>
              </w:rPr>
            </w:pPr>
            <w:r>
              <w:rPr>
                <w:rFonts w:asciiTheme="minorEastAsia" w:hAnsiTheme="minorEastAsia" w:hint="eastAsia"/>
                <w:color w:val="000000" w:themeColor="text1"/>
                <w:sz w:val="21"/>
              </w:rPr>
              <w:t>V1.00beta</w:t>
            </w:r>
          </w:p>
        </w:tc>
        <w:tc>
          <w:tcPr>
            <w:tcW w:w="1688"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2015.6.12</w:t>
            </w:r>
          </w:p>
        </w:tc>
        <w:tc>
          <w:tcPr>
            <w:tcW w:w="4509"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形成发布beta版</w:t>
            </w:r>
          </w:p>
        </w:tc>
        <w:tc>
          <w:tcPr>
            <w:tcW w:w="1473"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黄磊</w:t>
            </w:r>
          </w:p>
        </w:tc>
      </w:tr>
      <w:tr w:rsidR="002B3E5A">
        <w:trPr>
          <w:trHeight w:val="340"/>
          <w:jc w:val="center"/>
        </w:trPr>
        <w:tc>
          <w:tcPr>
            <w:tcW w:w="1345"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6" w:firstLine="13"/>
              <w:jc w:val="left"/>
              <w:rPr>
                <w:rFonts w:asciiTheme="minorEastAsia" w:hAnsiTheme="minorEastAsia"/>
                <w:color w:val="000000" w:themeColor="text1"/>
                <w:sz w:val="21"/>
              </w:rPr>
            </w:pPr>
            <w:r>
              <w:rPr>
                <w:rFonts w:asciiTheme="minorEastAsia" w:hAnsiTheme="minorEastAsia" w:hint="eastAsia"/>
                <w:color w:val="000000" w:themeColor="text1"/>
                <w:sz w:val="21"/>
              </w:rPr>
              <w:t>V1.01beta</w:t>
            </w:r>
          </w:p>
        </w:tc>
        <w:tc>
          <w:tcPr>
            <w:tcW w:w="1688"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2015.6.15</w:t>
            </w:r>
          </w:p>
        </w:tc>
        <w:tc>
          <w:tcPr>
            <w:tcW w:w="4509"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1，增加M30域定义</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2，由于光大银行反馈，增加提货申请请求及应答接口的返回项目[提货单编号]改为选填。</w:t>
            </w:r>
          </w:p>
        </w:tc>
        <w:tc>
          <w:tcPr>
            <w:tcW w:w="1473"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黄磊</w:t>
            </w:r>
          </w:p>
        </w:tc>
      </w:tr>
      <w:tr w:rsidR="002B3E5A">
        <w:trPr>
          <w:trHeight w:val="340"/>
          <w:jc w:val="center"/>
        </w:trPr>
        <w:tc>
          <w:tcPr>
            <w:tcW w:w="1345"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6" w:firstLine="13"/>
              <w:jc w:val="left"/>
              <w:rPr>
                <w:rFonts w:asciiTheme="minorEastAsia" w:hAnsiTheme="minorEastAsia"/>
                <w:color w:val="000000" w:themeColor="text1"/>
                <w:sz w:val="21"/>
              </w:rPr>
            </w:pPr>
            <w:r>
              <w:rPr>
                <w:rFonts w:asciiTheme="minorEastAsia" w:hAnsiTheme="minorEastAsia" w:hint="eastAsia"/>
                <w:color w:val="000000" w:themeColor="text1"/>
                <w:sz w:val="21"/>
              </w:rPr>
              <w:t>V1.03</w:t>
            </w:r>
          </w:p>
        </w:tc>
        <w:tc>
          <w:tcPr>
            <w:tcW w:w="1688"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2015.6.16</w:t>
            </w:r>
          </w:p>
        </w:tc>
        <w:tc>
          <w:tcPr>
            <w:tcW w:w="4509"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根据开发商反馈再次修订</w:t>
            </w:r>
          </w:p>
        </w:tc>
        <w:tc>
          <w:tcPr>
            <w:tcW w:w="1473"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余新泰、黄磊</w:t>
            </w:r>
          </w:p>
        </w:tc>
      </w:tr>
      <w:tr w:rsidR="002B3E5A">
        <w:trPr>
          <w:trHeight w:val="340"/>
          <w:jc w:val="center"/>
        </w:trPr>
        <w:tc>
          <w:tcPr>
            <w:tcW w:w="1345"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6" w:firstLine="13"/>
              <w:jc w:val="left"/>
              <w:rPr>
                <w:rFonts w:asciiTheme="minorEastAsia" w:hAnsiTheme="minorEastAsia"/>
                <w:color w:val="000000" w:themeColor="text1"/>
                <w:sz w:val="21"/>
              </w:rPr>
            </w:pPr>
            <w:r>
              <w:rPr>
                <w:rFonts w:asciiTheme="minorEastAsia" w:hAnsiTheme="minorEastAsia" w:hint="eastAsia"/>
                <w:color w:val="000000" w:themeColor="text1"/>
                <w:sz w:val="21"/>
              </w:rPr>
              <w:t>V1.04</w:t>
            </w:r>
          </w:p>
        </w:tc>
        <w:tc>
          <w:tcPr>
            <w:tcW w:w="1688"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jc w:val="left"/>
              <w:rPr>
                <w:rFonts w:asciiTheme="minorEastAsia" w:hAnsiTheme="minorEastAsia"/>
                <w:color w:val="000000" w:themeColor="text1"/>
                <w:sz w:val="21"/>
                <w:szCs w:val="21"/>
              </w:rPr>
            </w:pPr>
            <w:r>
              <w:rPr>
                <w:rFonts w:asciiTheme="minorEastAsia" w:hAnsiTheme="minorEastAsia" w:hint="eastAsia"/>
                <w:color w:val="000000" w:themeColor="text1"/>
                <w:sz w:val="21"/>
                <w:szCs w:val="21"/>
              </w:rPr>
              <w:t>2015.6.30</w:t>
            </w:r>
          </w:p>
        </w:tc>
        <w:tc>
          <w:tcPr>
            <w:tcW w:w="4509"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1，删除6.5.3.1</w:t>
            </w:r>
            <w:r>
              <w:rPr>
                <w:rFonts w:asciiTheme="minorEastAsia" w:hAnsiTheme="minorEastAsia" w:cs="宋体" w:hint="eastAsia"/>
                <w:color w:val="000000" w:themeColor="text1"/>
                <w:kern w:val="0"/>
                <w:sz w:val="20"/>
                <w:szCs w:val="20"/>
              </w:rPr>
              <w:tab/>
              <w:t>客户资金查询请求及应答（充抵）的当前余额</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2， 6.2.2.6 延期报单查询请求及应答增加合约代码字段</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3，6.4.1.3</w:t>
            </w:r>
            <w:r>
              <w:rPr>
                <w:rFonts w:asciiTheme="minorEastAsia" w:hAnsiTheme="minorEastAsia" w:cs="宋体" w:hint="eastAsia"/>
                <w:color w:val="000000" w:themeColor="text1"/>
                <w:kern w:val="0"/>
                <w:sz w:val="20"/>
                <w:szCs w:val="20"/>
              </w:rPr>
              <w:tab/>
              <w:t>撤销提货申请请求及应答 中本地编号修改为必填项</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4，6.3.1.1和6.3.2.1修改</w:t>
            </w:r>
            <w:proofErr w:type="gramStart"/>
            <w:r>
              <w:rPr>
                <w:rFonts w:asciiTheme="minorEastAsia" w:hAnsiTheme="minorEastAsia" w:cs="宋体" w:hint="eastAsia"/>
                <w:color w:val="000000" w:themeColor="text1"/>
                <w:kern w:val="0"/>
                <w:sz w:val="20"/>
                <w:szCs w:val="20"/>
              </w:rPr>
              <w:t>出入金</w:t>
            </w:r>
            <w:proofErr w:type="gramEnd"/>
            <w:r>
              <w:rPr>
                <w:rFonts w:asciiTheme="minorEastAsia" w:hAnsiTheme="minorEastAsia" w:cs="宋体" w:hint="eastAsia"/>
                <w:color w:val="000000" w:themeColor="text1"/>
                <w:kern w:val="0"/>
                <w:sz w:val="20"/>
                <w:szCs w:val="20"/>
              </w:rPr>
              <w:t>请求中的流水号定义</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5，6.4.1.1 修正仓库信息相关域号</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6，6.5.1 拆分开户接口</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7，更新7.2域字典</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8，完善新开户接口</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9,增加交易综合查询接口</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10，资金查询应答报文中总权益改为选填</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11，其他格式/文字修订</w:t>
            </w:r>
          </w:p>
        </w:tc>
        <w:tc>
          <w:tcPr>
            <w:tcW w:w="1473"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黄磊</w:t>
            </w:r>
          </w:p>
        </w:tc>
      </w:tr>
      <w:tr w:rsidR="002B3E5A">
        <w:trPr>
          <w:trHeight w:val="340"/>
          <w:jc w:val="center"/>
        </w:trPr>
        <w:tc>
          <w:tcPr>
            <w:tcW w:w="1345"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6" w:firstLine="13"/>
              <w:jc w:val="left"/>
              <w:rPr>
                <w:rFonts w:asciiTheme="minorEastAsia" w:hAnsiTheme="minorEastAsia"/>
                <w:color w:val="000000" w:themeColor="text1"/>
                <w:sz w:val="21"/>
              </w:rPr>
            </w:pPr>
            <w:r>
              <w:rPr>
                <w:rFonts w:asciiTheme="minorEastAsia" w:hAnsiTheme="minorEastAsia"/>
                <w:color w:val="000000" w:themeColor="text1"/>
                <w:sz w:val="21"/>
              </w:rPr>
              <w:t>V</w:t>
            </w:r>
            <w:r>
              <w:rPr>
                <w:rFonts w:asciiTheme="minorEastAsia" w:hAnsiTheme="minorEastAsia" w:hint="eastAsia"/>
                <w:color w:val="000000" w:themeColor="text1"/>
                <w:sz w:val="21"/>
              </w:rPr>
              <w:t>1.05</w:t>
            </w:r>
          </w:p>
        </w:tc>
        <w:tc>
          <w:tcPr>
            <w:tcW w:w="1688"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jc w:val="left"/>
              <w:rPr>
                <w:rFonts w:asciiTheme="minorEastAsia" w:hAnsiTheme="minorEastAsia"/>
                <w:color w:val="000000" w:themeColor="text1"/>
                <w:sz w:val="21"/>
                <w:szCs w:val="21"/>
              </w:rPr>
            </w:pPr>
            <w:r>
              <w:rPr>
                <w:rFonts w:asciiTheme="minorEastAsia" w:hAnsiTheme="minorEastAsia" w:hint="eastAsia"/>
                <w:color w:val="000000" w:themeColor="text1"/>
                <w:sz w:val="21"/>
                <w:szCs w:val="21"/>
              </w:rPr>
              <w:t>2015.7.9-7.20</w:t>
            </w:r>
          </w:p>
        </w:tc>
        <w:tc>
          <w:tcPr>
            <w:tcW w:w="4509"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1，撤单标志和撤单时间改为条件必填。</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2，APP交易开通身份验证请求及应答的银行卡号和资金账号改为请求项目。</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3，风险推送相关修改。</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4， APP交易开通身份验证请求与增加密码合并为一个接口。</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5，在个人开户请求消息中新增风险评测结果信息域。</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6，</w:t>
            </w:r>
            <w:r w:rsidR="008F0E58">
              <w:rPr>
                <w:rFonts w:asciiTheme="minorEastAsia" w:hAnsiTheme="minorEastAsia" w:cs="宋体" w:hint="eastAsia"/>
                <w:color w:val="000000" w:themeColor="text1"/>
                <w:kern w:val="0"/>
                <w:sz w:val="20"/>
                <w:szCs w:val="20"/>
              </w:rPr>
              <w:t>交收申报</w:t>
            </w:r>
            <w:r>
              <w:rPr>
                <w:rFonts w:asciiTheme="minorEastAsia" w:hAnsiTheme="minorEastAsia" w:cs="宋体" w:hint="eastAsia"/>
                <w:color w:val="000000" w:themeColor="text1"/>
                <w:kern w:val="0"/>
                <w:sz w:val="20"/>
                <w:szCs w:val="20"/>
              </w:rPr>
              <w:t>成交查询增加中立</w:t>
            </w:r>
            <w:proofErr w:type="gramStart"/>
            <w:r>
              <w:rPr>
                <w:rFonts w:asciiTheme="minorEastAsia" w:hAnsiTheme="minorEastAsia" w:cs="宋体" w:hint="eastAsia"/>
                <w:color w:val="000000" w:themeColor="text1"/>
                <w:kern w:val="0"/>
                <w:sz w:val="20"/>
                <w:szCs w:val="20"/>
              </w:rPr>
              <w:t>仓标志</w:t>
            </w:r>
            <w:proofErr w:type="gramEnd"/>
            <w:r>
              <w:rPr>
                <w:rFonts w:asciiTheme="minorEastAsia" w:hAnsiTheme="minorEastAsia" w:cs="宋体" w:hint="eastAsia"/>
                <w:color w:val="000000" w:themeColor="text1"/>
                <w:kern w:val="0"/>
                <w:sz w:val="20"/>
                <w:szCs w:val="20"/>
              </w:rPr>
              <w:t>字段。</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7，增加银行代码附录。</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8，增加GTP报文格式示例说明。</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9，更新</w:t>
            </w:r>
            <w:r w:rsidR="008F0E58">
              <w:rPr>
                <w:rFonts w:asciiTheme="minorEastAsia" w:hAnsiTheme="minorEastAsia" w:cs="宋体" w:hint="eastAsia"/>
                <w:color w:val="000000" w:themeColor="text1"/>
                <w:kern w:val="0"/>
                <w:sz w:val="20"/>
                <w:szCs w:val="20"/>
              </w:rPr>
              <w:t>交收申报</w:t>
            </w:r>
            <w:r>
              <w:rPr>
                <w:rFonts w:asciiTheme="minorEastAsia" w:hAnsiTheme="minorEastAsia" w:cs="宋体" w:hint="eastAsia"/>
                <w:color w:val="000000" w:themeColor="text1"/>
                <w:kern w:val="0"/>
                <w:sz w:val="20"/>
                <w:szCs w:val="20"/>
              </w:rPr>
              <w:t>成交的消息域。</w:t>
            </w:r>
          </w:p>
        </w:tc>
        <w:tc>
          <w:tcPr>
            <w:tcW w:w="1473"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黄磊</w:t>
            </w:r>
          </w:p>
        </w:tc>
      </w:tr>
      <w:tr w:rsidR="002B3E5A">
        <w:trPr>
          <w:trHeight w:val="340"/>
          <w:jc w:val="center"/>
        </w:trPr>
        <w:tc>
          <w:tcPr>
            <w:tcW w:w="1345"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6" w:firstLine="13"/>
              <w:jc w:val="left"/>
              <w:rPr>
                <w:rFonts w:asciiTheme="minorEastAsia" w:hAnsiTheme="minorEastAsia"/>
                <w:color w:val="000000" w:themeColor="text1"/>
                <w:sz w:val="21"/>
              </w:rPr>
            </w:pPr>
            <w:r>
              <w:rPr>
                <w:rFonts w:asciiTheme="minorEastAsia" w:hAnsiTheme="minorEastAsia"/>
                <w:color w:val="000000" w:themeColor="text1"/>
                <w:sz w:val="21"/>
              </w:rPr>
              <w:t>V</w:t>
            </w:r>
            <w:r>
              <w:rPr>
                <w:rFonts w:asciiTheme="minorEastAsia" w:hAnsiTheme="minorEastAsia" w:hint="eastAsia"/>
                <w:color w:val="000000" w:themeColor="text1"/>
                <w:sz w:val="21"/>
              </w:rPr>
              <w:t>1.06</w:t>
            </w:r>
          </w:p>
        </w:tc>
        <w:tc>
          <w:tcPr>
            <w:tcW w:w="1688"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jc w:val="left"/>
              <w:rPr>
                <w:rFonts w:asciiTheme="minorEastAsia" w:hAnsiTheme="minorEastAsia"/>
                <w:color w:val="000000" w:themeColor="text1"/>
                <w:sz w:val="21"/>
                <w:szCs w:val="21"/>
              </w:rPr>
            </w:pPr>
            <w:r>
              <w:rPr>
                <w:rFonts w:asciiTheme="minorEastAsia" w:hAnsiTheme="minorEastAsia" w:hint="eastAsia"/>
                <w:color w:val="000000" w:themeColor="text1"/>
                <w:sz w:val="21"/>
                <w:szCs w:val="21"/>
              </w:rPr>
              <w:t>2015.7.21-7.31</w:t>
            </w:r>
          </w:p>
        </w:tc>
        <w:tc>
          <w:tcPr>
            <w:tcW w:w="4509"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1，提货申请增加提货支行代码和提货日期</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2，修改撤销时交易日期的域名</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3，增加地区代码</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4，删除密码字段的加密方式</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5，库存&amp;提货查询增加合约代码字段</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lastRenderedPageBreak/>
              <w:t>6，简化客户持仓查询，增加持仓明细查询</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7，增加转义处理规则描述</w:t>
            </w:r>
          </w:p>
        </w:tc>
        <w:tc>
          <w:tcPr>
            <w:tcW w:w="1473"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lastRenderedPageBreak/>
              <w:t>黄磊</w:t>
            </w:r>
          </w:p>
          <w:p w:rsidR="002B3E5A" w:rsidRDefault="005C6274">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余新泰</w:t>
            </w:r>
          </w:p>
        </w:tc>
      </w:tr>
      <w:tr w:rsidR="002B3E5A">
        <w:trPr>
          <w:trHeight w:val="340"/>
          <w:jc w:val="center"/>
        </w:trPr>
        <w:tc>
          <w:tcPr>
            <w:tcW w:w="1345"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6" w:firstLine="13"/>
              <w:jc w:val="left"/>
              <w:rPr>
                <w:rFonts w:asciiTheme="minorEastAsia" w:hAnsiTheme="minorEastAsia"/>
                <w:color w:val="000000" w:themeColor="text1"/>
                <w:sz w:val="21"/>
              </w:rPr>
            </w:pPr>
            <w:r>
              <w:rPr>
                <w:rFonts w:asciiTheme="minorEastAsia" w:hAnsiTheme="minorEastAsia"/>
                <w:color w:val="000000" w:themeColor="text1"/>
                <w:sz w:val="21"/>
              </w:rPr>
              <w:t>V</w:t>
            </w:r>
            <w:r>
              <w:rPr>
                <w:rFonts w:asciiTheme="minorEastAsia" w:hAnsiTheme="minorEastAsia" w:hint="eastAsia"/>
                <w:color w:val="000000" w:themeColor="text1"/>
                <w:sz w:val="21"/>
              </w:rPr>
              <w:t>1.07</w:t>
            </w:r>
          </w:p>
        </w:tc>
        <w:tc>
          <w:tcPr>
            <w:tcW w:w="1688"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jc w:val="left"/>
              <w:rPr>
                <w:rFonts w:asciiTheme="minorEastAsia" w:hAnsiTheme="minorEastAsia"/>
                <w:color w:val="000000" w:themeColor="text1"/>
                <w:sz w:val="21"/>
                <w:szCs w:val="21"/>
              </w:rPr>
            </w:pPr>
            <w:r>
              <w:rPr>
                <w:rFonts w:asciiTheme="minorEastAsia" w:hAnsiTheme="minorEastAsia" w:hint="eastAsia"/>
                <w:color w:val="000000" w:themeColor="text1"/>
                <w:sz w:val="21"/>
                <w:szCs w:val="21"/>
              </w:rPr>
              <w:t>2015.8.31</w:t>
            </w:r>
          </w:p>
        </w:tc>
        <w:tc>
          <w:tcPr>
            <w:tcW w:w="4509"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1，增加券商银行卡接口</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2，修改</w:t>
            </w:r>
            <w:proofErr w:type="gramStart"/>
            <w:r>
              <w:rPr>
                <w:rFonts w:asciiTheme="minorEastAsia" w:hAnsiTheme="minorEastAsia" w:cs="宋体" w:hint="eastAsia"/>
                <w:color w:val="000000" w:themeColor="text1"/>
                <w:kern w:val="0"/>
                <w:sz w:val="20"/>
                <w:szCs w:val="20"/>
              </w:rPr>
              <w:t>出入金</w:t>
            </w:r>
            <w:proofErr w:type="gramEnd"/>
            <w:r>
              <w:rPr>
                <w:rFonts w:asciiTheme="minorEastAsia" w:hAnsiTheme="minorEastAsia" w:cs="宋体" w:hint="eastAsia"/>
                <w:color w:val="000000" w:themeColor="text1"/>
                <w:kern w:val="0"/>
                <w:sz w:val="20"/>
                <w:szCs w:val="20"/>
              </w:rPr>
              <w:t>接口</w:t>
            </w:r>
          </w:p>
        </w:tc>
        <w:tc>
          <w:tcPr>
            <w:tcW w:w="1473"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黄磊</w:t>
            </w:r>
          </w:p>
        </w:tc>
      </w:tr>
      <w:tr w:rsidR="002B3E5A">
        <w:trPr>
          <w:trHeight w:val="983"/>
          <w:jc w:val="center"/>
        </w:trPr>
        <w:tc>
          <w:tcPr>
            <w:tcW w:w="1345"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6" w:firstLine="13"/>
              <w:jc w:val="left"/>
              <w:rPr>
                <w:rFonts w:asciiTheme="minorEastAsia" w:hAnsiTheme="minorEastAsia"/>
                <w:color w:val="000000" w:themeColor="text1"/>
                <w:sz w:val="21"/>
              </w:rPr>
            </w:pPr>
            <w:r>
              <w:rPr>
                <w:rFonts w:asciiTheme="minorEastAsia" w:hAnsiTheme="minorEastAsia"/>
                <w:color w:val="000000" w:themeColor="text1"/>
                <w:sz w:val="21"/>
              </w:rPr>
              <w:t>V</w:t>
            </w:r>
            <w:r>
              <w:rPr>
                <w:rFonts w:asciiTheme="minorEastAsia" w:hAnsiTheme="minorEastAsia" w:hint="eastAsia"/>
                <w:color w:val="000000" w:themeColor="text1"/>
                <w:sz w:val="21"/>
              </w:rPr>
              <w:t>1.08</w:t>
            </w:r>
          </w:p>
        </w:tc>
        <w:tc>
          <w:tcPr>
            <w:tcW w:w="1688"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jc w:val="left"/>
              <w:rPr>
                <w:rFonts w:asciiTheme="minorEastAsia" w:hAnsiTheme="minorEastAsia"/>
                <w:color w:val="000000" w:themeColor="text1"/>
                <w:sz w:val="21"/>
                <w:szCs w:val="21"/>
              </w:rPr>
            </w:pPr>
            <w:r>
              <w:rPr>
                <w:rFonts w:asciiTheme="minorEastAsia" w:hAnsiTheme="minorEastAsia" w:hint="eastAsia"/>
                <w:color w:val="000000" w:themeColor="text1"/>
                <w:sz w:val="21"/>
                <w:szCs w:val="21"/>
              </w:rPr>
              <w:t>2015.9.2</w:t>
            </w:r>
          </w:p>
          <w:p w:rsidR="002B3E5A" w:rsidRDefault="005C6274">
            <w:pPr>
              <w:spacing w:line="240" w:lineRule="auto"/>
              <w:ind w:firstLineChars="0" w:firstLine="0"/>
              <w:jc w:val="left"/>
              <w:rPr>
                <w:rFonts w:asciiTheme="minorEastAsia" w:hAnsiTheme="minorEastAsia"/>
                <w:color w:val="000000" w:themeColor="text1"/>
                <w:sz w:val="21"/>
                <w:szCs w:val="21"/>
              </w:rPr>
            </w:pPr>
            <w:r>
              <w:rPr>
                <w:rFonts w:asciiTheme="minorEastAsia" w:hAnsiTheme="minorEastAsia" w:hint="eastAsia"/>
                <w:color w:val="000000" w:themeColor="text1"/>
                <w:sz w:val="21"/>
                <w:szCs w:val="21"/>
              </w:rPr>
              <w:t>2015.10.21</w:t>
            </w:r>
          </w:p>
        </w:tc>
        <w:tc>
          <w:tcPr>
            <w:tcW w:w="4509"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1，</w:t>
            </w:r>
            <w:proofErr w:type="gramStart"/>
            <w:r>
              <w:rPr>
                <w:rFonts w:asciiTheme="minorEastAsia" w:hAnsiTheme="minorEastAsia" w:cs="宋体" w:hint="eastAsia"/>
                <w:color w:val="000000" w:themeColor="text1"/>
                <w:kern w:val="0"/>
                <w:sz w:val="20"/>
                <w:szCs w:val="20"/>
              </w:rPr>
              <w:t>出入金</w:t>
            </w:r>
            <w:proofErr w:type="gramEnd"/>
            <w:r>
              <w:rPr>
                <w:rFonts w:asciiTheme="minorEastAsia" w:hAnsiTheme="minorEastAsia" w:cs="宋体" w:hint="eastAsia"/>
                <w:color w:val="000000" w:themeColor="text1"/>
                <w:kern w:val="0"/>
                <w:sz w:val="20"/>
                <w:szCs w:val="20"/>
              </w:rPr>
              <w:t>接口增加银行代码和渠道字段</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2，新开户接口增加资金</w:t>
            </w:r>
            <w:proofErr w:type="gramStart"/>
            <w:r>
              <w:rPr>
                <w:rFonts w:asciiTheme="minorEastAsia" w:hAnsiTheme="minorEastAsia" w:cs="宋体" w:hint="eastAsia"/>
                <w:color w:val="000000" w:themeColor="text1"/>
                <w:kern w:val="0"/>
                <w:sz w:val="20"/>
                <w:szCs w:val="20"/>
              </w:rPr>
              <w:t>帐号</w:t>
            </w:r>
            <w:proofErr w:type="gramEnd"/>
            <w:r>
              <w:rPr>
                <w:rFonts w:asciiTheme="minorEastAsia" w:hAnsiTheme="minorEastAsia" w:cs="宋体" w:hint="eastAsia"/>
                <w:color w:val="000000" w:themeColor="text1"/>
                <w:kern w:val="0"/>
                <w:sz w:val="20"/>
                <w:szCs w:val="20"/>
              </w:rPr>
              <w:t>密码和风险评测结果分数字段</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3，6.5.1.3</w:t>
            </w:r>
            <w:r>
              <w:rPr>
                <w:rFonts w:asciiTheme="minorEastAsia" w:hAnsiTheme="minorEastAsia" w:cs="宋体" w:hint="eastAsia"/>
                <w:color w:val="000000" w:themeColor="text1"/>
                <w:kern w:val="0"/>
                <w:sz w:val="20"/>
                <w:szCs w:val="20"/>
              </w:rPr>
              <w:tab/>
              <w:t>个人开户请求及应答增加客户代码M30(已经开户但是没有绑定会员时必填)</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4，6.5.1.2</w:t>
            </w:r>
            <w:r>
              <w:rPr>
                <w:rFonts w:asciiTheme="minorEastAsia" w:hAnsiTheme="minorEastAsia" w:cs="宋体" w:hint="eastAsia"/>
                <w:color w:val="000000" w:themeColor="text1"/>
                <w:kern w:val="0"/>
                <w:sz w:val="20"/>
                <w:szCs w:val="20"/>
              </w:rPr>
              <w:tab/>
              <w:t>风险评测结果发送请求及应答增加</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风险评测结果分数字段</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5，修改个人开户相关的消息类型标示</w:t>
            </w:r>
          </w:p>
          <w:p w:rsidR="002B3E5A" w:rsidRDefault="005C6274">
            <w:pPr>
              <w:spacing w:line="240" w:lineRule="auto"/>
              <w:ind w:firstLineChars="0" w:firstLine="0"/>
              <w:jc w:val="left"/>
              <w:rPr>
                <w:rFonts w:asciiTheme="minorEastAsia" w:hAnsiTheme="minorEastAsia" w:cs="宋体"/>
                <w:color w:val="000000" w:themeColor="text1"/>
                <w:kern w:val="0"/>
                <w:sz w:val="21"/>
                <w:szCs w:val="21"/>
              </w:rPr>
            </w:pPr>
            <w:r>
              <w:rPr>
                <w:rFonts w:asciiTheme="minorEastAsia" w:hAnsiTheme="minorEastAsia" w:cs="宋体" w:hint="eastAsia"/>
                <w:color w:val="000000" w:themeColor="text1"/>
                <w:kern w:val="0"/>
                <w:sz w:val="20"/>
                <w:szCs w:val="20"/>
              </w:rPr>
              <w:t>6，增加新开户数据同步接口</w:t>
            </w:r>
          </w:p>
        </w:tc>
        <w:tc>
          <w:tcPr>
            <w:tcW w:w="1473"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黄磊</w:t>
            </w:r>
          </w:p>
          <w:p w:rsidR="002B3E5A" w:rsidRDefault="005C6274">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余新泰</w:t>
            </w:r>
          </w:p>
        </w:tc>
      </w:tr>
      <w:tr w:rsidR="002B3E5A">
        <w:trPr>
          <w:trHeight w:val="983"/>
          <w:jc w:val="center"/>
        </w:trPr>
        <w:tc>
          <w:tcPr>
            <w:tcW w:w="1345"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6" w:firstLine="13"/>
              <w:jc w:val="left"/>
              <w:rPr>
                <w:rFonts w:asciiTheme="minorEastAsia" w:hAnsiTheme="minorEastAsia"/>
                <w:color w:val="000000" w:themeColor="text1"/>
                <w:sz w:val="21"/>
              </w:rPr>
            </w:pPr>
            <w:r>
              <w:rPr>
                <w:rFonts w:asciiTheme="minorEastAsia" w:hAnsiTheme="minorEastAsia"/>
                <w:color w:val="000000" w:themeColor="text1"/>
                <w:sz w:val="21"/>
              </w:rPr>
              <w:t>V</w:t>
            </w:r>
            <w:r>
              <w:rPr>
                <w:rFonts w:asciiTheme="minorEastAsia" w:hAnsiTheme="minorEastAsia" w:hint="eastAsia"/>
                <w:color w:val="000000" w:themeColor="text1"/>
                <w:sz w:val="21"/>
              </w:rPr>
              <w:t>1.081</w:t>
            </w:r>
          </w:p>
        </w:tc>
        <w:tc>
          <w:tcPr>
            <w:tcW w:w="1688"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jc w:val="left"/>
              <w:rPr>
                <w:rFonts w:asciiTheme="minorEastAsia" w:hAnsiTheme="minorEastAsia"/>
                <w:color w:val="000000" w:themeColor="text1"/>
                <w:sz w:val="21"/>
                <w:szCs w:val="21"/>
              </w:rPr>
            </w:pPr>
            <w:r>
              <w:rPr>
                <w:rFonts w:asciiTheme="minorEastAsia" w:hAnsiTheme="minorEastAsia" w:hint="eastAsia"/>
                <w:color w:val="000000" w:themeColor="text1"/>
                <w:sz w:val="21"/>
                <w:szCs w:val="21"/>
              </w:rPr>
              <w:t>2015.11.18</w:t>
            </w:r>
          </w:p>
        </w:tc>
        <w:tc>
          <w:tcPr>
            <w:tcW w:w="4509"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1，6.5.4.2</w:t>
            </w:r>
            <w:r>
              <w:rPr>
                <w:rFonts w:asciiTheme="minorEastAsia" w:hAnsiTheme="minorEastAsia" w:cs="宋体" w:hint="eastAsia"/>
                <w:color w:val="000000" w:themeColor="text1"/>
                <w:kern w:val="0"/>
                <w:sz w:val="20"/>
                <w:szCs w:val="20"/>
              </w:rPr>
              <w:tab/>
              <w:t>客户库存查询请求及应答增加交割品种代码查询条件</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2，标注未使用接口和字段。</w:t>
            </w:r>
          </w:p>
        </w:tc>
        <w:tc>
          <w:tcPr>
            <w:tcW w:w="1473"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黄磊</w:t>
            </w:r>
          </w:p>
        </w:tc>
      </w:tr>
      <w:tr w:rsidR="002B3E5A">
        <w:trPr>
          <w:trHeight w:val="983"/>
          <w:jc w:val="center"/>
        </w:trPr>
        <w:tc>
          <w:tcPr>
            <w:tcW w:w="1345"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6" w:firstLine="13"/>
              <w:jc w:val="left"/>
              <w:rPr>
                <w:rFonts w:asciiTheme="minorEastAsia" w:hAnsiTheme="minorEastAsia"/>
                <w:color w:val="000000" w:themeColor="text1"/>
                <w:sz w:val="21"/>
              </w:rPr>
            </w:pPr>
            <w:r>
              <w:rPr>
                <w:rFonts w:asciiTheme="minorEastAsia" w:hAnsiTheme="minorEastAsia"/>
                <w:color w:val="000000" w:themeColor="text1"/>
                <w:sz w:val="21"/>
              </w:rPr>
              <w:t>V</w:t>
            </w:r>
            <w:r>
              <w:rPr>
                <w:rFonts w:asciiTheme="minorEastAsia" w:hAnsiTheme="minorEastAsia" w:hint="eastAsia"/>
                <w:color w:val="000000" w:themeColor="text1"/>
                <w:sz w:val="21"/>
              </w:rPr>
              <w:t>1.082</w:t>
            </w:r>
          </w:p>
        </w:tc>
        <w:tc>
          <w:tcPr>
            <w:tcW w:w="1688"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jc w:val="left"/>
              <w:rPr>
                <w:rFonts w:asciiTheme="minorEastAsia" w:hAnsiTheme="minorEastAsia"/>
                <w:color w:val="000000" w:themeColor="text1"/>
                <w:sz w:val="21"/>
                <w:szCs w:val="21"/>
              </w:rPr>
            </w:pPr>
            <w:r>
              <w:rPr>
                <w:rFonts w:asciiTheme="minorEastAsia" w:hAnsiTheme="minorEastAsia" w:hint="eastAsia"/>
                <w:color w:val="000000" w:themeColor="text1"/>
                <w:sz w:val="21"/>
                <w:szCs w:val="21"/>
              </w:rPr>
              <w:t>2015.11.28</w:t>
            </w:r>
          </w:p>
        </w:tc>
        <w:tc>
          <w:tcPr>
            <w:tcW w:w="4509"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1，根据市场部需求，风险评测类型由4挡变为5挡</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2，新开户接口增加唯一标识字段</w:t>
            </w:r>
          </w:p>
        </w:tc>
        <w:tc>
          <w:tcPr>
            <w:tcW w:w="1473"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黄磊</w:t>
            </w:r>
          </w:p>
        </w:tc>
      </w:tr>
      <w:tr w:rsidR="002B3E5A">
        <w:trPr>
          <w:trHeight w:val="983"/>
          <w:jc w:val="center"/>
        </w:trPr>
        <w:tc>
          <w:tcPr>
            <w:tcW w:w="1345"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6" w:firstLine="13"/>
              <w:jc w:val="left"/>
              <w:rPr>
                <w:rFonts w:asciiTheme="minorEastAsia" w:hAnsiTheme="minorEastAsia"/>
                <w:color w:val="000000" w:themeColor="text1"/>
                <w:sz w:val="21"/>
              </w:rPr>
            </w:pPr>
            <w:r>
              <w:rPr>
                <w:rFonts w:asciiTheme="minorEastAsia" w:hAnsiTheme="minorEastAsia"/>
                <w:color w:val="000000" w:themeColor="text1"/>
                <w:sz w:val="21"/>
              </w:rPr>
              <w:t>V</w:t>
            </w:r>
            <w:r>
              <w:rPr>
                <w:rFonts w:asciiTheme="minorEastAsia" w:hAnsiTheme="minorEastAsia" w:hint="eastAsia"/>
                <w:color w:val="000000" w:themeColor="text1"/>
                <w:sz w:val="21"/>
              </w:rPr>
              <w:t>1.083</w:t>
            </w:r>
          </w:p>
        </w:tc>
        <w:tc>
          <w:tcPr>
            <w:tcW w:w="1688"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jc w:val="left"/>
              <w:rPr>
                <w:rFonts w:asciiTheme="minorEastAsia" w:hAnsiTheme="minorEastAsia"/>
                <w:color w:val="000000" w:themeColor="text1"/>
                <w:sz w:val="21"/>
                <w:szCs w:val="21"/>
              </w:rPr>
            </w:pPr>
            <w:r>
              <w:rPr>
                <w:rFonts w:asciiTheme="minorEastAsia" w:hAnsiTheme="minorEastAsia" w:hint="eastAsia"/>
                <w:color w:val="000000" w:themeColor="text1"/>
                <w:sz w:val="21"/>
                <w:szCs w:val="21"/>
              </w:rPr>
              <w:t>2015.12.10</w:t>
            </w:r>
          </w:p>
        </w:tc>
        <w:tc>
          <w:tcPr>
            <w:tcW w:w="4509"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1，根据市场部需求，登陆接口追加交易权限字段</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2，修改提货查询的应答字段变更为选填。</w:t>
            </w:r>
          </w:p>
        </w:tc>
        <w:tc>
          <w:tcPr>
            <w:tcW w:w="1473"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黄磊</w:t>
            </w:r>
          </w:p>
          <w:p w:rsidR="002B3E5A" w:rsidRDefault="005C6274">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周荃</w:t>
            </w:r>
          </w:p>
        </w:tc>
      </w:tr>
      <w:tr w:rsidR="002B3E5A">
        <w:trPr>
          <w:trHeight w:val="724"/>
          <w:jc w:val="center"/>
        </w:trPr>
        <w:tc>
          <w:tcPr>
            <w:tcW w:w="1345"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6" w:firstLine="13"/>
              <w:jc w:val="left"/>
              <w:rPr>
                <w:rFonts w:asciiTheme="minorEastAsia" w:hAnsiTheme="minorEastAsia"/>
                <w:color w:val="000000" w:themeColor="text1"/>
                <w:sz w:val="21"/>
              </w:rPr>
            </w:pPr>
            <w:r>
              <w:rPr>
                <w:rFonts w:asciiTheme="minorEastAsia" w:hAnsiTheme="minorEastAsia" w:hint="eastAsia"/>
                <w:color w:val="000000" w:themeColor="text1"/>
                <w:sz w:val="21"/>
              </w:rPr>
              <w:t>V1.09</w:t>
            </w:r>
          </w:p>
        </w:tc>
        <w:tc>
          <w:tcPr>
            <w:tcW w:w="1688"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jc w:val="left"/>
              <w:rPr>
                <w:rFonts w:asciiTheme="minorEastAsia" w:hAnsiTheme="minorEastAsia"/>
                <w:color w:val="000000" w:themeColor="text1"/>
                <w:sz w:val="21"/>
                <w:szCs w:val="21"/>
              </w:rPr>
            </w:pPr>
            <w:r>
              <w:rPr>
                <w:rFonts w:asciiTheme="minorEastAsia" w:hAnsiTheme="minorEastAsia" w:hint="eastAsia"/>
                <w:color w:val="000000" w:themeColor="text1"/>
                <w:sz w:val="21"/>
                <w:szCs w:val="21"/>
              </w:rPr>
              <w:t>2016.3.29</w:t>
            </w:r>
          </w:p>
        </w:tc>
        <w:tc>
          <w:tcPr>
            <w:tcW w:w="4509"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1，报单指令类型变更，新增市价剩余转限价、市价FOK、市价FAK 三种指令</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2，6.5.4.1 客户资金查询请求及应答增加会员代码字段</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3，所有接口应答</w:t>
            </w:r>
            <w:r>
              <w:rPr>
                <w:rFonts w:asciiTheme="minorEastAsia" w:hAnsiTheme="minorEastAsia" w:cs="宋体"/>
                <w:color w:val="000000" w:themeColor="text1"/>
                <w:kern w:val="0"/>
                <w:sz w:val="20"/>
                <w:szCs w:val="20"/>
              </w:rPr>
              <w:t>和回报</w:t>
            </w:r>
            <w:r>
              <w:rPr>
                <w:rFonts w:asciiTheme="minorEastAsia" w:hAnsiTheme="minorEastAsia" w:cs="宋体" w:hint="eastAsia"/>
                <w:color w:val="000000" w:themeColor="text1"/>
                <w:kern w:val="0"/>
                <w:sz w:val="20"/>
                <w:szCs w:val="20"/>
              </w:rPr>
              <w:t>必须传M00字段</w:t>
            </w:r>
          </w:p>
        </w:tc>
        <w:tc>
          <w:tcPr>
            <w:tcW w:w="1473"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崔清松</w:t>
            </w:r>
          </w:p>
        </w:tc>
      </w:tr>
      <w:tr w:rsidR="002B3E5A">
        <w:trPr>
          <w:trHeight w:val="724"/>
          <w:jc w:val="center"/>
        </w:trPr>
        <w:tc>
          <w:tcPr>
            <w:tcW w:w="1345"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6" w:firstLine="13"/>
              <w:jc w:val="left"/>
              <w:rPr>
                <w:rFonts w:asciiTheme="minorEastAsia" w:hAnsiTheme="minorEastAsia"/>
                <w:color w:val="000000" w:themeColor="text1"/>
                <w:sz w:val="21"/>
              </w:rPr>
            </w:pPr>
            <w:r>
              <w:rPr>
                <w:rFonts w:asciiTheme="minorEastAsia" w:hAnsiTheme="minorEastAsia" w:hint="eastAsia"/>
                <w:color w:val="000000" w:themeColor="text1"/>
                <w:sz w:val="21"/>
              </w:rPr>
              <w:t>V1.091</w:t>
            </w:r>
          </w:p>
        </w:tc>
        <w:tc>
          <w:tcPr>
            <w:tcW w:w="1688"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jc w:val="left"/>
              <w:rPr>
                <w:rFonts w:asciiTheme="minorEastAsia" w:hAnsiTheme="minorEastAsia"/>
                <w:color w:val="000000" w:themeColor="text1"/>
                <w:sz w:val="21"/>
                <w:szCs w:val="21"/>
              </w:rPr>
            </w:pPr>
            <w:r>
              <w:rPr>
                <w:rFonts w:asciiTheme="minorEastAsia" w:hAnsiTheme="minorEastAsia" w:hint="eastAsia"/>
                <w:color w:val="000000" w:themeColor="text1"/>
                <w:sz w:val="21"/>
                <w:szCs w:val="21"/>
              </w:rPr>
              <w:t>2016.9.20</w:t>
            </w:r>
          </w:p>
        </w:tc>
        <w:tc>
          <w:tcPr>
            <w:tcW w:w="4509"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1，更新7.2域字典</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2，根据</w:t>
            </w:r>
            <w:r>
              <w:rPr>
                <w:rFonts w:asciiTheme="minorEastAsia" w:hAnsiTheme="minorEastAsia" w:cs="宋体"/>
                <w:color w:val="000000" w:themeColor="text1"/>
                <w:kern w:val="0"/>
                <w:sz w:val="20"/>
                <w:szCs w:val="20"/>
              </w:rPr>
              <w:t>域字典更新部分接口</w:t>
            </w:r>
            <w:r>
              <w:rPr>
                <w:rFonts w:asciiTheme="minorEastAsia" w:hAnsiTheme="minorEastAsia" w:cs="宋体" w:hint="eastAsia"/>
                <w:color w:val="000000" w:themeColor="text1"/>
                <w:kern w:val="0"/>
                <w:sz w:val="20"/>
                <w:szCs w:val="20"/>
              </w:rPr>
              <w:t>中</w:t>
            </w:r>
            <w:r>
              <w:rPr>
                <w:rFonts w:asciiTheme="minorEastAsia" w:hAnsiTheme="minorEastAsia" w:cs="宋体"/>
                <w:color w:val="000000" w:themeColor="text1"/>
                <w:kern w:val="0"/>
                <w:sz w:val="20"/>
                <w:szCs w:val="20"/>
              </w:rPr>
              <w:t>的</w:t>
            </w:r>
            <w:r>
              <w:rPr>
                <w:rFonts w:asciiTheme="minorEastAsia" w:hAnsiTheme="minorEastAsia" w:cs="宋体" w:hint="eastAsia"/>
                <w:color w:val="000000" w:themeColor="text1"/>
                <w:kern w:val="0"/>
                <w:sz w:val="20"/>
                <w:szCs w:val="20"/>
              </w:rPr>
              <w:t>域</w:t>
            </w:r>
            <w:r>
              <w:rPr>
                <w:rFonts w:asciiTheme="minorEastAsia" w:hAnsiTheme="minorEastAsia" w:cs="宋体"/>
                <w:color w:val="000000" w:themeColor="text1"/>
                <w:kern w:val="0"/>
                <w:sz w:val="20"/>
                <w:szCs w:val="20"/>
              </w:rPr>
              <w:t>号、域名、</w:t>
            </w:r>
            <w:r>
              <w:rPr>
                <w:rFonts w:asciiTheme="minorEastAsia" w:hAnsiTheme="minorEastAsia" w:cs="宋体" w:hint="eastAsia"/>
                <w:color w:val="000000" w:themeColor="text1"/>
                <w:kern w:val="0"/>
                <w:sz w:val="20"/>
                <w:szCs w:val="20"/>
              </w:rPr>
              <w:t>业务</w:t>
            </w:r>
            <w:r>
              <w:rPr>
                <w:rFonts w:asciiTheme="minorEastAsia" w:hAnsiTheme="minorEastAsia" w:cs="宋体"/>
                <w:color w:val="000000" w:themeColor="text1"/>
                <w:kern w:val="0"/>
                <w:sz w:val="20"/>
                <w:szCs w:val="20"/>
              </w:rPr>
              <w:t>字段名称</w:t>
            </w:r>
            <w:r>
              <w:rPr>
                <w:rFonts w:asciiTheme="minorEastAsia" w:hAnsiTheme="minorEastAsia" w:cs="宋体" w:hint="eastAsia"/>
                <w:color w:val="000000" w:themeColor="text1"/>
                <w:kern w:val="0"/>
                <w:sz w:val="20"/>
                <w:szCs w:val="20"/>
              </w:rPr>
              <w:t>、</w:t>
            </w:r>
            <w:r>
              <w:rPr>
                <w:rFonts w:asciiTheme="minorEastAsia" w:hAnsiTheme="minorEastAsia" w:cs="宋体"/>
                <w:color w:val="000000" w:themeColor="text1"/>
                <w:kern w:val="0"/>
                <w:sz w:val="20"/>
                <w:szCs w:val="20"/>
              </w:rPr>
              <w:t>说明</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3，</w:t>
            </w:r>
            <w:r>
              <w:rPr>
                <w:rFonts w:asciiTheme="minorEastAsia" w:hAnsiTheme="minorEastAsia" w:cs="宋体"/>
                <w:color w:val="000000" w:themeColor="text1"/>
                <w:kern w:val="0"/>
                <w:sz w:val="20"/>
                <w:szCs w:val="20"/>
              </w:rPr>
              <w:t>删除</w:t>
            </w:r>
            <w:r>
              <w:rPr>
                <w:rFonts w:asciiTheme="minorEastAsia" w:hAnsiTheme="minorEastAsia" w:cs="宋体" w:hint="eastAsia"/>
                <w:color w:val="000000" w:themeColor="text1"/>
                <w:kern w:val="0"/>
                <w:sz w:val="20"/>
                <w:szCs w:val="20"/>
              </w:rPr>
              <w:t xml:space="preserve"> 6.5.1.4 推送</w:t>
            </w:r>
            <w:r>
              <w:rPr>
                <w:rFonts w:asciiTheme="minorEastAsia" w:hAnsiTheme="minorEastAsia" w:cs="宋体"/>
                <w:color w:val="000000" w:themeColor="text1"/>
                <w:kern w:val="0"/>
                <w:sz w:val="20"/>
                <w:szCs w:val="20"/>
              </w:rPr>
              <w:t>客户开户结果</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4，6.5.2.2 交易登录</w:t>
            </w:r>
            <w:r>
              <w:rPr>
                <w:rFonts w:asciiTheme="minorEastAsia" w:hAnsiTheme="minorEastAsia" w:cs="宋体"/>
                <w:color w:val="000000" w:themeColor="text1"/>
                <w:kern w:val="0"/>
                <w:sz w:val="20"/>
                <w:szCs w:val="20"/>
              </w:rPr>
              <w:t>请求</w:t>
            </w:r>
            <w:r>
              <w:rPr>
                <w:rFonts w:asciiTheme="minorEastAsia" w:hAnsiTheme="minorEastAsia" w:cs="宋体" w:hint="eastAsia"/>
                <w:color w:val="000000" w:themeColor="text1"/>
                <w:kern w:val="0"/>
                <w:sz w:val="20"/>
                <w:szCs w:val="20"/>
              </w:rPr>
              <w:t>及</w:t>
            </w:r>
            <w:r>
              <w:rPr>
                <w:rFonts w:asciiTheme="minorEastAsia" w:hAnsiTheme="minorEastAsia" w:cs="宋体"/>
                <w:color w:val="000000" w:themeColor="text1"/>
                <w:kern w:val="0"/>
                <w:sz w:val="20"/>
                <w:szCs w:val="20"/>
              </w:rPr>
              <w:t>应答</w:t>
            </w:r>
            <w:r>
              <w:rPr>
                <w:rFonts w:asciiTheme="minorEastAsia" w:hAnsiTheme="minorEastAsia" w:cs="宋体" w:hint="eastAsia"/>
                <w:color w:val="000000" w:themeColor="text1"/>
                <w:kern w:val="0"/>
                <w:sz w:val="20"/>
                <w:szCs w:val="20"/>
              </w:rPr>
              <w:t xml:space="preserve"> </w:t>
            </w:r>
            <w:r>
              <w:rPr>
                <w:rFonts w:asciiTheme="minorEastAsia" w:hAnsiTheme="minorEastAsia" w:cs="宋体"/>
                <w:color w:val="000000" w:themeColor="text1"/>
                <w:kern w:val="0"/>
                <w:sz w:val="20"/>
                <w:szCs w:val="20"/>
              </w:rPr>
              <w:t>I28</w:t>
            </w:r>
            <w:r>
              <w:rPr>
                <w:rFonts w:asciiTheme="minorEastAsia" w:hAnsiTheme="minorEastAsia" w:cs="宋体" w:hint="eastAsia"/>
                <w:color w:val="000000" w:themeColor="text1"/>
                <w:kern w:val="0"/>
                <w:sz w:val="20"/>
                <w:szCs w:val="20"/>
              </w:rPr>
              <w:t>、I29必传</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5，</w:t>
            </w:r>
            <w:r>
              <w:rPr>
                <w:rFonts w:asciiTheme="minorEastAsia" w:hAnsiTheme="minorEastAsia" w:cs="宋体"/>
                <w:color w:val="000000" w:themeColor="text1"/>
                <w:kern w:val="0"/>
                <w:sz w:val="20"/>
                <w:szCs w:val="20"/>
              </w:rPr>
              <w:t>删除</w:t>
            </w:r>
            <w:r>
              <w:rPr>
                <w:rFonts w:asciiTheme="minorEastAsia" w:hAnsiTheme="minorEastAsia" w:cs="宋体" w:hint="eastAsia"/>
                <w:color w:val="000000" w:themeColor="text1"/>
                <w:kern w:val="0"/>
                <w:sz w:val="20"/>
                <w:szCs w:val="20"/>
              </w:rPr>
              <w:t xml:space="preserve"> 6.5.1.1</w:t>
            </w:r>
            <w:r>
              <w:rPr>
                <w:rFonts w:asciiTheme="minorEastAsia" w:hAnsiTheme="minorEastAsia" w:cs="宋体"/>
                <w:color w:val="000000" w:themeColor="text1"/>
                <w:kern w:val="0"/>
                <w:sz w:val="20"/>
                <w:szCs w:val="20"/>
              </w:rPr>
              <w:t xml:space="preserve"> </w:t>
            </w:r>
            <w:r>
              <w:rPr>
                <w:rFonts w:asciiTheme="minorEastAsia" w:hAnsiTheme="minorEastAsia" w:cs="宋体" w:hint="eastAsia"/>
                <w:color w:val="000000" w:themeColor="text1"/>
                <w:kern w:val="0"/>
                <w:sz w:val="20"/>
                <w:szCs w:val="20"/>
              </w:rPr>
              <w:t>新开户</w:t>
            </w:r>
            <w:r>
              <w:rPr>
                <w:rFonts w:asciiTheme="minorEastAsia" w:hAnsiTheme="minorEastAsia" w:cs="宋体"/>
                <w:color w:val="000000" w:themeColor="text1"/>
                <w:kern w:val="0"/>
                <w:sz w:val="20"/>
                <w:szCs w:val="20"/>
              </w:rPr>
              <w:t>身份验证</w:t>
            </w:r>
            <w:r>
              <w:rPr>
                <w:rFonts w:asciiTheme="minorEastAsia" w:hAnsiTheme="minorEastAsia" w:cs="宋体" w:hint="eastAsia"/>
                <w:color w:val="000000" w:themeColor="text1"/>
                <w:kern w:val="0"/>
                <w:sz w:val="20"/>
                <w:szCs w:val="20"/>
              </w:rPr>
              <w:t>请求</w:t>
            </w:r>
            <w:r>
              <w:rPr>
                <w:rFonts w:asciiTheme="minorEastAsia" w:hAnsiTheme="minorEastAsia" w:cs="宋体"/>
                <w:color w:val="000000" w:themeColor="text1"/>
                <w:kern w:val="0"/>
                <w:sz w:val="20"/>
                <w:szCs w:val="20"/>
              </w:rPr>
              <w:t>及应答</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6，</w:t>
            </w:r>
            <w:r>
              <w:rPr>
                <w:rFonts w:asciiTheme="minorEastAsia" w:hAnsiTheme="minorEastAsia" w:cs="宋体"/>
                <w:color w:val="000000" w:themeColor="text1"/>
                <w:kern w:val="0"/>
                <w:sz w:val="20"/>
                <w:szCs w:val="20"/>
              </w:rPr>
              <w:t>更新</w:t>
            </w:r>
            <w:r>
              <w:rPr>
                <w:rFonts w:asciiTheme="minorEastAsia" w:hAnsiTheme="minorEastAsia" w:cs="宋体" w:hint="eastAsia"/>
                <w:color w:val="000000" w:themeColor="text1"/>
                <w:kern w:val="0"/>
                <w:sz w:val="20"/>
                <w:szCs w:val="20"/>
              </w:rPr>
              <w:t>7.</w:t>
            </w:r>
            <w:r>
              <w:rPr>
                <w:rFonts w:asciiTheme="minorEastAsia" w:hAnsiTheme="minorEastAsia" w:cs="宋体"/>
                <w:color w:val="000000" w:themeColor="text1"/>
                <w:kern w:val="0"/>
                <w:sz w:val="20"/>
                <w:szCs w:val="20"/>
              </w:rPr>
              <w:t xml:space="preserve">4 </w:t>
            </w:r>
            <w:r>
              <w:rPr>
                <w:rFonts w:asciiTheme="minorEastAsia" w:hAnsiTheme="minorEastAsia" w:cs="宋体" w:hint="eastAsia"/>
                <w:color w:val="000000" w:themeColor="text1"/>
                <w:kern w:val="0"/>
                <w:sz w:val="20"/>
                <w:szCs w:val="20"/>
              </w:rPr>
              <w:t>地区代码</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7，修改6.2.5 交易综合查询</w:t>
            </w:r>
            <w:r>
              <w:rPr>
                <w:rFonts w:asciiTheme="minorEastAsia" w:hAnsiTheme="minorEastAsia" w:cs="宋体"/>
                <w:color w:val="000000" w:themeColor="text1"/>
                <w:kern w:val="0"/>
                <w:sz w:val="20"/>
                <w:szCs w:val="20"/>
              </w:rPr>
              <w:t>，现货、延期、即期</w:t>
            </w:r>
            <w:r>
              <w:rPr>
                <w:rFonts w:asciiTheme="minorEastAsia" w:hAnsiTheme="minorEastAsia" w:cs="宋体" w:hint="eastAsia"/>
                <w:color w:val="000000" w:themeColor="text1"/>
                <w:kern w:val="0"/>
                <w:sz w:val="20"/>
                <w:szCs w:val="20"/>
              </w:rPr>
              <w:t>报单</w:t>
            </w:r>
            <w:r>
              <w:rPr>
                <w:rFonts w:asciiTheme="minorEastAsia" w:hAnsiTheme="minorEastAsia" w:cs="宋体"/>
                <w:color w:val="000000" w:themeColor="text1"/>
                <w:kern w:val="0"/>
                <w:sz w:val="20"/>
                <w:szCs w:val="20"/>
              </w:rPr>
              <w:t>和成交单合并</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8，增加APP系统应答码</w:t>
            </w:r>
          </w:p>
        </w:tc>
        <w:tc>
          <w:tcPr>
            <w:tcW w:w="1473"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崔清松</w:t>
            </w:r>
          </w:p>
        </w:tc>
      </w:tr>
      <w:tr w:rsidR="002B3E5A">
        <w:trPr>
          <w:trHeight w:val="724"/>
          <w:jc w:val="center"/>
          <w:ins w:id="8" w:author="cuiqingsong" w:date="2017-05-16T14:31:00Z"/>
        </w:trPr>
        <w:tc>
          <w:tcPr>
            <w:tcW w:w="1345"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6" w:firstLine="13"/>
              <w:jc w:val="left"/>
              <w:rPr>
                <w:ins w:id="9" w:author="cuiqingsong" w:date="2017-05-16T14:31:00Z"/>
                <w:rFonts w:asciiTheme="minorEastAsia" w:hAnsiTheme="minorEastAsia"/>
                <w:color w:val="000000" w:themeColor="text1"/>
                <w:sz w:val="21"/>
              </w:rPr>
            </w:pPr>
            <w:ins w:id="10" w:author="cuiqingsong" w:date="2017-05-16T14:31:00Z">
              <w:r>
                <w:rPr>
                  <w:rFonts w:asciiTheme="minorEastAsia" w:hAnsiTheme="minorEastAsia" w:hint="eastAsia"/>
                  <w:color w:val="000000" w:themeColor="text1"/>
                  <w:sz w:val="21"/>
                </w:rPr>
                <w:t>V1.1</w:t>
              </w:r>
            </w:ins>
          </w:p>
        </w:tc>
        <w:tc>
          <w:tcPr>
            <w:tcW w:w="1688"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jc w:val="left"/>
              <w:rPr>
                <w:ins w:id="11" w:author="cuiqingsong" w:date="2017-05-16T14:31:00Z"/>
                <w:rFonts w:asciiTheme="minorEastAsia" w:hAnsiTheme="minorEastAsia"/>
                <w:color w:val="000000" w:themeColor="text1"/>
                <w:sz w:val="21"/>
                <w:szCs w:val="21"/>
              </w:rPr>
            </w:pPr>
            <w:ins w:id="12" w:author="cuiqingsong" w:date="2017-05-16T14:31:00Z">
              <w:r>
                <w:rPr>
                  <w:rFonts w:asciiTheme="minorEastAsia" w:hAnsiTheme="minorEastAsia" w:hint="eastAsia"/>
                  <w:color w:val="000000" w:themeColor="text1"/>
                  <w:sz w:val="21"/>
                  <w:szCs w:val="21"/>
                </w:rPr>
                <w:t>2017.</w:t>
              </w:r>
            </w:ins>
            <w:ins w:id="13" w:author="cuiqingsong" w:date="2017-08-04T13:22:00Z">
              <w:r w:rsidR="00BE6C86">
                <w:rPr>
                  <w:rFonts w:asciiTheme="minorEastAsia" w:hAnsiTheme="minorEastAsia"/>
                  <w:color w:val="000000" w:themeColor="text1"/>
                  <w:sz w:val="21"/>
                  <w:szCs w:val="21"/>
                </w:rPr>
                <w:t>8</w:t>
              </w:r>
            </w:ins>
            <w:ins w:id="14" w:author="cuiqingsong" w:date="2017-05-16T14:31:00Z">
              <w:r>
                <w:rPr>
                  <w:rFonts w:asciiTheme="minorEastAsia" w:hAnsiTheme="minorEastAsia" w:hint="eastAsia"/>
                  <w:color w:val="000000" w:themeColor="text1"/>
                  <w:sz w:val="21"/>
                  <w:szCs w:val="21"/>
                </w:rPr>
                <w:t>.</w:t>
              </w:r>
            </w:ins>
            <w:ins w:id="15" w:author="cuiqingsong" w:date="2017-08-22T12:58:00Z">
              <w:r w:rsidR="00C87E92">
                <w:rPr>
                  <w:rFonts w:asciiTheme="minorEastAsia" w:hAnsiTheme="minorEastAsia"/>
                  <w:color w:val="000000" w:themeColor="text1"/>
                  <w:sz w:val="21"/>
                  <w:szCs w:val="21"/>
                </w:rPr>
                <w:t>2</w:t>
              </w:r>
            </w:ins>
            <w:ins w:id="16" w:author="cuiqingsong" w:date="2017-08-28T14:01:00Z">
              <w:r w:rsidR="00175806">
                <w:rPr>
                  <w:rFonts w:asciiTheme="minorEastAsia" w:hAnsiTheme="minorEastAsia"/>
                  <w:color w:val="000000" w:themeColor="text1"/>
                  <w:sz w:val="21"/>
                  <w:szCs w:val="21"/>
                </w:rPr>
                <w:t>8</w:t>
              </w:r>
            </w:ins>
          </w:p>
        </w:tc>
        <w:tc>
          <w:tcPr>
            <w:tcW w:w="4509"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jc w:val="left"/>
              <w:rPr>
                <w:ins w:id="17" w:author="cuiqingsong" w:date="2017-08-14T11:21:00Z"/>
                <w:rFonts w:asciiTheme="minorEastAsia" w:hAnsiTheme="minorEastAsia" w:cs="宋体"/>
                <w:color w:val="000000" w:themeColor="text1"/>
                <w:kern w:val="0"/>
                <w:sz w:val="20"/>
                <w:szCs w:val="20"/>
              </w:rPr>
            </w:pPr>
            <w:ins w:id="18" w:author="cuiqingsong" w:date="2017-05-16T14:31:00Z">
              <w:r>
                <w:rPr>
                  <w:rFonts w:asciiTheme="minorEastAsia" w:hAnsiTheme="minorEastAsia" w:cs="宋体" w:hint="eastAsia"/>
                  <w:color w:val="000000" w:themeColor="text1"/>
                  <w:kern w:val="0"/>
                  <w:sz w:val="20"/>
                  <w:szCs w:val="20"/>
                </w:rPr>
                <w:t>1，</w:t>
              </w:r>
            </w:ins>
            <w:ins w:id="19" w:author="cuiqingsong" w:date="2017-05-16T14:37:00Z">
              <w:r>
                <w:rPr>
                  <w:rFonts w:asciiTheme="minorEastAsia" w:hAnsiTheme="minorEastAsia" w:cs="宋体" w:hint="eastAsia"/>
                  <w:color w:val="000000" w:themeColor="text1"/>
                  <w:kern w:val="0"/>
                  <w:sz w:val="20"/>
                  <w:szCs w:val="20"/>
                </w:rPr>
                <w:t>所有</w:t>
              </w:r>
              <w:r>
                <w:rPr>
                  <w:rFonts w:asciiTheme="minorEastAsia" w:hAnsiTheme="minorEastAsia" w:cs="宋体"/>
                  <w:color w:val="000000" w:themeColor="text1"/>
                  <w:kern w:val="0"/>
                  <w:sz w:val="20"/>
                  <w:szCs w:val="20"/>
                </w:rPr>
                <w:t>交易查询默认查询所有渠道信息</w:t>
              </w:r>
            </w:ins>
            <w:ins w:id="20" w:author="cuiqingsong" w:date="2017-07-26T10:09:00Z">
              <w:r>
                <w:rPr>
                  <w:rFonts w:asciiTheme="minorEastAsia" w:hAnsiTheme="minorEastAsia" w:cs="宋体" w:hint="eastAsia"/>
                  <w:color w:val="000000" w:themeColor="text1"/>
                  <w:kern w:val="0"/>
                  <w:sz w:val="20"/>
                  <w:szCs w:val="20"/>
                </w:rPr>
                <w:t>，</w:t>
              </w:r>
            </w:ins>
            <w:ins w:id="21" w:author="cuiqingsong" w:date="2017-08-14T11:19:00Z">
              <w:r w:rsidR="00344BBC">
                <w:rPr>
                  <w:rFonts w:asciiTheme="minorEastAsia" w:hAnsiTheme="minorEastAsia" w:cs="宋体" w:hint="eastAsia"/>
                  <w:color w:val="000000" w:themeColor="text1"/>
                  <w:kern w:val="0"/>
                  <w:sz w:val="20"/>
                  <w:szCs w:val="20"/>
                </w:rPr>
                <w:t>并且</w:t>
              </w:r>
            </w:ins>
            <w:ins w:id="22" w:author="cuiqingsong" w:date="2017-07-26T10:09:00Z">
              <w:r>
                <w:rPr>
                  <w:rFonts w:asciiTheme="minorEastAsia" w:hAnsiTheme="minorEastAsia" w:cs="宋体" w:hint="eastAsia"/>
                  <w:color w:val="000000" w:themeColor="text1"/>
                  <w:kern w:val="0"/>
                  <w:sz w:val="20"/>
                  <w:szCs w:val="20"/>
                </w:rPr>
                <w:t>应答增加渠道标识返回</w:t>
              </w:r>
            </w:ins>
          </w:p>
          <w:p w:rsidR="0049452B" w:rsidRPr="0049452B" w:rsidRDefault="0049452B">
            <w:pPr>
              <w:spacing w:line="240" w:lineRule="auto"/>
              <w:ind w:firstLineChars="0" w:firstLine="0"/>
              <w:jc w:val="left"/>
              <w:rPr>
                <w:ins w:id="23" w:author="cuiqingsong" w:date="2017-05-16T14:37:00Z"/>
                <w:rFonts w:asciiTheme="minorEastAsia" w:hAnsiTheme="minorEastAsia" w:cs="宋体"/>
                <w:color w:val="000000" w:themeColor="text1"/>
                <w:kern w:val="0"/>
                <w:sz w:val="20"/>
                <w:szCs w:val="20"/>
              </w:rPr>
            </w:pPr>
            <w:ins w:id="24" w:author="cuiqingsong" w:date="2017-08-14T11:21:00Z">
              <w:r>
                <w:rPr>
                  <w:rFonts w:asciiTheme="minorEastAsia" w:hAnsiTheme="minorEastAsia" w:cs="宋体"/>
                  <w:color w:val="000000" w:themeColor="text1"/>
                  <w:kern w:val="0"/>
                  <w:sz w:val="20"/>
                  <w:szCs w:val="20"/>
                </w:rPr>
                <w:t>2</w:t>
              </w:r>
              <w:r>
                <w:rPr>
                  <w:rFonts w:asciiTheme="minorEastAsia" w:hAnsiTheme="minorEastAsia" w:cs="宋体" w:hint="eastAsia"/>
                  <w:color w:val="000000" w:themeColor="text1"/>
                  <w:kern w:val="0"/>
                  <w:sz w:val="20"/>
                  <w:szCs w:val="20"/>
                </w:rPr>
                <w:t>，所有接口增加席位代码</w:t>
              </w:r>
            </w:ins>
          </w:p>
          <w:p w:rsidR="002B3E5A" w:rsidRDefault="00412C55">
            <w:pPr>
              <w:spacing w:line="240" w:lineRule="auto"/>
              <w:ind w:firstLineChars="0" w:firstLine="0"/>
              <w:jc w:val="left"/>
              <w:rPr>
                <w:ins w:id="25" w:author="cuiqingsong" w:date="2017-07-13T18:11:00Z"/>
                <w:rFonts w:asciiTheme="minorEastAsia" w:hAnsiTheme="minorEastAsia" w:cs="宋体"/>
                <w:color w:val="000000" w:themeColor="text1"/>
                <w:kern w:val="0"/>
                <w:sz w:val="20"/>
                <w:szCs w:val="20"/>
              </w:rPr>
            </w:pPr>
            <w:ins w:id="26" w:author="cuiqingsong" w:date="2017-08-16T15:09:00Z">
              <w:r>
                <w:rPr>
                  <w:rFonts w:asciiTheme="minorEastAsia" w:hAnsiTheme="minorEastAsia" w:cs="宋体"/>
                  <w:color w:val="000000" w:themeColor="text1"/>
                  <w:kern w:val="0"/>
                  <w:sz w:val="20"/>
                  <w:szCs w:val="20"/>
                </w:rPr>
                <w:t>3</w:t>
              </w:r>
            </w:ins>
            <w:ins w:id="27" w:author="cuiqingsong" w:date="2017-05-16T14:39:00Z">
              <w:r w:rsidR="005C6274">
                <w:rPr>
                  <w:rFonts w:asciiTheme="minorEastAsia" w:hAnsiTheme="minorEastAsia" w:cs="宋体" w:hint="eastAsia"/>
                  <w:color w:val="000000" w:themeColor="text1"/>
                  <w:kern w:val="0"/>
                  <w:sz w:val="20"/>
                  <w:szCs w:val="20"/>
                </w:rPr>
                <w:t>，</w:t>
              </w:r>
            </w:ins>
            <w:ins w:id="28" w:author="cuiqingsong" w:date="2017-07-19T11:24:00Z">
              <w:r w:rsidR="005C6274">
                <w:rPr>
                  <w:rFonts w:asciiTheme="minorEastAsia" w:hAnsiTheme="minorEastAsia" w:cs="宋体" w:hint="eastAsia"/>
                  <w:color w:val="000000" w:themeColor="text1"/>
                  <w:kern w:val="0"/>
                  <w:sz w:val="20"/>
                  <w:szCs w:val="20"/>
                </w:rPr>
                <w:t>删除6</w:t>
              </w:r>
              <w:r w:rsidR="005C6274">
                <w:rPr>
                  <w:rFonts w:asciiTheme="minorEastAsia" w:hAnsiTheme="minorEastAsia" w:cs="宋体"/>
                  <w:color w:val="000000" w:themeColor="text1"/>
                  <w:kern w:val="0"/>
                  <w:sz w:val="20"/>
                  <w:szCs w:val="20"/>
                </w:rPr>
                <w:t>.3.2.2</w:t>
              </w:r>
              <w:r w:rsidR="005C6274">
                <w:rPr>
                  <w:rFonts w:asciiTheme="minorEastAsia" w:hAnsiTheme="minorEastAsia" w:cs="宋体" w:hint="eastAsia"/>
                  <w:color w:val="000000" w:themeColor="text1"/>
                  <w:kern w:val="0"/>
                  <w:sz w:val="20"/>
                  <w:szCs w:val="20"/>
                </w:rPr>
                <w:t>费用查询请求</w:t>
              </w:r>
            </w:ins>
            <w:ins w:id="29" w:author="cuiqingsong" w:date="2017-08-14T11:19:00Z">
              <w:r w:rsidR="00E96A8A">
                <w:rPr>
                  <w:rFonts w:asciiTheme="minorEastAsia" w:hAnsiTheme="minorEastAsia" w:cs="宋体" w:hint="eastAsia"/>
                  <w:color w:val="000000" w:themeColor="text1"/>
                  <w:kern w:val="0"/>
                  <w:sz w:val="20"/>
                  <w:szCs w:val="20"/>
                </w:rPr>
                <w:t>，</w:t>
              </w:r>
            </w:ins>
            <w:ins w:id="30" w:author="cuiqingsong" w:date="2017-05-16T14:40:00Z">
              <w:r w:rsidR="005C6274">
                <w:rPr>
                  <w:rFonts w:asciiTheme="minorEastAsia" w:hAnsiTheme="minorEastAsia" w:cs="宋体" w:hint="eastAsia"/>
                  <w:color w:val="000000" w:themeColor="text1"/>
                  <w:kern w:val="0"/>
                  <w:sz w:val="20"/>
                  <w:szCs w:val="20"/>
                </w:rPr>
                <w:t>增加</w:t>
              </w:r>
            </w:ins>
            <w:ins w:id="31" w:author="cuiqingsong" w:date="2017-07-19T11:24:00Z">
              <w:r w:rsidR="005C6274">
                <w:rPr>
                  <w:rFonts w:asciiTheme="minorEastAsia" w:hAnsiTheme="minorEastAsia" w:cs="宋体"/>
                  <w:color w:val="000000" w:themeColor="text1"/>
                  <w:kern w:val="0"/>
                  <w:sz w:val="20"/>
                  <w:szCs w:val="20"/>
                </w:rPr>
                <w:t>6.3.</w:t>
              </w:r>
            </w:ins>
            <w:ins w:id="32" w:author="cuiqingsong" w:date="2017-07-19T11:25:00Z">
              <w:r w:rsidR="005C6274">
                <w:rPr>
                  <w:rFonts w:asciiTheme="minorEastAsia" w:hAnsiTheme="minorEastAsia" w:cs="宋体"/>
                  <w:color w:val="000000" w:themeColor="text1"/>
                  <w:kern w:val="0"/>
                  <w:sz w:val="20"/>
                  <w:szCs w:val="20"/>
                </w:rPr>
                <w:t>2.2</w:t>
              </w:r>
              <w:r w:rsidR="005C6274">
                <w:rPr>
                  <w:rFonts w:asciiTheme="minorEastAsia" w:hAnsiTheme="minorEastAsia" w:cs="宋体" w:hint="eastAsia"/>
                  <w:color w:val="000000" w:themeColor="text1"/>
                  <w:kern w:val="0"/>
                  <w:sz w:val="20"/>
                  <w:szCs w:val="20"/>
                </w:rPr>
                <w:t>日结单查询请求</w:t>
              </w:r>
            </w:ins>
          </w:p>
          <w:p w:rsidR="00E96A8A" w:rsidRPr="0076090D" w:rsidRDefault="00412C55">
            <w:pPr>
              <w:spacing w:line="240" w:lineRule="auto"/>
              <w:ind w:firstLineChars="0" w:firstLine="0"/>
              <w:jc w:val="left"/>
              <w:rPr>
                <w:ins w:id="33" w:author="cuiqingsong" w:date="2017-07-19T11:29:00Z"/>
                <w:rFonts w:asciiTheme="minorEastAsia" w:hAnsiTheme="minorEastAsia" w:cs="宋体"/>
                <w:color w:val="000000" w:themeColor="text1"/>
                <w:kern w:val="0"/>
                <w:sz w:val="20"/>
                <w:szCs w:val="20"/>
              </w:rPr>
            </w:pPr>
            <w:ins w:id="34" w:author="cuiqingsong" w:date="2017-08-16T15:09:00Z">
              <w:r>
                <w:rPr>
                  <w:rFonts w:asciiTheme="minorEastAsia" w:hAnsiTheme="minorEastAsia" w:cs="宋体"/>
                  <w:color w:val="000000" w:themeColor="text1"/>
                  <w:kern w:val="0"/>
                  <w:sz w:val="20"/>
                  <w:szCs w:val="20"/>
                </w:rPr>
                <w:t>4</w:t>
              </w:r>
            </w:ins>
            <w:ins w:id="35" w:author="cuiqingsong" w:date="2017-07-19T11:29:00Z">
              <w:r w:rsidR="005C6274">
                <w:rPr>
                  <w:rFonts w:asciiTheme="minorEastAsia" w:hAnsiTheme="minorEastAsia" w:cs="宋体" w:hint="eastAsia"/>
                  <w:color w:val="000000" w:themeColor="text1"/>
                  <w:kern w:val="0"/>
                  <w:sz w:val="20"/>
                  <w:szCs w:val="20"/>
                </w:rPr>
                <w:t>，</w:t>
              </w:r>
            </w:ins>
            <w:ins w:id="36" w:author="cuiqingsong" w:date="2017-07-19T11:25:00Z">
              <w:r w:rsidR="005C6274">
                <w:rPr>
                  <w:rFonts w:asciiTheme="minorEastAsia" w:hAnsiTheme="minorEastAsia" w:cs="宋体" w:hint="eastAsia"/>
                  <w:color w:val="000000" w:themeColor="text1"/>
                  <w:kern w:val="0"/>
                  <w:sz w:val="20"/>
                  <w:szCs w:val="20"/>
                </w:rPr>
                <w:t>增加6</w:t>
              </w:r>
              <w:r w:rsidR="005C6274">
                <w:rPr>
                  <w:rFonts w:asciiTheme="minorEastAsia" w:hAnsiTheme="minorEastAsia" w:cs="宋体"/>
                  <w:color w:val="000000" w:themeColor="text1"/>
                  <w:kern w:val="0"/>
                  <w:sz w:val="20"/>
                  <w:szCs w:val="20"/>
                </w:rPr>
                <w:t>.2.7</w:t>
              </w:r>
              <w:r w:rsidR="005C6274">
                <w:rPr>
                  <w:rFonts w:asciiTheme="minorEastAsia" w:hAnsiTheme="minorEastAsia" w:cs="宋体" w:hint="eastAsia"/>
                  <w:color w:val="000000" w:themeColor="text1"/>
                  <w:kern w:val="0"/>
                  <w:sz w:val="20"/>
                  <w:szCs w:val="20"/>
                </w:rPr>
                <w:t>条件单报单/撤单交易</w:t>
              </w:r>
            </w:ins>
          </w:p>
          <w:p w:rsidR="002B3E5A" w:rsidRDefault="0076090D">
            <w:pPr>
              <w:spacing w:line="240" w:lineRule="auto"/>
              <w:ind w:firstLineChars="0" w:firstLine="0"/>
              <w:jc w:val="left"/>
              <w:rPr>
                <w:ins w:id="37" w:author="cuiqingsong" w:date="2017-08-14T11:21:00Z"/>
                <w:rFonts w:asciiTheme="minorEastAsia" w:hAnsiTheme="minorEastAsia" w:cs="宋体"/>
                <w:color w:val="000000" w:themeColor="text1"/>
                <w:kern w:val="0"/>
                <w:sz w:val="20"/>
                <w:szCs w:val="20"/>
              </w:rPr>
            </w:pPr>
            <w:ins w:id="38" w:author="cuiqingsong" w:date="2017-08-22T12:55:00Z">
              <w:r>
                <w:rPr>
                  <w:rFonts w:asciiTheme="minorEastAsia" w:hAnsiTheme="minorEastAsia" w:cs="宋体"/>
                  <w:color w:val="000000" w:themeColor="text1"/>
                  <w:kern w:val="0"/>
                  <w:sz w:val="20"/>
                  <w:szCs w:val="20"/>
                </w:rPr>
                <w:lastRenderedPageBreak/>
                <w:t>5</w:t>
              </w:r>
            </w:ins>
            <w:ins w:id="39" w:author="cuiqingsong" w:date="2017-08-04T13:21:00Z">
              <w:r w:rsidR="00745264">
                <w:rPr>
                  <w:rFonts w:asciiTheme="minorEastAsia" w:hAnsiTheme="minorEastAsia" w:cs="宋体" w:hint="eastAsia"/>
                  <w:color w:val="000000" w:themeColor="text1"/>
                  <w:kern w:val="0"/>
                  <w:sz w:val="20"/>
                  <w:szCs w:val="20"/>
                </w:rPr>
                <w:t>，增加6</w:t>
              </w:r>
              <w:r w:rsidR="00745264">
                <w:rPr>
                  <w:rFonts w:asciiTheme="minorEastAsia" w:hAnsiTheme="minorEastAsia" w:cs="宋体"/>
                  <w:color w:val="000000" w:themeColor="text1"/>
                  <w:kern w:val="0"/>
                  <w:sz w:val="20"/>
                  <w:szCs w:val="20"/>
                </w:rPr>
                <w:t xml:space="preserve">.5.4.5 </w:t>
              </w:r>
              <w:r w:rsidR="00745264">
                <w:rPr>
                  <w:rFonts w:asciiTheme="minorEastAsia" w:hAnsiTheme="minorEastAsia" w:cs="宋体" w:hint="eastAsia"/>
                  <w:color w:val="000000" w:themeColor="text1"/>
                  <w:kern w:val="0"/>
                  <w:sz w:val="20"/>
                  <w:szCs w:val="20"/>
                </w:rPr>
                <w:t>客户最大可交易手数查询请求及应答</w:t>
              </w:r>
            </w:ins>
          </w:p>
          <w:p w:rsidR="0049452B" w:rsidRDefault="0076090D" w:rsidP="0049452B">
            <w:pPr>
              <w:spacing w:line="240" w:lineRule="auto"/>
              <w:ind w:firstLineChars="0" w:firstLine="0"/>
              <w:jc w:val="left"/>
              <w:rPr>
                <w:ins w:id="40" w:author="cuiqingsong" w:date="2017-08-14T11:21:00Z"/>
                <w:rFonts w:asciiTheme="minorEastAsia" w:hAnsiTheme="minorEastAsia" w:cs="宋体"/>
                <w:color w:val="000000" w:themeColor="text1"/>
                <w:kern w:val="0"/>
                <w:sz w:val="20"/>
                <w:szCs w:val="20"/>
              </w:rPr>
            </w:pPr>
            <w:ins w:id="41" w:author="cuiqingsong" w:date="2017-08-22T12:55:00Z">
              <w:r>
                <w:rPr>
                  <w:rFonts w:asciiTheme="minorEastAsia" w:hAnsiTheme="minorEastAsia" w:cs="宋体"/>
                  <w:color w:val="000000" w:themeColor="text1"/>
                  <w:kern w:val="0"/>
                  <w:sz w:val="20"/>
                  <w:szCs w:val="20"/>
                </w:rPr>
                <w:t>6</w:t>
              </w:r>
            </w:ins>
            <w:ins w:id="42" w:author="cuiqingsong" w:date="2017-08-14T11:21:00Z">
              <w:r w:rsidR="0049452B">
                <w:rPr>
                  <w:rFonts w:asciiTheme="minorEastAsia" w:hAnsiTheme="minorEastAsia" w:cs="宋体" w:hint="eastAsia"/>
                  <w:color w:val="000000" w:themeColor="text1"/>
                  <w:kern w:val="0"/>
                  <w:sz w:val="20"/>
                  <w:szCs w:val="20"/>
                </w:rPr>
                <w:t>，修改6</w:t>
              </w:r>
              <w:r w:rsidR="0049452B">
                <w:rPr>
                  <w:rFonts w:asciiTheme="minorEastAsia" w:hAnsiTheme="minorEastAsia" w:cs="宋体"/>
                  <w:color w:val="000000" w:themeColor="text1"/>
                  <w:kern w:val="0"/>
                  <w:sz w:val="20"/>
                  <w:szCs w:val="20"/>
                </w:rPr>
                <w:t>.5.4.3</w:t>
              </w:r>
              <w:r w:rsidR="0049452B">
                <w:rPr>
                  <w:rFonts w:asciiTheme="minorEastAsia" w:hAnsiTheme="minorEastAsia" w:cs="宋体" w:hint="eastAsia"/>
                  <w:color w:val="000000" w:themeColor="text1"/>
                  <w:kern w:val="0"/>
                  <w:sz w:val="20"/>
                  <w:szCs w:val="20"/>
                </w:rPr>
                <w:t>客户持仓查询，增加开</w:t>
              </w:r>
              <w:r w:rsidR="004D2924">
                <w:rPr>
                  <w:rFonts w:asciiTheme="minorEastAsia" w:hAnsiTheme="minorEastAsia" w:cs="宋体" w:hint="eastAsia"/>
                  <w:color w:val="000000" w:themeColor="text1"/>
                  <w:kern w:val="0"/>
                  <w:sz w:val="20"/>
                  <w:szCs w:val="20"/>
                </w:rPr>
                <w:t>仓均价</w:t>
              </w:r>
            </w:ins>
            <w:ins w:id="43" w:author="cuiqingsong" w:date="2017-08-18T10:02:00Z">
              <w:r w:rsidR="004D2924">
                <w:rPr>
                  <w:rFonts w:asciiTheme="minorEastAsia" w:hAnsiTheme="minorEastAsia" w:cs="宋体" w:hint="eastAsia"/>
                  <w:color w:val="000000" w:themeColor="text1"/>
                  <w:kern w:val="0"/>
                  <w:sz w:val="20"/>
                  <w:szCs w:val="20"/>
                </w:rPr>
                <w:t>、</w:t>
              </w:r>
            </w:ins>
            <w:ins w:id="44" w:author="cuiqingsong" w:date="2017-08-14T11:21:00Z">
              <w:r w:rsidR="0049452B">
                <w:rPr>
                  <w:rFonts w:asciiTheme="minorEastAsia" w:hAnsiTheme="minorEastAsia" w:cs="宋体" w:hint="eastAsia"/>
                  <w:color w:val="000000" w:themeColor="text1"/>
                  <w:kern w:val="0"/>
                  <w:sz w:val="20"/>
                  <w:szCs w:val="20"/>
                </w:rPr>
                <w:t>持仓均价</w:t>
              </w:r>
            </w:ins>
            <w:ins w:id="45" w:author="cuiqingsong" w:date="2017-08-18T10:10:00Z">
              <w:r w:rsidR="00007209">
                <w:rPr>
                  <w:rFonts w:asciiTheme="minorEastAsia" w:hAnsiTheme="minorEastAsia" w:cs="宋体" w:hint="eastAsia"/>
                  <w:color w:val="000000" w:themeColor="text1"/>
                  <w:kern w:val="0"/>
                  <w:sz w:val="20"/>
                  <w:szCs w:val="20"/>
                </w:rPr>
                <w:t>和</w:t>
              </w:r>
            </w:ins>
            <w:ins w:id="46" w:author="cuiqingsong" w:date="2017-08-18T10:02:00Z">
              <w:r w:rsidR="004D2924">
                <w:rPr>
                  <w:rFonts w:asciiTheme="minorEastAsia" w:hAnsiTheme="minorEastAsia" w:cs="宋体" w:hint="eastAsia"/>
                  <w:color w:val="000000" w:themeColor="text1"/>
                  <w:kern w:val="0"/>
                  <w:sz w:val="20"/>
                  <w:szCs w:val="20"/>
                </w:rPr>
                <w:t>可用持仓</w:t>
              </w:r>
            </w:ins>
          </w:p>
          <w:p w:rsidR="0049452B" w:rsidRDefault="0076090D" w:rsidP="0049452B">
            <w:pPr>
              <w:spacing w:line="240" w:lineRule="auto"/>
              <w:ind w:firstLineChars="0" w:firstLine="0"/>
              <w:jc w:val="left"/>
              <w:rPr>
                <w:ins w:id="47" w:author="cuiqingsong" w:date="2017-08-14T11:21:00Z"/>
                <w:rFonts w:asciiTheme="minorEastAsia" w:hAnsiTheme="minorEastAsia" w:cs="宋体"/>
                <w:color w:val="000000" w:themeColor="text1"/>
                <w:kern w:val="0"/>
                <w:sz w:val="20"/>
                <w:szCs w:val="20"/>
              </w:rPr>
            </w:pPr>
            <w:ins w:id="48" w:author="cuiqingsong" w:date="2017-08-22T12:55:00Z">
              <w:r>
                <w:rPr>
                  <w:rFonts w:asciiTheme="minorEastAsia" w:hAnsiTheme="minorEastAsia" w:cs="宋体"/>
                  <w:color w:val="000000" w:themeColor="text1"/>
                  <w:kern w:val="0"/>
                  <w:sz w:val="20"/>
                  <w:szCs w:val="20"/>
                </w:rPr>
                <w:t>7</w:t>
              </w:r>
            </w:ins>
            <w:ins w:id="49" w:author="cuiqingsong" w:date="2017-08-14T11:21:00Z">
              <w:r w:rsidR="0049452B">
                <w:rPr>
                  <w:rFonts w:asciiTheme="minorEastAsia" w:hAnsiTheme="minorEastAsia" w:cs="宋体" w:hint="eastAsia"/>
                  <w:color w:val="000000" w:themeColor="text1"/>
                  <w:kern w:val="0"/>
                  <w:sz w:val="20"/>
                  <w:szCs w:val="20"/>
                </w:rPr>
                <w:t>，修改6.2.3.7 交收</w:t>
              </w:r>
              <w:r w:rsidR="0049452B">
                <w:rPr>
                  <w:rFonts w:asciiTheme="minorEastAsia" w:hAnsiTheme="minorEastAsia" w:cs="宋体"/>
                  <w:color w:val="000000" w:themeColor="text1"/>
                  <w:kern w:val="0"/>
                  <w:sz w:val="20"/>
                  <w:szCs w:val="20"/>
                </w:rPr>
                <w:t>申报成交</w:t>
              </w:r>
              <w:r w:rsidR="0049452B">
                <w:rPr>
                  <w:rFonts w:asciiTheme="minorEastAsia" w:hAnsiTheme="minorEastAsia" w:cs="宋体" w:hint="eastAsia"/>
                  <w:color w:val="000000" w:themeColor="text1"/>
                  <w:kern w:val="0"/>
                  <w:sz w:val="20"/>
                  <w:szCs w:val="20"/>
                </w:rPr>
                <w:t>查询</w:t>
              </w:r>
            </w:ins>
            <w:ins w:id="50" w:author="cuiqingsong" w:date="2017-08-25T15:57:00Z">
              <w:r w:rsidR="00BB21A8">
                <w:rPr>
                  <w:rFonts w:asciiTheme="minorEastAsia" w:hAnsiTheme="minorEastAsia" w:cs="宋体" w:hint="eastAsia"/>
                  <w:color w:val="000000" w:themeColor="text1"/>
                  <w:kern w:val="0"/>
                  <w:sz w:val="20"/>
                  <w:szCs w:val="20"/>
                </w:rPr>
                <w:t>和6</w:t>
              </w:r>
              <w:r w:rsidR="00BB21A8">
                <w:rPr>
                  <w:rFonts w:asciiTheme="minorEastAsia" w:hAnsiTheme="minorEastAsia" w:cs="宋体"/>
                  <w:color w:val="000000" w:themeColor="text1"/>
                  <w:kern w:val="0"/>
                  <w:sz w:val="20"/>
                  <w:szCs w:val="20"/>
                </w:rPr>
                <w:t xml:space="preserve">.2.5.2 </w:t>
              </w:r>
              <w:r w:rsidR="00BB21A8">
                <w:rPr>
                  <w:rFonts w:asciiTheme="minorEastAsia" w:hAnsiTheme="minorEastAsia" w:cs="宋体" w:hint="eastAsia"/>
                  <w:color w:val="000000" w:themeColor="text1"/>
                  <w:kern w:val="0"/>
                  <w:sz w:val="20"/>
                  <w:szCs w:val="20"/>
                </w:rPr>
                <w:t>成交单查询请求及应答</w:t>
              </w:r>
            </w:ins>
            <w:ins w:id="51" w:author="cuiqingsong" w:date="2017-08-14T11:21:00Z">
              <w:r w:rsidR="0049452B">
                <w:rPr>
                  <w:rFonts w:asciiTheme="minorEastAsia" w:hAnsiTheme="minorEastAsia" w:cs="宋体"/>
                  <w:color w:val="000000" w:themeColor="text1"/>
                  <w:kern w:val="0"/>
                  <w:sz w:val="20"/>
                  <w:szCs w:val="20"/>
                </w:rPr>
                <w:t>，增加成交</w:t>
              </w:r>
              <w:r w:rsidR="0049452B">
                <w:rPr>
                  <w:rFonts w:asciiTheme="minorEastAsia" w:hAnsiTheme="minorEastAsia" w:cs="宋体" w:hint="eastAsia"/>
                  <w:color w:val="000000" w:themeColor="text1"/>
                  <w:kern w:val="0"/>
                  <w:sz w:val="20"/>
                  <w:szCs w:val="20"/>
                </w:rPr>
                <w:t>价格</w:t>
              </w:r>
              <w:r w:rsidR="0049452B">
                <w:rPr>
                  <w:rFonts w:asciiTheme="minorEastAsia" w:hAnsiTheme="minorEastAsia" w:cs="宋体"/>
                  <w:color w:val="000000" w:themeColor="text1"/>
                  <w:kern w:val="0"/>
                  <w:sz w:val="20"/>
                  <w:szCs w:val="20"/>
                </w:rPr>
                <w:t>和成交金额</w:t>
              </w:r>
            </w:ins>
            <w:ins w:id="52" w:author="cuiqingsong" w:date="2017-08-22T12:58:00Z">
              <w:r w:rsidR="0001181E">
                <w:rPr>
                  <w:rFonts w:asciiTheme="minorEastAsia" w:hAnsiTheme="minorEastAsia" w:cs="宋体" w:hint="eastAsia"/>
                  <w:color w:val="000000" w:themeColor="text1"/>
                  <w:kern w:val="0"/>
                  <w:sz w:val="20"/>
                  <w:szCs w:val="20"/>
                </w:rPr>
                <w:t>字段</w:t>
              </w:r>
            </w:ins>
          </w:p>
          <w:p w:rsidR="0049452B" w:rsidRDefault="0076090D">
            <w:pPr>
              <w:spacing w:line="240" w:lineRule="auto"/>
              <w:ind w:firstLineChars="0" w:firstLine="0"/>
              <w:jc w:val="left"/>
              <w:rPr>
                <w:ins w:id="53" w:author="cuiqingsong" w:date="2017-08-16T15:09:00Z"/>
                <w:rFonts w:asciiTheme="minorEastAsia" w:hAnsiTheme="minorEastAsia" w:cs="宋体"/>
                <w:color w:val="000000" w:themeColor="text1"/>
                <w:kern w:val="0"/>
                <w:sz w:val="20"/>
                <w:szCs w:val="20"/>
              </w:rPr>
            </w:pPr>
            <w:ins w:id="54" w:author="cuiqingsong" w:date="2017-08-22T12:55:00Z">
              <w:r>
                <w:rPr>
                  <w:rFonts w:asciiTheme="minorEastAsia" w:hAnsiTheme="minorEastAsia" w:cs="宋体"/>
                  <w:color w:val="000000" w:themeColor="text1"/>
                  <w:kern w:val="0"/>
                  <w:sz w:val="20"/>
                  <w:szCs w:val="20"/>
                </w:rPr>
                <w:t>8</w:t>
              </w:r>
            </w:ins>
            <w:ins w:id="55" w:author="cuiqingsong" w:date="2017-08-14T11:22:00Z">
              <w:r w:rsidR="0049452B">
                <w:rPr>
                  <w:rFonts w:asciiTheme="minorEastAsia" w:hAnsiTheme="minorEastAsia" w:cs="宋体" w:hint="eastAsia"/>
                  <w:color w:val="000000" w:themeColor="text1"/>
                  <w:kern w:val="0"/>
                  <w:sz w:val="20"/>
                  <w:szCs w:val="20"/>
                </w:rPr>
                <w:t>，</w:t>
              </w:r>
            </w:ins>
            <w:ins w:id="56" w:author="cuiqingsong" w:date="2017-08-14T11:23:00Z">
              <w:r w:rsidR="0049452B">
                <w:rPr>
                  <w:rFonts w:asciiTheme="minorEastAsia" w:hAnsiTheme="minorEastAsia" w:cs="宋体" w:hint="eastAsia"/>
                  <w:color w:val="000000" w:themeColor="text1"/>
                  <w:kern w:val="0"/>
                  <w:sz w:val="20"/>
                  <w:szCs w:val="20"/>
                </w:rPr>
                <w:t>修改6</w:t>
              </w:r>
              <w:r w:rsidR="0049452B">
                <w:rPr>
                  <w:rFonts w:asciiTheme="minorEastAsia" w:hAnsiTheme="minorEastAsia" w:cs="宋体"/>
                  <w:color w:val="000000" w:themeColor="text1"/>
                  <w:kern w:val="0"/>
                  <w:sz w:val="20"/>
                  <w:szCs w:val="20"/>
                </w:rPr>
                <w:t xml:space="preserve">.5.1.2 </w:t>
              </w:r>
              <w:r w:rsidR="0049452B">
                <w:rPr>
                  <w:rFonts w:asciiTheme="minorEastAsia" w:hAnsiTheme="minorEastAsia" w:cs="宋体" w:hint="eastAsia"/>
                  <w:color w:val="000000" w:themeColor="text1"/>
                  <w:kern w:val="0"/>
                  <w:sz w:val="20"/>
                  <w:szCs w:val="20"/>
                </w:rPr>
                <w:t>个人开户请求及应答，签约成功</w:t>
              </w:r>
              <w:r w:rsidR="00A8067F">
                <w:rPr>
                  <w:rFonts w:asciiTheme="minorEastAsia" w:hAnsiTheme="minorEastAsia" w:cs="宋体" w:hint="eastAsia"/>
                  <w:color w:val="000000" w:themeColor="text1"/>
                  <w:kern w:val="0"/>
                  <w:sz w:val="20"/>
                  <w:szCs w:val="20"/>
                </w:rPr>
                <w:t>后</w:t>
              </w:r>
              <w:r w:rsidR="0049452B">
                <w:rPr>
                  <w:rFonts w:asciiTheme="minorEastAsia" w:hAnsiTheme="minorEastAsia" w:cs="宋体" w:hint="eastAsia"/>
                  <w:color w:val="000000" w:themeColor="text1"/>
                  <w:kern w:val="0"/>
                  <w:sz w:val="20"/>
                  <w:szCs w:val="20"/>
                </w:rPr>
                <w:t>增加</w:t>
              </w:r>
            </w:ins>
            <w:ins w:id="57" w:author="cuiqingsong" w:date="2017-08-14T11:42:00Z">
              <w:r w:rsidR="00AA54F8">
                <w:rPr>
                  <w:rFonts w:asciiTheme="minorEastAsia" w:hAnsiTheme="minorEastAsia" w:cs="宋体" w:hint="eastAsia"/>
                  <w:color w:val="000000" w:themeColor="text1"/>
                  <w:kern w:val="0"/>
                  <w:sz w:val="20"/>
                  <w:szCs w:val="20"/>
                </w:rPr>
                <w:t>交易席位代码</w:t>
              </w:r>
            </w:ins>
            <w:ins w:id="58" w:author="cuiqingsong" w:date="2017-08-14T11:23:00Z">
              <w:r w:rsidR="0049452B">
                <w:rPr>
                  <w:rFonts w:asciiTheme="minorEastAsia" w:hAnsiTheme="minorEastAsia" w:cs="宋体" w:hint="eastAsia"/>
                  <w:color w:val="000000" w:themeColor="text1"/>
                  <w:kern w:val="0"/>
                  <w:sz w:val="20"/>
                  <w:szCs w:val="20"/>
                </w:rPr>
                <w:t>返回</w:t>
              </w:r>
            </w:ins>
          </w:p>
          <w:p w:rsidR="00EB5CB2" w:rsidRDefault="0076090D">
            <w:pPr>
              <w:spacing w:line="240" w:lineRule="auto"/>
              <w:ind w:firstLineChars="0" w:firstLine="0"/>
              <w:jc w:val="left"/>
              <w:rPr>
                <w:ins w:id="59" w:author="cuiqingsong" w:date="2017-08-22T12:56:00Z"/>
                <w:rFonts w:asciiTheme="minorEastAsia" w:hAnsiTheme="minorEastAsia" w:cs="宋体"/>
                <w:color w:val="000000" w:themeColor="text1"/>
                <w:kern w:val="0"/>
                <w:sz w:val="20"/>
                <w:szCs w:val="20"/>
              </w:rPr>
            </w:pPr>
            <w:ins w:id="60" w:author="cuiqingsong" w:date="2017-08-22T12:55:00Z">
              <w:r>
                <w:rPr>
                  <w:rFonts w:asciiTheme="minorEastAsia" w:hAnsiTheme="minorEastAsia" w:cs="宋体"/>
                  <w:color w:val="000000" w:themeColor="text1"/>
                  <w:kern w:val="0"/>
                  <w:sz w:val="20"/>
                  <w:szCs w:val="20"/>
                </w:rPr>
                <w:t>9</w:t>
              </w:r>
            </w:ins>
            <w:ins w:id="61" w:author="cuiqingsong" w:date="2017-08-16T15:10:00Z">
              <w:r w:rsidR="00EB5CB2">
                <w:rPr>
                  <w:rFonts w:asciiTheme="minorEastAsia" w:hAnsiTheme="minorEastAsia" w:cs="宋体" w:hint="eastAsia"/>
                  <w:color w:val="000000" w:themeColor="text1"/>
                  <w:kern w:val="0"/>
                  <w:sz w:val="20"/>
                  <w:szCs w:val="20"/>
                </w:rPr>
                <w:t>，修改6</w:t>
              </w:r>
              <w:r w:rsidR="00EB5CB2">
                <w:rPr>
                  <w:rFonts w:asciiTheme="minorEastAsia" w:hAnsiTheme="minorEastAsia" w:cs="宋体"/>
                  <w:color w:val="000000" w:themeColor="text1"/>
                  <w:kern w:val="0"/>
                  <w:sz w:val="20"/>
                  <w:szCs w:val="20"/>
                </w:rPr>
                <w:t xml:space="preserve">.5.1.3 </w:t>
              </w:r>
              <w:r w:rsidR="00EB5CB2">
                <w:rPr>
                  <w:rFonts w:asciiTheme="minorEastAsia" w:hAnsiTheme="minorEastAsia" w:cs="宋体" w:hint="eastAsia"/>
                  <w:color w:val="000000" w:themeColor="text1"/>
                  <w:kern w:val="0"/>
                  <w:sz w:val="20"/>
                  <w:szCs w:val="20"/>
                </w:rPr>
                <w:t>个人开户同步请求及应答，</w:t>
              </w:r>
            </w:ins>
            <w:ins w:id="62" w:author="cuiqingsong" w:date="2017-08-16T15:11:00Z">
              <w:r w:rsidR="00EB5CB2">
                <w:rPr>
                  <w:rFonts w:asciiTheme="minorEastAsia" w:hAnsiTheme="minorEastAsia" w:cs="宋体" w:hint="eastAsia"/>
                  <w:color w:val="000000" w:themeColor="text1"/>
                  <w:kern w:val="0"/>
                  <w:sz w:val="20"/>
                  <w:szCs w:val="20"/>
                </w:rPr>
                <w:t>删除X</w:t>
              </w:r>
              <w:r w:rsidR="00EB5CB2">
                <w:rPr>
                  <w:rFonts w:asciiTheme="minorEastAsia" w:hAnsiTheme="minorEastAsia" w:cs="宋体"/>
                  <w:color w:val="000000" w:themeColor="text1"/>
                  <w:kern w:val="0"/>
                  <w:sz w:val="20"/>
                  <w:szCs w:val="20"/>
                </w:rPr>
                <w:t>11</w:t>
              </w:r>
              <w:r w:rsidR="00EB5CB2">
                <w:rPr>
                  <w:rFonts w:asciiTheme="minorEastAsia" w:hAnsiTheme="minorEastAsia" w:cs="宋体" w:hint="eastAsia"/>
                  <w:color w:val="000000" w:themeColor="text1"/>
                  <w:kern w:val="0"/>
                  <w:sz w:val="20"/>
                  <w:szCs w:val="20"/>
                </w:rPr>
                <w:t>字段</w:t>
              </w:r>
            </w:ins>
            <w:ins w:id="63" w:author="cuiqingsong" w:date="2017-08-23T21:31:00Z">
              <w:r w:rsidR="00374EAD">
                <w:rPr>
                  <w:rFonts w:asciiTheme="minorEastAsia" w:hAnsiTheme="minorEastAsia" w:cs="宋体" w:hint="eastAsia"/>
                  <w:color w:val="000000" w:themeColor="text1"/>
                  <w:kern w:val="0"/>
                  <w:sz w:val="20"/>
                  <w:szCs w:val="20"/>
                </w:rPr>
                <w:t>，签约成功增加交易席位代码返回</w:t>
              </w:r>
            </w:ins>
          </w:p>
          <w:p w:rsidR="008472FC" w:rsidRDefault="00C640C3">
            <w:pPr>
              <w:spacing w:line="240" w:lineRule="auto"/>
              <w:ind w:firstLineChars="0" w:firstLine="0"/>
              <w:jc w:val="left"/>
              <w:rPr>
                <w:ins w:id="64" w:author="cuiqingsong" w:date="2017-08-25T11:54:00Z"/>
                <w:rFonts w:asciiTheme="minorEastAsia" w:hAnsiTheme="minorEastAsia" w:cs="宋体"/>
                <w:color w:val="000000" w:themeColor="text1"/>
                <w:kern w:val="0"/>
                <w:sz w:val="20"/>
                <w:szCs w:val="20"/>
              </w:rPr>
            </w:pPr>
            <w:ins w:id="65" w:author="cuiqingsong" w:date="2017-08-22T12:56:00Z">
              <w:r>
                <w:rPr>
                  <w:rFonts w:asciiTheme="minorEastAsia" w:hAnsiTheme="minorEastAsia" w:cs="宋体" w:hint="eastAsia"/>
                  <w:color w:val="000000" w:themeColor="text1"/>
                  <w:kern w:val="0"/>
                  <w:sz w:val="20"/>
                  <w:szCs w:val="20"/>
                </w:rPr>
                <w:t>1</w:t>
              </w:r>
              <w:r>
                <w:rPr>
                  <w:rFonts w:asciiTheme="minorEastAsia" w:hAnsiTheme="minorEastAsia" w:cs="宋体"/>
                  <w:color w:val="000000" w:themeColor="text1"/>
                  <w:kern w:val="0"/>
                  <w:sz w:val="20"/>
                  <w:szCs w:val="20"/>
                </w:rPr>
                <w:t>0</w:t>
              </w:r>
              <w:r>
                <w:rPr>
                  <w:rFonts w:asciiTheme="minorEastAsia" w:hAnsiTheme="minorEastAsia" w:cs="宋体" w:hint="eastAsia"/>
                  <w:color w:val="000000" w:themeColor="text1"/>
                  <w:kern w:val="0"/>
                  <w:sz w:val="20"/>
                  <w:szCs w:val="20"/>
                </w:rPr>
                <w:t>，修改</w:t>
              </w:r>
            </w:ins>
            <w:ins w:id="66" w:author="cuiqingsong" w:date="2017-08-22T12:57:00Z">
              <w:r>
                <w:rPr>
                  <w:rFonts w:asciiTheme="minorEastAsia" w:hAnsiTheme="minorEastAsia" w:cs="宋体" w:hint="eastAsia"/>
                  <w:color w:val="000000" w:themeColor="text1"/>
                  <w:kern w:val="0"/>
                  <w:sz w:val="20"/>
                  <w:szCs w:val="20"/>
                </w:rPr>
                <w:t>6</w:t>
              </w:r>
              <w:r>
                <w:rPr>
                  <w:rFonts w:asciiTheme="minorEastAsia" w:hAnsiTheme="minorEastAsia" w:cs="宋体"/>
                  <w:color w:val="000000" w:themeColor="text1"/>
                  <w:kern w:val="0"/>
                  <w:sz w:val="20"/>
                  <w:szCs w:val="20"/>
                </w:rPr>
                <w:t xml:space="preserve">.4.1.2 </w:t>
              </w:r>
              <w:r>
                <w:rPr>
                  <w:rFonts w:asciiTheme="minorEastAsia" w:hAnsiTheme="minorEastAsia" w:cs="宋体" w:hint="eastAsia"/>
                  <w:color w:val="000000" w:themeColor="text1"/>
                  <w:kern w:val="0"/>
                  <w:sz w:val="20"/>
                  <w:szCs w:val="20"/>
                </w:rPr>
                <w:t>增加提货申请请求及应答，删除T</w:t>
              </w:r>
              <w:r>
                <w:rPr>
                  <w:rFonts w:asciiTheme="minorEastAsia" w:hAnsiTheme="minorEastAsia" w:cs="宋体"/>
                  <w:color w:val="000000" w:themeColor="text1"/>
                  <w:kern w:val="0"/>
                  <w:sz w:val="20"/>
                  <w:szCs w:val="20"/>
                </w:rPr>
                <w:t>16</w:t>
              </w:r>
            </w:ins>
            <w:ins w:id="67" w:author="cuiqingsong" w:date="2017-08-23T14:11:00Z">
              <w:r w:rsidR="00773CED">
                <w:rPr>
                  <w:rFonts w:asciiTheme="minorEastAsia" w:hAnsiTheme="minorEastAsia" w:cs="宋体" w:hint="eastAsia"/>
                  <w:color w:val="000000" w:themeColor="text1"/>
                  <w:kern w:val="0"/>
                  <w:sz w:val="20"/>
                  <w:szCs w:val="20"/>
                </w:rPr>
                <w:t>字段</w:t>
              </w:r>
            </w:ins>
          </w:p>
          <w:p w:rsidR="00DB3778" w:rsidRDefault="00DB3778">
            <w:pPr>
              <w:spacing w:line="240" w:lineRule="auto"/>
              <w:ind w:firstLineChars="0" w:firstLine="0"/>
              <w:jc w:val="left"/>
              <w:rPr>
                <w:ins w:id="68" w:author="cuiqingsong" w:date="2017-08-24T13:53:00Z"/>
                <w:rFonts w:asciiTheme="minorEastAsia" w:hAnsiTheme="minorEastAsia" w:cs="宋体"/>
                <w:color w:val="000000" w:themeColor="text1"/>
                <w:kern w:val="0"/>
                <w:sz w:val="20"/>
                <w:szCs w:val="20"/>
              </w:rPr>
            </w:pPr>
            <w:ins w:id="69" w:author="cuiqingsong" w:date="2017-08-25T11:54:00Z">
              <w:r>
                <w:rPr>
                  <w:rFonts w:asciiTheme="minorEastAsia" w:hAnsiTheme="minorEastAsia" w:cs="宋体" w:hint="eastAsia"/>
                  <w:color w:val="000000" w:themeColor="text1"/>
                  <w:kern w:val="0"/>
                  <w:sz w:val="20"/>
                  <w:szCs w:val="20"/>
                </w:rPr>
                <w:t>1</w:t>
              </w:r>
              <w:r>
                <w:rPr>
                  <w:rFonts w:asciiTheme="minorEastAsia" w:hAnsiTheme="minorEastAsia" w:cs="宋体"/>
                  <w:color w:val="000000" w:themeColor="text1"/>
                  <w:kern w:val="0"/>
                  <w:sz w:val="20"/>
                  <w:szCs w:val="20"/>
                </w:rPr>
                <w:t>1</w:t>
              </w:r>
              <w:r>
                <w:rPr>
                  <w:rFonts w:asciiTheme="minorEastAsia" w:hAnsiTheme="minorEastAsia" w:cs="宋体" w:hint="eastAsia"/>
                  <w:color w:val="000000" w:themeColor="text1"/>
                  <w:kern w:val="0"/>
                  <w:sz w:val="20"/>
                  <w:szCs w:val="20"/>
                </w:rPr>
                <w:t>，修改6</w:t>
              </w:r>
              <w:r>
                <w:rPr>
                  <w:rFonts w:asciiTheme="minorEastAsia" w:hAnsiTheme="minorEastAsia" w:cs="宋体"/>
                  <w:color w:val="000000" w:themeColor="text1"/>
                  <w:kern w:val="0"/>
                  <w:sz w:val="20"/>
                  <w:szCs w:val="20"/>
                </w:rPr>
                <w:t xml:space="preserve">.5.4.1 </w:t>
              </w:r>
              <w:r>
                <w:rPr>
                  <w:rFonts w:asciiTheme="minorEastAsia" w:hAnsiTheme="minorEastAsia" w:cs="宋体" w:hint="eastAsia"/>
                  <w:color w:val="000000" w:themeColor="text1"/>
                  <w:kern w:val="0"/>
                  <w:sz w:val="20"/>
                  <w:szCs w:val="20"/>
                </w:rPr>
                <w:t>客户资金查询请求及应答，</w:t>
              </w:r>
            </w:ins>
            <w:ins w:id="70" w:author="cuiqingsong" w:date="2017-08-25T11:55:00Z">
              <w:r>
                <w:rPr>
                  <w:rFonts w:asciiTheme="minorEastAsia" w:hAnsiTheme="minorEastAsia" w:cs="宋体" w:hint="eastAsia"/>
                  <w:color w:val="000000" w:themeColor="text1"/>
                  <w:kern w:val="0"/>
                  <w:sz w:val="20"/>
                  <w:szCs w:val="20"/>
                </w:rPr>
                <w:t>增加</w:t>
              </w:r>
            </w:ins>
            <w:ins w:id="71" w:author="cuiqingsong" w:date="2017-08-25T11:56:00Z">
              <w:r w:rsidR="00E23CAD">
                <w:rPr>
                  <w:rFonts w:asciiTheme="minorEastAsia" w:hAnsiTheme="minorEastAsia" w:cs="宋体" w:hint="eastAsia"/>
                  <w:color w:val="000000" w:themeColor="text1"/>
                  <w:kern w:val="0"/>
                  <w:sz w:val="20"/>
                  <w:szCs w:val="20"/>
                </w:rPr>
                <w:t>F</w:t>
              </w:r>
              <w:r w:rsidR="00E23CAD">
                <w:rPr>
                  <w:rFonts w:asciiTheme="minorEastAsia" w:hAnsiTheme="minorEastAsia" w:cs="宋体"/>
                  <w:color w:val="000000" w:themeColor="text1"/>
                  <w:kern w:val="0"/>
                  <w:sz w:val="20"/>
                  <w:szCs w:val="20"/>
                </w:rPr>
                <w:t>20</w:t>
              </w:r>
            </w:ins>
            <w:ins w:id="72" w:author="cuiqingsong" w:date="2017-08-25T11:55:00Z">
              <w:r>
                <w:rPr>
                  <w:rFonts w:asciiTheme="minorEastAsia" w:hAnsiTheme="minorEastAsia" w:cs="宋体" w:hint="eastAsia"/>
                  <w:color w:val="000000" w:themeColor="text1"/>
                  <w:kern w:val="0"/>
                  <w:sz w:val="20"/>
                  <w:szCs w:val="20"/>
                </w:rPr>
                <w:t>持仓保证金</w:t>
              </w:r>
              <w:r w:rsidR="00815865">
                <w:rPr>
                  <w:rFonts w:asciiTheme="minorEastAsia" w:hAnsiTheme="minorEastAsia" w:cs="宋体" w:hint="eastAsia"/>
                  <w:color w:val="000000" w:themeColor="text1"/>
                  <w:kern w:val="0"/>
                  <w:sz w:val="20"/>
                  <w:szCs w:val="20"/>
                </w:rPr>
                <w:t>，部分字段改成必须返回</w:t>
              </w:r>
            </w:ins>
          </w:p>
          <w:p w:rsidR="003B785C" w:rsidRDefault="003B785C">
            <w:pPr>
              <w:spacing w:line="240" w:lineRule="auto"/>
              <w:ind w:firstLineChars="0" w:firstLine="0"/>
              <w:jc w:val="left"/>
              <w:rPr>
                <w:ins w:id="73" w:author="cuiqingsong" w:date="2017-08-28T14:01:00Z"/>
                <w:rFonts w:asciiTheme="minorEastAsia" w:hAnsiTheme="minorEastAsia" w:cs="宋体"/>
                <w:color w:val="000000" w:themeColor="text1"/>
                <w:kern w:val="0"/>
                <w:sz w:val="20"/>
                <w:szCs w:val="20"/>
              </w:rPr>
            </w:pPr>
            <w:ins w:id="74" w:author="cuiqingsong" w:date="2017-08-24T13:53:00Z">
              <w:r>
                <w:rPr>
                  <w:rFonts w:asciiTheme="minorEastAsia" w:hAnsiTheme="minorEastAsia" w:cs="宋体" w:hint="eastAsia"/>
                  <w:color w:val="000000" w:themeColor="text1"/>
                  <w:kern w:val="0"/>
                  <w:sz w:val="20"/>
                  <w:szCs w:val="20"/>
                </w:rPr>
                <w:t>1</w:t>
              </w:r>
            </w:ins>
            <w:ins w:id="75" w:author="cuiqingsong" w:date="2017-08-25T11:56:00Z">
              <w:r w:rsidR="00337729">
                <w:rPr>
                  <w:rFonts w:asciiTheme="minorEastAsia" w:hAnsiTheme="minorEastAsia" w:cs="宋体"/>
                  <w:color w:val="000000" w:themeColor="text1"/>
                  <w:kern w:val="0"/>
                  <w:sz w:val="20"/>
                  <w:szCs w:val="20"/>
                </w:rPr>
                <w:t>2</w:t>
              </w:r>
            </w:ins>
            <w:ins w:id="76" w:author="cuiqingsong" w:date="2017-08-24T13:53:00Z">
              <w:r w:rsidR="00380E33">
                <w:rPr>
                  <w:rFonts w:asciiTheme="minorEastAsia" w:hAnsiTheme="minorEastAsia" w:cs="宋体" w:hint="eastAsia"/>
                  <w:color w:val="000000" w:themeColor="text1"/>
                  <w:kern w:val="0"/>
                  <w:sz w:val="20"/>
                  <w:szCs w:val="20"/>
                </w:rPr>
                <w:t>，</w:t>
              </w:r>
            </w:ins>
            <w:ins w:id="77" w:author="cuiqingsong" w:date="2017-08-24T13:54:00Z">
              <w:r w:rsidR="00380E33">
                <w:rPr>
                  <w:rFonts w:asciiTheme="minorEastAsia" w:hAnsiTheme="minorEastAsia" w:cs="宋体" w:hint="eastAsia"/>
                  <w:color w:val="000000" w:themeColor="text1"/>
                  <w:kern w:val="0"/>
                  <w:sz w:val="20"/>
                  <w:szCs w:val="20"/>
                </w:rPr>
                <w:t>部分接口返回字段改成必</w:t>
              </w:r>
              <w:proofErr w:type="gramStart"/>
              <w:r w:rsidR="00380E33">
                <w:rPr>
                  <w:rFonts w:asciiTheme="minorEastAsia" w:hAnsiTheme="minorEastAsia" w:cs="宋体" w:hint="eastAsia"/>
                  <w:color w:val="000000" w:themeColor="text1"/>
                  <w:kern w:val="0"/>
                  <w:sz w:val="20"/>
                  <w:szCs w:val="20"/>
                </w:rPr>
                <w:t>填或者非空必</w:t>
              </w:r>
              <w:proofErr w:type="gramEnd"/>
              <w:r w:rsidR="00380E33">
                <w:rPr>
                  <w:rFonts w:asciiTheme="minorEastAsia" w:hAnsiTheme="minorEastAsia" w:cs="宋体" w:hint="eastAsia"/>
                  <w:color w:val="000000" w:themeColor="text1"/>
                  <w:kern w:val="0"/>
                  <w:sz w:val="20"/>
                  <w:szCs w:val="20"/>
                </w:rPr>
                <w:t>填</w:t>
              </w:r>
            </w:ins>
          </w:p>
          <w:p w:rsidR="00A34224" w:rsidRDefault="00A34224">
            <w:pPr>
              <w:spacing w:line="240" w:lineRule="auto"/>
              <w:ind w:firstLineChars="0" w:firstLine="0"/>
              <w:jc w:val="left"/>
              <w:rPr>
                <w:ins w:id="78" w:author="cuiqingsong" w:date="2017-08-29T09:38:00Z"/>
                <w:rFonts w:asciiTheme="minorEastAsia" w:hAnsiTheme="minorEastAsia" w:cs="宋体"/>
                <w:color w:val="000000" w:themeColor="text1"/>
                <w:kern w:val="0"/>
                <w:sz w:val="20"/>
                <w:szCs w:val="20"/>
              </w:rPr>
            </w:pPr>
            <w:ins w:id="79" w:author="cuiqingsong" w:date="2017-08-28T14:01:00Z">
              <w:r>
                <w:rPr>
                  <w:rFonts w:asciiTheme="minorEastAsia" w:hAnsiTheme="minorEastAsia" w:cs="宋体" w:hint="eastAsia"/>
                  <w:color w:val="000000" w:themeColor="text1"/>
                  <w:kern w:val="0"/>
                  <w:sz w:val="20"/>
                  <w:szCs w:val="20"/>
                </w:rPr>
                <w:t>1</w:t>
              </w:r>
              <w:r>
                <w:rPr>
                  <w:rFonts w:asciiTheme="minorEastAsia" w:hAnsiTheme="minorEastAsia" w:cs="宋体"/>
                  <w:color w:val="000000" w:themeColor="text1"/>
                  <w:kern w:val="0"/>
                  <w:sz w:val="20"/>
                  <w:szCs w:val="20"/>
                </w:rPr>
                <w:t>3</w:t>
              </w:r>
              <w:r>
                <w:rPr>
                  <w:rFonts w:asciiTheme="minorEastAsia" w:hAnsiTheme="minorEastAsia" w:cs="宋体" w:hint="eastAsia"/>
                  <w:color w:val="000000" w:themeColor="text1"/>
                  <w:kern w:val="0"/>
                  <w:sz w:val="20"/>
                  <w:szCs w:val="20"/>
                </w:rPr>
                <w:t>，消息</w:t>
              </w:r>
              <w:proofErr w:type="gramStart"/>
              <w:r>
                <w:rPr>
                  <w:rFonts w:asciiTheme="minorEastAsia" w:hAnsiTheme="minorEastAsia" w:cs="宋体" w:hint="eastAsia"/>
                  <w:color w:val="000000" w:themeColor="text1"/>
                  <w:kern w:val="0"/>
                  <w:sz w:val="20"/>
                  <w:szCs w:val="20"/>
                </w:rPr>
                <w:t>头增加</w:t>
              </w:r>
              <w:proofErr w:type="gramEnd"/>
              <w:r>
                <w:rPr>
                  <w:rFonts w:asciiTheme="minorEastAsia" w:hAnsiTheme="minorEastAsia" w:cs="宋体" w:hint="eastAsia"/>
                  <w:color w:val="000000" w:themeColor="text1"/>
                  <w:kern w:val="0"/>
                  <w:sz w:val="20"/>
                  <w:szCs w:val="20"/>
                </w:rPr>
                <w:t>X</w:t>
              </w:r>
              <w:r>
                <w:rPr>
                  <w:rFonts w:asciiTheme="minorEastAsia" w:hAnsiTheme="minorEastAsia" w:cs="宋体"/>
                  <w:color w:val="000000" w:themeColor="text1"/>
                  <w:kern w:val="0"/>
                  <w:sz w:val="20"/>
                  <w:szCs w:val="20"/>
                </w:rPr>
                <w:t>11</w:t>
              </w:r>
              <w:r>
                <w:rPr>
                  <w:rFonts w:asciiTheme="minorEastAsia" w:hAnsiTheme="minorEastAsia" w:cs="宋体" w:hint="eastAsia"/>
                  <w:color w:val="000000" w:themeColor="text1"/>
                  <w:kern w:val="0"/>
                  <w:sz w:val="20"/>
                  <w:szCs w:val="20"/>
                </w:rPr>
                <w:t>定义</w:t>
              </w:r>
            </w:ins>
          </w:p>
          <w:p w:rsidR="008978FF" w:rsidRPr="0049452B" w:rsidRDefault="008978FF">
            <w:pPr>
              <w:spacing w:line="240" w:lineRule="auto"/>
              <w:ind w:firstLineChars="0" w:firstLine="0"/>
              <w:jc w:val="left"/>
              <w:rPr>
                <w:ins w:id="80" w:author="cuiqingsong" w:date="2017-05-16T14:31:00Z"/>
                <w:rFonts w:asciiTheme="minorEastAsia" w:hAnsiTheme="minorEastAsia" w:cs="宋体"/>
                <w:color w:val="000000" w:themeColor="text1"/>
                <w:kern w:val="0"/>
                <w:sz w:val="20"/>
                <w:szCs w:val="20"/>
              </w:rPr>
            </w:pPr>
            <w:ins w:id="81" w:author="cuiqingsong" w:date="2017-08-29T09:38:00Z">
              <w:r>
                <w:rPr>
                  <w:rFonts w:asciiTheme="minorEastAsia" w:hAnsiTheme="minorEastAsia" w:cs="宋体" w:hint="eastAsia"/>
                  <w:color w:val="000000" w:themeColor="text1"/>
                  <w:kern w:val="0"/>
                  <w:sz w:val="20"/>
                  <w:szCs w:val="20"/>
                </w:rPr>
                <w:t>1</w:t>
              </w:r>
              <w:r>
                <w:rPr>
                  <w:rFonts w:asciiTheme="minorEastAsia" w:hAnsiTheme="minorEastAsia" w:cs="宋体"/>
                  <w:color w:val="000000" w:themeColor="text1"/>
                  <w:kern w:val="0"/>
                  <w:sz w:val="20"/>
                  <w:szCs w:val="20"/>
                </w:rPr>
                <w:t>4</w:t>
              </w:r>
              <w:r>
                <w:rPr>
                  <w:rFonts w:asciiTheme="minorEastAsia" w:hAnsiTheme="minorEastAsia" w:cs="宋体" w:hint="eastAsia"/>
                  <w:color w:val="000000" w:themeColor="text1"/>
                  <w:kern w:val="0"/>
                  <w:sz w:val="20"/>
                  <w:szCs w:val="20"/>
                </w:rPr>
                <w:t>，更新附录7</w:t>
              </w:r>
              <w:r>
                <w:rPr>
                  <w:rFonts w:asciiTheme="minorEastAsia" w:hAnsiTheme="minorEastAsia" w:cs="宋体"/>
                  <w:color w:val="000000" w:themeColor="text1"/>
                  <w:kern w:val="0"/>
                  <w:sz w:val="20"/>
                  <w:szCs w:val="20"/>
                </w:rPr>
                <w:t>.1</w:t>
              </w:r>
              <w:r>
                <w:rPr>
                  <w:rFonts w:asciiTheme="minorEastAsia" w:hAnsiTheme="minorEastAsia" w:cs="宋体" w:hint="eastAsia"/>
                  <w:color w:val="000000" w:themeColor="text1"/>
                  <w:kern w:val="0"/>
                  <w:sz w:val="20"/>
                  <w:szCs w:val="20"/>
                </w:rPr>
                <w:t>和7</w:t>
              </w:r>
              <w:r>
                <w:rPr>
                  <w:rFonts w:asciiTheme="minorEastAsia" w:hAnsiTheme="minorEastAsia" w:cs="宋体"/>
                  <w:color w:val="000000" w:themeColor="text1"/>
                  <w:kern w:val="0"/>
                  <w:sz w:val="20"/>
                  <w:szCs w:val="20"/>
                </w:rPr>
                <w:t>.2</w:t>
              </w:r>
            </w:ins>
          </w:p>
        </w:tc>
        <w:tc>
          <w:tcPr>
            <w:tcW w:w="1473"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jc w:val="left"/>
              <w:rPr>
                <w:ins w:id="82" w:author="cuiqingsong" w:date="2017-05-16T14:31:00Z"/>
                <w:rFonts w:asciiTheme="minorEastAsia" w:hAnsiTheme="minorEastAsia"/>
                <w:color w:val="000000" w:themeColor="text1"/>
                <w:sz w:val="21"/>
              </w:rPr>
            </w:pPr>
            <w:ins w:id="83" w:author="cuiqingsong" w:date="2017-05-16T14:41:00Z">
              <w:r>
                <w:rPr>
                  <w:rFonts w:asciiTheme="minorEastAsia" w:hAnsiTheme="minorEastAsia" w:hint="eastAsia"/>
                  <w:color w:val="000000" w:themeColor="text1"/>
                  <w:sz w:val="21"/>
                </w:rPr>
                <w:lastRenderedPageBreak/>
                <w:t>崔清松</w:t>
              </w:r>
            </w:ins>
          </w:p>
        </w:tc>
      </w:tr>
      <w:tr w:rsidR="00A638A1">
        <w:trPr>
          <w:trHeight w:val="724"/>
          <w:jc w:val="center"/>
          <w:ins w:id="84" w:author="cuiqingsong" w:date="2017-09-27T11:02:00Z"/>
        </w:trPr>
        <w:tc>
          <w:tcPr>
            <w:tcW w:w="1345" w:type="dxa"/>
            <w:tcBorders>
              <w:top w:val="single" w:sz="4" w:space="0" w:color="auto"/>
              <w:left w:val="single" w:sz="4" w:space="0" w:color="auto"/>
              <w:bottom w:val="single" w:sz="4" w:space="0" w:color="auto"/>
              <w:right w:val="single" w:sz="4" w:space="0" w:color="auto"/>
            </w:tcBorders>
          </w:tcPr>
          <w:p w:rsidR="00A638A1" w:rsidRDefault="00A638A1" w:rsidP="00A638A1">
            <w:pPr>
              <w:spacing w:line="240" w:lineRule="auto"/>
              <w:ind w:firstLineChars="6" w:firstLine="13"/>
              <w:jc w:val="left"/>
              <w:rPr>
                <w:ins w:id="85" w:author="cuiqingsong" w:date="2017-09-27T11:02:00Z"/>
                <w:rFonts w:asciiTheme="minorEastAsia" w:hAnsiTheme="minorEastAsia"/>
                <w:color w:val="000000" w:themeColor="text1"/>
                <w:sz w:val="21"/>
              </w:rPr>
            </w:pPr>
            <w:ins w:id="86" w:author="cuiqingsong" w:date="2017-09-27T11:03:00Z">
              <w:r>
                <w:rPr>
                  <w:rFonts w:asciiTheme="minorEastAsia" w:hAnsiTheme="minorEastAsia" w:hint="eastAsia"/>
                  <w:color w:val="000000" w:themeColor="text1"/>
                  <w:sz w:val="21"/>
                </w:rPr>
                <w:t>V</w:t>
              </w:r>
              <w:r>
                <w:rPr>
                  <w:rFonts w:asciiTheme="minorEastAsia" w:hAnsiTheme="minorEastAsia"/>
                  <w:color w:val="000000" w:themeColor="text1"/>
                  <w:sz w:val="21"/>
                </w:rPr>
                <w:t>1.11</w:t>
              </w:r>
            </w:ins>
          </w:p>
        </w:tc>
        <w:tc>
          <w:tcPr>
            <w:tcW w:w="1688" w:type="dxa"/>
            <w:tcBorders>
              <w:top w:val="single" w:sz="4" w:space="0" w:color="auto"/>
              <w:left w:val="single" w:sz="4" w:space="0" w:color="auto"/>
              <w:bottom w:val="single" w:sz="4" w:space="0" w:color="auto"/>
              <w:right w:val="single" w:sz="4" w:space="0" w:color="auto"/>
            </w:tcBorders>
          </w:tcPr>
          <w:p w:rsidR="00A638A1" w:rsidRDefault="00A638A1" w:rsidP="00A638A1">
            <w:pPr>
              <w:spacing w:line="240" w:lineRule="auto"/>
              <w:ind w:firstLineChars="0" w:firstLine="0"/>
              <w:jc w:val="left"/>
              <w:rPr>
                <w:ins w:id="87" w:author="cuiqingsong" w:date="2017-09-27T11:02:00Z"/>
                <w:rFonts w:asciiTheme="minorEastAsia" w:hAnsiTheme="minorEastAsia"/>
                <w:color w:val="000000" w:themeColor="text1"/>
                <w:sz w:val="21"/>
                <w:szCs w:val="21"/>
              </w:rPr>
            </w:pPr>
            <w:ins w:id="88" w:author="cuiqingsong" w:date="2017-09-27T11:03:00Z">
              <w:r>
                <w:rPr>
                  <w:rFonts w:asciiTheme="minorEastAsia" w:hAnsiTheme="minorEastAsia" w:hint="eastAsia"/>
                  <w:color w:val="000000" w:themeColor="text1"/>
                  <w:sz w:val="21"/>
                  <w:szCs w:val="21"/>
                </w:rPr>
                <w:t>2</w:t>
              </w:r>
              <w:r>
                <w:rPr>
                  <w:rFonts w:asciiTheme="minorEastAsia" w:hAnsiTheme="minorEastAsia"/>
                  <w:color w:val="000000" w:themeColor="text1"/>
                  <w:sz w:val="21"/>
                  <w:szCs w:val="21"/>
                </w:rPr>
                <w:t>017</w:t>
              </w:r>
              <w:r>
                <w:rPr>
                  <w:rFonts w:asciiTheme="minorEastAsia" w:hAnsiTheme="minorEastAsia" w:hint="eastAsia"/>
                  <w:color w:val="000000" w:themeColor="text1"/>
                  <w:sz w:val="21"/>
                  <w:szCs w:val="21"/>
                </w:rPr>
                <w:t>.</w:t>
              </w:r>
              <w:r>
                <w:rPr>
                  <w:rFonts w:asciiTheme="minorEastAsia" w:hAnsiTheme="minorEastAsia"/>
                  <w:color w:val="000000" w:themeColor="text1"/>
                  <w:sz w:val="21"/>
                  <w:szCs w:val="21"/>
                </w:rPr>
                <w:t>9.28</w:t>
              </w:r>
            </w:ins>
          </w:p>
        </w:tc>
        <w:tc>
          <w:tcPr>
            <w:tcW w:w="4509" w:type="dxa"/>
            <w:tcBorders>
              <w:top w:val="single" w:sz="4" w:space="0" w:color="auto"/>
              <w:left w:val="single" w:sz="4" w:space="0" w:color="auto"/>
              <w:bottom w:val="single" w:sz="4" w:space="0" w:color="auto"/>
              <w:right w:val="single" w:sz="4" w:space="0" w:color="auto"/>
            </w:tcBorders>
          </w:tcPr>
          <w:p w:rsidR="00A638A1" w:rsidRDefault="00A638A1" w:rsidP="00A638A1">
            <w:pPr>
              <w:spacing w:line="240" w:lineRule="auto"/>
              <w:ind w:firstLineChars="0" w:firstLine="0"/>
              <w:jc w:val="left"/>
              <w:rPr>
                <w:ins w:id="89" w:author="cuiqingsong" w:date="2017-09-27T11:03:00Z"/>
                <w:rFonts w:asciiTheme="minorEastAsia" w:hAnsiTheme="minorEastAsia" w:cs="宋体"/>
                <w:color w:val="000000" w:themeColor="text1"/>
                <w:kern w:val="0"/>
                <w:sz w:val="20"/>
                <w:szCs w:val="20"/>
              </w:rPr>
            </w:pPr>
            <w:ins w:id="90" w:author="cuiqingsong" w:date="2017-09-27T11:03:00Z">
              <w:r>
                <w:rPr>
                  <w:rFonts w:asciiTheme="minorEastAsia" w:hAnsiTheme="minorEastAsia" w:cs="宋体" w:hint="eastAsia"/>
                  <w:color w:val="000000" w:themeColor="text1"/>
                  <w:kern w:val="0"/>
                  <w:sz w:val="20"/>
                  <w:szCs w:val="20"/>
                </w:rPr>
                <w:t>1，更改6</w:t>
              </w:r>
              <w:r>
                <w:rPr>
                  <w:rFonts w:asciiTheme="minorEastAsia" w:hAnsiTheme="minorEastAsia" w:cs="宋体"/>
                  <w:color w:val="000000" w:themeColor="text1"/>
                  <w:kern w:val="0"/>
                  <w:sz w:val="20"/>
                  <w:szCs w:val="20"/>
                </w:rPr>
                <w:t xml:space="preserve">.5.1.1 </w:t>
              </w:r>
              <w:r>
                <w:rPr>
                  <w:rFonts w:asciiTheme="minorEastAsia" w:hAnsiTheme="minorEastAsia" w:cs="宋体" w:hint="eastAsia"/>
                  <w:color w:val="000000" w:themeColor="text1"/>
                  <w:kern w:val="0"/>
                  <w:sz w:val="20"/>
                  <w:szCs w:val="20"/>
                </w:rPr>
                <w:t>风险测评请求及应答为延期业务开通请求及应答，交易权限取值范围修改</w:t>
              </w:r>
            </w:ins>
          </w:p>
          <w:p w:rsidR="00A638A1" w:rsidRDefault="00A638A1" w:rsidP="00A638A1">
            <w:pPr>
              <w:spacing w:line="240" w:lineRule="auto"/>
              <w:ind w:firstLineChars="0" w:firstLine="0"/>
              <w:jc w:val="left"/>
              <w:rPr>
                <w:ins w:id="91" w:author="cuiqingsong" w:date="2017-09-27T11:03:00Z"/>
                <w:rFonts w:asciiTheme="minorEastAsia" w:hAnsiTheme="minorEastAsia" w:cs="宋体"/>
                <w:color w:val="000000" w:themeColor="text1"/>
                <w:kern w:val="0"/>
                <w:sz w:val="20"/>
                <w:szCs w:val="20"/>
              </w:rPr>
            </w:pPr>
            <w:ins w:id="92" w:author="cuiqingsong" w:date="2017-09-27T11:03:00Z">
              <w:r>
                <w:rPr>
                  <w:rFonts w:asciiTheme="minorEastAsia" w:hAnsiTheme="minorEastAsia" w:cs="宋体" w:hint="eastAsia"/>
                  <w:color w:val="000000" w:themeColor="text1"/>
                  <w:kern w:val="0"/>
                  <w:sz w:val="20"/>
                  <w:szCs w:val="20"/>
                </w:rPr>
                <w:t>2，修改条件单相关接口部分域的域名</w:t>
              </w:r>
            </w:ins>
          </w:p>
          <w:p w:rsidR="00A638A1" w:rsidRDefault="00A638A1" w:rsidP="00A638A1">
            <w:pPr>
              <w:spacing w:line="240" w:lineRule="auto"/>
              <w:ind w:firstLineChars="0" w:firstLine="0"/>
              <w:jc w:val="left"/>
              <w:rPr>
                <w:ins w:id="93" w:author="cuiqingsong" w:date="2017-09-27T11:03:00Z"/>
                <w:rFonts w:asciiTheme="minorEastAsia" w:hAnsiTheme="minorEastAsia" w:cs="宋体" w:hint="eastAsia"/>
                <w:color w:val="000000" w:themeColor="text1"/>
                <w:kern w:val="0"/>
                <w:sz w:val="20"/>
                <w:szCs w:val="20"/>
              </w:rPr>
            </w:pPr>
            <w:ins w:id="94" w:author="cuiqingsong" w:date="2017-09-27T11:03:00Z">
              <w:r>
                <w:rPr>
                  <w:rFonts w:asciiTheme="minorEastAsia" w:hAnsiTheme="minorEastAsia" w:cs="宋体" w:hint="eastAsia"/>
                  <w:color w:val="000000" w:themeColor="text1"/>
                  <w:kern w:val="0"/>
                  <w:sz w:val="20"/>
                  <w:szCs w:val="20"/>
                </w:rPr>
                <w:t>3，修改条件单相关接口，</w:t>
              </w:r>
              <w:proofErr w:type="gramStart"/>
              <w:r>
                <w:rPr>
                  <w:rFonts w:asciiTheme="minorEastAsia" w:hAnsiTheme="minorEastAsia" w:cs="宋体" w:hint="eastAsia"/>
                  <w:color w:val="000000" w:themeColor="text1"/>
                  <w:kern w:val="0"/>
                  <w:sz w:val="20"/>
                  <w:szCs w:val="20"/>
                </w:rPr>
                <w:t>域号</w:t>
              </w:r>
              <w:proofErr w:type="gramEnd"/>
              <w:r>
                <w:rPr>
                  <w:rFonts w:asciiTheme="minorEastAsia" w:hAnsiTheme="minorEastAsia" w:cs="宋体" w:hint="eastAsia"/>
                  <w:color w:val="000000" w:themeColor="text1"/>
                  <w:kern w:val="0"/>
                  <w:sz w:val="20"/>
                  <w:szCs w:val="20"/>
                </w:rPr>
                <w:t>O</w:t>
              </w:r>
              <w:r>
                <w:rPr>
                  <w:rFonts w:asciiTheme="minorEastAsia" w:hAnsiTheme="minorEastAsia" w:cs="宋体"/>
                  <w:color w:val="000000" w:themeColor="text1"/>
                  <w:kern w:val="0"/>
                  <w:sz w:val="20"/>
                  <w:szCs w:val="20"/>
                </w:rPr>
                <w:t>65</w:t>
              </w:r>
              <w:r>
                <w:rPr>
                  <w:rFonts w:asciiTheme="minorEastAsia" w:hAnsiTheme="minorEastAsia" w:cs="宋体" w:hint="eastAsia"/>
                  <w:color w:val="000000" w:themeColor="text1"/>
                  <w:kern w:val="0"/>
                  <w:sz w:val="20"/>
                  <w:szCs w:val="20"/>
                </w:rPr>
                <w:t>修改为O</w:t>
              </w:r>
              <w:r>
                <w:rPr>
                  <w:rFonts w:asciiTheme="minorEastAsia" w:hAnsiTheme="minorEastAsia" w:cs="宋体"/>
                  <w:color w:val="000000" w:themeColor="text1"/>
                  <w:kern w:val="0"/>
                  <w:sz w:val="20"/>
                  <w:szCs w:val="20"/>
                </w:rPr>
                <w:t>35</w:t>
              </w:r>
              <w:r>
                <w:rPr>
                  <w:rFonts w:asciiTheme="minorEastAsia" w:hAnsiTheme="minorEastAsia" w:cs="宋体" w:hint="eastAsia"/>
                  <w:color w:val="000000" w:themeColor="text1"/>
                  <w:kern w:val="0"/>
                  <w:sz w:val="20"/>
                  <w:szCs w:val="20"/>
                </w:rPr>
                <w:t>，O</w:t>
              </w:r>
              <w:r>
                <w:rPr>
                  <w:rFonts w:asciiTheme="minorEastAsia" w:hAnsiTheme="minorEastAsia" w:cs="宋体"/>
                  <w:color w:val="000000" w:themeColor="text1"/>
                  <w:kern w:val="0"/>
                  <w:sz w:val="20"/>
                  <w:szCs w:val="20"/>
                </w:rPr>
                <w:t>01</w:t>
              </w:r>
              <w:r>
                <w:rPr>
                  <w:rFonts w:asciiTheme="minorEastAsia" w:hAnsiTheme="minorEastAsia" w:cs="宋体" w:hint="eastAsia"/>
                  <w:color w:val="000000" w:themeColor="text1"/>
                  <w:kern w:val="0"/>
                  <w:sz w:val="20"/>
                  <w:szCs w:val="20"/>
                </w:rPr>
                <w:t>修改为O</w:t>
              </w:r>
              <w:r>
                <w:rPr>
                  <w:rFonts w:asciiTheme="minorEastAsia" w:hAnsiTheme="minorEastAsia" w:cs="宋体"/>
                  <w:color w:val="000000" w:themeColor="text1"/>
                  <w:kern w:val="0"/>
                  <w:sz w:val="20"/>
                  <w:szCs w:val="20"/>
                </w:rPr>
                <w:t>36</w:t>
              </w:r>
              <w:r>
                <w:rPr>
                  <w:rFonts w:asciiTheme="minorEastAsia" w:hAnsiTheme="minorEastAsia" w:cs="宋体" w:hint="eastAsia"/>
                  <w:color w:val="000000" w:themeColor="text1"/>
                  <w:kern w:val="0"/>
                  <w:sz w:val="20"/>
                  <w:szCs w:val="20"/>
                </w:rPr>
                <w:t>，O</w:t>
              </w:r>
              <w:r>
                <w:rPr>
                  <w:rFonts w:asciiTheme="minorEastAsia" w:hAnsiTheme="minorEastAsia" w:cs="宋体"/>
                  <w:color w:val="000000" w:themeColor="text1"/>
                  <w:kern w:val="0"/>
                  <w:sz w:val="20"/>
                  <w:szCs w:val="20"/>
                </w:rPr>
                <w:t>25</w:t>
              </w:r>
              <w:r>
                <w:rPr>
                  <w:rFonts w:asciiTheme="minorEastAsia" w:hAnsiTheme="minorEastAsia" w:cs="宋体" w:hint="eastAsia"/>
                  <w:color w:val="000000" w:themeColor="text1"/>
                  <w:kern w:val="0"/>
                  <w:sz w:val="20"/>
                  <w:szCs w:val="20"/>
                </w:rPr>
                <w:t>修改为O</w:t>
              </w:r>
              <w:r>
                <w:rPr>
                  <w:rFonts w:asciiTheme="minorEastAsia" w:hAnsiTheme="minorEastAsia" w:cs="宋体"/>
                  <w:color w:val="000000" w:themeColor="text1"/>
                  <w:kern w:val="0"/>
                  <w:sz w:val="20"/>
                  <w:szCs w:val="20"/>
                </w:rPr>
                <w:t>37</w:t>
              </w:r>
              <w:r>
                <w:rPr>
                  <w:rFonts w:asciiTheme="minorEastAsia" w:hAnsiTheme="minorEastAsia" w:cs="宋体" w:hint="eastAsia"/>
                  <w:color w:val="000000" w:themeColor="text1"/>
                  <w:kern w:val="0"/>
                  <w:sz w:val="20"/>
                  <w:szCs w:val="20"/>
                </w:rPr>
                <w:t>，触发回报和条件单查询增加O</w:t>
              </w:r>
              <w:r>
                <w:rPr>
                  <w:rFonts w:asciiTheme="minorEastAsia" w:hAnsiTheme="minorEastAsia" w:cs="宋体"/>
                  <w:color w:val="000000" w:themeColor="text1"/>
                  <w:kern w:val="0"/>
                  <w:sz w:val="20"/>
                  <w:szCs w:val="20"/>
                </w:rPr>
                <w:t>01</w:t>
              </w:r>
            </w:ins>
            <w:ins w:id="95" w:author="cuiqingsong" w:date="2017-09-27T15:58:00Z">
              <w:r w:rsidR="00062B4D">
                <w:rPr>
                  <w:rFonts w:asciiTheme="minorEastAsia" w:hAnsiTheme="minorEastAsia" w:cs="宋体" w:hint="eastAsia"/>
                  <w:color w:val="000000" w:themeColor="text1"/>
                  <w:kern w:val="0"/>
                  <w:sz w:val="20"/>
                  <w:szCs w:val="20"/>
                </w:rPr>
                <w:t>委托单号</w:t>
              </w:r>
            </w:ins>
            <w:ins w:id="96" w:author="cuiqingsong" w:date="2017-09-27T11:03:00Z">
              <w:r>
                <w:rPr>
                  <w:rFonts w:asciiTheme="minorEastAsia" w:hAnsiTheme="minorEastAsia" w:cs="宋体" w:hint="eastAsia"/>
                  <w:color w:val="000000" w:themeColor="text1"/>
                  <w:kern w:val="0"/>
                  <w:sz w:val="20"/>
                  <w:szCs w:val="20"/>
                </w:rPr>
                <w:t>返回</w:t>
              </w:r>
            </w:ins>
            <w:ins w:id="97" w:author="cuiqingsong" w:date="2017-09-27T15:58:00Z">
              <w:r w:rsidR="00981CEB">
                <w:rPr>
                  <w:rFonts w:asciiTheme="minorEastAsia" w:hAnsiTheme="minorEastAsia" w:cs="宋体" w:hint="eastAsia"/>
                  <w:color w:val="000000" w:themeColor="text1"/>
                  <w:kern w:val="0"/>
                  <w:sz w:val="20"/>
                  <w:szCs w:val="20"/>
                </w:rPr>
                <w:t>，条件单查询删除O</w:t>
              </w:r>
              <w:r w:rsidR="00981CEB">
                <w:rPr>
                  <w:rFonts w:asciiTheme="minorEastAsia" w:hAnsiTheme="minorEastAsia" w:cs="宋体"/>
                  <w:color w:val="000000" w:themeColor="text1"/>
                  <w:kern w:val="0"/>
                  <w:sz w:val="20"/>
                  <w:szCs w:val="20"/>
                </w:rPr>
                <w:t>17</w:t>
              </w:r>
              <w:r w:rsidR="00981CEB">
                <w:rPr>
                  <w:rFonts w:asciiTheme="minorEastAsia" w:hAnsiTheme="minorEastAsia" w:cs="宋体" w:hint="eastAsia"/>
                  <w:color w:val="000000" w:themeColor="text1"/>
                  <w:kern w:val="0"/>
                  <w:sz w:val="20"/>
                  <w:szCs w:val="20"/>
                </w:rPr>
                <w:t>撤单标志字段</w:t>
              </w:r>
            </w:ins>
          </w:p>
          <w:p w:rsidR="00A638A1" w:rsidRDefault="00A638A1" w:rsidP="00A638A1">
            <w:pPr>
              <w:spacing w:line="240" w:lineRule="auto"/>
              <w:ind w:firstLineChars="0" w:firstLine="0"/>
              <w:jc w:val="left"/>
              <w:rPr>
                <w:ins w:id="98" w:author="cuiqingsong" w:date="2017-09-27T11:03:00Z"/>
                <w:rFonts w:asciiTheme="minorEastAsia" w:hAnsiTheme="minorEastAsia" w:cs="宋体"/>
                <w:color w:val="000000" w:themeColor="text1"/>
                <w:kern w:val="0"/>
                <w:sz w:val="20"/>
                <w:szCs w:val="20"/>
              </w:rPr>
            </w:pPr>
            <w:ins w:id="99" w:author="cuiqingsong" w:date="2017-09-27T11:03:00Z">
              <w:r>
                <w:rPr>
                  <w:rFonts w:asciiTheme="minorEastAsia" w:hAnsiTheme="minorEastAsia" w:cs="宋体"/>
                  <w:color w:val="000000" w:themeColor="text1"/>
                  <w:kern w:val="0"/>
                  <w:sz w:val="20"/>
                  <w:szCs w:val="20"/>
                </w:rPr>
                <w:t>4</w:t>
              </w:r>
              <w:r>
                <w:rPr>
                  <w:rFonts w:asciiTheme="minorEastAsia" w:hAnsiTheme="minorEastAsia" w:cs="宋体" w:hint="eastAsia"/>
                  <w:color w:val="000000" w:themeColor="text1"/>
                  <w:kern w:val="0"/>
                  <w:sz w:val="20"/>
                  <w:szCs w:val="20"/>
                </w:rPr>
                <w:t>，修改6</w:t>
              </w:r>
              <w:r>
                <w:rPr>
                  <w:rFonts w:asciiTheme="minorEastAsia" w:hAnsiTheme="minorEastAsia" w:cs="宋体"/>
                  <w:color w:val="000000" w:themeColor="text1"/>
                  <w:kern w:val="0"/>
                  <w:sz w:val="20"/>
                  <w:szCs w:val="20"/>
                </w:rPr>
                <w:t xml:space="preserve">.5.4.3 </w:t>
              </w:r>
              <w:r>
                <w:rPr>
                  <w:rFonts w:asciiTheme="minorEastAsia" w:hAnsiTheme="minorEastAsia" w:cs="宋体" w:hint="eastAsia"/>
                  <w:color w:val="000000" w:themeColor="text1"/>
                  <w:kern w:val="0"/>
                  <w:sz w:val="20"/>
                  <w:szCs w:val="20"/>
                </w:rPr>
                <w:t>客户持仓查询请求及应答 P</w:t>
              </w:r>
              <w:r>
                <w:rPr>
                  <w:rFonts w:asciiTheme="minorEastAsia" w:hAnsiTheme="minorEastAsia" w:cs="宋体"/>
                  <w:color w:val="000000" w:themeColor="text1"/>
                  <w:kern w:val="0"/>
                  <w:sz w:val="20"/>
                  <w:szCs w:val="20"/>
                </w:rPr>
                <w:t>24</w:t>
              </w:r>
              <w:r>
                <w:rPr>
                  <w:rFonts w:asciiTheme="minorEastAsia" w:hAnsiTheme="minorEastAsia" w:cs="宋体" w:hint="eastAsia"/>
                  <w:color w:val="000000" w:themeColor="text1"/>
                  <w:kern w:val="0"/>
                  <w:sz w:val="20"/>
                  <w:szCs w:val="20"/>
                </w:rPr>
                <w:t>开仓均价的域名</w:t>
              </w:r>
            </w:ins>
          </w:p>
          <w:p w:rsidR="00A638A1" w:rsidRDefault="00A638A1" w:rsidP="00A638A1">
            <w:pPr>
              <w:spacing w:line="240" w:lineRule="auto"/>
              <w:ind w:firstLineChars="0" w:firstLine="0"/>
              <w:jc w:val="left"/>
              <w:rPr>
                <w:ins w:id="100" w:author="cuiqingsong" w:date="2017-09-27T11:02:00Z"/>
                <w:rFonts w:asciiTheme="minorEastAsia" w:hAnsiTheme="minorEastAsia" w:cs="宋体"/>
                <w:color w:val="000000" w:themeColor="text1"/>
                <w:kern w:val="0"/>
                <w:sz w:val="20"/>
                <w:szCs w:val="20"/>
              </w:rPr>
            </w:pPr>
            <w:ins w:id="101" w:author="cuiqingsong" w:date="2017-09-27T11:03:00Z">
              <w:r>
                <w:rPr>
                  <w:rFonts w:asciiTheme="minorEastAsia" w:hAnsiTheme="minorEastAsia" w:cs="宋体" w:hint="eastAsia"/>
                  <w:color w:val="000000" w:themeColor="text1"/>
                  <w:kern w:val="0"/>
                  <w:sz w:val="20"/>
                  <w:szCs w:val="20"/>
                </w:rPr>
                <w:t>5，更新附录7</w:t>
              </w:r>
              <w:r>
                <w:rPr>
                  <w:rFonts w:asciiTheme="minorEastAsia" w:hAnsiTheme="minorEastAsia" w:cs="宋体"/>
                  <w:color w:val="000000" w:themeColor="text1"/>
                  <w:kern w:val="0"/>
                  <w:sz w:val="20"/>
                  <w:szCs w:val="20"/>
                </w:rPr>
                <w:t>.1</w:t>
              </w:r>
              <w:r>
                <w:rPr>
                  <w:rFonts w:asciiTheme="minorEastAsia" w:hAnsiTheme="minorEastAsia" w:cs="宋体" w:hint="eastAsia"/>
                  <w:color w:val="000000" w:themeColor="text1"/>
                  <w:kern w:val="0"/>
                  <w:sz w:val="20"/>
                  <w:szCs w:val="20"/>
                </w:rPr>
                <w:t>和7.2</w:t>
              </w:r>
            </w:ins>
          </w:p>
        </w:tc>
        <w:tc>
          <w:tcPr>
            <w:tcW w:w="1473" w:type="dxa"/>
            <w:tcBorders>
              <w:top w:val="single" w:sz="4" w:space="0" w:color="auto"/>
              <w:left w:val="single" w:sz="4" w:space="0" w:color="auto"/>
              <w:bottom w:val="single" w:sz="4" w:space="0" w:color="auto"/>
              <w:right w:val="single" w:sz="4" w:space="0" w:color="auto"/>
            </w:tcBorders>
          </w:tcPr>
          <w:p w:rsidR="00A638A1" w:rsidRDefault="00A638A1" w:rsidP="00A638A1">
            <w:pPr>
              <w:spacing w:line="240" w:lineRule="auto"/>
              <w:ind w:firstLineChars="0" w:firstLine="0"/>
              <w:jc w:val="left"/>
              <w:rPr>
                <w:ins w:id="102" w:author="cuiqingsong" w:date="2017-09-27T11:02:00Z"/>
                <w:rFonts w:asciiTheme="minorEastAsia" w:hAnsiTheme="minorEastAsia"/>
                <w:color w:val="000000" w:themeColor="text1"/>
                <w:sz w:val="21"/>
              </w:rPr>
            </w:pPr>
            <w:ins w:id="103" w:author="cuiqingsong" w:date="2017-09-27T11:03:00Z">
              <w:r>
                <w:rPr>
                  <w:rFonts w:asciiTheme="minorEastAsia" w:hAnsiTheme="minorEastAsia" w:hint="eastAsia"/>
                  <w:color w:val="000000" w:themeColor="text1"/>
                  <w:sz w:val="21"/>
                </w:rPr>
                <w:t>崔清松</w:t>
              </w:r>
            </w:ins>
          </w:p>
        </w:tc>
      </w:tr>
    </w:tbl>
    <w:p w:rsidR="002B3E5A" w:rsidRDefault="002B3E5A">
      <w:pPr>
        <w:widowControl/>
        <w:ind w:firstLine="480"/>
        <w:jc w:val="left"/>
        <w:rPr>
          <w:rFonts w:asciiTheme="minorEastAsia" w:hAnsiTheme="minorEastAsia"/>
          <w:color w:val="000000" w:themeColor="text1"/>
        </w:rPr>
      </w:pPr>
    </w:p>
    <w:p w:rsidR="002B3E5A" w:rsidRDefault="005C6274">
      <w:pPr>
        <w:widowControl/>
        <w:spacing w:line="240" w:lineRule="auto"/>
        <w:ind w:firstLineChars="0" w:firstLine="0"/>
        <w:jc w:val="left"/>
        <w:rPr>
          <w:rFonts w:asciiTheme="minorEastAsia" w:hAnsiTheme="minorEastAsia"/>
          <w:color w:val="000000" w:themeColor="text1"/>
        </w:rPr>
      </w:pPr>
      <w:r>
        <w:rPr>
          <w:rFonts w:asciiTheme="minorEastAsia" w:hAnsiTheme="minorEastAsia"/>
          <w:color w:val="000000" w:themeColor="text1"/>
        </w:rPr>
        <w:br w:type="page"/>
      </w:r>
    </w:p>
    <w:sdt>
      <w:sdtPr>
        <w:rPr>
          <w:rFonts w:asciiTheme="minorEastAsia" w:eastAsiaTheme="minorEastAsia" w:hAnsiTheme="minorEastAsia" w:cstheme="minorBidi"/>
          <w:b w:val="0"/>
          <w:bCs w:val="0"/>
          <w:color w:val="000000" w:themeColor="text1"/>
          <w:kern w:val="2"/>
          <w:sz w:val="24"/>
          <w:szCs w:val="22"/>
          <w:lang w:val="zh-CN"/>
        </w:rPr>
        <w:id w:val="1925837337"/>
      </w:sdtPr>
      <w:sdtContent>
        <w:p w:rsidR="002B3E5A" w:rsidRDefault="005C6274">
          <w:pPr>
            <w:pStyle w:val="TOC1"/>
            <w:ind w:firstLine="480"/>
            <w:jc w:val="center"/>
            <w:rPr>
              <w:rFonts w:asciiTheme="minorEastAsia" w:eastAsiaTheme="minorEastAsia" w:hAnsiTheme="minorEastAsia"/>
              <w:color w:val="000000" w:themeColor="text1"/>
            </w:rPr>
          </w:pPr>
          <w:r>
            <w:rPr>
              <w:rFonts w:asciiTheme="minorEastAsia" w:eastAsiaTheme="minorEastAsia" w:hAnsiTheme="minorEastAsia"/>
              <w:color w:val="000000" w:themeColor="text1"/>
              <w:lang w:val="zh-CN"/>
            </w:rPr>
            <w:t>目</w:t>
          </w:r>
          <w:r>
            <w:rPr>
              <w:rFonts w:asciiTheme="minorEastAsia" w:eastAsiaTheme="minorEastAsia" w:hAnsiTheme="minorEastAsia" w:hint="eastAsia"/>
              <w:color w:val="000000" w:themeColor="text1"/>
              <w:lang w:val="zh-CN"/>
            </w:rPr>
            <w:t xml:space="preserve">  </w:t>
          </w:r>
          <w:r>
            <w:rPr>
              <w:rFonts w:asciiTheme="minorEastAsia" w:eastAsiaTheme="minorEastAsia" w:hAnsiTheme="minorEastAsia"/>
              <w:color w:val="000000" w:themeColor="text1"/>
              <w:lang w:val="zh-CN"/>
            </w:rPr>
            <w:t>录</w:t>
          </w:r>
          <w:bookmarkStart w:id="104" w:name="_GoBack"/>
          <w:bookmarkEnd w:id="104"/>
        </w:p>
        <w:p w:rsidR="00E41146" w:rsidRDefault="005C6274">
          <w:pPr>
            <w:pStyle w:val="11"/>
            <w:tabs>
              <w:tab w:val="right" w:leader="dot" w:pos="8296"/>
            </w:tabs>
            <w:ind w:firstLine="480"/>
            <w:rPr>
              <w:noProof/>
              <w:sz w:val="21"/>
            </w:rPr>
          </w:pPr>
          <w:r>
            <w:rPr>
              <w:rFonts w:asciiTheme="minorEastAsia" w:hAnsiTheme="minorEastAsia"/>
              <w:color w:val="000000" w:themeColor="text1"/>
            </w:rPr>
            <w:fldChar w:fldCharType="begin"/>
          </w:r>
          <w:r>
            <w:rPr>
              <w:rFonts w:asciiTheme="minorEastAsia" w:hAnsiTheme="minorEastAsia"/>
              <w:color w:val="000000" w:themeColor="text1"/>
            </w:rPr>
            <w:instrText xml:space="preserve"> TOC \o "1-3" \h \z \u </w:instrText>
          </w:r>
          <w:r>
            <w:rPr>
              <w:rFonts w:asciiTheme="minorEastAsia" w:hAnsiTheme="minorEastAsia"/>
              <w:color w:val="000000" w:themeColor="text1"/>
            </w:rPr>
            <w:fldChar w:fldCharType="separate"/>
          </w:r>
          <w:hyperlink w:anchor="_Toc494292485" w:history="1">
            <w:r w:rsidR="00E41146" w:rsidRPr="003E30F9">
              <w:rPr>
                <w:rStyle w:val="af5"/>
                <w:rFonts w:asciiTheme="minorEastAsia" w:hAnsiTheme="minorEastAsia"/>
                <w:noProof/>
              </w:rPr>
              <w:t>APP系统会员接口规范</w:t>
            </w:r>
            <w:r w:rsidR="00E41146">
              <w:rPr>
                <w:noProof/>
                <w:webHidden/>
              </w:rPr>
              <w:tab/>
            </w:r>
            <w:r w:rsidR="00E41146">
              <w:rPr>
                <w:noProof/>
                <w:webHidden/>
              </w:rPr>
              <w:fldChar w:fldCharType="begin"/>
            </w:r>
            <w:r w:rsidR="00E41146">
              <w:rPr>
                <w:noProof/>
                <w:webHidden/>
              </w:rPr>
              <w:instrText xml:space="preserve"> PAGEREF _Toc494292485 \h </w:instrText>
            </w:r>
            <w:r w:rsidR="00E41146">
              <w:rPr>
                <w:noProof/>
                <w:webHidden/>
              </w:rPr>
            </w:r>
            <w:r w:rsidR="00E41146">
              <w:rPr>
                <w:noProof/>
                <w:webHidden/>
              </w:rPr>
              <w:fldChar w:fldCharType="separate"/>
            </w:r>
            <w:r w:rsidR="00E41146">
              <w:rPr>
                <w:noProof/>
                <w:webHidden/>
              </w:rPr>
              <w:t>1</w:t>
            </w:r>
            <w:r w:rsidR="00E41146">
              <w:rPr>
                <w:noProof/>
                <w:webHidden/>
              </w:rPr>
              <w:fldChar w:fldCharType="end"/>
            </w:r>
          </w:hyperlink>
        </w:p>
        <w:p w:rsidR="00E41146" w:rsidRDefault="00E41146">
          <w:pPr>
            <w:pStyle w:val="11"/>
            <w:tabs>
              <w:tab w:val="left" w:pos="1260"/>
              <w:tab w:val="right" w:leader="dot" w:pos="8296"/>
            </w:tabs>
            <w:ind w:firstLine="480"/>
            <w:rPr>
              <w:noProof/>
              <w:sz w:val="21"/>
            </w:rPr>
          </w:pPr>
          <w:hyperlink w:anchor="_Toc494292486" w:history="1">
            <w:r w:rsidRPr="003E30F9">
              <w:rPr>
                <w:rStyle w:val="af5"/>
                <w:rFonts w:asciiTheme="minorEastAsia" w:hAnsiTheme="minorEastAsia"/>
                <w:noProof/>
              </w:rPr>
              <w:t>1</w:t>
            </w:r>
            <w:r>
              <w:rPr>
                <w:noProof/>
                <w:sz w:val="21"/>
              </w:rPr>
              <w:tab/>
            </w:r>
            <w:r w:rsidRPr="003E30F9">
              <w:rPr>
                <w:rStyle w:val="af5"/>
                <w:rFonts w:asciiTheme="minorEastAsia" w:hAnsiTheme="minorEastAsia"/>
                <w:noProof/>
              </w:rPr>
              <w:t>前言</w:t>
            </w:r>
            <w:r>
              <w:rPr>
                <w:noProof/>
                <w:webHidden/>
              </w:rPr>
              <w:tab/>
            </w:r>
            <w:r>
              <w:rPr>
                <w:noProof/>
                <w:webHidden/>
              </w:rPr>
              <w:fldChar w:fldCharType="begin"/>
            </w:r>
            <w:r>
              <w:rPr>
                <w:noProof/>
                <w:webHidden/>
              </w:rPr>
              <w:instrText xml:space="preserve"> PAGEREF _Toc494292486 \h </w:instrText>
            </w:r>
            <w:r>
              <w:rPr>
                <w:noProof/>
                <w:webHidden/>
              </w:rPr>
            </w:r>
            <w:r>
              <w:rPr>
                <w:noProof/>
                <w:webHidden/>
              </w:rPr>
              <w:fldChar w:fldCharType="separate"/>
            </w:r>
            <w:r>
              <w:rPr>
                <w:noProof/>
                <w:webHidden/>
              </w:rPr>
              <w:t>8</w:t>
            </w:r>
            <w:r>
              <w:rPr>
                <w:noProof/>
                <w:webHidden/>
              </w:rPr>
              <w:fldChar w:fldCharType="end"/>
            </w:r>
          </w:hyperlink>
        </w:p>
        <w:p w:rsidR="00E41146" w:rsidRDefault="00E41146">
          <w:pPr>
            <w:pStyle w:val="23"/>
            <w:tabs>
              <w:tab w:val="left" w:pos="1680"/>
              <w:tab w:val="right" w:leader="dot" w:pos="8296"/>
            </w:tabs>
            <w:ind w:left="480" w:firstLine="480"/>
            <w:rPr>
              <w:noProof/>
              <w:sz w:val="21"/>
            </w:rPr>
          </w:pPr>
          <w:hyperlink w:anchor="_Toc494292487" w:history="1">
            <w:r w:rsidRPr="003E30F9">
              <w:rPr>
                <w:rStyle w:val="af5"/>
                <w:rFonts w:asciiTheme="minorEastAsia" w:hAnsiTheme="minorEastAsia"/>
                <w:noProof/>
              </w:rPr>
              <w:t>1.1</w:t>
            </w:r>
            <w:r>
              <w:rPr>
                <w:noProof/>
                <w:sz w:val="21"/>
              </w:rPr>
              <w:tab/>
            </w:r>
            <w:r w:rsidRPr="003E30F9">
              <w:rPr>
                <w:rStyle w:val="af5"/>
                <w:rFonts w:asciiTheme="minorEastAsia" w:hAnsiTheme="minorEastAsia"/>
                <w:noProof/>
              </w:rPr>
              <w:t>目标和范围</w:t>
            </w:r>
            <w:r>
              <w:rPr>
                <w:noProof/>
                <w:webHidden/>
              </w:rPr>
              <w:tab/>
            </w:r>
            <w:r>
              <w:rPr>
                <w:noProof/>
                <w:webHidden/>
              </w:rPr>
              <w:fldChar w:fldCharType="begin"/>
            </w:r>
            <w:r>
              <w:rPr>
                <w:noProof/>
                <w:webHidden/>
              </w:rPr>
              <w:instrText xml:space="preserve"> PAGEREF _Toc494292487 \h </w:instrText>
            </w:r>
            <w:r>
              <w:rPr>
                <w:noProof/>
                <w:webHidden/>
              </w:rPr>
            </w:r>
            <w:r>
              <w:rPr>
                <w:noProof/>
                <w:webHidden/>
              </w:rPr>
              <w:fldChar w:fldCharType="separate"/>
            </w:r>
            <w:r>
              <w:rPr>
                <w:noProof/>
                <w:webHidden/>
              </w:rPr>
              <w:t>8</w:t>
            </w:r>
            <w:r>
              <w:rPr>
                <w:noProof/>
                <w:webHidden/>
              </w:rPr>
              <w:fldChar w:fldCharType="end"/>
            </w:r>
          </w:hyperlink>
        </w:p>
        <w:p w:rsidR="00E41146" w:rsidRDefault="00E41146">
          <w:pPr>
            <w:pStyle w:val="23"/>
            <w:tabs>
              <w:tab w:val="left" w:pos="1680"/>
              <w:tab w:val="right" w:leader="dot" w:pos="8296"/>
            </w:tabs>
            <w:ind w:left="480" w:firstLine="480"/>
            <w:rPr>
              <w:noProof/>
              <w:sz w:val="21"/>
            </w:rPr>
          </w:pPr>
          <w:hyperlink w:anchor="_Toc494292488" w:history="1">
            <w:r w:rsidRPr="003E30F9">
              <w:rPr>
                <w:rStyle w:val="af5"/>
                <w:rFonts w:asciiTheme="minorEastAsia" w:hAnsiTheme="minorEastAsia"/>
                <w:noProof/>
              </w:rPr>
              <w:t>1.2</w:t>
            </w:r>
            <w:r>
              <w:rPr>
                <w:noProof/>
                <w:sz w:val="21"/>
              </w:rPr>
              <w:tab/>
            </w:r>
            <w:r w:rsidRPr="003E30F9">
              <w:rPr>
                <w:rStyle w:val="af5"/>
                <w:rFonts w:asciiTheme="minorEastAsia" w:hAnsiTheme="minorEastAsia"/>
                <w:noProof/>
              </w:rPr>
              <w:t>读者对象</w:t>
            </w:r>
            <w:r>
              <w:rPr>
                <w:noProof/>
                <w:webHidden/>
              </w:rPr>
              <w:tab/>
            </w:r>
            <w:r>
              <w:rPr>
                <w:noProof/>
                <w:webHidden/>
              </w:rPr>
              <w:fldChar w:fldCharType="begin"/>
            </w:r>
            <w:r>
              <w:rPr>
                <w:noProof/>
                <w:webHidden/>
              </w:rPr>
              <w:instrText xml:space="preserve"> PAGEREF _Toc494292488 \h </w:instrText>
            </w:r>
            <w:r>
              <w:rPr>
                <w:noProof/>
                <w:webHidden/>
              </w:rPr>
            </w:r>
            <w:r>
              <w:rPr>
                <w:noProof/>
                <w:webHidden/>
              </w:rPr>
              <w:fldChar w:fldCharType="separate"/>
            </w:r>
            <w:r>
              <w:rPr>
                <w:noProof/>
                <w:webHidden/>
              </w:rPr>
              <w:t>8</w:t>
            </w:r>
            <w:r>
              <w:rPr>
                <w:noProof/>
                <w:webHidden/>
              </w:rPr>
              <w:fldChar w:fldCharType="end"/>
            </w:r>
          </w:hyperlink>
        </w:p>
        <w:p w:rsidR="00E41146" w:rsidRDefault="00E41146">
          <w:pPr>
            <w:pStyle w:val="23"/>
            <w:tabs>
              <w:tab w:val="left" w:pos="1680"/>
              <w:tab w:val="right" w:leader="dot" w:pos="8296"/>
            </w:tabs>
            <w:ind w:left="480" w:firstLine="480"/>
            <w:rPr>
              <w:noProof/>
              <w:sz w:val="21"/>
            </w:rPr>
          </w:pPr>
          <w:hyperlink w:anchor="_Toc494292489" w:history="1">
            <w:r w:rsidRPr="003E30F9">
              <w:rPr>
                <w:rStyle w:val="af5"/>
                <w:rFonts w:asciiTheme="minorEastAsia" w:hAnsiTheme="minorEastAsia"/>
                <w:noProof/>
              </w:rPr>
              <w:t>1.3</w:t>
            </w:r>
            <w:r>
              <w:rPr>
                <w:noProof/>
                <w:sz w:val="21"/>
              </w:rPr>
              <w:tab/>
            </w:r>
            <w:r w:rsidRPr="003E30F9">
              <w:rPr>
                <w:rStyle w:val="af5"/>
                <w:rFonts w:asciiTheme="minorEastAsia" w:hAnsiTheme="minorEastAsia"/>
                <w:noProof/>
              </w:rPr>
              <w:t>参考文档</w:t>
            </w:r>
            <w:r>
              <w:rPr>
                <w:noProof/>
                <w:webHidden/>
              </w:rPr>
              <w:tab/>
            </w:r>
            <w:r>
              <w:rPr>
                <w:noProof/>
                <w:webHidden/>
              </w:rPr>
              <w:fldChar w:fldCharType="begin"/>
            </w:r>
            <w:r>
              <w:rPr>
                <w:noProof/>
                <w:webHidden/>
              </w:rPr>
              <w:instrText xml:space="preserve"> PAGEREF _Toc494292489 \h </w:instrText>
            </w:r>
            <w:r>
              <w:rPr>
                <w:noProof/>
                <w:webHidden/>
              </w:rPr>
            </w:r>
            <w:r>
              <w:rPr>
                <w:noProof/>
                <w:webHidden/>
              </w:rPr>
              <w:fldChar w:fldCharType="separate"/>
            </w:r>
            <w:r>
              <w:rPr>
                <w:noProof/>
                <w:webHidden/>
              </w:rPr>
              <w:t>8</w:t>
            </w:r>
            <w:r>
              <w:rPr>
                <w:noProof/>
                <w:webHidden/>
              </w:rPr>
              <w:fldChar w:fldCharType="end"/>
            </w:r>
          </w:hyperlink>
        </w:p>
        <w:p w:rsidR="00E41146" w:rsidRDefault="00E41146">
          <w:pPr>
            <w:pStyle w:val="11"/>
            <w:tabs>
              <w:tab w:val="left" w:pos="1260"/>
              <w:tab w:val="right" w:leader="dot" w:pos="8296"/>
            </w:tabs>
            <w:ind w:firstLine="480"/>
            <w:rPr>
              <w:noProof/>
              <w:sz w:val="21"/>
            </w:rPr>
          </w:pPr>
          <w:hyperlink w:anchor="_Toc494292490" w:history="1">
            <w:r w:rsidRPr="003E30F9">
              <w:rPr>
                <w:rStyle w:val="af5"/>
                <w:rFonts w:asciiTheme="minorEastAsia" w:hAnsiTheme="minorEastAsia"/>
                <w:noProof/>
              </w:rPr>
              <w:t>2</w:t>
            </w:r>
            <w:r>
              <w:rPr>
                <w:noProof/>
                <w:sz w:val="21"/>
              </w:rPr>
              <w:tab/>
            </w:r>
            <w:r w:rsidRPr="003E30F9">
              <w:rPr>
                <w:rStyle w:val="af5"/>
                <w:rFonts w:asciiTheme="minorEastAsia" w:hAnsiTheme="minorEastAsia"/>
                <w:noProof/>
              </w:rPr>
              <w:t>消息结构</w:t>
            </w:r>
            <w:r>
              <w:rPr>
                <w:noProof/>
                <w:webHidden/>
              </w:rPr>
              <w:tab/>
            </w:r>
            <w:r>
              <w:rPr>
                <w:noProof/>
                <w:webHidden/>
              </w:rPr>
              <w:fldChar w:fldCharType="begin"/>
            </w:r>
            <w:r>
              <w:rPr>
                <w:noProof/>
                <w:webHidden/>
              </w:rPr>
              <w:instrText xml:space="preserve"> PAGEREF _Toc494292490 \h </w:instrText>
            </w:r>
            <w:r>
              <w:rPr>
                <w:noProof/>
                <w:webHidden/>
              </w:rPr>
            </w:r>
            <w:r>
              <w:rPr>
                <w:noProof/>
                <w:webHidden/>
              </w:rPr>
              <w:fldChar w:fldCharType="separate"/>
            </w:r>
            <w:r>
              <w:rPr>
                <w:noProof/>
                <w:webHidden/>
              </w:rPr>
              <w:t>9</w:t>
            </w:r>
            <w:r>
              <w:rPr>
                <w:noProof/>
                <w:webHidden/>
              </w:rPr>
              <w:fldChar w:fldCharType="end"/>
            </w:r>
          </w:hyperlink>
        </w:p>
        <w:p w:rsidR="00E41146" w:rsidRDefault="00E41146">
          <w:pPr>
            <w:pStyle w:val="11"/>
            <w:tabs>
              <w:tab w:val="left" w:pos="1260"/>
              <w:tab w:val="right" w:leader="dot" w:pos="8296"/>
            </w:tabs>
            <w:ind w:firstLine="480"/>
            <w:rPr>
              <w:noProof/>
              <w:sz w:val="21"/>
            </w:rPr>
          </w:pPr>
          <w:hyperlink w:anchor="_Toc494292491" w:history="1">
            <w:r w:rsidRPr="003E30F9">
              <w:rPr>
                <w:rStyle w:val="af5"/>
                <w:rFonts w:asciiTheme="minorEastAsia" w:hAnsiTheme="minorEastAsia"/>
                <w:noProof/>
              </w:rPr>
              <w:t>3</w:t>
            </w:r>
            <w:r>
              <w:rPr>
                <w:noProof/>
                <w:sz w:val="21"/>
              </w:rPr>
              <w:tab/>
            </w:r>
            <w:r w:rsidRPr="003E30F9">
              <w:rPr>
                <w:rStyle w:val="af5"/>
                <w:rFonts w:asciiTheme="minorEastAsia" w:hAnsiTheme="minorEastAsia"/>
                <w:noProof/>
              </w:rPr>
              <w:t>消息类型</w:t>
            </w:r>
            <w:r>
              <w:rPr>
                <w:noProof/>
                <w:webHidden/>
              </w:rPr>
              <w:tab/>
            </w:r>
            <w:r>
              <w:rPr>
                <w:noProof/>
                <w:webHidden/>
              </w:rPr>
              <w:fldChar w:fldCharType="begin"/>
            </w:r>
            <w:r>
              <w:rPr>
                <w:noProof/>
                <w:webHidden/>
              </w:rPr>
              <w:instrText xml:space="preserve"> PAGEREF _Toc494292491 \h </w:instrText>
            </w:r>
            <w:r>
              <w:rPr>
                <w:noProof/>
                <w:webHidden/>
              </w:rPr>
            </w:r>
            <w:r>
              <w:rPr>
                <w:noProof/>
                <w:webHidden/>
              </w:rPr>
              <w:fldChar w:fldCharType="separate"/>
            </w:r>
            <w:r>
              <w:rPr>
                <w:noProof/>
                <w:webHidden/>
              </w:rPr>
              <w:t>9</w:t>
            </w:r>
            <w:r>
              <w:rPr>
                <w:noProof/>
                <w:webHidden/>
              </w:rPr>
              <w:fldChar w:fldCharType="end"/>
            </w:r>
          </w:hyperlink>
        </w:p>
        <w:p w:rsidR="00E41146" w:rsidRDefault="00E41146">
          <w:pPr>
            <w:pStyle w:val="23"/>
            <w:tabs>
              <w:tab w:val="left" w:pos="1680"/>
              <w:tab w:val="right" w:leader="dot" w:pos="8296"/>
            </w:tabs>
            <w:ind w:left="480" w:firstLine="480"/>
            <w:rPr>
              <w:noProof/>
              <w:sz w:val="21"/>
            </w:rPr>
          </w:pPr>
          <w:hyperlink w:anchor="_Toc494292492" w:history="1">
            <w:r w:rsidRPr="003E30F9">
              <w:rPr>
                <w:rStyle w:val="af5"/>
                <w:rFonts w:asciiTheme="minorEastAsia" w:hAnsiTheme="minorEastAsia"/>
                <w:noProof/>
              </w:rPr>
              <w:t>3.1</w:t>
            </w:r>
            <w:r>
              <w:rPr>
                <w:noProof/>
                <w:sz w:val="21"/>
              </w:rPr>
              <w:tab/>
            </w:r>
            <w:r w:rsidRPr="003E30F9">
              <w:rPr>
                <w:rStyle w:val="af5"/>
                <w:rFonts w:asciiTheme="minorEastAsia" w:hAnsiTheme="minorEastAsia"/>
                <w:noProof/>
              </w:rPr>
              <w:t>消息分类</w:t>
            </w:r>
            <w:r>
              <w:rPr>
                <w:noProof/>
                <w:webHidden/>
              </w:rPr>
              <w:tab/>
            </w:r>
            <w:r>
              <w:rPr>
                <w:noProof/>
                <w:webHidden/>
              </w:rPr>
              <w:fldChar w:fldCharType="begin"/>
            </w:r>
            <w:r>
              <w:rPr>
                <w:noProof/>
                <w:webHidden/>
              </w:rPr>
              <w:instrText xml:space="preserve"> PAGEREF _Toc494292492 \h </w:instrText>
            </w:r>
            <w:r>
              <w:rPr>
                <w:noProof/>
                <w:webHidden/>
              </w:rPr>
            </w:r>
            <w:r>
              <w:rPr>
                <w:noProof/>
                <w:webHidden/>
              </w:rPr>
              <w:fldChar w:fldCharType="separate"/>
            </w:r>
            <w:r>
              <w:rPr>
                <w:noProof/>
                <w:webHidden/>
              </w:rPr>
              <w:t>9</w:t>
            </w:r>
            <w:r>
              <w:rPr>
                <w:noProof/>
                <w:webHidden/>
              </w:rPr>
              <w:fldChar w:fldCharType="end"/>
            </w:r>
          </w:hyperlink>
        </w:p>
        <w:p w:rsidR="00E41146" w:rsidRDefault="00E41146">
          <w:pPr>
            <w:pStyle w:val="23"/>
            <w:tabs>
              <w:tab w:val="left" w:pos="1680"/>
              <w:tab w:val="right" w:leader="dot" w:pos="8296"/>
            </w:tabs>
            <w:ind w:left="480" w:firstLine="480"/>
            <w:rPr>
              <w:noProof/>
              <w:sz w:val="21"/>
            </w:rPr>
          </w:pPr>
          <w:hyperlink w:anchor="_Toc494292493" w:history="1">
            <w:r w:rsidRPr="003E30F9">
              <w:rPr>
                <w:rStyle w:val="af5"/>
                <w:rFonts w:asciiTheme="minorEastAsia" w:hAnsiTheme="minorEastAsia"/>
                <w:noProof/>
              </w:rPr>
              <w:t>3.2</w:t>
            </w:r>
            <w:r>
              <w:rPr>
                <w:noProof/>
                <w:sz w:val="21"/>
              </w:rPr>
              <w:tab/>
            </w:r>
            <w:r w:rsidRPr="003E30F9">
              <w:rPr>
                <w:rStyle w:val="af5"/>
                <w:rFonts w:asciiTheme="minorEastAsia" w:hAnsiTheme="minorEastAsia"/>
                <w:noProof/>
              </w:rPr>
              <w:t>消息类型标识符</w:t>
            </w:r>
            <w:r>
              <w:rPr>
                <w:noProof/>
                <w:webHidden/>
              </w:rPr>
              <w:tab/>
            </w:r>
            <w:r>
              <w:rPr>
                <w:noProof/>
                <w:webHidden/>
              </w:rPr>
              <w:fldChar w:fldCharType="begin"/>
            </w:r>
            <w:r>
              <w:rPr>
                <w:noProof/>
                <w:webHidden/>
              </w:rPr>
              <w:instrText xml:space="preserve"> PAGEREF _Toc494292493 \h </w:instrText>
            </w:r>
            <w:r>
              <w:rPr>
                <w:noProof/>
                <w:webHidden/>
              </w:rPr>
            </w:r>
            <w:r>
              <w:rPr>
                <w:noProof/>
                <w:webHidden/>
              </w:rPr>
              <w:fldChar w:fldCharType="separate"/>
            </w:r>
            <w:r>
              <w:rPr>
                <w:noProof/>
                <w:webHidden/>
              </w:rPr>
              <w:t>10</w:t>
            </w:r>
            <w:r>
              <w:rPr>
                <w:noProof/>
                <w:webHidden/>
              </w:rPr>
              <w:fldChar w:fldCharType="end"/>
            </w:r>
          </w:hyperlink>
        </w:p>
        <w:p w:rsidR="00E41146" w:rsidRDefault="00E41146">
          <w:pPr>
            <w:pStyle w:val="23"/>
            <w:tabs>
              <w:tab w:val="left" w:pos="1680"/>
              <w:tab w:val="right" w:leader="dot" w:pos="8296"/>
            </w:tabs>
            <w:ind w:left="480" w:firstLine="480"/>
            <w:rPr>
              <w:noProof/>
              <w:sz w:val="21"/>
            </w:rPr>
          </w:pPr>
          <w:hyperlink w:anchor="_Toc494292494" w:history="1">
            <w:r w:rsidRPr="003E30F9">
              <w:rPr>
                <w:rStyle w:val="af5"/>
                <w:rFonts w:asciiTheme="minorEastAsia" w:hAnsiTheme="minorEastAsia"/>
                <w:noProof/>
              </w:rPr>
              <w:t>3.3</w:t>
            </w:r>
            <w:r>
              <w:rPr>
                <w:noProof/>
                <w:sz w:val="21"/>
              </w:rPr>
              <w:tab/>
            </w:r>
            <w:r w:rsidRPr="003E30F9">
              <w:rPr>
                <w:rStyle w:val="af5"/>
                <w:rFonts w:asciiTheme="minorEastAsia" w:hAnsiTheme="minorEastAsia"/>
                <w:noProof/>
              </w:rPr>
              <w:t>消息响应代码与响应消息</w:t>
            </w:r>
            <w:r>
              <w:rPr>
                <w:noProof/>
                <w:webHidden/>
              </w:rPr>
              <w:tab/>
            </w:r>
            <w:r>
              <w:rPr>
                <w:noProof/>
                <w:webHidden/>
              </w:rPr>
              <w:fldChar w:fldCharType="begin"/>
            </w:r>
            <w:r>
              <w:rPr>
                <w:noProof/>
                <w:webHidden/>
              </w:rPr>
              <w:instrText xml:space="preserve"> PAGEREF _Toc494292494 \h </w:instrText>
            </w:r>
            <w:r>
              <w:rPr>
                <w:noProof/>
                <w:webHidden/>
              </w:rPr>
            </w:r>
            <w:r>
              <w:rPr>
                <w:noProof/>
                <w:webHidden/>
              </w:rPr>
              <w:fldChar w:fldCharType="separate"/>
            </w:r>
            <w:r>
              <w:rPr>
                <w:noProof/>
                <w:webHidden/>
              </w:rPr>
              <w:t>10</w:t>
            </w:r>
            <w:r>
              <w:rPr>
                <w:noProof/>
                <w:webHidden/>
              </w:rPr>
              <w:fldChar w:fldCharType="end"/>
            </w:r>
          </w:hyperlink>
        </w:p>
        <w:p w:rsidR="00E41146" w:rsidRDefault="00E41146">
          <w:pPr>
            <w:pStyle w:val="11"/>
            <w:tabs>
              <w:tab w:val="left" w:pos="1260"/>
              <w:tab w:val="right" w:leader="dot" w:pos="8296"/>
            </w:tabs>
            <w:ind w:firstLine="480"/>
            <w:rPr>
              <w:noProof/>
              <w:sz w:val="21"/>
            </w:rPr>
          </w:pPr>
          <w:hyperlink w:anchor="_Toc494292495" w:history="1">
            <w:r w:rsidRPr="003E30F9">
              <w:rPr>
                <w:rStyle w:val="af5"/>
                <w:rFonts w:asciiTheme="minorEastAsia" w:hAnsiTheme="minorEastAsia"/>
                <w:noProof/>
              </w:rPr>
              <w:t>4</w:t>
            </w:r>
            <w:r>
              <w:rPr>
                <w:noProof/>
                <w:sz w:val="21"/>
              </w:rPr>
              <w:tab/>
            </w:r>
            <w:r w:rsidRPr="003E30F9">
              <w:rPr>
                <w:rStyle w:val="af5"/>
                <w:rFonts w:asciiTheme="minorEastAsia" w:hAnsiTheme="minorEastAsia"/>
                <w:noProof/>
              </w:rPr>
              <w:t>加密方式</w:t>
            </w:r>
            <w:r>
              <w:rPr>
                <w:noProof/>
                <w:webHidden/>
              </w:rPr>
              <w:tab/>
            </w:r>
            <w:r>
              <w:rPr>
                <w:noProof/>
                <w:webHidden/>
              </w:rPr>
              <w:fldChar w:fldCharType="begin"/>
            </w:r>
            <w:r>
              <w:rPr>
                <w:noProof/>
                <w:webHidden/>
              </w:rPr>
              <w:instrText xml:space="preserve"> PAGEREF _Toc494292495 \h </w:instrText>
            </w:r>
            <w:r>
              <w:rPr>
                <w:noProof/>
                <w:webHidden/>
              </w:rPr>
            </w:r>
            <w:r>
              <w:rPr>
                <w:noProof/>
                <w:webHidden/>
              </w:rPr>
              <w:fldChar w:fldCharType="separate"/>
            </w:r>
            <w:r>
              <w:rPr>
                <w:noProof/>
                <w:webHidden/>
              </w:rPr>
              <w:t>10</w:t>
            </w:r>
            <w:r>
              <w:rPr>
                <w:noProof/>
                <w:webHidden/>
              </w:rPr>
              <w:fldChar w:fldCharType="end"/>
            </w:r>
          </w:hyperlink>
        </w:p>
        <w:p w:rsidR="00E41146" w:rsidRDefault="00E41146">
          <w:pPr>
            <w:pStyle w:val="11"/>
            <w:tabs>
              <w:tab w:val="left" w:pos="1260"/>
              <w:tab w:val="right" w:leader="dot" w:pos="8296"/>
            </w:tabs>
            <w:ind w:firstLine="480"/>
            <w:rPr>
              <w:noProof/>
              <w:sz w:val="21"/>
            </w:rPr>
          </w:pPr>
          <w:hyperlink w:anchor="_Toc494292496" w:history="1">
            <w:r w:rsidRPr="003E30F9">
              <w:rPr>
                <w:rStyle w:val="af5"/>
                <w:rFonts w:asciiTheme="minorEastAsia" w:hAnsiTheme="minorEastAsia"/>
                <w:noProof/>
              </w:rPr>
              <w:t>5</w:t>
            </w:r>
            <w:r>
              <w:rPr>
                <w:noProof/>
                <w:sz w:val="21"/>
              </w:rPr>
              <w:tab/>
            </w:r>
            <w:r w:rsidRPr="003E30F9">
              <w:rPr>
                <w:rStyle w:val="af5"/>
                <w:rFonts w:asciiTheme="minorEastAsia" w:hAnsiTheme="minorEastAsia"/>
                <w:noProof/>
              </w:rPr>
              <w:t>消息头定义</w:t>
            </w:r>
            <w:r>
              <w:rPr>
                <w:noProof/>
                <w:webHidden/>
              </w:rPr>
              <w:tab/>
            </w:r>
            <w:r>
              <w:rPr>
                <w:noProof/>
                <w:webHidden/>
              </w:rPr>
              <w:fldChar w:fldCharType="begin"/>
            </w:r>
            <w:r>
              <w:rPr>
                <w:noProof/>
                <w:webHidden/>
              </w:rPr>
              <w:instrText xml:space="preserve"> PAGEREF _Toc494292496 \h </w:instrText>
            </w:r>
            <w:r>
              <w:rPr>
                <w:noProof/>
                <w:webHidden/>
              </w:rPr>
            </w:r>
            <w:r>
              <w:rPr>
                <w:noProof/>
                <w:webHidden/>
              </w:rPr>
              <w:fldChar w:fldCharType="separate"/>
            </w:r>
            <w:r>
              <w:rPr>
                <w:noProof/>
                <w:webHidden/>
              </w:rPr>
              <w:t>10</w:t>
            </w:r>
            <w:r>
              <w:rPr>
                <w:noProof/>
                <w:webHidden/>
              </w:rPr>
              <w:fldChar w:fldCharType="end"/>
            </w:r>
          </w:hyperlink>
        </w:p>
        <w:p w:rsidR="00E41146" w:rsidRDefault="00E41146">
          <w:pPr>
            <w:pStyle w:val="11"/>
            <w:tabs>
              <w:tab w:val="left" w:pos="1260"/>
              <w:tab w:val="right" w:leader="dot" w:pos="8296"/>
            </w:tabs>
            <w:ind w:firstLine="480"/>
            <w:rPr>
              <w:noProof/>
              <w:sz w:val="21"/>
            </w:rPr>
          </w:pPr>
          <w:hyperlink w:anchor="_Toc494292497" w:history="1">
            <w:r w:rsidRPr="003E30F9">
              <w:rPr>
                <w:rStyle w:val="af5"/>
                <w:rFonts w:asciiTheme="minorEastAsia" w:hAnsiTheme="minorEastAsia"/>
                <w:noProof/>
              </w:rPr>
              <w:t>6</w:t>
            </w:r>
            <w:r>
              <w:rPr>
                <w:noProof/>
                <w:sz w:val="21"/>
              </w:rPr>
              <w:tab/>
            </w:r>
            <w:r w:rsidRPr="003E30F9">
              <w:rPr>
                <w:rStyle w:val="af5"/>
                <w:rFonts w:asciiTheme="minorEastAsia" w:hAnsiTheme="minorEastAsia"/>
                <w:noProof/>
              </w:rPr>
              <w:t>消息体定义</w:t>
            </w:r>
            <w:r>
              <w:rPr>
                <w:noProof/>
                <w:webHidden/>
              </w:rPr>
              <w:tab/>
            </w:r>
            <w:r>
              <w:rPr>
                <w:noProof/>
                <w:webHidden/>
              </w:rPr>
              <w:fldChar w:fldCharType="begin"/>
            </w:r>
            <w:r>
              <w:rPr>
                <w:noProof/>
                <w:webHidden/>
              </w:rPr>
              <w:instrText xml:space="preserve"> PAGEREF _Toc494292497 \h </w:instrText>
            </w:r>
            <w:r>
              <w:rPr>
                <w:noProof/>
                <w:webHidden/>
              </w:rPr>
            </w:r>
            <w:r>
              <w:rPr>
                <w:noProof/>
                <w:webHidden/>
              </w:rPr>
              <w:fldChar w:fldCharType="separate"/>
            </w:r>
            <w:r>
              <w:rPr>
                <w:noProof/>
                <w:webHidden/>
              </w:rPr>
              <w:t>12</w:t>
            </w:r>
            <w:r>
              <w:rPr>
                <w:noProof/>
                <w:webHidden/>
              </w:rPr>
              <w:fldChar w:fldCharType="end"/>
            </w:r>
          </w:hyperlink>
        </w:p>
        <w:p w:rsidR="00E41146" w:rsidRDefault="00E41146">
          <w:pPr>
            <w:pStyle w:val="23"/>
            <w:tabs>
              <w:tab w:val="left" w:pos="1680"/>
              <w:tab w:val="right" w:leader="dot" w:pos="8296"/>
            </w:tabs>
            <w:ind w:left="480" w:firstLine="480"/>
            <w:rPr>
              <w:noProof/>
              <w:sz w:val="21"/>
            </w:rPr>
          </w:pPr>
          <w:hyperlink w:anchor="_Toc494292498" w:history="1">
            <w:r w:rsidRPr="003E30F9">
              <w:rPr>
                <w:rStyle w:val="af5"/>
                <w:noProof/>
              </w:rPr>
              <w:t>6.1</w:t>
            </w:r>
            <w:r>
              <w:rPr>
                <w:noProof/>
                <w:sz w:val="21"/>
              </w:rPr>
              <w:tab/>
            </w:r>
            <w:r w:rsidRPr="003E30F9">
              <w:rPr>
                <w:rStyle w:val="af5"/>
                <w:noProof/>
              </w:rPr>
              <w:t>基本约定</w:t>
            </w:r>
            <w:r>
              <w:rPr>
                <w:noProof/>
                <w:webHidden/>
              </w:rPr>
              <w:tab/>
            </w:r>
            <w:r>
              <w:rPr>
                <w:noProof/>
                <w:webHidden/>
              </w:rPr>
              <w:fldChar w:fldCharType="begin"/>
            </w:r>
            <w:r>
              <w:rPr>
                <w:noProof/>
                <w:webHidden/>
              </w:rPr>
              <w:instrText xml:space="preserve"> PAGEREF _Toc494292498 \h </w:instrText>
            </w:r>
            <w:r>
              <w:rPr>
                <w:noProof/>
                <w:webHidden/>
              </w:rPr>
            </w:r>
            <w:r>
              <w:rPr>
                <w:noProof/>
                <w:webHidden/>
              </w:rPr>
              <w:fldChar w:fldCharType="separate"/>
            </w:r>
            <w:r>
              <w:rPr>
                <w:noProof/>
                <w:webHidden/>
              </w:rPr>
              <w:t>12</w:t>
            </w:r>
            <w:r>
              <w:rPr>
                <w:noProof/>
                <w:webHidden/>
              </w:rPr>
              <w:fldChar w:fldCharType="end"/>
            </w:r>
          </w:hyperlink>
        </w:p>
        <w:p w:rsidR="00E41146" w:rsidRDefault="00E41146">
          <w:pPr>
            <w:pStyle w:val="31"/>
            <w:tabs>
              <w:tab w:val="left" w:pos="2100"/>
              <w:tab w:val="right" w:leader="dot" w:pos="8296"/>
            </w:tabs>
            <w:ind w:left="960" w:firstLine="480"/>
            <w:rPr>
              <w:noProof/>
              <w:sz w:val="21"/>
            </w:rPr>
          </w:pPr>
          <w:hyperlink w:anchor="_Toc494292499" w:history="1">
            <w:r w:rsidRPr="003E30F9">
              <w:rPr>
                <w:rStyle w:val="af5"/>
                <w:rFonts w:asciiTheme="minorEastAsia" w:hAnsiTheme="minorEastAsia"/>
                <w:noProof/>
              </w:rPr>
              <w:t>6.1.1</w:t>
            </w:r>
            <w:r>
              <w:rPr>
                <w:noProof/>
                <w:sz w:val="21"/>
              </w:rPr>
              <w:tab/>
            </w:r>
            <w:r w:rsidRPr="003E30F9">
              <w:rPr>
                <w:rStyle w:val="af5"/>
                <w:rFonts w:asciiTheme="minorEastAsia" w:hAnsiTheme="minorEastAsia"/>
                <w:noProof/>
              </w:rPr>
              <w:t>符号约定</w:t>
            </w:r>
            <w:r>
              <w:rPr>
                <w:noProof/>
                <w:webHidden/>
              </w:rPr>
              <w:tab/>
            </w:r>
            <w:r>
              <w:rPr>
                <w:noProof/>
                <w:webHidden/>
              </w:rPr>
              <w:fldChar w:fldCharType="begin"/>
            </w:r>
            <w:r>
              <w:rPr>
                <w:noProof/>
                <w:webHidden/>
              </w:rPr>
              <w:instrText xml:space="preserve"> PAGEREF _Toc494292499 \h </w:instrText>
            </w:r>
            <w:r>
              <w:rPr>
                <w:noProof/>
                <w:webHidden/>
              </w:rPr>
            </w:r>
            <w:r>
              <w:rPr>
                <w:noProof/>
                <w:webHidden/>
              </w:rPr>
              <w:fldChar w:fldCharType="separate"/>
            </w:r>
            <w:r>
              <w:rPr>
                <w:noProof/>
                <w:webHidden/>
              </w:rPr>
              <w:t>12</w:t>
            </w:r>
            <w:r>
              <w:rPr>
                <w:noProof/>
                <w:webHidden/>
              </w:rPr>
              <w:fldChar w:fldCharType="end"/>
            </w:r>
          </w:hyperlink>
        </w:p>
        <w:p w:rsidR="00E41146" w:rsidRDefault="00E41146">
          <w:pPr>
            <w:pStyle w:val="31"/>
            <w:tabs>
              <w:tab w:val="left" w:pos="2100"/>
              <w:tab w:val="right" w:leader="dot" w:pos="8296"/>
            </w:tabs>
            <w:ind w:left="960" w:firstLine="480"/>
            <w:rPr>
              <w:noProof/>
              <w:sz w:val="21"/>
            </w:rPr>
          </w:pPr>
          <w:hyperlink w:anchor="_Toc494292500" w:history="1">
            <w:r w:rsidRPr="003E30F9">
              <w:rPr>
                <w:rStyle w:val="af5"/>
                <w:rFonts w:asciiTheme="minorEastAsia" w:hAnsiTheme="minorEastAsia"/>
                <w:noProof/>
              </w:rPr>
              <w:t>6.1.2</w:t>
            </w:r>
            <w:r>
              <w:rPr>
                <w:noProof/>
                <w:sz w:val="21"/>
              </w:rPr>
              <w:tab/>
            </w:r>
            <w:r w:rsidRPr="003E30F9">
              <w:rPr>
                <w:rStyle w:val="af5"/>
                <w:rFonts w:asciiTheme="minorEastAsia" w:hAnsiTheme="minorEastAsia"/>
                <w:noProof/>
              </w:rPr>
              <w:t>转义规则</w:t>
            </w:r>
            <w:r>
              <w:rPr>
                <w:noProof/>
                <w:webHidden/>
              </w:rPr>
              <w:tab/>
            </w:r>
            <w:r>
              <w:rPr>
                <w:noProof/>
                <w:webHidden/>
              </w:rPr>
              <w:fldChar w:fldCharType="begin"/>
            </w:r>
            <w:r>
              <w:rPr>
                <w:noProof/>
                <w:webHidden/>
              </w:rPr>
              <w:instrText xml:space="preserve"> PAGEREF _Toc494292500 \h </w:instrText>
            </w:r>
            <w:r>
              <w:rPr>
                <w:noProof/>
                <w:webHidden/>
              </w:rPr>
            </w:r>
            <w:r>
              <w:rPr>
                <w:noProof/>
                <w:webHidden/>
              </w:rPr>
              <w:fldChar w:fldCharType="separate"/>
            </w:r>
            <w:r>
              <w:rPr>
                <w:noProof/>
                <w:webHidden/>
              </w:rPr>
              <w:t>12</w:t>
            </w:r>
            <w:r>
              <w:rPr>
                <w:noProof/>
                <w:webHidden/>
              </w:rPr>
              <w:fldChar w:fldCharType="end"/>
            </w:r>
          </w:hyperlink>
        </w:p>
        <w:p w:rsidR="00E41146" w:rsidRDefault="00E41146">
          <w:pPr>
            <w:pStyle w:val="23"/>
            <w:tabs>
              <w:tab w:val="left" w:pos="1680"/>
              <w:tab w:val="right" w:leader="dot" w:pos="8296"/>
            </w:tabs>
            <w:ind w:left="480" w:firstLine="480"/>
            <w:rPr>
              <w:noProof/>
              <w:sz w:val="21"/>
            </w:rPr>
          </w:pPr>
          <w:hyperlink w:anchor="_Toc494292501" w:history="1">
            <w:r w:rsidRPr="003E30F9">
              <w:rPr>
                <w:rStyle w:val="af5"/>
                <w:rFonts w:asciiTheme="minorEastAsia" w:hAnsiTheme="minorEastAsia"/>
                <w:noProof/>
              </w:rPr>
              <w:t>6.2</w:t>
            </w:r>
            <w:r>
              <w:rPr>
                <w:noProof/>
                <w:sz w:val="21"/>
              </w:rPr>
              <w:tab/>
            </w:r>
            <w:r w:rsidRPr="003E30F9">
              <w:rPr>
                <w:rStyle w:val="af5"/>
                <w:rFonts w:asciiTheme="minorEastAsia" w:hAnsiTheme="minorEastAsia"/>
                <w:noProof/>
              </w:rPr>
              <w:t>竞价类消息</w:t>
            </w:r>
            <w:r>
              <w:rPr>
                <w:noProof/>
                <w:webHidden/>
              </w:rPr>
              <w:tab/>
            </w:r>
            <w:r>
              <w:rPr>
                <w:noProof/>
                <w:webHidden/>
              </w:rPr>
              <w:fldChar w:fldCharType="begin"/>
            </w:r>
            <w:r>
              <w:rPr>
                <w:noProof/>
                <w:webHidden/>
              </w:rPr>
              <w:instrText xml:space="preserve"> PAGEREF _Toc494292501 \h </w:instrText>
            </w:r>
            <w:r>
              <w:rPr>
                <w:noProof/>
                <w:webHidden/>
              </w:rPr>
            </w:r>
            <w:r>
              <w:rPr>
                <w:noProof/>
                <w:webHidden/>
              </w:rPr>
              <w:fldChar w:fldCharType="separate"/>
            </w:r>
            <w:r>
              <w:rPr>
                <w:noProof/>
                <w:webHidden/>
              </w:rPr>
              <w:t>13</w:t>
            </w:r>
            <w:r>
              <w:rPr>
                <w:noProof/>
                <w:webHidden/>
              </w:rPr>
              <w:fldChar w:fldCharType="end"/>
            </w:r>
          </w:hyperlink>
        </w:p>
        <w:p w:rsidR="00E41146" w:rsidRDefault="00E41146">
          <w:pPr>
            <w:pStyle w:val="31"/>
            <w:tabs>
              <w:tab w:val="left" w:pos="2100"/>
              <w:tab w:val="right" w:leader="dot" w:pos="8296"/>
            </w:tabs>
            <w:ind w:left="960" w:firstLine="480"/>
            <w:rPr>
              <w:noProof/>
              <w:sz w:val="21"/>
            </w:rPr>
          </w:pPr>
          <w:hyperlink w:anchor="_Toc494292502" w:history="1">
            <w:r w:rsidRPr="003E30F9">
              <w:rPr>
                <w:rStyle w:val="af5"/>
                <w:rFonts w:asciiTheme="minorEastAsia" w:hAnsiTheme="minorEastAsia"/>
                <w:noProof/>
              </w:rPr>
              <w:t>6.2.1</w:t>
            </w:r>
            <w:r>
              <w:rPr>
                <w:noProof/>
                <w:sz w:val="21"/>
              </w:rPr>
              <w:tab/>
            </w:r>
            <w:r w:rsidRPr="003E30F9">
              <w:rPr>
                <w:rStyle w:val="af5"/>
                <w:rFonts w:asciiTheme="minorEastAsia" w:hAnsiTheme="minorEastAsia"/>
                <w:noProof/>
              </w:rPr>
              <w:t>现货报单/撤单交易</w:t>
            </w:r>
            <w:r>
              <w:rPr>
                <w:noProof/>
                <w:webHidden/>
              </w:rPr>
              <w:tab/>
            </w:r>
            <w:r>
              <w:rPr>
                <w:noProof/>
                <w:webHidden/>
              </w:rPr>
              <w:fldChar w:fldCharType="begin"/>
            </w:r>
            <w:r>
              <w:rPr>
                <w:noProof/>
                <w:webHidden/>
              </w:rPr>
              <w:instrText xml:space="preserve"> PAGEREF _Toc494292502 \h </w:instrText>
            </w:r>
            <w:r>
              <w:rPr>
                <w:noProof/>
                <w:webHidden/>
              </w:rPr>
            </w:r>
            <w:r>
              <w:rPr>
                <w:noProof/>
                <w:webHidden/>
              </w:rPr>
              <w:fldChar w:fldCharType="separate"/>
            </w:r>
            <w:r>
              <w:rPr>
                <w:noProof/>
                <w:webHidden/>
              </w:rPr>
              <w:t>13</w:t>
            </w:r>
            <w:r>
              <w:rPr>
                <w:noProof/>
                <w:webHidden/>
              </w:rPr>
              <w:fldChar w:fldCharType="end"/>
            </w:r>
          </w:hyperlink>
        </w:p>
        <w:p w:rsidR="00E41146" w:rsidRDefault="00E41146">
          <w:pPr>
            <w:pStyle w:val="31"/>
            <w:tabs>
              <w:tab w:val="left" w:pos="2100"/>
              <w:tab w:val="right" w:leader="dot" w:pos="8296"/>
            </w:tabs>
            <w:ind w:left="960" w:firstLine="480"/>
            <w:rPr>
              <w:noProof/>
              <w:sz w:val="21"/>
            </w:rPr>
          </w:pPr>
          <w:hyperlink w:anchor="_Toc494292503" w:history="1">
            <w:r w:rsidRPr="003E30F9">
              <w:rPr>
                <w:rStyle w:val="af5"/>
                <w:rFonts w:asciiTheme="minorEastAsia" w:hAnsiTheme="minorEastAsia"/>
                <w:noProof/>
              </w:rPr>
              <w:t>6.2.2</w:t>
            </w:r>
            <w:r>
              <w:rPr>
                <w:noProof/>
                <w:sz w:val="21"/>
              </w:rPr>
              <w:tab/>
            </w:r>
            <w:r w:rsidRPr="003E30F9">
              <w:rPr>
                <w:rStyle w:val="af5"/>
                <w:rFonts w:asciiTheme="minorEastAsia" w:hAnsiTheme="minorEastAsia"/>
                <w:noProof/>
              </w:rPr>
              <w:t>延期报单/撤单交易</w:t>
            </w:r>
            <w:r>
              <w:rPr>
                <w:noProof/>
                <w:webHidden/>
              </w:rPr>
              <w:tab/>
            </w:r>
            <w:r>
              <w:rPr>
                <w:noProof/>
                <w:webHidden/>
              </w:rPr>
              <w:fldChar w:fldCharType="begin"/>
            </w:r>
            <w:r>
              <w:rPr>
                <w:noProof/>
                <w:webHidden/>
              </w:rPr>
              <w:instrText xml:space="preserve"> PAGEREF _Toc494292503 \h </w:instrText>
            </w:r>
            <w:r>
              <w:rPr>
                <w:noProof/>
                <w:webHidden/>
              </w:rPr>
            </w:r>
            <w:r>
              <w:rPr>
                <w:noProof/>
                <w:webHidden/>
              </w:rPr>
              <w:fldChar w:fldCharType="separate"/>
            </w:r>
            <w:r>
              <w:rPr>
                <w:noProof/>
                <w:webHidden/>
              </w:rPr>
              <w:t>19</w:t>
            </w:r>
            <w:r>
              <w:rPr>
                <w:noProof/>
                <w:webHidden/>
              </w:rPr>
              <w:fldChar w:fldCharType="end"/>
            </w:r>
          </w:hyperlink>
        </w:p>
        <w:p w:rsidR="00E41146" w:rsidRDefault="00E41146">
          <w:pPr>
            <w:pStyle w:val="31"/>
            <w:tabs>
              <w:tab w:val="left" w:pos="2100"/>
              <w:tab w:val="right" w:leader="dot" w:pos="8296"/>
            </w:tabs>
            <w:ind w:left="960" w:firstLine="480"/>
            <w:rPr>
              <w:noProof/>
              <w:sz w:val="21"/>
            </w:rPr>
          </w:pPr>
          <w:hyperlink w:anchor="_Toc494292504" w:history="1">
            <w:r w:rsidRPr="003E30F9">
              <w:rPr>
                <w:rStyle w:val="af5"/>
                <w:rFonts w:asciiTheme="minorEastAsia" w:hAnsiTheme="minorEastAsia"/>
                <w:noProof/>
              </w:rPr>
              <w:t>6.2.3</w:t>
            </w:r>
            <w:r>
              <w:rPr>
                <w:noProof/>
                <w:sz w:val="21"/>
              </w:rPr>
              <w:tab/>
            </w:r>
            <w:r w:rsidRPr="003E30F9">
              <w:rPr>
                <w:rStyle w:val="af5"/>
                <w:rFonts w:asciiTheme="minorEastAsia" w:hAnsiTheme="minorEastAsia"/>
                <w:noProof/>
              </w:rPr>
              <w:t>交收申报/申报撤销交易</w:t>
            </w:r>
            <w:r>
              <w:rPr>
                <w:noProof/>
                <w:webHidden/>
              </w:rPr>
              <w:tab/>
            </w:r>
            <w:r>
              <w:rPr>
                <w:noProof/>
                <w:webHidden/>
              </w:rPr>
              <w:fldChar w:fldCharType="begin"/>
            </w:r>
            <w:r>
              <w:rPr>
                <w:noProof/>
                <w:webHidden/>
              </w:rPr>
              <w:instrText xml:space="preserve"> PAGEREF _Toc494292504 \h </w:instrText>
            </w:r>
            <w:r>
              <w:rPr>
                <w:noProof/>
                <w:webHidden/>
              </w:rPr>
            </w:r>
            <w:r>
              <w:rPr>
                <w:noProof/>
                <w:webHidden/>
              </w:rPr>
              <w:fldChar w:fldCharType="separate"/>
            </w:r>
            <w:r>
              <w:rPr>
                <w:noProof/>
                <w:webHidden/>
              </w:rPr>
              <w:t>25</w:t>
            </w:r>
            <w:r>
              <w:rPr>
                <w:noProof/>
                <w:webHidden/>
              </w:rPr>
              <w:fldChar w:fldCharType="end"/>
            </w:r>
          </w:hyperlink>
        </w:p>
        <w:p w:rsidR="00E41146" w:rsidRDefault="00E41146">
          <w:pPr>
            <w:pStyle w:val="31"/>
            <w:tabs>
              <w:tab w:val="left" w:pos="2100"/>
              <w:tab w:val="right" w:leader="dot" w:pos="8296"/>
            </w:tabs>
            <w:ind w:left="960" w:firstLine="480"/>
            <w:rPr>
              <w:noProof/>
              <w:sz w:val="21"/>
            </w:rPr>
          </w:pPr>
          <w:hyperlink w:anchor="_Toc494292505" w:history="1">
            <w:r w:rsidRPr="003E30F9">
              <w:rPr>
                <w:rStyle w:val="af5"/>
                <w:rFonts w:asciiTheme="minorEastAsia" w:hAnsiTheme="minorEastAsia"/>
                <w:noProof/>
              </w:rPr>
              <w:t>6.2.4</w:t>
            </w:r>
            <w:r>
              <w:rPr>
                <w:noProof/>
                <w:sz w:val="21"/>
              </w:rPr>
              <w:tab/>
            </w:r>
            <w:r w:rsidRPr="003E30F9">
              <w:rPr>
                <w:rStyle w:val="af5"/>
                <w:rFonts w:asciiTheme="minorEastAsia" w:hAnsiTheme="minorEastAsia"/>
                <w:noProof/>
              </w:rPr>
              <w:t>中立仓申报/申报撤销交易</w:t>
            </w:r>
            <w:r>
              <w:rPr>
                <w:noProof/>
                <w:webHidden/>
              </w:rPr>
              <w:tab/>
            </w:r>
            <w:r>
              <w:rPr>
                <w:noProof/>
                <w:webHidden/>
              </w:rPr>
              <w:fldChar w:fldCharType="begin"/>
            </w:r>
            <w:r>
              <w:rPr>
                <w:noProof/>
                <w:webHidden/>
              </w:rPr>
              <w:instrText xml:space="preserve"> PAGEREF _Toc494292505 \h </w:instrText>
            </w:r>
            <w:r>
              <w:rPr>
                <w:noProof/>
                <w:webHidden/>
              </w:rPr>
            </w:r>
            <w:r>
              <w:rPr>
                <w:noProof/>
                <w:webHidden/>
              </w:rPr>
              <w:fldChar w:fldCharType="separate"/>
            </w:r>
            <w:r>
              <w:rPr>
                <w:noProof/>
                <w:webHidden/>
              </w:rPr>
              <w:t>31</w:t>
            </w:r>
            <w:r>
              <w:rPr>
                <w:noProof/>
                <w:webHidden/>
              </w:rPr>
              <w:fldChar w:fldCharType="end"/>
            </w:r>
          </w:hyperlink>
        </w:p>
        <w:p w:rsidR="00E41146" w:rsidRDefault="00E41146">
          <w:pPr>
            <w:pStyle w:val="31"/>
            <w:tabs>
              <w:tab w:val="left" w:pos="2100"/>
              <w:tab w:val="right" w:leader="dot" w:pos="8296"/>
            </w:tabs>
            <w:ind w:left="960" w:firstLine="480"/>
            <w:rPr>
              <w:noProof/>
              <w:sz w:val="21"/>
            </w:rPr>
          </w:pPr>
          <w:hyperlink w:anchor="_Toc494292506" w:history="1">
            <w:r w:rsidRPr="003E30F9">
              <w:rPr>
                <w:rStyle w:val="af5"/>
                <w:rFonts w:asciiTheme="minorEastAsia" w:hAnsiTheme="minorEastAsia"/>
                <w:noProof/>
              </w:rPr>
              <w:t>6.2.5</w:t>
            </w:r>
            <w:r>
              <w:rPr>
                <w:noProof/>
                <w:sz w:val="21"/>
              </w:rPr>
              <w:tab/>
            </w:r>
            <w:r w:rsidRPr="003E30F9">
              <w:rPr>
                <w:rStyle w:val="af5"/>
                <w:rFonts w:asciiTheme="minorEastAsia" w:hAnsiTheme="minorEastAsia"/>
                <w:noProof/>
              </w:rPr>
              <w:t>交易综合查询</w:t>
            </w:r>
            <w:r>
              <w:rPr>
                <w:noProof/>
                <w:webHidden/>
              </w:rPr>
              <w:tab/>
            </w:r>
            <w:r>
              <w:rPr>
                <w:noProof/>
                <w:webHidden/>
              </w:rPr>
              <w:fldChar w:fldCharType="begin"/>
            </w:r>
            <w:r>
              <w:rPr>
                <w:noProof/>
                <w:webHidden/>
              </w:rPr>
              <w:instrText xml:space="preserve"> PAGEREF _Toc494292506 \h </w:instrText>
            </w:r>
            <w:r>
              <w:rPr>
                <w:noProof/>
                <w:webHidden/>
              </w:rPr>
            </w:r>
            <w:r>
              <w:rPr>
                <w:noProof/>
                <w:webHidden/>
              </w:rPr>
              <w:fldChar w:fldCharType="separate"/>
            </w:r>
            <w:r>
              <w:rPr>
                <w:noProof/>
                <w:webHidden/>
              </w:rPr>
              <w:t>35</w:t>
            </w:r>
            <w:r>
              <w:rPr>
                <w:noProof/>
                <w:webHidden/>
              </w:rPr>
              <w:fldChar w:fldCharType="end"/>
            </w:r>
          </w:hyperlink>
        </w:p>
        <w:p w:rsidR="00E41146" w:rsidRDefault="00E41146">
          <w:pPr>
            <w:pStyle w:val="31"/>
            <w:tabs>
              <w:tab w:val="left" w:pos="2100"/>
              <w:tab w:val="right" w:leader="dot" w:pos="8296"/>
            </w:tabs>
            <w:ind w:left="960" w:firstLine="480"/>
            <w:rPr>
              <w:noProof/>
              <w:sz w:val="21"/>
            </w:rPr>
          </w:pPr>
          <w:hyperlink w:anchor="_Toc494292507" w:history="1">
            <w:r w:rsidRPr="003E30F9">
              <w:rPr>
                <w:rStyle w:val="af5"/>
                <w:rFonts w:asciiTheme="minorEastAsia" w:hAnsiTheme="minorEastAsia"/>
                <w:noProof/>
              </w:rPr>
              <w:t>6.2.6</w:t>
            </w:r>
            <w:r>
              <w:rPr>
                <w:noProof/>
                <w:sz w:val="21"/>
              </w:rPr>
              <w:tab/>
            </w:r>
            <w:r w:rsidRPr="003E30F9">
              <w:rPr>
                <w:rStyle w:val="af5"/>
                <w:rFonts w:asciiTheme="minorEastAsia" w:hAnsiTheme="minorEastAsia"/>
                <w:noProof/>
              </w:rPr>
              <w:t>风险推送</w:t>
            </w:r>
            <w:r>
              <w:rPr>
                <w:noProof/>
                <w:webHidden/>
              </w:rPr>
              <w:tab/>
            </w:r>
            <w:r>
              <w:rPr>
                <w:noProof/>
                <w:webHidden/>
              </w:rPr>
              <w:fldChar w:fldCharType="begin"/>
            </w:r>
            <w:r>
              <w:rPr>
                <w:noProof/>
                <w:webHidden/>
              </w:rPr>
              <w:instrText xml:space="preserve"> PAGEREF _Toc494292507 \h </w:instrText>
            </w:r>
            <w:r>
              <w:rPr>
                <w:noProof/>
                <w:webHidden/>
              </w:rPr>
            </w:r>
            <w:r>
              <w:rPr>
                <w:noProof/>
                <w:webHidden/>
              </w:rPr>
              <w:fldChar w:fldCharType="separate"/>
            </w:r>
            <w:r>
              <w:rPr>
                <w:noProof/>
                <w:webHidden/>
              </w:rPr>
              <w:t>38</w:t>
            </w:r>
            <w:r>
              <w:rPr>
                <w:noProof/>
                <w:webHidden/>
              </w:rPr>
              <w:fldChar w:fldCharType="end"/>
            </w:r>
          </w:hyperlink>
        </w:p>
        <w:p w:rsidR="00E41146" w:rsidRDefault="00E41146">
          <w:pPr>
            <w:pStyle w:val="31"/>
            <w:tabs>
              <w:tab w:val="left" w:pos="2100"/>
              <w:tab w:val="right" w:leader="dot" w:pos="8296"/>
            </w:tabs>
            <w:ind w:left="960" w:firstLine="480"/>
            <w:rPr>
              <w:noProof/>
              <w:sz w:val="21"/>
            </w:rPr>
          </w:pPr>
          <w:hyperlink w:anchor="_Toc494292508" w:history="1">
            <w:r w:rsidRPr="003E30F9">
              <w:rPr>
                <w:rStyle w:val="af5"/>
                <w:rFonts w:asciiTheme="minorEastAsia" w:hAnsiTheme="minorEastAsia"/>
                <w:noProof/>
              </w:rPr>
              <w:t>6.2.7</w:t>
            </w:r>
            <w:r>
              <w:rPr>
                <w:noProof/>
                <w:sz w:val="21"/>
              </w:rPr>
              <w:tab/>
            </w:r>
            <w:r w:rsidRPr="003E30F9">
              <w:rPr>
                <w:rStyle w:val="af5"/>
                <w:rFonts w:asciiTheme="minorEastAsia" w:hAnsiTheme="minorEastAsia"/>
                <w:noProof/>
              </w:rPr>
              <w:t>条件单报单/撤单交易</w:t>
            </w:r>
            <w:r>
              <w:rPr>
                <w:noProof/>
                <w:webHidden/>
              </w:rPr>
              <w:tab/>
            </w:r>
            <w:r>
              <w:rPr>
                <w:noProof/>
                <w:webHidden/>
              </w:rPr>
              <w:fldChar w:fldCharType="begin"/>
            </w:r>
            <w:r>
              <w:rPr>
                <w:noProof/>
                <w:webHidden/>
              </w:rPr>
              <w:instrText xml:space="preserve"> PAGEREF _Toc494292508 \h </w:instrText>
            </w:r>
            <w:r>
              <w:rPr>
                <w:noProof/>
                <w:webHidden/>
              </w:rPr>
            </w:r>
            <w:r>
              <w:rPr>
                <w:noProof/>
                <w:webHidden/>
              </w:rPr>
              <w:fldChar w:fldCharType="separate"/>
            </w:r>
            <w:r>
              <w:rPr>
                <w:noProof/>
                <w:webHidden/>
              </w:rPr>
              <w:t>39</w:t>
            </w:r>
            <w:r>
              <w:rPr>
                <w:noProof/>
                <w:webHidden/>
              </w:rPr>
              <w:fldChar w:fldCharType="end"/>
            </w:r>
          </w:hyperlink>
        </w:p>
        <w:p w:rsidR="00E41146" w:rsidRDefault="00E41146">
          <w:pPr>
            <w:pStyle w:val="23"/>
            <w:tabs>
              <w:tab w:val="left" w:pos="1680"/>
              <w:tab w:val="right" w:leader="dot" w:pos="8296"/>
            </w:tabs>
            <w:ind w:left="480" w:firstLine="480"/>
            <w:rPr>
              <w:noProof/>
              <w:sz w:val="21"/>
            </w:rPr>
          </w:pPr>
          <w:hyperlink w:anchor="_Toc494292509" w:history="1">
            <w:r w:rsidRPr="003E30F9">
              <w:rPr>
                <w:rStyle w:val="af5"/>
                <w:rFonts w:asciiTheme="minorEastAsia" w:hAnsiTheme="minorEastAsia"/>
                <w:noProof/>
              </w:rPr>
              <w:t>6.3</w:t>
            </w:r>
            <w:r>
              <w:rPr>
                <w:noProof/>
                <w:sz w:val="21"/>
              </w:rPr>
              <w:tab/>
            </w:r>
            <w:r w:rsidRPr="003E30F9">
              <w:rPr>
                <w:rStyle w:val="af5"/>
                <w:rFonts w:asciiTheme="minorEastAsia" w:hAnsiTheme="minorEastAsia"/>
                <w:noProof/>
              </w:rPr>
              <w:t>资金类消息</w:t>
            </w:r>
            <w:r>
              <w:rPr>
                <w:noProof/>
                <w:webHidden/>
              </w:rPr>
              <w:tab/>
            </w:r>
            <w:r>
              <w:rPr>
                <w:noProof/>
                <w:webHidden/>
              </w:rPr>
              <w:fldChar w:fldCharType="begin"/>
            </w:r>
            <w:r>
              <w:rPr>
                <w:noProof/>
                <w:webHidden/>
              </w:rPr>
              <w:instrText xml:space="preserve"> PAGEREF _Toc494292509 \h </w:instrText>
            </w:r>
            <w:r>
              <w:rPr>
                <w:noProof/>
                <w:webHidden/>
              </w:rPr>
            </w:r>
            <w:r>
              <w:rPr>
                <w:noProof/>
                <w:webHidden/>
              </w:rPr>
              <w:fldChar w:fldCharType="separate"/>
            </w:r>
            <w:r>
              <w:rPr>
                <w:noProof/>
                <w:webHidden/>
              </w:rPr>
              <w:t>44</w:t>
            </w:r>
            <w:r>
              <w:rPr>
                <w:noProof/>
                <w:webHidden/>
              </w:rPr>
              <w:fldChar w:fldCharType="end"/>
            </w:r>
          </w:hyperlink>
        </w:p>
        <w:p w:rsidR="00E41146" w:rsidRDefault="00E41146">
          <w:pPr>
            <w:pStyle w:val="31"/>
            <w:tabs>
              <w:tab w:val="left" w:pos="2100"/>
              <w:tab w:val="right" w:leader="dot" w:pos="8296"/>
            </w:tabs>
            <w:ind w:left="960" w:firstLine="480"/>
            <w:rPr>
              <w:noProof/>
              <w:sz w:val="21"/>
            </w:rPr>
          </w:pPr>
          <w:hyperlink w:anchor="_Toc494292510" w:history="1">
            <w:r w:rsidRPr="003E30F9">
              <w:rPr>
                <w:rStyle w:val="af5"/>
                <w:rFonts w:asciiTheme="minorEastAsia" w:hAnsiTheme="minorEastAsia"/>
                <w:noProof/>
              </w:rPr>
              <w:t>6.3.1</w:t>
            </w:r>
            <w:r>
              <w:rPr>
                <w:noProof/>
                <w:sz w:val="21"/>
              </w:rPr>
              <w:tab/>
            </w:r>
            <w:r w:rsidRPr="003E30F9">
              <w:rPr>
                <w:rStyle w:val="af5"/>
                <w:rFonts w:asciiTheme="minorEastAsia" w:hAnsiTheme="minorEastAsia"/>
                <w:noProof/>
              </w:rPr>
              <w:t>出入金</w:t>
            </w:r>
            <w:r>
              <w:rPr>
                <w:noProof/>
                <w:webHidden/>
              </w:rPr>
              <w:tab/>
            </w:r>
            <w:r>
              <w:rPr>
                <w:noProof/>
                <w:webHidden/>
              </w:rPr>
              <w:fldChar w:fldCharType="begin"/>
            </w:r>
            <w:r>
              <w:rPr>
                <w:noProof/>
                <w:webHidden/>
              </w:rPr>
              <w:instrText xml:space="preserve"> PAGEREF _Toc494292510 \h </w:instrText>
            </w:r>
            <w:r>
              <w:rPr>
                <w:noProof/>
                <w:webHidden/>
              </w:rPr>
            </w:r>
            <w:r>
              <w:rPr>
                <w:noProof/>
                <w:webHidden/>
              </w:rPr>
              <w:fldChar w:fldCharType="separate"/>
            </w:r>
            <w:r>
              <w:rPr>
                <w:noProof/>
                <w:webHidden/>
              </w:rPr>
              <w:t>44</w:t>
            </w:r>
            <w:r>
              <w:rPr>
                <w:noProof/>
                <w:webHidden/>
              </w:rPr>
              <w:fldChar w:fldCharType="end"/>
            </w:r>
          </w:hyperlink>
        </w:p>
        <w:p w:rsidR="00E41146" w:rsidRDefault="00E41146">
          <w:pPr>
            <w:pStyle w:val="31"/>
            <w:tabs>
              <w:tab w:val="left" w:pos="2100"/>
              <w:tab w:val="right" w:leader="dot" w:pos="8296"/>
            </w:tabs>
            <w:ind w:left="960" w:firstLine="480"/>
            <w:rPr>
              <w:noProof/>
              <w:sz w:val="21"/>
            </w:rPr>
          </w:pPr>
          <w:hyperlink w:anchor="_Toc494292511" w:history="1">
            <w:r w:rsidRPr="003E30F9">
              <w:rPr>
                <w:rStyle w:val="af5"/>
                <w:rFonts w:asciiTheme="minorEastAsia" w:hAnsiTheme="minorEastAsia"/>
                <w:noProof/>
              </w:rPr>
              <w:t>6.3.2</w:t>
            </w:r>
            <w:r>
              <w:rPr>
                <w:noProof/>
                <w:sz w:val="21"/>
              </w:rPr>
              <w:tab/>
            </w:r>
            <w:r w:rsidRPr="003E30F9">
              <w:rPr>
                <w:rStyle w:val="af5"/>
                <w:rFonts w:asciiTheme="minorEastAsia" w:hAnsiTheme="minorEastAsia"/>
                <w:noProof/>
              </w:rPr>
              <w:t>查询</w:t>
            </w:r>
            <w:r>
              <w:rPr>
                <w:noProof/>
                <w:webHidden/>
              </w:rPr>
              <w:tab/>
            </w:r>
            <w:r>
              <w:rPr>
                <w:noProof/>
                <w:webHidden/>
              </w:rPr>
              <w:fldChar w:fldCharType="begin"/>
            </w:r>
            <w:r>
              <w:rPr>
                <w:noProof/>
                <w:webHidden/>
              </w:rPr>
              <w:instrText xml:space="preserve"> PAGEREF _Toc494292511 \h </w:instrText>
            </w:r>
            <w:r>
              <w:rPr>
                <w:noProof/>
                <w:webHidden/>
              </w:rPr>
            </w:r>
            <w:r>
              <w:rPr>
                <w:noProof/>
                <w:webHidden/>
              </w:rPr>
              <w:fldChar w:fldCharType="separate"/>
            </w:r>
            <w:r>
              <w:rPr>
                <w:noProof/>
                <w:webHidden/>
              </w:rPr>
              <w:t>46</w:t>
            </w:r>
            <w:r>
              <w:rPr>
                <w:noProof/>
                <w:webHidden/>
              </w:rPr>
              <w:fldChar w:fldCharType="end"/>
            </w:r>
          </w:hyperlink>
        </w:p>
        <w:p w:rsidR="00E41146" w:rsidRDefault="00E41146">
          <w:pPr>
            <w:pStyle w:val="23"/>
            <w:tabs>
              <w:tab w:val="left" w:pos="1680"/>
              <w:tab w:val="right" w:leader="dot" w:pos="8296"/>
            </w:tabs>
            <w:ind w:left="480" w:firstLine="480"/>
            <w:rPr>
              <w:noProof/>
              <w:sz w:val="21"/>
            </w:rPr>
          </w:pPr>
          <w:hyperlink w:anchor="_Toc494292512" w:history="1">
            <w:r w:rsidRPr="003E30F9">
              <w:rPr>
                <w:rStyle w:val="af5"/>
                <w:rFonts w:asciiTheme="minorEastAsia" w:hAnsiTheme="minorEastAsia"/>
                <w:noProof/>
              </w:rPr>
              <w:t>6.4</w:t>
            </w:r>
            <w:r>
              <w:rPr>
                <w:noProof/>
                <w:sz w:val="21"/>
              </w:rPr>
              <w:tab/>
            </w:r>
            <w:r w:rsidRPr="003E30F9">
              <w:rPr>
                <w:rStyle w:val="af5"/>
                <w:rFonts w:asciiTheme="minorEastAsia" w:hAnsiTheme="minorEastAsia"/>
                <w:noProof/>
              </w:rPr>
              <w:t>库存类消息</w:t>
            </w:r>
            <w:r>
              <w:rPr>
                <w:noProof/>
                <w:webHidden/>
              </w:rPr>
              <w:tab/>
            </w:r>
            <w:r>
              <w:rPr>
                <w:noProof/>
                <w:webHidden/>
              </w:rPr>
              <w:fldChar w:fldCharType="begin"/>
            </w:r>
            <w:r>
              <w:rPr>
                <w:noProof/>
                <w:webHidden/>
              </w:rPr>
              <w:instrText xml:space="preserve"> PAGEREF _Toc494292512 \h </w:instrText>
            </w:r>
            <w:r>
              <w:rPr>
                <w:noProof/>
                <w:webHidden/>
              </w:rPr>
            </w:r>
            <w:r>
              <w:rPr>
                <w:noProof/>
                <w:webHidden/>
              </w:rPr>
              <w:fldChar w:fldCharType="separate"/>
            </w:r>
            <w:r>
              <w:rPr>
                <w:noProof/>
                <w:webHidden/>
              </w:rPr>
              <w:t>48</w:t>
            </w:r>
            <w:r>
              <w:rPr>
                <w:noProof/>
                <w:webHidden/>
              </w:rPr>
              <w:fldChar w:fldCharType="end"/>
            </w:r>
          </w:hyperlink>
        </w:p>
        <w:p w:rsidR="00E41146" w:rsidRDefault="00E41146">
          <w:pPr>
            <w:pStyle w:val="31"/>
            <w:tabs>
              <w:tab w:val="left" w:pos="2100"/>
              <w:tab w:val="right" w:leader="dot" w:pos="8296"/>
            </w:tabs>
            <w:ind w:left="960" w:firstLine="480"/>
            <w:rPr>
              <w:noProof/>
              <w:sz w:val="21"/>
            </w:rPr>
          </w:pPr>
          <w:hyperlink w:anchor="_Toc494292513" w:history="1">
            <w:r w:rsidRPr="003E30F9">
              <w:rPr>
                <w:rStyle w:val="af5"/>
                <w:rFonts w:asciiTheme="minorEastAsia" w:hAnsiTheme="minorEastAsia"/>
                <w:noProof/>
              </w:rPr>
              <w:t>6.4.1</w:t>
            </w:r>
            <w:r>
              <w:rPr>
                <w:noProof/>
                <w:sz w:val="21"/>
              </w:rPr>
              <w:tab/>
            </w:r>
            <w:r w:rsidRPr="003E30F9">
              <w:rPr>
                <w:rStyle w:val="af5"/>
                <w:rFonts w:asciiTheme="minorEastAsia" w:hAnsiTheme="minorEastAsia"/>
                <w:noProof/>
              </w:rPr>
              <w:t>提货</w:t>
            </w:r>
            <w:r>
              <w:rPr>
                <w:noProof/>
                <w:webHidden/>
              </w:rPr>
              <w:tab/>
            </w:r>
            <w:r>
              <w:rPr>
                <w:noProof/>
                <w:webHidden/>
              </w:rPr>
              <w:fldChar w:fldCharType="begin"/>
            </w:r>
            <w:r>
              <w:rPr>
                <w:noProof/>
                <w:webHidden/>
              </w:rPr>
              <w:instrText xml:space="preserve"> PAGEREF _Toc494292513 \h </w:instrText>
            </w:r>
            <w:r>
              <w:rPr>
                <w:noProof/>
                <w:webHidden/>
              </w:rPr>
            </w:r>
            <w:r>
              <w:rPr>
                <w:noProof/>
                <w:webHidden/>
              </w:rPr>
              <w:fldChar w:fldCharType="separate"/>
            </w:r>
            <w:r>
              <w:rPr>
                <w:noProof/>
                <w:webHidden/>
              </w:rPr>
              <w:t>48</w:t>
            </w:r>
            <w:r>
              <w:rPr>
                <w:noProof/>
                <w:webHidden/>
              </w:rPr>
              <w:fldChar w:fldCharType="end"/>
            </w:r>
          </w:hyperlink>
        </w:p>
        <w:p w:rsidR="00E41146" w:rsidRDefault="00E41146">
          <w:pPr>
            <w:pStyle w:val="31"/>
            <w:tabs>
              <w:tab w:val="left" w:pos="2100"/>
              <w:tab w:val="right" w:leader="dot" w:pos="8296"/>
            </w:tabs>
            <w:ind w:left="960" w:firstLine="480"/>
            <w:rPr>
              <w:noProof/>
              <w:sz w:val="21"/>
            </w:rPr>
          </w:pPr>
          <w:hyperlink w:anchor="_Toc494292514" w:history="1">
            <w:r w:rsidRPr="003E30F9">
              <w:rPr>
                <w:rStyle w:val="af5"/>
                <w:rFonts w:asciiTheme="minorEastAsia" w:hAnsiTheme="minorEastAsia"/>
                <w:noProof/>
              </w:rPr>
              <w:t>6.4.2</w:t>
            </w:r>
            <w:r>
              <w:rPr>
                <w:noProof/>
                <w:sz w:val="21"/>
              </w:rPr>
              <w:tab/>
            </w:r>
            <w:r w:rsidRPr="003E30F9">
              <w:rPr>
                <w:rStyle w:val="af5"/>
                <w:rFonts w:asciiTheme="minorEastAsia" w:hAnsiTheme="minorEastAsia"/>
                <w:noProof/>
              </w:rPr>
              <w:t>查询</w:t>
            </w:r>
            <w:r>
              <w:rPr>
                <w:noProof/>
                <w:webHidden/>
              </w:rPr>
              <w:tab/>
            </w:r>
            <w:r>
              <w:rPr>
                <w:noProof/>
                <w:webHidden/>
              </w:rPr>
              <w:fldChar w:fldCharType="begin"/>
            </w:r>
            <w:r>
              <w:rPr>
                <w:noProof/>
                <w:webHidden/>
              </w:rPr>
              <w:instrText xml:space="preserve"> PAGEREF _Toc494292514 \h </w:instrText>
            </w:r>
            <w:r>
              <w:rPr>
                <w:noProof/>
                <w:webHidden/>
              </w:rPr>
            </w:r>
            <w:r>
              <w:rPr>
                <w:noProof/>
                <w:webHidden/>
              </w:rPr>
              <w:fldChar w:fldCharType="separate"/>
            </w:r>
            <w:r>
              <w:rPr>
                <w:noProof/>
                <w:webHidden/>
              </w:rPr>
              <w:t>51</w:t>
            </w:r>
            <w:r>
              <w:rPr>
                <w:noProof/>
                <w:webHidden/>
              </w:rPr>
              <w:fldChar w:fldCharType="end"/>
            </w:r>
          </w:hyperlink>
        </w:p>
        <w:p w:rsidR="00E41146" w:rsidRDefault="00E41146">
          <w:pPr>
            <w:pStyle w:val="23"/>
            <w:tabs>
              <w:tab w:val="left" w:pos="1680"/>
              <w:tab w:val="right" w:leader="dot" w:pos="8296"/>
            </w:tabs>
            <w:ind w:left="480" w:firstLine="480"/>
            <w:rPr>
              <w:noProof/>
              <w:sz w:val="21"/>
            </w:rPr>
          </w:pPr>
          <w:hyperlink w:anchor="_Toc494292515" w:history="1">
            <w:r w:rsidRPr="003E30F9">
              <w:rPr>
                <w:rStyle w:val="af5"/>
                <w:rFonts w:asciiTheme="minorEastAsia" w:hAnsiTheme="minorEastAsia"/>
                <w:noProof/>
              </w:rPr>
              <w:t>6.5</w:t>
            </w:r>
            <w:r>
              <w:rPr>
                <w:noProof/>
                <w:sz w:val="21"/>
              </w:rPr>
              <w:tab/>
            </w:r>
            <w:r w:rsidRPr="003E30F9">
              <w:rPr>
                <w:rStyle w:val="af5"/>
                <w:rFonts w:asciiTheme="minorEastAsia" w:hAnsiTheme="minorEastAsia"/>
                <w:noProof/>
              </w:rPr>
              <w:t>登记类消息</w:t>
            </w:r>
            <w:r>
              <w:rPr>
                <w:noProof/>
                <w:webHidden/>
              </w:rPr>
              <w:tab/>
            </w:r>
            <w:r>
              <w:rPr>
                <w:noProof/>
                <w:webHidden/>
              </w:rPr>
              <w:fldChar w:fldCharType="begin"/>
            </w:r>
            <w:r>
              <w:rPr>
                <w:noProof/>
                <w:webHidden/>
              </w:rPr>
              <w:instrText xml:space="preserve"> PAGEREF _Toc494292515 \h </w:instrText>
            </w:r>
            <w:r>
              <w:rPr>
                <w:noProof/>
                <w:webHidden/>
              </w:rPr>
            </w:r>
            <w:r>
              <w:rPr>
                <w:noProof/>
                <w:webHidden/>
              </w:rPr>
              <w:fldChar w:fldCharType="separate"/>
            </w:r>
            <w:r>
              <w:rPr>
                <w:noProof/>
                <w:webHidden/>
              </w:rPr>
              <w:t>53</w:t>
            </w:r>
            <w:r>
              <w:rPr>
                <w:noProof/>
                <w:webHidden/>
              </w:rPr>
              <w:fldChar w:fldCharType="end"/>
            </w:r>
          </w:hyperlink>
        </w:p>
        <w:p w:rsidR="00E41146" w:rsidRDefault="00E41146">
          <w:pPr>
            <w:pStyle w:val="31"/>
            <w:tabs>
              <w:tab w:val="left" w:pos="2100"/>
              <w:tab w:val="right" w:leader="dot" w:pos="8296"/>
            </w:tabs>
            <w:ind w:left="960" w:firstLine="480"/>
            <w:rPr>
              <w:noProof/>
              <w:sz w:val="21"/>
            </w:rPr>
          </w:pPr>
          <w:hyperlink w:anchor="_Toc494292516" w:history="1">
            <w:r w:rsidRPr="003E30F9">
              <w:rPr>
                <w:rStyle w:val="af5"/>
                <w:rFonts w:asciiTheme="minorEastAsia" w:hAnsiTheme="minorEastAsia"/>
                <w:noProof/>
              </w:rPr>
              <w:t>6.5.1</w:t>
            </w:r>
            <w:r>
              <w:rPr>
                <w:noProof/>
                <w:sz w:val="21"/>
              </w:rPr>
              <w:tab/>
            </w:r>
            <w:r w:rsidRPr="003E30F9">
              <w:rPr>
                <w:rStyle w:val="af5"/>
                <w:rFonts w:asciiTheme="minorEastAsia" w:hAnsiTheme="minorEastAsia"/>
                <w:noProof/>
              </w:rPr>
              <w:t>新客户开户</w:t>
            </w:r>
            <w:r>
              <w:rPr>
                <w:noProof/>
                <w:webHidden/>
              </w:rPr>
              <w:tab/>
            </w:r>
            <w:r>
              <w:rPr>
                <w:noProof/>
                <w:webHidden/>
              </w:rPr>
              <w:fldChar w:fldCharType="begin"/>
            </w:r>
            <w:r>
              <w:rPr>
                <w:noProof/>
                <w:webHidden/>
              </w:rPr>
              <w:instrText xml:space="preserve"> PAGEREF _Toc494292516 \h </w:instrText>
            </w:r>
            <w:r>
              <w:rPr>
                <w:noProof/>
                <w:webHidden/>
              </w:rPr>
            </w:r>
            <w:r>
              <w:rPr>
                <w:noProof/>
                <w:webHidden/>
              </w:rPr>
              <w:fldChar w:fldCharType="separate"/>
            </w:r>
            <w:r>
              <w:rPr>
                <w:noProof/>
                <w:webHidden/>
              </w:rPr>
              <w:t>53</w:t>
            </w:r>
            <w:r>
              <w:rPr>
                <w:noProof/>
                <w:webHidden/>
              </w:rPr>
              <w:fldChar w:fldCharType="end"/>
            </w:r>
          </w:hyperlink>
        </w:p>
        <w:p w:rsidR="00E41146" w:rsidRDefault="00E41146">
          <w:pPr>
            <w:pStyle w:val="31"/>
            <w:tabs>
              <w:tab w:val="left" w:pos="2100"/>
              <w:tab w:val="right" w:leader="dot" w:pos="8296"/>
            </w:tabs>
            <w:ind w:left="960" w:firstLine="480"/>
            <w:rPr>
              <w:noProof/>
              <w:sz w:val="21"/>
            </w:rPr>
          </w:pPr>
          <w:hyperlink w:anchor="_Toc494292517" w:history="1">
            <w:r w:rsidRPr="003E30F9">
              <w:rPr>
                <w:rStyle w:val="af5"/>
                <w:rFonts w:asciiTheme="minorEastAsia" w:hAnsiTheme="minorEastAsia"/>
                <w:noProof/>
              </w:rPr>
              <w:t>6.5.2</w:t>
            </w:r>
            <w:r>
              <w:rPr>
                <w:noProof/>
                <w:sz w:val="21"/>
              </w:rPr>
              <w:tab/>
            </w:r>
            <w:r w:rsidRPr="003E30F9">
              <w:rPr>
                <w:rStyle w:val="af5"/>
                <w:rFonts w:asciiTheme="minorEastAsia" w:hAnsiTheme="minorEastAsia"/>
                <w:noProof/>
              </w:rPr>
              <w:t>存量客户开通</w:t>
            </w:r>
            <w:r>
              <w:rPr>
                <w:noProof/>
                <w:webHidden/>
              </w:rPr>
              <w:tab/>
            </w:r>
            <w:r>
              <w:rPr>
                <w:noProof/>
                <w:webHidden/>
              </w:rPr>
              <w:fldChar w:fldCharType="begin"/>
            </w:r>
            <w:r>
              <w:rPr>
                <w:noProof/>
                <w:webHidden/>
              </w:rPr>
              <w:instrText xml:space="preserve"> PAGEREF _Toc494292517 \h </w:instrText>
            </w:r>
            <w:r>
              <w:rPr>
                <w:noProof/>
                <w:webHidden/>
              </w:rPr>
            </w:r>
            <w:r>
              <w:rPr>
                <w:noProof/>
                <w:webHidden/>
              </w:rPr>
              <w:fldChar w:fldCharType="separate"/>
            </w:r>
            <w:r>
              <w:rPr>
                <w:noProof/>
                <w:webHidden/>
              </w:rPr>
              <w:t>57</w:t>
            </w:r>
            <w:r>
              <w:rPr>
                <w:noProof/>
                <w:webHidden/>
              </w:rPr>
              <w:fldChar w:fldCharType="end"/>
            </w:r>
          </w:hyperlink>
        </w:p>
        <w:p w:rsidR="00E41146" w:rsidRDefault="00E41146">
          <w:pPr>
            <w:pStyle w:val="31"/>
            <w:tabs>
              <w:tab w:val="left" w:pos="2100"/>
              <w:tab w:val="right" w:leader="dot" w:pos="8296"/>
            </w:tabs>
            <w:ind w:left="960" w:firstLine="480"/>
            <w:rPr>
              <w:noProof/>
              <w:sz w:val="21"/>
            </w:rPr>
          </w:pPr>
          <w:hyperlink w:anchor="_Toc494292518" w:history="1">
            <w:r w:rsidRPr="003E30F9">
              <w:rPr>
                <w:rStyle w:val="af5"/>
                <w:rFonts w:asciiTheme="minorEastAsia" w:hAnsiTheme="minorEastAsia"/>
                <w:noProof/>
              </w:rPr>
              <w:t>6.5.3</w:t>
            </w:r>
            <w:r>
              <w:rPr>
                <w:noProof/>
                <w:sz w:val="21"/>
              </w:rPr>
              <w:tab/>
            </w:r>
            <w:r w:rsidRPr="003E30F9">
              <w:rPr>
                <w:rStyle w:val="af5"/>
                <w:rFonts w:asciiTheme="minorEastAsia" w:hAnsiTheme="minorEastAsia"/>
                <w:noProof/>
              </w:rPr>
              <w:t>交易密码管理</w:t>
            </w:r>
            <w:r>
              <w:rPr>
                <w:noProof/>
                <w:webHidden/>
              </w:rPr>
              <w:tab/>
            </w:r>
            <w:r>
              <w:rPr>
                <w:noProof/>
                <w:webHidden/>
              </w:rPr>
              <w:fldChar w:fldCharType="begin"/>
            </w:r>
            <w:r>
              <w:rPr>
                <w:noProof/>
                <w:webHidden/>
              </w:rPr>
              <w:instrText xml:space="preserve"> PAGEREF _Toc494292518 \h </w:instrText>
            </w:r>
            <w:r>
              <w:rPr>
                <w:noProof/>
                <w:webHidden/>
              </w:rPr>
            </w:r>
            <w:r>
              <w:rPr>
                <w:noProof/>
                <w:webHidden/>
              </w:rPr>
              <w:fldChar w:fldCharType="separate"/>
            </w:r>
            <w:r>
              <w:rPr>
                <w:noProof/>
                <w:webHidden/>
              </w:rPr>
              <w:t>59</w:t>
            </w:r>
            <w:r>
              <w:rPr>
                <w:noProof/>
                <w:webHidden/>
              </w:rPr>
              <w:fldChar w:fldCharType="end"/>
            </w:r>
          </w:hyperlink>
        </w:p>
        <w:p w:rsidR="00E41146" w:rsidRDefault="00E41146">
          <w:pPr>
            <w:pStyle w:val="31"/>
            <w:tabs>
              <w:tab w:val="left" w:pos="2100"/>
              <w:tab w:val="right" w:leader="dot" w:pos="8296"/>
            </w:tabs>
            <w:ind w:left="960" w:firstLine="480"/>
            <w:rPr>
              <w:noProof/>
              <w:sz w:val="21"/>
            </w:rPr>
          </w:pPr>
          <w:hyperlink w:anchor="_Toc494292519" w:history="1">
            <w:r w:rsidRPr="003E30F9">
              <w:rPr>
                <w:rStyle w:val="af5"/>
                <w:rFonts w:asciiTheme="minorEastAsia" w:hAnsiTheme="minorEastAsia"/>
                <w:noProof/>
              </w:rPr>
              <w:t>6.5.4</w:t>
            </w:r>
            <w:r>
              <w:rPr>
                <w:noProof/>
                <w:sz w:val="21"/>
              </w:rPr>
              <w:tab/>
            </w:r>
            <w:r w:rsidRPr="003E30F9">
              <w:rPr>
                <w:rStyle w:val="af5"/>
                <w:rFonts w:asciiTheme="minorEastAsia" w:hAnsiTheme="minorEastAsia"/>
                <w:noProof/>
              </w:rPr>
              <w:t>账户查询</w:t>
            </w:r>
            <w:r>
              <w:rPr>
                <w:noProof/>
                <w:webHidden/>
              </w:rPr>
              <w:tab/>
            </w:r>
            <w:r>
              <w:rPr>
                <w:noProof/>
                <w:webHidden/>
              </w:rPr>
              <w:fldChar w:fldCharType="begin"/>
            </w:r>
            <w:r>
              <w:rPr>
                <w:noProof/>
                <w:webHidden/>
              </w:rPr>
              <w:instrText xml:space="preserve"> PAGEREF _Toc494292519 \h </w:instrText>
            </w:r>
            <w:r>
              <w:rPr>
                <w:noProof/>
                <w:webHidden/>
              </w:rPr>
            </w:r>
            <w:r>
              <w:rPr>
                <w:noProof/>
                <w:webHidden/>
              </w:rPr>
              <w:fldChar w:fldCharType="separate"/>
            </w:r>
            <w:r>
              <w:rPr>
                <w:noProof/>
                <w:webHidden/>
              </w:rPr>
              <w:t>60</w:t>
            </w:r>
            <w:r>
              <w:rPr>
                <w:noProof/>
                <w:webHidden/>
              </w:rPr>
              <w:fldChar w:fldCharType="end"/>
            </w:r>
          </w:hyperlink>
        </w:p>
        <w:p w:rsidR="00E41146" w:rsidRDefault="00E41146">
          <w:pPr>
            <w:pStyle w:val="11"/>
            <w:tabs>
              <w:tab w:val="left" w:pos="1260"/>
              <w:tab w:val="right" w:leader="dot" w:pos="8296"/>
            </w:tabs>
            <w:ind w:firstLine="480"/>
            <w:rPr>
              <w:noProof/>
              <w:sz w:val="21"/>
            </w:rPr>
          </w:pPr>
          <w:hyperlink w:anchor="_Toc494292520" w:history="1">
            <w:r w:rsidRPr="003E30F9">
              <w:rPr>
                <w:rStyle w:val="af5"/>
                <w:rFonts w:asciiTheme="minorEastAsia" w:hAnsiTheme="minorEastAsia"/>
                <w:noProof/>
              </w:rPr>
              <w:t>7</w:t>
            </w:r>
            <w:r>
              <w:rPr>
                <w:noProof/>
                <w:sz w:val="21"/>
              </w:rPr>
              <w:tab/>
            </w:r>
            <w:r w:rsidRPr="003E30F9">
              <w:rPr>
                <w:rStyle w:val="af5"/>
                <w:rFonts w:asciiTheme="minorEastAsia" w:hAnsiTheme="minorEastAsia"/>
                <w:noProof/>
              </w:rPr>
              <w:t>附录</w:t>
            </w:r>
            <w:r>
              <w:rPr>
                <w:noProof/>
                <w:webHidden/>
              </w:rPr>
              <w:tab/>
            </w:r>
            <w:r>
              <w:rPr>
                <w:noProof/>
                <w:webHidden/>
              </w:rPr>
              <w:fldChar w:fldCharType="begin"/>
            </w:r>
            <w:r>
              <w:rPr>
                <w:noProof/>
                <w:webHidden/>
              </w:rPr>
              <w:instrText xml:space="preserve"> PAGEREF _Toc494292520 \h </w:instrText>
            </w:r>
            <w:r>
              <w:rPr>
                <w:noProof/>
                <w:webHidden/>
              </w:rPr>
            </w:r>
            <w:r>
              <w:rPr>
                <w:noProof/>
                <w:webHidden/>
              </w:rPr>
              <w:fldChar w:fldCharType="separate"/>
            </w:r>
            <w:r>
              <w:rPr>
                <w:noProof/>
                <w:webHidden/>
              </w:rPr>
              <w:t>64</w:t>
            </w:r>
            <w:r>
              <w:rPr>
                <w:noProof/>
                <w:webHidden/>
              </w:rPr>
              <w:fldChar w:fldCharType="end"/>
            </w:r>
          </w:hyperlink>
        </w:p>
        <w:p w:rsidR="00E41146" w:rsidRDefault="00E41146">
          <w:pPr>
            <w:pStyle w:val="23"/>
            <w:tabs>
              <w:tab w:val="left" w:pos="1680"/>
              <w:tab w:val="right" w:leader="dot" w:pos="8296"/>
            </w:tabs>
            <w:ind w:left="480" w:firstLine="480"/>
            <w:rPr>
              <w:noProof/>
              <w:sz w:val="21"/>
            </w:rPr>
          </w:pPr>
          <w:hyperlink w:anchor="_Toc494292521" w:history="1">
            <w:r w:rsidRPr="003E30F9">
              <w:rPr>
                <w:rStyle w:val="af5"/>
                <w:rFonts w:asciiTheme="minorEastAsia" w:hAnsiTheme="minorEastAsia"/>
                <w:noProof/>
              </w:rPr>
              <w:t>7.1</w:t>
            </w:r>
            <w:r>
              <w:rPr>
                <w:noProof/>
                <w:sz w:val="21"/>
              </w:rPr>
              <w:tab/>
            </w:r>
            <w:r w:rsidRPr="003E30F9">
              <w:rPr>
                <w:rStyle w:val="af5"/>
                <w:rFonts w:asciiTheme="minorEastAsia" w:hAnsiTheme="minorEastAsia"/>
                <w:noProof/>
              </w:rPr>
              <w:t>APP消息类型标识信息</w:t>
            </w:r>
            <w:r>
              <w:rPr>
                <w:noProof/>
                <w:webHidden/>
              </w:rPr>
              <w:tab/>
            </w:r>
            <w:r>
              <w:rPr>
                <w:noProof/>
                <w:webHidden/>
              </w:rPr>
              <w:fldChar w:fldCharType="begin"/>
            </w:r>
            <w:r>
              <w:rPr>
                <w:noProof/>
                <w:webHidden/>
              </w:rPr>
              <w:instrText xml:space="preserve"> PAGEREF _Toc494292521 \h </w:instrText>
            </w:r>
            <w:r>
              <w:rPr>
                <w:noProof/>
                <w:webHidden/>
              </w:rPr>
            </w:r>
            <w:r>
              <w:rPr>
                <w:noProof/>
                <w:webHidden/>
              </w:rPr>
              <w:fldChar w:fldCharType="separate"/>
            </w:r>
            <w:r>
              <w:rPr>
                <w:noProof/>
                <w:webHidden/>
              </w:rPr>
              <w:t>64</w:t>
            </w:r>
            <w:r>
              <w:rPr>
                <w:noProof/>
                <w:webHidden/>
              </w:rPr>
              <w:fldChar w:fldCharType="end"/>
            </w:r>
          </w:hyperlink>
        </w:p>
        <w:p w:rsidR="00E41146" w:rsidRDefault="00E41146">
          <w:pPr>
            <w:pStyle w:val="23"/>
            <w:tabs>
              <w:tab w:val="left" w:pos="1680"/>
              <w:tab w:val="right" w:leader="dot" w:pos="8296"/>
            </w:tabs>
            <w:ind w:left="480" w:firstLine="480"/>
            <w:rPr>
              <w:noProof/>
              <w:sz w:val="21"/>
            </w:rPr>
          </w:pPr>
          <w:hyperlink w:anchor="_Toc494292522" w:history="1">
            <w:r w:rsidRPr="003E30F9">
              <w:rPr>
                <w:rStyle w:val="af5"/>
                <w:rFonts w:asciiTheme="minorEastAsia" w:hAnsiTheme="minorEastAsia"/>
                <w:noProof/>
              </w:rPr>
              <w:t>7.2</w:t>
            </w:r>
            <w:r>
              <w:rPr>
                <w:noProof/>
                <w:sz w:val="21"/>
              </w:rPr>
              <w:tab/>
            </w:r>
            <w:r w:rsidRPr="003E30F9">
              <w:rPr>
                <w:rStyle w:val="af5"/>
                <w:rFonts w:asciiTheme="minorEastAsia" w:hAnsiTheme="minorEastAsia"/>
                <w:noProof/>
              </w:rPr>
              <w:t>APP消息域字典</w:t>
            </w:r>
            <w:r>
              <w:rPr>
                <w:noProof/>
                <w:webHidden/>
              </w:rPr>
              <w:tab/>
            </w:r>
            <w:r>
              <w:rPr>
                <w:noProof/>
                <w:webHidden/>
              </w:rPr>
              <w:fldChar w:fldCharType="begin"/>
            </w:r>
            <w:r>
              <w:rPr>
                <w:noProof/>
                <w:webHidden/>
              </w:rPr>
              <w:instrText xml:space="preserve"> PAGEREF _Toc494292522 \h </w:instrText>
            </w:r>
            <w:r>
              <w:rPr>
                <w:noProof/>
                <w:webHidden/>
              </w:rPr>
            </w:r>
            <w:r>
              <w:rPr>
                <w:noProof/>
                <w:webHidden/>
              </w:rPr>
              <w:fldChar w:fldCharType="separate"/>
            </w:r>
            <w:r>
              <w:rPr>
                <w:noProof/>
                <w:webHidden/>
              </w:rPr>
              <w:t>64</w:t>
            </w:r>
            <w:r>
              <w:rPr>
                <w:noProof/>
                <w:webHidden/>
              </w:rPr>
              <w:fldChar w:fldCharType="end"/>
            </w:r>
          </w:hyperlink>
        </w:p>
        <w:p w:rsidR="00E41146" w:rsidRDefault="00E41146">
          <w:pPr>
            <w:pStyle w:val="23"/>
            <w:tabs>
              <w:tab w:val="left" w:pos="1680"/>
              <w:tab w:val="right" w:leader="dot" w:pos="8296"/>
            </w:tabs>
            <w:ind w:left="480" w:firstLine="480"/>
            <w:rPr>
              <w:noProof/>
              <w:sz w:val="21"/>
            </w:rPr>
          </w:pPr>
          <w:hyperlink w:anchor="_Toc494292523" w:history="1">
            <w:r w:rsidRPr="003E30F9">
              <w:rPr>
                <w:rStyle w:val="af5"/>
                <w:rFonts w:asciiTheme="minorEastAsia" w:hAnsiTheme="minorEastAsia"/>
                <w:noProof/>
              </w:rPr>
              <w:t>7.3</w:t>
            </w:r>
            <w:r>
              <w:rPr>
                <w:noProof/>
                <w:sz w:val="21"/>
              </w:rPr>
              <w:tab/>
            </w:r>
            <w:r w:rsidRPr="003E30F9">
              <w:rPr>
                <w:rStyle w:val="af5"/>
                <w:rFonts w:asciiTheme="minorEastAsia" w:hAnsiTheme="minorEastAsia"/>
                <w:noProof/>
              </w:rPr>
              <w:t>APP系统应答码</w:t>
            </w:r>
            <w:r>
              <w:rPr>
                <w:noProof/>
                <w:webHidden/>
              </w:rPr>
              <w:tab/>
            </w:r>
            <w:r>
              <w:rPr>
                <w:noProof/>
                <w:webHidden/>
              </w:rPr>
              <w:fldChar w:fldCharType="begin"/>
            </w:r>
            <w:r>
              <w:rPr>
                <w:noProof/>
                <w:webHidden/>
              </w:rPr>
              <w:instrText xml:space="preserve"> PAGEREF _Toc494292523 \h </w:instrText>
            </w:r>
            <w:r>
              <w:rPr>
                <w:noProof/>
                <w:webHidden/>
              </w:rPr>
            </w:r>
            <w:r>
              <w:rPr>
                <w:noProof/>
                <w:webHidden/>
              </w:rPr>
              <w:fldChar w:fldCharType="separate"/>
            </w:r>
            <w:r>
              <w:rPr>
                <w:noProof/>
                <w:webHidden/>
              </w:rPr>
              <w:t>64</w:t>
            </w:r>
            <w:r>
              <w:rPr>
                <w:noProof/>
                <w:webHidden/>
              </w:rPr>
              <w:fldChar w:fldCharType="end"/>
            </w:r>
          </w:hyperlink>
        </w:p>
        <w:p w:rsidR="00E41146" w:rsidRDefault="00E41146">
          <w:pPr>
            <w:pStyle w:val="23"/>
            <w:tabs>
              <w:tab w:val="left" w:pos="1680"/>
              <w:tab w:val="right" w:leader="dot" w:pos="8296"/>
            </w:tabs>
            <w:ind w:left="480" w:firstLine="480"/>
            <w:rPr>
              <w:noProof/>
              <w:sz w:val="21"/>
            </w:rPr>
          </w:pPr>
          <w:hyperlink w:anchor="_Toc494292524" w:history="1">
            <w:r w:rsidRPr="003E30F9">
              <w:rPr>
                <w:rStyle w:val="af5"/>
                <w:rFonts w:asciiTheme="minorEastAsia" w:hAnsiTheme="minorEastAsia"/>
                <w:noProof/>
              </w:rPr>
              <w:t>7.4</w:t>
            </w:r>
            <w:r>
              <w:rPr>
                <w:noProof/>
                <w:sz w:val="21"/>
              </w:rPr>
              <w:tab/>
            </w:r>
            <w:r w:rsidRPr="003E30F9">
              <w:rPr>
                <w:rStyle w:val="af5"/>
                <w:rFonts w:asciiTheme="minorEastAsia" w:hAnsiTheme="minorEastAsia"/>
                <w:noProof/>
              </w:rPr>
              <w:t>银行代码</w:t>
            </w:r>
            <w:r>
              <w:rPr>
                <w:noProof/>
                <w:webHidden/>
              </w:rPr>
              <w:tab/>
            </w:r>
            <w:r>
              <w:rPr>
                <w:noProof/>
                <w:webHidden/>
              </w:rPr>
              <w:fldChar w:fldCharType="begin"/>
            </w:r>
            <w:r>
              <w:rPr>
                <w:noProof/>
                <w:webHidden/>
              </w:rPr>
              <w:instrText xml:space="preserve"> PAGEREF _Toc494292524 \h </w:instrText>
            </w:r>
            <w:r>
              <w:rPr>
                <w:noProof/>
                <w:webHidden/>
              </w:rPr>
            </w:r>
            <w:r>
              <w:rPr>
                <w:noProof/>
                <w:webHidden/>
              </w:rPr>
              <w:fldChar w:fldCharType="separate"/>
            </w:r>
            <w:r>
              <w:rPr>
                <w:noProof/>
                <w:webHidden/>
              </w:rPr>
              <w:t>65</w:t>
            </w:r>
            <w:r>
              <w:rPr>
                <w:noProof/>
                <w:webHidden/>
              </w:rPr>
              <w:fldChar w:fldCharType="end"/>
            </w:r>
          </w:hyperlink>
        </w:p>
        <w:p w:rsidR="00E41146" w:rsidRDefault="00E41146">
          <w:pPr>
            <w:pStyle w:val="23"/>
            <w:tabs>
              <w:tab w:val="left" w:pos="1680"/>
              <w:tab w:val="right" w:leader="dot" w:pos="8296"/>
            </w:tabs>
            <w:ind w:left="480" w:firstLine="480"/>
            <w:rPr>
              <w:noProof/>
              <w:sz w:val="21"/>
            </w:rPr>
          </w:pPr>
          <w:hyperlink w:anchor="_Toc494292525" w:history="1">
            <w:r w:rsidRPr="003E30F9">
              <w:rPr>
                <w:rStyle w:val="af5"/>
                <w:rFonts w:asciiTheme="minorEastAsia" w:hAnsiTheme="minorEastAsia"/>
                <w:noProof/>
              </w:rPr>
              <w:t>7.5</w:t>
            </w:r>
            <w:r>
              <w:rPr>
                <w:noProof/>
                <w:sz w:val="21"/>
              </w:rPr>
              <w:tab/>
            </w:r>
            <w:r w:rsidRPr="003E30F9">
              <w:rPr>
                <w:rStyle w:val="af5"/>
                <w:rFonts w:asciiTheme="minorEastAsia" w:hAnsiTheme="minorEastAsia"/>
                <w:noProof/>
              </w:rPr>
              <w:t>地区代码</w:t>
            </w:r>
            <w:r>
              <w:rPr>
                <w:noProof/>
                <w:webHidden/>
              </w:rPr>
              <w:tab/>
            </w:r>
            <w:r>
              <w:rPr>
                <w:noProof/>
                <w:webHidden/>
              </w:rPr>
              <w:fldChar w:fldCharType="begin"/>
            </w:r>
            <w:r>
              <w:rPr>
                <w:noProof/>
                <w:webHidden/>
              </w:rPr>
              <w:instrText xml:space="preserve"> PAGEREF _Toc494292525 \h </w:instrText>
            </w:r>
            <w:r>
              <w:rPr>
                <w:noProof/>
                <w:webHidden/>
              </w:rPr>
            </w:r>
            <w:r>
              <w:rPr>
                <w:noProof/>
                <w:webHidden/>
              </w:rPr>
              <w:fldChar w:fldCharType="separate"/>
            </w:r>
            <w:r>
              <w:rPr>
                <w:noProof/>
                <w:webHidden/>
              </w:rPr>
              <w:t>65</w:t>
            </w:r>
            <w:r>
              <w:rPr>
                <w:noProof/>
                <w:webHidden/>
              </w:rPr>
              <w:fldChar w:fldCharType="end"/>
            </w:r>
          </w:hyperlink>
        </w:p>
        <w:p w:rsidR="00E41146" w:rsidRDefault="00E41146">
          <w:pPr>
            <w:pStyle w:val="23"/>
            <w:tabs>
              <w:tab w:val="left" w:pos="1680"/>
              <w:tab w:val="right" w:leader="dot" w:pos="8296"/>
            </w:tabs>
            <w:ind w:left="480" w:firstLine="480"/>
            <w:rPr>
              <w:noProof/>
              <w:sz w:val="21"/>
            </w:rPr>
          </w:pPr>
          <w:hyperlink w:anchor="_Toc494292526" w:history="1">
            <w:r w:rsidRPr="003E30F9">
              <w:rPr>
                <w:rStyle w:val="af5"/>
                <w:rFonts w:asciiTheme="minorEastAsia" w:hAnsiTheme="minorEastAsia"/>
                <w:noProof/>
              </w:rPr>
              <w:t>7.6</w:t>
            </w:r>
            <w:r>
              <w:rPr>
                <w:noProof/>
                <w:sz w:val="21"/>
              </w:rPr>
              <w:tab/>
            </w:r>
            <w:r w:rsidRPr="003E30F9">
              <w:rPr>
                <w:rStyle w:val="af5"/>
                <w:rFonts w:asciiTheme="minorEastAsia" w:hAnsiTheme="minorEastAsia"/>
                <w:noProof/>
              </w:rPr>
              <w:t>GTP报文格式示例说明</w:t>
            </w:r>
            <w:r>
              <w:rPr>
                <w:noProof/>
                <w:webHidden/>
              </w:rPr>
              <w:tab/>
            </w:r>
            <w:r>
              <w:rPr>
                <w:noProof/>
                <w:webHidden/>
              </w:rPr>
              <w:fldChar w:fldCharType="begin"/>
            </w:r>
            <w:r>
              <w:rPr>
                <w:noProof/>
                <w:webHidden/>
              </w:rPr>
              <w:instrText xml:space="preserve"> PAGEREF _Toc494292526 \h </w:instrText>
            </w:r>
            <w:r>
              <w:rPr>
                <w:noProof/>
                <w:webHidden/>
              </w:rPr>
            </w:r>
            <w:r>
              <w:rPr>
                <w:noProof/>
                <w:webHidden/>
              </w:rPr>
              <w:fldChar w:fldCharType="separate"/>
            </w:r>
            <w:r>
              <w:rPr>
                <w:noProof/>
                <w:webHidden/>
              </w:rPr>
              <w:t>65</w:t>
            </w:r>
            <w:r>
              <w:rPr>
                <w:noProof/>
                <w:webHidden/>
              </w:rPr>
              <w:fldChar w:fldCharType="end"/>
            </w:r>
          </w:hyperlink>
        </w:p>
        <w:p w:rsidR="002B3E5A" w:rsidRDefault="005C6274">
          <w:pPr>
            <w:ind w:firstLine="482"/>
            <w:rPr>
              <w:rFonts w:asciiTheme="minorEastAsia" w:hAnsiTheme="minorEastAsia"/>
              <w:color w:val="000000" w:themeColor="text1"/>
            </w:rPr>
          </w:pPr>
          <w:r>
            <w:rPr>
              <w:rFonts w:asciiTheme="minorEastAsia" w:hAnsiTheme="minorEastAsia"/>
              <w:b/>
              <w:bCs/>
              <w:color w:val="000000" w:themeColor="text1"/>
              <w:lang w:val="zh-CN"/>
            </w:rPr>
            <w:fldChar w:fldCharType="end"/>
          </w:r>
        </w:p>
      </w:sdtContent>
    </w:sdt>
    <w:p w:rsidR="002B3E5A" w:rsidRDefault="002B3E5A">
      <w:pPr>
        <w:widowControl/>
        <w:ind w:firstLine="480"/>
        <w:jc w:val="left"/>
        <w:rPr>
          <w:rFonts w:asciiTheme="minorEastAsia" w:hAnsiTheme="minorEastAsia"/>
          <w:color w:val="000000" w:themeColor="text1"/>
        </w:rPr>
      </w:pPr>
    </w:p>
    <w:p w:rsidR="002B3E5A" w:rsidRDefault="002B3E5A">
      <w:pPr>
        <w:widowControl/>
        <w:ind w:firstLine="480"/>
        <w:jc w:val="left"/>
        <w:rPr>
          <w:rFonts w:asciiTheme="minorEastAsia" w:hAnsiTheme="minorEastAsia"/>
          <w:color w:val="000000" w:themeColor="text1"/>
        </w:rPr>
        <w:sectPr w:rsidR="002B3E5A">
          <w:headerReference w:type="default" r:id="rId20"/>
          <w:type w:val="continuous"/>
          <w:pgSz w:w="11906" w:h="16838"/>
          <w:pgMar w:top="1440" w:right="1800" w:bottom="1440" w:left="1800" w:header="851" w:footer="992" w:gutter="0"/>
          <w:cols w:space="425"/>
          <w:docGrid w:type="lines" w:linePitch="312"/>
        </w:sectPr>
      </w:pPr>
    </w:p>
    <w:p w:rsidR="002B3E5A" w:rsidRDefault="005C6274">
      <w:pPr>
        <w:pStyle w:val="1"/>
        <w:numPr>
          <w:ilvl w:val="0"/>
          <w:numId w:val="1"/>
        </w:numPr>
        <w:ind w:left="0" w:firstLine="0"/>
        <w:rPr>
          <w:rFonts w:asciiTheme="minorEastAsia" w:hAnsiTheme="minorEastAsia"/>
          <w:color w:val="000000" w:themeColor="text1"/>
        </w:rPr>
      </w:pPr>
      <w:bookmarkStart w:id="105" w:name="_Toc494292486"/>
      <w:r>
        <w:rPr>
          <w:rFonts w:asciiTheme="minorEastAsia" w:hAnsiTheme="minorEastAsia" w:hint="eastAsia"/>
          <w:color w:val="000000" w:themeColor="text1"/>
        </w:rPr>
        <w:lastRenderedPageBreak/>
        <w:t>前言</w:t>
      </w:r>
      <w:bookmarkEnd w:id="105"/>
    </w:p>
    <w:p w:rsidR="002B3E5A" w:rsidRDefault="005C6274">
      <w:pPr>
        <w:pStyle w:val="2"/>
        <w:numPr>
          <w:ilvl w:val="1"/>
          <w:numId w:val="1"/>
        </w:numPr>
        <w:ind w:left="0" w:firstLineChars="0" w:firstLine="0"/>
        <w:rPr>
          <w:rFonts w:asciiTheme="minorEastAsia" w:eastAsiaTheme="minorEastAsia" w:hAnsiTheme="minorEastAsia"/>
          <w:color w:val="000000" w:themeColor="text1"/>
        </w:rPr>
      </w:pPr>
      <w:bookmarkStart w:id="106" w:name="_Toc494292487"/>
      <w:r>
        <w:rPr>
          <w:rFonts w:asciiTheme="minorEastAsia" w:eastAsiaTheme="minorEastAsia" w:hAnsiTheme="minorEastAsia" w:hint="eastAsia"/>
          <w:color w:val="000000" w:themeColor="text1"/>
        </w:rPr>
        <w:t>目标和范围</w:t>
      </w:r>
      <w:bookmarkEnd w:id="106"/>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本文档定义了上海黄金交易所APP系统与主板会员二级系统之间的交易报文接口，包括：消息结构、消息类型、消息</w:t>
      </w:r>
      <w:proofErr w:type="gramStart"/>
      <w:r>
        <w:rPr>
          <w:rFonts w:asciiTheme="minorEastAsia" w:hAnsiTheme="minorEastAsia" w:hint="eastAsia"/>
          <w:color w:val="000000" w:themeColor="text1"/>
        </w:rPr>
        <w:t>域以及</w:t>
      </w:r>
      <w:proofErr w:type="gramEnd"/>
      <w:r>
        <w:rPr>
          <w:rFonts w:asciiTheme="minorEastAsia" w:hAnsiTheme="minorEastAsia" w:hint="eastAsia"/>
          <w:color w:val="000000" w:themeColor="text1"/>
        </w:rPr>
        <w:t>各消息包含要素做了规定，涉及接口范围包括：新开户</w:t>
      </w:r>
      <w:r>
        <w:rPr>
          <w:rFonts w:asciiTheme="minorEastAsia" w:hAnsiTheme="minorEastAsia"/>
          <w:color w:val="000000" w:themeColor="text1"/>
        </w:rPr>
        <w:t>、</w:t>
      </w:r>
      <w:r>
        <w:rPr>
          <w:rFonts w:asciiTheme="minorEastAsia" w:hAnsiTheme="minorEastAsia" w:hint="eastAsia"/>
          <w:color w:val="000000" w:themeColor="text1"/>
        </w:rPr>
        <w:t>交易开通、交易查询、联机交易，提货及库存查询，</w:t>
      </w:r>
      <w:proofErr w:type="gramStart"/>
      <w:r>
        <w:rPr>
          <w:rFonts w:asciiTheme="minorEastAsia" w:hAnsiTheme="minorEastAsia" w:hint="eastAsia"/>
          <w:color w:val="000000" w:themeColor="text1"/>
        </w:rPr>
        <w:t>出入金</w:t>
      </w:r>
      <w:proofErr w:type="gramEnd"/>
      <w:r>
        <w:rPr>
          <w:rFonts w:asciiTheme="minorEastAsia" w:hAnsiTheme="minorEastAsia" w:hint="eastAsia"/>
          <w:color w:val="000000" w:themeColor="text1"/>
        </w:rPr>
        <w:t>及流水查询。</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本文档所采用的术语、消息格式以及消息流描述等内容均遵照GTP协议标准。</w:t>
      </w:r>
    </w:p>
    <w:p w:rsidR="002B3E5A" w:rsidRDefault="005C6274">
      <w:pPr>
        <w:pStyle w:val="2"/>
        <w:numPr>
          <w:ilvl w:val="1"/>
          <w:numId w:val="1"/>
        </w:numPr>
        <w:ind w:left="0" w:firstLineChars="0" w:firstLine="0"/>
        <w:rPr>
          <w:rFonts w:asciiTheme="minorEastAsia" w:eastAsiaTheme="minorEastAsia" w:hAnsiTheme="minorEastAsia"/>
          <w:color w:val="000000" w:themeColor="text1"/>
        </w:rPr>
      </w:pPr>
      <w:bookmarkStart w:id="107" w:name="_Toc494292488"/>
      <w:r>
        <w:rPr>
          <w:rFonts w:asciiTheme="minorEastAsia" w:eastAsiaTheme="minorEastAsia" w:hAnsiTheme="minorEastAsia" w:hint="eastAsia"/>
          <w:color w:val="000000" w:themeColor="text1"/>
        </w:rPr>
        <w:t>读者对象</w:t>
      </w:r>
      <w:bookmarkEnd w:id="107"/>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本文档既适用于按照协议规范文档方式接入到APP系统的会员系统开发人员，也适用于交易所需求分析人员、技术管理人员、</w:t>
      </w:r>
      <w:r>
        <w:rPr>
          <w:rFonts w:asciiTheme="minorEastAsia" w:hAnsiTheme="minorEastAsia" w:cs="Times New Roman" w:hint="eastAsia"/>
          <w:color w:val="000000" w:themeColor="text1"/>
          <w:szCs w:val="24"/>
        </w:rPr>
        <w:t>软件设计及开发人员、测试人员。</w:t>
      </w:r>
    </w:p>
    <w:p w:rsidR="002B3E5A" w:rsidRDefault="005C6274">
      <w:pPr>
        <w:pStyle w:val="2"/>
        <w:numPr>
          <w:ilvl w:val="1"/>
          <w:numId w:val="1"/>
        </w:numPr>
        <w:ind w:left="0" w:firstLineChars="0" w:firstLine="0"/>
        <w:rPr>
          <w:rFonts w:asciiTheme="minorEastAsia" w:eastAsiaTheme="minorEastAsia" w:hAnsiTheme="minorEastAsia"/>
          <w:color w:val="000000" w:themeColor="text1"/>
        </w:rPr>
      </w:pPr>
      <w:bookmarkStart w:id="108" w:name="_Toc494292489"/>
      <w:r>
        <w:rPr>
          <w:rFonts w:asciiTheme="minorEastAsia" w:eastAsiaTheme="minorEastAsia" w:hAnsiTheme="minorEastAsia" w:hint="eastAsia"/>
          <w:color w:val="000000" w:themeColor="text1"/>
        </w:rPr>
        <w:t>参考文档</w:t>
      </w:r>
      <w:bookmarkEnd w:id="108"/>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《上海黄金交易所APP终端产品项目需求二次征求意见稿》</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《黄金交易数据交换协议(GTP)-V0.96（修订稿）》</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《GTP协议域字典》</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《上海黄金交易所交易系统接口说明书-V2.23》</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《上海黄金交易所保证金仓储接口说明书-V2.25》</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《应用系统清算数据接口规范(标准清算数据)-V2.3》</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《应用系统清算数据接口规范(明细清算数据)-V2.3》</w:t>
      </w:r>
    </w:p>
    <w:p w:rsidR="002B3E5A" w:rsidRDefault="005C6274">
      <w:pPr>
        <w:pStyle w:val="1"/>
        <w:numPr>
          <w:ilvl w:val="0"/>
          <w:numId w:val="1"/>
        </w:numPr>
        <w:rPr>
          <w:rFonts w:asciiTheme="minorEastAsia" w:hAnsiTheme="minorEastAsia"/>
          <w:color w:val="000000" w:themeColor="text1"/>
        </w:rPr>
      </w:pPr>
      <w:bookmarkStart w:id="109" w:name="_Toc494292490"/>
      <w:r>
        <w:rPr>
          <w:rFonts w:asciiTheme="minorEastAsia" w:hAnsiTheme="minorEastAsia" w:hint="eastAsia"/>
          <w:color w:val="000000" w:themeColor="text1"/>
        </w:rPr>
        <w:lastRenderedPageBreak/>
        <w:t>消息结构</w:t>
      </w:r>
      <w:bookmarkEnd w:id="109"/>
    </w:p>
    <w:p w:rsidR="002B3E5A" w:rsidRDefault="005C6274">
      <w:pPr>
        <w:ind w:firstLine="480"/>
        <w:rPr>
          <w:rFonts w:asciiTheme="minorEastAsia" w:hAnsiTheme="minorEastAsia"/>
          <w:color w:val="000000" w:themeColor="text1"/>
        </w:rPr>
      </w:pPr>
      <w:bookmarkStart w:id="110" w:name="_Toc402278933"/>
      <w:r>
        <w:rPr>
          <w:rFonts w:asciiTheme="minorEastAsia" w:hAnsiTheme="minorEastAsia" w:hint="eastAsia"/>
          <w:color w:val="000000" w:themeColor="text1"/>
        </w:rPr>
        <w:t>遵循GTP协议定义，消息结构描述如下：</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 xml:space="preserve">1）应用消息由多个“域号=值”的基本结构组成。这些基本结构之间用可见的域界定符 </w:t>
      </w:r>
      <w:r>
        <w:rPr>
          <w:rFonts w:asciiTheme="minorEastAsia" w:hAnsiTheme="minorEastAsia"/>
          <w:color w:val="000000" w:themeColor="text1"/>
        </w:rPr>
        <w:t>‘</w:t>
      </w:r>
      <w:r>
        <w:rPr>
          <w:rFonts w:asciiTheme="minorEastAsia" w:hAnsiTheme="minorEastAsia" w:hint="eastAsia"/>
          <w:color w:val="000000" w:themeColor="text1"/>
        </w:rPr>
        <w:t>,</w:t>
      </w:r>
      <w:r>
        <w:rPr>
          <w:rFonts w:asciiTheme="minorEastAsia" w:hAnsiTheme="minorEastAsia"/>
          <w:color w:val="000000" w:themeColor="text1"/>
        </w:rPr>
        <w:t>’</w:t>
      </w:r>
      <w:r>
        <w:rPr>
          <w:rFonts w:asciiTheme="minorEastAsia" w:hAnsiTheme="minorEastAsia" w:hint="eastAsia"/>
          <w:color w:val="000000" w:themeColor="text1"/>
        </w:rPr>
        <w:t xml:space="preserve"> 分割。</w:t>
      </w:r>
    </w:p>
    <w:p w:rsidR="002B3E5A" w:rsidRDefault="005C6274">
      <w:pPr>
        <w:ind w:firstLine="480"/>
        <w:jc w:val="center"/>
        <w:rPr>
          <w:rFonts w:asciiTheme="minorEastAsia" w:hAnsiTheme="minorEastAsia"/>
          <w:color w:val="000000" w:themeColor="text1"/>
        </w:rPr>
      </w:pPr>
      <w:r>
        <w:rPr>
          <w:rFonts w:asciiTheme="minorEastAsia" w:hAnsiTheme="minorEastAsia"/>
          <w:color w:val="000000" w:themeColor="text1"/>
        </w:rPr>
        <w:object w:dxaOrig="5565" w:dyaOrig="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25pt;height:28.5pt" o:ole="">
            <v:imagedata r:id="rId21" o:title=""/>
          </v:shape>
          <o:OLEObject Type="Embed" ProgID="Visio.Drawing.11" ShapeID="_x0000_i1025" DrawAspect="Content" ObjectID="_1568034344" r:id="rId22"/>
        </w:objec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2）在消息中，除消息组件外，</w:t>
      </w:r>
      <w:proofErr w:type="gramStart"/>
      <w:r>
        <w:rPr>
          <w:rFonts w:asciiTheme="minorEastAsia" w:hAnsiTheme="minorEastAsia" w:hint="eastAsia"/>
          <w:color w:val="000000" w:themeColor="text1"/>
        </w:rPr>
        <w:t>数据域不允许</w:t>
      </w:r>
      <w:proofErr w:type="gramEnd"/>
      <w:r>
        <w:rPr>
          <w:rFonts w:asciiTheme="minorEastAsia" w:hAnsiTheme="minorEastAsia" w:hint="eastAsia"/>
          <w:color w:val="000000" w:themeColor="text1"/>
        </w:rPr>
        <w:t>在消息中重复出现。数据域定义详见附录域字典。</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3）应用消息包括消息头和消息体两部分：</w:t>
      </w:r>
    </w:p>
    <w:p w:rsidR="002B3E5A" w:rsidRDefault="005C6274">
      <w:pPr>
        <w:ind w:firstLine="480"/>
        <w:jc w:val="center"/>
        <w:rPr>
          <w:rFonts w:asciiTheme="minorEastAsia" w:hAnsiTheme="minorEastAsia"/>
          <w:color w:val="000000" w:themeColor="text1"/>
        </w:rPr>
      </w:pPr>
      <w:r>
        <w:rPr>
          <w:rFonts w:asciiTheme="minorEastAsia" w:hAnsiTheme="minorEastAsia"/>
          <w:color w:val="000000" w:themeColor="text1"/>
        </w:rPr>
        <w:object w:dxaOrig="4725" w:dyaOrig="600">
          <v:shape id="_x0000_i1026" type="#_x0000_t75" style="width:236.25pt;height:30pt" o:ole="">
            <v:imagedata r:id="rId23" o:title=""/>
          </v:shape>
          <o:OLEObject Type="Embed" ProgID="Visio.Drawing.11" ShapeID="_x0000_i1026" DrawAspect="Content" ObjectID="_1568034345" r:id="rId24"/>
        </w:objec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其中：</w:t>
      </w:r>
    </w:p>
    <w:p w:rsidR="002B3E5A" w:rsidRDefault="005C6274">
      <w:pPr>
        <w:pStyle w:val="12"/>
        <w:numPr>
          <w:ilvl w:val="0"/>
          <w:numId w:val="2"/>
        </w:numPr>
        <w:ind w:firstLineChars="0"/>
        <w:rPr>
          <w:rFonts w:asciiTheme="minorEastAsia" w:hAnsiTheme="minorEastAsia"/>
          <w:color w:val="000000" w:themeColor="text1"/>
        </w:rPr>
      </w:pPr>
      <w:r>
        <w:rPr>
          <w:rFonts w:asciiTheme="minorEastAsia" w:hAnsiTheme="minorEastAsia" w:hint="eastAsia"/>
          <w:color w:val="000000" w:themeColor="text1"/>
        </w:rPr>
        <w:t>消息头标识了消息类型、消息序列号、消息序列类别号、报文连续标识等信息，详见第4章定义。</w:t>
      </w:r>
    </w:p>
    <w:p w:rsidR="002B3E5A" w:rsidRDefault="005C6274">
      <w:pPr>
        <w:pStyle w:val="12"/>
        <w:numPr>
          <w:ilvl w:val="0"/>
          <w:numId w:val="2"/>
        </w:numPr>
        <w:ind w:firstLineChars="0"/>
        <w:rPr>
          <w:rFonts w:asciiTheme="minorEastAsia" w:hAnsiTheme="minorEastAsia"/>
          <w:color w:val="000000" w:themeColor="text1"/>
        </w:rPr>
      </w:pPr>
      <w:r>
        <w:rPr>
          <w:rFonts w:asciiTheme="minorEastAsia" w:hAnsiTheme="minorEastAsia" w:hint="eastAsia"/>
          <w:color w:val="000000" w:themeColor="text1"/>
        </w:rPr>
        <w:t>消息体定义了消息的主体结构，定义了消息</w:t>
      </w:r>
      <w:proofErr w:type="gramStart"/>
      <w:r>
        <w:rPr>
          <w:rFonts w:asciiTheme="minorEastAsia" w:hAnsiTheme="minorEastAsia" w:hint="eastAsia"/>
          <w:color w:val="000000" w:themeColor="text1"/>
        </w:rPr>
        <w:t>交互时</w:t>
      </w:r>
      <w:proofErr w:type="gramEnd"/>
      <w:r>
        <w:rPr>
          <w:rFonts w:asciiTheme="minorEastAsia" w:hAnsiTheme="minorEastAsia" w:hint="eastAsia"/>
          <w:color w:val="000000" w:themeColor="text1"/>
        </w:rPr>
        <w:t>包含的信息要素，详见第5章定义。</w:t>
      </w:r>
    </w:p>
    <w:p w:rsidR="002B3E5A" w:rsidRDefault="005C6274">
      <w:pPr>
        <w:pStyle w:val="1"/>
        <w:numPr>
          <w:ilvl w:val="0"/>
          <w:numId w:val="1"/>
        </w:numPr>
        <w:rPr>
          <w:rFonts w:asciiTheme="minorEastAsia" w:hAnsiTheme="minorEastAsia"/>
          <w:color w:val="000000" w:themeColor="text1"/>
        </w:rPr>
      </w:pPr>
      <w:bookmarkStart w:id="111" w:name="_Toc494292491"/>
      <w:bookmarkEnd w:id="110"/>
      <w:r>
        <w:rPr>
          <w:rFonts w:asciiTheme="minorEastAsia" w:hAnsiTheme="minorEastAsia" w:hint="eastAsia"/>
          <w:color w:val="000000" w:themeColor="text1"/>
        </w:rPr>
        <w:t>消息类型</w:t>
      </w:r>
      <w:bookmarkEnd w:id="111"/>
    </w:p>
    <w:p w:rsidR="002B3E5A" w:rsidRDefault="005C6274">
      <w:pPr>
        <w:pStyle w:val="2"/>
        <w:numPr>
          <w:ilvl w:val="1"/>
          <w:numId w:val="1"/>
        </w:numPr>
        <w:ind w:left="0" w:firstLineChars="0" w:firstLine="0"/>
        <w:rPr>
          <w:rFonts w:asciiTheme="minorEastAsia" w:eastAsiaTheme="minorEastAsia" w:hAnsiTheme="minorEastAsia"/>
          <w:color w:val="000000" w:themeColor="text1"/>
        </w:rPr>
      </w:pPr>
      <w:bookmarkStart w:id="112" w:name="_Toc494292492"/>
      <w:r>
        <w:rPr>
          <w:rFonts w:asciiTheme="minorEastAsia" w:eastAsiaTheme="minorEastAsia" w:hAnsiTheme="minorEastAsia" w:hint="eastAsia"/>
          <w:color w:val="000000" w:themeColor="text1"/>
        </w:rPr>
        <w:t>消息分类</w:t>
      </w:r>
      <w:bookmarkEnd w:id="112"/>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针对APP交易终端对外应用消息接口，按照功能维度分类如下：</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1）</w:t>
      </w:r>
      <w:r>
        <w:rPr>
          <w:rFonts w:asciiTheme="minorEastAsia" w:hAnsiTheme="minorEastAsia" w:hint="eastAsia"/>
          <w:b/>
          <w:color w:val="000000" w:themeColor="text1"/>
        </w:rPr>
        <w:t>竞价类消息</w:t>
      </w:r>
      <w:r>
        <w:rPr>
          <w:rFonts w:asciiTheme="minorEastAsia" w:hAnsiTheme="minorEastAsia" w:hint="eastAsia"/>
          <w:color w:val="000000" w:themeColor="text1"/>
        </w:rPr>
        <w:t>：主要涵盖竞价/集中撮合交易指令，如报单、撤单及相应的查询指令。</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2）</w:t>
      </w:r>
      <w:r>
        <w:rPr>
          <w:rFonts w:asciiTheme="minorEastAsia" w:hAnsiTheme="minorEastAsia" w:hint="eastAsia"/>
          <w:b/>
          <w:color w:val="000000" w:themeColor="text1"/>
        </w:rPr>
        <w:t>库存类消息</w:t>
      </w:r>
      <w:r>
        <w:rPr>
          <w:rFonts w:asciiTheme="minorEastAsia" w:hAnsiTheme="minorEastAsia" w:hint="eastAsia"/>
          <w:color w:val="000000" w:themeColor="text1"/>
        </w:rPr>
        <w:t>：主要涵盖提货相应的查询交易。</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3）</w:t>
      </w:r>
      <w:r>
        <w:rPr>
          <w:rFonts w:asciiTheme="minorEastAsia" w:hAnsiTheme="minorEastAsia" w:hint="eastAsia"/>
          <w:b/>
          <w:color w:val="000000" w:themeColor="text1"/>
        </w:rPr>
        <w:t>资金类消息：</w:t>
      </w:r>
      <w:r>
        <w:rPr>
          <w:rFonts w:asciiTheme="minorEastAsia" w:hAnsiTheme="minorEastAsia" w:hint="eastAsia"/>
          <w:color w:val="000000" w:themeColor="text1"/>
        </w:rPr>
        <w:t>主要涵盖资金划转等交易。</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4）</w:t>
      </w:r>
      <w:r>
        <w:rPr>
          <w:rFonts w:asciiTheme="minorEastAsia" w:hAnsiTheme="minorEastAsia" w:hint="eastAsia"/>
          <w:b/>
          <w:color w:val="000000" w:themeColor="text1"/>
        </w:rPr>
        <w:t>登记类消息</w:t>
      </w:r>
      <w:r>
        <w:rPr>
          <w:rFonts w:asciiTheme="minorEastAsia" w:hAnsiTheme="minorEastAsia" w:hint="eastAsia"/>
          <w:color w:val="000000" w:themeColor="text1"/>
        </w:rPr>
        <w:t>：包括新开户，开通交易设置修改密码，重置密码等。</w:t>
      </w:r>
    </w:p>
    <w:p w:rsidR="002B3E5A" w:rsidRDefault="005C6274">
      <w:pPr>
        <w:pStyle w:val="2"/>
        <w:numPr>
          <w:ilvl w:val="1"/>
          <w:numId w:val="1"/>
        </w:numPr>
        <w:ind w:left="0" w:firstLineChars="0" w:firstLine="0"/>
        <w:rPr>
          <w:rFonts w:asciiTheme="minorEastAsia" w:eastAsiaTheme="minorEastAsia" w:hAnsiTheme="minorEastAsia"/>
          <w:color w:val="000000" w:themeColor="text1"/>
        </w:rPr>
      </w:pPr>
      <w:bookmarkStart w:id="113" w:name="_Toc494292493"/>
      <w:r>
        <w:rPr>
          <w:rFonts w:asciiTheme="minorEastAsia" w:eastAsiaTheme="minorEastAsia" w:hAnsiTheme="minorEastAsia" w:hint="eastAsia"/>
          <w:color w:val="000000" w:themeColor="text1"/>
        </w:rPr>
        <w:lastRenderedPageBreak/>
        <w:t>消息类型标识符</w:t>
      </w:r>
      <w:bookmarkEnd w:id="113"/>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每个消息对应一个唯一的消息类型标识符。消息类型标识符由四个字符组成，详见附录7.1。</w:t>
      </w:r>
    </w:p>
    <w:p w:rsidR="002B3E5A" w:rsidRDefault="005C6274">
      <w:pPr>
        <w:pStyle w:val="2"/>
        <w:numPr>
          <w:ilvl w:val="1"/>
          <w:numId w:val="1"/>
        </w:numPr>
        <w:ind w:left="0" w:firstLineChars="0" w:firstLine="0"/>
        <w:rPr>
          <w:rFonts w:asciiTheme="minorEastAsia" w:eastAsiaTheme="minorEastAsia" w:hAnsiTheme="minorEastAsia"/>
          <w:color w:val="000000" w:themeColor="text1"/>
        </w:rPr>
      </w:pPr>
      <w:bookmarkStart w:id="114" w:name="_Toc494292494"/>
      <w:r>
        <w:rPr>
          <w:rFonts w:asciiTheme="minorEastAsia" w:eastAsiaTheme="minorEastAsia" w:hAnsiTheme="minorEastAsia" w:hint="eastAsia"/>
          <w:color w:val="000000" w:themeColor="text1"/>
        </w:rPr>
        <w:t>消息响应代码与响应消息</w:t>
      </w:r>
      <w:bookmarkEnd w:id="114"/>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考虑到用户体验的一致性，消息响应代码与响应消息</w:t>
      </w:r>
      <w:proofErr w:type="gramStart"/>
      <w:r>
        <w:rPr>
          <w:rFonts w:asciiTheme="minorEastAsia" w:hAnsiTheme="minorEastAsia" w:hint="eastAsia"/>
          <w:color w:val="000000" w:themeColor="text1"/>
        </w:rPr>
        <w:t>采取透传的</w:t>
      </w:r>
      <w:proofErr w:type="gramEnd"/>
      <w:r>
        <w:rPr>
          <w:rFonts w:asciiTheme="minorEastAsia" w:hAnsiTheme="minorEastAsia" w:hint="eastAsia"/>
          <w:color w:val="000000" w:themeColor="text1"/>
        </w:rPr>
        <w:t>方式返回二级系统自有的响应代码与响应消息。</w:t>
      </w:r>
    </w:p>
    <w:p w:rsidR="002B3E5A" w:rsidRDefault="005C6274">
      <w:pPr>
        <w:pStyle w:val="1"/>
        <w:numPr>
          <w:ilvl w:val="0"/>
          <w:numId w:val="1"/>
        </w:numPr>
        <w:rPr>
          <w:rFonts w:asciiTheme="minorEastAsia" w:hAnsiTheme="minorEastAsia"/>
          <w:color w:val="000000" w:themeColor="text1"/>
        </w:rPr>
      </w:pPr>
      <w:bookmarkStart w:id="115" w:name="_Toc494292495"/>
      <w:r>
        <w:rPr>
          <w:rFonts w:asciiTheme="minorEastAsia" w:hAnsiTheme="minorEastAsia" w:hint="eastAsia"/>
          <w:color w:val="000000" w:themeColor="text1"/>
        </w:rPr>
        <w:t>加密方式</w:t>
      </w:r>
      <w:bookmarkEnd w:id="115"/>
    </w:p>
    <w:p w:rsidR="002B3E5A" w:rsidRDefault="005C6274">
      <w:pPr>
        <w:ind w:firstLine="480"/>
      </w:pPr>
      <w:r>
        <w:rPr>
          <w:rFonts w:hint="eastAsia"/>
        </w:rPr>
        <w:t>1</w:t>
      </w:r>
      <w:r>
        <w:t>）</w:t>
      </w:r>
      <w:r>
        <w:rPr>
          <w:rFonts w:hint="eastAsia"/>
        </w:rPr>
        <w:t>交易所</w:t>
      </w:r>
      <w:r>
        <w:rPr>
          <w:rFonts w:hint="eastAsia"/>
        </w:rPr>
        <w:t>A</w:t>
      </w:r>
      <w:r>
        <w:t>PP</w:t>
      </w:r>
      <w:r>
        <w:t>后台系统</w:t>
      </w:r>
      <w:r>
        <w:rPr>
          <w:rFonts w:hint="eastAsia"/>
        </w:rPr>
        <w:t>与</w:t>
      </w:r>
      <w:r>
        <w:t>二级系统之间的</w:t>
      </w:r>
      <w:r>
        <w:rPr>
          <w:rFonts w:hint="eastAsia"/>
        </w:rPr>
        <w:t>数据传输在</w:t>
      </w:r>
      <w:r>
        <w:rPr>
          <w:rFonts w:hint="eastAsia"/>
        </w:rPr>
        <w:t>API</w:t>
      </w:r>
      <w:r>
        <w:rPr>
          <w:rFonts w:hint="eastAsia"/>
        </w:rPr>
        <w:t>中统</w:t>
      </w:r>
      <w:proofErr w:type="gramStart"/>
      <w:r>
        <w:rPr>
          <w:rFonts w:hint="eastAsia"/>
        </w:rPr>
        <w:t>一</w:t>
      </w:r>
      <w:proofErr w:type="gramEnd"/>
      <w:r>
        <w:rPr>
          <w:rFonts w:hint="eastAsia"/>
        </w:rPr>
        <w:t>采用对称</w:t>
      </w:r>
      <w:r>
        <w:rPr>
          <w:rFonts w:hint="eastAsia"/>
        </w:rPr>
        <w:t>3des</w:t>
      </w:r>
      <w:r>
        <w:rPr>
          <w:rFonts w:hint="eastAsia"/>
        </w:rPr>
        <w:t>方式加密，</w:t>
      </w:r>
      <w:r>
        <w:t>密钥</w:t>
      </w:r>
      <w:r>
        <w:rPr>
          <w:rFonts w:hint="eastAsia"/>
        </w:rPr>
        <w:t>每次会话</w:t>
      </w:r>
      <w:r>
        <w:t>时</w:t>
      </w:r>
      <w:r>
        <w:rPr>
          <w:rFonts w:hint="eastAsia"/>
        </w:rPr>
        <w:t>通过</w:t>
      </w:r>
      <w:r>
        <w:t>API</w:t>
      </w:r>
      <w:r>
        <w:t>动态生成</w:t>
      </w:r>
      <w:r>
        <w:rPr>
          <w:rFonts w:hint="eastAsia"/>
        </w:rPr>
        <w:t>；</w:t>
      </w:r>
    </w:p>
    <w:p w:rsidR="002B3E5A" w:rsidRDefault="005C6274">
      <w:pPr>
        <w:ind w:firstLine="480"/>
      </w:pPr>
      <w:r>
        <w:t>2</w:t>
      </w:r>
      <w:r>
        <w:t>）</w:t>
      </w:r>
      <w:r>
        <w:rPr>
          <w:rFonts w:hint="eastAsia"/>
        </w:rPr>
        <w:t>对于</w:t>
      </w:r>
      <w:r>
        <w:rPr>
          <w:rFonts w:hint="eastAsia"/>
        </w:rPr>
        <w:t>app</w:t>
      </w:r>
      <w:r>
        <w:rPr>
          <w:rFonts w:hint="eastAsia"/>
        </w:rPr>
        <w:t>密码，在通过</w:t>
      </w:r>
      <w:r>
        <w:t>应用报文加密传输之前，会</w:t>
      </w:r>
      <w:r>
        <w:rPr>
          <w:rFonts w:hint="eastAsia"/>
        </w:rPr>
        <w:t>先采用</w:t>
      </w:r>
      <w:r>
        <w:rPr>
          <w:rFonts w:hint="eastAsia"/>
        </w:rPr>
        <w:t>md5</w:t>
      </w:r>
      <w:r>
        <w:rPr>
          <w:rFonts w:hint="eastAsia"/>
        </w:rPr>
        <w:t>算法进行两次不可逆加密</w:t>
      </w:r>
      <w:r>
        <w:t>，</w:t>
      </w:r>
      <w:r>
        <w:rPr>
          <w:rFonts w:hint="eastAsia"/>
        </w:rPr>
        <w:t>以确保密码</w:t>
      </w:r>
      <w:r>
        <w:t>安全性</w:t>
      </w:r>
      <w:r>
        <w:rPr>
          <w:rFonts w:hint="eastAsia"/>
        </w:rPr>
        <w:t>。</w:t>
      </w:r>
    </w:p>
    <w:p w:rsidR="002B3E5A" w:rsidRDefault="005C6274">
      <w:pPr>
        <w:ind w:firstLine="480"/>
        <w:rPr>
          <w:rFonts w:asciiTheme="minorEastAsia" w:hAnsiTheme="minorEastAsia"/>
          <w:color w:val="000000" w:themeColor="text1"/>
        </w:rPr>
      </w:pPr>
      <w:r>
        <w:rPr>
          <w:rFonts w:hint="eastAsia"/>
        </w:rPr>
        <w:t>3</w:t>
      </w:r>
      <w:r>
        <w:t>）</w:t>
      </w:r>
      <w:r>
        <w:rPr>
          <w:rFonts w:hint="eastAsia"/>
        </w:rPr>
        <w:t>交易所系统</w:t>
      </w:r>
      <w:r>
        <w:t>不会</w:t>
      </w:r>
      <w:r>
        <w:rPr>
          <w:rFonts w:hint="eastAsia"/>
        </w:rPr>
        <w:t>存储</w:t>
      </w:r>
      <w:r>
        <w:t>APP</w:t>
      </w:r>
      <w:r>
        <w:t>密码</w:t>
      </w:r>
      <w:r>
        <w:rPr>
          <w:rFonts w:hint="eastAsia"/>
        </w:rPr>
        <w:t>，按照</w:t>
      </w:r>
      <w:r>
        <w:t>银行安全要求，</w:t>
      </w:r>
      <w:r>
        <w:t>APP</w:t>
      </w:r>
      <w:r>
        <w:t>密码</w:t>
      </w:r>
      <w:r>
        <w:rPr>
          <w:rFonts w:hint="eastAsia"/>
        </w:rPr>
        <w:t>也不会</w:t>
      </w:r>
      <w:r>
        <w:t>以明文方式</w:t>
      </w:r>
      <w:r>
        <w:rPr>
          <w:rFonts w:hint="eastAsia"/>
        </w:rPr>
        <w:t>在二级系统</w:t>
      </w:r>
      <w:r>
        <w:t>存储。</w:t>
      </w:r>
    </w:p>
    <w:p w:rsidR="002B3E5A" w:rsidRDefault="005C6274">
      <w:pPr>
        <w:pStyle w:val="1"/>
        <w:numPr>
          <w:ilvl w:val="0"/>
          <w:numId w:val="1"/>
        </w:numPr>
        <w:rPr>
          <w:rFonts w:asciiTheme="minorEastAsia" w:hAnsiTheme="minorEastAsia"/>
          <w:color w:val="000000" w:themeColor="text1"/>
        </w:rPr>
      </w:pPr>
      <w:bookmarkStart w:id="116" w:name="_Toc494292496"/>
      <w:r>
        <w:rPr>
          <w:rFonts w:asciiTheme="minorEastAsia" w:hAnsiTheme="minorEastAsia" w:hint="eastAsia"/>
          <w:color w:val="000000" w:themeColor="text1"/>
        </w:rPr>
        <w:t>消息头定义</w:t>
      </w:r>
      <w:bookmarkEnd w:id="116"/>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消息头的定义遵循GTP协议标准，每个消息均带有一个消息头，消息头中包含的要素如下：</w:t>
      </w:r>
    </w:p>
    <w:tbl>
      <w:tblPr>
        <w:tblStyle w:val="af8"/>
        <w:tblW w:w="7559" w:type="dxa"/>
        <w:jc w:val="center"/>
        <w:tblLayout w:type="fixed"/>
        <w:tblLook w:val="04A0" w:firstRow="1" w:lastRow="0" w:firstColumn="1" w:lastColumn="0" w:noHBand="0" w:noVBand="1"/>
      </w:tblPr>
      <w:tblGrid>
        <w:gridCol w:w="714"/>
        <w:gridCol w:w="1896"/>
        <w:gridCol w:w="758"/>
        <w:gridCol w:w="4191"/>
      </w:tblGrid>
      <w:tr w:rsidR="002B3E5A">
        <w:trPr>
          <w:tblHeader/>
          <w:jc w:val="center"/>
        </w:trPr>
        <w:tc>
          <w:tcPr>
            <w:tcW w:w="714" w:type="dxa"/>
            <w:shd w:val="clear" w:color="auto" w:fill="D9D9D9" w:themeFill="background1" w:themeFillShade="D9"/>
          </w:tcPr>
          <w:p w:rsidR="002B3E5A" w:rsidRDefault="005C6274">
            <w:pPr>
              <w:ind w:firstLineChars="0" w:firstLine="0"/>
              <w:rPr>
                <w:rFonts w:asciiTheme="minorEastAsia" w:hAnsiTheme="minorEastAsia"/>
                <w:b/>
                <w:color w:val="000000" w:themeColor="text1"/>
                <w:sz w:val="21"/>
                <w:szCs w:val="21"/>
              </w:rPr>
            </w:pPr>
            <w:r>
              <w:rPr>
                <w:rFonts w:asciiTheme="minorEastAsia" w:hAnsiTheme="minorEastAsia" w:hint="eastAsia"/>
                <w:b/>
                <w:color w:val="000000" w:themeColor="text1"/>
                <w:sz w:val="21"/>
                <w:szCs w:val="21"/>
              </w:rPr>
              <w:t>Tag</w:t>
            </w:r>
          </w:p>
        </w:tc>
        <w:tc>
          <w:tcPr>
            <w:tcW w:w="1896" w:type="dxa"/>
            <w:shd w:val="clear" w:color="auto" w:fill="D9D9D9" w:themeFill="background1" w:themeFillShade="D9"/>
          </w:tcPr>
          <w:p w:rsidR="002B3E5A" w:rsidRDefault="005C6274">
            <w:pPr>
              <w:ind w:firstLineChars="0" w:firstLine="0"/>
              <w:rPr>
                <w:rFonts w:asciiTheme="minorEastAsia" w:hAnsiTheme="minorEastAsia"/>
                <w:b/>
                <w:color w:val="000000" w:themeColor="text1"/>
                <w:sz w:val="21"/>
                <w:szCs w:val="21"/>
              </w:rPr>
            </w:pPr>
            <w:r>
              <w:rPr>
                <w:rFonts w:asciiTheme="minorEastAsia" w:hAnsiTheme="minorEastAsia" w:hint="eastAsia"/>
                <w:b/>
                <w:color w:val="000000" w:themeColor="text1"/>
                <w:sz w:val="21"/>
                <w:szCs w:val="21"/>
              </w:rPr>
              <w:t>域名</w:t>
            </w:r>
          </w:p>
        </w:tc>
        <w:tc>
          <w:tcPr>
            <w:tcW w:w="758" w:type="dxa"/>
            <w:shd w:val="clear" w:color="auto" w:fill="D9D9D9" w:themeFill="background1" w:themeFillShade="D9"/>
          </w:tcPr>
          <w:p w:rsidR="002B3E5A" w:rsidRDefault="005C6274">
            <w:pPr>
              <w:ind w:firstLineChars="0" w:firstLine="0"/>
              <w:rPr>
                <w:rFonts w:asciiTheme="minorEastAsia" w:hAnsiTheme="minorEastAsia"/>
                <w:b/>
                <w:color w:val="000000" w:themeColor="text1"/>
                <w:sz w:val="21"/>
                <w:szCs w:val="21"/>
              </w:rPr>
            </w:pPr>
            <w:r>
              <w:rPr>
                <w:rFonts w:asciiTheme="minorEastAsia" w:hAnsiTheme="minorEastAsia" w:hint="eastAsia"/>
                <w:b/>
                <w:color w:val="000000" w:themeColor="text1"/>
                <w:sz w:val="21"/>
                <w:szCs w:val="21"/>
              </w:rPr>
              <w:t>必须</w:t>
            </w:r>
          </w:p>
        </w:tc>
        <w:tc>
          <w:tcPr>
            <w:tcW w:w="4191" w:type="dxa"/>
            <w:shd w:val="clear" w:color="auto" w:fill="D9D9D9" w:themeFill="background1" w:themeFillShade="D9"/>
          </w:tcPr>
          <w:p w:rsidR="002B3E5A" w:rsidRDefault="005C6274">
            <w:pPr>
              <w:ind w:firstLineChars="0" w:firstLine="0"/>
              <w:rPr>
                <w:rFonts w:asciiTheme="minorEastAsia" w:hAnsiTheme="minorEastAsia"/>
                <w:b/>
                <w:color w:val="000000" w:themeColor="text1"/>
                <w:sz w:val="21"/>
                <w:szCs w:val="21"/>
              </w:rPr>
            </w:pPr>
            <w:r>
              <w:rPr>
                <w:rFonts w:asciiTheme="minorEastAsia" w:hAnsiTheme="minorEastAsia" w:hint="eastAsia"/>
                <w:b/>
                <w:color w:val="000000" w:themeColor="text1"/>
                <w:sz w:val="21"/>
                <w:szCs w:val="21"/>
              </w:rPr>
              <w:t>说明</w:t>
            </w:r>
          </w:p>
        </w:tc>
      </w:tr>
      <w:tr w:rsidR="002B3E5A">
        <w:trPr>
          <w:jc w:val="center"/>
        </w:trPr>
        <w:tc>
          <w:tcPr>
            <w:tcW w:w="714" w:type="dxa"/>
          </w:tcPr>
          <w:p w:rsidR="002B3E5A" w:rsidRDefault="005C6274">
            <w:pPr>
              <w:ind w:firstLineChars="0" w:firstLine="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X01</w:t>
            </w:r>
          </w:p>
        </w:tc>
        <w:tc>
          <w:tcPr>
            <w:tcW w:w="1896" w:type="dxa"/>
          </w:tcPr>
          <w:p w:rsidR="002B3E5A" w:rsidRDefault="005C6274">
            <w:pPr>
              <w:spacing w:line="240" w:lineRule="auto"/>
              <w:ind w:firstLineChars="0" w:firstLine="0"/>
              <w:rPr>
                <w:rFonts w:asciiTheme="minorEastAsia" w:hAnsiTheme="minorEastAsia"/>
                <w:color w:val="000000" w:themeColor="text1"/>
                <w:sz w:val="21"/>
                <w:szCs w:val="21"/>
              </w:rPr>
            </w:pPr>
            <w:r>
              <w:rPr>
                <w:rFonts w:asciiTheme="minorEastAsia" w:hAnsiTheme="minorEastAsia"/>
                <w:color w:val="000000" w:themeColor="text1"/>
                <w:sz w:val="21"/>
                <w:szCs w:val="21"/>
              </w:rPr>
              <w:t>beginString</w:t>
            </w:r>
          </w:p>
        </w:tc>
        <w:tc>
          <w:tcPr>
            <w:tcW w:w="758" w:type="dxa"/>
          </w:tcPr>
          <w:p w:rsidR="002B3E5A" w:rsidRDefault="005C6274">
            <w:pPr>
              <w:spacing w:line="240" w:lineRule="auto"/>
              <w:ind w:firstLineChars="0" w:firstLine="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Y</w:t>
            </w:r>
          </w:p>
        </w:tc>
        <w:tc>
          <w:tcPr>
            <w:tcW w:w="4191" w:type="dxa"/>
          </w:tcPr>
          <w:p w:rsidR="002B3E5A" w:rsidRDefault="005C6274">
            <w:pPr>
              <w:spacing w:line="240" w:lineRule="auto"/>
              <w:ind w:firstLineChars="0" w:firstLine="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标识协议版本号，固定取值为“GTP1.0”</w:t>
            </w:r>
          </w:p>
        </w:tc>
      </w:tr>
      <w:tr w:rsidR="002B3E5A">
        <w:trPr>
          <w:jc w:val="center"/>
        </w:trPr>
        <w:tc>
          <w:tcPr>
            <w:tcW w:w="714" w:type="dxa"/>
            <w:vAlign w:val="center"/>
          </w:tcPr>
          <w:p w:rsidR="002B3E5A" w:rsidRDefault="005C6274">
            <w:pPr>
              <w:ind w:firstLineChars="0" w:firstLine="0"/>
              <w:rPr>
                <w:rFonts w:asciiTheme="minorEastAsia" w:hAnsiTheme="minorEastAsia" w:cs="宋体"/>
                <w:color w:val="000000" w:themeColor="text1"/>
                <w:sz w:val="21"/>
                <w:szCs w:val="21"/>
              </w:rPr>
            </w:pPr>
            <w:r>
              <w:rPr>
                <w:rFonts w:asciiTheme="minorEastAsia" w:hAnsiTheme="minorEastAsia" w:hint="eastAsia"/>
                <w:color w:val="000000" w:themeColor="text1"/>
                <w:sz w:val="21"/>
                <w:szCs w:val="21"/>
              </w:rPr>
              <w:t>X02</w:t>
            </w:r>
          </w:p>
        </w:tc>
        <w:tc>
          <w:tcPr>
            <w:tcW w:w="1896" w:type="dxa"/>
          </w:tcPr>
          <w:p w:rsidR="002B3E5A" w:rsidRDefault="005C6274">
            <w:pPr>
              <w:spacing w:line="240" w:lineRule="auto"/>
              <w:ind w:firstLineChars="0" w:firstLine="0"/>
              <w:rPr>
                <w:rFonts w:asciiTheme="minorEastAsia" w:hAnsiTheme="minorEastAsia"/>
                <w:color w:val="000000" w:themeColor="text1"/>
                <w:sz w:val="21"/>
                <w:szCs w:val="21"/>
              </w:rPr>
            </w:pPr>
            <w:bookmarkStart w:id="117" w:name="OLE_LINK31"/>
            <w:bookmarkStart w:id="118" w:name="OLE_LINK32"/>
            <w:r>
              <w:rPr>
                <w:rFonts w:asciiTheme="minorEastAsia" w:hAnsiTheme="minorEastAsia"/>
                <w:color w:val="000000" w:themeColor="text1"/>
                <w:sz w:val="21"/>
                <w:szCs w:val="21"/>
              </w:rPr>
              <w:t>ContentLength</w:t>
            </w:r>
            <w:bookmarkEnd w:id="117"/>
            <w:bookmarkEnd w:id="118"/>
          </w:p>
        </w:tc>
        <w:tc>
          <w:tcPr>
            <w:tcW w:w="758" w:type="dxa"/>
          </w:tcPr>
          <w:p w:rsidR="002B3E5A" w:rsidRDefault="005C6274">
            <w:pPr>
              <w:spacing w:line="240" w:lineRule="auto"/>
              <w:ind w:firstLineChars="0" w:firstLine="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Y</w:t>
            </w:r>
          </w:p>
        </w:tc>
        <w:tc>
          <w:tcPr>
            <w:tcW w:w="4191" w:type="dxa"/>
          </w:tcPr>
          <w:p w:rsidR="002B3E5A" w:rsidRDefault="005C6274">
            <w:pPr>
              <w:spacing w:line="240" w:lineRule="auto"/>
              <w:ind w:firstLineChars="0" w:firstLine="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除消息头之外，各field长度和，以字节为单位</w:t>
            </w:r>
          </w:p>
        </w:tc>
      </w:tr>
      <w:tr w:rsidR="002B3E5A">
        <w:trPr>
          <w:jc w:val="center"/>
        </w:trPr>
        <w:tc>
          <w:tcPr>
            <w:tcW w:w="714" w:type="dxa"/>
            <w:vAlign w:val="center"/>
          </w:tcPr>
          <w:p w:rsidR="002B3E5A" w:rsidRDefault="005C6274">
            <w:pPr>
              <w:ind w:firstLineChars="0" w:firstLine="0"/>
              <w:rPr>
                <w:rFonts w:asciiTheme="minorEastAsia" w:hAnsiTheme="minorEastAsia" w:cs="宋体"/>
                <w:color w:val="000000" w:themeColor="text1"/>
                <w:sz w:val="21"/>
                <w:szCs w:val="21"/>
              </w:rPr>
            </w:pPr>
            <w:r>
              <w:rPr>
                <w:rFonts w:asciiTheme="minorEastAsia" w:hAnsiTheme="minorEastAsia" w:hint="eastAsia"/>
                <w:color w:val="000000" w:themeColor="text1"/>
                <w:sz w:val="21"/>
                <w:szCs w:val="21"/>
              </w:rPr>
              <w:t>X03</w:t>
            </w:r>
          </w:p>
        </w:tc>
        <w:tc>
          <w:tcPr>
            <w:tcW w:w="1896" w:type="dxa"/>
          </w:tcPr>
          <w:p w:rsidR="002B3E5A" w:rsidRDefault="005C6274">
            <w:pPr>
              <w:spacing w:line="240" w:lineRule="auto"/>
              <w:ind w:firstLineChars="0" w:firstLine="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MsgType</w:t>
            </w:r>
          </w:p>
        </w:tc>
        <w:tc>
          <w:tcPr>
            <w:tcW w:w="758" w:type="dxa"/>
          </w:tcPr>
          <w:p w:rsidR="002B3E5A" w:rsidRDefault="005C6274">
            <w:pPr>
              <w:spacing w:line="240" w:lineRule="auto"/>
              <w:ind w:firstLineChars="0" w:firstLine="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Y</w:t>
            </w:r>
          </w:p>
        </w:tc>
        <w:tc>
          <w:tcPr>
            <w:tcW w:w="4191" w:type="dxa"/>
          </w:tcPr>
          <w:p w:rsidR="002B3E5A" w:rsidRDefault="005C6274">
            <w:pPr>
              <w:spacing w:line="240" w:lineRule="auto"/>
              <w:ind w:firstLineChars="0" w:firstLine="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消息类型，不同类型消息的TID值不同</w:t>
            </w:r>
          </w:p>
        </w:tc>
      </w:tr>
      <w:tr w:rsidR="002B3E5A">
        <w:trPr>
          <w:jc w:val="center"/>
        </w:trPr>
        <w:tc>
          <w:tcPr>
            <w:tcW w:w="714" w:type="dxa"/>
            <w:vAlign w:val="center"/>
          </w:tcPr>
          <w:p w:rsidR="002B3E5A" w:rsidRDefault="005C6274">
            <w:pPr>
              <w:ind w:firstLineChars="0" w:firstLine="0"/>
              <w:rPr>
                <w:rFonts w:asciiTheme="minorEastAsia" w:hAnsiTheme="minorEastAsia" w:cs="宋体"/>
                <w:color w:val="000000" w:themeColor="text1"/>
                <w:sz w:val="21"/>
                <w:szCs w:val="21"/>
              </w:rPr>
            </w:pPr>
            <w:r>
              <w:rPr>
                <w:rFonts w:asciiTheme="minorEastAsia" w:hAnsiTheme="minorEastAsia" w:hint="eastAsia"/>
                <w:color w:val="000000" w:themeColor="text1"/>
                <w:sz w:val="21"/>
                <w:szCs w:val="21"/>
              </w:rPr>
              <w:t>X04</w:t>
            </w:r>
          </w:p>
        </w:tc>
        <w:tc>
          <w:tcPr>
            <w:tcW w:w="1896" w:type="dxa"/>
          </w:tcPr>
          <w:p w:rsidR="002B3E5A" w:rsidRDefault="005C6274">
            <w:pPr>
              <w:spacing w:line="240" w:lineRule="auto"/>
              <w:ind w:firstLineChars="0" w:firstLine="0"/>
              <w:rPr>
                <w:rFonts w:asciiTheme="minorEastAsia" w:hAnsiTheme="minorEastAsia"/>
                <w:color w:val="000000" w:themeColor="text1"/>
                <w:sz w:val="21"/>
                <w:szCs w:val="21"/>
              </w:rPr>
            </w:pPr>
            <w:r>
              <w:rPr>
                <w:rFonts w:asciiTheme="minorEastAsia" w:hAnsiTheme="minorEastAsia"/>
                <w:color w:val="000000" w:themeColor="text1"/>
                <w:sz w:val="21"/>
                <w:szCs w:val="21"/>
              </w:rPr>
              <w:t>SequenceSeries</w:t>
            </w:r>
            <w:r>
              <w:rPr>
                <w:rFonts w:asciiTheme="minorEastAsia" w:hAnsiTheme="minorEastAsia" w:hint="eastAsia"/>
                <w:color w:val="000000" w:themeColor="text1"/>
                <w:sz w:val="21"/>
                <w:szCs w:val="21"/>
              </w:rPr>
              <w:t>No</w:t>
            </w:r>
          </w:p>
        </w:tc>
        <w:tc>
          <w:tcPr>
            <w:tcW w:w="758" w:type="dxa"/>
          </w:tcPr>
          <w:p w:rsidR="002B3E5A" w:rsidRDefault="005C6274">
            <w:pPr>
              <w:spacing w:line="240" w:lineRule="auto"/>
              <w:ind w:firstLineChars="0" w:firstLine="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Y</w:t>
            </w:r>
          </w:p>
        </w:tc>
        <w:tc>
          <w:tcPr>
            <w:tcW w:w="4191" w:type="dxa"/>
          </w:tcPr>
          <w:p w:rsidR="002B3E5A" w:rsidRDefault="005C6274">
            <w:pPr>
              <w:spacing w:line="240" w:lineRule="auto"/>
              <w:ind w:firstLineChars="0" w:firstLine="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序列类别号，代表数据流的标号</w:t>
            </w:r>
          </w:p>
        </w:tc>
      </w:tr>
      <w:tr w:rsidR="002B3E5A">
        <w:trPr>
          <w:jc w:val="center"/>
        </w:trPr>
        <w:tc>
          <w:tcPr>
            <w:tcW w:w="714" w:type="dxa"/>
            <w:vAlign w:val="center"/>
          </w:tcPr>
          <w:p w:rsidR="002B3E5A" w:rsidRDefault="005C6274">
            <w:pPr>
              <w:ind w:firstLineChars="0" w:firstLine="0"/>
              <w:rPr>
                <w:rFonts w:asciiTheme="minorEastAsia" w:hAnsiTheme="minorEastAsia" w:cs="宋体"/>
                <w:color w:val="000000" w:themeColor="text1"/>
                <w:sz w:val="21"/>
                <w:szCs w:val="21"/>
              </w:rPr>
            </w:pPr>
            <w:r>
              <w:rPr>
                <w:rFonts w:asciiTheme="minorEastAsia" w:hAnsiTheme="minorEastAsia" w:hint="eastAsia"/>
                <w:color w:val="000000" w:themeColor="text1"/>
                <w:sz w:val="21"/>
                <w:szCs w:val="21"/>
              </w:rPr>
              <w:t>X05</w:t>
            </w:r>
          </w:p>
        </w:tc>
        <w:tc>
          <w:tcPr>
            <w:tcW w:w="1896" w:type="dxa"/>
          </w:tcPr>
          <w:p w:rsidR="002B3E5A" w:rsidRDefault="005C6274">
            <w:pPr>
              <w:spacing w:line="240" w:lineRule="auto"/>
              <w:ind w:firstLineChars="0" w:firstLine="0"/>
              <w:rPr>
                <w:rFonts w:asciiTheme="minorEastAsia" w:hAnsiTheme="minorEastAsia"/>
                <w:color w:val="000000" w:themeColor="text1"/>
                <w:sz w:val="21"/>
                <w:szCs w:val="21"/>
              </w:rPr>
            </w:pPr>
            <w:r>
              <w:rPr>
                <w:rFonts w:asciiTheme="minorEastAsia" w:hAnsiTheme="minorEastAsia"/>
                <w:color w:val="000000" w:themeColor="text1"/>
                <w:sz w:val="21"/>
                <w:szCs w:val="21"/>
              </w:rPr>
              <w:t>SequenceNo</w:t>
            </w:r>
          </w:p>
        </w:tc>
        <w:tc>
          <w:tcPr>
            <w:tcW w:w="758" w:type="dxa"/>
          </w:tcPr>
          <w:p w:rsidR="002B3E5A" w:rsidRDefault="005C6274">
            <w:pPr>
              <w:spacing w:line="240" w:lineRule="auto"/>
              <w:ind w:firstLineChars="0" w:firstLine="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Y</w:t>
            </w:r>
          </w:p>
        </w:tc>
        <w:tc>
          <w:tcPr>
            <w:tcW w:w="4191" w:type="dxa"/>
          </w:tcPr>
          <w:p w:rsidR="002B3E5A" w:rsidRDefault="005C6274">
            <w:pPr>
              <w:spacing w:line="240" w:lineRule="auto"/>
              <w:ind w:firstLineChars="0" w:firstLine="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消息序列号，基于数据流的编号</w:t>
            </w:r>
          </w:p>
        </w:tc>
      </w:tr>
      <w:tr w:rsidR="002B3E5A">
        <w:trPr>
          <w:jc w:val="center"/>
        </w:trPr>
        <w:tc>
          <w:tcPr>
            <w:tcW w:w="714" w:type="dxa"/>
            <w:vAlign w:val="center"/>
          </w:tcPr>
          <w:p w:rsidR="002B3E5A" w:rsidRDefault="005C6274">
            <w:pPr>
              <w:ind w:firstLineChars="0" w:firstLine="0"/>
              <w:rPr>
                <w:rFonts w:asciiTheme="minorEastAsia" w:hAnsiTheme="minorEastAsia" w:cs="宋体"/>
                <w:color w:val="000000" w:themeColor="text1"/>
                <w:sz w:val="21"/>
                <w:szCs w:val="21"/>
              </w:rPr>
            </w:pPr>
            <w:r>
              <w:rPr>
                <w:rFonts w:asciiTheme="minorEastAsia" w:hAnsiTheme="minorEastAsia" w:hint="eastAsia"/>
                <w:color w:val="000000" w:themeColor="text1"/>
                <w:sz w:val="21"/>
                <w:szCs w:val="21"/>
              </w:rPr>
              <w:lastRenderedPageBreak/>
              <w:t>X06</w:t>
            </w:r>
          </w:p>
        </w:tc>
        <w:tc>
          <w:tcPr>
            <w:tcW w:w="1896" w:type="dxa"/>
          </w:tcPr>
          <w:p w:rsidR="002B3E5A" w:rsidRDefault="005C6274">
            <w:pPr>
              <w:spacing w:line="240" w:lineRule="auto"/>
              <w:ind w:firstLineChars="0" w:firstLine="0"/>
              <w:rPr>
                <w:rFonts w:asciiTheme="minorEastAsia" w:hAnsiTheme="minorEastAsia"/>
                <w:color w:val="000000" w:themeColor="text1"/>
                <w:sz w:val="21"/>
                <w:szCs w:val="21"/>
              </w:rPr>
            </w:pPr>
            <w:r>
              <w:rPr>
                <w:rFonts w:asciiTheme="minorEastAsia" w:hAnsiTheme="minorEastAsia"/>
                <w:color w:val="000000" w:themeColor="text1"/>
                <w:sz w:val="21"/>
                <w:szCs w:val="21"/>
              </w:rPr>
              <w:t>Chain</w:t>
            </w:r>
            <w:r>
              <w:rPr>
                <w:rFonts w:asciiTheme="minorEastAsia" w:hAnsiTheme="minorEastAsia" w:hint="eastAsia"/>
                <w:color w:val="000000" w:themeColor="text1"/>
                <w:sz w:val="21"/>
                <w:szCs w:val="21"/>
              </w:rPr>
              <w:t>Flag</w:t>
            </w:r>
          </w:p>
        </w:tc>
        <w:tc>
          <w:tcPr>
            <w:tcW w:w="758" w:type="dxa"/>
          </w:tcPr>
          <w:p w:rsidR="002B3E5A" w:rsidRDefault="005C6274">
            <w:pPr>
              <w:spacing w:line="240" w:lineRule="auto"/>
              <w:ind w:firstLineChars="0" w:firstLine="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Y</w:t>
            </w:r>
          </w:p>
        </w:tc>
        <w:tc>
          <w:tcPr>
            <w:tcW w:w="4191" w:type="dxa"/>
          </w:tcPr>
          <w:p w:rsidR="002B3E5A" w:rsidRDefault="005C6274">
            <w:pPr>
              <w:spacing w:line="240" w:lineRule="auto"/>
              <w:ind w:firstLineChars="0" w:firstLine="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消息的连续标志，取值如下：</w:t>
            </w:r>
          </w:p>
          <w:p w:rsidR="002B3E5A" w:rsidRDefault="005C6274">
            <w:pPr>
              <w:spacing w:line="240" w:lineRule="auto"/>
              <w:ind w:firstLineChars="0" w:firstLine="0"/>
              <w:rPr>
                <w:rFonts w:asciiTheme="minorEastAsia" w:hAnsiTheme="minorEastAsia"/>
                <w:color w:val="000000" w:themeColor="text1"/>
                <w:sz w:val="21"/>
                <w:szCs w:val="21"/>
              </w:rPr>
            </w:pPr>
            <w:r>
              <w:rPr>
                <w:rFonts w:asciiTheme="minorEastAsia" w:hAnsiTheme="minorEastAsia"/>
                <w:color w:val="000000" w:themeColor="text1"/>
                <w:sz w:val="21"/>
                <w:szCs w:val="21"/>
              </w:rPr>
              <w:t>‘</w:t>
            </w:r>
            <w:r>
              <w:rPr>
                <w:rFonts w:asciiTheme="minorEastAsia" w:hAnsiTheme="minorEastAsia" w:hint="eastAsia"/>
                <w:color w:val="000000" w:themeColor="text1"/>
                <w:sz w:val="21"/>
                <w:szCs w:val="21"/>
              </w:rPr>
              <w:t>S</w:t>
            </w:r>
            <w:r>
              <w:rPr>
                <w:rFonts w:asciiTheme="minorEastAsia" w:hAnsiTheme="minorEastAsia"/>
                <w:color w:val="000000" w:themeColor="text1"/>
                <w:sz w:val="21"/>
                <w:szCs w:val="21"/>
              </w:rPr>
              <w:t>’</w:t>
            </w:r>
            <w:r>
              <w:rPr>
                <w:rFonts w:asciiTheme="minorEastAsia" w:hAnsiTheme="minorEastAsia" w:hint="eastAsia"/>
                <w:color w:val="000000" w:themeColor="text1"/>
                <w:sz w:val="21"/>
                <w:szCs w:val="21"/>
              </w:rPr>
              <w:t>-单个报文</w:t>
            </w:r>
          </w:p>
          <w:p w:rsidR="002B3E5A" w:rsidRDefault="005C6274">
            <w:pPr>
              <w:spacing w:line="240" w:lineRule="auto"/>
              <w:ind w:firstLineChars="0" w:firstLine="0"/>
              <w:rPr>
                <w:rFonts w:asciiTheme="minorEastAsia" w:hAnsiTheme="minorEastAsia"/>
                <w:color w:val="000000" w:themeColor="text1"/>
                <w:sz w:val="21"/>
                <w:szCs w:val="21"/>
              </w:rPr>
            </w:pPr>
            <w:r>
              <w:rPr>
                <w:rFonts w:asciiTheme="minorEastAsia" w:hAnsiTheme="minorEastAsia"/>
                <w:color w:val="000000" w:themeColor="text1"/>
                <w:sz w:val="21"/>
                <w:szCs w:val="21"/>
              </w:rPr>
              <w:t>‘</w:t>
            </w:r>
            <w:r>
              <w:rPr>
                <w:rFonts w:asciiTheme="minorEastAsia" w:hAnsiTheme="minorEastAsia" w:hint="eastAsia"/>
                <w:color w:val="000000" w:themeColor="text1"/>
                <w:sz w:val="21"/>
                <w:szCs w:val="21"/>
              </w:rPr>
              <w:t>F</w:t>
            </w:r>
            <w:r>
              <w:rPr>
                <w:rFonts w:asciiTheme="minorEastAsia" w:hAnsiTheme="minorEastAsia"/>
                <w:color w:val="000000" w:themeColor="text1"/>
                <w:sz w:val="21"/>
                <w:szCs w:val="21"/>
              </w:rPr>
              <w:t>’</w:t>
            </w:r>
            <w:r>
              <w:rPr>
                <w:rFonts w:asciiTheme="minorEastAsia" w:hAnsiTheme="minorEastAsia" w:hint="eastAsia"/>
                <w:color w:val="000000" w:themeColor="text1"/>
                <w:sz w:val="21"/>
                <w:szCs w:val="21"/>
              </w:rPr>
              <w:t>-报文链的第一个报文</w:t>
            </w:r>
          </w:p>
          <w:p w:rsidR="002B3E5A" w:rsidRDefault="005C6274">
            <w:pPr>
              <w:spacing w:line="240" w:lineRule="auto"/>
              <w:ind w:firstLineChars="0" w:firstLine="0"/>
              <w:rPr>
                <w:rFonts w:asciiTheme="minorEastAsia" w:hAnsiTheme="minorEastAsia"/>
                <w:color w:val="000000" w:themeColor="text1"/>
                <w:sz w:val="21"/>
                <w:szCs w:val="21"/>
              </w:rPr>
            </w:pPr>
            <w:r>
              <w:rPr>
                <w:rFonts w:asciiTheme="minorEastAsia" w:hAnsiTheme="minorEastAsia"/>
                <w:color w:val="000000" w:themeColor="text1"/>
                <w:sz w:val="21"/>
                <w:szCs w:val="21"/>
              </w:rPr>
              <w:t>‘</w:t>
            </w:r>
            <w:r>
              <w:rPr>
                <w:rFonts w:asciiTheme="minorEastAsia" w:hAnsiTheme="minorEastAsia" w:hint="eastAsia"/>
                <w:color w:val="000000" w:themeColor="text1"/>
                <w:sz w:val="21"/>
                <w:szCs w:val="21"/>
              </w:rPr>
              <w:t>C</w:t>
            </w:r>
            <w:r>
              <w:rPr>
                <w:rFonts w:asciiTheme="minorEastAsia" w:hAnsiTheme="minorEastAsia"/>
                <w:color w:val="000000" w:themeColor="text1"/>
                <w:sz w:val="21"/>
                <w:szCs w:val="21"/>
              </w:rPr>
              <w:t>’</w:t>
            </w:r>
            <w:r>
              <w:rPr>
                <w:rFonts w:asciiTheme="minorEastAsia" w:hAnsiTheme="minorEastAsia" w:hint="eastAsia"/>
                <w:color w:val="000000" w:themeColor="text1"/>
                <w:sz w:val="21"/>
                <w:szCs w:val="21"/>
              </w:rPr>
              <w:t>-报文链的中间报文</w:t>
            </w:r>
          </w:p>
          <w:p w:rsidR="002B3E5A" w:rsidRDefault="005C6274">
            <w:pPr>
              <w:spacing w:line="240" w:lineRule="auto"/>
              <w:ind w:firstLineChars="0" w:firstLine="0"/>
              <w:rPr>
                <w:rFonts w:asciiTheme="minorEastAsia" w:hAnsiTheme="minorEastAsia"/>
                <w:color w:val="000000" w:themeColor="text1"/>
                <w:sz w:val="21"/>
                <w:szCs w:val="21"/>
              </w:rPr>
            </w:pPr>
            <w:r>
              <w:rPr>
                <w:rFonts w:asciiTheme="minorEastAsia" w:hAnsiTheme="minorEastAsia"/>
                <w:color w:val="000000" w:themeColor="text1"/>
                <w:sz w:val="21"/>
                <w:szCs w:val="21"/>
              </w:rPr>
              <w:t>‘</w:t>
            </w:r>
            <w:r>
              <w:rPr>
                <w:rFonts w:asciiTheme="minorEastAsia" w:hAnsiTheme="minorEastAsia" w:hint="eastAsia"/>
                <w:color w:val="000000" w:themeColor="text1"/>
                <w:sz w:val="21"/>
                <w:szCs w:val="21"/>
              </w:rPr>
              <w:t>L</w:t>
            </w:r>
            <w:r>
              <w:rPr>
                <w:rFonts w:asciiTheme="minorEastAsia" w:hAnsiTheme="minorEastAsia"/>
                <w:color w:val="000000" w:themeColor="text1"/>
                <w:sz w:val="21"/>
                <w:szCs w:val="21"/>
              </w:rPr>
              <w:t>’</w:t>
            </w:r>
            <w:r>
              <w:rPr>
                <w:rFonts w:asciiTheme="minorEastAsia" w:hAnsiTheme="minorEastAsia" w:hint="eastAsia"/>
                <w:color w:val="000000" w:themeColor="text1"/>
                <w:sz w:val="21"/>
                <w:szCs w:val="21"/>
              </w:rPr>
              <w:t>-报文链的最后一个报文，无后续报文</w:t>
            </w:r>
          </w:p>
        </w:tc>
      </w:tr>
      <w:tr w:rsidR="002B3E5A">
        <w:trPr>
          <w:jc w:val="center"/>
        </w:trPr>
        <w:tc>
          <w:tcPr>
            <w:tcW w:w="714" w:type="dxa"/>
            <w:vAlign w:val="center"/>
          </w:tcPr>
          <w:p w:rsidR="002B3E5A" w:rsidRDefault="005C6274">
            <w:pPr>
              <w:ind w:firstLineChars="0" w:firstLine="0"/>
              <w:rPr>
                <w:rFonts w:asciiTheme="minorEastAsia" w:hAnsiTheme="minorEastAsia" w:cs="宋体"/>
                <w:color w:val="000000" w:themeColor="text1"/>
                <w:sz w:val="21"/>
                <w:szCs w:val="21"/>
              </w:rPr>
            </w:pPr>
            <w:r>
              <w:rPr>
                <w:rFonts w:asciiTheme="minorEastAsia" w:hAnsiTheme="minorEastAsia" w:hint="eastAsia"/>
                <w:color w:val="000000" w:themeColor="text1"/>
                <w:sz w:val="21"/>
                <w:szCs w:val="21"/>
              </w:rPr>
              <w:t>X07</w:t>
            </w:r>
          </w:p>
        </w:tc>
        <w:tc>
          <w:tcPr>
            <w:tcW w:w="1896" w:type="dxa"/>
            <w:shd w:val="clear" w:color="auto" w:fill="auto"/>
          </w:tcPr>
          <w:p w:rsidR="002B3E5A" w:rsidRDefault="005C6274">
            <w:pPr>
              <w:spacing w:line="240" w:lineRule="auto"/>
              <w:ind w:firstLineChars="0" w:firstLine="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RootID</w:t>
            </w:r>
          </w:p>
        </w:tc>
        <w:tc>
          <w:tcPr>
            <w:tcW w:w="758" w:type="dxa"/>
            <w:shd w:val="clear" w:color="auto" w:fill="auto"/>
          </w:tcPr>
          <w:p w:rsidR="002B3E5A" w:rsidRDefault="005C6274">
            <w:pPr>
              <w:spacing w:line="240" w:lineRule="auto"/>
              <w:ind w:firstLineChars="0" w:firstLine="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Y</w:t>
            </w:r>
          </w:p>
        </w:tc>
        <w:tc>
          <w:tcPr>
            <w:tcW w:w="4191" w:type="dxa"/>
            <w:shd w:val="clear" w:color="auto" w:fill="auto"/>
          </w:tcPr>
          <w:p w:rsidR="002B3E5A" w:rsidRDefault="005C6274">
            <w:pPr>
              <w:spacing w:line="240" w:lineRule="auto"/>
              <w:ind w:firstLineChars="0" w:firstLine="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作为消息来源标志，上行消息中必填</w:t>
            </w:r>
          </w:p>
        </w:tc>
      </w:tr>
      <w:tr w:rsidR="002B3E5A">
        <w:trPr>
          <w:jc w:val="center"/>
        </w:trPr>
        <w:tc>
          <w:tcPr>
            <w:tcW w:w="714" w:type="dxa"/>
            <w:vAlign w:val="center"/>
          </w:tcPr>
          <w:p w:rsidR="002B3E5A" w:rsidRDefault="005C6274">
            <w:pPr>
              <w:ind w:firstLineChars="0" w:firstLine="0"/>
              <w:rPr>
                <w:rFonts w:asciiTheme="minorEastAsia" w:hAnsiTheme="minorEastAsia" w:cs="宋体"/>
                <w:color w:val="000000" w:themeColor="text1"/>
                <w:sz w:val="21"/>
                <w:szCs w:val="21"/>
              </w:rPr>
            </w:pPr>
            <w:r>
              <w:rPr>
                <w:rFonts w:asciiTheme="minorEastAsia" w:hAnsiTheme="minorEastAsia" w:hint="eastAsia"/>
                <w:color w:val="000000" w:themeColor="text1"/>
                <w:sz w:val="21"/>
                <w:szCs w:val="21"/>
              </w:rPr>
              <w:t>X08</w:t>
            </w:r>
          </w:p>
        </w:tc>
        <w:tc>
          <w:tcPr>
            <w:tcW w:w="1896" w:type="dxa"/>
          </w:tcPr>
          <w:p w:rsidR="002B3E5A" w:rsidRDefault="005C6274">
            <w:pPr>
              <w:spacing w:line="240" w:lineRule="auto"/>
              <w:ind w:firstLineChars="0" w:firstLine="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SenderID</w:t>
            </w:r>
          </w:p>
        </w:tc>
        <w:tc>
          <w:tcPr>
            <w:tcW w:w="758" w:type="dxa"/>
          </w:tcPr>
          <w:p w:rsidR="002B3E5A" w:rsidRDefault="005C6274">
            <w:pPr>
              <w:spacing w:line="240" w:lineRule="auto"/>
              <w:ind w:firstLineChars="0" w:firstLine="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Y</w:t>
            </w:r>
          </w:p>
        </w:tc>
        <w:tc>
          <w:tcPr>
            <w:tcW w:w="4191" w:type="dxa"/>
          </w:tcPr>
          <w:p w:rsidR="002B3E5A" w:rsidRDefault="005C6274">
            <w:pPr>
              <w:spacing w:line="240" w:lineRule="auto"/>
              <w:ind w:firstLineChars="0" w:firstLine="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发送方标识符</w:t>
            </w:r>
          </w:p>
        </w:tc>
      </w:tr>
      <w:tr w:rsidR="002B3E5A">
        <w:trPr>
          <w:jc w:val="center"/>
        </w:trPr>
        <w:tc>
          <w:tcPr>
            <w:tcW w:w="714" w:type="dxa"/>
          </w:tcPr>
          <w:p w:rsidR="002B3E5A" w:rsidRDefault="005C6274">
            <w:pPr>
              <w:ind w:firstLineChars="0" w:firstLine="0"/>
              <w:rPr>
                <w:rFonts w:asciiTheme="minorEastAsia" w:hAnsiTheme="minorEastAsia" w:cs="宋体"/>
                <w:color w:val="000000" w:themeColor="text1"/>
                <w:sz w:val="21"/>
                <w:szCs w:val="21"/>
              </w:rPr>
            </w:pPr>
            <w:r>
              <w:rPr>
                <w:rFonts w:asciiTheme="minorEastAsia" w:hAnsiTheme="minorEastAsia" w:hint="eastAsia"/>
                <w:color w:val="000000" w:themeColor="text1"/>
                <w:sz w:val="21"/>
                <w:szCs w:val="21"/>
              </w:rPr>
              <w:t>X09</w:t>
            </w:r>
          </w:p>
        </w:tc>
        <w:tc>
          <w:tcPr>
            <w:tcW w:w="1896" w:type="dxa"/>
          </w:tcPr>
          <w:p w:rsidR="002B3E5A" w:rsidRDefault="005C6274">
            <w:pPr>
              <w:spacing w:line="240" w:lineRule="auto"/>
              <w:ind w:firstLineChars="0" w:firstLine="0"/>
              <w:rPr>
                <w:rFonts w:asciiTheme="minorEastAsia" w:hAnsiTheme="minorEastAsia"/>
                <w:color w:val="000000" w:themeColor="text1"/>
                <w:sz w:val="21"/>
                <w:szCs w:val="21"/>
              </w:rPr>
            </w:pPr>
            <w:bookmarkStart w:id="119" w:name="OLE_LINK26"/>
            <w:bookmarkStart w:id="120" w:name="OLE_LINK25"/>
            <w:r>
              <w:rPr>
                <w:rFonts w:asciiTheme="minorEastAsia" w:hAnsiTheme="minorEastAsia" w:hint="eastAsia"/>
                <w:color w:val="000000" w:themeColor="text1"/>
                <w:sz w:val="21"/>
                <w:szCs w:val="21"/>
              </w:rPr>
              <w:t>ReceiverID</w:t>
            </w:r>
            <w:bookmarkEnd w:id="119"/>
            <w:bookmarkEnd w:id="120"/>
          </w:p>
        </w:tc>
        <w:tc>
          <w:tcPr>
            <w:tcW w:w="758" w:type="dxa"/>
          </w:tcPr>
          <w:p w:rsidR="002B3E5A" w:rsidRDefault="005C6274">
            <w:pPr>
              <w:spacing w:line="240" w:lineRule="auto"/>
              <w:ind w:firstLineChars="0" w:firstLine="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Y</w:t>
            </w:r>
          </w:p>
        </w:tc>
        <w:tc>
          <w:tcPr>
            <w:tcW w:w="4191" w:type="dxa"/>
          </w:tcPr>
          <w:p w:rsidR="002B3E5A" w:rsidRDefault="005C6274">
            <w:pPr>
              <w:spacing w:line="240" w:lineRule="auto"/>
              <w:ind w:firstLineChars="0" w:firstLine="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接收方标识符</w:t>
            </w:r>
          </w:p>
        </w:tc>
      </w:tr>
      <w:tr w:rsidR="00DE5718">
        <w:trPr>
          <w:jc w:val="center"/>
          <w:ins w:id="121" w:author="cuiqingsong" w:date="2017-08-28T13:56:00Z"/>
        </w:trPr>
        <w:tc>
          <w:tcPr>
            <w:tcW w:w="714" w:type="dxa"/>
          </w:tcPr>
          <w:p w:rsidR="00DE5718" w:rsidRDefault="00DE5718">
            <w:pPr>
              <w:ind w:firstLineChars="0" w:firstLine="0"/>
              <w:rPr>
                <w:ins w:id="122" w:author="cuiqingsong" w:date="2017-08-28T13:56:00Z"/>
                <w:rFonts w:asciiTheme="minorEastAsia" w:hAnsiTheme="minorEastAsia"/>
                <w:color w:val="000000" w:themeColor="text1"/>
                <w:sz w:val="21"/>
                <w:szCs w:val="21"/>
              </w:rPr>
            </w:pPr>
            <w:ins w:id="123" w:author="cuiqingsong" w:date="2017-08-28T13:56:00Z">
              <w:r>
                <w:rPr>
                  <w:rFonts w:asciiTheme="minorEastAsia" w:hAnsiTheme="minorEastAsia" w:hint="eastAsia"/>
                  <w:color w:val="000000" w:themeColor="text1"/>
                  <w:sz w:val="21"/>
                  <w:szCs w:val="21"/>
                </w:rPr>
                <w:t>X</w:t>
              </w:r>
              <w:r>
                <w:rPr>
                  <w:rFonts w:asciiTheme="minorEastAsia" w:hAnsiTheme="minorEastAsia"/>
                  <w:color w:val="000000" w:themeColor="text1"/>
                  <w:sz w:val="21"/>
                  <w:szCs w:val="21"/>
                </w:rPr>
                <w:t>11</w:t>
              </w:r>
            </w:ins>
          </w:p>
        </w:tc>
        <w:tc>
          <w:tcPr>
            <w:tcW w:w="1896" w:type="dxa"/>
          </w:tcPr>
          <w:p w:rsidR="00DE5718" w:rsidRDefault="00B813F7">
            <w:pPr>
              <w:spacing w:line="240" w:lineRule="auto"/>
              <w:ind w:firstLineChars="0" w:firstLine="0"/>
              <w:rPr>
                <w:ins w:id="124" w:author="cuiqingsong" w:date="2017-08-28T13:56:00Z"/>
                <w:rFonts w:asciiTheme="minorEastAsia" w:hAnsiTheme="minorEastAsia"/>
                <w:color w:val="000000" w:themeColor="text1"/>
                <w:sz w:val="21"/>
                <w:szCs w:val="21"/>
              </w:rPr>
            </w:pPr>
            <w:ins w:id="125" w:author="cuiqingsong" w:date="2017-08-28T17:15:00Z">
              <w:r>
                <w:rPr>
                  <w:rFonts w:asciiTheme="minorEastAsia" w:hAnsiTheme="minorEastAsia"/>
                  <w:color w:val="000000" w:themeColor="text1"/>
                  <w:sz w:val="21"/>
                  <w:szCs w:val="21"/>
                </w:rPr>
                <w:t>S</w:t>
              </w:r>
            </w:ins>
            <w:ins w:id="126" w:author="cuiqingsong" w:date="2017-08-28T13:57:00Z">
              <w:r w:rsidR="00DE5718" w:rsidRPr="00DE5718">
                <w:rPr>
                  <w:rFonts w:asciiTheme="minorEastAsia" w:hAnsiTheme="minorEastAsia"/>
                  <w:color w:val="000000" w:themeColor="text1"/>
                  <w:sz w:val="21"/>
                  <w:szCs w:val="21"/>
                </w:rPr>
                <w:t>ysTraceNumber</w:t>
              </w:r>
            </w:ins>
          </w:p>
        </w:tc>
        <w:tc>
          <w:tcPr>
            <w:tcW w:w="758" w:type="dxa"/>
          </w:tcPr>
          <w:p w:rsidR="00DE5718" w:rsidRDefault="00DE5718">
            <w:pPr>
              <w:spacing w:line="240" w:lineRule="auto"/>
              <w:ind w:firstLineChars="0" w:firstLine="0"/>
              <w:rPr>
                <w:ins w:id="127" w:author="cuiqingsong" w:date="2017-08-28T13:56:00Z"/>
                <w:rFonts w:asciiTheme="minorEastAsia" w:hAnsiTheme="minorEastAsia"/>
                <w:color w:val="000000" w:themeColor="text1"/>
                <w:sz w:val="21"/>
                <w:szCs w:val="21"/>
              </w:rPr>
            </w:pPr>
            <w:ins w:id="128" w:author="cuiqingsong" w:date="2017-08-28T13:56:00Z">
              <w:r>
                <w:rPr>
                  <w:rFonts w:asciiTheme="minorEastAsia" w:hAnsiTheme="minorEastAsia" w:hint="eastAsia"/>
                  <w:color w:val="000000" w:themeColor="text1"/>
                  <w:sz w:val="21"/>
                  <w:szCs w:val="21"/>
                </w:rPr>
                <w:t>Y</w:t>
              </w:r>
            </w:ins>
          </w:p>
        </w:tc>
        <w:tc>
          <w:tcPr>
            <w:tcW w:w="4191" w:type="dxa"/>
          </w:tcPr>
          <w:p w:rsidR="00DE5718" w:rsidRDefault="00881C16">
            <w:pPr>
              <w:spacing w:line="240" w:lineRule="auto"/>
              <w:ind w:firstLineChars="0" w:firstLine="0"/>
              <w:rPr>
                <w:ins w:id="129" w:author="cuiqingsong" w:date="2017-08-28T13:56:00Z"/>
                <w:rFonts w:asciiTheme="minorEastAsia" w:hAnsiTheme="minorEastAsia"/>
                <w:color w:val="000000" w:themeColor="text1"/>
                <w:sz w:val="21"/>
                <w:szCs w:val="21"/>
              </w:rPr>
            </w:pPr>
            <w:ins w:id="130" w:author="cuiqingsong" w:date="2017-08-28T13:57:00Z">
              <w:r w:rsidRPr="00881C16">
                <w:rPr>
                  <w:rFonts w:asciiTheme="minorEastAsia" w:hAnsiTheme="minorEastAsia" w:hint="eastAsia"/>
                  <w:color w:val="000000" w:themeColor="text1"/>
                  <w:sz w:val="21"/>
                  <w:szCs w:val="21"/>
                </w:rPr>
                <w:t>系统报文跟踪号，通过系统跟踪号</w:t>
              </w:r>
              <w:proofErr w:type="gramStart"/>
              <w:r w:rsidRPr="00881C16">
                <w:rPr>
                  <w:rFonts w:asciiTheme="minorEastAsia" w:hAnsiTheme="minorEastAsia" w:hint="eastAsia"/>
                  <w:color w:val="000000" w:themeColor="text1"/>
                  <w:sz w:val="21"/>
                  <w:szCs w:val="21"/>
                </w:rPr>
                <w:t>可唯一</w:t>
              </w:r>
              <w:proofErr w:type="gramEnd"/>
              <w:r w:rsidRPr="00881C16">
                <w:rPr>
                  <w:rFonts w:asciiTheme="minorEastAsia" w:hAnsiTheme="minorEastAsia" w:hint="eastAsia"/>
                  <w:color w:val="000000" w:themeColor="text1"/>
                  <w:sz w:val="21"/>
                  <w:szCs w:val="21"/>
                </w:rPr>
                <w:t>标识当天的某一笔报文</w:t>
              </w:r>
            </w:ins>
          </w:p>
        </w:tc>
      </w:tr>
    </w:tbl>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其中：</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1）</w:t>
      </w:r>
      <w:r>
        <w:rPr>
          <w:rFonts w:asciiTheme="minorEastAsia" w:hAnsiTheme="minorEastAsia" w:hint="eastAsia"/>
          <w:b/>
          <w:color w:val="000000" w:themeColor="text1"/>
        </w:rPr>
        <w:t>BeginString</w:t>
      </w:r>
      <w:r>
        <w:rPr>
          <w:rFonts w:asciiTheme="minorEastAsia" w:hAnsiTheme="minorEastAsia" w:hint="eastAsia"/>
          <w:color w:val="000000" w:themeColor="text1"/>
        </w:rPr>
        <w:t>：标识消息的协议版本号，不同版本号消息的消息头可能存在差异。</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2）</w:t>
      </w:r>
      <w:r>
        <w:rPr>
          <w:rFonts w:asciiTheme="minorEastAsia" w:hAnsiTheme="minorEastAsia" w:hint="eastAsia"/>
          <w:b/>
          <w:color w:val="000000" w:themeColor="text1"/>
        </w:rPr>
        <w:t>ChainFlag</w:t>
      </w:r>
      <w:r>
        <w:rPr>
          <w:rFonts w:asciiTheme="minorEastAsia" w:hAnsiTheme="minorEastAsia" w:hint="eastAsia"/>
          <w:color w:val="000000" w:themeColor="text1"/>
        </w:rPr>
        <w:t>：当报文长度超过最大报文长度时，长报文需要分割成多个报文发送。通过Chain标识可以用来识别收到的报文是被分割成多块的长报文的哪一部分。一个长报文被分割成多个报文后，其序列号（SequeceNo）相同。</w:t>
      </w:r>
    </w:p>
    <w:p w:rsidR="002B3E5A" w:rsidRDefault="005C6274">
      <w:pPr>
        <w:ind w:firstLine="480"/>
        <w:rPr>
          <w:rFonts w:asciiTheme="minorEastAsia" w:hAnsiTheme="minorEastAsia"/>
          <w:color w:val="000000" w:themeColor="text1"/>
          <w:szCs w:val="24"/>
        </w:rPr>
      </w:pPr>
      <w:r>
        <w:rPr>
          <w:rFonts w:asciiTheme="minorEastAsia" w:hAnsiTheme="minorEastAsia" w:hint="eastAsia"/>
          <w:color w:val="000000" w:themeColor="text1"/>
          <w:szCs w:val="24"/>
        </w:rPr>
        <w:t>3）</w:t>
      </w:r>
      <w:r>
        <w:rPr>
          <w:rFonts w:asciiTheme="minorEastAsia" w:hAnsiTheme="minorEastAsia" w:hint="eastAsia"/>
          <w:b/>
          <w:color w:val="000000" w:themeColor="text1"/>
          <w:szCs w:val="24"/>
        </w:rPr>
        <w:t xml:space="preserve">SequenceSeriesNo </w:t>
      </w:r>
      <w:r>
        <w:rPr>
          <w:rFonts w:asciiTheme="minorEastAsia" w:hAnsiTheme="minorEastAsia" w:hint="eastAsia"/>
          <w:color w:val="000000" w:themeColor="text1"/>
          <w:szCs w:val="24"/>
        </w:rPr>
        <w:t xml:space="preserve">和 </w:t>
      </w:r>
      <w:r>
        <w:rPr>
          <w:rFonts w:asciiTheme="minorEastAsia" w:hAnsiTheme="minorEastAsia"/>
          <w:b/>
          <w:color w:val="000000" w:themeColor="text1"/>
          <w:szCs w:val="24"/>
        </w:rPr>
        <w:t>SequenceNo</w:t>
      </w:r>
      <w:r>
        <w:rPr>
          <w:rFonts w:asciiTheme="minorEastAsia" w:hAnsiTheme="minorEastAsia" w:hint="eastAsia"/>
          <w:color w:val="000000" w:themeColor="text1"/>
          <w:szCs w:val="24"/>
        </w:rPr>
        <w:t>: 用于保障通讯双方信息的完整性和有序性而定义的两个字段。</w:t>
      </w:r>
    </w:p>
    <w:p w:rsidR="002B3E5A" w:rsidRDefault="005C6274">
      <w:pPr>
        <w:ind w:firstLine="480"/>
        <w:rPr>
          <w:rFonts w:asciiTheme="minorEastAsia" w:hAnsiTheme="minorEastAsia"/>
          <w:color w:val="000000" w:themeColor="text1"/>
          <w:szCs w:val="24"/>
        </w:rPr>
      </w:pPr>
      <w:r>
        <w:rPr>
          <w:rFonts w:asciiTheme="minorEastAsia" w:hAnsiTheme="minorEastAsia" w:hint="eastAsia"/>
          <w:color w:val="000000" w:themeColor="text1"/>
          <w:szCs w:val="24"/>
        </w:rPr>
        <w:t>4）</w:t>
      </w:r>
      <w:r>
        <w:rPr>
          <w:rFonts w:asciiTheme="minorEastAsia" w:hAnsiTheme="minorEastAsia" w:hint="eastAsia"/>
          <w:b/>
          <w:color w:val="000000" w:themeColor="text1"/>
          <w:szCs w:val="24"/>
        </w:rPr>
        <w:t>MsgType</w:t>
      </w:r>
      <w:r>
        <w:rPr>
          <w:rFonts w:asciiTheme="minorEastAsia" w:hAnsiTheme="minorEastAsia" w:hint="eastAsia"/>
          <w:color w:val="000000" w:themeColor="text1"/>
          <w:szCs w:val="24"/>
        </w:rPr>
        <w:t>: 用于标识消息类型，具体定义参见“应用消息”章节。</w:t>
      </w:r>
    </w:p>
    <w:p w:rsidR="002B3E5A" w:rsidRDefault="005C6274">
      <w:pPr>
        <w:ind w:firstLine="480"/>
        <w:rPr>
          <w:ins w:id="131" w:author="cuiqingsong" w:date="2017-08-28T13:58:00Z"/>
          <w:rFonts w:asciiTheme="minorEastAsia" w:hAnsiTheme="minorEastAsia"/>
          <w:color w:val="000000" w:themeColor="text1"/>
          <w:szCs w:val="24"/>
        </w:rPr>
      </w:pPr>
      <w:r>
        <w:rPr>
          <w:rFonts w:asciiTheme="minorEastAsia" w:hAnsiTheme="minorEastAsia" w:hint="eastAsia"/>
          <w:color w:val="000000" w:themeColor="text1"/>
          <w:szCs w:val="24"/>
        </w:rPr>
        <w:t>5）</w:t>
      </w:r>
      <w:r>
        <w:rPr>
          <w:rFonts w:asciiTheme="minorEastAsia" w:hAnsiTheme="minorEastAsia" w:hint="eastAsia"/>
          <w:b/>
          <w:color w:val="000000" w:themeColor="text1"/>
          <w:szCs w:val="24"/>
        </w:rPr>
        <w:t>SenderID</w:t>
      </w:r>
      <w:r>
        <w:rPr>
          <w:rFonts w:asciiTheme="minorEastAsia" w:hAnsiTheme="minorEastAsia" w:hint="eastAsia"/>
          <w:color w:val="000000" w:themeColor="text1"/>
          <w:szCs w:val="24"/>
        </w:rPr>
        <w:t xml:space="preserve"> 和 </w:t>
      </w:r>
      <w:r>
        <w:rPr>
          <w:rFonts w:asciiTheme="minorEastAsia" w:hAnsiTheme="minorEastAsia" w:hint="eastAsia"/>
          <w:b/>
          <w:color w:val="000000" w:themeColor="text1"/>
          <w:szCs w:val="24"/>
        </w:rPr>
        <w:t>ReceiverID</w:t>
      </w:r>
      <w:r>
        <w:rPr>
          <w:rFonts w:asciiTheme="minorEastAsia" w:hAnsiTheme="minorEastAsia" w:hint="eastAsia"/>
          <w:color w:val="000000" w:themeColor="text1"/>
          <w:szCs w:val="24"/>
        </w:rPr>
        <w:t>：用于标识发送方和接收方。当为交易所时，默认为</w:t>
      </w:r>
      <w:proofErr w:type="gramStart"/>
      <w:r>
        <w:rPr>
          <w:rFonts w:asciiTheme="minorEastAsia" w:hAnsiTheme="minorEastAsia" w:hint="eastAsia"/>
          <w:color w:val="000000" w:themeColor="text1"/>
          <w:szCs w:val="24"/>
        </w:rPr>
        <w:t>为</w:t>
      </w:r>
      <w:proofErr w:type="gramEnd"/>
      <w:r>
        <w:rPr>
          <w:rFonts w:asciiTheme="minorEastAsia" w:hAnsiTheme="minorEastAsia" w:hint="eastAsia"/>
          <w:color w:val="000000" w:themeColor="text1"/>
          <w:szCs w:val="24"/>
        </w:rPr>
        <w:t>0000。</w:t>
      </w:r>
    </w:p>
    <w:p w:rsidR="007D5468" w:rsidRDefault="007D5468">
      <w:pPr>
        <w:ind w:firstLine="480"/>
        <w:rPr>
          <w:rFonts w:asciiTheme="minorEastAsia" w:hAnsiTheme="minorEastAsia"/>
          <w:color w:val="000000" w:themeColor="text1"/>
          <w:szCs w:val="24"/>
        </w:rPr>
      </w:pPr>
      <w:ins w:id="132" w:author="cuiqingsong" w:date="2017-08-28T13:58:00Z">
        <w:r>
          <w:rPr>
            <w:rFonts w:asciiTheme="minorEastAsia" w:hAnsiTheme="minorEastAsia" w:hint="eastAsia"/>
            <w:color w:val="000000" w:themeColor="text1"/>
            <w:szCs w:val="24"/>
          </w:rPr>
          <w:t>6）</w:t>
        </w:r>
      </w:ins>
      <w:ins w:id="133" w:author="cuiqingsong" w:date="2017-08-28T17:15:00Z">
        <w:r w:rsidR="00DD719A" w:rsidRPr="00461DB4">
          <w:rPr>
            <w:rFonts w:asciiTheme="minorEastAsia" w:hAnsiTheme="minorEastAsia"/>
            <w:b/>
            <w:color w:val="000000" w:themeColor="text1"/>
            <w:szCs w:val="24"/>
          </w:rPr>
          <w:t>S</w:t>
        </w:r>
      </w:ins>
      <w:ins w:id="134" w:author="cuiqingsong" w:date="2017-08-28T13:58:00Z">
        <w:r w:rsidRPr="00461DB4">
          <w:rPr>
            <w:rFonts w:asciiTheme="minorEastAsia" w:hAnsiTheme="minorEastAsia"/>
            <w:b/>
            <w:color w:val="000000" w:themeColor="text1"/>
            <w:szCs w:val="24"/>
          </w:rPr>
          <w:t>ysTraceNumber</w:t>
        </w:r>
        <w:r w:rsidRPr="00461DB4">
          <w:rPr>
            <w:rFonts w:asciiTheme="minorEastAsia" w:hAnsiTheme="minorEastAsia" w:hint="eastAsia"/>
            <w:b/>
            <w:color w:val="000000" w:themeColor="text1"/>
            <w:szCs w:val="24"/>
          </w:rPr>
          <w:t>：</w:t>
        </w:r>
      </w:ins>
      <w:ins w:id="135" w:author="cuiqingsong" w:date="2017-08-28T13:59:00Z">
        <w:r w:rsidRPr="00461DB4">
          <w:rPr>
            <w:rFonts w:asciiTheme="minorEastAsia" w:hAnsiTheme="minorEastAsia" w:hint="eastAsia"/>
            <w:color w:val="000000" w:themeColor="text1"/>
            <w:szCs w:val="24"/>
          </w:rPr>
          <w:t>用于唯一标识当天的某一笔报文。二级系统收到A</w:t>
        </w:r>
        <w:r w:rsidRPr="00461DB4">
          <w:rPr>
            <w:rFonts w:asciiTheme="minorEastAsia" w:hAnsiTheme="minorEastAsia"/>
            <w:color w:val="000000" w:themeColor="text1"/>
            <w:szCs w:val="24"/>
          </w:rPr>
          <w:t>PP</w:t>
        </w:r>
        <w:r w:rsidRPr="00461DB4">
          <w:rPr>
            <w:rFonts w:asciiTheme="minorEastAsia" w:hAnsiTheme="minorEastAsia" w:hint="eastAsia"/>
            <w:color w:val="000000" w:themeColor="text1"/>
            <w:szCs w:val="24"/>
          </w:rPr>
          <w:t>系统请求后，原样返回。如果是二级系统回报消息，二级系统生成3</w:t>
        </w:r>
        <w:r w:rsidRPr="00461DB4">
          <w:rPr>
            <w:rFonts w:asciiTheme="minorEastAsia" w:hAnsiTheme="minorEastAsia"/>
            <w:color w:val="000000" w:themeColor="text1"/>
            <w:szCs w:val="24"/>
          </w:rPr>
          <w:t>2</w:t>
        </w:r>
        <w:r w:rsidR="00D048CC" w:rsidRPr="00461DB4">
          <w:rPr>
            <w:rFonts w:asciiTheme="minorEastAsia" w:hAnsiTheme="minorEastAsia" w:hint="eastAsia"/>
            <w:color w:val="000000" w:themeColor="text1"/>
            <w:szCs w:val="24"/>
          </w:rPr>
          <w:t>位</w:t>
        </w:r>
      </w:ins>
      <w:ins w:id="136" w:author="cuiqingsong" w:date="2017-09-01T17:32:00Z">
        <w:r w:rsidR="00B41641">
          <w:rPr>
            <w:rFonts w:asciiTheme="minorEastAsia" w:hAnsiTheme="minorEastAsia" w:hint="eastAsia"/>
            <w:color w:val="000000" w:themeColor="text1"/>
            <w:szCs w:val="24"/>
          </w:rPr>
          <w:t>U</w:t>
        </w:r>
        <w:r w:rsidR="00B41641">
          <w:rPr>
            <w:rFonts w:asciiTheme="minorEastAsia" w:hAnsiTheme="minorEastAsia"/>
            <w:color w:val="000000" w:themeColor="text1"/>
            <w:szCs w:val="24"/>
          </w:rPr>
          <w:t>UID</w:t>
        </w:r>
      </w:ins>
      <w:ins w:id="137" w:author="cuiqingsong" w:date="2017-08-28T13:59:00Z">
        <w:r w:rsidR="00D048CC" w:rsidRPr="00461DB4">
          <w:rPr>
            <w:rFonts w:asciiTheme="minorEastAsia" w:hAnsiTheme="minorEastAsia" w:hint="eastAsia"/>
            <w:color w:val="000000" w:themeColor="text1"/>
            <w:szCs w:val="24"/>
          </w:rPr>
          <w:t>字符串</w:t>
        </w:r>
      </w:ins>
      <w:ins w:id="138" w:author="cuiqingsong" w:date="2017-09-01T17:33:00Z">
        <w:r w:rsidR="00B41641">
          <w:rPr>
            <w:rFonts w:asciiTheme="minorEastAsia" w:hAnsiTheme="minorEastAsia" w:hint="eastAsia"/>
            <w:color w:val="000000" w:themeColor="text1"/>
            <w:szCs w:val="24"/>
          </w:rPr>
          <w:t>。</w:t>
        </w:r>
      </w:ins>
    </w:p>
    <w:p w:rsidR="002B3E5A" w:rsidRDefault="005C6274">
      <w:pPr>
        <w:ind w:firstLine="482"/>
        <w:rPr>
          <w:rFonts w:asciiTheme="minorEastAsia" w:hAnsiTheme="minorEastAsia"/>
          <w:b/>
          <w:color w:val="000000" w:themeColor="text1"/>
          <w:szCs w:val="24"/>
        </w:rPr>
      </w:pPr>
      <w:r>
        <w:rPr>
          <w:rFonts w:asciiTheme="minorEastAsia" w:hAnsiTheme="minorEastAsia" w:hint="eastAsia"/>
          <w:b/>
          <w:color w:val="000000" w:themeColor="text1"/>
          <w:szCs w:val="24"/>
        </w:rPr>
        <w:t>注：对于消息头中的大部分域，是直接封装在交易所提供的API中直接赋值和处理的，API使用方在调用API时只需关注X01域</w:t>
      </w:r>
      <w:ins w:id="139" w:author="cuiqingsong" w:date="2017-08-28T13:57:00Z">
        <w:r w:rsidR="006F45C4">
          <w:rPr>
            <w:rFonts w:asciiTheme="minorEastAsia" w:hAnsiTheme="minorEastAsia" w:hint="eastAsia"/>
            <w:b/>
            <w:color w:val="000000" w:themeColor="text1"/>
            <w:szCs w:val="24"/>
          </w:rPr>
          <w:t>、</w:t>
        </w:r>
      </w:ins>
      <w:del w:id="140" w:author="cuiqingsong" w:date="2017-08-28T13:57:00Z">
        <w:r w:rsidDel="006F45C4">
          <w:rPr>
            <w:rFonts w:asciiTheme="minorEastAsia" w:hAnsiTheme="minorEastAsia" w:hint="eastAsia"/>
            <w:b/>
            <w:color w:val="000000" w:themeColor="text1"/>
            <w:szCs w:val="24"/>
          </w:rPr>
          <w:delText>和</w:delText>
        </w:r>
      </w:del>
      <w:r>
        <w:rPr>
          <w:rFonts w:asciiTheme="minorEastAsia" w:hAnsiTheme="minorEastAsia" w:hint="eastAsia"/>
          <w:b/>
          <w:color w:val="000000" w:themeColor="text1"/>
          <w:szCs w:val="24"/>
        </w:rPr>
        <w:t>X03域</w:t>
      </w:r>
      <w:ins w:id="141" w:author="cuiqingsong" w:date="2017-08-28T13:58:00Z">
        <w:r w:rsidR="006F45C4">
          <w:rPr>
            <w:rFonts w:asciiTheme="minorEastAsia" w:hAnsiTheme="minorEastAsia" w:hint="eastAsia"/>
            <w:b/>
            <w:color w:val="000000" w:themeColor="text1"/>
            <w:szCs w:val="24"/>
          </w:rPr>
          <w:t>和X</w:t>
        </w:r>
        <w:r w:rsidR="006F45C4">
          <w:rPr>
            <w:rFonts w:asciiTheme="minorEastAsia" w:hAnsiTheme="minorEastAsia"/>
            <w:b/>
            <w:color w:val="000000" w:themeColor="text1"/>
            <w:szCs w:val="24"/>
          </w:rPr>
          <w:t>11</w:t>
        </w:r>
        <w:r w:rsidR="006F45C4">
          <w:rPr>
            <w:rFonts w:asciiTheme="minorEastAsia" w:hAnsiTheme="minorEastAsia" w:hint="eastAsia"/>
            <w:b/>
            <w:color w:val="000000" w:themeColor="text1"/>
            <w:szCs w:val="24"/>
          </w:rPr>
          <w:t>域</w:t>
        </w:r>
      </w:ins>
      <w:r>
        <w:rPr>
          <w:rFonts w:asciiTheme="minorEastAsia" w:hAnsiTheme="minorEastAsia" w:hint="eastAsia"/>
          <w:b/>
          <w:color w:val="000000" w:themeColor="text1"/>
          <w:szCs w:val="24"/>
        </w:rPr>
        <w:t>。</w:t>
      </w:r>
    </w:p>
    <w:p w:rsidR="002B3E5A" w:rsidRDefault="002B3E5A">
      <w:pPr>
        <w:ind w:firstLine="480"/>
        <w:rPr>
          <w:rFonts w:asciiTheme="minorEastAsia" w:hAnsiTheme="minorEastAsia"/>
          <w:color w:val="000000" w:themeColor="text1"/>
          <w:szCs w:val="24"/>
        </w:rPr>
      </w:pPr>
    </w:p>
    <w:p w:rsidR="002B3E5A" w:rsidRDefault="005C6274">
      <w:pPr>
        <w:pStyle w:val="1"/>
        <w:numPr>
          <w:ilvl w:val="0"/>
          <w:numId w:val="1"/>
        </w:numPr>
        <w:rPr>
          <w:rFonts w:asciiTheme="minorEastAsia" w:hAnsiTheme="minorEastAsia"/>
          <w:color w:val="000000" w:themeColor="text1"/>
        </w:rPr>
      </w:pPr>
      <w:bookmarkStart w:id="142" w:name="_Toc494292497"/>
      <w:r>
        <w:rPr>
          <w:rFonts w:asciiTheme="minorEastAsia" w:hAnsiTheme="minorEastAsia" w:hint="eastAsia"/>
          <w:color w:val="000000" w:themeColor="text1"/>
        </w:rPr>
        <w:lastRenderedPageBreak/>
        <w:t>消息体定义</w:t>
      </w:r>
      <w:bookmarkEnd w:id="142"/>
    </w:p>
    <w:p w:rsidR="002B3E5A" w:rsidRDefault="005C6274">
      <w:pPr>
        <w:pStyle w:val="2"/>
        <w:numPr>
          <w:ilvl w:val="1"/>
          <w:numId w:val="1"/>
        </w:numPr>
        <w:ind w:left="0" w:firstLineChars="0" w:firstLine="0"/>
      </w:pPr>
      <w:bookmarkStart w:id="143" w:name="_Toc494292498"/>
      <w:r>
        <w:rPr>
          <w:rFonts w:hint="eastAsia"/>
        </w:rPr>
        <w:t>基本约定</w:t>
      </w:r>
      <w:bookmarkEnd w:id="143"/>
    </w:p>
    <w:p w:rsidR="002B3E5A" w:rsidRDefault="005C6274">
      <w:pPr>
        <w:pStyle w:val="3"/>
        <w:numPr>
          <w:ilvl w:val="2"/>
          <w:numId w:val="1"/>
        </w:numPr>
        <w:ind w:left="0" w:firstLineChars="0" w:firstLine="0"/>
        <w:rPr>
          <w:rFonts w:asciiTheme="minorEastAsia" w:hAnsiTheme="minorEastAsia"/>
          <w:color w:val="000000" w:themeColor="text1"/>
        </w:rPr>
      </w:pPr>
      <w:bookmarkStart w:id="144" w:name="_Toc494292499"/>
      <w:r>
        <w:rPr>
          <w:rFonts w:asciiTheme="minorEastAsia" w:hAnsiTheme="minorEastAsia" w:hint="eastAsia"/>
          <w:color w:val="000000" w:themeColor="text1"/>
        </w:rPr>
        <w:t>符号约定</w:t>
      </w:r>
      <w:bookmarkEnd w:id="144"/>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在定义消息体时，针对数据域的取值，引入如下符号：</w:t>
      </w:r>
    </w:p>
    <w:tbl>
      <w:tblPr>
        <w:tblW w:w="7603"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350"/>
        <w:gridCol w:w="1260"/>
        <w:gridCol w:w="4993"/>
      </w:tblGrid>
      <w:tr w:rsidR="002B3E5A">
        <w:trPr>
          <w:jc w:val="center"/>
        </w:trPr>
        <w:tc>
          <w:tcPr>
            <w:tcW w:w="2610" w:type="dxa"/>
            <w:gridSpan w:val="2"/>
            <w:tcBorders>
              <w:top w:val="single" w:sz="4" w:space="0" w:color="auto"/>
              <w:left w:val="single" w:sz="8" w:space="0" w:color="auto"/>
              <w:bottom w:val="single" w:sz="4" w:space="0" w:color="auto"/>
              <w:right w:val="single" w:sz="4" w:space="0" w:color="auto"/>
            </w:tcBorders>
            <w:vAlign w:val="center"/>
          </w:tcPr>
          <w:p w:rsidR="002B3E5A" w:rsidRDefault="005C6274">
            <w:pPr>
              <w:pStyle w:val="MessageTable"/>
              <w:spacing w:line="240" w:lineRule="auto"/>
              <w:jc w:val="center"/>
              <w:rPr>
                <w:rFonts w:asciiTheme="minorEastAsia" w:eastAsiaTheme="minorEastAsia" w:hAnsiTheme="minorEastAsia"/>
                <w:b/>
                <w:color w:val="000000" w:themeColor="text1"/>
                <w:sz w:val="20"/>
              </w:rPr>
            </w:pPr>
            <w:r>
              <w:rPr>
                <w:rFonts w:asciiTheme="minorEastAsia" w:eastAsiaTheme="minorEastAsia" w:hAnsiTheme="minorEastAsia" w:hint="eastAsia"/>
                <w:b/>
                <w:color w:val="000000" w:themeColor="text1"/>
                <w:sz w:val="20"/>
              </w:rPr>
              <w:t>符号</w:t>
            </w:r>
          </w:p>
        </w:tc>
        <w:tc>
          <w:tcPr>
            <w:tcW w:w="4993" w:type="dxa"/>
            <w:tcBorders>
              <w:top w:val="single" w:sz="4" w:space="0" w:color="auto"/>
              <w:left w:val="single" w:sz="4" w:space="0" w:color="auto"/>
              <w:bottom w:val="single" w:sz="4" w:space="0" w:color="auto"/>
              <w:right w:val="single" w:sz="8" w:space="0" w:color="auto"/>
            </w:tcBorders>
          </w:tcPr>
          <w:p w:rsidR="002B3E5A" w:rsidRDefault="005C6274">
            <w:pPr>
              <w:pStyle w:val="MessageTable"/>
              <w:spacing w:line="240" w:lineRule="auto"/>
              <w:jc w:val="center"/>
              <w:rPr>
                <w:rFonts w:asciiTheme="minorEastAsia" w:eastAsiaTheme="minorEastAsia" w:hAnsiTheme="minorEastAsia"/>
                <w:b/>
                <w:color w:val="000000" w:themeColor="text1"/>
                <w:sz w:val="20"/>
              </w:rPr>
            </w:pPr>
            <w:r>
              <w:rPr>
                <w:rFonts w:asciiTheme="minorEastAsia" w:eastAsiaTheme="minorEastAsia" w:hAnsiTheme="minorEastAsia" w:hint="eastAsia"/>
                <w:b/>
                <w:color w:val="000000" w:themeColor="text1"/>
                <w:sz w:val="20"/>
              </w:rPr>
              <w:t>含义</w:t>
            </w:r>
          </w:p>
        </w:tc>
      </w:tr>
      <w:tr w:rsidR="002B3E5A">
        <w:trPr>
          <w:cantSplit/>
          <w:jc w:val="center"/>
        </w:trPr>
        <w:tc>
          <w:tcPr>
            <w:tcW w:w="1350" w:type="dxa"/>
            <w:vMerge w:val="restart"/>
            <w:tcBorders>
              <w:top w:val="single" w:sz="4" w:space="0" w:color="auto"/>
              <w:left w:val="single" w:sz="8" w:space="0" w:color="auto"/>
              <w:bottom w:val="single" w:sz="8" w:space="0" w:color="auto"/>
              <w:right w:val="single" w:sz="4" w:space="0" w:color="auto"/>
            </w:tcBorders>
            <w:vAlign w:val="center"/>
          </w:tcPr>
          <w:p w:rsidR="002B3E5A" w:rsidRDefault="005C6274">
            <w:pPr>
              <w:pStyle w:val="MessageTable"/>
              <w:spacing w:line="240" w:lineRule="auto"/>
              <w:jc w:val="center"/>
              <w:rPr>
                <w:rFonts w:asciiTheme="minorEastAsia" w:eastAsiaTheme="minorEastAsia" w:hAnsiTheme="minorEastAsia"/>
                <w:b/>
                <w:color w:val="000000" w:themeColor="text1"/>
                <w:sz w:val="20"/>
              </w:rPr>
            </w:pPr>
            <w:r>
              <w:rPr>
                <w:rFonts w:asciiTheme="minorEastAsia" w:eastAsiaTheme="minorEastAsia" w:hAnsiTheme="minorEastAsia" w:hint="eastAsia"/>
                <w:b/>
                <w:color w:val="000000" w:themeColor="text1"/>
                <w:sz w:val="20"/>
              </w:rPr>
              <w:t>数据域取值符号</w:t>
            </w:r>
          </w:p>
        </w:tc>
        <w:tc>
          <w:tcPr>
            <w:tcW w:w="1260" w:type="dxa"/>
            <w:tcBorders>
              <w:top w:val="single" w:sz="4" w:space="0" w:color="auto"/>
              <w:left w:val="single" w:sz="4" w:space="0" w:color="auto"/>
              <w:bottom w:val="single" w:sz="4" w:space="0" w:color="auto"/>
              <w:right w:val="single" w:sz="4" w:space="0" w:color="auto"/>
            </w:tcBorders>
            <w:vAlign w:val="center"/>
          </w:tcPr>
          <w:p w:rsidR="002B3E5A" w:rsidRDefault="005C6274">
            <w:pPr>
              <w:pStyle w:val="MessageTable"/>
              <w:spacing w:line="240" w:lineRule="auto"/>
              <w:jc w:val="center"/>
              <w:rPr>
                <w:rFonts w:asciiTheme="minorEastAsia" w:eastAsiaTheme="minorEastAsia" w:hAnsiTheme="minorEastAsia"/>
                <w:color w:val="000000" w:themeColor="text1"/>
                <w:sz w:val="20"/>
              </w:rPr>
            </w:pPr>
            <w:r>
              <w:rPr>
                <w:rFonts w:asciiTheme="minorEastAsia" w:eastAsiaTheme="minorEastAsia" w:hAnsiTheme="minorEastAsia" w:hint="eastAsia"/>
                <w:color w:val="000000" w:themeColor="text1"/>
                <w:sz w:val="20"/>
              </w:rPr>
              <w:t>M</w:t>
            </w:r>
          </w:p>
        </w:tc>
        <w:tc>
          <w:tcPr>
            <w:tcW w:w="4993" w:type="dxa"/>
            <w:tcBorders>
              <w:top w:val="single" w:sz="4" w:space="0" w:color="auto"/>
              <w:left w:val="single" w:sz="4" w:space="0" w:color="auto"/>
              <w:bottom w:val="single" w:sz="4" w:space="0" w:color="auto"/>
              <w:right w:val="single" w:sz="8" w:space="0" w:color="auto"/>
            </w:tcBorders>
          </w:tcPr>
          <w:p w:rsidR="002B3E5A" w:rsidRDefault="005C6274">
            <w:pPr>
              <w:pStyle w:val="MessageTable"/>
              <w:spacing w:line="240" w:lineRule="auto"/>
              <w:rPr>
                <w:rFonts w:asciiTheme="minorEastAsia" w:eastAsiaTheme="minorEastAsia" w:hAnsiTheme="minorEastAsia"/>
                <w:color w:val="000000" w:themeColor="text1"/>
                <w:sz w:val="20"/>
              </w:rPr>
            </w:pPr>
            <w:r>
              <w:rPr>
                <w:rFonts w:asciiTheme="minorEastAsia" w:eastAsiaTheme="minorEastAsia" w:hAnsiTheme="minorEastAsia" w:hint="eastAsia"/>
                <w:color w:val="000000" w:themeColor="text1"/>
                <w:sz w:val="20"/>
              </w:rPr>
              <w:t>必须填写的域</w:t>
            </w:r>
          </w:p>
        </w:tc>
      </w:tr>
      <w:tr w:rsidR="002B3E5A">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rsidR="002B3E5A" w:rsidRDefault="002B3E5A">
            <w:pPr>
              <w:pStyle w:val="MessageTable"/>
              <w:spacing w:line="240" w:lineRule="auto"/>
              <w:jc w:val="center"/>
              <w:rPr>
                <w:rFonts w:asciiTheme="minorEastAsia" w:eastAsiaTheme="minorEastAsia" w:hAnsiTheme="minorEastAsia"/>
                <w:b/>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2B3E5A" w:rsidRDefault="005C6274">
            <w:pPr>
              <w:pStyle w:val="MessageTable"/>
              <w:spacing w:line="240" w:lineRule="auto"/>
              <w:jc w:val="center"/>
              <w:rPr>
                <w:rFonts w:asciiTheme="minorEastAsia" w:eastAsiaTheme="minorEastAsia" w:hAnsiTheme="minorEastAsia"/>
                <w:color w:val="000000" w:themeColor="text1"/>
                <w:sz w:val="20"/>
              </w:rPr>
            </w:pPr>
            <w:r>
              <w:rPr>
                <w:rFonts w:asciiTheme="minorEastAsia" w:eastAsiaTheme="minorEastAsia" w:hAnsiTheme="minorEastAsia" w:hint="eastAsia"/>
                <w:color w:val="000000" w:themeColor="text1"/>
                <w:sz w:val="20"/>
              </w:rPr>
              <w:t>C</w:t>
            </w:r>
          </w:p>
        </w:tc>
        <w:tc>
          <w:tcPr>
            <w:tcW w:w="4993" w:type="dxa"/>
            <w:tcBorders>
              <w:top w:val="single" w:sz="4" w:space="0" w:color="auto"/>
              <w:left w:val="single" w:sz="4" w:space="0" w:color="auto"/>
              <w:bottom w:val="single" w:sz="4" w:space="0" w:color="auto"/>
              <w:right w:val="single" w:sz="8" w:space="0" w:color="auto"/>
            </w:tcBorders>
          </w:tcPr>
          <w:p w:rsidR="002B3E5A" w:rsidRDefault="005C6274">
            <w:pPr>
              <w:pStyle w:val="MessageTable"/>
              <w:spacing w:line="240" w:lineRule="auto"/>
              <w:rPr>
                <w:rFonts w:asciiTheme="minorEastAsia" w:eastAsiaTheme="minorEastAsia" w:hAnsiTheme="minorEastAsia"/>
                <w:color w:val="000000" w:themeColor="text1"/>
                <w:sz w:val="20"/>
              </w:rPr>
            </w:pPr>
            <w:r>
              <w:rPr>
                <w:rFonts w:asciiTheme="minorEastAsia" w:eastAsiaTheme="minorEastAsia" w:hAnsiTheme="minorEastAsia" w:hint="eastAsia"/>
                <w:color w:val="000000" w:themeColor="text1"/>
                <w:sz w:val="20"/>
              </w:rPr>
              <w:t>某条件成立时必须填写的域</w:t>
            </w:r>
          </w:p>
        </w:tc>
      </w:tr>
      <w:tr w:rsidR="002B3E5A">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rsidR="002B3E5A" w:rsidRDefault="002B3E5A">
            <w:pPr>
              <w:pStyle w:val="MessageTable"/>
              <w:spacing w:line="240" w:lineRule="auto"/>
              <w:jc w:val="center"/>
              <w:rPr>
                <w:rFonts w:asciiTheme="minorEastAsia" w:eastAsiaTheme="minorEastAsia" w:hAnsiTheme="minorEastAsia"/>
                <w:b/>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2B3E5A" w:rsidRDefault="005C6274">
            <w:pPr>
              <w:pStyle w:val="MessageTable"/>
              <w:spacing w:line="240" w:lineRule="auto"/>
              <w:jc w:val="center"/>
              <w:rPr>
                <w:rFonts w:asciiTheme="minorEastAsia" w:eastAsiaTheme="minorEastAsia" w:hAnsiTheme="minorEastAsia"/>
                <w:color w:val="000000" w:themeColor="text1"/>
                <w:sz w:val="20"/>
              </w:rPr>
            </w:pPr>
            <w:r>
              <w:rPr>
                <w:rFonts w:asciiTheme="minorEastAsia" w:eastAsiaTheme="minorEastAsia" w:hAnsiTheme="minorEastAsia" w:hint="eastAsia"/>
                <w:color w:val="000000" w:themeColor="text1"/>
                <w:sz w:val="20"/>
              </w:rPr>
              <w:t>O</w:t>
            </w:r>
          </w:p>
        </w:tc>
        <w:tc>
          <w:tcPr>
            <w:tcW w:w="4993" w:type="dxa"/>
            <w:tcBorders>
              <w:top w:val="single" w:sz="4" w:space="0" w:color="auto"/>
              <w:left w:val="single" w:sz="4" w:space="0" w:color="auto"/>
              <w:bottom w:val="single" w:sz="4" w:space="0" w:color="auto"/>
              <w:right w:val="single" w:sz="8" w:space="0" w:color="auto"/>
            </w:tcBorders>
          </w:tcPr>
          <w:p w:rsidR="002B3E5A" w:rsidRDefault="005C6274">
            <w:pPr>
              <w:pStyle w:val="MessageTable"/>
              <w:spacing w:line="240" w:lineRule="auto"/>
              <w:rPr>
                <w:rFonts w:asciiTheme="minorEastAsia" w:eastAsiaTheme="minorEastAsia" w:hAnsiTheme="minorEastAsia"/>
                <w:color w:val="000000" w:themeColor="text1"/>
                <w:sz w:val="20"/>
              </w:rPr>
            </w:pPr>
            <w:r>
              <w:rPr>
                <w:rFonts w:asciiTheme="minorEastAsia" w:eastAsiaTheme="minorEastAsia" w:hAnsiTheme="minorEastAsia" w:hint="eastAsia"/>
                <w:color w:val="000000" w:themeColor="text1"/>
                <w:sz w:val="20"/>
              </w:rPr>
              <w:t>可选，非必须填写的域</w:t>
            </w:r>
          </w:p>
        </w:tc>
      </w:tr>
      <w:tr w:rsidR="002B3E5A">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rsidR="002B3E5A" w:rsidRDefault="002B3E5A">
            <w:pPr>
              <w:pStyle w:val="MessageTable"/>
              <w:spacing w:line="240" w:lineRule="auto"/>
              <w:jc w:val="center"/>
              <w:rPr>
                <w:rFonts w:asciiTheme="minorEastAsia" w:eastAsiaTheme="minorEastAsia" w:hAnsiTheme="minorEastAsia"/>
                <w:b/>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pStyle w:val="MessageTable"/>
              <w:spacing w:line="240" w:lineRule="auto"/>
              <w:jc w:val="center"/>
              <w:rPr>
                <w:rFonts w:asciiTheme="minorEastAsia" w:eastAsiaTheme="minorEastAsia" w:hAnsiTheme="minorEastAsia"/>
                <w:color w:val="000000" w:themeColor="text1"/>
                <w:sz w:val="20"/>
                <w:highlight w:val="lightGray"/>
              </w:rPr>
            </w:pPr>
            <w:r>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rsidR="002B3E5A" w:rsidRDefault="005C6274">
            <w:pPr>
              <w:pStyle w:val="MessageTable"/>
              <w:spacing w:line="240" w:lineRule="auto"/>
              <w:rPr>
                <w:rFonts w:asciiTheme="minorEastAsia" w:eastAsiaTheme="minorEastAsia" w:hAnsiTheme="minorEastAsia"/>
                <w:color w:val="000000" w:themeColor="text1"/>
                <w:sz w:val="20"/>
              </w:rPr>
            </w:pPr>
            <w:r>
              <w:rPr>
                <w:rFonts w:asciiTheme="minorEastAsia" w:eastAsiaTheme="minorEastAsia" w:hAnsiTheme="minorEastAsia" w:hint="eastAsia"/>
                <w:color w:val="000000" w:themeColor="text1"/>
                <w:sz w:val="20"/>
              </w:rPr>
              <w:t>必须与先前报文中对应域的值相同的域</w:t>
            </w:r>
          </w:p>
        </w:tc>
      </w:tr>
      <w:tr w:rsidR="002B3E5A">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rsidR="002B3E5A" w:rsidRDefault="002B3E5A">
            <w:pPr>
              <w:pStyle w:val="MessageTable"/>
              <w:spacing w:line="240" w:lineRule="auto"/>
              <w:jc w:val="center"/>
              <w:rPr>
                <w:rFonts w:asciiTheme="minorEastAsia" w:eastAsiaTheme="minorEastAsia" w:hAnsiTheme="minorEastAsia"/>
                <w:b/>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pStyle w:val="MessageTable"/>
              <w:spacing w:line="240" w:lineRule="auto"/>
              <w:jc w:val="center"/>
              <w:rPr>
                <w:rFonts w:asciiTheme="minorEastAsia" w:eastAsiaTheme="minorEastAsia" w:hAnsiTheme="minorEastAsia"/>
                <w:color w:val="000000" w:themeColor="text1"/>
                <w:sz w:val="20"/>
              </w:rPr>
            </w:pPr>
            <w:r>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rsidR="002B3E5A" w:rsidRDefault="005C6274">
            <w:pPr>
              <w:pStyle w:val="MessageTable"/>
              <w:spacing w:line="240" w:lineRule="auto"/>
              <w:rPr>
                <w:rFonts w:asciiTheme="minorEastAsia" w:eastAsiaTheme="minorEastAsia" w:hAnsiTheme="minorEastAsia"/>
                <w:color w:val="000000" w:themeColor="text1"/>
                <w:sz w:val="20"/>
              </w:rPr>
            </w:pPr>
            <w:r>
              <w:rPr>
                <w:rFonts w:asciiTheme="minorEastAsia" w:eastAsiaTheme="minorEastAsia" w:hAnsiTheme="minorEastAsia" w:hint="eastAsia"/>
                <w:color w:val="000000" w:themeColor="text1"/>
                <w:sz w:val="20"/>
              </w:rPr>
              <w:t>必须去除的域</w:t>
            </w:r>
          </w:p>
        </w:tc>
      </w:tr>
      <w:tr w:rsidR="002B3E5A">
        <w:trPr>
          <w:cantSplit/>
          <w:jc w:val="center"/>
        </w:trPr>
        <w:tc>
          <w:tcPr>
            <w:tcW w:w="1350" w:type="dxa"/>
            <w:vMerge w:val="restart"/>
            <w:tcBorders>
              <w:top w:val="single" w:sz="4" w:space="0" w:color="auto"/>
              <w:left w:val="single" w:sz="8" w:space="0" w:color="auto"/>
              <w:right w:val="single" w:sz="4" w:space="0" w:color="auto"/>
            </w:tcBorders>
            <w:vAlign w:val="center"/>
          </w:tcPr>
          <w:p w:rsidR="002B3E5A" w:rsidRDefault="005C6274">
            <w:pPr>
              <w:widowControl/>
              <w:spacing w:line="240" w:lineRule="auto"/>
              <w:ind w:firstLineChars="0" w:firstLine="0"/>
              <w:jc w:val="center"/>
              <w:rPr>
                <w:rFonts w:asciiTheme="minorEastAsia" w:hAnsiTheme="minorEastAsia"/>
                <w:b/>
                <w:color w:val="000000" w:themeColor="text1"/>
                <w:kern w:val="0"/>
                <w:sz w:val="20"/>
                <w:szCs w:val="24"/>
              </w:rPr>
            </w:pPr>
            <w:r>
              <w:rPr>
                <w:rFonts w:asciiTheme="minorEastAsia" w:hAnsiTheme="minorEastAsia" w:hint="eastAsia"/>
                <w:b/>
                <w:color w:val="000000" w:themeColor="text1"/>
                <w:sz w:val="20"/>
              </w:rPr>
              <w:t>数据域属性符号</w:t>
            </w:r>
          </w:p>
        </w:tc>
        <w:tc>
          <w:tcPr>
            <w:tcW w:w="1260" w:type="dxa"/>
            <w:tcBorders>
              <w:top w:val="single" w:sz="4" w:space="0" w:color="auto"/>
              <w:left w:val="single" w:sz="4" w:space="0" w:color="auto"/>
              <w:bottom w:val="single" w:sz="4" w:space="0" w:color="auto"/>
              <w:right w:val="single" w:sz="4" w:space="0" w:color="auto"/>
            </w:tcBorders>
            <w:vAlign w:val="center"/>
          </w:tcPr>
          <w:p w:rsidR="002B3E5A" w:rsidRDefault="002B3E5A">
            <w:pPr>
              <w:pStyle w:val="MessageTable"/>
              <w:spacing w:line="240" w:lineRule="auto"/>
              <w:jc w:val="center"/>
              <w:rPr>
                <w:rFonts w:asciiTheme="minorEastAsia" w:eastAsiaTheme="minorEastAsia" w:hAnsiTheme="minorEastAsia"/>
                <w:color w:val="000000" w:themeColor="text1"/>
                <w:sz w:val="20"/>
              </w:rPr>
            </w:pPr>
          </w:p>
        </w:tc>
        <w:tc>
          <w:tcPr>
            <w:tcW w:w="4993" w:type="dxa"/>
            <w:tcBorders>
              <w:top w:val="single" w:sz="4" w:space="0" w:color="auto"/>
              <w:left w:val="single" w:sz="4" w:space="0" w:color="auto"/>
              <w:bottom w:val="single" w:sz="4" w:space="0" w:color="auto"/>
              <w:right w:val="single" w:sz="8" w:space="0" w:color="auto"/>
            </w:tcBorders>
          </w:tcPr>
          <w:p w:rsidR="002B3E5A" w:rsidRDefault="005C6274">
            <w:pPr>
              <w:pStyle w:val="MessageTable"/>
              <w:spacing w:line="240" w:lineRule="auto"/>
              <w:rPr>
                <w:rFonts w:asciiTheme="minorEastAsia" w:eastAsiaTheme="minorEastAsia" w:hAnsiTheme="minorEastAsia"/>
                <w:color w:val="000000" w:themeColor="text1"/>
                <w:sz w:val="20"/>
              </w:rPr>
            </w:pPr>
            <w:r>
              <w:rPr>
                <w:rFonts w:asciiTheme="minorEastAsia" w:eastAsiaTheme="minorEastAsia" w:hAnsiTheme="minorEastAsia" w:hint="eastAsia"/>
                <w:color w:val="000000" w:themeColor="text1"/>
                <w:sz w:val="20"/>
              </w:rPr>
              <w:t>基本数据域</w:t>
            </w:r>
          </w:p>
        </w:tc>
      </w:tr>
      <w:tr w:rsidR="002B3E5A">
        <w:trPr>
          <w:cantSplit/>
          <w:jc w:val="center"/>
        </w:trPr>
        <w:tc>
          <w:tcPr>
            <w:tcW w:w="1350" w:type="dxa"/>
            <w:vMerge/>
            <w:tcBorders>
              <w:top w:val="single" w:sz="4" w:space="0" w:color="auto"/>
              <w:left w:val="single" w:sz="8" w:space="0" w:color="auto"/>
              <w:right w:val="single" w:sz="4" w:space="0" w:color="auto"/>
            </w:tcBorders>
            <w:vAlign w:val="center"/>
          </w:tcPr>
          <w:p w:rsidR="002B3E5A" w:rsidRDefault="002B3E5A">
            <w:pPr>
              <w:widowControl/>
              <w:spacing w:line="240" w:lineRule="auto"/>
              <w:ind w:firstLineChars="0" w:firstLine="0"/>
              <w:jc w:val="left"/>
              <w:rPr>
                <w:rFonts w:asciiTheme="minorEastAsia" w:hAnsiTheme="minorEastAsia"/>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2B3E5A" w:rsidRDefault="005C6274">
            <w:pPr>
              <w:pStyle w:val="MessageTable"/>
              <w:spacing w:line="240" w:lineRule="auto"/>
              <w:jc w:val="center"/>
              <w:rPr>
                <w:rFonts w:asciiTheme="minorEastAsia" w:eastAsiaTheme="minorEastAsia" w:hAnsiTheme="minorEastAsia"/>
                <w:color w:val="000000" w:themeColor="text1"/>
                <w:sz w:val="20"/>
              </w:rPr>
            </w:pPr>
            <w:r>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rsidR="002B3E5A" w:rsidRDefault="005C6274">
            <w:pPr>
              <w:pStyle w:val="MessageTable"/>
              <w:spacing w:line="240" w:lineRule="auto"/>
              <w:rPr>
                <w:rFonts w:asciiTheme="minorEastAsia" w:eastAsiaTheme="minorEastAsia" w:hAnsiTheme="minorEastAsia"/>
                <w:color w:val="000000" w:themeColor="text1"/>
                <w:sz w:val="20"/>
              </w:rPr>
            </w:pPr>
            <w:r>
              <w:rPr>
                <w:rFonts w:asciiTheme="minorEastAsia" w:eastAsiaTheme="minorEastAsia" w:hAnsiTheme="minorEastAsia" w:hint="eastAsia"/>
                <w:color w:val="000000" w:themeColor="text1"/>
                <w:sz w:val="20"/>
              </w:rPr>
              <w:t>标识为消息组件名称数据域</w:t>
            </w:r>
          </w:p>
        </w:tc>
      </w:tr>
      <w:tr w:rsidR="002B3E5A">
        <w:trPr>
          <w:cantSplit/>
          <w:jc w:val="center"/>
        </w:trPr>
        <w:tc>
          <w:tcPr>
            <w:tcW w:w="1350" w:type="dxa"/>
            <w:vMerge/>
            <w:tcBorders>
              <w:left w:val="single" w:sz="8" w:space="0" w:color="auto"/>
              <w:right w:val="single" w:sz="4" w:space="0" w:color="auto"/>
            </w:tcBorders>
            <w:vAlign w:val="center"/>
          </w:tcPr>
          <w:p w:rsidR="002B3E5A" w:rsidRDefault="002B3E5A">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2B3E5A" w:rsidRDefault="005C6274">
            <w:pPr>
              <w:pStyle w:val="MessageTable"/>
              <w:spacing w:line="240" w:lineRule="auto"/>
              <w:jc w:val="center"/>
              <w:rPr>
                <w:rFonts w:asciiTheme="minorEastAsia" w:eastAsiaTheme="minorEastAsia" w:hAnsiTheme="minorEastAsia"/>
                <w:color w:val="000000" w:themeColor="text1"/>
                <w:sz w:val="20"/>
              </w:rPr>
            </w:pPr>
            <w:r>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rsidR="002B3E5A" w:rsidRDefault="005C6274">
            <w:pPr>
              <w:pStyle w:val="MessageTable"/>
              <w:spacing w:line="240" w:lineRule="auto"/>
              <w:rPr>
                <w:rFonts w:asciiTheme="minorEastAsia" w:eastAsiaTheme="minorEastAsia" w:hAnsiTheme="minorEastAsia"/>
                <w:color w:val="000000" w:themeColor="text1"/>
                <w:sz w:val="20"/>
              </w:rPr>
            </w:pPr>
            <w:r>
              <w:rPr>
                <w:rFonts w:asciiTheme="minorEastAsia" w:eastAsiaTheme="minorEastAsia" w:hAnsiTheme="minorEastAsia" w:hint="eastAsia"/>
                <w:color w:val="000000" w:themeColor="text1"/>
                <w:sz w:val="20"/>
              </w:rPr>
              <w:t>标识为消息组件中重复的数据域</w:t>
            </w:r>
          </w:p>
        </w:tc>
      </w:tr>
      <w:tr w:rsidR="002B3E5A">
        <w:trPr>
          <w:cantSplit/>
          <w:jc w:val="center"/>
        </w:trPr>
        <w:tc>
          <w:tcPr>
            <w:tcW w:w="1350" w:type="dxa"/>
            <w:vMerge/>
            <w:tcBorders>
              <w:left w:val="single" w:sz="8" w:space="0" w:color="auto"/>
              <w:right w:val="single" w:sz="4" w:space="0" w:color="auto"/>
            </w:tcBorders>
            <w:vAlign w:val="center"/>
          </w:tcPr>
          <w:p w:rsidR="002B3E5A" w:rsidRDefault="002B3E5A">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2B3E5A" w:rsidRDefault="005C6274">
            <w:pPr>
              <w:pStyle w:val="MessageTable"/>
              <w:spacing w:line="240" w:lineRule="auto"/>
              <w:jc w:val="center"/>
              <w:rPr>
                <w:rFonts w:asciiTheme="minorEastAsia" w:eastAsiaTheme="minorEastAsia" w:hAnsiTheme="minorEastAsia"/>
                <w:color w:val="000000" w:themeColor="text1"/>
                <w:sz w:val="20"/>
              </w:rPr>
            </w:pPr>
            <w:r>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rsidR="002B3E5A" w:rsidRDefault="005C6274">
            <w:pPr>
              <w:pStyle w:val="MessageTable"/>
              <w:spacing w:line="240" w:lineRule="auto"/>
              <w:rPr>
                <w:rFonts w:asciiTheme="minorEastAsia" w:eastAsiaTheme="minorEastAsia" w:hAnsiTheme="minorEastAsia"/>
                <w:color w:val="000000" w:themeColor="text1"/>
                <w:sz w:val="20"/>
              </w:rPr>
            </w:pPr>
            <w:r>
              <w:rPr>
                <w:rFonts w:asciiTheme="minorEastAsia" w:eastAsiaTheme="minorEastAsia" w:hAnsiTheme="minorEastAsia" w:hint="eastAsia"/>
                <w:color w:val="000000" w:themeColor="text1"/>
                <w:sz w:val="20"/>
              </w:rPr>
              <w:t>标识为消息组件中包含的基础数据域</w:t>
            </w:r>
          </w:p>
        </w:tc>
      </w:tr>
      <w:tr w:rsidR="002B3E5A">
        <w:trPr>
          <w:cantSplit/>
          <w:trHeight w:val="241"/>
          <w:jc w:val="center"/>
        </w:trPr>
        <w:tc>
          <w:tcPr>
            <w:tcW w:w="1350" w:type="dxa"/>
            <w:vMerge/>
            <w:tcBorders>
              <w:left w:val="single" w:sz="8" w:space="0" w:color="auto"/>
              <w:right w:val="single" w:sz="4" w:space="0" w:color="auto"/>
            </w:tcBorders>
            <w:vAlign w:val="center"/>
          </w:tcPr>
          <w:p w:rsidR="002B3E5A" w:rsidRDefault="002B3E5A">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2B3E5A" w:rsidRDefault="005C6274">
            <w:pPr>
              <w:pStyle w:val="MessageTable"/>
              <w:spacing w:line="240" w:lineRule="auto"/>
              <w:jc w:val="center"/>
              <w:rPr>
                <w:rFonts w:asciiTheme="minorEastAsia" w:eastAsiaTheme="minorEastAsia" w:hAnsiTheme="minorEastAsia"/>
                <w:color w:val="000000" w:themeColor="text1"/>
                <w:sz w:val="20"/>
              </w:rPr>
            </w:pPr>
            <w:r>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rsidR="002B3E5A" w:rsidRDefault="005C6274">
            <w:pPr>
              <w:pStyle w:val="MessageTable"/>
              <w:spacing w:line="240" w:lineRule="auto"/>
              <w:rPr>
                <w:rFonts w:asciiTheme="minorEastAsia" w:eastAsiaTheme="minorEastAsia" w:hAnsiTheme="minorEastAsia"/>
                <w:color w:val="000000" w:themeColor="text1"/>
                <w:sz w:val="20"/>
              </w:rPr>
            </w:pPr>
            <w:r>
              <w:rPr>
                <w:rFonts w:asciiTheme="minorEastAsia" w:eastAsiaTheme="minorEastAsia" w:hAnsiTheme="minorEastAsia" w:hint="eastAsia"/>
                <w:color w:val="000000" w:themeColor="text1"/>
                <w:sz w:val="20"/>
              </w:rPr>
              <w:t>标识为消息组件中的</w:t>
            </w:r>
            <w:proofErr w:type="gramStart"/>
            <w:r>
              <w:rPr>
                <w:rFonts w:asciiTheme="minorEastAsia" w:eastAsiaTheme="minorEastAsia" w:hAnsiTheme="minorEastAsia" w:hint="eastAsia"/>
                <w:color w:val="000000" w:themeColor="text1"/>
                <w:sz w:val="20"/>
              </w:rPr>
              <w:t>子消息</w:t>
            </w:r>
            <w:proofErr w:type="gramEnd"/>
            <w:r>
              <w:rPr>
                <w:rFonts w:asciiTheme="minorEastAsia" w:eastAsiaTheme="minorEastAsia" w:hAnsiTheme="minorEastAsia" w:hint="eastAsia"/>
                <w:color w:val="000000" w:themeColor="text1"/>
                <w:sz w:val="20"/>
              </w:rPr>
              <w:t>组件</w:t>
            </w:r>
          </w:p>
        </w:tc>
      </w:tr>
      <w:tr w:rsidR="002B3E5A">
        <w:trPr>
          <w:cantSplit/>
          <w:jc w:val="center"/>
        </w:trPr>
        <w:tc>
          <w:tcPr>
            <w:tcW w:w="1350" w:type="dxa"/>
            <w:vMerge/>
            <w:tcBorders>
              <w:left w:val="single" w:sz="8" w:space="0" w:color="auto"/>
              <w:right w:val="single" w:sz="4" w:space="0" w:color="auto"/>
            </w:tcBorders>
            <w:vAlign w:val="center"/>
          </w:tcPr>
          <w:p w:rsidR="002B3E5A" w:rsidRDefault="002B3E5A">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2B3E5A" w:rsidRDefault="005C6274">
            <w:pPr>
              <w:pStyle w:val="MessageTable"/>
              <w:spacing w:line="240" w:lineRule="auto"/>
              <w:jc w:val="center"/>
              <w:rPr>
                <w:rFonts w:asciiTheme="minorEastAsia" w:eastAsiaTheme="minorEastAsia" w:hAnsiTheme="minorEastAsia"/>
                <w:color w:val="000000" w:themeColor="text1"/>
                <w:sz w:val="20"/>
              </w:rPr>
            </w:pPr>
            <w:r>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rsidR="002B3E5A" w:rsidRDefault="005C6274">
            <w:pPr>
              <w:pStyle w:val="MessageTable"/>
              <w:spacing w:line="240" w:lineRule="auto"/>
              <w:rPr>
                <w:rFonts w:asciiTheme="minorEastAsia" w:eastAsiaTheme="minorEastAsia" w:hAnsiTheme="minorEastAsia"/>
                <w:color w:val="000000" w:themeColor="text1"/>
                <w:sz w:val="20"/>
              </w:rPr>
            </w:pPr>
            <w:r>
              <w:rPr>
                <w:rFonts w:asciiTheme="minorEastAsia" w:eastAsiaTheme="minorEastAsia" w:hAnsiTheme="minorEastAsia" w:hint="eastAsia"/>
                <w:color w:val="000000" w:themeColor="text1"/>
                <w:sz w:val="20"/>
              </w:rPr>
              <w:t>标识为</w:t>
            </w:r>
            <w:proofErr w:type="gramStart"/>
            <w:r>
              <w:rPr>
                <w:rFonts w:asciiTheme="minorEastAsia" w:eastAsiaTheme="minorEastAsia" w:hAnsiTheme="minorEastAsia" w:hint="eastAsia"/>
                <w:color w:val="000000" w:themeColor="text1"/>
                <w:sz w:val="20"/>
              </w:rPr>
              <w:t>子消息</w:t>
            </w:r>
            <w:proofErr w:type="gramEnd"/>
            <w:r>
              <w:rPr>
                <w:rFonts w:asciiTheme="minorEastAsia" w:eastAsiaTheme="minorEastAsia" w:hAnsiTheme="minorEastAsia" w:hint="eastAsia"/>
                <w:color w:val="000000" w:themeColor="text1"/>
                <w:sz w:val="20"/>
              </w:rPr>
              <w:t>组件中重复的</w:t>
            </w:r>
            <w:proofErr w:type="gramStart"/>
            <w:r>
              <w:rPr>
                <w:rFonts w:asciiTheme="minorEastAsia" w:eastAsiaTheme="minorEastAsia" w:hAnsiTheme="minorEastAsia" w:hint="eastAsia"/>
                <w:color w:val="000000" w:themeColor="text1"/>
                <w:sz w:val="20"/>
              </w:rPr>
              <w:t>数据域</w:t>
            </w:r>
            <w:proofErr w:type="gramEnd"/>
            <w:r>
              <w:rPr>
                <w:rFonts w:asciiTheme="minorEastAsia" w:eastAsiaTheme="minorEastAsia" w:hAnsiTheme="minorEastAsia" w:hint="eastAsia"/>
                <w:color w:val="000000" w:themeColor="text1"/>
                <w:sz w:val="20"/>
              </w:rPr>
              <w:t>块</w:t>
            </w:r>
          </w:p>
        </w:tc>
      </w:tr>
      <w:tr w:rsidR="002B3E5A">
        <w:trPr>
          <w:cantSplit/>
          <w:jc w:val="center"/>
        </w:trPr>
        <w:tc>
          <w:tcPr>
            <w:tcW w:w="1350" w:type="dxa"/>
            <w:vMerge/>
            <w:tcBorders>
              <w:left w:val="single" w:sz="8" w:space="0" w:color="auto"/>
              <w:right w:val="single" w:sz="4" w:space="0" w:color="auto"/>
            </w:tcBorders>
            <w:vAlign w:val="center"/>
          </w:tcPr>
          <w:p w:rsidR="002B3E5A" w:rsidRDefault="002B3E5A">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2B3E5A" w:rsidRDefault="005C6274">
            <w:pPr>
              <w:pStyle w:val="MessageTable"/>
              <w:spacing w:line="240" w:lineRule="auto"/>
              <w:jc w:val="center"/>
              <w:rPr>
                <w:rFonts w:asciiTheme="minorEastAsia" w:eastAsiaTheme="minorEastAsia" w:hAnsiTheme="minorEastAsia"/>
                <w:color w:val="000000" w:themeColor="text1"/>
                <w:sz w:val="20"/>
              </w:rPr>
            </w:pPr>
            <w:r>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rsidR="002B3E5A" w:rsidRDefault="005C6274">
            <w:pPr>
              <w:pStyle w:val="MessageTable"/>
              <w:spacing w:line="240" w:lineRule="auto"/>
              <w:rPr>
                <w:rFonts w:asciiTheme="minorEastAsia" w:eastAsiaTheme="minorEastAsia" w:hAnsiTheme="minorEastAsia"/>
                <w:color w:val="000000" w:themeColor="text1"/>
                <w:sz w:val="20"/>
              </w:rPr>
            </w:pPr>
            <w:r>
              <w:rPr>
                <w:rFonts w:asciiTheme="minorEastAsia" w:eastAsiaTheme="minorEastAsia" w:hAnsiTheme="minorEastAsia" w:hint="eastAsia"/>
                <w:color w:val="000000" w:themeColor="text1"/>
                <w:sz w:val="20"/>
              </w:rPr>
              <w:t>标识为</w:t>
            </w:r>
            <w:proofErr w:type="gramStart"/>
            <w:r>
              <w:rPr>
                <w:rFonts w:asciiTheme="minorEastAsia" w:eastAsiaTheme="minorEastAsia" w:hAnsiTheme="minorEastAsia" w:hint="eastAsia"/>
                <w:color w:val="000000" w:themeColor="text1"/>
                <w:sz w:val="20"/>
              </w:rPr>
              <w:t>子消息</w:t>
            </w:r>
            <w:proofErr w:type="gramEnd"/>
            <w:r>
              <w:rPr>
                <w:rFonts w:asciiTheme="minorEastAsia" w:eastAsiaTheme="minorEastAsia" w:hAnsiTheme="minorEastAsia" w:hint="eastAsia"/>
                <w:color w:val="000000" w:themeColor="text1"/>
                <w:sz w:val="20"/>
              </w:rPr>
              <w:t>组件中包含的基础数据域</w:t>
            </w:r>
          </w:p>
        </w:tc>
      </w:tr>
    </w:tbl>
    <w:p w:rsidR="002B3E5A" w:rsidRDefault="005C6274">
      <w:pPr>
        <w:pStyle w:val="3"/>
        <w:numPr>
          <w:ilvl w:val="2"/>
          <w:numId w:val="1"/>
        </w:numPr>
        <w:ind w:left="0" w:firstLineChars="0" w:firstLine="0"/>
        <w:rPr>
          <w:rFonts w:asciiTheme="minorEastAsia" w:hAnsiTheme="minorEastAsia"/>
          <w:color w:val="000000" w:themeColor="text1"/>
        </w:rPr>
      </w:pPr>
      <w:bookmarkStart w:id="145" w:name="_Toc494292500"/>
      <w:r>
        <w:rPr>
          <w:rFonts w:asciiTheme="minorEastAsia" w:hAnsiTheme="minorEastAsia" w:hint="eastAsia"/>
          <w:color w:val="000000" w:themeColor="text1"/>
        </w:rPr>
        <w:t>转义规则</w:t>
      </w:r>
      <w:bookmarkEnd w:id="145"/>
    </w:p>
    <w:p w:rsidR="002B3E5A" w:rsidRDefault="005C6274">
      <w:pPr>
        <w:ind w:firstLine="480"/>
      </w:pPr>
      <w:r>
        <w:rPr>
          <w:rFonts w:hint="eastAsia"/>
        </w:rPr>
        <w:t>在部分报文中，若出现如下特殊字符，需进行转义处理。需要转义的字符及转规则如下表所示：</w:t>
      </w:r>
    </w:p>
    <w:tbl>
      <w:tblPr>
        <w:tblW w:w="6790"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1"/>
        <w:gridCol w:w="1679"/>
        <w:gridCol w:w="3510"/>
      </w:tblGrid>
      <w:tr w:rsidR="002B3E5A">
        <w:tc>
          <w:tcPr>
            <w:tcW w:w="1601" w:type="dxa"/>
            <w:tcBorders>
              <w:top w:val="single" w:sz="4" w:space="0" w:color="auto"/>
              <w:left w:val="single" w:sz="4" w:space="0" w:color="auto"/>
              <w:bottom w:val="single" w:sz="4" w:space="0" w:color="auto"/>
              <w:right w:val="single" w:sz="4" w:space="0" w:color="auto"/>
            </w:tcBorders>
            <w:shd w:val="clear" w:color="auto" w:fill="F2F2F2"/>
          </w:tcPr>
          <w:p w:rsidR="002B3E5A" w:rsidRDefault="005C6274">
            <w:pPr>
              <w:ind w:firstLine="482"/>
              <w:rPr>
                <w:rFonts w:asciiTheme="minorEastAsia" w:hAnsiTheme="minorEastAsia"/>
                <w:b/>
              </w:rPr>
            </w:pPr>
            <w:r>
              <w:rPr>
                <w:rFonts w:asciiTheme="minorEastAsia" w:hAnsiTheme="minorEastAsia" w:hint="eastAsia"/>
                <w:b/>
              </w:rPr>
              <w:t>转换前</w:t>
            </w:r>
          </w:p>
        </w:tc>
        <w:tc>
          <w:tcPr>
            <w:tcW w:w="1679" w:type="dxa"/>
            <w:tcBorders>
              <w:top w:val="single" w:sz="4" w:space="0" w:color="auto"/>
              <w:left w:val="single" w:sz="4" w:space="0" w:color="auto"/>
              <w:bottom w:val="single" w:sz="4" w:space="0" w:color="auto"/>
              <w:right w:val="single" w:sz="4" w:space="0" w:color="auto"/>
            </w:tcBorders>
            <w:shd w:val="clear" w:color="auto" w:fill="F2F2F2"/>
          </w:tcPr>
          <w:p w:rsidR="002B3E5A" w:rsidRDefault="005C6274">
            <w:pPr>
              <w:ind w:firstLine="482"/>
              <w:rPr>
                <w:rFonts w:asciiTheme="minorEastAsia" w:hAnsiTheme="minorEastAsia"/>
                <w:b/>
              </w:rPr>
            </w:pPr>
            <w:r>
              <w:rPr>
                <w:rFonts w:asciiTheme="minorEastAsia" w:hAnsiTheme="minorEastAsia" w:hint="eastAsia"/>
                <w:b/>
              </w:rPr>
              <w:t>转换后</w:t>
            </w:r>
          </w:p>
        </w:tc>
        <w:tc>
          <w:tcPr>
            <w:tcW w:w="3510" w:type="dxa"/>
            <w:tcBorders>
              <w:top w:val="single" w:sz="4" w:space="0" w:color="auto"/>
              <w:left w:val="single" w:sz="4" w:space="0" w:color="auto"/>
              <w:bottom w:val="single" w:sz="4" w:space="0" w:color="auto"/>
              <w:right w:val="single" w:sz="4" w:space="0" w:color="auto"/>
            </w:tcBorders>
            <w:shd w:val="clear" w:color="auto" w:fill="F2F2F2"/>
          </w:tcPr>
          <w:p w:rsidR="002B3E5A" w:rsidRDefault="005C6274">
            <w:pPr>
              <w:ind w:firstLineChars="82" w:firstLine="198"/>
              <w:rPr>
                <w:rFonts w:asciiTheme="minorEastAsia" w:hAnsiTheme="minorEastAsia"/>
                <w:b/>
              </w:rPr>
            </w:pPr>
            <w:r>
              <w:rPr>
                <w:rFonts w:asciiTheme="minorEastAsia" w:hAnsiTheme="minorEastAsia" w:hint="eastAsia"/>
                <w:b/>
              </w:rPr>
              <w:t>备注</w:t>
            </w:r>
          </w:p>
        </w:tc>
      </w:tr>
      <w:tr w:rsidR="002B3E5A">
        <w:tc>
          <w:tcPr>
            <w:tcW w:w="1601" w:type="dxa"/>
            <w:tcBorders>
              <w:top w:val="single" w:sz="4" w:space="0" w:color="auto"/>
              <w:left w:val="single" w:sz="4" w:space="0" w:color="auto"/>
              <w:bottom w:val="single" w:sz="4" w:space="0" w:color="auto"/>
              <w:right w:val="single" w:sz="4" w:space="0" w:color="auto"/>
            </w:tcBorders>
          </w:tcPr>
          <w:p w:rsidR="002B3E5A" w:rsidRDefault="005C6274">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rsidR="002B3E5A" w:rsidRDefault="005C6274">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rsidR="002B3E5A" w:rsidRDefault="002B3E5A">
            <w:pPr>
              <w:ind w:firstLineChars="0" w:firstLine="0"/>
              <w:jc w:val="left"/>
              <w:rPr>
                <w:rFonts w:asciiTheme="minorEastAsia" w:hAnsiTheme="minorEastAsia"/>
              </w:rPr>
            </w:pPr>
          </w:p>
        </w:tc>
      </w:tr>
      <w:tr w:rsidR="002B3E5A">
        <w:tc>
          <w:tcPr>
            <w:tcW w:w="1601" w:type="dxa"/>
            <w:tcBorders>
              <w:top w:val="single" w:sz="4" w:space="0" w:color="auto"/>
              <w:left w:val="single" w:sz="4" w:space="0" w:color="auto"/>
              <w:bottom w:val="single" w:sz="4" w:space="0" w:color="auto"/>
              <w:right w:val="single" w:sz="4" w:space="0" w:color="auto"/>
            </w:tcBorders>
          </w:tcPr>
          <w:p w:rsidR="002B3E5A" w:rsidRDefault="005C6274">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rsidR="002B3E5A" w:rsidRDefault="005C6274">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rsidR="002B3E5A" w:rsidRDefault="002B3E5A">
            <w:pPr>
              <w:ind w:firstLineChars="0" w:firstLine="0"/>
              <w:jc w:val="left"/>
              <w:rPr>
                <w:rFonts w:asciiTheme="minorEastAsia" w:hAnsiTheme="minorEastAsia"/>
              </w:rPr>
            </w:pPr>
          </w:p>
        </w:tc>
      </w:tr>
      <w:tr w:rsidR="002B3E5A">
        <w:tc>
          <w:tcPr>
            <w:tcW w:w="1601" w:type="dxa"/>
            <w:tcBorders>
              <w:top w:val="single" w:sz="4" w:space="0" w:color="auto"/>
              <w:left w:val="single" w:sz="4" w:space="0" w:color="auto"/>
              <w:bottom w:val="single" w:sz="4" w:space="0" w:color="auto"/>
              <w:right w:val="single" w:sz="4" w:space="0" w:color="auto"/>
            </w:tcBorders>
          </w:tcPr>
          <w:p w:rsidR="002B3E5A" w:rsidRDefault="005C6274">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rsidR="002B3E5A" w:rsidRDefault="005C6274">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rsidR="002B3E5A" w:rsidRDefault="002B3E5A">
            <w:pPr>
              <w:ind w:firstLineChars="0" w:firstLine="0"/>
              <w:jc w:val="left"/>
              <w:rPr>
                <w:rFonts w:asciiTheme="minorEastAsia" w:hAnsiTheme="minorEastAsia"/>
              </w:rPr>
            </w:pPr>
          </w:p>
        </w:tc>
      </w:tr>
      <w:tr w:rsidR="002B3E5A">
        <w:tc>
          <w:tcPr>
            <w:tcW w:w="1601" w:type="dxa"/>
            <w:tcBorders>
              <w:top w:val="single" w:sz="4" w:space="0" w:color="auto"/>
              <w:left w:val="single" w:sz="4" w:space="0" w:color="auto"/>
              <w:bottom w:val="single" w:sz="4" w:space="0" w:color="auto"/>
              <w:right w:val="single" w:sz="4" w:space="0" w:color="auto"/>
            </w:tcBorders>
          </w:tcPr>
          <w:p w:rsidR="002B3E5A" w:rsidRDefault="005C6274">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rsidR="002B3E5A" w:rsidRDefault="005C6274">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rsidR="002B3E5A" w:rsidRDefault="002B3E5A">
            <w:pPr>
              <w:ind w:firstLineChars="0" w:firstLine="0"/>
              <w:jc w:val="left"/>
              <w:rPr>
                <w:rFonts w:asciiTheme="minorEastAsia" w:hAnsiTheme="minorEastAsia"/>
              </w:rPr>
            </w:pPr>
          </w:p>
        </w:tc>
      </w:tr>
      <w:tr w:rsidR="002B3E5A">
        <w:tc>
          <w:tcPr>
            <w:tcW w:w="1601" w:type="dxa"/>
            <w:tcBorders>
              <w:top w:val="single" w:sz="4" w:space="0" w:color="auto"/>
              <w:left w:val="single" w:sz="4" w:space="0" w:color="auto"/>
              <w:bottom w:val="single" w:sz="4" w:space="0" w:color="auto"/>
              <w:right w:val="single" w:sz="4" w:space="0" w:color="auto"/>
            </w:tcBorders>
          </w:tcPr>
          <w:p w:rsidR="002B3E5A" w:rsidRDefault="005C6274">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rsidR="002B3E5A" w:rsidRDefault="005C6274">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rsidR="002B3E5A" w:rsidRDefault="002B3E5A">
            <w:pPr>
              <w:ind w:firstLineChars="0" w:firstLine="0"/>
              <w:jc w:val="left"/>
              <w:rPr>
                <w:rFonts w:asciiTheme="minorEastAsia" w:hAnsiTheme="minorEastAsia"/>
              </w:rPr>
            </w:pPr>
          </w:p>
        </w:tc>
      </w:tr>
      <w:tr w:rsidR="002B3E5A">
        <w:tc>
          <w:tcPr>
            <w:tcW w:w="1601" w:type="dxa"/>
            <w:tcBorders>
              <w:top w:val="single" w:sz="4" w:space="0" w:color="auto"/>
              <w:left w:val="single" w:sz="4" w:space="0" w:color="auto"/>
              <w:bottom w:val="single" w:sz="4" w:space="0" w:color="auto"/>
              <w:right w:val="single" w:sz="4" w:space="0" w:color="auto"/>
            </w:tcBorders>
          </w:tcPr>
          <w:p w:rsidR="002B3E5A" w:rsidRDefault="005C6274">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rsidR="002B3E5A" w:rsidRDefault="005C6274">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rsidR="002B3E5A" w:rsidRDefault="002B3E5A">
            <w:pPr>
              <w:ind w:firstLineChars="0" w:firstLine="0"/>
              <w:jc w:val="left"/>
              <w:rPr>
                <w:rFonts w:asciiTheme="minorEastAsia" w:hAnsiTheme="minorEastAsia"/>
              </w:rPr>
            </w:pPr>
          </w:p>
        </w:tc>
      </w:tr>
      <w:tr w:rsidR="002B3E5A">
        <w:tc>
          <w:tcPr>
            <w:tcW w:w="1601" w:type="dxa"/>
            <w:tcBorders>
              <w:top w:val="single" w:sz="4" w:space="0" w:color="auto"/>
              <w:left w:val="single" w:sz="4" w:space="0" w:color="auto"/>
              <w:bottom w:val="single" w:sz="4" w:space="0" w:color="auto"/>
              <w:right w:val="single" w:sz="4" w:space="0" w:color="auto"/>
            </w:tcBorders>
          </w:tcPr>
          <w:p w:rsidR="002B3E5A" w:rsidRDefault="005C6274">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rsidR="002B3E5A" w:rsidRDefault="005C6274">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rsidR="002B3E5A" w:rsidRDefault="002B3E5A">
            <w:pPr>
              <w:ind w:firstLineChars="0" w:firstLine="0"/>
              <w:jc w:val="left"/>
              <w:rPr>
                <w:rFonts w:asciiTheme="minorEastAsia" w:hAnsiTheme="minorEastAsia"/>
              </w:rPr>
            </w:pPr>
          </w:p>
        </w:tc>
      </w:tr>
    </w:tbl>
    <w:p w:rsidR="002B3E5A" w:rsidRDefault="002B3E5A">
      <w:pPr>
        <w:ind w:firstLine="482"/>
        <w:rPr>
          <w:rFonts w:asciiTheme="minorEastAsia" w:hAnsiTheme="minorEastAsia"/>
          <w:b/>
          <w:color w:val="000000" w:themeColor="text1"/>
        </w:rPr>
      </w:pPr>
    </w:p>
    <w:p w:rsidR="002B3E5A" w:rsidRDefault="005C6274">
      <w:pPr>
        <w:pStyle w:val="2"/>
        <w:numPr>
          <w:ilvl w:val="1"/>
          <w:numId w:val="1"/>
        </w:numPr>
        <w:ind w:left="0" w:firstLineChars="0" w:firstLine="0"/>
        <w:rPr>
          <w:rFonts w:asciiTheme="minorEastAsia" w:eastAsiaTheme="minorEastAsia" w:hAnsiTheme="minorEastAsia"/>
          <w:color w:val="000000" w:themeColor="text1"/>
        </w:rPr>
      </w:pPr>
      <w:bookmarkStart w:id="146" w:name="_Toc494292501"/>
      <w:r>
        <w:rPr>
          <w:rFonts w:asciiTheme="minorEastAsia" w:eastAsiaTheme="minorEastAsia" w:hAnsiTheme="minorEastAsia" w:hint="eastAsia"/>
          <w:color w:val="000000" w:themeColor="text1"/>
        </w:rPr>
        <w:t>竞价类消息</w:t>
      </w:r>
      <w:bookmarkEnd w:id="146"/>
    </w:p>
    <w:p w:rsidR="002B3E5A" w:rsidRDefault="005C6274">
      <w:pPr>
        <w:pStyle w:val="3"/>
        <w:numPr>
          <w:ilvl w:val="2"/>
          <w:numId w:val="1"/>
        </w:numPr>
        <w:ind w:left="0" w:firstLineChars="0" w:firstLine="0"/>
        <w:rPr>
          <w:rFonts w:asciiTheme="minorEastAsia" w:hAnsiTheme="minorEastAsia"/>
          <w:color w:val="000000" w:themeColor="text1"/>
        </w:rPr>
      </w:pPr>
      <w:bookmarkStart w:id="147" w:name="_Toc494292502"/>
      <w:r>
        <w:rPr>
          <w:rFonts w:asciiTheme="minorEastAsia" w:hAnsiTheme="minorEastAsia" w:hint="eastAsia"/>
          <w:color w:val="000000" w:themeColor="text1"/>
        </w:rPr>
        <w:t>现货报单/撤单交易</w:t>
      </w:r>
      <w:bookmarkEnd w:id="147"/>
    </w:p>
    <w:p w:rsidR="002B3E5A" w:rsidRDefault="005C6274">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现货报单请求及应答</w:t>
      </w:r>
    </w:p>
    <w:p w:rsidR="002B3E5A" w:rsidRDefault="005C6274">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：报单交易用于主动发起现货合约报单，涵盖：普通限价指令、限价FOK报单、限价FAK报单、市价剩余转限价、市价FOK报单、市价FAK报单</w:t>
      </w:r>
      <w:ins w:id="148" w:author="cuiqingsong" w:date="2017-09-27T15:29:00Z">
        <w:r w:rsidR="00532B5E">
          <w:rPr>
            <w:rFonts w:asciiTheme="minorEastAsia" w:hAnsiTheme="minorEastAsia" w:hint="eastAsia"/>
            <w:color w:val="000000" w:themeColor="text1"/>
          </w:rPr>
          <w:t>指令。</w:t>
        </w:r>
      </w:ins>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9288" w:type="dxa"/>
        <w:tblInd w:w="103" w:type="dxa"/>
        <w:tblLayout w:type="fixed"/>
        <w:tblLook w:val="04A0" w:firstRow="1" w:lastRow="0" w:firstColumn="1" w:lastColumn="0" w:noHBand="0" w:noVBand="1"/>
      </w:tblPr>
      <w:tblGrid>
        <w:gridCol w:w="798"/>
        <w:gridCol w:w="1796"/>
        <w:gridCol w:w="1596"/>
        <w:gridCol w:w="760"/>
        <w:gridCol w:w="798"/>
        <w:gridCol w:w="3540"/>
      </w:tblGrid>
      <w:tr w:rsidR="002B3E5A">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proofErr w:type="gramStart"/>
            <w:r>
              <w:rPr>
                <w:rFonts w:asciiTheme="minorEastAsia" w:hAnsiTheme="minorEastAsia" w:cs="宋体" w:hint="eastAsia"/>
                <w:b/>
                <w:bCs/>
                <w:color w:val="000000" w:themeColor="text1"/>
                <w:kern w:val="0"/>
                <w:sz w:val="20"/>
                <w:szCs w:val="20"/>
              </w:rPr>
              <w:t>域号</w:t>
            </w:r>
            <w:proofErr w:type="gramEnd"/>
          </w:p>
        </w:tc>
        <w:tc>
          <w:tcPr>
            <w:tcW w:w="1796"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596"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354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eastAsia="MS Mincho" w:hAnsiTheme="minorEastAsia" w:cs="宋体"/>
                <w:color w:val="000000" w:themeColor="text1"/>
                <w:kern w:val="0"/>
                <w:sz w:val="20"/>
                <w:szCs w:val="20"/>
                <w:lang w:eastAsia="ja-JP"/>
              </w:rPr>
            </w:pPr>
            <w:r>
              <w:rPr>
                <w:rFonts w:asciiTheme="minorEastAsia" w:hAnsiTheme="minorEastAsia"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2B3E5A" w:rsidRDefault="00300A2C">
            <w:pPr>
              <w:widowControl/>
              <w:spacing w:line="240" w:lineRule="auto"/>
              <w:ind w:firstLineChars="0" w:firstLine="0"/>
              <w:jc w:val="left"/>
              <w:rPr>
                <w:rFonts w:asciiTheme="minorEastAsia" w:hAnsiTheme="minorEastAsia" w:cs="宋体"/>
                <w:color w:val="000000" w:themeColor="text1"/>
                <w:kern w:val="0"/>
                <w:sz w:val="20"/>
                <w:szCs w:val="20"/>
              </w:rPr>
            </w:pPr>
            <w:ins w:id="149" w:author="cuiqingsong" w:date="2017-08-23T21:10:00Z">
              <w:r>
                <w:rPr>
                  <w:rFonts w:asciiTheme="minorEastAsia" w:hAnsiTheme="minorEastAsia" w:cs="宋体" w:hint="eastAsia"/>
                  <w:color w:val="000000" w:themeColor="text1"/>
                  <w:kern w:val="0"/>
                  <w:sz w:val="20"/>
                  <w:szCs w:val="20"/>
                </w:rPr>
                <w:t>请会员</w:t>
              </w:r>
            </w:ins>
            <w:ins w:id="150" w:author="cuiqingsong" w:date="2017-08-23T21:11:00Z">
              <w:r>
                <w:rPr>
                  <w:rFonts w:asciiTheme="minorEastAsia" w:hAnsiTheme="minorEastAsia" w:cs="宋体" w:hint="eastAsia"/>
                  <w:color w:val="000000" w:themeColor="text1"/>
                  <w:kern w:val="0"/>
                  <w:sz w:val="20"/>
                  <w:szCs w:val="20"/>
                </w:rPr>
                <w:t>业务上解耦M</w:t>
              </w:r>
              <w:r>
                <w:rPr>
                  <w:rFonts w:asciiTheme="minorEastAsia" w:hAnsiTheme="minorEastAsia" w:cs="宋体"/>
                  <w:color w:val="000000" w:themeColor="text1"/>
                  <w:kern w:val="0"/>
                  <w:sz w:val="20"/>
                  <w:szCs w:val="20"/>
                </w:rPr>
                <w:t>00</w:t>
              </w:r>
              <w:r>
                <w:rPr>
                  <w:rFonts w:asciiTheme="minorEastAsia" w:hAnsiTheme="minorEastAsia" w:cs="宋体" w:hint="eastAsia"/>
                  <w:color w:val="000000" w:themeColor="text1"/>
                  <w:kern w:val="0"/>
                  <w:sz w:val="20"/>
                  <w:szCs w:val="20"/>
                </w:rPr>
                <w:t>，后续考虑去除该字段</w:t>
              </w:r>
            </w:ins>
          </w:p>
        </w:tc>
      </w:tr>
      <w:tr w:rsidR="002B3E5A">
        <w:trPr>
          <w:trHeight w:val="270"/>
          <w:ins w:id="151" w:author="cuiqingsong" w:date="2017-07-13T14:57:00Z"/>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152" w:author="cuiqingsong" w:date="2017-07-13T14:57:00Z"/>
                <w:rFonts w:asciiTheme="minorEastAsia" w:hAnsiTheme="minorEastAsia" w:cs="宋体"/>
                <w:color w:val="000000" w:themeColor="text1"/>
                <w:kern w:val="0"/>
                <w:sz w:val="20"/>
                <w:szCs w:val="20"/>
              </w:rPr>
            </w:pPr>
            <w:ins w:id="153" w:author="cuiqingsong" w:date="2017-07-13T14:57: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154" w:author="cuiqingsong" w:date="2017-07-13T14:57:00Z"/>
                <w:rFonts w:asciiTheme="minorEastAsia" w:hAnsiTheme="minorEastAsia" w:cs="宋体"/>
                <w:color w:val="000000" w:themeColor="text1"/>
                <w:kern w:val="0"/>
                <w:sz w:val="20"/>
                <w:szCs w:val="20"/>
              </w:rPr>
            </w:pPr>
            <w:ins w:id="155" w:author="cuiqingsong" w:date="2017-07-13T15:06:00Z">
              <w:r>
                <w:rPr>
                  <w:rFonts w:asciiTheme="minorEastAsia" w:hAnsiTheme="minorEastAsia" w:cs="宋体"/>
                  <w:color w:val="000000" w:themeColor="text1"/>
                  <w:kern w:val="0"/>
                  <w:sz w:val="20"/>
                  <w:szCs w:val="20"/>
                </w:rPr>
                <w:t>seatID</w:t>
              </w:r>
            </w:ins>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156" w:author="cuiqingsong" w:date="2017-07-13T14:57:00Z"/>
                <w:rFonts w:asciiTheme="minorEastAsia" w:hAnsiTheme="minorEastAsia" w:cs="宋体"/>
                <w:color w:val="000000" w:themeColor="text1"/>
                <w:kern w:val="0"/>
                <w:sz w:val="20"/>
                <w:szCs w:val="20"/>
              </w:rPr>
            </w:pPr>
            <w:ins w:id="157" w:author="cuiqingsong" w:date="2017-07-13T15:06:00Z">
              <w:r>
                <w:rPr>
                  <w:rFonts w:asciiTheme="minorEastAsia" w:hAnsiTheme="minorEastAsia" w:cs="宋体" w:hint="eastAsia"/>
                  <w:color w:val="000000" w:themeColor="text1"/>
                  <w:kern w:val="0"/>
                  <w:sz w:val="20"/>
                  <w:szCs w:val="20"/>
                </w:rPr>
                <w:t>交易席位代码</w:t>
              </w:r>
            </w:ins>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158" w:author="cuiqingsong" w:date="2017-07-13T14:57:00Z"/>
                <w:rFonts w:asciiTheme="minorEastAsia" w:hAnsiTheme="minorEastAsia" w:cs="宋体"/>
                <w:color w:val="000000" w:themeColor="text1"/>
                <w:kern w:val="0"/>
                <w:sz w:val="20"/>
                <w:szCs w:val="20"/>
              </w:rPr>
            </w:pPr>
            <w:ins w:id="159" w:author="cuiqingsong" w:date="2017-07-13T15:07:00Z">
              <w:r>
                <w:rPr>
                  <w:rFonts w:asciiTheme="minorEastAsia" w:hAnsiTheme="minorEastAsia" w:cs="宋体" w:hint="eastAsia"/>
                  <w:color w:val="000000" w:themeColor="text1"/>
                  <w:kern w:val="0"/>
                  <w:sz w:val="20"/>
                  <w:szCs w:val="20"/>
                </w:rPr>
                <w:t>M</w:t>
              </w:r>
            </w:ins>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160" w:author="cuiqingsong" w:date="2017-07-13T14:57:00Z"/>
                <w:rFonts w:asciiTheme="minorEastAsia" w:hAnsiTheme="minorEastAsia" w:cs="宋体"/>
                <w:color w:val="000000"/>
                <w:kern w:val="0"/>
                <w:sz w:val="20"/>
                <w:szCs w:val="20"/>
              </w:rPr>
            </w:pPr>
            <w:ins w:id="161" w:author="cuiqingsong" w:date="2017-07-13T15:07:00Z">
              <w:r>
                <w:rPr>
                  <w:rFonts w:asciiTheme="minorEastAsia" w:hAnsiTheme="minorEastAsia" w:cs="宋体" w:hint="eastAsia"/>
                  <w:color w:val="000000"/>
                  <w:kern w:val="0"/>
                  <w:sz w:val="20"/>
                  <w:szCs w:val="20"/>
                </w:rPr>
                <w:t>←</w:t>
              </w:r>
            </w:ins>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ins w:id="162" w:author="cuiqingsong" w:date="2017-07-13T14:57:00Z"/>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w:t>
            </w:r>
            <w:proofErr w:type="gramStart"/>
            <w:r>
              <w:rPr>
                <w:rFonts w:asciiTheme="minorEastAsia" w:hAnsiTheme="minorEastAsia" w:cs="宋体" w:hint="eastAsia"/>
                <w:color w:val="000000" w:themeColor="text1"/>
                <w:kern w:val="0"/>
                <w:sz w:val="20"/>
                <w:szCs w:val="20"/>
              </w:rPr>
              <w:t>帐号</w:t>
            </w:r>
            <w:proofErr w:type="gramEnd"/>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I00</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marketID</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市场代码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00-现货</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O06</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P</w:t>
            </w:r>
            <w:r>
              <w:rPr>
                <w:rFonts w:asciiTheme="minorEastAsia" w:hAnsiTheme="minorEastAsia" w:cs="宋体" w:hint="eastAsia"/>
                <w:color w:val="000000" w:themeColor="text1"/>
                <w:kern w:val="0"/>
                <w:sz w:val="20"/>
                <w:szCs w:val="20"/>
              </w:rPr>
              <w:t>rice</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申报价格</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163" w:author="cuiqingsong" w:date="2017-04-25T09:15:00Z">
              <w:r>
                <w:rPr>
                  <w:rFonts w:asciiTheme="minorEastAsia" w:hAnsiTheme="minorEastAsia" w:cs="宋体"/>
                  <w:color w:val="000000" w:themeColor="text1"/>
                  <w:kern w:val="0"/>
                  <w:sz w:val="20"/>
                  <w:szCs w:val="20"/>
                </w:rPr>
                <w:t>C</w:t>
              </w:r>
            </w:ins>
            <w:del w:id="164" w:author="cuiqingsong" w:date="2017-04-25T09:15:00Z">
              <w:r>
                <w:rPr>
                  <w:rFonts w:asciiTheme="minorEastAsia" w:hAnsiTheme="minorEastAsia" w:cs="宋体" w:hint="eastAsia"/>
                  <w:color w:val="000000" w:themeColor="text1"/>
                  <w:kern w:val="0"/>
                  <w:sz w:val="20"/>
                  <w:szCs w:val="20"/>
                </w:rPr>
                <w:delText>M</w:delText>
              </w:r>
            </w:del>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165" w:author="cuiqingsong" w:date="2017-04-25T09:15:00Z">
              <w:r>
                <w:rPr>
                  <w:rFonts w:asciiTheme="minorEastAsia" w:hAnsiTheme="minorEastAsia" w:cs="宋体" w:hint="eastAsia"/>
                  <w:color w:val="000000" w:themeColor="text1"/>
                  <w:kern w:val="0"/>
                  <w:sz w:val="20"/>
                  <w:szCs w:val="20"/>
                </w:rPr>
                <w:t>限价</w:t>
              </w:r>
              <w:r>
                <w:rPr>
                  <w:rFonts w:asciiTheme="minorEastAsia" w:hAnsiTheme="minorEastAsia" w:cs="宋体"/>
                  <w:color w:val="000000" w:themeColor="text1"/>
                  <w:kern w:val="0"/>
                  <w:sz w:val="20"/>
                  <w:szCs w:val="20"/>
                </w:rPr>
                <w:t>指令报单时该字段必</w:t>
              </w:r>
            </w:ins>
            <w:ins w:id="166" w:author="cuiqingsong" w:date="2017-08-14T11:00:00Z">
              <w:r w:rsidR="004B44F5">
                <w:rPr>
                  <w:rFonts w:asciiTheme="minorEastAsia" w:hAnsiTheme="minorEastAsia" w:cs="宋体" w:hint="eastAsia"/>
                  <w:color w:val="000000" w:themeColor="text1"/>
                  <w:kern w:val="0"/>
                  <w:sz w:val="20"/>
                  <w:szCs w:val="20"/>
                </w:rPr>
                <w:t>填</w:t>
              </w:r>
            </w:ins>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O07</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Q</w:t>
            </w:r>
            <w:r>
              <w:rPr>
                <w:rFonts w:asciiTheme="minorEastAsia" w:hAnsiTheme="minorEastAsia" w:cs="宋体" w:hint="eastAsia"/>
                <w:color w:val="000000" w:themeColor="text1"/>
                <w:kern w:val="0"/>
                <w:sz w:val="20"/>
                <w:szCs w:val="20"/>
              </w:rPr>
              <w:t>uantity</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申报数量</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424"/>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O65</w:t>
            </w:r>
          </w:p>
          <w:p w:rsidR="002B3E5A" w:rsidRDefault="002B3E5A">
            <w:pPr>
              <w:spacing w:line="240" w:lineRule="auto"/>
              <w:ind w:firstLineChars="0" w:firstLine="0"/>
              <w:rPr>
                <w:rFonts w:asciiTheme="minorEastAsia" w:hAnsiTheme="minorEastAsia"/>
                <w:color w:val="000000" w:themeColor="text1"/>
                <w:sz w:val="20"/>
                <w:szCs w:val="20"/>
              </w:rPr>
            </w:pP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olor w:val="000000" w:themeColor="text1"/>
                <w:sz w:val="20"/>
                <w:szCs w:val="20"/>
              </w:rPr>
            </w:pPr>
            <w:r>
              <w:rPr>
                <w:rFonts w:asciiTheme="minorEastAsia" w:hAnsiTheme="minorEastAsia" w:cs="宋体" w:hint="eastAsia"/>
                <w:color w:val="000000"/>
                <w:kern w:val="0"/>
                <w:sz w:val="20"/>
                <w:szCs w:val="20"/>
              </w:rPr>
              <w:t>MatchType</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olor w:val="000000" w:themeColor="text1"/>
                <w:sz w:val="20"/>
                <w:szCs w:val="20"/>
              </w:rPr>
            </w:pPr>
            <w:r>
              <w:rPr>
                <w:rFonts w:asciiTheme="minorEastAsia" w:hAnsiTheme="minorEastAsia" w:cs="宋体" w:hint="eastAsia"/>
                <w:color w:val="000000"/>
                <w:kern w:val="0"/>
                <w:sz w:val="20"/>
                <w:szCs w:val="20"/>
              </w:rPr>
              <w:t>类型</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kern w:val="0"/>
                <w:sz w:val="20"/>
                <w:szCs w:val="20"/>
              </w:rPr>
            </w:pPr>
            <w:r>
              <w:rPr>
                <w:rFonts w:asciiTheme="minorEastAsia" w:hAnsiTheme="minorEastAsia"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167" w:author="cuiqingsong" w:date="2017-07-25T15:18:00Z">
              <w:r>
                <w:rPr>
                  <w:rFonts w:asciiTheme="minorEastAsia" w:hAnsiTheme="minorEastAsia" w:cs="宋体" w:hint="eastAsia"/>
                  <w:color w:val="000000"/>
                  <w:kern w:val="0"/>
                  <w:sz w:val="20"/>
                  <w:szCs w:val="20"/>
                </w:rPr>
                <w:t>-</w:t>
              </w:r>
            </w:ins>
            <w:del w:id="168" w:author="cuiqingsong" w:date="2017-07-25T15:18:00Z">
              <w:r>
                <w:rPr>
                  <w:rFonts w:asciiTheme="minorEastAsia" w:hAnsiTheme="minorEastAsia" w:cs="宋体" w:hint="eastAsia"/>
                  <w:color w:val="000000"/>
                  <w:kern w:val="0"/>
                  <w:sz w:val="20"/>
                  <w:szCs w:val="20"/>
                </w:rPr>
                <w:delText>←</w:delText>
              </w:r>
            </w:del>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pStyle w:val="a7"/>
              <w:ind w:firstLineChars="0" w:firstLine="0"/>
              <w:rPr>
                <w:rFonts w:asciiTheme="minorEastAsia" w:eastAsiaTheme="minorEastAsia" w:hAnsiTheme="minorEastAsia" w:cs="宋体"/>
                <w:color w:val="000000" w:themeColor="text1"/>
                <w:kern w:val="0"/>
                <w:sz w:val="20"/>
              </w:rPr>
            </w:pPr>
            <w:r>
              <w:rPr>
                <w:rFonts w:asciiTheme="minorEastAsia" w:hAnsiTheme="minorEastAsia" w:cs="宋体"/>
                <w:color w:val="000000"/>
                <w:kern w:val="0"/>
                <w:sz w:val="20"/>
              </w:rPr>
              <w:t>1-普通</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O15</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orderType</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报单指令类型</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V2报单接口时必填，取值范围：0-普通限价指令,1-限价FOK指令,2-限价FAK指令，3-市价剩余转限价指令，4-市价FOK指令，5-市价FAK指令</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T82</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Source</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来源</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szCs w:val="20"/>
                <w:shd w:val="clear" w:color="auto" w:fill="FFFFFF"/>
              </w:rPr>
              <w:t>1位字符，默认取值a,代表是APP渠道</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sz w:val="20"/>
                <w:szCs w:val="20"/>
              </w:rPr>
              <w:t>O25</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olor w:val="000000" w:themeColor="text1"/>
                <w:sz w:val="20"/>
                <w:szCs w:val="20"/>
              </w:rPr>
              <w:t>localOrderNo2</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本地报单号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highlight w:val="yellow"/>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eastAsia="MS Mincho" w:hAnsiTheme="minorEastAsia" w:cs="宋体"/>
                <w:color w:val="000000" w:themeColor="text1"/>
                <w:kern w:val="0"/>
                <w:sz w:val="20"/>
                <w:szCs w:val="20"/>
                <w:lang w:eastAsia="ja-JP"/>
              </w:rPr>
            </w:pPr>
            <w:r>
              <w:rPr>
                <w:rFonts w:asciiTheme="minorEastAsia" w:hAnsiTheme="minorEastAsia"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APP系统生成</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二级系统生成</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二级系统返回</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二级系统返回</w:t>
            </w:r>
          </w:p>
        </w:tc>
      </w:tr>
    </w:tbl>
    <w:p w:rsidR="002B3E5A" w:rsidRDefault="002B3E5A">
      <w:pPr>
        <w:ind w:firstLine="480"/>
        <w:rPr>
          <w:rFonts w:asciiTheme="minorEastAsia" w:hAnsiTheme="minorEastAsia"/>
          <w:color w:val="000000" w:themeColor="text1"/>
        </w:rPr>
      </w:pPr>
    </w:p>
    <w:p w:rsidR="002B3E5A" w:rsidRDefault="005C6274">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lastRenderedPageBreak/>
        <w:t>现货撤单请求及应答</w:t>
      </w:r>
    </w:p>
    <w:p w:rsidR="002B3E5A" w:rsidRDefault="005C6274">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：撤单指令用于主动撤销现货的报单。</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8419" w:type="dxa"/>
        <w:tblInd w:w="103" w:type="dxa"/>
        <w:tblLayout w:type="fixed"/>
        <w:tblLook w:val="04A0" w:firstRow="1" w:lastRow="0" w:firstColumn="1" w:lastColumn="0" w:noHBand="0" w:noVBand="1"/>
      </w:tblPr>
      <w:tblGrid>
        <w:gridCol w:w="776"/>
        <w:gridCol w:w="1668"/>
        <w:gridCol w:w="1559"/>
        <w:gridCol w:w="709"/>
        <w:gridCol w:w="709"/>
        <w:gridCol w:w="2998"/>
      </w:tblGrid>
      <w:tr w:rsidR="002B3E5A">
        <w:trPr>
          <w:trHeight w:val="270"/>
        </w:trPr>
        <w:tc>
          <w:tcPr>
            <w:tcW w:w="776" w:type="dxa"/>
            <w:tcBorders>
              <w:top w:val="single" w:sz="4" w:space="0" w:color="auto"/>
              <w:left w:val="single" w:sz="4" w:space="0" w:color="auto"/>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proofErr w:type="gramStart"/>
            <w:r>
              <w:rPr>
                <w:rFonts w:asciiTheme="minorEastAsia" w:hAnsiTheme="minorEastAsia" w:cs="宋体" w:hint="eastAsia"/>
                <w:b/>
                <w:bCs/>
                <w:color w:val="000000" w:themeColor="text1"/>
                <w:kern w:val="0"/>
                <w:sz w:val="20"/>
                <w:szCs w:val="20"/>
              </w:rPr>
              <w:t>域号</w:t>
            </w:r>
            <w:proofErr w:type="gramEnd"/>
          </w:p>
        </w:tc>
        <w:tc>
          <w:tcPr>
            <w:tcW w:w="166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559"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09"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709"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299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2B3E5A">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166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55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9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二级系统生成</w:t>
            </w:r>
          </w:p>
        </w:tc>
      </w:tr>
      <w:tr w:rsidR="002B3E5A">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166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55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998"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66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55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9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2B3E5A">
        <w:trPr>
          <w:trHeight w:val="123"/>
        </w:trPr>
        <w:tc>
          <w:tcPr>
            <w:tcW w:w="77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66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55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998"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123"/>
          <w:ins w:id="169" w:author="cuiqingsong" w:date="2017-07-13T15:09:00Z"/>
        </w:trPr>
        <w:tc>
          <w:tcPr>
            <w:tcW w:w="77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170" w:author="cuiqingsong" w:date="2017-07-13T15:09:00Z"/>
                <w:rFonts w:asciiTheme="minorEastAsia" w:hAnsiTheme="minorEastAsia" w:cs="宋体"/>
                <w:color w:val="000000" w:themeColor="text1"/>
                <w:kern w:val="0"/>
                <w:sz w:val="20"/>
                <w:szCs w:val="20"/>
              </w:rPr>
            </w:pPr>
            <w:ins w:id="171" w:author="cuiqingsong" w:date="2017-07-13T15:09: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166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172" w:author="cuiqingsong" w:date="2017-07-13T15:09:00Z"/>
                <w:rFonts w:asciiTheme="minorEastAsia" w:hAnsiTheme="minorEastAsia" w:cs="宋体"/>
                <w:color w:val="000000" w:themeColor="text1"/>
                <w:kern w:val="0"/>
                <w:sz w:val="20"/>
                <w:szCs w:val="20"/>
              </w:rPr>
            </w:pPr>
            <w:ins w:id="173" w:author="cuiqingsong" w:date="2017-07-13T15:09:00Z">
              <w:r>
                <w:rPr>
                  <w:rFonts w:asciiTheme="minorEastAsia" w:hAnsiTheme="minorEastAsia" w:cs="宋体"/>
                  <w:color w:val="000000" w:themeColor="text1"/>
                  <w:kern w:val="0"/>
                  <w:sz w:val="20"/>
                  <w:szCs w:val="20"/>
                </w:rPr>
                <w:t>seatID</w:t>
              </w:r>
            </w:ins>
          </w:p>
        </w:tc>
        <w:tc>
          <w:tcPr>
            <w:tcW w:w="155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174" w:author="cuiqingsong" w:date="2017-07-13T15:09:00Z"/>
                <w:rFonts w:asciiTheme="minorEastAsia" w:hAnsiTheme="minorEastAsia" w:cs="宋体"/>
                <w:color w:val="000000" w:themeColor="text1"/>
                <w:kern w:val="0"/>
                <w:sz w:val="20"/>
                <w:szCs w:val="20"/>
              </w:rPr>
            </w:pPr>
            <w:ins w:id="175" w:author="cuiqingsong" w:date="2017-07-13T15:09:00Z">
              <w:r>
                <w:rPr>
                  <w:rFonts w:asciiTheme="minorEastAsia" w:hAnsiTheme="minorEastAsia" w:cs="宋体" w:hint="eastAsia"/>
                  <w:color w:val="000000" w:themeColor="text1"/>
                  <w:kern w:val="0"/>
                  <w:sz w:val="20"/>
                  <w:szCs w:val="20"/>
                </w:rPr>
                <w:t>交易席位代码</w:t>
              </w:r>
            </w:ins>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176" w:author="cuiqingsong" w:date="2017-07-13T15:09:00Z"/>
                <w:rFonts w:asciiTheme="minorEastAsia" w:hAnsiTheme="minorEastAsia" w:cs="宋体"/>
                <w:color w:val="000000" w:themeColor="text1"/>
                <w:kern w:val="0"/>
                <w:sz w:val="20"/>
                <w:szCs w:val="20"/>
              </w:rPr>
            </w:pPr>
            <w:ins w:id="177" w:author="cuiqingsong" w:date="2017-07-13T15:09:00Z">
              <w:r>
                <w:rPr>
                  <w:rFonts w:asciiTheme="minorEastAsia" w:hAnsiTheme="minorEastAsia" w:cs="宋体" w:hint="eastAsia"/>
                  <w:color w:val="000000" w:themeColor="text1"/>
                  <w:kern w:val="0"/>
                  <w:sz w:val="20"/>
                  <w:szCs w:val="20"/>
                </w:rPr>
                <w:t>M</w:t>
              </w:r>
            </w:ins>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178" w:author="cuiqingsong" w:date="2017-07-13T15:09:00Z"/>
                <w:rFonts w:asciiTheme="minorEastAsia" w:hAnsiTheme="minorEastAsia" w:cs="宋体"/>
                <w:color w:val="000000" w:themeColor="text1"/>
                <w:kern w:val="0"/>
                <w:sz w:val="20"/>
                <w:szCs w:val="20"/>
              </w:rPr>
            </w:pPr>
            <w:ins w:id="179" w:author="cuiqingsong" w:date="2017-07-13T15:09:00Z">
              <w:r>
                <w:rPr>
                  <w:rFonts w:asciiTheme="minorEastAsia" w:hAnsiTheme="minorEastAsia" w:cs="宋体" w:hint="eastAsia"/>
                  <w:color w:val="000000"/>
                  <w:kern w:val="0"/>
                  <w:sz w:val="20"/>
                  <w:szCs w:val="20"/>
                </w:rPr>
                <w:t>←</w:t>
              </w:r>
            </w:ins>
          </w:p>
        </w:tc>
        <w:tc>
          <w:tcPr>
            <w:tcW w:w="2998"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ins w:id="180" w:author="cuiqingsong" w:date="2017-07-13T15:09:00Z"/>
                <w:rFonts w:asciiTheme="minorEastAsia" w:hAnsiTheme="minorEastAsia" w:cs="宋体"/>
                <w:color w:val="000000" w:themeColor="text1"/>
                <w:kern w:val="0"/>
                <w:sz w:val="20"/>
                <w:szCs w:val="20"/>
              </w:rPr>
            </w:pPr>
          </w:p>
        </w:tc>
      </w:tr>
      <w:tr w:rsidR="002B3E5A">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166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55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9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2B3E5A">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166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55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w:t>
            </w:r>
            <w:proofErr w:type="gramStart"/>
            <w:r>
              <w:rPr>
                <w:rFonts w:asciiTheme="minorEastAsia" w:hAnsiTheme="minorEastAsia" w:cs="宋体" w:hint="eastAsia"/>
                <w:color w:val="000000" w:themeColor="text1"/>
                <w:kern w:val="0"/>
                <w:sz w:val="20"/>
                <w:szCs w:val="20"/>
              </w:rPr>
              <w:t>帐号</w:t>
            </w:r>
            <w:proofErr w:type="gramEnd"/>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9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2B3E5A">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T82</w:t>
            </w:r>
          </w:p>
        </w:tc>
        <w:tc>
          <w:tcPr>
            <w:tcW w:w="166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source</w:t>
            </w:r>
          </w:p>
        </w:tc>
        <w:tc>
          <w:tcPr>
            <w:tcW w:w="155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来源</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9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szCs w:val="20"/>
                <w:shd w:val="clear" w:color="auto" w:fill="FFFFFF"/>
              </w:rPr>
              <w:t>1位字符，默认取值a,代表是APP渠道</w:t>
            </w:r>
          </w:p>
        </w:tc>
      </w:tr>
      <w:tr w:rsidR="002B3E5A">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166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55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9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二级系统返回</w:t>
            </w:r>
          </w:p>
        </w:tc>
      </w:tr>
      <w:tr w:rsidR="002B3E5A">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166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55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9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二级系统返回</w:t>
            </w:r>
          </w:p>
        </w:tc>
      </w:tr>
    </w:tbl>
    <w:p w:rsidR="002B3E5A" w:rsidRDefault="005C6274">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现货报单回报</w:t>
      </w:r>
    </w:p>
    <w:p w:rsidR="002B3E5A" w:rsidRDefault="005C6274">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：现货报单回报指令用于通知报单指令的处理信息。</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12068" w:type="dxa"/>
        <w:tblInd w:w="103" w:type="dxa"/>
        <w:tblLayout w:type="fixed"/>
        <w:tblLook w:val="04A0" w:firstRow="1" w:lastRow="0" w:firstColumn="1" w:lastColumn="0" w:noHBand="0" w:noVBand="1"/>
      </w:tblPr>
      <w:tblGrid>
        <w:gridCol w:w="798"/>
        <w:gridCol w:w="1796"/>
        <w:gridCol w:w="1596"/>
        <w:gridCol w:w="798"/>
        <w:gridCol w:w="3540"/>
        <w:gridCol w:w="3540"/>
      </w:tblGrid>
      <w:tr w:rsidR="002B3E5A">
        <w:trPr>
          <w:gridAfter w:val="1"/>
          <w:wAfter w:w="3540" w:type="dxa"/>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proofErr w:type="gramStart"/>
            <w:r>
              <w:rPr>
                <w:rFonts w:asciiTheme="minorEastAsia" w:hAnsiTheme="minorEastAsia" w:cs="宋体" w:hint="eastAsia"/>
                <w:b/>
                <w:bCs/>
                <w:color w:val="000000" w:themeColor="text1"/>
                <w:kern w:val="0"/>
                <w:sz w:val="20"/>
                <w:szCs w:val="20"/>
              </w:rPr>
              <w:t>域号</w:t>
            </w:r>
            <w:proofErr w:type="gramEnd"/>
          </w:p>
        </w:tc>
        <w:tc>
          <w:tcPr>
            <w:tcW w:w="1796"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596"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回报</w:t>
            </w:r>
          </w:p>
        </w:tc>
        <w:tc>
          <w:tcPr>
            <w:tcW w:w="354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一级系统生成</w:t>
            </w: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gridAfter w:val="1"/>
          <w:wAfter w:w="3540" w:type="dxa"/>
          <w:trHeight w:val="270"/>
          <w:ins w:id="181" w:author="cuiqingsong" w:date="2017-07-13T15:56:00Z"/>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182" w:author="cuiqingsong" w:date="2017-07-13T15:56:00Z"/>
                <w:rFonts w:asciiTheme="minorEastAsia" w:hAnsiTheme="minorEastAsia" w:cs="宋体"/>
                <w:color w:val="000000" w:themeColor="text1"/>
                <w:kern w:val="0"/>
                <w:sz w:val="20"/>
                <w:szCs w:val="20"/>
              </w:rPr>
            </w:pPr>
            <w:ins w:id="183" w:author="cuiqingsong" w:date="2017-07-13T15:56: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184" w:author="cuiqingsong" w:date="2017-07-13T15:56:00Z"/>
                <w:rFonts w:asciiTheme="minorEastAsia" w:hAnsiTheme="minorEastAsia" w:cs="宋体"/>
                <w:color w:val="000000" w:themeColor="text1"/>
                <w:kern w:val="0"/>
                <w:sz w:val="20"/>
                <w:szCs w:val="20"/>
              </w:rPr>
            </w:pPr>
            <w:ins w:id="185" w:author="cuiqingsong" w:date="2017-07-13T15:56:00Z">
              <w:r>
                <w:rPr>
                  <w:rFonts w:asciiTheme="minorEastAsia" w:hAnsiTheme="minorEastAsia" w:cs="宋体"/>
                  <w:color w:val="000000" w:themeColor="text1"/>
                  <w:kern w:val="0"/>
                  <w:sz w:val="20"/>
                  <w:szCs w:val="20"/>
                </w:rPr>
                <w:t>seatID</w:t>
              </w:r>
            </w:ins>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186" w:author="cuiqingsong" w:date="2017-07-13T15:56:00Z"/>
                <w:rFonts w:asciiTheme="minorEastAsia" w:hAnsiTheme="minorEastAsia" w:cs="宋体"/>
                <w:color w:val="000000" w:themeColor="text1"/>
                <w:kern w:val="0"/>
                <w:sz w:val="20"/>
                <w:szCs w:val="20"/>
              </w:rPr>
            </w:pPr>
            <w:ins w:id="187" w:author="cuiqingsong" w:date="2017-07-13T15:56:00Z">
              <w:r>
                <w:rPr>
                  <w:rFonts w:asciiTheme="minorEastAsia" w:hAnsiTheme="minorEastAsia" w:cs="宋体" w:hint="eastAsia"/>
                  <w:color w:val="000000" w:themeColor="text1"/>
                  <w:kern w:val="0"/>
                  <w:sz w:val="20"/>
                  <w:szCs w:val="20"/>
                </w:rPr>
                <w:t>交易席位代码</w:t>
              </w:r>
            </w:ins>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188" w:author="cuiqingsong" w:date="2017-07-13T15:56:00Z"/>
                <w:rFonts w:asciiTheme="minorEastAsia" w:hAnsiTheme="minorEastAsia" w:cs="宋体"/>
                <w:color w:val="000000" w:themeColor="text1"/>
                <w:kern w:val="0"/>
                <w:sz w:val="20"/>
                <w:szCs w:val="20"/>
              </w:rPr>
            </w:pPr>
            <w:ins w:id="189" w:author="cuiqingsong" w:date="2017-07-13T15:56:00Z">
              <w:r>
                <w:rPr>
                  <w:rFonts w:asciiTheme="minorEastAsia" w:hAnsiTheme="minorEastAsia" w:cs="宋体" w:hint="eastAsia"/>
                  <w:color w:val="000000" w:themeColor="text1"/>
                  <w:kern w:val="0"/>
                  <w:sz w:val="20"/>
                  <w:szCs w:val="20"/>
                </w:rPr>
                <w:t>M</w:t>
              </w:r>
            </w:ins>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ins w:id="190" w:author="cuiqingsong" w:date="2017-07-13T15:56:00Z"/>
                <w:rFonts w:asciiTheme="minorEastAsia" w:hAnsiTheme="minorEastAsia" w:cs="宋体"/>
                <w:color w:val="000000" w:themeColor="text1"/>
                <w:kern w:val="0"/>
                <w:sz w:val="20"/>
                <w:szCs w:val="20"/>
              </w:rPr>
            </w:pP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T11</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applyDate</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申请日期</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w:t>
            </w:r>
            <w:del w:id="191" w:author="cuiqingsong" w:date="2017-05-16T10:01:00Z">
              <w:r>
                <w:rPr>
                  <w:rFonts w:asciiTheme="minorEastAsia" w:hAnsiTheme="minorEastAsia" w:cs="宋体" w:hint="eastAsia"/>
                  <w:color w:val="000000" w:themeColor="text1"/>
                  <w:kern w:val="0"/>
                  <w:sz w:val="20"/>
                  <w:szCs w:val="20"/>
                </w:rPr>
                <w:delText>所</w:delText>
              </w:r>
            </w:del>
            <w:r>
              <w:rPr>
                <w:rFonts w:asciiTheme="minorEastAsia" w:hAnsiTheme="minorEastAsia" w:cs="宋体" w:hint="eastAsia"/>
                <w:color w:val="000000" w:themeColor="text1"/>
                <w:kern w:val="0"/>
                <w:sz w:val="20"/>
                <w:szCs w:val="20"/>
              </w:rPr>
              <w:t>日期</w:t>
            </w: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T12</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applyTime</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申请时间</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w:t>
            </w:r>
            <w:del w:id="192" w:author="cuiqingsong" w:date="2017-05-16T10:01:00Z">
              <w:r>
                <w:rPr>
                  <w:rFonts w:asciiTheme="minorEastAsia" w:hAnsiTheme="minorEastAsia" w:cs="宋体" w:hint="eastAsia"/>
                  <w:color w:val="000000" w:themeColor="text1"/>
                  <w:kern w:val="0"/>
                  <w:sz w:val="20"/>
                  <w:szCs w:val="20"/>
                </w:rPr>
                <w:delText>所</w:delText>
              </w:r>
            </w:del>
            <w:r>
              <w:rPr>
                <w:rFonts w:asciiTheme="minorEastAsia" w:hAnsiTheme="minorEastAsia" w:cs="宋体" w:hint="eastAsia"/>
                <w:color w:val="000000" w:themeColor="text1"/>
                <w:kern w:val="0"/>
                <w:sz w:val="20"/>
                <w:szCs w:val="20"/>
              </w:rPr>
              <w:t>时间</w:t>
            </w: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O06</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P</w:t>
            </w:r>
            <w:r>
              <w:rPr>
                <w:rFonts w:asciiTheme="minorEastAsia" w:hAnsiTheme="minorEastAsia" w:cs="宋体" w:hint="eastAsia"/>
                <w:color w:val="000000" w:themeColor="text1"/>
                <w:kern w:val="0"/>
                <w:sz w:val="20"/>
                <w:szCs w:val="20"/>
              </w:rPr>
              <w:t>rice</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申报价格</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O07</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quantity</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申报数量</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O08</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remainQuantity</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剩余数量</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O09</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orderStatus</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订单状态</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kern w:val="0"/>
                <w:sz w:val="20"/>
                <w:szCs w:val="20"/>
              </w:rPr>
            </w:pPr>
            <w:r>
              <w:rPr>
                <w:rFonts w:asciiTheme="minorEastAsia" w:hAnsiTheme="minorEastAsia" w:cs="宋体"/>
                <w:color w:val="000000"/>
                <w:kern w:val="0"/>
                <w:sz w:val="20"/>
                <w:szCs w:val="20"/>
              </w:rPr>
              <w:t>O65</w:t>
            </w:r>
          </w:p>
          <w:p w:rsidR="002B3E5A" w:rsidRDefault="002B3E5A">
            <w:pPr>
              <w:spacing w:line="240" w:lineRule="auto"/>
              <w:ind w:firstLineChars="0" w:firstLine="0"/>
              <w:rPr>
                <w:rFonts w:asciiTheme="minorEastAsia" w:hAnsiTheme="minorEastAsia" w:cs="宋体"/>
                <w:color w:val="000000" w:themeColor="text1"/>
                <w:sz w:val="20"/>
                <w:szCs w:val="20"/>
              </w:rPr>
            </w:pP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kern w:val="0"/>
                <w:sz w:val="20"/>
                <w:szCs w:val="20"/>
              </w:rPr>
              <w:t>MatchType</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kern w:val="0"/>
                <w:sz w:val="20"/>
                <w:szCs w:val="20"/>
              </w:rPr>
              <w:t>类型</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pStyle w:val="a7"/>
              <w:ind w:firstLineChars="0" w:firstLine="0"/>
              <w:rPr>
                <w:rFonts w:asciiTheme="minorEastAsia" w:eastAsiaTheme="minorEastAsia" w:hAnsiTheme="minorEastAsia" w:cs="宋体"/>
                <w:color w:val="000000" w:themeColor="text1"/>
                <w:kern w:val="0"/>
                <w:sz w:val="20"/>
              </w:rPr>
            </w:pPr>
            <w:r>
              <w:rPr>
                <w:rFonts w:asciiTheme="minorEastAsia" w:hAnsiTheme="minorEastAsia" w:cs="宋体"/>
                <w:color w:val="000000"/>
                <w:kern w:val="0"/>
                <w:sz w:val="20"/>
              </w:rPr>
              <w:t>1-普通</w:t>
            </w: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二级系统生成</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sz w:val="20"/>
                <w:szCs w:val="20"/>
              </w:rPr>
              <w:t>O25</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olor w:val="000000" w:themeColor="text1"/>
                <w:sz w:val="20"/>
                <w:szCs w:val="20"/>
              </w:rPr>
              <w:t>localOrderNo2</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kern w:val="0"/>
                <w:sz w:val="20"/>
                <w:szCs w:val="20"/>
              </w:rPr>
              <w:t>本地报单号</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highlight w:val="yellow"/>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kern w:val="0"/>
                <w:sz w:val="20"/>
                <w:szCs w:val="20"/>
              </w:rPr>
              <w:t>APP系统生成</w:t>
            </w:r>
          </w:p>
        </w:tc>
        <w:tc>
          <w:tcPr>
            <w:tcW w:w="3540" w:type="dxa"/>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rsidTr="00881C8F">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lastRenderedPageBreak/>
              <w:t>O15</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orderType</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报单指令类型</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2B3E5A" w:rsidRDefault="002B3E5A">
      <w:pPr>
        <w:ind w:firstLine="480"/>
        <w:rPr>
          <w:rFonts w:asciiTheme="minorEastAsia" w:hAnsiTheme="minorEastAsia"/>
          <w:color w:val="000000" w:themeColor="text1"/>
        </w:rPr>
      </w:pPr>
    </w:p>
    <w:p w:rsidR="002B3E5A" w:rsidRDefault="005C6274">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现货撤单回报</w:t>
      </w:r>
    </w:p>
    <w:p w:rsidR="002B3E5A" w:rsidRDefault="005C6274">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：现货撤单回报指令用于通知报单撤销指令的处理信息。</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12068" w:type="dxa"/>
        <w:tblInd w:w="103" w:type="dxa"/>
        <w:tblLayout w:type="fixed"/>
        <w:tblLook w:val="04A0" w:firstRow="1" w:lastRow="0" w:firstColumn="1" w:lastColumn="0" w:noHBand="0" w:noVBand="1"/>
      </w:tblPr>
      <w:tblGrid>
        <w:gridCol w:w="798"/>
        <w:gridCol w:w="1796"/>
        <w:gridCol w:w="1596"/>
        <w:gridCol w:w="798"/>
        <w:gridCol w:w="3540"/>
        <w:gridCol w:w="3540"/>
      </w:tblGrid>
      <w:tr w:rsidR="002B3E5A">
        <w:trPr>
          <w:gridAfter w:val="1"/>
          <w:wAfter w:w="3540" w:type="dxa"/>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proofErr w:type="gramStart"/>
            <w:r>
              <w:rPr>
                <w:rFonts w:asciiTheme="minorEastAsia" w:hAnsiTheme="minorEastAsia" w:cs="宋体" w:hint="eastAsia"/>
                <w:b/>
                <w:bCs/>
                <w:color w:val="000000" w:themeColor="text1"/>
                <w:kern w:val="0"/>
                <w:sz w:val="20"/>
                <w:szCs w:val="20"/>
              </w:rPr>
              <w:t>域号</w:t>
            </w:r>
            <w:proofErr w:type="gramEnd"/>
          </w:p>
        </w:tc>
        <w:tc>
          <w:tcPr>
            <w:tcW w:w="1796"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596"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回报</w:t>
            </w:r>
          </w:p>
        </w:tc>
        <w:tc>
          <w:tcPr>
            <w:tcW w:w="354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一级系统生成</w:t>
            </w: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gridAfter w:val="1"/>
          <w:wAfter w:w="3540" w:type="dxa"/>
          <w:trHeight w:val="270"/>
          <w:ins w:id="193" w:author="cuiqingsong" w:date="2017-07-13T15:56:00Z"/>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194" w:author="cuiqingsong" w:date="2017-07-13T15:56:00Z"/>
                <w:rFonts w:asciiTheme="minorEastAsia" w:hAnsiTheme="minorEastAsia" w:cs="宋体"/>
                <w:color w:val="000000" w:themeColor="text1"/>
                <w:kern w:val="0"/>
                <w:sz w:val="20"/>
                <w:szCs w:val="20"/>
              </w:rPr>
            </w:pPr>
            <w:ins w:id="195" w:author="cuiqingsong" w:date="2017-07-13T15:56: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196" w:author="cuiqingsong" w:date="2017-07-13T15:56:00Z"/>
                <w:rFonts w:asciiTheme="minorEastAsia" w:hAnsiTheme="minorEastAsia" w:cs="宋体"/>
                <w:color w:val="000000" w:themeColor="text1"/>
                <w:kern w:val="0"/>
                <w:sz w:val="20"/>
                <w:szCs w:val="20"/>
              </w:rPr>
            </w:pPr>
            <w:ins w:id="197" w:author="cuiqingsong" w:date="2017-07-13T15:56:00Z">
              <w:r>
                <w:rPr>
                  <w:rFonts w:asciiTheme="minorEastAsia" w:hAnsiTheme="minorEastAsia" w:cs="宋体"/>
                  <w:color w:val="000000" w:themeColor="text1"/>
                  <w:kern w:val="0"/>
                  <w:sz w:val="20"/>
                  <w:szCs w:val="20"/>
                </w:rPr>
                <w:t>seatID</w:t>
              </w:r>
            </w:ins>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198" w:author="cuiqingsong" w:date="2017-07-13T15:56:00Z"/>
                <w:rFonts w:asciiTheme="minorEastAsia" w:hAnsiTheme="minorEastAsia" w:cs="宋体"/>
                <w:color w:val="000000" w:themeColor="text1"/>
                <w:kern w:val="0"/>
                <w:sz w:val="20"/>
                <w:szCs w:val="20"/>
              </w:rPr>
            </w:pPr>
            <w:ins w:id="199" w:author="cuiqingsong" w:date="2017-07-13T15:56:00Z">
              <w:r>
                <w:rPr>
                  <w:rFonts w:asciiTheme="minorEastAsia" w:hAnsiTheme="minorEastAsia" w:cs="宋体" w:hint="eastAsia"/>
                  <w:color w:val="000000" w:themeColor="text1"/>
                  <w:kern w:val="0"/>
                  <w:sz w:val="20"/>
                  <w:szCs w:val="20"/>
                </w:rPr>
                <w:t>交易席位代码</w:t>
              </w:r>
            </w:ins>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200" w:author="cuiqingsong" w:date="2017-07-13T15:56:00Z"/>
                <w:rFonts w:asciiTheme="minorEastAsia" w:hAnsiTheme="minorEastAsia" w:cs="宋体"/>
                <w:color w:val="000000" w:themeColor="text1"/>
                <w:kern w:val="0"/>
                <w:sz w:val="20"/>
                <w:szCs w:val="20"/>
              </w:rPr>
            </w:pPr>
            <w:ins w:id="201" w:author="cuiqingsong" w:date="2017-07-13T15:56:00Z">
              <w:r>
                <w:rPr>
                  <w:rFonts w:asciiTheme="minorEastAsia" w:hAnsiTheme="minorEastAsia" w:cs="宋体" w:hint="eastAsia"/>
                  <w:color w:val="000000" w:themeColor="text1"/>
                  <w:kern w:val="0"/>
                  <w:sz w:val="20"/>
                  <w:szCs w:val="20"/>
                </w:rPr>
                <w:t>M</w:t>
              </w:r>
            </w:ins>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ins w:id="202" w:author="cuiqingsong" w:date="2017-07-13T15:56:00Z"/>
                <w:rFonts w:asciiTheme="minorEastAsia" w:hAnsiTheme="minorEastAsia" w:cs="宋体"/>
                <w:color w:val="000000" w:themeColor="text1"/>
                <w:kern w:val="0"/>
                <w:sz w:val="20"/>
                <w:szCs w:val="20"/>
              </w:rPr>
            </w:pP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T11</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applyDate</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申请日期</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w:t>
            </w:r>
            <w:del w:id="203" w:author="cuiqingsong" w:date="2017-05-16T10:01:00Z">
              <w:r>
                <w:rPr>
                  <w:rFonts w:asciiTheme="minorEastAsia" w:hAnsiTheme="minorEastAsia" w:cs="宋体" w:hint="eastAsia"/>
                  <w:color w:val="000000" w:themeColor="text1"/>
                  <w:kern w:val="0"/>
                  <w:sz w:val="20"/>
                  <w:szCs w:val="20"/>
                </w:rPr>
                <w:delText>所</w:delText>
              </w:r>
            </w:del>
            <w:r>
              <w:rPr>
                <w:rFonts w:asciiTheme="minorEastAsia" w:hAnsiTheme="minorEastAsia" w:cs="宋体" w:hint="eastAsia"/>
                <w:color w:val="000000" w:themeColor="text1"/>
                <w:kern w:val="0"/>
                <w:sz w:val="20"/>
                <w:szCs w:val="20"/>
              </w:rPr>
              <w:t>日期</w:t>
            </w: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T12</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applyTime</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申请时间</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w:t>
            </w:r>
            <w:del w:id="204" w:author="cuiqingsong" w:date="2017-05-16T10:01:00Z">
              <w:r>
                <w:rPr>
                  <w:rFonts w:asciiTheme="minorEastAsia" w:hAnsiTheme="minorEastAsia" w:cs="宋体" w:hint="eastAsia"/>
                  <w:color w:val="000000" w:themeColor="text1"/>
                  <w:kern w:val="0"/>
                  <w:sz w:val="20"/>
                  <w:szCs w:val="20"/>
                </w:rPr>
                <w:delText>所</w:delText>
              </w:r>
            </w:del>
            <w:r>
              <w:rPr>
                <w:rFonts w:asciiTheme="minorEastAsia" w:hAnsiTheme="minorEastAsia" w:cs="宋体" w:hint="eastAsia"/>
                <w:color w:val="000000" w:themeColor="text1"/>
                <w:kern w:val="0"/>
                <w:sz w:val="20"/>
                <w:szCs w:val="20"/>
              </w:rPr>
              <w:t>时间</w:t>
            </w: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O06</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P</w:t>
            </w:r>
            <w:r>
              <w:rPr>
                <w:rFonts w:asciiTheme="minorEastAsia" w:hAnsiTheme="minorEastAsia" w:cs="宋体" w:hint="eastAsia"/>
                <w:color w:val="000000" w:themeColor="text1"/>
                <w:kern w:val="0"/>
                <w:sz w:val="20"/>
                <w:szCs w:val="20"/>
              </w:rPr>
              <w:t>rice</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申报价格</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O07</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quantity</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申报数量</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O08</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remainQuantity</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剩余数量</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T22</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cancelTime</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撤销时间</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撤单回报时必填</w:t>
            </w: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O09</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orderStatus</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订单状态</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kern w:val="0"/>
                <w:sz w:val="20"/>
                <w:szCs w:val="20"/>
              </w:rPr>
            </w:pPr>
            <w:r>
              <w:rPr>
                <w:rFonts w:asciiTheme="minorEastAsia" w:hAnsiTheme="minorEastAsia" w:cs="宋体"/>
                <w:color w:val="000000"/>
                <w:kern w:val="0"/>
                <w:sz w:val="20"/>
                <w:szCs w:val="20"/>
              </w:rPr>
              <w:t>O65</w:t>
            </w:r>
          </w:p>
          <w:p w:rsidR="002B3E5A" w:rsidRDefault="002B3E5A">
            <w:pPr>
              <w:spacing w:line="240" w:lineRule="auto"/>
              <w:ind w:firstLineChars="0" w:firstLine="0"/>
              <w:rPr>
                <w:rFonts w:asciiTheme="minorEastAsia" w:hAnsiTheme="minorEastAsia" w:cs="宋体"/>
                <w:color w:val="000000" w:themeColor="text1"/>
                <w:sz w:val="20"/>
                <w:szCs w:val="20"/>
              </w:rPr>
            </w:pP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kern w:val="0"/>
                <w:sz w:val="20"/>
                <w:szCs w:val="20"/>
              </w:rPr>
              <w:t>MatchType</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kern w:val="0"/>
                <w:sz w:val="20"/>
                <w:szCs w:val="20"/>
              </w:rPr>
              <w:t>类型</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pStyle w:val="a7"/>
              <w:ind w:firstLineChars="0" w:firstLine="0"/>
              <w:rPr>
                <w:rFonts w:asciiTheme="minorEastAsia" w:eastAsiaTheme="minorEastAsia" w:hAnsiTheme="minorEastAsia" w:cs="宋体"/>
                <w:color w:val="000000" w:themeColor="text1"/>
                <w:kern w:val="0"/>
                <w:sz w:val="20"/>
              </w:rPr>
            </w:pPr>
            <w:r>
              <w:rPr>
                <w:rFonts w:asciiTheme="minorEastAsia" w:hAnsiTheme="minorEastAsia" w:cs="宋体"/>
                <w:color w:val="000000"/>
                <w:kern w:val="0"/>
                <w:sz w:val="20"/>
              </w:rPr>
              <w:t>1-普通</w:t>
            </w: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二级系统生成</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sz w:val="20"/>
                <w:szCs w:val="20"/>
              </w:rPr>
              <w:t>O25</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olor w:val="000000" w:themeColor="text1"/>
                <w:sz w:val="20"/>
                <w:szCs w:val="20"/>
              </w:rPr>
              <w:t>localOrderNo2</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kern w:val="0"/>
                <w:sz w:val="20"/>
                <w:szCs w:val="20"/>
              </w:rPr>
              <w:t>本地报单号</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highlight w:val="yellow"/>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kern w:val="0"/>
                <w:sz w:val="20"/>
                <w:szCs w:val="20"/>
              </w:rPr>
              <w:t>APP系统生成</w:t>
            </w:r>
          </w:p>
        </w:tc>
        <w:tc>
          <w:tcPr>
            <w:tcW w:w="3540" w:type="dxa"/>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rsidTr="00881C8F">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O15</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orderType</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报单指令类型</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2B3E5A" w:rsidRDefault="002B3E5A">
      <w:pPr>
        <w:ind w:firstLine="480"/>
        <w:rPr>
          <w:rFonts w:asciiTheme="minorEastAsia" w:hAnsiTheme="minorEastAsia"/>
          <w:color w:val="000000" w:themeColor="text1"/>
        </w:rPr>
      </w:pPr>
    </w:p>
    <w:p w:rsidR="002B3E5A" w:rsidRDefault="005C6274">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现货成交回报</w:t>
      </w:r>
    </w:p>
    <w:p w:rsidR="002B3E5A" w:rsidRDefault="005C6274">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：现货成交回报指令用于返回现货报单成交信息。</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8470"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8"/>
        <w:gridCol w:w="1716"/>
        <w:gridCol w:w="1596"/>
        <w:gridCol w:w="820"/>
        <w:gridCol w:w="3540"/>
      </w:tblGrid>
      <w:tr w:rsidR="002B3E5A">
        <w:trPr>
          <w:trHeight w:val="270"/>
          <w:tblHeader/>
        </w:trPr>
        <w:tc>
          <w:tcPr>
            <w:tcW w:w="798" w:type="dxa"/>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proofErr w:type="gramStart"/>
            <w:r>
              <w:rPr>
                <w:rFonts w:asciiTheme="minorEastAsia" w:hAnsiTheme="minorEastAsia" w:cs="宋体" w:hint="eastAsia"/>
                <w:b/>
                <w:bCs/>
                <w:color w:val="000000" w:themeColor="text1"/>
                <w:kern w:val="0"/>
                <w:sz w:val="20"/>
                <w:szCs w:val="20"/>
              </w:rPr>
              <w:t>域号</w:t>
            </w:r>
            <w:proofErr w:type="gramEnd"/>
          </w:p>
        </w:tc>
        <w:tc>
          <w:tcPr>
            <w:tcW w:w="1716" w:type="dxa"/>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596" w:type="dxa"/>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820" w:type="dxa"/>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回报</w:t>
            </w:r>
          </w:p>
        </w:tc>
        <w:tc>
          <w:tcPr>
            <w:tcW w:w="3540" w:type="dxa"/>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2B3E5A">
        <w:trPr>
          <w:trHeight w:val="270"/>
        </w:trPr>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O60</w:t>
            </w:r>
          </w:p>
        </w:tc>
        <w:tc>
          <w:tcPr>
            <w:tcW w:w="171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matchNo</w:t>
            </w:r>
          </w:p>
        </w:tc>
        <w:tc>
          <w:tcPr>
            <w:tcW w:w="159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成交编号</w:t>
            </w:r>
          </w:p>
        </w:tc>
        <w:tc>
          <w:tcPr>
            <w:tcW w:w="82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171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59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82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71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59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82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2B3E5A">
        <w:trPr>
          <w:trHeight w:val="270"/>
        </w:trPr>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M31</w:t>
            </w:r>
          </w:p>
        </w:tc>
        <w:tc>
          <w:tcPr>
            <w:tcW w:w="171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clientSort</w:t>
            </w:r>
          </w:p>
        </w:tc>
        <w:tc>
          <w:tcPr>
            <w:tcW w:w="159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客户类别</w:t>
            </w:r>
          </w:p>
        </w:tc>
        <w:tc>
          <w:tcPr>
            <w:tcW w:w="82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lastRenderedPageBreak/>
              <w:t>M00</w:t>
            </w:r>
          </w:p>
        </w:tc>
        <w:tc>
          <w:tcPr>
            <w:tcW w:w="171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59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82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ins w:id="205" w:author="cuiqingsong" w:date="2017-07-13T15:57:00Z"/>
        </w:trPr>
        <w:tc>
          <w:tcPr>
            <w:tcW w:w="798" w:type="dxa"/>
            <w:shd w:val="clear" w:color="auto" w:fill="auto"/>
            <w:vAlign w:val="center"/>
          </w:tcPr>
          <w:p w:rsidR="002B3E5A" w:rsidRDefault="005C6274">
            <w:pPr>
              <w:widowControl/>
              <w:spacing w:line="240" w:lineRule="auto"/>
              <w:ind w:firstLineChars="0" w:firstLine="0"/>
              <w:jc w:val="left"/>
              <w:rPr>
                <w:ins w:id="206" w:author="cuiqingsong" w:date="2017-07-13T15:57:00Z"/>
                <w:rFonts w:asciiTheme="minorEastAsia" w:hAnsiTheme="minorEastAsia" w:cs="宋体"/>
                <w:color w:val="000000" w:themeColor="text1"/>
                <w:kern w:val="0"/>
                <w:sz w:val="20"/>
                <w:szCs w:val="20"/>
              </w:rPr>
            </w:pPr>
            <w:ins w:id="207" w:author="cuiqingsong" w:date="2017-07-13T15:57: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1716" w:type="dxa"/>
            <w:shd w:val="clear" w:color="auto" w:fill="auto"/>
            <w:vAlign w:val="center"/>
          </w:tcPr>
          <w:p w:rsidR="002B3E5A" w:rsidRDefault="005C6274">
            <w:pPr>
              <w:widowControl/>
              <w:spacing w:line="240" w:lineRule="auto"/>
              <w:ind w:firstLineChars="0" w:firstLine="0"/>
              <w:jc w:val="left"/>
              <w:rPr>
                <w:ins w:id="208" w:author="cuiqingsong" w:date="2017-07-13T15:57:00Z"/>
                <w:rFonts w:asciiTheme="minorEastAsia" w:hAnsiTheme="minorEastAsia" w:cs="宋体"/>
                <w:color w:val="000000" w:themeColor="text1"/>
                <w:kern w:val="0"/>
                <w:sz w:val="20"/>
                <w:szCs w:val="20"/>
              </w:rPr>
            </w:pPr>
            <w:ins w:id="209" w:author="cuiqingsong" w:date="2017-07-13T15:57:00Z">
              <w:r>
                <w:rPr>
                  <w:rFonts w:asciiTheme="minorEastAsia" w:hAnsiTheme="minorEastAsia" w:cs="宋体"/>
                  <w:color w:val="000000" w:themeColor="text1"/>
                  <w:kern w:val="0"/>
                  <w:sz w:val="20"/>
                  <w:szCs w:val="20"/>
                </w:rPr>
                <w:t>seatID</w:t>
              </w:r>
            </w:ins>
          </w:p>
        </w:tc>
        <w:tc>
          <w:tcPr>
            <w:tcW w:w="1596" w:type="dxa"/>
            <w:shd w:val="clear" w:color="auto" w:fill="auto"/>
            <w:vAlign w:val="center"/>
          </w:tcPr>
          <w:p w:rsidR="002B3E5A" w:rsidRDefault="005C6274">
            <w:pPr>
              <w:widowControl/>
              <w:spacing w:line="240" w:lineRule="auto"/>
              <w:ind w:firstLineChars="0" w:firstLine="0"/>
              <w:jc w:val="left"/>
              <w:rPr>
                <w:ins w:id="210" w:author="cuiqingsong" w:date="2017-07-13T15:57:00Z"/>
                <w:rFonts w:asciiTheme="minorEastAsia" w:hAnsiTheme="minorEastAsia" w:cs="宋体"/>
                <w:color w:val="000000" w:themeColor="text1"/>
                <w:kern w:val="0"/>
                <w:sz w:val="20"/>
                <w:szCs w:val="20"/>
              </w:rPr>
            </w:pPr>
            <w:ins w:id="211" w:author="cuiqingsong" w:date="2017-07-13T15:57:00Z">
              <w:r>
                <w:rPr>
                  <w:rFonts w:asciiTheme="minorEastAsia" w:hAnsiTheme="minorEastAsia" w:cs="宋体" w:hint="eastAsia"/>
                  <w:color w:val="000000" w:themeColor="text1"/>
                  <w:kern w:val="0"/>
                  <w:sz w:val="20"/>
                  <w:szCs w:val="20"/>
                </w:rPr>
                <w:t>交易席位代码</w:t>
              </w:r>
            </w:ins>
          </w:p>
        </w:tc>
        <w:tc>
          <w:tcPr>
            <w:tcW w:w="820" w:type="dxa"/>
            <w:shd w:val="clear" w:color="auto" w:fill="auto"/>
            <w:vAlign w:val="center"/>
          </w:tcPr>
          <w:p w:rsidR="002B3E5A" w:rsidRDefault="005C6274">
            <w:pPr>
              <w:widowControl/>
              <w:spacing w:line="240" w:lineRule="auto"/>
              <w:ind w:firstLineChars="0" w:firstLine="0"/>
              <w:jc w:val="left"/>
              <w:rPr>
                <w:ins w:id="212" w:author="cuiqingsong" w:date="2017-07-13T15:57:00Z"/>
                <w:rFonts w:asciiTheme="minorEastAsia" w:hAnsiTheme="minorEastAsia" w:cs="宋体"/>
                <w:color w:val="000000" w:themeColor="text1"/>
                <w:kern w:val="0"/>
                <w:sz w:val="20"/>
                <w:szCs w:val="20"/>
              </w:rPr>
            </w:pPr>
            <w:ins w:id="213" w:author="cuiqingsong" w:date="2017-07-13T15:57:00Z">
              <w:r>
                <w:rPr>
                  <w:rFonts w:asciiTheme="minorEastAsia" w:hAnsiTheme="minorEastAsia" w:cs="宋体" w:hint="eastAsia"/>
                  <w:color w:val="000000" w:themeColor="text1"/>
                  <w:kern w:val="0"/>
                  <w:sz w:val="20"/>
                  <w:szCs w:val="20"/>
                </w:rPr>
                <w:t>M</w:t>
              </w:r>
            </w:ins>
          </w:p>
        </w:tc>
        <w:tc>
          <w:tcPr>
            <w:tcW w:w="3540" w:type="dxa"/>
            <w:shd w:val="clear" w:color="auto" w:fill="auto"/>
            <w:vAlign w:val="center"/>
          </w:tcPr>
          <w:p w:rsidR="002B3E5A" w:rsidRDefault="002B3E5A">
            <w:pPr>
              <w:widowControl/>
              <w:spacing w:line="240" w:lineRule="auto"/>
              <w:ind w:firstLineChars="0" w:firstLine="0"/>
              <w:jc w:val="left"/>
              <w:rPr>
                <w:ins w:id="214" w:author="cuiqingsong" w:date="2017-07-13T15:57:00Z"/>
                <w:rFonts w:asciiTheme="minorEastAsia" w:hAnsiTheme="minorEastAsia" w:cs="宋体"/>
                <w:color w:val="000000" w:themeColor="text1"/>
                <w:kern w:val="0"/>
                <w:sz w:val="20"/>
                <w:szCs w:val="20"/>
              </w:rPr>
            </w:pPr>
          </w:p>
        </w:tc>
      </w:tr>
      <w:tr w:rsidR="002B3E5A">
        <w:trPr>
          <w:trHeight w:val="270"/>
        </w:trPr>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171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59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82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O61</w:t>
            </w:r>
          </w:p>
        </w:tc>
        <w:tc>
          <w:tcPr>
            <w:tcW w:w="171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matchDate</w:t>
            </w:r>
          </w:p>
        </w:tc>
        <w:tc>
          <w:tcPr>
            <w:tcW w:w="159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成交日期</w:t>
            </w:r>
          </w:p>
        </w:tc>
        <w:tc>
          <w:tcPr>
            <w:tcW w:w="82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215" w:author="cuiqingsong" w:date="2017-05-16T10:01:00Z">
              <w:r>
                <w:rPr>
                  <w:rFonts w:asciiTheme="minorEastAsia" w:hAnsiTheme="minorEastAsia" w:cs="宋体" w:hint="eastAsia"/>
                  <w:color w:val="000000" w:themeColor="text1"/>
                  <w:kern w:val="0"/>
                  <w:sz w:val="20"/>
                  <w:szCs w:val="20"/>
                </w:rPr>
                <w:t>交易日期</w:t>
              </w:r>
            </w:ins>
          </w:p>
        </w:tc>
      </w:tr>
      <w:tr w:rsidR="002B3E5A">
        <w:trPr>
          <w:trHeight w:val="270"/>
        </w:trPr>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O62</w:t>
            </w:r>
          </w:p>
        </w:tc>
        <w:tc>
          <w:tcPr>
            <w:tcW w:w="171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matchTime</w:t>
            </w:r>
          </w:p>
        </w:tc>
        <w:tc>
          <w:tcPr>
            <w:tcW w:w="159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成交时间</w:t>
            </w:r>
          </w:p>
        </w:tc>
        <w:tc>
          <w:tcPr>
            <w:tcW w:w="82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216" w:author="cuiqingsong" w:date="2017-05-16T10:01:00Z">
              <w:r>
                <w:rPr>
                  <w:rFonts w:asciiTheme="minorEastAsia" w:hAnsiTheme="minorEastAsia" w:cs="宋体" w:hint="eastAsia"/>
                  <w:color w:val="000000" w:themeColor="text1"/>
                  <w:kern w:val="0"/>
                  <w:sz w:val="20"/>
                  <w:szCs w:val="20"/>
                </w:rPr>
                <w:t>交易时间</w:t>
              </w:r>
            </w:ins>
          </w:p>
        </w:tc>
      </w:tr>
      <w:tr w:rsidR="002B3E5A">
        <w:trPr>
          <w:trHeight w:val="270"/>
        </w:trPr>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O63</w:t>
            </w:r>
          </w:p>
        </w:tc>
        <w:tc>
          <w:tcPr>
            <w:tcW w:w="171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matchPrice</w:t>
            </w:r>
          </w:p>
        </w:tc>
        <w:tc>
          <w:tcPr>
            <w:tcW w:w="159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成交价格</w:t>
            </w:r>
          </w:p>
        </w:tc>
        <w:tc>
          <w:tcPr>
            <w:tcW w:w="82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O64</w:t>
            </w:r>
          </w:p>
        </w:tc>
        <w:tc>
          <w:tcPr>
            <w:tcW w:w="171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tradeVolume</w:t>
            </w:r>
          </w:p>
        </w:tc>
        <w:tc>
          <w:tcPr>
            <w:tcW w:w="159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成交数量</w:t>
            </w:r>
          </w:p>
        </w:tc>
        <w:tc>
          <w:tcPr>
            <w:tcW w:w="82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171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59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82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171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59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82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1716" w:type="dxa"/>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olor w:val="000000" w:themeColor="text1"/>
                <w:sz w:val="20"/>
                <w:szCs w:val="20"/>
              </w:rPr>
              <w:t>localOrderNo2</w:t>
            </w:r>
          </w:p>
        </w:tc>
        <w:tc>
          <w:tcPr>
            <w:tcW w:w="1596" w:type="dxa"/>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kern w:val="0"/>
                <w:sz w:val="20"/>
                <w:szCs w:val="20"/>
              </w:rPr>
              <w:t>本地报单号</w:t>
            </w:r>
          </w:p>
        </w:tc>
        <w:tc>
          <w:tcPr>
            <w:tcW w:w="820" w:type="dxa"/>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highlight w:val="yellow"/>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kern w:val="0"/>
                <w:sz w:val="20"/>
                <w:szCs w:val="20"/>
              </w:rPr>
              <w:t>APP系统生成</w:t>
            </w:r>
          </w:p>
        </w:tc>
      </w:tr>
      <w:tr w:rsidR="002B3E5A">
        <w:trPr>
          <w:trHeight w:val="270"/>
        </w:trPr>
        <w:tc>
          <w:tcPr>
            <w:tcW w:w="798" w:type="dxa"/>
            <w:shd w:val="clear" w:color="auto" w:fill="auto"/>
            <w:vAlign w:val="center"/>
          </w:tcPr>
          <w:p w:rsidR="002B3E5A" w:rsidRPr="00881C8F" w:rsidRDefault="005C6274">
            <w:pPr>
              <w:widowControl/>
              <w:spacing w:line="240" w:lineRule="auto"/>
              <w:ind w:firstLineChars="0" w:firstLine="0"/>
              <w:jc w:val="left"/>
              <w:rPr>
                <w:rFonts w:asciiTheme="minorEastAsia" w:hAnsiTheme="minorEastAsia" w:cs="宋体"/>
                <w:color w:val="000000" w:themeColor="text1"/>
                <w:sz w:val="20"/>
                <w:szCs w:val="20"/>
              </w:rPr>
            </w:pPr>
            <w:r w:rsidRPr="00881C8F">
              <w:rPr>
                <w:rFonts w:asciiTheme="minorEastAsia" w:hAnsiTheme="minorEastAsia" w:cs="宋体"/>
                <w:color w:val="000000" w:themeColor="text1"/>
                <w:sz w:val="20"/>
                <w:szCs w:val="20"/>
              </w:rPr>
              <w:t>O65</w:t>
            </w:r>
          </w:p>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171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MatchType</w:t>
            </w:r>
          </w:p>
        </w:tc>
        <w:tc>
          <w:tcPr>
            <w:tcW w:w="159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类型</w:t>
            </w:r>
          </w:p>
        </w:tc>
        <w:tc>
          <w:tcPr>
            <w:tcW w:w="82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M</w:t>
            </w:r>
          </w:p>
        </w:tc>
        <w:tc>
          <w:tcPr>
            <w:tcW w:w="3540" w:type="dxa"/>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2B3E5A" w:rsidRDefault="005C6274">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现货报单查询请求及应答</w:t>
      </w:r>
    </w:p>
    <w:p w:rsidR="002B3E5A" w:rsidRDefault="005C6274">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：现货报单查询指令用于实时查询现货市场的报单信息，涵盖：普通限价、限价FOK报单、限价FAK报单、市价剩余转限价、市价FOK报单、市价FAK报单，支持查询多笔报单信息。</w:t>
      </w:r>
      <w:ins w:id="217" w:author="cuiqingsong" w:date="2017-05-16T09:55:00Z">
        <w:r>
          <w:rPr>
            <w:rFonts w:asciiTheme="minorEastAsia" w:hAnsiTheme="minorEastAsia" w:hint="eastAsia"/>
            <w:color w:val="000000" w:themeColor="text1"/>
          </w:rPr>
          <w:t>默认查询</w:t>
        </w:r>
      </w:ins>
      <w:ins w:id="218" w:author="cuiqingsong" w:date="2017-05-16T10:12:00Z">
        <w:r>
          <w:rPr>
            <w:rFonts w:asciiTheme="minorEastAsia" w:hAnsiTheme="minorEastAsia" w:hint="eastAsia"/>
            <w:color w:val="000000" w:themeColor="text1"/>
          </w:rPr>
          <w:t>当前</w:t>
        </w:r>
        <w:r>
          <w:rPr>
            <w:rFonts w:asciiTheme="minorEastAsia" w:hAnsiTheme="minorEastAsia"/>
            <w:color w:val="000000" w:themeColor="text1"/>
          </w:rPr>
          <w:t>交易日</w:t>
        </w:r>
      </w:ins>
      <w:ins w:id="219" w:author="cuiqingsong" w:date="2017-05-16T09:55:00Z">
        <w:r>
          <w:rPr>
            <w:rFonts w:asciiTheme="minorEastAsia" w:hAnsiTheme="minorEastAsia" w:hint="eastAsia"/>
            <w:color w:val="000000" w:themeColor="text1"/>
          </w:rPr>
          <w:t>所有渠道报单信息。</w:t>
        </w:r>
      </w:ins>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会员系统返回时按照报单编号的倒序排列。消息体格式如下：</w:t>
      </w:r>
    </w:p>
    <w:tbl>
      <w:tblPr>
        <w:tblW w:w="9219" w:type="dxa"/>
        <w:tblInd w:w="103" w:type="dxa"/>
        <w:tblLayout w:type="fixed"/>
        <w:tblLook w:val="04A0" w:firstRow="1" w:lastRow="0" w:firstColumn="1" w:lastColumn="0" w:noHBand="0" w:noVBand="1"/>
      </w:tblPr>
      <w:tblGrid>
        <w:gridCol w:w="653"/>
        <w:gridCol w:w="618"/>
        <w:gridCol w:w="2278"/>
        <w:gridCol w:w="1816"/>
        <w:gridCol w:w="618"/>
        <w:gridCol w:w="618"/>
        <w:gridCol w:w="2618"/>
      </w:tblGrid>
      <w:tr w:rsidR="002B3E5A">
        <w:trPr>
          <w:trHeight w:val="270"/>
          <w:tblHeader/>
        </w:trPr>
        <w:tc>
          <w:tcPr>
            <w:tcW w:w="653" w:type="dxa"/>
            <w:tcBorders>
              <w:top w:val="single" w:sz="4" w:space="0" w:color="auto"/>
              <w:left w:val="single" w:sz="4" w:space="0" w:color="auto"/>
              <w:bottom w:val="single" w:sz="4" w:space="0" w:color="auto"/>
              <w:right w:val="single" w:sz="4" w:space="0" w:color="auto"/>
            </w:tcBorders>
            <w:shd w:val="clear" w:color="000000" w:fill="D9D9D9"/>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符号</w:t>
            </w:r>
          </w:p>
        </w:tc>
        <w:tc>
          <w:tcPr>
            <w:tcW w:w="618" w:type="dxa"/>
            <w:tcBorders>
              <w:top w:val="single" w:sz="4" w:space="0" w:color="auto"/>
              <w:left w:val="single" w:sz="4" w:space="0" w:color="auto"/>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proofErr w:type="gramStart"/>
            <w:r>
              <w:rPr>
                <w:rFonts w:asciiTheme="minorEastAsia" w:hAnsiTheme="minorEastAsia" w:cs="宋体" w:hint="eastAsia"/>
                <w:b/>
                <w:bCs/>
                <w:color w:val="000000" w:themeColor="text1"/>
                <w:kern w:val="0"/>
                <w:sz w:val="20"/>
                <w:szCs w:val="20"/>
              </w:rPr>
              <w:t>域号</w:t>
            </w:r>
            <w:proofErr w:type="gramEnd"/>
          </w:p>
        </w:tc>
        <w:tc>
          <w:tcPr>
            <w:tcW w:w="227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816"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61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61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261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22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不填</w:t>
            </w:r>
            <w:proofErr w:type="gramStart"/>
            <w:r>
              <w:rPr>
                <w:rFonts w:asciiTheme="minorEastAsia" w:hAnsiTheme="minorEastAsia" w:cs="宋体" w:hint="eastAsia"/>
                <w:color w:val="000000" w:themeColor="text1"/>
                <w:kern w:val="0"/>
                <w:sz w:val="20"/>
                <w:szCs w:val="20"/>
              </w:rPr>
              <w:t>查全部</w:t>
            </w:r>
            <w:proofErr w:type="gramEnd"/>
            <w:r>
              <w:rPr>
                <w:rFonts w:asciiTheme="minorEastAsia" w:hAnsiTheme="minorEastAsia" w:cs="宋体" w:hint="eastAsia"/>
                <w:color w:val="000000" w:themeColor="text1"/>
                <w:kern w:val="0"/>
                <w:sz w:val="20"/>
                <w:szCs w:val="20"/>
              </w:rPr>
              <w:t>合约</w:t>
            </w: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22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不填</w:t>
            </w:r>
            <w:proofErr w:type="gramStart"/>
            <w:r>
              <w:rPr>
                <w:rFonts w:asciiTheme="minorEastAsia" w:hAnsiTheme="minorEastAsia" w:cs="宋体" w:hint="eastAsia"/>
                <w:color w:val="000000" w:themeColor="text1"/>
                <w:kern w:val="0"/>
                <w:sz w:val="20"/>
                <w:szCs w:val="20"/>
              </w:rPr>
              <w:t>查全部</w:t>
            </w:r>
            <w:proofErr w:type="gramEnd"/>
            <w:r>
              <w:rPr>
                <w:rFonts w:asciiTheme="minorEastAsia" w:hAnsiTheme="minorEastAsia" w:cs="宋体" w:hint="eastAsia"/>
                <w:color w:val="000000" w:themeColor="text1"/>
                <w:kern w:val="0"/>
                <w:sz w:val="20"/>
                <w:szCs w:val="20"/>
              </w:rPr>
              <w:t>报单</w:t>
            </w: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22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22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ins w:id="220" w:author="cuiqingsong" w:date="2017-07-13T15:57:00Z"/>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ins w:id="221" w:author="cuiqingsong" w:date="2017-07-13T15:57:00Z"/>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222" w:author="cuiqingsong" w:date="2017-07-13T15:57:00Z"/>
                <w:rFonts w:asciiTheme="minorEastAsia" w:hAnsiTheme="minorEastAsia" w:cs="宋体"/>
                <w:color w:val="000000" w:themeColor="text1"/>
                <w:kern w:val="0"/>
                <w:sz w:val="20"/>
                <w:szCs w:val="20"/>
              </w:rPr>
            </w:pPr>
            <w:ins w:id="223" w:author="cuiqingsong" w:date="2017-07-13T15:57: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22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224" w:author="cuiqingsong" w:date="2017-07-13T15:57:00Z"/>
                <w:rFonts w:asciiTheme="minorEastAsia" w:hAnsiTheme="minorEastAsia" w:cs="宋体"/>
                <w:color w:val="000000" w:themeColor="text1"/>
                <w:kern w:val="0"/>
                <w:sz w:val="20"/>
                <w:szCs w:val="20"/>
              </w:rPr>
            </w:pPr>
            <w:ins w:id="225" w:author="cuiqingsong" w:date="2017-07-13T15:57:00Z">
              <w:r>
                <w:rPr>
                  <w:rFonts w:asciiTheme="minorEastAsia" w:hAnsiTheme="minorEastAsia" w:cs="宋体"/>
                  <w:color w:val="000000" w:themeColor="text1"/>
                  <w:kern w:val="0"/>
                  <w:sz w:val="20"/>
                  <w:szCs w:val="20"/>
                </w:rPr>
                <w:t>seatID</w:t>
              </w:r>
            </w:ins>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226" w:author="cuiqingsong" w:date="2017-07-13T15:57:00Z"/>
                <w:rFonts w:asciiTheme="minorEastAsia" w:hAnsiTheme="minorEastAsia" w:cs="宋体"/>
                <w:color w:val="000000" w:themeColor="text1"/>
                <w:kern w:val="0"/>
                <w:sz w:val="20"/>
                <w:szCs w:val="20"/>
              </w:rPr>
            </w:pPr>
            <w:ins w:id="227" w:author="cuiqingsong" w:date="2017-07-13T15:57:00Z">
              <w:r>
                <w:rPr>
                  <w:rFonts w:asciiTheme="minorEastAsia" w:hAnsiTheme="minorEastAsia" w:cs="宋体" w:hint="eastAsia"/>
                  <w:color w:val="000000" w:themeColor="text1"/>
                  <w:kern w:val="0"/>
                  <w:sz w:val="20"/>
                  <w:szCs w:val="20"/>
                </w:rPr>
                <w:t>交易席位代码</w:t>
              </w:r>
            </w:ins>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228" w:author="cuiqingsong" w:date="2017-07-13T15:57:00Z"/>
                <w:rFonts w:asciiTheme="minorEastAsia" w:hAnsiTheme="minorEastAsia" w:cs="宋体"/>
                <w:color w:val="000000" w:themeColor="text1"/>
                <w:kern w:val="0"/>
                <w:sz w:val="20"/>
                <w:szCs w:val="20"/>
              </w:rPr>
            </w:pPr>
            <w:ins w:id="229" w:author="cuiqingsong" w:date="2017-07-13T15:57:00Z">
              <w:r>
                <w:rPr>
                  <w:rFonts w:asciiTheme="minorEastAsia" w:hAnsiTheme="minorEastAsia" w:cs="宋体" w:hint="eastAsia"/>
                  <w:color w:val="000000" w:themeColor="text1"/>
                  <w:kern w:val="0"/>
                  <w:sz w:val="20"/>
                  <w:szCs w:val="20"/>
                </w:rPr>
                <w:t>M</w:t>
              </w:r>
            </w:ins>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230" w:author="cuiqingsong" w:date="2017-07-13T15:57:00Z"/>
                <w:rFonts w:asciiTheme="minorEastAsia" w:hAnsiTheme="minorEastAsia" w:cs="宋体"/>
                <w:color w:val="000000" w:themeColor="text1"/>
                <w:kern w:val="0"/>
                <w:sz w:val="20"/>
                <w:szCs w:val="20"/>
              </w:rPr>
            </w:pPr>
            <w:ins w:id="231" w:author="cuiqingsong" w:date="2017-07-13T15:57:00Z">
              <w:r>
                <w:rPr>
                  <w:rFonts w:asciiTheme="minorEastAsia" w:hAnsiTheme="minorEastAsia" w:cs="宋体" w:hint="eastAsia"/>
                  <w:color w:val="000000"/>
                  <w:kern w:val="0"/>
                  <w:sz w:val="20"/>
                  <w:szCs w:val="20"/>
                </w:rPr>
                <w:t>←</w:t>
              </w:r>
            </w:ins>
          </w:p>
        </w:tc>
        <w:tc>
          <w:tcPr>
            <w:tcW w:w="2618"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ins w:id="232" w:author="cuiqingsong" w:date="2017-07-13T15:57:00Z"/>
                <w:rFonts w:asciiTheme="minorEastAsia" w:hAnsiTheme="minorEastAsia" w:cs="宋体"/>
                <w:color w:val="000000" w:themeColor="text1"/>
                <w:kern w:val="0"/>
                <w:sz w:val="20"/>
                <w:szCs w:val="20"/>
              </w:rPr>
            </w:pPr>
          </w:p>
        </w:tc>
      </w:tr>
      <w:tr w:rsidR="002B3E5A">
        <w:trPr>
          <w:trHeight w:val="1283"/>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T82</w:t>
            </w:r>
          </w:p>
        </w:tc>
        <w:tc>
          <w:tcPr>
            <w:tcW w:w="22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source</w:t>
            </w:r>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来源</w:t>
            </w:r>
          </w:p>
        </w:tc>
        <w:tc>
          <w:tcPr>
            <w:tcW w:w="618" w:type="dxa"/>
            <w:tcBorders>
              <w:top w:val="nil"/>
              <w:left w:val="nil"/>
              <w:bottom w:val="single" w:sz="4" w:space="0" w:color="auto"/>
              <w:right w:val="single" w:sz="4" w:space="0" w:color="auto"/>
            </w:tcBorders>
            <w:shd w:val="clear" w:color="auto" w:fill="auto"/>
            <w:vAlign w:val="center"/>
          </w:tcPr>
          <w:p w:rsidR="002B3E5A" w:rsidRDefault="00881C8F">
            <w:pPr>
              <w:widowControl/>
              <w:spacing w:line="240" w:lineRule="auto"/>
              <w:ind w:firstLineChars="0" w:firstLine="0"/>
              <w:jc w:val="left"/>
              <w:rPr>
                <w:rFonts w:asciiTheme="minorEastAsia" w:hAnsiTheme="minorEastAsia" w:cs="宋体"/>
                <w:color w:val="000000" w:themeColor="text1"/>
                <w:kern w:val="0"/>
                <w:sz w:val="20"/>
                <w:szCs w:val="20"/>
              </w:rPr>
            </w:pPr>
            <w:ins w:id="233" w:author="cuiqingsong" w:date="2017-08-11T16:11:00Z">
              <w:r>
                <w:rPr>
                  <w:rFonts w:asciiTheme="minorEastAsia" w:hAnsiTheme="minorEastAsia" w:cs="宋体"/>
                  <w:color w:val="000000" w:themeColor="text1"/>
                  <w:kern w:val="0"/>
                  <w:sz w:val="20"/>
                  <w:szCs w:val="20"/>
                </w:rPr>
                <w:t>O</w:t>
              </w:r>
            </w:ins>
            <w:del w:id="234" w:author="cuiqingsong" w:date="2017-08-11T16:11:00Z">
              <w:r w:rsidR="005C6274" w:rsidDel="00881C8F">
                <w:rPr>
                  <w:rFonts w:asciiTheme="minorEastAsia" w:hAnsiTheme="minorEastAsia" w:cs="宋体" w:hint="eastAsia"/>
                  <w:color w:val="000000" w:themeColor="text1"/>
                  <w:kern w:val="0"/>
                  <w:sz w:val="20"/>
                  <w:szCs w:val="20"/>
                </w:rPr>
                <w:delText>M</w:delText>
              </w:r>
            </w:del>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nil"/>
              <w:left w:val="nil"/>
              <w:bottom w:val="single" w:sz="4" w:space="0" w:color="auto"/>
              <w:right w:val="single" w:sz="4" w:space="0" w:color="auto"/>
            </w:tcBorders>
            <w:shd w:val="clear" w:color="auto" w:fill="auto"/>
            <w:vAlign w:val="center"/>
          </w:tcPr>
          <w:p w:rsidR="00881C8F" w:rsidRDefault="00881C8F">
            <w:pPr>
              <w:widowControl/>
              <w:spacing w:line="240" w:lineRule="auto"/>
              <w:ind w:firstLineChars="0" w:firstLine="0"/>
              <w:jc w:val="left"/>
              <w:rPr>
                <w:ins w:id="235" w:author="cuiqingsong" w:date="2017-08-11T16:11:00Z"/>
                <w:rFonts w:asciiTheme="minorEastAsia" w:hAnsiTheme="minorEastAsia"/>
                <w:color w:val="000000" w:themeColor="text1"/>
                <w:sz w:val="20"/>
                <w:szCs w:val="20"/>
                <w:shd w:val="clear" w:color="auto" w:fill="FFFFFF"/>
              </w:rPr>
            </w:pPr>
            <w:ins w:id="236" w:author="cuiqingsong" w:date="2017-08-11T16:11:00Z">
              <w:r>
                <w:rPr>
                  <w:rFonts w:asciiTheme="minorEastAsia" w:hAnsiTheme="minorEastAsia" w:hint="eastAsia"/>
                  <w:color w:val="000000" w:themeColor="text1"/>
                  <w:sz w:val="20"/>
                  <w:szCs w:val="20"/>
                  <w:shd w:val="clear" w:color="auto" w:fill="FFFFFF"/>
                </w:rPr>
                <w:t>不填</w:t>
              </w:r>
              <w:proofErr w:type="gramStart"/>
              <w:r>
                <w:rPr>
                  <w:rFonts w:asciiTheme="minorEastAsia" w:hAnsiTheme="minorEastAsia" w:hint="eastAsia"/>
                  <w:color w:val="000000" w:themeColor="text1"/>
                  <w:sz w:val="20"/>
                  <w:szCs w:val="20"/>
                  <w:shd w:val="clear" w:color="auto" w:fill="FFFFFF"/>
                </w:rPr>
                <w:t>查全部</w:t>
              </w:r>
              <w:proofErr w:type="gramEnd"/>
              <w:r>
                <w:rPr>
                  <w:rFonts w:asciiTheme="minorEastAsia" w:hAnsiTheme="minorEastAsia" w:hint="eastAsia"/>
                  <w:color w:val="000000" w:themeColor="text1"/>
                  <w:sz w:val="20"/>
                  <w:szCs w:val="20"/>
                  <w:shd w:val="clear" w:color="auto" w:fill="FFFFFF"/>
                </w:rPr>
                <w:t>渠道</w:t>
              </w:r>
            </w:ins>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237" w:author="cuiqingsong" w:date="2017-08-11T16:11:00Z">
              <w:r w:rsidDel="00881C8F">
                <w:rPr>
                  <w:rFonts w:asciiTheme="minorEastAsia" w:hAnsiTheme="minorEastAsia" w:hint="eastAsia"/>
                  <w:color w:val="000000" w:themeColor="text1"/>
                  <w:sz w:val="20"/>
                  <w:szCs w:val="20"/>
                  <w:shd w:val="clear" w:color="auto" w:fill="FFFFFF"/>
                </w:rPr>
                <w:delText>1位字符，默认取值a,代表是APP渠道</w:delText>
              </w:r>
            </w:del>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22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22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w:t>
            </w:r>
            <w:proofErr w:type="gramStart"/>
            <w:r>
              <w:rPr>
                <w:rFonts w:asciiTheme="minorEastAsia" w:hAnsiTheme="minorEastAsia" w:cs="宋体" w:hint="eastAsia"/>
                <w:color w:val="000000" w:themeColor="text1"/>
                <w:kern w:val="0"/>
                <w:sz w:val="20"/>
                <w:szCs w:val="20"/>
              </w:rPr>
              <w:t>帐号</w:t>
            </w:r>
            <w:proofErr w:type="gramEnd"/>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I00</w:t>
            </w:r>
          </w:p>
        </w:tc>
        <w:tc>
          <w:tcPr>
            <w:tcW w:w="22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marketID</w:t>
            </w:r>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市场代码</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00-现货</w:t>
            </w: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single" w:sz="4" w:space="0" w:color="auto"/>
              <w:left w:val="nil"/>
              <w:bottom w:val="single" w:sz="4" w:space="0" w:color="auto"/>
              <w:right w:val="single" w:sz="4" w:space="0" w:color="auto"/>
            </w:tcBorders>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localOrderNo2</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APP系统生成</w:t>
            </w: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5C6274">
            <w:pPr>
              <w:spacing w:line="240" w:lineRule="auto"/>
              <w:ind w:firstLineChars="0" w:firstLine="0"/>
              <w:rPr>
                <w:rFonts w:asciiTheme="minorEastAsia" w:hAnsiTheme="minorEastAsia"/>
                <w:color w:val="000000" w:themeColor="text1"/>
                <w:sz w:val="20"/>
                <w:szCs w:val="20"/>
              </w:rPr>
            </w:pPr>
            <w:r>
              <w:rPr>
                <w:rFonts w:asciiTheme="minorEastAsia" w:hAnsiTheme="minorEastAsia" w:hint="eastAsia"/>
                <w:color w:val="000000" w:themeColor="text1"/>
                <w:sz w:val="20"/>
                <w:szCs w:val="20"/>
              </w:rPr>
              <w:t>[]</w:t>
            </w: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olor w:val="000000" w:themeColor="text1"/>
                <w:sz w:val="20"/>
                <w:szCs w:val="20"/>
              </w:rPr>
            </w:pPr>
            <w:r>
              <w:rPr>
                <w:rFonts w:asciiTheme="minorEastAsia" w:hAnsiTheme="minorEastAsia"/>
                <w:color w:val="000000" w:themeColor="text1"/>
                <w:sz w:val="20"/>
                <w:szCs w:val="20"/>
              </w:rPr>
              <w:t>O40</w:t>
            </w:r>
          </w:p>
          <w:p w:rsidR="002B3E5A" w:rsidRDefault="002B3E5A">
            <w:pPr>
              <w:spacing w:line="240" w:lineRule="auto"/>
              <w:ind w:firstLineChars="0" w:firstLine="0"/>
              <w:rPr>
                <w:rFonts w:asciiTheme="minorEastAsia" w:hAnsiTheme="minorEastAsia" w:cs="宋体"/>
                <w:color w:val="000000" w:themeColor="text1"/>
                <w:sz w:val="20"/>
                <w:szCs w:val="20"/>
              </w:rPr>
            </w:pPr>
          </w:p>
        </w:tc>
        <w:tc>
          <w:tcPr>
            <w:tcW w:w="2278"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olor w:val="000000" w:themeColor="text1"/>
                <w:sz w:val="20"/>
                <w:szCs w:val="20"/>
              </w:rPr>
              <w:t>orderInfoData</w:t>
            </w:r>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报单信息数据</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当查现货市场时必填</w:t>
            </w: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5C6274">
            <w:pPr>
              <w:spacing w:line="240" w:lineRule="auto"/>
              <w:ind w:firstLineChars="0" w:firstLine="0"/>
              <w:rPr>
                <w:rFonts w:asciiTheme="minorEastAsia" w:hAnsiTheme="minorEastAsia"/>
                <w:color w:val="000000" w:themeColor="text1"/>
                <w:sz w:val="20"/>
                <w:szCs w:val="20"/>
              </w:rPr>
            </w:pPr>
            <w:r>
              <w:rPr>
                <w:rFonts w:asciiTheme="minorEastAsia" w:hAnsiTheme="minorEastAsia" w:hint="eastAsia"/>
                <w:color w:val="000000" w:themeColor="text1"/>
                <w:sz w:val="20"/>
                <w:szCs w:val="20"/>
              </w:rPr>
              <w:t>{}</w:t>
            </w: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2B3E5A">
            <w:pPr>
              <w:spacing w:line="240" w:lineRule="auto"/>
              <w:ind w:firstLineChars="0" w:firstLine="0"/>
              <w:rPr>
                <w:rFonts w:asciiTheme="minorEastAsia" w:hAnsiTheme="minorEastAsia" w:cs="宋体"/>
                <w:color w:val="000000" w:themeColor="text1"/>
                <w:sz w:val="20"/>
                <w:szCs w:val="20"/>
              </w:rPr>
            </w:pPr>
          </w:p>
        </w:tc>
        <w:tc>
          <w:tcPr>
            <w:tcW w:w="2278" w:type="dxa"/>
            <w:tcBorders>
              <w:top w:val="nil"/>
              <w:left w:val="nil"/>
              <w:bottom w:val="single" w:sz="4" w:space="0" w:color="auto"/>
              <w:right w:val="single" w:sz="4" w:space="0" w:color="auto"/>
            </w:tcBorders>
            <w:shd w:val="clear" w:color="auto" w:fill="auto"/>
            <w:vAlign w:val="center"/>
          </w:tcPr>
          <w:p w:rsidR="002B3E5A" w:rsidRDefault="002B3E5A">
            <w:pPr>
              <w:spacing w:line="240" w:lineRule="auto"/>
              <w:ind w:firstLineChars="0" w:firstLine="0"/>
              <w:rPr>
                <w:rFonts w:asciiTheme="minorEastAsia" w:hAnsiTheme="minorEastAsia" w:cs="宋体"/>
                <w:color w:val="000000" w:themeColor="text1"/>
                <w:sz w:val="20"/>
                <w:szCs w:val="20"/>
              </w:rPr>
            </w:pPr>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报单信息</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618" w:type="dxa"/>
            <w:tcBorders>
              <w:top w:val="single" w:sz="4" w:space="0" w:color="auto"/>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238" w:author="cuiqingsong" w:date="2017-05-16T09:58:00Z">
              <w:r>
                <w:rPr>
                  <w:rFonts w:asciiTheme="minorEastAsia" w:hAnsiTheme="minorEastAsia" w:cs="宋体" w:hint="eastAsia"/>
                  <w:color w:val="000000" w:themeColor="text1"/>
                  <w:kern w:val="0"/>
                  <w:sz w:val="20"/>
                  <w:szCs w:val="20"/>
                </w:rPr>
                <w:lastRenderedPageBreak/>
                <w:delText>APP一期需要</w:delText>
              </w:r>
            </w:del>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lastRenderedPageBreak/>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239" w:author="cuiqingsong" w:date="2017-05-16T09:58: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T11</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applyDate</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申请日期</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ins w:id="240" w:author="cuiqingsong" w:date="2017-05-16T09:59:00Z"/>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241" w:author="cuiqingsong" w:date="2017-05-16T09:59:00Z">
              <w:r>
                <w:rPr>
                  <w:rFonts w:asciiTheme="minorEastAsia" w:hAnsiTheme="minorEastAsia" w:cs="宋体"/>
                  <w:color w:val="000000" w:themeColor="text1"/>
                  <w:kern w:val="0"/>
                  <w:sz w:val="20"/>
                  <w:szCs w:val="20"/>
                </w:rPr>
                <w:t>交易日期</w:t>
              </w:r>
            </w:ins>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242" w:author="cuiqingsong" w:date="2017-05-16T09:58: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T12</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applyTime</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申请时间</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ins w:id="243" w:author="cuiqingsong" w:date="2017-05-16T10:02:00Z"/>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244" w:author="cuiqingsong" w:date="2017-05-16T10:02:00Z">
              <w:r>
                <w:rPr>
                  <w:rFonts w:asciiTheme="minorEastAsia" w:hAnsiTheme="minorEastAsia" w:cs="宋体" w:hint="eastAsia"/>
                  <w:color w:val="000000" w:themeColor="text1"/>
                  <w:kern w:val="0"/>
                  <w:sz w:val="20"/>
                  <w:szCs w:val="20"/>
                </w:rPr>
                <w:t>交易时间</w:t>
              </w:r>
            </w:ins>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245" w:author="cuiqingsong" w:date="2017-05-16T09:58: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O06</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P</w:t>
            </w:r>
            <w:r>
              <w:rPr>
                <w:rFonts w:asciiTheme="minorEastAsia" w:hAnsiTheme="minorEastAsia" w:cs="宋体" w:hint="eastAsia"/>
                <w:color w:val="000000" w:themeColor="text1"/>
                <w:kern w:val="0"/>
                <w:sz w:val="20"/>
                <w:szCs w:val="20"/>
              </w:rPr>
              <w:t>rice</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申报价格</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246" w:author="cuiqingsong" w:date="2017-05-16T09:59: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O07</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quantity</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申报数量</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247" w:author="cuiqingsong" w:date="2017-05-16T09:59: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O08</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remainQuantity</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剩余数量</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248" w:author="cuiqingsong" w:date="2017-05-16T09:59: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O17</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orderCancelFlag</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撤单标志</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249" w:author="cuiqingsong" w:date="2017-05-16T09:59:00Z">
              <w:r>
                <w:rPr>
                  <w:rFonts w:asciiTheme="minorEastAsia" w:hAnsiTheme="minorEastAsia" w:cs="宋体" w:hint="eastAsia"/>
                  <w:color w:val="000000" w:themeColor="text1"/>
                  <w:kern w:val="0"/>
                  <w:sz w:val="20"/>
                  <w:szCs w:val="20"/>
                </w:rPr>
                <w:delText>APP一期需要</w:delText>
              </w:r>
            </w:del>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如果之前未提交过撤单请求，返回1-未撤单；如果是已提交撤单请求，但二级系统正在处理，返回2-待撤单；如果二级系统已经撤销，返回3-已撤销。下同。</w:t>
            </w: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T22</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cancelTime</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撤销时间</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查询结果不为空且当有撤单时必填</w:t>
            </w: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O09</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orderStatus</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订单状态</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250" w:author="cuiqingsong" w:date="2017-05-16T09:59:00Z">
              <w:r>
                <w:rPr>
                  <w:rFonts w:asciiTheme="minorEastAsia" w:hAnsiTheme="minorEastAsia" w:cs="宋体" w:hint="eastAsia"/>
                  <w:color w:val="000000" w:themeColor="text1"/>
                  <w:kern w:val="0"/>
                  <w:sz w:val="20"/>
                  <w:szCs w:val="20"/>
                </w:rPr>
                <w:delText>APP一期需要</w:delText>
              </w:r>
            </w:del>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订单状态为[o-未成交]或[p-部分成交],且撤单标志为[1-未撤单]时,报单可撤销</w:t>
            </w: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251" w:author="cuiqingsong" w:date="2017-05-16T09:59: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localOrderNo2</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18"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结果不为空时返回</w:t>
            </w:r>
          </w:p>
        </w:tc>
      </w:tr>
      <w:tr w:rsidR="002B3E5A">
        <w:trPr>
          <w:trHeight w:val="270"/>
          <w:ins w:id="252" w:author="cuiqingsong" w:date="2017-07-25T15:52:00Z"/>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ins w:id="253" w:author="cuiqingsong" w:date="2017-07-25T15:52:00Z"/>
                <w:rFonts w:asciiTheme="minorEastAsia" w:hAnsiTheme="minorEastAsia" w:cs="宋体"/>
                <w:color w:val="000000" w:themeColor="text1"/>
                <w:kern w:val="0"/>
                <w:sz w:val="20"/>
                <w:szCs w:val="20"/>
              </w:rPr>
            </w:pPr>
            <w:ins w:id="254" w:author="cuiqingsong" w:date="2017-07-25T15:52:00Z">
              <w:r>
                <w:rPr>
                  <w:rFonts w:asciiTheme="minorEastAsia" w:hAnsiTheme="minorEastAsia" w:cs="宋体" w:hint="eastAsia"/>
                  <w:color w:val="000000" w:themeColor="text1"/>
                  <w:kern w:val="0"/>
                  <w:sz w:val="20"/>
                  <w:szCs w:val="20"/>
                </w:rPr>
                <w:t>→</w:t>
              </w:r>
            </w:ins>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255" w:author="cuiqingsong" w:date="2017-07-25T15:52:00Z"/>
                <w:rFonts w:asciiTheme="minorEastAsia" w:hAnsiTheme="minorEastAsia" w:cs="宋体"/>
                <w:color w:val="000000" w:themeColor="text1"/>
                <w:sz w:val="20"/>
                <w:szCs w:val="20"/>
              </w:rPr>
            </w:pPr>
            <w:ins w:id="256" w:author="cuiqingsong" w:date="2017-07-25T15:52:00Z">
              <w:r>
                <w:rPr>
                  <w:rFonts w:asciiTheme="minorEastAsia" w:hAnsiTheme="minorEastAsia" w:cs="宋体" w:hint="eastAsia"/>
                  <w:color w:val="000000" w:themeColor="text1"/>
                  <w:sz w:val="20"/>
                  <w:szCs w:val="20"/>
                </w:rPr>
                <w:t>T</w:t>
              </w:r>
              <w:r>
                <w:rPr>
                  <w:rFonts w:asciiTheme="minorEastAsia" w:hAnsiTheme="minorEastAsia" w:cs="宋体"/>
                  <w:color w:val="000000" w:themeColor="text1"/>
                  <w:sz w:val="20"/>
                  <w:szCs w:val="20"/>
                </w:rPr>
                <w:t>82</w:t>
              </w:r>
            </w:ins>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257" w:author="cuiqingsong" w:date="2017-07-25T15:52:00Z"/>
                <w:rFonts w:asciiTheme="minorEastAsia" w:hAnsiTheme="minorEastAsia" w:cs="宋体"/>
                <w:color w:val="000000" w:themeColor="text1"/>
                <w:kern w:val="0"/>
                <w:sz w:val="20"/>
                <w:szCs w:val="20"/>
              </w:rPr>
            </w:pPr>
            <w:ins w:id="258" w:author="cuiqingsong" w:date="2017-07-25T15:52:00Z">
              <w:r>
                <w:rPr>
                  <w:rFonts w:asciiTheme="minorEastAsia" w:hAnsiTheme="minorEastAsia" w:cs="宋体"/>
                  <w:color w:val="000000" w:themeColor="text1"/>
                  <w:kern w:val="0"/>
                  <w:sz w:val="20"/>
                  <w:szCs w:val="20"/>
                </w:rPr>
                <w:t>source</w:t>
              </w:r>
            </w:ins>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259" w:author="cuiqingsong" w:date="2017-07-25T15:52:00Z"/>
                <w:rFonts w:asciiTheme="minorEastAsia" w:hAnsiTheme="minorEastAsia" w:cs="宋体"/>
                <w:color w:val="000000" w:themeColor="text1"/>
                <w:kern w:val="0"/>
                <w:sz w:val="20"/>
                <w:szCs w:val="20"/>
              </w:rPr>
            </w:pPr>
            <w:ins w:id="260" w:author="cuiqingsong" w:date="2017-07-25T15:52:00Z">
              <w:r>
                <w:rPr>
                  <w:rFonts w:asciiTheme="minorEastAsia" w:hAnsiTheme="minorEastAsia" w:cs="宋体" w:hint="eastAsia"/>
                  <w:color w:val="000000" w:themeColor="text1"/>
                  <w:kern w:val="0"/>
                  <w:sz w:val="20"/>
                  <w:szCs w:val="20"/>
                </w:rPr>
                <w:t>渠道标识</w:t>
              </w:r>
            </w:ins>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261" w:author="cuiqingsong" w:date="2017-07-25T15:52:00Z"/>
                <w:rFonts w:asciiTheme="minorEastAsia" w:hAnsiTheme="minorEastAsia" w:cs="宋体"/>
                <w:color w:val="000000" w:themeColor="text1"/>
                <w:kern w:val="0"/>
                <w:sz w:val="20"/>
                <w:szCs w:val="20"/>
              </w:rPr>
            </w:pPr>
            <w:ins w:id="262" w:author="cuiqingsong" w:date="2017-07-25T15:52:00Z">
              <w:r>
                <w:rPr>
                  <w:rFonts w:asciiTheme="minorEastAsia" w:hAnsiTheme="minorEastAsia" w:cs="宋体" w:hint="eastAsia"/>
                  <w:color w:val="000000" w:themeColor="text1"/>
                  <w:kern w:val="0"/>
                  <w:sz w:val="20"/>
                  <w:szCs w:val="20"/>
                </w:rPr>
                <w:t>-</w:t>
              </w:r>
            </w:ins>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263" w:author="cuiqingsong" w:date="2017-07-25T15:52:00Z"/>
                <w:rFonts w:asciiTheme="minorEastAsia" w:hAnsiTheme="minorEastAsia" w:cs="宋体"/>
                <w:color w:val="000000" w:themeColor="text1"/>
                <w:kern w:val="0"/>
                <w:sz w:val="20"/>
                <w:szCs w:val="20"/>
              </w:rPr>
            </w:pPr>
            <w:ins w:id="264" w:author="cuiqingsong" w:date="2017-07-25T15:52:00Z">
              <w:r>
                <w:rPr>
                  <w:rFonts w:asciiTheme="minorEastAsia" w:hAnsiTheme="minorEastAsia" w:cs="宋体" w:hint="eastAsia"/>
                  <w:color w:val="000000" w:themeColor="text1"/>
                  <w:kern w:val="0"/>
                  <w:sz w:val="20"/>
                  <w:szCs w:val="20"/>
                </w:rPr>
                <w:t>C</w:t>
              </w:r>
            </w:ins>
          </w:p>
        </w:tc>
        <w:tc>
          <w:tcPr>
            <w:tcW w:w="2618" w:type="dxa"/>
            <w:tcBorders>
              <w:top w:val="single" w:sz="4" w:space="0" w:color="auto"/>
              <w:left w:val="nil"/>
              <w:bottom w:val="single" w:sz="4" w:space="0" w:color="auto"/>
              <w:right w:val="single" w:sz="4" w:space="0" w:color="auto"/>
            </w:tcBorders>
            <w:shd w:val="clear" w:color="auto" w:fill="auto"/>
          </w:tcPr>
          <w:p w:rsidR="002B3E5A" w:rsidRDefault="005E006A">
            <w:pPr>
              <w:widowControl/>
              <w:spacing w:line="240" w:lineRule="auto"/>
              <w:ind w:firstLineChars="0" w:firstLine="0"/>
              <w:jc w:val="left"/>
              <w:rPr>
                <w:ins w:id="265" w:author="cuiqingsong" w:date="2017-07-25T15:52:00Z"/>
                <w:rFonts w:asciiTheme="minorEastAsia" w:hAnsiTheme="minorEastAsia" w:cs="宋体"/>
                <w:color w:val="000000" w:themeColor="text1"/>
                <w:kern w:val="0"/>
                <w:sz w:val="20"/>
                <w:szCs w:val="20"/>
              </w:rPr>
            </w:pPr>
            <w:ins w:id="266" w:author="cuiqingsong" w:date="2017-08-14T11:02:00Z">
              <w:r>
                <w:rPr>
                  <w:rFonts w:asciiTheme="minorEastAsia" w:hAnsiTheme="minorEastAsia" w:cs="宋体" w:hint="eastAsia"/>
                  <w:color w:val="000000" w:themeColor="text1"/>
                  <w:kern w:val="0"/>
                  <w:sz w:val="20"/>
                  <w:szCs w:val="20"/>
                </w:rPr>
                <w:t>查询结果不为空时必填</w:t>
              </w:r>
            </w:ins>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二级系统返回</w:t>
            </w: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二级系统返回</w:t>
            </w:r>
          </w:p>
        </w:tc>
      </w:tr>
    </w:tbl>
    <w:p w:rsidR="002B3E5A" w:rsidRDefault="005C6274">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lastRenderedPageBreak/>
        <w:t>现货成交单查询请求及应答</w:t>
      </w:r>
    </w:p>
    <w:p w:rsidR="002B3E5A" w:rsidRDefault="005C6274">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：现货成交单查询指令用于实时查询现货成交信息，支持查询多笔成交单信息。</w:t>
      </w:r>
      <w:ins w:id="267" w:author="cuiqingsong" w:date="2017-05-16T09:55:00Z">
        <w:r>
          <w:rPr>
            <w:rFonts w:asciiTheme="minorEastAsia" w:hAnsiTheme="minorEastAsia" w:hint="eastAsia"/>
            <w:color w:val="000000" w:themeColor="text1"/>
          </w:rPr>
          <w:t>默认</w:t>
        </w:r>
        <w:r>
          <w:rPr>
            <w:rFonts w:asciiTheme="minorEastAsia" w:hAnsiTheme="minorEastAsia"/>
            <w:color w:val="000000" w:themeColor="text1"/>
          </w:rPr>
          <w:t>查询</w:t>
        </w:r>
      </w:ins>
      <w:ins w:id="268" w:author="cuiqingsong" w:date="2017-05-16T10:13:00Z">
        <w:r>
          <w:rPr>
            <w:rFonts w:asciiTheme="minorEastAsia" w:hAnsiTheme="minorEastAsia" w:hint="eastAsia"/>
            <w:color w:val="000000" w:themeColor="text1"/>
          </w:rPr>
          <w:t>当前</w:t>
        </w:r>
        <w:r>
          <w:rPr>
            <w:rFonts w:asciiTheme="minorEastAsia" w:hAnsiTheme="minorEastAsia"/>
            <w:color w:val="000000" w:themeColor="text1"/>
          </w:rPr>
          <w:t>交易日</w:t>
        </w:r>
      </w:ins>
      <w:ins w:id="269" w:author="cuiqingsong" w:date="2017-05-16T09:55:00Z">
        <w:r>
          <w:rPr>
            <w:rFonts w:asciiTheme="minorEastAsia" w:hAnsiTheme="minorEastAsia"/>
            <w:color w:val="000000" w:themeColor="text1"/>
          </w:rPr>
          <w:t>所有渠道成交单信息。</w:t>
        </w:r>
      </w:ins>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会员系统返回时按照成交编号的倒序排列。</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8794" w:type="dxa"/>
        <w:tblInd w:w="103" w:type="dxa"/>
        <w:tblLayout w:type="fixed"/>
        <w:tblLook w:val="04A0" w:firstRow="1" w:lastRow="0" w:firstColumn="1" w:lastColumn="0" w:noHBand="0" w:noVBand="1"/>
      </w:tblPr>
      <w:tblGrid>
        <w:gridCol w:w="714"/>
        <w:gridCol w:w="882"/>
        <w:gridCol w:w="1698"/>
        <w:gridCol w:w="1455"/>
        <w:gridCol w:w="760"/>
        <w:gridCol w:w="798"/>
        <w:gridCol w:w="2487"/>
      </w:tblGrid>
      <w:tr w:rsidR="002B3E5A">
        <w:trPr>
          <w:trHeight w:val="270"/>
          <w:tblHeader/>
        </w:trPr>
        <w:tc>
          <w:tcPr>
            <w:tcW w:w="714" w:type="dxa"/>
            <w:tcBorders>
              <w:top w:val="single" w:sz="4" w:space="0" w:color="auto"/>
              <w:left w:val="single" w:sz="4" w:space="0" w:color="auto"/>
              <w:bottom w:val="single" w:sz="4" w:space="0" w:color="auto"/>
              <w:right w:val="single" w:sz="4" w:space="0" w:color="auto"/>
            </w:tcBorders>
            <w:shd w:val="clear" w:color="000000" w:fill="D9D9D9"/>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符号</w:t>
            </w:r>
          </w:p>
        </w:tc>
        <w:tc>
          <w:tcPr>
            <w:tcW w:w="882" w:type="dxa"/>
            <w:tcBorders>
              <w:top w:val="single" w:sz="4" w:space="0" w:color="auto"/>
              <w:left w:val="single" w:sz="4" w:space="0" w:color="auto"/>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proofErr w:type="gramStart"/>
            <w:r>
              <w:rPr>
                <w:rFonts w:asciiTheme="minorEastAsia" w:hAnsiTheme="minorEastAsia" w:cs="宋体" w:hint="eastAsia"/>
                <w:b/>
                <w:bCs/>
                <w:color w:val="000000" w:themeColor="text1"/>
                <w:kern w:val="0"/>
                <w:sz w:val="20"/>
                <w:szCs w:val="20"/>
              </w:rPr>
              <w:t>域号</w:t>
            </w:r>
            <w:proofErr w:type="gramEnd"/>
          </w:p>
        </w:tc>
        <w:tc>
          <w:tcPr>
            <w:tcW w:w="169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455"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2487"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2B3E5A">
        <w:trPr>
          <w:trHeight w:val="270"/>
        </w:trPr>
        <w:tc>
          <w:tcPr>
            <w:tcW w:w="714"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88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不填</w:t>
            </w:r>
            <w:proofErr w:type="gramStart"/>
            <w:r>
              <w:rPr>
                <w:rFonts w:asciiTheme="minorEastAsia" w:hAnsiTheme="minorEastAsia" w:cs="宋体" w:hint="eastAsia"/>
                <w:color w:val="000000" w:themeColor="text1"/>
                <w:kern w:val="0"/>
                <w:sz w:val="20"/>
                <w:szCs w:val="20"/>
              </w:rPr>
              <w:t>查全部</w:t>
            </w:r>
            <w:proofErr w:type="gramEnd"/>
            <w:r>
              <w:rPr>
                <w:rFonts w:asciiTheme="minorEastAsia" w:hAnsiTheme="minorEastAsia" w:cs="宋体" w:hint="eastAsia"/>
                <w:color w:val="000000" w:themeColor="text1"/>
                <w:kern w:val="0"/>
                <w:sz w:val="20"/>
                <w:szCs w:val="20"/>
              </w:rPr>
              <w:t>合约</w:t>
            </w:r>
          </w:p>
        </w:tc>
      </w:tr>
      <w:tr w:rsidR="002B3E5A">
        <w:trPr>
          <w:trHeight w:val="231"/>
        </w:trPr>
        <w:tc>
          <w:tcPr>
            <w:tcW w:w="714"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88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不填</w:t>
            </w:r>
            <w:proofErr w:type="gramStart"/>
            <w:r>
              <w:rPr>
                <w:rFonts w:asciiTheme="minorEastAsia" w:hAnsiTheme="minorEastAsia" w:cs="宋体" w:hint="eastAsia"/>
                <w:color w:val="000000" w:themeColor="text1"/>
                <w:kern w:val="0"/>
                <w:sz w:val="20"/>
                <w:szCs w:val="20"/>
              </w:rPr>
              <w:t>查全部</w:t>
            </w:r>
            <w:proofErr w:type="gramEnd"/>
            <w:r>
              <w:rPr>
                <w:rFonts w:asciiTheme="minorEastAsia" w:hAnsiTheme="minorEastAsia" w:cs="宋体" w:hint="eastAsia"/>
                <w:color w:val="000000" w:themeColor="text1"/>
                <w:kern w:val="0"/>
                <w:sz w:val="20"/>
                <w:szCs w:val="20"/>
              </w:rPr>
              <w:t>成交单</w:t>
            </w:r>
          </w:p>
        </w:tc>
      </w:tr>
      <w:tr w:rsidR="002B3E5A">
        <w:trPr>
          <w:trHeight w:val="270"/>
        </w:trPr>
        <w:tc>
          <w:tcPr>
            <w:tcW w:w="714"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88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2B3E5A">
        <w:trPr>
          <w:trHeight w:val="270"/>
        </w:trPr>
        <w:tc>
          <w:tcPr>
            <w:tcW w:w="714"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88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ins w:id="270" w:author="cuiqingsong" w:date="2017-07-13T15:58:00Z"/>
        </w:trPr>
        <w:tc>
          <w:tcPr>
            <w:tcW w:w="714"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ins w:id="271" w:author="cuiqingsong" w:date="2017-07-13T15:58:00Z"/>
                <w:rFonts w:asciiTheme="minorEastAsia" w:hAnsiTheme="minorEastAsia" w:cs="宋体"/>
                <w:color w:val="000000" w:themeColor="text1"/>
                <w:kern w:val="0"/>
                <w:sz w:val="20"/>
                <w:szCs w:val="20"/>
              </w:rPr>
            </w:pPr>
          </w:p>
        </w:tc>
        <w:tc>
          <w:tcPr>
            <w:tcW w:w="88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272" w:author="cuiqingsong" w:date="2017-07-13T15:58:00Z"/>
                <w:rFonts w:asciiTheme="minorEastAsia" w:hAnsiTheme="minorEastAsia" w:cs="宋体"/>
                <w:color w:val="000000" w:themeColor="text1"/>
                <w:kern w:val="0"/>
                <w:sz w:val="20"/>
                <w:szCs w:val="20"/>
              </w:rPr>
            </w:pPr>
            <w:ins w:id="273" w:author="cuiqingsong" w:date="2017-07-13T15:58: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274" w:author="cuiqingsong" w:date="2017-07-13T15:58:00Z"/>
                <w:rFonts w:asciiTheme="minorEastAsia" w:hAnsiTheme="minorEastAsia" w:cs="宋体"/>
                <w:color w:val="000000" w:themeColor="text1"/>
                <w:kern w:val="0"/>
                <w:sz w:val="20"/>
                <w:szCs w:val="20"/>
              </w:rPr>
            </w:pPr>
            <w:ins w:id="275" w:author="cuiqingsong" w:date="2017-07-13T15:58:00Z">
              <w:r>
                <w:rPr>
                  <w:rFonts w:asciiTheme="minorEastAsia" w:hAnsiTheme="minorEastAsia" w:cs="宋体"/>
                  <w:color w:val="000000" w:themeColor="text1"/>
                  <w:kern w:val="0"/>
                  <w:sz w:val="20"/>
                  <w:szCs w:val="20"/>
                </w:rPr>
                <w:t>seatID</w:t>
              </w:r>
            </w:ins>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276" w:author="cuiqingsong" w:date="2017-07-13T15:58:00Z"/>
                <w:rFonts w:asciiTheme="minorEastAsia" w:hAnsiTheme="minorEastAsia" w:cs="宋体"/>
                <w:color w:val="000000" w:themeColor="text1"/>
                <w:kern w:val="0"/>
                <w:sz w:val="20"/>
                <w:szCs w:val="20"/>
              </w:rPr>
            </w:pPr>
            <w:ins w:id="277" w:author="cuiqingsong" w:date="2017-07-13T15:58:00Z">
              <w:r>
                <w:rPr>
                  <w:rFonts w:asciiTheme="minorEastAsia" w:hAnsiTheme="minorEastAsia" w:cs="宋体" w:hint="eastAsia"/>
                  <w:color w:val="000000" w:themeColor="text1"/>
                  <w:kern w:val="0"/>
                  <w:sz w:val="20"/>
                  <w:szCs w:val="20"/>
                </w:rPr>
                <w:t>交易席位代码</w:t>
              </w:r>
            </w:ins>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278" w:author="cuiqingsong" w:date="2017-07-13T15:58:00Z"/>
                <w:rFonts w:asciiTheme="minorEastAsia" w:hAnsiTheme="minorEastAsia" w:cs="宋体"/>
                <w:color w:val="000000" w:themeColor="text1"/>
                <w:kern w:val="0"/>
                <w:sz w:val="20"/>
                <w:szCs w:val="20"/>
              </w:rPr>
            </w:pPr>
            <w:ins w:id="279" w:author="cuiqingsong" w:date="2017-07-13T15:58:00Z">
              <w:r>
                <w:rPr>
                  <w:rFonts w:asciiTheme="minorEastAsia" w:hAnsiTheme="minorEastAsia" w:cs="宋体" w:hint="eastAsia"/>
                  <w:color w:val="000000" w:themeColor="text1"/>
                  <w:kern w:val="0"/>
                  <w:sz w:val="20"/>
                  <w:szCs w:val="20"/>
                </w:rPr>
                <w:t>M</w:t>
              </w:r>
            </w:ins>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280" w:author="cuiqingsong" w:date="2017-07-13T15:58:00Z"/>
                <w:rFonts w:asciiTheme="minorEastAsia" w:hAnsiTheme="minorEastAsia" w:cs="宋体"/>
                <w:color w:val="000000" w:themeColor="text1"/>
                <w:kern w:val="0"/>
                <w:sz w:val="20"/>
                <w:szCs w:val="20"/>
              </w:rPr>
            </w:pPr>
            <w:ins w:id="281" w:author="cuiqingsong" w:date="2017-07-13T15:58:00Z">
              <w:r>
                <w:rPr>
                  <w:rFonts w:asciiTheme="minorEastAsia" w:hAnsiTheme="minorEastAsia" w:cs="宋体" w:hint="eastAsia"/>
                  <w:color w:val="000000"/>
                  <w:kern w:val="0"/>
                  <w:sz w:val="20"/>
                  <w:szCs w:val="20"/>
                </w:rPr>
                <w:t>←</w:t>
              </w:r>
            </w:ins>
          </w:p>
        </w:tc>
        <w:tc>
          <w:tcPr>
            <w:tcW w:w="2487"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ins w:id="282" w:author="cuiqingsong" w:date="2017-07-13T15:58:00Z"/>
                <w:rFonts w:asciiTheme="minorEastAsia" w:hAnsiTheme="minorEastAsia" w:cs="宋体"/>
                <w:color w:val="000000" w:themeColor="text1"/>
                <w:kern w:val="0"/>
                <w:sz w:val="20"/>
                <w:szCs w:val="20"/>
              </w:rPr>
            </w:pPr>
          </w:p>
        </w:tc>
      </w:tr>
      <w:tr w:rsidR="002B3E5A">
        <w:trPr>
          <w:trHeight w:val="270"/>
        </w:trPr>
        <w:tc>
          <w:tcPr>
            <w:tcW w:w="714" w:type="dxa"/>
            <w:tcBorders>
              <w:top w:val="nil"/>
              <w:left w:val="single" w:sz="4" w:space="0" w:color="auto"/>
              <w:bottom w:val="single" w:sz="4" w:space="0" w:color="auto"/>
              <w:right w:val="single" w:sz="4" w:space="0" w:color="auto"/>
            </w:tcBorders>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88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O60</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matchNo</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成交编号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14" w:type="dxa"/>
            <w:tcBorders>
              <w:top w:val="nil"/>
              <w:left w:val="single" w:sz="4" w:space="0" w:color="auto"/>
              <w:bottom w:val="single" w:sz="4" w:space="0" w:color="auto"/>
              <w:right w:val="single" w:sz="4" w:space="0" w:color="auto"/>
            </w:tcBorders>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88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T82</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source</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来源</w:t>
            </w:r>
          </w:p>
        </w:tc>
        <w:tc>
          <w:tcPr>
            <w:tcW w:w="760" w:type="dxa"/>
            <w:tcBorders>
              <w:top w:val="nil"/>
              <w:left w:val="nil"/>
              <w:bottom w:val="single" w:sz="4" w:space="0" w:color="auto"/>
              <w:right w:val="single" w:sz="4" w:space="0" w:color="auto"/>
            </w:tcBorders>
            <w:shd w:val="clear" w:color="auto" w:fill="auto"/>
            <w:vAlign w:val="center"/>
          </w:tcPr>
          <w:p w:rsidR="002B3E5A" w:rsidRDefault="004951C2">
            <w:pPr>
              <w:widowControl/>
              <w:spacing w:line="240" w:lineRule="auto"/>
              <w:ind w:firstLineChars="0" w:firstLine="0"/>
              <w:jc w:val="left"/>
              <w:rPr>
                <w:rFonts w:asciiTheme="minorEastAsia" w:hAnsiTheme="minorEastAsia" w:cs="宋体"/>
                <w:color w:val="000000" w:themeColor="text1"/>
                <w:kern w:val="0"/>
                <w:sz w:val="20"/>
                <w:szCs w:val="20"/>
              </w:rPr>
            </w:pPr>
            <w:ins w:id="283" w:author="cuiqingsong" w:date="2017-08-11T16:12:00Z">
              <w:r>
                <w:rPr>
                  <w:rFonts w:asciiTheme="minorEastAsia" w:hAnsiTheme="minorEastAsia" w:cs="宋体"/>
                  <w:color w:val="000000" w:themeColor="text1"/>
                  <w:kern w:val="0"/>
                  <w:sz w:val="20"/>
                  <w:szCs w:val="20"/>
                </w:rPr>
                <w:t>O</w:t>
              </w:r>
            </w:ins>
            <w:del w:id="284" w:author="cuiqingsong" w:date="2017-08-11T16:12:00Z">
              <w:r w:rsidR="005C6274" w:rsidDel="004951C2">
                <w:rPr>
                  <w:rFonts w:asciiTheme="minorEastAsia" w:hAnsiTheme="minorEastAsia" w:cs="宋体" w:hint="eastAsia"/>
                  <w:color w:val="000000" w:themeColor="text1"/>
                  <w:kern w:val="0"/>
                  <w:sz w:val="20"/>
                  <w:szCs w:val="20"/>
                </w:rPr>
                <w:delText>M</w:delText>
              </w:r>
            </w:del>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4951C2" w:rsidRDefault="005E006A">
            <w:pPr>
              <w:widowControl/>
              <w:spacing w:line="240" w:lineRule="auto"/>
              <w:ind w:firstLineChars="0" w:firstLine="0"/>
              <w:jc w:val="left"/>
              <w:rPr>
                <w:ins w:id="285" w:author="cuiqingsong" w:date="2017-08-11T16:13:00Z"/>
                <w:rFonts w:asciiTheme="minorEastAsia" w:hAnsiTheme="minorEastAsia"/>
                <w:color w:val="000000" w:themeColor="text1"/>
                <w:sz w:val="20"/>
                <w:szCs w:val="20"/>
                <w:shd w:val="clear" w:color="auto" w:fill="FFFFFF"/>
              </w:rPr>
            </w:pPr>
            <w:ins w:id="286" w:author="cuiqingsong" w:date="2017-08-11T16:13:00Z">
              <w:r>
                <w:rPr>
                  <w:rFonts w:asciiTheme="minorEastAsia" w:hAnsiTheme="minorEastAsia" w:hint="eastAsia"/>
                  <w:color w:val="000000" w:themeColor="text1"/>
                  <w:sz w:val="20"/>
                  <w:szCs w:val="20"/>
                  <w:shd w:val="clear" w:color="auto" w:fill="FFFFFF"/>
                </w:rPr>
                <w:t>不填</w:t>
              </w:r>
              <w:proofErr w:type="gramStart"/>
              <w:r>
                <w:rPr>
                  <w:rFonts w:asciiTheme="minorEastAsia" w:hAnsiTheme="minorEastAsia" w:hint="eastAsia"/>
                  <w:color w:val="000000" w:themeColor="text1"/>
                  <w:sz w:val="20"/>
                  <w:szCs w:val="20"/>
                  <w:shd w:val="clear" w:color="auto" w:fill="FFFFFF"/>
                </w:rPr>
                <w:t>查全部</w:t>
              </w:r>
            </w:ins>
            <w:proofErr w:type="gramEnd"/>
            <w:ins w:id="287" w:author="cuiqingsong" w:date="2017-08-14T11:02:00Z">
              <w:r>
                <w:rPr>
                  <w:rFonts w:asciiTheme="minorEastAsia" w:hAnsiTheme="minorEastAsia" w:hint="eastAsia"/>
                  <w:color w:val="000000" w:themeColor="text1"/>
                  <w:sz w:val="20"/>
                  <w:szCs w:val="20"/>
                  <w:shd w:val="clear" w:color="auto" w:fill="FFFFFF"/>
                </w:rPr>
                <w:t>渠道</w:t>
              </w:r>
            </w:ins>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288" w:author="cuiqingsong" w:date="2017-08-11T16:13:00Z">
              <w:r w:rsidDel="004951C2">
                <w:rPr>
                  <w:rFonts w:asciiTheme="minorEastAsia" w:hAnsiTheme="minorEastAsia" w:hint="eastAsia"/>
                  <w:color w:val="000000" w:themeColor="text1"/>
                  <w:sz w:val="20"/>
                  <w:szCs w:val="20"/>
                  <w:shd w:val="clear" w:color="auto" w:fill="FFFFFF"/>
                </w:rPr>
                <w:delText>1位字符，默认取值a</w:delText>
              </w:r>
            </w:del>
            <w:del w:id="289" w:author="cuiqingsong" w:date="2017-08-11T16:12:00Z">
              <w:r w:rsidDel="004951C2">
                <w:rPr>
                  <w:rFonts w:asciiTheme="minorEastAsia" w:hAnsiTheme="minorEastAsia" w:hint="eastAsia"/>
                  <w:color w:val="000000" w:themeColor="text1"/>
                  <w:sz w:val="20"/>
                  <w:szCs w:val="20"/>
                  <w:shd w:val="clear" w:color="auto" w:fill="FFFFFF"/>
                </w:rPr>
                <w:delText>,代表是APP渠道</w:delText>
              </w:r>
            </w:del>
          </w:p>
        </w:tc>
      </w:tr>
      <w:tr w:rsidR="002B3E5A">
        <w:trPr>
          <w:trHeight w:val="270"/>
        </w:trPr>
        <w:tc>
          <w:tcPr>
            <w:tcW w:w="714" w:type="dxa"/>
            <w:tcBorders>
              <w:top w:val="nil"/>
              <w:left w:val="single" w:sz="4" w:space="0" w:color="auto"/>
              <w:bottom w:val="single" w:sz="4" w:space="0" w:color="auto"/>
              <w:right w:val="single" w:sz="4" w:space="0" w:color="auto"/>
            </w:tcBorders>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88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2B3E5A">
        <w:trPr>
          <w:trHeight w:val="270"/>
        </w:trPr>
        <w:tc>
          <w:tcPr>
            <w:tcW w:w="714" w:type="dxa"/>
            <w:tcBorders>
              <w:top w:val="nil"/>
              <w:left w:val="single" w:sz="4" w:space="0" w:color="auto"/>
              <w:bottom w:val="single" w:sz="4" w:space="0" w:color="auto"/>
              <w:right w:val="single" w:sz="4" w:space="0" w:color="auto"/>
            </w:tcBorders>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88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w:t>
            </w:r>
            <w:proofErr w:type="gramStart"/>
            <w:r>
              <w:rPr>
                <w:rFonts w:asciiTheme="minorEastAsia" w:hAnsiTheme="minorEastAsia" w:cs="宋体" w:hint="eastAsia"/>
                <w:color w:val="000000" w:themeColor="text1"/>
                <w:kern w:val="0"/>
                <w:sz w:val="20"/>
                <w:szCs w:val="20"/>
              </w:rPr>
              <w:t>帐号</w:t>
            </w:r>
            <w:proofErr w:type="gramEnd"/>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2B3E5A">
        <w:trPr>
          <w:trHeight w:val="270"/>
        </w:trPr>
        <w:tc>
          <w:tcPr>
            <w:tcW w:w="714" w:type="dxa"/>
            <w:tcBorders>
              <w:top w:val="nil"/>
              <w:left w:val="single" w:sz="4" w:space="0" w:color="auto"/>
              <w:bottom w:val="single" w:sz="4" w:space="0" w:color="auto"/>
              <w:right w:val="single" w:sz="4" w:space="0" w:color="auto"/>
            </w:tcBorders>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88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I00</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marketID</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市场代码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00-现货</w:t>
            </w:r>
          </w:p>
        </w:tc>
      </w:tr>
      <w:tr w:rsidR="002B3E5A">
        <w:trPr>
          <w:trHeight w:val="270"/>
        </w:trPr>
        <w:tc>
          <w:tcPr>
            <w:tcW w:w="714" w:type="dxa"/>
            <w:tcBorders>
              <w:top w:val="nil"/>
              <w:left w:val="single" w:sz="4" w:space="0" w:color="auto"/>
              <w:bottom w:val="single" w:sz="4" w:space="0" w:color="auto"/>
              <w:right w:val="single" w:sz="4" w:space="0" w:color="auto"/>
            </w:tcBorders>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88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14" w:type="dxa"/>
            <w:tcBorders>
              <w:top w:val="nil"/>
              <w:left w:val="single" w:sz="4" w:space="0" w:color="auto"/>
              <w:bottom w:val="single" w:sz="4" w:space="0" w:color="auto"/>
              <w:right w:val="single" w:sz="4" w:space="0" w:color="auto"/>
            </w:tcBorders>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88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localOrderNo2</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APP系统生成</w:t>
            </w:r>
          </w:p>
        </w:tc>
      </w:tr>
      <w:tr w:rsidR="002B3E5A">
        <w:trPr>
          <w:trHeight w:val="270"/>
        </w:trPr>
        <w:tc>
          <w:tcPr>
            <w:tcW w:w="714" w:type="dxa"/>
            <w:tcBorders>
              <w:top w:val="nil"/>
              <w:left w:val="single" w:sz="4" w:space="0" w:color="auto"/>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8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O90</w:t>
            </w:r>
          </w:p>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[matchInfoData]</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现货成交信息数据</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w:t>
            </w:r>
            <w:proofErr w:type="gramStart"/>
            <w:r>
              <w:rPr>
                <w:rFonts w:asciiTheme="minorEastAsia" w:hAnsiTheme="minorEastAsia" w:cs="宋体" w:hint="eastAsia"/>
                <w:color w:val="000000" w:themeColor="text1"/>
                <w:kern w:val="0"/>
                <w:sz w:val="20"/>
                <w:szCs w:val="20"/>
              </w:rPr>
              <w:t>为空必填</w:t>
            </w:r>
            <w:proofErr w:type="gramEnd"/>
          </w:p>
        </w:tc>
      </w:tr>
      <w:tr w:rsidR="002B3E5A">
        <w:trPr>
          <w:trHeight w:val="270"/>
        </w:trPr>
        <w:tc>
          <w:tcPr>
            <w:tcW w:w="714" w:type="dxa"/>
            <w:tcBorders>
              <w:top w:val="nil"/>
              <w:left w:val="single" w:sz="4" w:space="0" w:color="auto"/>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82" w:type="dxa"/>
            <w:tcBorders>
              <w:top w:val="nil"/>
              <w:left w:val="single" w:sz="4" w:space="0" w:color="auto"/>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1698"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现货成交信息</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w:t>
            </w:r>
            <w:proofErr w:type="gramStart"/>
            <w:r>
              <w:rPr>
                <w:rFonts w:asciiTheme="minorEastAsia" w:hAnsiTheme="minorEastAsia" w:cs="宋体" w:hint="eastAsia"/>
                <w:color w:val="000000" w:themeColor="text1"/>
                <w:kern w:val="0"/>
                <w:sz w:val="20"/>
                <w:szCs w:val="20"/>
              </w:rPr>
              <w:t>为空必填</w:t>
            </w:r>
            <w:proofErr w:type="gramEnd"/>
          </w:p>
        </w:tc>
      </w:tr>
      <w:tr w:rsidR="002B3E5A">
        <w:trPr>
          <w:trHeight w:val="270"/>
        </w:trPr>
        <w:tc>
          <w:tcPr>
            <w:tcW w:w="714" w:type="dxa"/>
            <w:tcBorders>
              <w:top w:val="nil"/>
              <w:left w:val="single" w:sz="4" w:space="0" w:color="auto"/>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8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O60</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matchNo</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成交编号</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290" w:author="cuiqingsong" w:date="2017-05-16T10:00: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714"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8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O61</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matchDate</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成交日期</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ins w:id="291" w:author="cuiqingsong" w:date="2017-05-16T10:00:00Z"/>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292" w:author="cuiqingsong" w:date="2017-05-16T10:00:00Z">
              <w:r>
                <w:rPr>
                  <w:rFonts w:asciiTheme="minorEastAsia" w:hAnsiTheme="minorEastAsia" w:cs="宋体"/>
                  <w:color w:val="000000" w:themeColor="text1"/>
                  <w:kern w:val="0"/>
                  <w:sz w:val="20"/>
                  <w:szCs w:val="20"/>
                </w:rPr>
                <w:t>交易日期</w:t>
              </w:r>
            </w:ins>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293" w:author="cuiqingsong" w:date="2017-05-16T10:00: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714"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8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O62</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matchTime</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成交时间</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ins w:id="294" w:author="cuiqingsong" w:date="2017-05-16T10:02:00Z"/>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295" w:author="cuiqingsong" w:date="2017-05-16T10:02:00Z">
              <w:r>
                <w:rPr>
                  <w:rFonts w:asciiTheme="minorEastAsia" w:hAnsiTheme="minorEastAsia" w:cs="宋体" w:hint="eastAsia"/>
                  <w:color w:val="000000" w:themeColor="text1"/>
                  <w:kern w:val="0"/>
                  <w:sz w:val="20"/>
                  <w:szCs w:val="20"/>
                </w:rPr>
                <w:t>交易</w:t>
              </w:r>
              <w:r>
                <w:rPr>
                  <w:rFonts w:asciiTheme="minorEastAsia" w:hAnsiTheme="minorEastAsia" w:cs="宋体"/>
                  <w:color w:val="000000" w:themeColor="text1"/>
                  <w:kern w:val="0"/>
                  <w:sz w:val="20"/>
                  <w:szCs w:val="20"/>
                </w:rPr>
                <w:t>时间</w:t>
              </w:r>
            </w:ins>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296" w:author="cuiqingsong" w:date="2017-05-16T10:00: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714"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8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297" w:author="cuiqingsong" w:date="2017-05-16T10:00: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714"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8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298" w:author="cuiqingsong" w:date="2017-05-16T10:00: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714"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8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299" w:author="cuiqingsong" w:date="2017-05-16T10:00: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714"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8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O63</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matchPrice</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成交价格</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300" w:author="cuiqingsong" w:date="2017-05-16T10:00: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714"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lastRenderedPageBreak/>
              <w:t>→</w:t>
            </w:r>
          </w:p>
        </w:tc>
        <w:tc>
          <w:tcPr>
            <w:tcW w:w="88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O64</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tradeVolume</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成交数量</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301" w:author="cuiqingsong" w:date="2017-05-16T10:00: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714"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8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Q30</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turnOver</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成交金额</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302" w:author="cuiqingsong" w:date="2017-05-16T10:00: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714"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8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F71</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matchF</w:t>
            </w:r>
            <w:r>
              <w:rPr>
                <w:rFonts w:asciiTheme="minorEastAsia" w:hAnsiTheme="minorEastAsia" w:cs="宋体" w:hint="eastAsia"/>
                <w:color w:val="000000" w:themeColor="text1"/>
                <w:kern w:val="0"/>
                <w:sz w:val="20"/>
                <w:szCs w:val="20"/>
              </w:rPr>
              <w:t>ee</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交易手续费</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303" w:author="cuiqingsong" w:date="2017-07-18T19:34:00Z">
              <w:r>
                <w:rPr>
                  <w:rFonts w:asciiTheme="minorEastAsia" w:hAnsiTheme="minorEastAsia" w:cs="宋体"/>
                  <w:color w:val="000000" w:themeColor="text1"/>
                  <w:kern w:val="0"/>
                  <w:sz w:val="20"/>
                  <w:szCs w:val="20"/>
                </w:rPr>
                <w:t>C</w:t>
              </w:r>
            </w:ins>
            <w:del w:id="304" w:author="cuiqingsong" w:date="2017-07-18T19:34:00Z">
              <w:r>
                <w:rPr>
                  <w:rFonts w:asciiTheme="minorEastAsia" w:hAnsiTheme="minorEastAsia" w:cs="宋体" w:hint="eastAsia"/>
                  <w:color w:val="000000" w:themeColor="text1"/>
                  <w:kern w:val="0"/>
                  <w:sz w:val="20"/>
                  <w:szCs w:val="20"/>
                </w:rPr>
                <w:delText>O</w:delText>
              </w:r>
            </w:del>
          </w:p>
        </w:tc>
        <w:tc>
          <w:tcPr>
            <w:tcW w:w="2487"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w:t>
            </w:r>
            <w:ins w:id="305" w:author="cuiqingsong" w:date="2017-07-18T19:34:00Z">
              <w:r>
                <w:rPr>
                  <w:rFonts w:asciiTheme="minorEastAsia" w:hAnsiTheme="minorEastAsia" w:cs="宋体" w:hint="eastAsia"/>
                  <w:color w:val="000000" w:themeColor="text1"/>
                  <w:kern w:val="0"/>
                  <w:sz w:val="20"/>
                  <w:szCs w:val="20"/>
                </w:rPr>
                <w:t>必</w:t>
              </w:r>
            </w:ins>
            <w:del w:id="306" w:author="cuiqingsong" w:date="2017-07-18T19:34:00Z">
              <w:r>
                <w:rPr>
                  <w:rFonts w:asciiTheme="minorEastAsia" w:hAnsiTheme="minorEastAsia" w:cs="宋体" w:hint="eastAsia"/>
                  <w:color w:val="000000" w:themeColor="text1"/>
                  <w:kern w:val="0"/>
                  <w:sz w:val="20"/>
                  <w:szCs w:val="20"/>
                </w:rPr>
                <w:delText>选</w:delText>
              </w:r>
            </w:del>
            <w:r>
              <w:rPr>
                <w:rFonts w:asciiTheme="minorEastAsia" w:hAnsiTheme="minorEastAsia" w:cs="宋体" w:hint="eastAsia"/>
                <w:color w:val="000000" w:themeColor="text1"/>
                <w:kern w:val="0"/>
                <w:sz w:val="20"/>
                <w:szCs w:val="20"/>
              </w:rPr>
              <w:t>填</w:t>
            </w:r>
          </w:p>
        </w:tc>
      </w:tr>
      <w:tr w:rsidR="002B3E5A">
        <w:trPr>
          <w:trHeight w:val="270"/>
        </w:trPr>
        <w:tc>
          <w:tcPr>
            <w:tcW w:w="714"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8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T56</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argin</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交易保证金</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307" w:author="cuiqingsong" w:date="2017-07-18T19:34:00Z">
              <w:r>
                <w:rPr>
                  <w:rFonts w:asciiTheme="minorEastAsia" w:hAnsiTheme="minorEastAsia" w:cs="宋体"/>
                  <w:color w:val="000000" w:themeColor="text1"/>
                  <w:kern w:val="0"/>
                  <w:sz w:val="20"/>
                  <w:szCs w:val="20"/>
                </w:rPr>
                <w:t>C</w:t>
              </w:r>
            </w:ins>
            <w:del w:id="308" w:author="cuiqingsong" w:date="2017-07-18T19:34:00Z">
              <w:r>
                <w:rPr>
                  <w:rFonts w:asciiTheme="minorEastAsia" w:hAnsiTheme="minorEastAsia" w:cs="宋体" w:hint="eastAsia"/>
                  <w:color w:val="000000" w:themeColor="text1"/>
                  <w:kern w:val="0"/>
                  <w:sz w:val="20"/>
                  <w:szCs w:val="20"/>
                </w:rPr>
                <w:delText>O</w:delText>
              </w:r>
            </w:del>
          </w:p>
        </w:tc>
        <w:tc>
          <w:tcPr>
            <w:tcW w:w="2487"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w:t>
            </w:r>
            <w:ins w:id="309" w:author="cuiqingsong" w:date="2017-07-18T19:35:00Z">
              <w:r>
                <w:rPr>
                  <w:rFonts w:asciiTheme="minorEastAsia" w:hAnsiTheme="minorEastAsia" w:cs="宋体" w:hint="eastAsia"/>
                  <w:color w:val="000000" w:themeColor="text1"/>
                  <w:kern w:val="0"/>
                  <w:sz w:val="20"/>
                  <w:szCs w:val="20"/>
                </w:rPr>
                <w:t>必</w:t>
              </w:r>
            </w:ins>
            <w:del w:id="310" w:author="cuiqingsong" w:date="2017-07-18T19:34:00Z">
              <w:r>
                <w:rPr>
                  <w:rFonts w:asciiTheme="minorEastAsia" w:hAnsiTheme="minorEastAsia" w:cs="宋体" w:hint="eastAsia"/>
                  <w:color w:val="000000" w:themeColor="text1"/>
                  <w:kern w:val="0"/>
                  <w:sz w:val="20"/>
                  <w:szCs w:val="20"/>
                </w:rPr>
                <w:delText>选</w:delText>
              </w:r>
            </w:del>
            <w:r>
              <w:rPr>
                <w:rFonts w:asciiTheme="minorEastAsia" w:hAnsiTheme="minorEastAsia" w:cs="宋体" w:hint="eastAsia"/>
                <w:color w:val="000000" w:themeColor="text1"/>
                <w:kern w:val="0"/>
                <w:sz w:val="20"/>
                <w:szCs w:val="20"/>
              </w:rPr>
              <w:t>填</w:t>
            </w:r>
          </w:p>
        </w:tc>
      </w:tr>
      <w:tr w:rsidR="002B3E5A">
        <w:trPr>
          <w:trHeight w:val="270"/>
        </w:trPr>
        <w:tc>
          <w:tcPr>
            <w:tcW w:w="714"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8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2B3E5A">
        <w:trPr>
          <w:trHeight w:val="270"/>
        </w:trPr>
        <w:tc>
          <w:tcPr>
            <w:tcW w:w="714"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8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localOrderNo2</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487"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结果不为空时返回</w:t>
            </w:r>
          </w:p>
        </w:tc>
      </w:tr>
      <w:tr w:rsidR="002B3E5A">
        <w:trPr>
          <w:trHeight w:val="270"/>
          <w:ins w:id="311" w:author="cuiqingsong" w:date="2017-07-25T15:53:00Z"/>
        </w:trPr>
        <w:tc>
          <w:tcPr>
            <w:tcW w:w="714"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ins w:id="312" w:author="cuiqingsong" w:date="2017-07-25T15:53:00Z"/>
                <w:rFonts w:asciiTheme="minorEastAsia" w:hAnsiTheme="minorEastAsia" w:cs="宋体"/>
                <w:color w:val="000000" w:themeColor="text1"/>
                <w:kern w:val="0"/>
                <w:sz w:val="20"/>
                <w:szCs w:val="20"/>
              </w:rPr>
            </w:pPr>
            <w:ins w:id="313" w:author="cuiqingsong" w:date="2017-07-25T15:53:00Z">
              <w:r>
                <w:rPr>
                  <w:rFonts w:asciiTheme="minorEastAsia" w:hAnsiTheme="minorEastAsia" w:cs="宋体" w:hint="eastAsia"/>
                  <w:color w:val="000000" w:themeColor="text1"/>
                  <w:kern w:val="0"/>
                  <w:sz w:val="20"/>
                  <w:szCs w:val="20"/>
                </w:rPr>
                <w:t>→</w:t>
              </w:r>
            </w:ins>
          </w:p>
        </w:tc>
        <w:tc>
          <w:tcPr>
            <w:tcW w:w="88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314" w:author="cuiqingsong" w:date="2017-07-25T15:53:00Z"/>
                <w:rFonts w:asciiTheme="minorEastAsia" w:hAnsiTheme="minorEastAsia" w:cs="宋体"/>
                <w:color w:val="000000" w:themeColor="text1"/>
                <w:sz w:val="20"/>
                <w:szCs w:val="20"/>
              </w:rPr>
            </w:pPr>
            <w:ins w:id="315" w:author="cuiqingsong" w:date="2017-07-25T15:53:00Z">
              <w:r>
                <w:rPr>
                  <w:rFonts w:asciiTheme="minorEastAsia" w:hAnsiTheme="minorEastAsia" w:cs="宋体" w:hint="eastAsia"/>
                  <w:color w:val="000000" w:themeColor="text1"/>
                  <w:sz w:val="20"/>
                  <w:szCs w:val="20"/>
                </w:rPr>
                <w:t>T</w:t>
              </w:r>
              <w:r>
                <w:rPr>
                  <w:rFonts w:asciiTheme="minorEastAsia" w:hAnsiTheme="minorEastAsia" w:cs="宋体"/>
                  <w:color w:val="000000" w:themeColor="text1"/>
                  <w:sz w:val="20"/>
                  <w:szCs w:val="20"/>
                </w:rPr>
                <w:t>82</w:t>
              </w:r>
            </w:ins>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316" w:author="cuiqingsong" w:date="2017-07-25T15:53:00Z"/>
                <w:rFonts w:asciiTheme="minorEastAsia" w:hAnsiTheme="minorEastAsia" w:cs="宋体"/>
                <w:color w:val="000000" w:themeColor="text1"/>
                <w:kern w:val="0"/>
                <w:sz w:val="20"/>
                <w:szCs w:val="20"/>
              </w:rPr>
            </w:pPr>
            <w:ins w:id="317" w:author="cuiqingsong" w:date="2017-07-25T15:53:00Z">
              <w:r>
                <w:rPr>
                  <w:rFonts w:asciiTheme="minorEastAsia" w:hAnsiTheme="minorEastAsia" w:cs="宋体"/>
                  <w:color w:val="000000" w:themeColor="text1"/>
                  <w:kern w:val="0"/>
                  <w:sz w:val="20"/>
                  <w:szCs w:val="20"/>
                </w:rPr>
                <w:t>source</w:t>
              </w:r>
            </w:ins>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318" w:author="cuiqingsong" w:date="2017-07-25T15:53:00Z"/>
                <w:rFonts w:asciiTheme="minorEastAsia" w:hAnsiTheme="minorEastAsia" w:cs="宋体"/>
                <w:color w:val="000000" w:themeColor="text1"/>
                <w:kern w:val="0"/>
                <w:sz w:val="20"/>
                <w:szCs w:val="20"/>
              </w:rPr>
            </w:pPr>
            <w:ins w:id="319" w:author="cuiqingsong" w:date="2017-07-25T15:53:00Z">
              <w:r>
                <w:rPr>
                  <w:rFonts w:asciiTheme="minorEastAsia" w:hAnsiTheme="minorEastAsia" w:cs="宋体" w:hint="eastAsia"/>
                  <w:color w:val="000000" w:themeColor="text1"/>
                  <w:kern w:val="0"/>
                  <w:sz w:val="20"/>
                  <w:szCs w:val="20"/>
                </w:rPr>
                <w:t>渠道标识</w:t>
              </w:r>
            </w:ins>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320" w:author="cuiqingsong" w:date="2017-07-25T15:53:00Z"/>
                <w:rFonts w:asciiTheme="minorEastAsia" w:hAnsiTheme="minorEastAsia" w:cs="宋体"/>
                <w:color w:val="000000" w:themeColor="text1"/>
                <w:kern w:val="0"/>
                <w:sz w:val="20"/>
                <w:szCs w:val="20"/>
              </w:rPr>
            </w:pPr>
            <w:ins w:id="321" w:author="cuiqingsong" w:date="2017-07-25T15:53:00Z">
              <w:r>
                <w:rPr>
                  <w:rFonts w:asciiTheme="minorEastAsia" w:hAnsiTheme="minorEastAsia" w:cs="宋体" w:hint="eastAsia"/>
                  <w:color w:val="000000" w:themeColor="text1"/>
                  <w:kern w:val="0"/>
                  <w:sz w:val="20"/>
                  <w:szCs w:val="20"/>
                </w:rPr>
                <w:t>-</w:t>
              </w:r>
            </w:ins>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322" w:author="cuiqingsong" w:date="2017-07-25T15:53:00Z"/>
                <w:rFonts w:asciiTheme="minorEastAsia" w:hAnsiTheme="minorEastAsia" w:cs="宋体"/>
                <w:color w:val="000000" w:themeColor="text1"/>
                <w:kern w:val="0"/>
                <w:sz w:val="20"/>
                <w:szCs w:val="20"/>
              </w:rPr>
            </w:pPr>
            <w:ins w:id="323" w:author="cuiqingsong" w:date="2017-07-25T15:53:00Z">
              <w:r>
                <w:rPr>
                  <w:rFonts w:asciiTheme="minorEastAsia" w:hAnsiTheme="minorEastAsia" w:cs="宋体" w:hint="eastAsia"/>
                  <w:color w:val="000000" w:themeColor="text1"/>
                  <w:kern w:val="0"/>
                  <w:sz w:val="20"/>
                  <w:szCs w:val="20"/>
                </w:rPr>
                <w:t>C</w:t>
              </w:r>
            </w:ins>
          </w:p>
        </w:tc>
        <w:tc>
          <w:tcPr>
            <w:tcW w:w="2487" w:type="dxa"/>
            <w:tcBorders>
              <w:top w:val="nil"/>
              <w:left w:val="nil"/>
              <w:bottom w:val="single" w:sz="4" w:space="0" w:color="auto"/>
              <w:right w:val="single" w:sz="4" w:space="0" w:color="auto"/>
            </w:tcBorders>
            <w:shd w:val="clear" w:color="auto" w:fill="auto"/>
          </w:tcPr>
          <w:p w:rsidR="002B3E5A" w:rsidRDefault="005E006A">
            <w:pPr>
              <w:widowControl/>
              <w:spacing w:line="240" w:lineRule="auto"/>
              <w:ind w:firstLineChars="0" w:firstLine="0"/>
              <w:jc w:val="left"/>
              <w:rPr>
                <w:ins w:id="324" w:author="cuiqingsong" w:date="2017-07-25T15:53:00Z"/>
                <w:rFonts w:asciiTheme="minorEastAsia" w:hAnsiTheme="minorEastAsia" w:cs="宋体"/>
                <w:color w:val="000000" w:themeColor="text1"/>
                <w:kern w:val="0"/>
                <w:sz w:val="20"/>
                <w:szCs w:val="20"/>
              </w:rPr>
            </w:pPr>
            <w:ins w:id="325" w:author="cuiqingsong" w:date="2017-08-14T11:02:00Z">
              <w:r>
                <w:rPr>
                  <w:rFonts w:asciiTheme="minorEastAsia" w:hAnsiTheme="minorEastAsia" w:cs="宋体" w:hint="eastAsia"/>
                  <w:color w:val="000000" w:themeColor="text1"/>
                  <w:kern w:val="0"/>
                  <w:sz w:val="20"/>
                  <w:szCs w:val="20"/>
                </w:rPr>
                <w:t>查询结果不为空时必填</w:t>
              </w:r>
            </w:ins>
          </w:p>
        </w:tc>
      </w:tr>
      <w:tr w:rsidR="002B3E5A">
        <w:trPr>
          <w:trHeight w:val="270"/>
        </w:trPr>
        <w:tc>
          <w:tcPr>
            <w:tcW w:w="714"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88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487"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14"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88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487"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2B3E5A" w:rsidRDefault="002B3E5A">
      <w:pPr>
        <w:ind w:firstLine="480"/>
        <w:rPr>
          <w:rFonts w:asciiTheme="minorEastAsia" w:hAnsiTheme="minorEastAsia"/>
          <w:color w:val="000000" w:themeColor="text1"/>
        </w:rPr>
      </w:pPr>
    </w:p>
    <w:p w:rsidR="002B3E5A" w:rsidRDefault="005C6274">
      <w:pPr>
        <w:pStyle w:val="3"/>
        <w:numPr>
          <w:ilvl w:val="2"/>
          <w:numId w:val="1"/>
        </w:numPr>
        <w:ind w:left="0" w:firstLineChars="0" w:firstLine="0"/>
        <w:rPr>
          <w:rFonts w:asciiTheme="minorEastAsia" w:hAnsiTheme="minorEastAsia"/>
          <w:color w:val="000000" w:themeColor="text1"/>
        </w:rPr>
      </w:pPr>
      <w:bookmarkStart w:id="326" w:name="_Toc494292503"/>
      <w:r>
        <w:rPr>
          <w:rFonts w:asciiTheme="minorEastAsia" w:hAnsiTheme="minorEastAsia" w:hint="eastAsia"/>
          <w:color w:val="000000" w:themeColor="text1"/>
        </w:rPr>
        <w:t>延期报单/撤单交易</w:t>
      </w:r>
      <w:bookmarkEnd w:id="326"/>
    </w:p>
    <w:p w:rsidR="002B3E5A" w:rsidRDefault="005C6274">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延期报单请求及应答</w:t>
      </w:r>
    </w:p>
    <w:p w:rsidR="002B3E5A" w:rsidRDefault="005C6274">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：延期报单交易用于主动发起延期合约的报单，涵盖：普通限价报单、限价FOK报单指令、限价FAK报单指令、市价剩余转限价、市价FOK报单指令、市价FAK报单指令。</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9288" w:type="dxa"/>
        <w:tblInd w:w="103" w:type="dxa"/>
        <w:tblLayout w:type="fixed"/>
        <w:tblLook w:val="04A0" w:firstRow="1" w:lastRow="0" w:firstColumn="1" w:lastColumn="0" w:noHBand="0" w:noVBand="1"/>
      </w:tblPr>
      <w:tblGrid>
        <w:gridCol w:w="798"/>
        <w:gridCol w:w="1796"/>
        <w:gridCol w:w="1596"/>
        <w:gridCol w:w="760"/>
        <w:gridCol w:w="798"/>
        <w:gridCol w:w="3540"/>
      </w:tblGrid>
      <w:tr w:rsidR="002B3E5A">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proofErr w:type="gramStart"/>
            <w:r>
              <w:rPr>
                <w:rFonts w:asciiTheme="minorEastAsia" w:hAnsiTheme="minorEastAsia" w:cs="宋体" w:hint="eastAsia"/>
                <w:b/>
                <w:bCs/>
                <w:color w:val="000000" w:themeColor="text1"/>
                <w:kern w:val="0"/>
                <w:sz w:val="20"/>
                <w:szCs w:val="20"/>
              </w:rPr>
              <w:t>域号</w:t>
            </w:r>
            <w:proofErr w:type="gramEnd"/>
          </w:p>
        </w:tc>
        <w:tc>
          <w:tcPr>
            <w:tcW w:w="1796"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596"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354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eastAsia="MS Mincho" w:hAnsiTheme="minorEastAsia" w:cs="宋体"/>
                <w:color w:val="000000" w:themeColor="text1"/>
                <w:kern w:val="0"/>
                <w:sz w:val="20"/>
                <w:szCs w:val="20"/>
                <w:lang w:eastAsia="ja-JP"/>
              </w:rPr>
            </w:pPr>
            <w:r>
              <w:rPr>
                <w:rFonts w:asciiTheme="minorEastAsia" w:eastAsia="MS Mincho" w:hAnsiTheme="minorEastAsia" w:cs="宋体" w:hint="eastAsia"/>
                <w:color w:val="000000" w:themeColor="text1"/>
                <w:kern w:val="0"/>
                <w:sz w:val="20"/>
                <w:szCs w:val="20"/>
                <w:lang w:eastAsia="ja-JP"/>
              </w:rPr>
              <w:t>←</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eastAsia="MS Mincho" w:hAnsiTheme="minorEastAsia" w:cs="宋体" w:hint="eastAsia"/>
                <w:color w:val="000000" w:themeColor="text1"/>
                <w:kern w:val="0"/>
                <w:sz w:val="20"/>
                <w:szCs w:val="20"/>
                <w:lang w:eastAsia="ja-JP"/>
              </w:rPr>
              <w:t>←</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ins w:id="327" w:author="cuiqingsong" w:date="2017-07-13T15:59:00Z"/>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328" w:author="cuiqingsong" w:date="2017-07-13T15:59:00Z"/>
                <w:rFonts w:asciiTheme="minorEastAsia" w:hAnsiTheme="minorEastAsia" w:cs="宋体"/>
                <w:color w:val="000000" w:themeColor="text1"/>
                <w:kern w:val="0"/>
                <w:sz w:val="20"/>
                <w:szCs w:val="20"/>
              </w:rPr>
            </w:pPr>
            <w:ins w:id="329" w:author="cuiqingsong" w:date="2017-07-13T15:59: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330" w:author="cuiqingsong" w:date="2017-07-13T15:59:00Z"/>
                <w:rFonts w:asciiTheme="minorEastAsia" w:hAnsiTheme="minorEastAsia" w:cs="宋体"/>
                <w:color w:val="000000" w:themeColor="text1"/>
                <w:kern w:val="0"/>
                <w:sz w:val="20"/>
                <w:szCs w:val="20"/>
              </w:rPr>
            </w:pPr>
            <w:ins w:id="331" w:author="cuiqingsong" w:date="2017-07-13T15:59:00Z">
              <w:r>
                <w:rPr>
                  <w:rFonts w:asciiTheme="minorEastAsia" w:hAnsiTheme="minorEastAsia" w:cs="宋体"/>
                  <w:color w:val="000000" w:themeColor="text1"/>
                  <w:kern w:val="0"/>
                  <w:sz w:val="20"/>
                  <w:szCs w:val="20"/>
                </w:rPr>
                <w:t>seatID</w:t>
              </w:r>
            </w:ins>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332" w:author="cuiqingsong" w:date="2017-07-13T15:59:00Z"/>
                <w:rFonts w:asciiTheme="minorEastAsia" w:hAnsiTheme="minorEastAsia" w:cs="宋体"/>
                <w:color w:val="000000" w:themeColor="text1"/>
                <w:kern w:val="0"/>
                <w:sz w:val="20"/>
                <w:szCs w:val="20"/>
              </w:rPr>
            </w:pPr>
            <w:ins w:id="333" w:author="cuiqingsong" w:date="2017-07-13T15:59:00Z">
              <w:r>
                <w:rPr>
                  <w:rFonts w:asciiTheme="minorEastAsia" w:hAnsiTheme="minorEastAsia" w:cs="宋体" w:hint="eastAsia"/>
                  <w:color w:val="000000" w:themeColor="text1"/>
                  <w:kern w:val="0"/>
                  <w:sz w:val="20"/>
                  <w:szCs w:val="20"/>
                </w:rPr>
                <w:t>交易席位代码</w:t>
              </w:r>
            </w:ins>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334" w:author="cuiqingsong" w:date="2017-07-13T15:59:00Z"/>
                <w:rFonts w:asciiTheme="minorEastAsia" w:hAnsiTheme="minorEastAsia" w:cs="宋体"/>
                <w:color w:val="000000" w:themeColor="text1"/>
                <w:kern w:val="0"/>
                <w:sz w:val="20"/>
                <w:szCs w:val="20"/>
              </w:rPr>
            </w:pPr>
            <w:ins w:id="335" w:author="cuiqingsong" w:date="2017-07-13T15:59:00Z">
              <w:r>
                <w:rPr>
                  <w:rFonts w:asciiTheme="minorEastAsia" w:hAnsiTheme="minorEastAsia" w:cs="宋体" w:hint="eastAsia"/>
                  <w:color w:val="000000" w:themeColor="text1"/>
                  <w:kern w:val="0"/>
                  <w:sz w:val="20"/>
                  <w:szCs w:val="20"/>
                </w:rPr>
                <w:t>M</w:t>
              </w:r>
            </w:ins>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336" w:author="cuiqingsong" w:date="2017-07-13T15:59:00Z"/>
                <w:rFonts w:asciiTheme="minorEastAsia" w:eastAsia="MS Mincho" w:hAnsiTheme="minorEastAsia" w:cs="宋体"/>
                <w:color w:val="000000" w:themeColor="text1"/>
                <w:kern w:val="0"/>
                <w:sz w:val="20"/>
                <w:szCs w:val="20"/>
                <w:lang w:eastAsia="ja-JP"/>
              </w:rPr>
            </w:pPr>
            <w:ins w:id="337" w:author="cuiqingsong" w:date="2017-07-13T15:59:00Z">
              <w:r>
                <w:rPr>
                  <w:rFonts w:asciiTheme="minorEastAsia" w:hAnsiTheme="minorEastAsia" w:cs="宋体" w:hint="eastAsia"/>
                  <w:color w:val="000000"/>
                  <w:kern w:val="0"/>
                  <w:sz w:val="20"/>
                  <w:szCs w:val="20"/>
                </w:rPr>
                <w:t>←</w:t>
              </w:r>
            </w:ins>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ins w:id="338" w:author="cuiqingsong" w:date="2017-07-13T15:59:00Z"/>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w:t>
            </w:r>
            <w:proofErr w:type="gramStart"/>
            <w:r>
              <w:rPr>
                <w:rFonts w:asciiTheme="minorEastAsia" w:hAnsiTheme="minorEastAsia" w:cs="宋体" w:hint="eastAsia"/>
                <w:color w:val="000000" w:themeColor="text1"/>
                <w:kern w:val="0"/>
                <w:sz w:val="20"/>
                <w:szCs w:val="20"/>
              </w:rPr>
              <w:t>帐号</w:t>
            </w:r>
            <w:proofErr w:type="gramEnd"/>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I00</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marketID</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市场代码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02-递延</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O03</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offSetFlag</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开平标志</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取值：0-开仓，1-平仓</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O06</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P</w:t>
            </w:r>
            <w:r>
              <w:rPr>
                <w:rFonts w:asciiTheme="minorEastAsia" w:hAnsiTheme="minorEastAsia" w:cs="宋体" w:hint="eastAsia"/>
                <w:color w:val="000000" w:themeColor="text1"/>
                <w:kern w:val="0"/>
                <w:sz w:val="20"/>
                <w:szCs w:val="20"/>
              </w:rPr>
              <w:t>rice</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申报价格</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339" w:author="cuiqingsong" w:date="2017-04-25T09:16:00Z">
              <w:r>
                <w:rPr>
                  <w:rFonts w:asciiTheme="minorEastAsia" w:hAnsiTheme="minorEastAsia" w:cs="宋体"/>
                  <w:color w:val="000000" w:themeColor="text1"/>
                  <w:kern w:val="0"/>
                  <w:sz w:val="20"/>
                  <w:szCs w:val="20"/>
                </w:rPr>
                <w:t>C</w:t>
              </w:r>
            </w:ins>
            <w:del w:id="340" w:author="cuiqingsong" w:date="2017-04-25T09:16:00Z">
              <w:r>
                <w:rPr>
                  <w:rFonts w:asciiTheme="minorEastAsia" w:hAnsiTheme="minorEastAsia" w:cs="宋体" w:hint="eastAsia"/>
                  <w:color w:val="000000" w:themeColor="text1"/>
                  <w:kern w:val="0"/>
                  <w:sz w:val="20"/>
                  <w:szCs w:val="20"/>
                </w:rPr>
                <w:delText>M</w:delText>
              </w:r>
            </w:del>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341" w:author="cuiqingsong" w:date="2017-04-25T09:16:00Z">
              <w:r>
                <w:rPr>
                  <w:rFonts w:asciiTheme="minorEastAsia" w:hAnsiTheme="minorEastAsia" w:cs="宋体" w:hint="eastAsia"/>
                  <w:color w:val="000000" w:themeColor="text1"/>
                  <w:kern w:val="0"/>
                  <w:sz w:val="20"/>
                  <w:szCs w:val="20"/>
                </w:rPr>
                <w:t>限价</w:t>
              </w:r>
              <w:r>
                <w:rPr>
                  <w:rFonts w:asciiTheme="minorEastAsia" w:hAnsiTheme="minorEastAsia" w:cs="宋体"/>
                  <w:color w:val="000000" w:themeColor="text1"/>
                  <w:kern w:val="0"/>
                  <w:sz w:val="20"/>
                  <w:szCs w:val="20"/>
                </w:rPr>
                <w:t>指令报单时该字段必</w:t>
              </w:r>
            </w:ins>
            <w:ins w:id="342" w:author="cuiqingsong" w:date="2017-08-14T11:03:00Z">
              <w:r w:rsidR="00034C31">
                <w:rPr>
                  <w:rFonts w:asciiTheme="minorEastAsia" w:hAnsiTheme="minorEastAsia" w:cs="宋体" w:hint="eastAsia"/>
                  <w:color w:val="000000" w:themeColor="text1"/>
                  <w:kern w:val="0"/>
                  <w:sz w:val="20"/>
                  <w:szCs w:val="20"/>
                </w:rPr>
                <w:t>填</w:t>
              </w:r>
            </w:ins>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O07</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Q</w:t>
            </w:r>
            <w:r>
              <w:rPr>
                <w:rFonts w:asciiTheme="minorEastAsia" w:hAnsiTheme="minorEastAsia" w:cs="宋体" w:hint="eastAsia"/>
                <w:color w:val="000000" w:themeColor="text1"/>
                <w:kern w:val="0"/>
                <w:sz w:val="20"/>
                <w:szCs w:val="20"/>
              </w:rPr>
              <w:t>uantity</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申报数量</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O65</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matchType</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成交类型</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pStyle w:val="a7"/>
              <w:ind w:firstLineChars="0" w:firstLine="0"/>
              <w:rPr>
                <w:rFonts w:asciiTheme="minorEastAsia" w:eastAsiaTheme="minorEastAsia" w:hAnsiTheme="minorEastAsia" w:cs="宋体"/>
                <w:color w:val="000000" w:themeColor="text1"/>
                <w:kern w:val="0"/>
                <w:sz w:val="20"/>
              </w:rPr>
            </w:pPr>
            <w:r>
              <w:rPr>
                <w:rFonts w:asciiTheme="minorEastAsia" w:eastAsiaTheme="minorEastAsia" w:hAnsiTheme="minorEastAsia" w:cs="宋体"/>
                <w:color w:val="000000" w:themeColor="text1"/>
                <w:kern w:val="0"/>
                <w:sz w:val="20"/>
              </w:rPr>
              <w:t>1-普通</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O15</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orderType</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报单指令类型</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V2报单接口时必填，取值范围：0-普通限价指令,1-限价FOK指令,2-限价FAK指令，3-市价剩余转限价指令，4-市价FOK指令，5-市价FAK指令</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lastRenderedPageBreak/>
              <w:t>T82</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Source</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来源</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szCs w:val="20"/>
                <w:shd w:val="clear" w:color="auto" w:fill="FFFFFF"/>
              </w:rPr>
              <w:t>1位字符，默认取值a,代表是APP渠道</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sz w:val="20"/>
                <w:szCs w:val="20"/>
              </w:rPr>
              <w:t>O25</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olor w:val="000000" w:themeColor="text1"/>
                <w:sz w:val="20"/>
                <w:szCs w:val="20"/>
              </w:rPr>
              <w:t>localOrderNo2</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本地报单号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highlight w:val="yellow"/>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eastAsia="MS Mincho" w:hAnsiTheme="minorEastAsia" w:cs="宋体"/>
                <w:color w:val="000000" w:themeColor="text1"/>
                <w:kern w:val="0"/>
                <w:sz w:val="20"/>
                <w:szCs w:val="20"/>
                <w:lang w:eastAsia="ja-JP"/>
              </w:rPr>
            </w:pPr>
            <w:r>
              <w:rPr>
                <w:rFonts w:asciiTheme="minorEastAsia" w:eastAsia="MS Mincho" w:hAnsiTheme="minorEastAsia" w:cs="宋体" w:hint="eastAsia"/>
                <w:color w:val="000000" w:themeColor="text1"/>
                <w:kern w:val="0"/>
                <w:sz w:val="20"/>
                <w:szCs w:val="20"/>
                <w:lang w:eastAsia="ja-JP"/>
              </w:rPr>
              <w:t>←</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APP系统生成</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二级系统生成</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二级系统返回</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二级系统返回</w:t>
            </w:r>
          </w:p>
        </w:tc>
      </w:tr>
    </w:tbl>
    <w:p w:rsidR="002B3E5A" w:rsidRDefault="002B3E5A">
      <w:pPr>
        <w:ind w:firstLine="480"/>
        <w:rPr>
          <w:rFonts w:asciiTheme="minorEastAsia" w:hAnsiTheme="minorEastAsia"/>
          <w:color w:val="000000" w:themeColor="text1"/>
        </w:rPr>
      </w:pPr>
    </w:p>
    <w:p w:rsidR="002B3E5A" w:rsidRDefault="005C6274">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延期撤单请求及应答</w:t>
      </w:r>
    </w:p>
    <w:p w:rsidR="002B3E5A" w:rsidRDefault="005C6274">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：延期撤单指令用于主动撤销现货/延期市场合约的报单。</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8419" w:type="dxa"/>
        <w:tblInd w:w="103" w:type="dxa"/>
        <w:tblLayout w:type="fixed"/>
        <w:tblLook w:val="04A0" w:firstRow="1" w:lastRow="0" w:firstColumn="1" w:lastColumn="0" w:noHBand="0" w:noVBand="1"/>
      </w:tblPr>
      <w:tblGrid>
        <w:gridCol w:w="776"/>
        <w:gridCol w:w="1668"/>
        <w:gridCol w:w="1559"/>
        <w:gridCol w:w="709"/>
        <w:gridCol w:w="709"/>
        <w:gridCol w:w="2998"/>
      </w:tblGrid>
      <w:tr w:rsidR="002B3E5A">
        <w:trPr>
          <w:trHeight w:val="270"/>
        </w:trPr>
        <w:tc>
          <w:tcPr>
            <w:tcW w:w="776" w:type="dxa"/>
            <w:tcBorders>
              <w:top w:val="single" w:sz="4" w:space="0" w:color="auto"/>
              <w:left w:val="single" w:sz="4" w:space="0" w:color="auto"/>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proofErr w:type="gramStart"/>
            <w:r>
              <w:rPr>
                <w:rFonts w:asciiTheme="minorEastAsia" w:hAnsiTheme="minorEastAsia" w:cs="宋体" w:hint="eastAsia"/>
                <w:b/>
                <w:bCs/>
                <w:color w:val="000000" w:themeColor="text1"/>
                <w:kern w:val="0"/>
                <w:sz w:val="20"/>
                <w:szCs w:val="20"/>
              </w:rPr>
              <w:t>域号</w:t>
            </w:r>
            <w:proofErr w:type="gramEnd"/>
          </w:p>
        </w:tc>
        <w:tc>
          <w:tcPr>
            <w:tcW w:w="166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559"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09"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709"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299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2B3E5A">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166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55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9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二级系统生成</w:t>
            </w:r>
          </w:p>
        </w:tc>
      </w:tr>
      <w:tr w:rsidR="002B3E5A">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166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55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998"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66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55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9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2B3E5A">
        <w:trPr>
          <w:trHeight w:val="123"/>
        </w:trPr>
        <w:tc>
          <w:tcPr>
            <w:tcW w:w="77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66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55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998"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123"/>
          <w:ins w:id="343" w:author="cuiqingsong" w:date="2017-07-13T16:00:00Z"/>
        </w:trPr>
        <w:tc>
          <w:tcPr>
            <w:tcW w:w="77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344" w:author="cuiqingsong" w:date="2017-07-13T16:00:00Z"/>
                <w:rFonts w:asciiTheme="minorEastAsia" w:hAnsiTheme="minorEastAsia" w:cs="宋体"/>
                <w:color w:val="000000" w:themeColor="text1"/>
                <w:kern w:val="0"/>
                <w:sz w:val="20"/>
                <w:szCs w:val="20"/>
              </w:rPr>
            </w:pPr>
            <w:ins w:id="345" w:author="cuiqingsong" w:date="2017-07-13T16:00: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166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346" w:author="cuiqingsong" w:date="2017-07-13T16:00:00Z"/>
                <w:rFonts w:asciiTheme="minorEastAsia" w:hAnsiTheme="minorEastAsia" w:cs="宋体"/>
                <w:color w:val="000000" w:themeColor="text1"/>
                <w:kern w:val="0"/>
                <w:sz w:val="20"/>
                <w:szCs w:val="20"/>
              </w:rPr>
            </w:pPr>
            <w:ins w:id="347" w:author="cuiqingsong" w:date="2017-07-13T16:00:00Z">
              <w:r>
                <w:rPr>
                  <w:rFonts w:asciiTheme="minorEastAsia" w:hAnsiTheme="minorEastAsia" w:cs="宋体"/>
                  <w:color w:val="000000" w:themeColor="text1"/>
                  <w:kern w:val="0"/>
                  <w:sz w:val="20"/>
                  <w:szCs w:val="20"/>
                </w:rPr>
                <w:t>seatID</w:t>
              </w:r>
            </w:ins>
          </w:p>
        </w:tc>
        <w:tc>
          <w:tcPr>
            <w:tcW w:w="155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348" w:author="cuiqingsong" w:date="2017-07-13T16:00:00Z"/>
                <w:rFonts w:asciiTheme="minorEastAsia" w:hAnsiTheme="minorEastAsia" w:cs="宋体"/>
                <w:color w:val="000000" w:themeColor="text1"/>
                <w:kern w:val="0"/>
                <w:sz w:val="20"/>
                <w:szCs w:val="20"/>
              </w:rPr>
            </w:pPr>
            <w:ins w:id="349" w:author="cuiqingsong" w:date="2017-07-13T16:00:00Z">
              <w:r>
                <w:rPr>
                  <w:rFonts w:asciiTheme="minorEastAsia" w:hAnsiTheme="minorEastAsia" w:cs="宋体" w:hint="eastAsia"/>
                  <w:color w:val="000000" w:themeColor="text1"/>
                  <w:kern w:val="0"/>
                  <w:sz w:val="20"/>
                  <w:szCs w:val="20"/>
                </w:rPr>
                <w:t>交易席位代码</w:t>
              </w:r>
            </w:ins>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350" w:author="cuiqingsong" w:date="2017-07-13T16:00:00Z"/>
                <w:rFonts w:asciiTheme="minorEastAsia" w:hAnsiTheme="minorEastAsia" w:cs="宋体"/>
                <w:color w:val="000000" w:themeColor="text1"/>
                <w:kern w:val="0"/>
                <w:sz w:val="20"/>
                <w:szCs w:val="20"/>
              </w:rPr>
            </w:pPr>
            <w:ins w:id="351" w:author="cuiqingsong" w:date="2017-07-13T16:00:00Z">
              <w:r>
                <w:rPr>
                  <w:rFonts w:asciiTheme="minorEastAsia" w:hAnsiTheme="minorEastAsia" w:cs="宋体" w:hint="eastAsia"/>
                  <w:color w:val="000000" w:themeColor="text1"/>
                  <w:kern w:val="0"/>
                  <w:sz w:val="20"/>
                  <w:szCs w:val="20"/>
                </w:rPr>
                <w:t>M</w:t>
              </w:r>
            </w:ins>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352" w:author="cuiqingsong" w:date="2017-07-13T16:00:00Z"/>
                <w:rFonts w:asciiTheme="minorEastAsia" w:hAnsiTheme="minorEastAsia" w:cs="宋体"/>
                <w:color w:val="000000" w:themeColor="text1"/>
                <w:kern w:val="0"/>
                <w:sz w:val="20"/>
                <w:szCs w:val="20"/>
              </w:rPr>
            </w:pPr>
            <w:ins w:id="353" w:author="cuiqingsong" w:date="2017-07-13T16:00:00Z">
              <w:r>
                <w:rPr>
                  <w:rFonts w:asciiTheme="minorEastAsia" w:hAnsiTheme="minorEastAsia" w:cs="宋体" w:hint="eastAsia"/>
                  <w:color w:val="000000"/>
                  <w:kern w:val="0"/>
                  <w:sz w:val="20"/>
                  <w:szCs w:val="20"/>
                </w:rPr>
                <w:t>←</w:t>
              </w:r>
            </w:ins>
          </w:p>
        </w:tc>
        <w:tc>
          <w:tcPr>
            <w:tcW w:w="2998"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ins w:id="354" w:author="cuiqingsong" w:date="2017-07-13T16:00:00Z"/>
                <w:rFonts w:asciiTheme="minorEastAsia" w:hAnsiTheme="minorEastAsia" w:cs="宋体"/>
                <w:color w:val="000000" w:themeColor="text1"/>
                <w:kern w:val="0"/>
                <w:sz w:val="20"/>
                <w:szCs w:val="20"/>
              </w:rPr>
            </w:pPr>
          </w:p>
        </w:tc>
      </w:tr>
      <w:tr w:rsidR="002B3E5A">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166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55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9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2B3E5A">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166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55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w:t>
            </w:r>
            <w:proofErr w:type="gramStart"/>
            <w:r>
              <w:rPr>
                <w:rFonts w:asciiTheme="minorEastAsia" w:hAnsiTheme="minorEastAsia" w:cs="宋体" w:hint="eastAsia"/>
                <w:color w:val="000000" w:themeColor="text1"/>
                <w:kern w:val="0"/>
                <w:sz w:val="20"/>
                <w:szCs w:val="20"/>
              </w:rPr>
              <w:t>帐号</w:t>
            </w:r>
            <w:proofErr w:type="gramEnd"/>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9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2B3E5A">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T82</w:t>
            </w:r>
          </w:p>
        </w:tc>
        <w:tc>
          <w:tcPr>
            <w:tcW w:w="166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source</w:t>
            </w:r>
          </w:p>
        </w:tc>
        <w:tc>
          <w:tcPr>
            <w:tcW w:w="155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来源</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9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szCs w:val="20"/>
                <w:shd w:val="clear" w:color="auto" w:fill="FFFFFF"/>
              </w:rPr>
              <w:t>1位字符，默认取值a,代表是APP渠道</w:t>
            </w:r>
          </w:p>
        </w:tc>
      </w:tr>
      <w:tr w:rsidR="002B3E5A">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166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55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9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二级系统返回</w:t>
            </w:r>
          </w:p>
        </w:tc>
      </w:tr>
      <w:tr w:rsidR="002B3E5A">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166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55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9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二级系统返回</w:t>
            </w:r>
          </w:p>
        </w:tc>
      </w:tr>
    </w:tbl>
    <w:p w:rsidR="002B3E5A" w:rsidRDefault="005C6274">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延期报单回报</w:t>
      </w:r>
    </w:p>
    <w:p w:rsidR="002B3E5A" w:rsidRDefault="005C6274">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：延期报单回报指令用于通知报单指令的处理信息。</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12068" w:type="dxa"/>
        <w:tblInd w:w="103" w:type="dxa"/>
        <w:tblLayout w:type="fixed"/>
        <w:tblLook w:val="04A0" w:firstRow="1" w:lastRow="0" w:firstColumn="1" w:lastColumn="0" w:noHBand="0" w:noVBand="1"/>
      </w:tblPr>
      <w:tblGrid>
        <w:gridCol w:w="798"/>
        <w:gridCol w:w="1796"/>
        <w:gridCol w:w="1596"/>
        <w:gridCol w:w="798"/>
        <w:gridCol w:w="3540"/>
        <w:gridCol w:w="3540"/>
      </w:tblGrid>
      <w:tr w:rsidR="002B3E5A">
        <w:trPr>
          <w:gridAfter w:val="1"/>
          <w:wAfter w:w="3540" w:type="dxa"/>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proofErr w:type="gramStart"/>
            <w:r>
              <w:rPr>
                <w:rFonts w:asciiTheme="minorEastAsia" w:hAnsiTheme="minorEastAsia" w:cs="宋体" w:hint="eastAsia"/>
                <w:b/>
                <w:bCs/>
                <w:color w:val="000000" w:themeColor="text1"/>
                <w:kern w:val="0"/>
                <w:sz w:val="20"/>
                <w:szCs w:val="20"/>
              </w:rPr>
              <w:t>域号</w:t>
            </w:r>
            <w:proofErr w:type="gramEnd"/>
          </w:p>
        </w:tc>
        <w:tc>
          <w:tcPr>
            <w:tcW w:w="1796"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596"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回报</w:t>
            </w:r>
          </w:p>
        </w:tc>
        <w:tc>
          <w:tcPr>
            <w:tcW w:w="354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一级系统生成</w:t>
            </w: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gridAfter w:val="1"/>
          <w:wAfter w:w="3540" w:type="dxa"/>
          <w:trHeight w:val="270"/>
          <w:ins w:id="355" w:author="cuiqingsong" w:date="2017-07-13T16:01:00Z"/>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356" w:author="cuiqingsong" w:date="2017-07-13T16:01:00Z"/>
                <w:rFonts w:asciiTheme="minorEastAsia" w:hAnsiTheme="minorEastAsia" w:cs="宋体"/>
                <w:color w:val="000000" w:themeColor="text1"/>
                <w:kern w:val="0"/>
                <w:sz w:val="20"/>
                <w:szCs w:val="20"/>
              </w:rPr>
            </w:pPr>
            <w:ins w:id="357" w:author="cuiqingsong" w:date="2017-07-13T16:01: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358" w:author="cuiqingsong" w:date="2017-07-13T16:01:00Z"/>
                <w:rFonts w:asciiTheme="minorEastAsia" w:hAnsiTheme="minorEastAsia" w:cs="宋体"/>
                <w:color w:val="000000" w:themeColor="text1"/>
                <w:kern w:val="0"/>
                <w:sz w:val="20"/>
                <w:szCs w:val="20"/>
              </w:rPr>
            </w:pPr>
            <w:ins w:id="359" w:author="cuiqingsong" w:date="2017-07-13T16:01:00Z">
              <w:r>
                <w:rPr>
                  <w:rFonts w:asciiTheme="minorEastAsia" w:hAnsiTheme="minorEastAsia" w:cs="宋体"/>
                  <w:color w:val="000000" w:themeColor="text1"/>
                  <w:kern w:val="0"/>
                  <w:sz w:val="20"/>
                  <w:szCs w:val="20"/>
                </w:rPr>
                <w:t>seatID</w:t>
              </w:r>
            </w:ins>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360" w:author="cuiqingsong" w:date="2017-07-13T16:01:00Z"/>
                <w:rFonts w:asciiTheme="minorEastAsia" w:hAnsiTheme="minorEastAsia" w:cs="宋体"/>
                <w:color w:val="000000" w:themeColor="text1"/>
                <w:kern w:val="0"/>
                <w:sz w:val="20"/>
                <w:szCs w:val="20"/>
              </w:rPr>
            </w:pPr>
            <w:ins w:id="361" w:author="cuiqingsong" w:date="2017-07-13T16:01:00Z">
              <w:r>
                <w:rPr>
                  <w:rFonts w:asciiTheme="minorEastAsia" w:hAnsiTheme="minorEastAsia" w:cs="宋体" w:hint="eastAsia"/>
                  <w:color w:val="000000" w:themeColor="text1"/>
                  <w:kern w:val="0"/>
                  <w:sz w:val="20"/>
                  <w:szCs w:val="20"/>
                </w:rPr>
                <w:t>交易席位代码</w:t>
              </w:r>
            </w:ins>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362" w:author="cuiqingsong" w:date="2017-07-13T16:01:00Z"/>
                <w:rFonts w:asciiTheme="minorEastAsia" w:hAnsiTheme="minorEastAsia" w:cs="宋体"/>
                <w:color w:val="000000" w:themeColor="text1"/>
                <w:kern w:val="0"/>
                <w:sz w:val="20"/>
                <w:szCs w:val="20"/>
              </w:rPr>
            </w:pPr>
            <w:ins w:id="363" w:author="cuiqingsong" w:date="2017-07-13T16:01:00Z">
              <w:r>
                <w:rPr>
                  <w:rFonts w:asciiTheme="minorEastAsia" w:hAnsiTheme="minorEastAsia" w:cs="宋体" w:hint="eastAsia"/>
                  <w:color w:val="000000" w:themeColor="text1"/>
                  <w:kern w:val="0"/>
                  <w:sz w:val="20"/>
                  <w:szCs w:val="20"/>
                </w:rPr>
                <w:t>M</w:t>
              </w:r>
            </w:ins>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ins w:id="364" w:author="cuiqingsong" w:date="2017-07-13T16:01:00Z"/>
                <w:rFonts w:asciiTheme="minorEastAsia" w:hAnsiTheme="minorEastAsia" w:cs="宋体"/>
                <w:color w:val="000000" w:themeColor="text1"/>
                <w:kern w:val="0"/>
                <w:sz w:val="20"/>
                <w:szCs w:val="20"/>
              </w:rPr>
            </w:pP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O03</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offSetFlag</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开平标志</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取值：0-开仓，1-平仓</w:t>
            </w: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lastRenderedPageBreak/>
              <w:t>T11</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applyDate</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申请日期</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w:t>
            </w:r>
            <w:del w:id="365" w:author="cuiqingsong" w:date="2017-05-16T10:03:00Z">
              <w:r>
                <w:rPr>
                  <w:rFonts w:asciiTheme="minorEastAsia" w:hAnsiTheme="minorEastAsia" w:cs="宋体" w:hint="eastAsia"/>
                  <w:color w:val="000000" w:themeColor="text1"/>
                  <w:kern w:val="0"/>
                  <w:sz w:val="20"/>
                  <w:szCs w:val="20"/>
                </w:rPr>
                <w:delText>所</w:delText>
              </w:r>
            </w:del>
            <w:r>
              <w:rPr>
                <w:rFonts w:asciiTheme="minorEastAsia" w:hAnsiTheme="minorEastAsia" w:cs="宋体" w:hint="eastAsia"/>
                <w:color w:val="000000" w:themeColor="text1"/>
                <w:kern w:val="0"/>
                <w:sz w:val="20"/>
                <w:szCs w:val="20"/>
              </w:rPr>
              <w:t>日期</w:t>
            </w: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T12</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applyTime</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申请时间</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w:t>
            </w:r>
            <w:del w:id="366" w:author="cuiqingsong" w:date="2017-05-16T10:03:00Z">
              <w:r>
                <w:rPr>
                  <w:rFonts w:asciiTheme="minorEastAsia" w:hAnsiTheme="minorEastAsia" w:cs="宋体" w:hint="eastAsia"/>
                  <w:color w:val="000000" w:themeColor="text1"/>
                  <w:kern w:val="0"/>
                  <w:sz w:val="20"/>
                  <w:szCs w:val="20"/>
                </w:rPr>
                <w:delText>所</w:delText>
              </w:r>
            </w:del>
            <w:r>
              <w:rPr>
                <w:rFonts w:asciiTheme="minorEastAsia" w:hAnsiTheme="minorEastAsia" w:cs="宋体" w:hint="eastAsia"/>
                <w:color w:val="000000" w:themeColor="text1"/>
                <w:kern w:val="0"/>
                <w:sz w:val="20"/>
                <w:szCs w:val="20"/>
              </w:rPr>
              <w:t>时间</w:t>
            </w: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O06</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P</w:t>
            </w:r>
            <w:r>
              <w:rPr>
                <w:rFonts w:asciiTheme="minorEastAsia" w:hAnsiTheme="minorEastAsia" w:cs="宋体" w:hint="eastAsia"/>
                <w:color w:val="000000" w:themeColor="text1"/>
                <w:kern w:val="0"/>
                <w:sz w:val="20"/>
                <w:szCs w:val="20"/>
              </w:rPr>
              <w:t>rice</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申报价格</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O07</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quantity</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申报数量</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O08</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remainQuantity</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剩余数量</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O09</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orderStatus</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订单状态</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O65</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matchType</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成交类型</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pStyle w:val="a7"/>
              <w:ind w:firstLineChars="0" w:firstLine="0"/>
              <w:rPr>
                <w:rFonts w:asciiTheme="minorEastAsia" w:eastAsiaTheme="minorEastAsia" w:hAnsiTheme="minorEastAsia" w:cs="宋体"/>
                <w:color w:val="000000" w:themeColor="text1"/>
                <w:kern w:val="0"/>
                <w:sz w:val="20"/>
              </w:rPr>
            </w:pPr>
            <w:r>
              <w:rPr>
                <w:rFonts w:asciiTheme="minorEastAsia" w:eastAsiaTheme="minorEastAsia" w:hAnsiTheme="minorEastAsia" w:cs="宋体"/>
                <w:color w:val="000000" w:themeColor="text1"/>
                <w:kern w:val="0"/>
                <w:sz w:val="20"/>
              </w:rPr>
              <w:t>1-普通</w:t>
            </w:r>
            <w:r>
              <w:rPr>
                <w:rFonts w:asciiTheme="minorEastAsia" w:eastAsiaTheme="minorEastAsia" w:hAnsiTheme="minorEastAsia" w:cs="宋体" w:hint="eastAsia"/>
                <w:color w:val="000000" w:themeColor="text1"/>
                <w:kern w:val="0"/>
                <w:sz w:val="20"/>
              </w:rPr>
              <w:t>,</w:t>
            </w:r>
            <w:r>
              <w:rPr>
                <w:rFonts w:asciiTheme="minorEastAsia" w:eastAsiaTheme="minorEastAsia" w:hAnsiTheme="minorEastAsia" w:cs="宋体"/>
                <w:color w:val="000000" w:themeColor="text1"/>
                <w:kern w:val="0"/>
                <w:sz w:val="20"/>
              </w:rPr>
              <w:t>2-应急</w:t>
            </w:r>
            <w:r>
              <w:rPr>
                <w:rFonts w:asciiTheme="minorEastAsia" w:eastAsiaTheme="minorEastAsia" w:hAnsiTheme="minorEastAsia" w:cs="宋体" w:hint="eastAsia"/>
                <w:color w:val="000000" w:themeColor="text1"/>
                <w:kern w:val="0"/>
                <w:sz w:val="20"/>
              </w:rPr>
              <w:t>,</w:t>
            </w:r>
            <w:r>
              <w:rPr>
                <w:rFonts w:asciiTheme="minorEastAsia" w:eastAsiaTheme="minorEastAsia" w:hAnsiTheme="minorEastAsia" w:cs="宋体"/>
                <w:color w:val="000000" w:themeColor="text1"/>
                <w:kern w:val="0"/>
                <w:sz w:val="20"/>
              </w:rPr>
              <w:t>3-处置质押</w:t>
            </w: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二级系统生成</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sz w:val="20"/>
                <w:szCs w:val="20"/>
              </w:rPr>
              <w:t>O25</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olor w:val="000000" w:themeColor="text1"/>
                <w:sz w:val="20"/>
                <w:szCs w:val="20"/>
              </w:rPr>
              <w:t>localOrderNo2</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kern w:val="0"/>
                <w:sz w:val="20"/>
                <w:szCs w:val="20"/>
              </w:rPr>
              <w:t>本地报单号</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highlight w:val="yellow"/>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kern w:val="0"/>
                <w:sz w:val="20"/>
                <w:szCs w:val="20"/>
              </w:rPr>
              <w:t>APP系统生成</w:t>
            </w:r>
          </w:p>
        </w:tc>
        <w:tc>
          <w:tcPr>
            <w:tcW w:w="3540" w:type="dxa"/>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rsidTr="00746089">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O15</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orderType</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报单指令类型</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2B3E5A" w:rsidRDefault="005C6274">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延期撤单回报</w:t>
      </w:r>
    </w:p>
    <w:p w:rsidR="002B3E5A" w:rsidRDefault="005C6274">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：延期撤单回报指令用于通知报单撤销指令的处理信息。</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12068" w:type="dxa"/>
        <w:tblInd w:w="103" w:type="dxa"/>
        <w:tblLayout w:type="fixed"/>
        <w:tblLook w:val="04A0" w:firstRow="1" w:lastRow="0" w:firstColumn="1" w:lastColumn="0" w:noHBand="0" w:noVBand="1"/>
      </w:tblPr>
      <w:tblGrid>
        <w:gridCol w:w="798"/>
        <w:gridCol w:w="1796"/>
        <w:gridCol w:w="1596"/>
        <w:gridCol w:w="798"/>
        <w:gridCol w:w="3540"/>
        <w:gridCol w:w="3540"/>
      </w:tblGrid>
      <w:tr w:rsidR="002B3E5A">
        <w:trPr>
          <w:gridAfter w:val="1"/>
          <w:wAfter w:w="3540" w:type="dxa"/>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proofErr w:type="gramStart"/>
            <w:r>
              <w:rPr>
                <w:rFonts w:asciiTheme="minorEastAsia" w:hAnsiTheme="minorEastAsia" w:cs="宋体" w:hint="eastAsia"/>
                <w:b/>
                <w:bCs/>
                <w:color w:val="000000" w:themeColor="text1"/>
                <w:kern w:val="0"/>
                <w:sz w:val="20"/>
                <w:szCs w:val="20"/>
              </w:rPr>
              <w:t>域号</w:t>
            </w:r>
            <w:proofErr w:type="gramEnd"/>
          </w:p>
        </w:tc>
        <w:tc>
          <w:tcPr>
            <w:tcW w:w="1796"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596"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回报</w:t>
            </w:r>
          </w:p>
        </w:tc>
        <w:tc>
          <w:tcPr>
            <w:tcW w:w="354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一级系统生成</w:t>
            </w: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gridAfter w:val="1"/>
          <w:wAfter w:w="3540" w:type="dxa"/>
          <w:trHeight w:val="270"/>
          <w:ins w:id="367" w:author="cuiqingsong" w:date="2017-07-13T16:01:00Z"/>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368" w:author="cuiqingsong" w:date="2017-07-13T16:01:00Z"/>
                <w:rFonts w:asciiTheme="minorEastAsia" w:hAnsiTheme="minorEastAsia" w:cs="宋体"/>
                <w:color w:val="000000" w:themeColor="text1"/>
                <w:kern w:val="0"/>
                <w:sz w:val="20"/>
                <w:szCs w:val="20"/>
              </w:rPr>
            </w:pPr>
            <w:ins w:id="369" w:author="cuiqingsong" w:date="2017-07-13T16:01: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370" w:author="cuiqingsong" w:date="2017-07-13T16:01:00Z"/>
                <w:rFonts w:asciiTheme="minorEastAsia" w:hAnsiTheme="minorEastAsia" w:cs="宋体"/>
                <w:color w:val="000000" w:themeColor="text1"/>
                <w:kern w:val="0"/>
                <w:sz w:val="20"/>
                <w:szCs w:val="20"/>
              </w:rPr>
            </w:pPr>
            <w:ins w:id="371" w:author="cuiqingsong" w:date="2017-07-13T16:01:00Z">
              <w:r>
                <w:rPr>
                  <w:rFonts w:asciiTheme="minorEastAsia" w:hAnsiTheme="minorEastAsia" w:cs="宋体"/>
                  <w:color w:val="000000" w:themeColor="text1"/>
                  <w:kern w:val="0"/>
                  <w:sz w:val="20"/>
                  <w:szCs w:val="20"/>
                </w:rPr>
                <w:t>seatID</w:t>
              </w:r>
            </w:ins>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372" w:author="cuiqingsong" w:date="2017-07-13T16:01:00Z"/>
                <w:rFonts w:asciiTheme="minorEastAsia" w:hAnsiTheme="minorEastAsia" w:cs="宋体"/>
                <w:color w:val="000000" w:themeColor="text1"/>
                <w:kern w:val="0"/>
                <w:sz w:val="20"/>
                <w:szCs w:val="20"/>
              </w:rPr>
            </w:pPr>
            <w:ins w:id="373" w:author="cuiqingsong" w:date="2017-07-13T16:01:00Z">
              <w:r>
                <w:rPr>
                  <w:rFonts w:asciiTheme="minorEastAsia" w:hAnsiTheme="minorEastAsia" w:cs="宋体" w:hint="eastAsia"/>
                  <w:color w:val="000000" w:themeColor="text1"/>
                  <w:kern w:val="0"/>
                  <w:sz w:val="20"/>
                  <w:szCs w:val="20"/>
                </w:rPr>
                <w:t>交易席位代码</w:t>
              </w:r>
            </w:ins>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374" w:author="cuiqingsong" w:date="2017-07-13T16:01:00Z"/>
                <w:rFonts w:asciiTheme="minorEastAsia" w:hAnsiTheme="minorEastAsia" w:cs="宋体"/>
                <w:color w:val="000000" w:themeColor="text1"/>
                <w:kern w:val="0"/>
                <w:sz w:val="20"/>
                <w:szCs w:val="20"/>
              </w:rPr>
            </w:pPr>
            <w:ins w:id="375" w:author="cuiqingsong" w:date="2017-07-13T16:01:00Z">
              <w:r>
                <w:rPr>
                  <w:rFonts w:asciiTheme="minorEastAsia" w:hAnsiTheme="minorEastAsia" w:cs="宋体" w:hint="eastAsia"/>
                  <w:color w:val="000000" w:themeColor="text1"/>
                  <w:kern w:val="0"/>
                  <w:sz w:val="20"/>
                  <w:szCs w:val="20"/>
                </w:rPr>
                <w:t>M</w:t>
              </w:r>
            </w:ins>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ins w:id="376" w:author="cuiqingsong" w:date="2017-07-13T16:01:00Z"/>
                <w:rFonts w:asciiTheme="minorEastAsia" w:hAnsiTheme="minorEastAsia" w:cs="宋体"/>
                <w:color w:val="000000" w:themeColor="text1"/>
                <w:kern w:val="0"/>
                <w:sz w:val="20"/>
                <w:szCs w:val="20"/>
              </w:rPr>
            </w:pP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O03</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offSetFlag</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开平标志</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取值：0-开仓，1-平仓</w:t>
            </w: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T11</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applyDate</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申请日期</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w:t>
            </w:r>
            <w:del w:id="377" w:author="cuiqingsong" w:date="2017-05-16T10:03:00Z">
              <w:r>
                <w:rPr>
                  <w:rFonts w:asciiTheme="minorEastAsia" w:hAnsiTheme="minorEastAsia" w:cs="宋体" w:hint="eastAsia"/>
                  <w:color w:val="000000" w:themeColor="text1"/>
                  <w:kern w:val="0"/>
                  <w:sz w:val="20"/>
                  <w:szCs w:val="20"/>
                </w:rPr>
                <w:delText>所</w:delText>
              </w:r>
            </w:del>
            <w:r>
              <w:rPr>
                <w:rFonts w:asciiTheme="minorEastAsia" w:hAnsiTheme="minorEastAsia" w:cs="宋体" w:hint="eastAsia"/>
                <w:color w:val="000000" w:themeColor="text1"/>
                <w:kern w:val="0"/>
                <w:sz w:val="20"/>
                <w:szCs w:val="20"/>
              </w:rPr>
              <w:t>日期</w:t>
            </w: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T12</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applyTime</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申请时间</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w:t>
            </w:r>
            <w:del w:id="378" w:author="cuiqingsong" w:date="2017-05-16T10:03:00Z">
              <w:r>
                <w:rPr>
                  <w:rFonts w:asciiTheme="minorEastAsia" w:hAnsiTheme="minorEastAsia" w:cs="宋体" w:hint="eastAsia"/>
                  <w:color w:val="000000" w:themeColor="text1"/>
                  <w:kern w:val="0"/>
                  <w:sz w:val="20"/>
                  <w:szCs w:val="20"/>
                </w:rPr>
                <w:delText>所</w:delText>
              </w:r>
            </w:del>
            <w:r>
              <w:rPr>
                <w:rFonts w:asciiTheme="minorEastAsia" w:hAnsiTheme="minorEastAsia" w:cs="宋体" w:hint="eastAsia"/>
                <w:color w:val="000000" w:themeColor="text1"/>
                <w:kern w:val="0"/>
                <w:sz w:val="20"/>
                <w:szCs w:val="20"/>
              </w:rPr>
              <w:t>时间</w:t>
            </w: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O06</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P</w:t>
            </w:r>
            <w:r>
              <w:rPr>
                <w:rFonts w:asciiTheme="minorEastAsia" w:hAnsiTheme="minorEastAsia" w:cs="宋体" w:hint="eastAsia"/>
                <w:color w:val="000000" w:themeColor="text1"/>
                <w:kern w:val="0"/>
                <w:sz w:val="20"/>
                <w:szCs w:val="20"/>
              </w:rPr>
              <w:t>rice</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申报价格</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O07</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quantity</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申报数量</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O08</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remainQuantity</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剩余数量</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T22</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cancelTime</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撤销时间</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撤单回报时必填</w:t>
            </w: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O09</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orderStatus</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订单状态</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O65</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matchType</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成交类型</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pStyle w:val="a7"/>
              <w:ind w:firstLineChars="0" w:firstLine="0"/>
              <w:rPr>
                <w:rFonts w:asciiTheme="minorEastAsia" w:eastAsiaTheme="minorEastAsia" w:hAnsiTheme="minorEastAsia" w:cs="宋体"/>
                <w:color w:val="000000" w:themeColor="text1"/>
                <w:kern w:val="0"/>
                <w:sz w:val="20"/>
              </w:rPr>
            </w:pPr>
            <w:r>
              <w:rPr>
                <w:rFonts w:asciiTheme="minorEastAsia" w:eastAsiaTheme="minorEastAsia" w:hAnsiTheme="minorEastAsia" w:cs="宋体"/>
                <w:color w:val="000000" w:themeColor="text1"/>
                <w:kern w:val="0"/>
                <w:sz w:val="20"/>
              </w:rPr>
              <w:t>1-普通</w:t>
            </w:r>
            <w:r>
              <w:rPr>
                <w:rFonts w:asciiTheme="minorEastAsia" w:eastAsiaTheme="minorEastAsia" w:hAnsiTheme="minorEastAsia" w:cs="宋体" w:hint="eastAsia"/>
                <w:color w:val="000000" w:themeColor="text1"/>
                <w:kern w:val="0"/>
                <w:sz w:val="20"/>
              </w:rPr>
              <w:t>,</w:t>
            </w:r>
            <w:r>
              <w:rPr>
                <w:rFonts w:asciiTheme="minorEastAsia" w:eastAsiaTheme="minorEastAsia" w:hAnsiTheme="minorEastAsia" w:cs="宋体"/>
                <w:color w:val="000000" w:themeColor="text1"/>
                <w:kern w:val="0"/>
                <w:sz w:val="20"/>
              </w:rPr>
              <w:t>2-应急</w:t>
            </w:r>
            <w:r>
              <w:rPr>
                <w:rFonts w:asciiTheme="minorEastAsia" w:eastAsiaTheme="minorEastAsia" w:hAnsiTheme="minorEastAsia" w:cs="宋体" w:hint="eastAsia"/>
                <w:color w:val="000000" w:themeColor="text1"/>
                <w:kern w:val="0"/>
                <w:sz w:val="20"/>
              </w:rPr>
              <w:t>,</w:t>
            </w:r>
            <w:r>
              <w:rPr>
                <w:rFonts w:asciiTheme="minorEastAsia" w:eastAsiaTheme="minorEastAsia" w:hAnsiTheme="minorEastAsia" w:cs="宋体"/>
                <w:color w:val="000000" w:themeColor="text1"/>
                <w:kern w:val="0"/>
                <w:sz w:val="20"/>
              </w:rPr>
              <w:t>3-处置质押</w:t>
            </w:r>
          </w:p>
        </w:tc>
      </w:tr>
      <w:tr w:rsidR="002B3E5A">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二级系统生成</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sz w:val="20"/>
                <w:szCs w:val="20"/>
              </w:rPr>
              <w:t>O25</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olor w:val="000000" w:themeColor="text1"/>
                <w:sz w:val="20"/>
                <w:szCs w:val="20"/>
              </w:rPr>
              <w:t>localOrderNo2</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kern w:val="0"/>
                <w:sz w:val="20"/>
                <w:szCs w:val="20"/>
              </w:rPr>
              <w:t>本地报单号</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highlight w:val="yellow"/>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kern w:val="0"/>
                <w:sz w:val="20"/>
                <w:szCs w:val="20"/>
              </w:rPr>
              <w:t>APP系统生成</w:t>
            </w:r>
          </w:p>
        </w:tc>
        <w:tc>
          <w:tcPr>
            <w:tcW w:w="3540" w:type="dxa"/>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rsidTr="00746089">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O15</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orderType</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报单指令类型</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2B3E5A" w:rsidRDefault="002B3E5A">
      <w:pPr>
        <w:ind w:firstLine="480"/>
        <w:rPr>
          <w:rFonts w:asciiTheme="minorEastAsia" w:hAnsiTheme="minorEastAsia"/>
          <w:color w:val="000000" w:themeColor="text1"/>
        </w:rPr>
      </w:pPr>
    </w:p>
    <w:p w:rsidR="002B3E5A" w:rsidRDefault="005C6274">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lastRenderedPageBreak/>
        <w:t>延期成交回报</w:t>
      </w:r>
    </w:p>
    <w:p w:rsidR="002B3E5A" w:rsidRDefault="005C6274">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：成交回报指令用于通知延期报单指令的成交信息。</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8470"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8"/>
        <w:gridCol w:w="1716"/>
        <w:gridCol w:w="1596"/>
        <w:gridCol w:w="820"/>
        <w:gridCol w:w="3540"/>
      </w:tblGrid>
      <w:tr w:rsidR="002B3E5A">
        <w:trPr>
          <w:trHeight w:val="270"/>
          <w:tblHeader/>
        </w:trPr>
        <w:tc>
          <w:tcPr>
            <w:tcW w:w="798" w:type="dxa"/>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proofErr w:type="gramStart"/>
            <w:r>
              <w:rPr>
                <w:rFonts w:asciiTheme="minorEastAsia" w:hAnsiTheme="minorEastAsia" w:cs="宋体" w:hint="eastAsia"/>
                <w:b/>
                <w:bCs/>
                <w:color w:val="000000" w:themeColor="text1"/>
                <w:kern w:val="0"/>
                <w:sz w:val="20"/>
                <w:szCs w:val="20"/>
              </w:rPr>
              <w:t>域号</w:t>
            </w:r>
            <w:proofErr w:type="gramEnd"/>
          </w:p>
        </w:tc>
        <w:tc>
          <w:tcPr>
            <w:tcW w:w="1716" w:type="dxa"/>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596" w:type="dxa"/>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820" w:type="dxa"/>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回报</w:t>
            </w:r>
          </w:p>
        </w:tc>
        <w:tc>
          <w:tcPr>
            <w:tcW w:w="3540" w:type="dxa"/>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2B3E5A">
        <w:trPr>
          <w:trHeight w:val="270"/>
        </w:trPr>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O60</w:t>
            </w:r>
          </w:p>
        </w:tc>
        <w:tc>
          <w:tcPr>
            <w:tcW w:w="171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matchNo</w:t>
            </w:r>
          </w:p>
        </w:tc>
        <w:tc>
          <w:tcPr>
            <w:tcW w:w="159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成交编号</w:t>
            </w:r>
          </w:p>
        </w:tc>
        <w:tc>
          <w:tcPr>
            <w:tcW w:w="82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171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59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82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O03</w:t>
            </w:r>
          </w:p>
        </w:tc>
        <w:tc>
          <w:tcPr>
            <w:tcW w:w="171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offsetFlag</w:t>
            </w:r>
          </w:p>
        </w:tc>
        <w:tc>
          <w:tcPr>
            <w:tcW w:w="1596" w:type="dxa"/>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开平标志</w:t>
            </w:r>
          </w:p>
        </w:tc>
        <w:tc>
          <w:tcPr>
            <w:tcW w:w="82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取值：0-开仓，1-平仓</w:t>
            </w:r>
          </w:p>
        </w:tc>
      </w:tr>
      <w:tr w:rsidR="002B3E5A">
        <w:trPr>
          <w:trHeight w:val="270"/>
        </w:trPr>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71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59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82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2B3E5A">
        <w:trPr>
          <w:trHeight w:val="270"/>
        </w:trPr>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M31</w:t>
            </w:r>
          </w:p>
        </w:tc>
        <w:tc>
          <w:tcPr>
            <w:tcW w:w="171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clientSort</w:t>
            </w:r>
          </w:p>
        </w:tc>
        <w:tc>
          <w:tcPr>
            <w:tcW w:w="159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客户类别</w:t>
            </w:r>
          </w:p>
        </w:tc>
        <w:tc>
          <w:tcPr>
            <w:tcW w:w="82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71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59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82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ins w:id="379" w:author="cuiqingsong" w:date="2017-07-13T16:01:00Z"/>
        </w:trPr>
        <w:tc>
          <w:tcPr>
            <w:tcW w:w="798" w:type="dxa"/>
            <w:shd w:val="clear" w:color="auto" w:fill="auto"/>
            <w:vAlign w:val="center"/>
          </w:tcPr>
          <w:p w:rsidR="002B3E5A" w:rsidRDefault="005C6274">
            <w:pPr>
              <w:widowControl/>
              <w:spacing w:line="240" w:lineRule="auto"/>
              <w:ind w:firstLineChars="0" w:firstLine="0"/>
              <w:jc w:val="left"/>
              <w:rPr>
                <w:ins w:id="380" w:author="cuiqingsong" w:date="2017-07-13T16:01:00Z"/>
                <w:rFonts w:asciiTheme="minorEastAsia" w:hAnsiTheme="minorEastAsia" w:cs="宋体"/>
                <w:color w:val="000000" w:themeColor="text1"/>
                <w:kern w:val="0"/>
                <w:sz w:val="20"/>
                <w:szCs w:val="20"/>
              </w:rPr>
            </w:pPr>
            <w:ins w:id="381" w:author="cuiqingsong" w:date="2017-07-13T16:01: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1716" w:type="dxa"/>
            <w:shd w:val="clear" w:color="auto" w:fill="auto"/>
            <w:vAlign w:val="center"/>
          </w:tcPr>
          <w:p w:rsidR="002B3E5A" w:rsidRDefault="005C6274">
            <w:pPr>
              <w:widowControl/>
              <w:spacing w:line="240" w:lineRule="auto"/>
              <w:ind w:firstLineChars="0" w:firstLine="0"/>
              <w:jc w:val="left"/>
              <w:rPr>
                <w:ins w:id="382" w:author="cuiqingsong" w:date="2017-07-13T16:01:00Z"/>
                <w:rFonts w:asciiTheme="minorEastAsia" w:hAnsiTheme="minorEastAsia" w:cs="宋体"/>
                <w:color w:val="000000" w:themeColor="text1"/>
                <w:kern w:val="0"/>
                <w:sz w:val="20"/>
                <w:szCs w:val="20"/>
              </w:rPr>
            </w:pPr>
            <w:ins w:id="383" w:author="cuiqingsong" w:date="2017-07-13T16:01:00Z">
              <w:r>
                <w:rPr>
                  <w:rFonts w:asciiTheme="minorEastAsia" w:hAnsiTheme="minorEastAsia" w:cs="宋体"/>
                  <w:color w:val="000000" w:themeColor="text1"/>
                  <w:kern w:val="0"/>
                  <w:sz w:val="20"/>
                  <w:szCs w:val="20"/>
                </w:rPr>
                <w:t>seatID</w:t>
              </w:r>
            </w:ins>
          </w:p>
        </w:tc>
        <w:tc>
          <w:tcPr>
            <w:tcW w:w="1596" w:type="dxa"/>
            <w:shd w:val="clear" w:color="auto" w:fill="auto"/>
            <w:vAlign w:val="center"/>
          </w:tcPr>
          <w:p w:rsidR="002B3E5A" w:rsidRDefault="005C6274">
            <w:pPr>
              <w:widowControl/>
              <w:spacing w:line="240" w:lineRule="auto"/>
              <w:ind w:firstLineChars="0" w:firstLine="0"/>
              <w:jc w:val="left"/>
              <w:rPr>
                <w:ins w:id="384" w:author="cuiqingsong" w:date="2017-07-13T16:01:00Z"/>
                <w:rFonts w:asciiTheme="minorEastAsia" w:hAnsiTheme="minorEastAsia" w:cs="宋体"/>
                <w:color w:val="000000" w:themeColor="text1"/>
                <w:kern w:val="0"/>
                <w:sz w:val="20"/>
                <w:szCs w:val="20"/>
              </w:rPr>
            </w:pPr>
            <w:ins w:id="385" w:author="cuiqingsong" w:date="2017-07-13T16:01:00Z">
              <w:r>
                <w:rPr>
                  <w:rFonts w:asciiTheme="minorEastAsia" w:hAnsiTheme="minorEastAsia" w:cs="宋体" w:hint="eastAsia"/>
                  <w:color w:val="000000" w:themeColor="text1"/>
                  <w:kern w:val="0"/>
                  <w:sz w:val="20"/>
                  <w:szCs w:val="20"/>
                </w:rPr>
                <w:t>交易席位代码</w:t>
              </w:r>
            </w:ins>
          </w:p>
        </w:tc>
        <w:tc>
          <w:tcPr>
            <w:tcW w:w="820" w:type="dxa"/>
            <w:shd w:val="clear" w:color="auto" w:fill="auto"/>
            <w:vAlign w:val="center"/>
          </w:tcPr>
          <w:p w:rsidR="002B3E5A" w:rsidRDefault="005C6274">
            <w:pPr>
              <w:widowControl/>
              <w:spacing w:line="240" w:lineRule="auto"/>
              <w:ind w:firstLineChars="0" w:firstLine="0"/>
              <w:jc w:val="left"/>
              <w:rPr>
                <w:ins w:id="386" w:author="cuiqingsong" w:date="2017-07-13T16:01:00Z"/>
                <w:rFonts w:asciiTheme="minorEastAsia" w:hAnsiTheme="minorEastAsia" w:cs="宋体"/>
                <w:color w:val="000000" w:themeColor="text1"/>
                <w:kern w:val="0"/>
                <w:sz w:val="20"/>
                <w:szCs w:val="20"/>
              </w:rPr>
            </w:pPr>
            <w:ins w:id="387" w:author="cuiqingsong" w:date="2017-07-13T16:01:00Z">
              <w:r>
                <w:rPr>
                  <w:rFonts w:asciiTheme="minorEastAsia" w:hAnsiTheme="minorEastAsia" w:cs="宋体" w:hint="eastAsia"/>
                  <w:color w:val="000000" w:themeColor="text1"/>
                  <w:kern w:val="0"/>
                  <w:sz w:val="20"/>
                  <w:szCs w:val="20"/>
                </w:rPr>
                <w:t>M</w:t>
              </w:r>
            </w:ins>
          </w:p>
        </w:tc>
        <w:tc>
          <w:tcPr>
            <w:tcW w:w="3540" w:type="dxa"/>
            <w:shd w:val="clear" w:color="auto" w:fill="auto"/>
            <w:vAlign w:val="center"/>
          </w:tcPr>
          <w:p w:rsidR="002B3E5A" w:rsidRDefault="002B3E5A">
            <w:pPr>
              <w:widowControl/>
              <w:spacing w:line="240" w:lineRule="auto"/>
              <w:ind w:firstLineChars="0" w:firstLine="0"/>
              <w:jc w:val="left"/>
              <w:rPr>
                <w:ins w:id="388" w:author="cuiqingsong" w:date="2017-07-13T16:01:00Z"/>
                <w:rFonts w:asciiTheme="minorEastAsia" w:hAnsiTheme="minorEastAsia" w:cs="宋体"/>
                <w:color w:val="000000" w:themeColor="text1"/>
                <w:kern w:val="0"/>
                <w:sz w:val="20"/>
                <w:szCs w:val="20"/>
              </w:rPr>
            </w:pPr>
          </w:p>
        </w:tc>
      </w:tr>
      <w:tr w:rsidR="002B3E5A">
        <w:trPr>
          <w:trHeight w:val="270"/>
        </w:trPr>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171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59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82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O61</w:t>
            </w:r>
          </w:p>
        </w:tc>
        <w:tc>
          <w:tcPr>
            <w:tcW w:w="171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matchDate</w:t>
            </w:r>
          </w:p>
        </w:tc>
        <w:tc>
          <w:tcPr>
            <w:tcW w:w="159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成交日期</w:t>
            </w:r>
          </w:p>
        </w:tc>
        <w:tc>
          <w:tcPr>
            <w:tcW w:w="82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389" w:author="cuiqingsong" w:date="2017-05-16T10:03:00Z">
              <w:r>
                <w:rPr>
                  <w:rFonts w:asciiTheme="minorEastAsia" w:hAnsiTheme="minorEastAsia" w:cs="宋体" w:hint="eastAsia"/>
                  <w:color w:val="000000" w:themeColor="text1"/>
                  <w:kern w:val="0"/>
                  <w:sz w:val="20"/>
                  <w:szCs w:val="20"/>
                </w:rPr>
                <w:t>交易</w:t>
              </w:r>
              <w:r>
                <w:rPr>
                  <w:rFonts w:asciiTheme="minorEastAsia" w:hAnsiTheme="minorEastAsia" w:cs="宋体"/>
                  <w:color w:val="000000" w:themeColor="text1"/>
                  <w:kern w:val="0"/>
                  <w:sz w:val="20"/>
                  <w:szCs w:val="20"/>
                </w:rPr>
                <w:t>日期</w:t>
              </w:r>
            </w:ins>
          </w:p>
        </w:tc>
      </w:tr>
      <w:tr w:rsidR="002B3E5A">
        <w:trPr>
          <w:trHeight w:val="270"/>
        </w:trPr>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O62</w:t>
            </w:r>
          </w:p>
        </w:tc>
        <w:tc>
          <w:tcPr>
            <w:tcW w:w="171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matchTime</w:t>
            </w:r>
          </w:p>
        </w:tc>
        <w:tc>
          <w:tcPr>
            <w:tcW w:w="159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成交时间</w:t>
            </w:r>
          </w:p>
        </w:tc>
        <w:tc>
          <w:tcPr>
            <w:tcW w:w="82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390" w:author="cuiqingsong" w:date="2017-05-16T10:04:00Z">
              <w:r>
                <w:rPr>
                  <w:rFonts w:asciiTheme="minorEastAsia" w:hAnsiTheme="minorEastAsia" w:cs="宋体" w:hint="eastAsia"/>
                  <w:color w:val="000000" w:themeColor="text1"/>
                  <w:kern w:val="0"/>
                  <w:sz w:val="20"/>
                  <w:szCs w:val="20"/>
                </w:rPr>
                <w:t>交易时间</w:t>
              </w:r>
            </w:ins>
          </w:p>
        </w:tc>
      </w:tr>
      <w:tr w:rsidR="002B3E5A">
        <w:trPr>
          <w:trHeight w:val="270"/>
        </w:trPr>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O63</w:t>
            </w:r>
          </w:p>
        </w:tc>
        <w:tc>
          <w:tcPr>
            <w:tcW w:w="171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matchPrice</w:t>
            </w:r>
          </w:p>
        </w:tc>
        <w:tc>
          <w:tcPr>
            <w:tcW w:w="159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成交价格</w:t>
            </w:r>
          </w:p>
        </w:tc>
        <w:tc>
          <w:tcPr>
            <w:tcW w:w="82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O64</w:t>
            </w:r>
          </w:p>
        </w:tc>
        <w:tc>
          <w:tcPr>
            <w:tcW w:w="171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tradeVolume</w:t>
            </w:r>
          </w:p>
        </w:tc>
        <w:tc>
          <w:tcPr>
            <w:tcW w:w="159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成交数量</w:t>
            </w:r>
          </w:p>
        </w:tc>
        <w:tc>
          <w:tcPr>
            <w:tcW w:w="82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171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59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82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171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59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82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1716" w:type="dxa"/>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olor w:val="000000" w:themeColor="text1"/>
                <w:sz w:val="20"/>
                <w:szCs w:val="20"/>
              </w:rPr>
              <w:t>localOrderNo2</w:t>
            </w:r>
          </w:p>
        </w:tc>
        <w:tc>
          <w:tcPr>
            <w:tcW w:w="1596" w:type="dxa"/>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kern w:val="0"/>
                <w:sz w:val="20"/>
                <w:szCs w:val="20"/>
              </w:rPr>
              <w:t>本地报单号</w:t>
            </w:r>
          </w:p>
        </w:tc>
        <w:tc>
          <w:tcPr>
            <w:tcW w:w="820" w:type="dxa"/>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highlight w:val="yellow"/>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kern w:val="0"/>
                <w:sz w:val="20"/>
                <w:szCs w:val="20"/>
              </w:rPr>
              <w:t>APP系统生成</w:t>
            </w:r>
          </w:p>
        </w:tc>
      </w:tr>
    </w:tbl>
    <w:p w:rsidR="002B3E5A" w:rsidRDefault="005C6274">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延期报单查询请求及应答</w:t>
      </w:r>
    </w:p>
    <w:p w:rsidR="002B3E5A" w:rsidRDefault="005C6274">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：延期报单查询指令用于实时查询延期市场的报单信息，涵盖：普通限价报单、限价FOK报单、限价FAK报单、市价剩余转限价、市价FOK报单、市价FAK报单，支持查询多笔报单信息。</w:t>
      </w:r>
      <w:ins w:id="391" w:author="cuiqingsong" w:date="2017-05-16T10:12:00Z">
        <w:r>
          <w:rPr>
            <w:rFonts w:asciiTheme="minorEastAsia" w:hAnsiTheme="minorEastAsia" w:hint="eastAsia"/>
            <w:color w:val="000000" w:themeColor="text1"/>
          </w:rPr>
          <w:t>默认查询当前</w:t>
        </w:r>
        <w:r>
          <w:rPr>
            <w:rFonts w:asciiTheme="minorEastAsia" w:hAnsiTheme="minorEastAsia"/>
            <w:color w:val="000000" w:themeColor="text1"/>
          </w:rPr>
          <w:t>交易日</w:t>
        </w:r>
        <w:r>
          <w:rPr>
            <w:rFonts w:asciiTheme="minorEastAsia" w:hAnsiTheme="minorEastAsia" w:hint="eastAsia"/>
            <w:color w:val="000000" w:themeColor="text1"/>
          </w:rPr>
          <w:t>所有渠道报单信息。</w:t>
        </w:r>
      </w:ins>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会员系统返回时按照报单编号的倒序排列。</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9219" w:type="dxa"/>
        <w:tblInd w:w="103" w:type="dxa"/>
        <w:tblLayout w:type="fixed"/>
        <w:tblLook w:val="04A0" w:firstRow="1" w:lastRow="0" w:firstColumn="1" w:lastColumn="0" w:noHBand="0" w:noVBand="1"/>
      </w:tblPr>
      <w:tblGrid>
        <w:gridCol w:w="653"/>
        <w:gridCol w:w="618"/>
        <w:gridCol w:w="2278"/>
        <w:gridCol w:w="1816"/>
        <w:gridCol w:w="618"/>
        <w:gridCol w:w="618"/>
        <w:gridCol w:w="2618"/>
      </w:tblGrid>
      <w:tr w:rsidR="002B3E5A">
        <w:trPr>
          <w:trHeight w:val="270"/>
          <w:tblHeader/>
        </w:trPr>
        <w:tc>
          <w:tcPr>
            <w:tcW w:w="653" w:type="dxa"/>
            <w:tcBorders>
              <w:top w:val="single" w:sz="4" w:space="0" w:color="auto"/>
              <w:left w:val="single" w:sz="4" w:space="0" w:color="auto"/>
              <w:bottom w:val="single" w:sz="4" w:space="0" w:color="auto"/>
              <w:right w:val="single" w:sz="4" w:space="0" w:color="auto"/>
            </w:tcBorders>
            <w:shd w:val="clear" w:color="000000" w:fill="D9D9D9"/>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符号</w:t>
            </w:r>
          </w:p>
        </w:tc>
        <w:tc>
          <w:tcPr>
            <w:tcW w:w="618" w:type="dxa"/>
            <w:tcBorders>
              <w:top w:val="single" w:sz="4" w:space="0" w:color="auto"/>
              <w:left w:val="single" w:sz="4" w:space="0" w:color="auto"/>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proofErr w:type="gramStart"/>
            <w:r>
              <w:rPr>
                <w:rFonts w:asciiTheme="minorEastAsia" w:hAnsiTheme="minorEastAsia" w:cs="宋体" w:hint="eastAsia"/>
                <w:b/>
                <w:bCs/>
                <w:color w:val="000000" w:themeColor="text1"/>
                <w:kern w:val="0"/>
                <w:sz w:val="20"/>
                <w:szCs w:val="20"/>
              </w:rPr>
              <w:t>域号</w:t>
            </w:r>
            <w:proofErr w:type="gramEnd"/>
          </w:p>
        </w:tc>
        <w:tc>
          <w:tcPr>
            <w:tcW w:w="227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816"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61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61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261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22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不填</w:t>
            </w:r>
            <w:proofErr w:type="gramStart"/>
            <w:r>
              <w:rPr>
                <w:rFonts w:asciiTheme="minorEastAsia" w:hAnsiTheme="minorEastAsia" w:cs="宋体" w:hint="eastAsia"/>
                <w:color w:val="000000" w:themeColor="text1"/>
                <w:kern w:val="0"/>
                <w:sz w:val="20"/>
                <w:szCs w:val="20"/>
              </w:rPr>
              <w:t>查全部</w:t>
            </w:r>
            <w:proofErr w:type="gramEnd"/>
            <w:r>
              <w:rPr>
                <w:rFonts w:asciiTheme="minorEastAsia" w:hAnsiTheme="minorEastAsia" w:cs="宋体" w:hint="eastAsia"/>
                <w:color w:val="000000" w:themeColor="text1"/>
                <w:kern w:val="0"/>
                <w:sz w:val="20"/>
                <w:szCs w:val="20"/>
              </w:rPr>
              <w:t>合约</w:t>
            </w: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22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不填</w:t>
            </w:r>
            <w:proofErr w:type="gramStart"/>
            <w:r>
              <w:rPr>
                <w:rFonts w:asciiTheme="minorEastAsia" w:hAnsiTheme="minorEastAsia" w:cs="宋体" w:hint="eastAsia"/>
                <w:color w:val="000000" w:themeColor="text1"/>
                <w:kern w:val="0"/>
                <w:sz w:val="20"/>
                <w:szCs w:val="20"/>
              </w:rPr>
              <w:t>查全部</w:t>
            </w:r>
            <w:proofErr w:type="gramEnd"/>
            <w:r>
              <w:rPr>
                <w:rFonts w:asciiTheme="minorEastAsia" w:hAnsiTheme="minorEastAsia" w:cs="宋体" w:hint="eastAsia"/>
                <w:color w:val="000000" w:themeColor="text1"/>
                <w:kern w:val="0"/>
                <w:sz w:val="20"/>
                <w:szCs w:val="20"/>
              </w:rPr>
              <w:t>报单</w:t>
            </w: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22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22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ins w:id="392" w:author="cuiqingsong" w:date="2017-07-13T16:02:00Z"/>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ins w:id="393" w:author="cuiqingsong" w:date="2017-07-13T16:02:00Z"/>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394" w:author="cuiqingsong" w:date="2017-07-13T16:02:00Z"/>
                <w:rFonts w:asciiTheme="minorEastAsia" w:hAnsiTheme="minorEastAsia" w:cs="宋体"/>
                <w:color w:val="000000" w:themeColor="text1"/>
                <w:kern w:val="0"/>
                <w:sz w:val="20"/>
                <w:szCs w:val="20"/>
              </w:rPr>
            </w:pPr>
            <w:ins w:id="395" w:author="cuiqingsong" w:date="2017-07-13T16:02: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22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396" w:author="cuiqingsong" w:date="2017-07-13T16:02:00Z"/>
                <w:rFonts w:asciiTheme="minorEastAsia" w:hAnsiTheme="minorEastAsia" w:cs="宋体"/>
                <w:color w:val="000000" w:themeColor="text1"/>
                <w:kern w:val="0"/>
                <w:sz w:val="20"/>
                <w:szCs w:val="20"/>
              </w:rPr>
            </w:pPr>
            <w:ins w:id="397" w:author="cuiqingsong" w:date="2017-07-13T16:02:00Z">
              <w:r>
                <w:rPr>
                  <w:rFonts w:asciiTheme="minorEastAsia" w:hAnsiTheme="minorEastAsia" w:cs="宋体"/>
                  <w:color w:val="000000" w:themeColor="text1"/>
                  <w:kern w:val="0"/>
                  <w:sz w:val="20"/>
                  <w:szCs w:val="20"/>
                </w:rPr>
                <w:t>seatID</w:t>
              </w:r>
            </w:ins>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398" w:author="cuiqingsong" w:date="2017-07-13T16:02:00Z"/>
                <w:rFonts w:asciiTheme="minorEastAsia" w:hAnsiTheme="minorEastAsia" w:cs="宋体"/>
                <w:color w:val="000000" w:themeColor="text1"/>
                <w:kern w:val="0"/>
                <w:sz w:val="20"/>
                <w:szCs w:val="20"/>
              </w:rPr>
            </w:pPr>
            <w:ins w:id="399" w:author="cuiqingsong" w:date="2017-07-13T16:02:00Z">
              <w:r>
                <w:rPr>
                  <w:rFonts w:asciiTheme="minorEastAsia" w:hAnsiTheme="minorEastAsia" w:cs="宋体" w:hint="eastAsia"/>
                  <w:color w:val="000000" w:themeColor="text1"/>
                  <w:kern w:val="0"/>
                  <w:sz w:val="20"/>
                  <w:szCs w:val="20"/>
                </w:rPr>
                <w:t>交易席位代码</w:t>
              </w:r>
            </w:ins>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00" w:author="cuiqingsong" w:date="2017-07-13T16:02:00Z"/>
                <w:rFonts w:asciiTheme="minorEastAsia" w:hAnsiTheme="minorEastAsia" w:cs="宋体"/>
                <w:color w:val="000000" w:themeColor="text1"/>
                <w:kern w:val="0"/>
                <w:sz w:val="20"/>
                <w:szCs w:val="20"/>
              </w:rPr>
            </w:pPr>
            <w:ins w:id="401" w:author="cuiqingsong" w:date="2017-07-13T16:02:00Z">
              <w:r>
                <w:rPr>
                  <w:rFonts w:asciiTheme="minorEastAsia" w:hAnsiTheme="minorEastAsia" w:cs="宋体" w:hint="eastAsia"/>
                  <w:color w:val="000000" w:themeColor="text1"/>
                  <w:kern w:val="0"/>
                  <w:sz w:val="20"/>
                  <w:szCs w:val="20"/>
                </w:rPr>
                <w:t>M</w:t>
              </w:r>
            </w:ins>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02" w:author="cuiqingsong" w:date="2017-07-13T16:02:00Z"/>
                <w:rFonts w:asciiTheme="minorEastAsia" w:hAnsiTheme="minorEastAsia" w:cs="宋体"/>
                <w:color w:val="000000" w:themeColor="text1"/>
                <w:kern w:val="0"/>
                <w:sz w:val="20"/>
                <w:szCs w:val="20"/>
              </w:rPr>
            </w:pPr>
            <w:ins w:id="403" w:author="cuiqingsong" w:date="2017-07-13T16:02:00Z">
              <w:r>
                <w:rPr>
                  <w:rFonts w:asciiTheme="minorEastAsia" w:hAnsiTheme="minorEastAsia" w:cs="宋体" w:hint="eastAsia"/>
                  <w:color w:val="000000"/>
                  <w:kern w:val="0"/>
                  <w:sz w:val="20"/>
                  <w:szCs w:val="20"/>
                </w:rPr>
                <w:t>←</w:t>
              </w:r>
            </w:ins>
          </w:p>
        </w:tc>
        <w:tc>
          <w:tcPr>
            <w:tcW w:w="2618"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ins w:id="404" w:author="cuiqingsong" w:date="2017-07-13T16:02:00Z"/>
                <w:rFonts w:asciiTheme="minorEastAsia" w:hAnsiTheme="minorEastAsia" w:cs="宋体"/>
                <w:color w:val="000000" w:themeColor="text1"/>
                <w:kern w:val="0"/>
                <w:sz w:val="20"/>
                <w:szCs w:val="20"/>
              </w:rPr>
            </w:pP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T82</w:t>
            </w:r>
          </w:p>
        </w:tc>
        <w:tc>
          <w:tcPr>
            <w:tcW w:w="22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source</w:t>
            </w:r>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来源</w:t>
            </w:r>
          </w:p>
        </w:tc>
        <w:tc>
          <w:tcPr>
            <w:tcW w:w="618" w:type="dxa"/>
            <w:tcBorders>
              <w:top w:val="nil"/>
              <w:left w:val="nil"/>
              <w:bottom w:val="single" w:sz="4" w:space="0" w:color="auto"/>
              <w:right w:val="single" w:sz="4" w:space="0" w:color="auto"/>
            </w:tcBorders>
            <w:shd w:val="clear" w:color="auto" w:fill="auto"/>
            <w:vAlign w:val="center"/>
          </w:tcPr>
          <w:p w:rsidR="002B3E5A" w:rsidRDefault="00D838F2">
            <w:pPr>
              <w:widowControl/>
              <w:spacing w:line="240" w:lineRule="auto"/>
              <w:ind w:firstLineChars="0" w:firstLine="0"/>
              <w:jc w:val="left"/>
              <w:rPr>
                <w:rFonts w:asciiTheme="minorEastAsia" w:hAnsiTheme="minorEastAsia" w:cs="宋体"/>
                <w:color w:val="000000" w:themeColor="text1"/>
                <w:kern w:val="0"/>
                <w:sz w:val="20"/>
                <w:szCs w:val="20"/>
              </w:rPr>
            </w:pPr>
            <w:ins w:id="405" w:author="cuiqingsong" w:date="2017-08-11T16:21:00Z">
              <w:r>
                <w:rPr>
                  <w:rFonts w:asciiTheme="minorEastAsia" w:hAnsiTheme="minorEastAsia" w:cs="宋体"/>
                  <w:color w:val="000000" w:themeColor="text1"/>
                  <w:kern w:val="0"/>
                  <w:sz w:val="20"/>
                  <w:szCs w:val="20"/>
                </w:rPr>
                <w:t>0</w:t>
              </w:r>
            </w:ins>
            <w:del w:id="406" w:author="cuiqingsong" w:date="2017-08-11T16:21:00Z">
              <w:r w:rsidR="005C6274" w:rsidDel="00D838F2">
                <w:rPr>
                  <w:rFonts w:asciiTheme="minorEastAsia" w:hAnsiTheme="minorEastAsia" w:cs="宋体" w:hint="eastAsia"/>
                  <w:color w:val="000000" w:themeColor="text1"/>
                  <w:kern w:val="0"/>
                  <w:sz w:val="20"/>
                  <w:szCs w:val="20"/>
                </w:rPr>
                <w:delText>M</w:delText>
              </w:r>
            </w:del>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nil"/>
              <w:left w:val="nil"/>
              <w:bottom w:val="single" w:sz="4" w:space="0" w:color="auto"/>
              <w:right w:val="single" w:sz="4" w:space="0" w:color="auto"/>
            </w:tcBorders>
            <w:shd w:val="clear" w:color="auto" w:fill="auto"/>
            <w:vAlign w:val="center"/>
          </w:tcPr>
          <w:p w:rsidR="00D838F2" w:rsidRDefault="00D838F2">
            <w:pPr>
              <w:widowControl/>
              <w:spacing w:line="240" w:lineRule="auto"/>
              <w:ind w:firstLineChars="0" w:firstLine="0"/>
              <w:jc w:val="left"/>
              <w:rPr>
                <w:ins w:id="407" w:author="cuiqingsong" w:date="2017-08-11T16:21:00Z"/>
                <w:rFonts w:asciiTheme="minorEastAsia" w:hAnsiTheme="minorEastAsia"/>
                <w:color w:val="000000" w:themeColor="text1"/>
                <w:sz w:val="20"/>
                <w:szCs w:val="20"/>
                <w:shd w:val="clear" w:color="auto" w:fill="FFFFFF"/>
              </w:rPr>
            </w:pPr>
            <w:ins w:id="408" w:author="cuiqingsong" w:date="2017-08-11T16:21:00Z">
              <w:r>
                <w:rPr>
                  <w:rFonts w:asciiTheme="minorEastAsia" w:hAnsiTheme="minorEastAsia" w:hint="eastAsia"/>
                  <w:color w:val="000000" w:themeColor="text1"/>
                  <w:sz w:val="20"/>
                  <w:szCs w:val="20"/>
                  <w:shd w:val="clear" w:color="auto" w:fill="FFFFFF"/>
                </w:rPr>
                <w:t>不填</w:t>
              </w:r>
              <w:proofErr w:type="gramStart"/>
              <w:r>
                <w:rPr>
                  <w:rFonts w:asciiTheme="minorEastAsia" w:hAnsiTheme="minorEastAsia" w:hint="eastAsia"/>
                  <w:color w:val="000000" w:themeColor="text1"/>
                  <w:sz w:val="20"/>
                  <w:szCs w:val="20"/>
                  <w:shd w:val="clear" w:color="auto" w:fill="FFFFFF"/>
                </w:rPr>
                <w:t>查全部</w:t>
              </w:r>
              <w:proofErr w:type="gramEnd"/>
              <w:r>
                <w:rPr>
                  <w:rFonts w:asciiTheme="minorEastAsia" w:hAnsiTheme="minorEastAsia" w:hint="eastAsia"/>
                  <w:color w:val="000000" w:themeColor="text1"/>
                  <w:sz w:val="20"/>
                  <w:szCs w:val="20"/>
                  <w:shd w:val="clear" w:color="auto" w:fill="FFFFFF"/>
                </w:rPr>
                <w:t>渠道</w:t>
              </w:r>
            </w:ins>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409" w:author="cuiqingsong" w:date="2017-08-11T16:21:00Z">
              <w:r w:rsidDel="00D838F2">
                <w:rPr>
                  <w:rFonts w:asciiTheme="minorEastAsia" w:hAnsiTheme="minorEastAsia" w:hint="eastAsia"/>
                  <w:color w:val="000000" w:themeColor="text1"/>
                  <w:sz w:val="20"/>
                  <w:szCs w:val="20"/>
                  <w:shd w:val="clear" w:color="auto" w:fill="FFFFFF"/>
                </w:rPr>
                <w:delText>1位字符，默认取值a,代表是APP渠道</w:delText>
              </w:r>
            </w:del>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22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22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w:t>
            </w:r>
            <w:proofErr w:type="gramStart"/>
            <w:r>
              <w:rPr>
                <w:rFonts w:asciiTheme="minorEastAsia" w:hAnsiTheme="minorEastAsia" w:cs="宋体" w:hint="eastAsia"/>
                <w:color w:val="000000" w:themeColor="text1"/>
                <w:kern w:val="0"/>
                <w:sz w:val="20"/>
                <w:szCs w:val="20"/>
              </w:rPr>
              <w:t>帐号</w:t>
            </w:r>
            <w:proofErr w:type="gramEnd"/>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I00</w:t>
            </w:r>
          </w:p>
        </w:tc>
        <w:tc>
          <w:tcPr>
            <w:tcW w:w="22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marketID</w:t>
            </w:r>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市场代码</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02-递延</w:t>
            </w: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O03</w:t>
            </w:r>
          </w:p>
        </w:tc>
        <w:tc>
          <w:tcPr>
            <w:tcW w:w="22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offsetFlag</w:t>
            </w:r>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开平标志</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选填，不填查开平仓报单</w:t>
            </w: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single" w:sz="4" w:space="0" w:color="auto"/>
              <w:left w:val="nil"/>
              <w:bottom w:val="single" w:sz="4" w:space="0" w:color="auto"/>
              <w:right w:val="single" w:sz="4" w:space="0" w:color="auto"/>
            </w:tcBorders>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localOrderNo2</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APP系统生成</w:t>
            </w: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5C6274">
            <w:pPr>
              <w:spacing w:line="240" w:lineRule="auto"/>
              <w:ind w:firstLineChars="0" w:firstLine="0"/>
              <w:rPr>
                <w:rFonts w:asciiTheme="minorEastAsia" w:hAnsiTheme="minorEastAsia"/>
                <w:color w:val="000000" w:themeColor="text1"/>
                <w:sz w:val="20"/>
                <w:szCs w:val="20"/>
              </w:rPr>
            </w:pPr>
            <w:r>
              <w:rPr>
                <w:rFonts w:asciiTheme="minorEastAsia" w:hAnsiTheme="minorEastAsia" w:hint="eastAsia"/>
                <w:color w:val="000000" w:themeColor="text1"/>
                <w:sz w:val="20"/>
                <w:szCs w:val="20"/>
              </w:rPr>
              <w:t>[]</w:t>
            </w: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olor w:val="000000" w:themeColor="text1"/>
                <w:sz w:val="20"/>
                <w:szCs w:val="20"/>
              </w:rPr>
            </w:pPr>
            <w:r>
              <w:rPr>
                <w:rFonts w:asciiTheme="minorEastAsia" w:hAnsiTheme="minorEastAsia"/>
                <w:color w:val="000000" w:themeColor="text1"/>
                <w:sz w:val="20"/>
                <w:szCs w:val="20"/>
              </w:rPr>
              <w:t>O40</w:t>
            </w:r>
          </w:p>
          <w:p w:rsidR="002B3E5A" w:rsidRDefault="002B3E5A">
            <w:pPr>
              <w:spacing w:line="240" w:lineRule="auto"/>
              <w:ind w:firstLineChars="0" w:firstLine="0"/>
              <w:rPr>
                <w:rFonts w:asciiTheme="minorEastAsia" w:hAnsiTheme="minorEastAsia" w:cs="宋体"/>
                <w:color w:val="000000" w:themeColor="text1"/>
                <w:sz w:val="20"/>
                <w:szCs w:val="20"/>
              </w:rPr>
            </w:pPr>
          </w:p>
        </w:tc>
        <w:tc>
          <w:tcPr>
            <w:tcW w:w="2278"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olor w:val="000000" w:themeColor="text1"/>
                <w:sz w:val="20"/>
                <w:szCs w:val="20"/>
              </w:rPr>
              <w:t>orderInfoData</w:t>
            </w:r>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报单信息数据</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当查延期市场时必填</w:t>
            </w: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5C6274">
            <w:pPr>
              <w:spacing w:line="240" w:lineRule="auto"/>
              <w:ind w:firstLineChars="0" w:firstLine="0"/>
              <w:rPr>
                <w:rFonts w:asciiTheme="minorEastAsia" w:hAnsiTheme="minorEastAsia"/>
                <w:color w:val="000000" w:themeColor="text1"/>
                <w:sz w:val="20"/>
                <w:szCs w:val="20"/>
              </w:rPr>
            </w:pPr>
            <w:r>
              <w:rPr>
                <w:rFonts w:asciiTheme="minorEastAsia" w:hAnsiTheme="minorEastAsia" w:hint="eastAsia"/>
                <w:color w:val="000000" w:themeColor="text1"/>
                <w:sz w:val="20"/>
                <w:szCs w:val="20"/>
              </w:rPr>
              <w:t>{}</w:t>
            </w: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2B3E5A">
            <w:pPr>
              <w:spacing w:line="240" w:lineRule="auto"/>
              <w:ind w:firstLineChars="0" w:firstLine="0"/>
              <w:rPr>
                <w:rFonts w:asciiTheme="minorEastAsia" w:hAnsiTheme="minorEastAsia" w:cs="宋体"/>
                <w:color w:val="000000" w:themeColor="text1"/>
                <w:sz w:val="20"/>
                <w:szCs w:val="20"/>
              </w:rPr>
            </w:pPr>
          </w:p>
        </w:tc>
        <w:tc>
          <w:tcPr>
            <w:tcW w:w="2278" w:type="dxa"/>
            <w:tcBorders>
              <w:top w:val="nil"/>
              <w:left w:val="nil"/>
              <w:bottom w:val="single" w:sz="4" w:space="0" w:color="auto"/>
              <w:right w:val="single" w:sz="4" w:space="0" w:color="auto"/>
            </w:tcBorders>
            <w:shd w:val="clear" w:color="auto" w:fill="auto"/>
            <w:vAlign w:val="center"/>
          </w:tcPr>
          <w:p w:rsidR="002B3E5A" w:rsidRDefault="002B3E5A">
            <w:pPr>
              <w:spacing w:line="240" w:lineRule="auto"/>
              <w:ind w:firstLineChars="0" w:firstLine="0"/>
              <w:rPr>
                <w:rFonts w:asciiTheme="minorEastAsia" w:hAnsiTheme="minorEastAsia" w:cs="宋体"/>
                <w:color w:val="000000" w:themeColor="text1"/>
                <w:sz w:val="20"/>
                <w:szCs w:val="20"/>
              </w:rPr>
            </w:pPr>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报单信息</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查询结果不为空且当查延期市场时必填</w:t>
            </w: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618"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410" w:author="cuiqingsong" w:date="2017-05-16T10:04: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411" w:author="cuiqingsong" w:date="2017-05-16T10:04: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O03</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offSetFlag</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开平标志</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w:t>
            </w:r>
            <w:proofErr w:type="gramStart"/>
            <w:r>
              <w:rPr>
                <w:rFonts w:asciiTheme="minorEastAsia" w:hAnsiTheme="minorEastAsia" w:cs="宋体" w:hint="eastAsia"/>
                <w:color w:val="000000" w:themeColor="text1"/>
                <w:kern w:val="0"/>
                <w:sz w:val="20"/>
                <w:szCs w:val="20"/>
              </w:rPr>
              <w:t>为空必填</w:t>
            </w:r>
            <w:proofErr w:type="gramEnd"/>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412" w:author="cuiqingsong" w:date="2017-05-16T10:04: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T11</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applyDate</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申请日期</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ins w:id="413" w:author="cuiqingsong" w:date="2017-05-16T10:05:00Z"/>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414" w:author="cuiqingsong" w:date="2017-05-16T10:05:00Z">
              <w:r>
                <w:rPr>
                  <w:rFonts w:asciiTheme="minorEastAsia" w:hAnsiTheme="minorEastAsia" w:cs="宋体" w:hint="eastAsia"/>
                  <w:color w:val="000000" w:themeColor="text1"/>
                  <w:kern w:val="0"/>
                  <w:sz w:val="20"/>
                  <w:szCs w:val="20"/>
                </w:rPr>
                <w:t>交易</w:t>
              </w:r>
              <w:r>
                <w:rPr>
                  <w:rFonts w:asciiTheme="minorEastAsia" w:hAnsiTheme="minorEastAsia" w:cs="宋体"/>
                  <w:color w:val="000000" w:themeColor="text1"/>
                  <w:kern w:val="0"/>
                  <w:sz w:val="20"/>
                  <w:szCs w:val="20"/>
                </w:rPr>
                <w:t>日期</w:t>
              </w:r>
            </w:ins>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415" w:author="cuiqingsong" w:date="2017-05-16T10:04: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T12</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applyTime</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申请时间</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ins w:id="416" w:author="cuiqingsong" w:date="2017-05-16T10:05:00Z"/>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417" w:author="cuiqingsong" w:date="2017-05-16T10:05:00Z">
              <w:r>
                <w:rPr>
                  <w:rFonts w:asciiTheme="minorEastAsia" w:hAnsiTheme="minorEastAsia" w:cs="宋体" w:hint="eastAsia"/>
                  <w:color w:val="000000" w:themeColor="text1"/>
                  <w:kern w:val="0"/>
                  <w:sz w:val="20"/>
                  <w:szCs w:val="20"/>
                </w:rPr>
                <w:t>交易</w:t>
              </w:r>
              <w:r>
                <w:rPr>
                  <w:rFonts w:asciiTheme="minorEastAsia" w:hAnsiTheme="minorEastAsia" w:cs="宋体"/>
                  <w:color w:val="000000" w:themeColor="text1"/>
                  <w:kern w:val="0"/>
                  <w:sz w:val="20"/>
                  <w:szCs w:val="20"/>
                </w:rPr>
                <w:t>时间</w:t>
              </w:r>
            </w:ins>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418" w:author="cuiqingsong" w:date="2017-05-16T10:04: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O06</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P</w:t>
            </w:r>
            <w:r>
              <w:rPr>
                <w:rFonts w:asciiTheme="minorEastAsia" w:hAnsiTheme="minorEastAsia" w:cs="宋体" w:hint="eastAsia"/>
                <w:color w:val="000000" w:themeColor="text1"/>
                <w:kern w:val="0"/>
                <w:sz w:val="20"/>
                <w:szCs w:val="20"/>
              </w:rPr>
              <w:t>rice</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申报价格</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419" w:author="cuiqingsong" w:date="2017-05-16T10:04: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O07</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quantity</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申报数量</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420" w:author="cuiqingsong" w:date="2017-05-16T10:04: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O08</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remainQuantity</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剩余数量</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421" w:author="cuiqingsong" w:date="2017-05-16T10:04: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O17</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orderCancelFlag</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撤单标志</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del w:id="422" w:author="cuiqingsong" w:date="2017-05-16T10:04:00Z"/>
                <w:rFonts w:asciiTheme="minorEastAsia" w:hAnsiTheme="minorEastAsia" w:cs="宋体"/>
                <w:color w:val="000000" w:themeColor="text1"/>
                <w:kern w:val="0"/>
                <w:sz w:val="20"/>
                <w:szCs w:val="20"/>
              </w:rPr>
            </w:pPr>
            <w:del w:id="423" w:author="cuiqingsong" w:date="2017-05-16T10:04:00Z">
              <w:r>
                <w:rPr>
                  <w:rFonts w:asciiTheme="minorEastAsia" w:hAnsiTheme="minorEastAsia" w:cs="宋体" w:hint="eastAsia"/>
                  <w:color w:val="000000" w:themeColor="text1"/>
                  <w:kern w:val="0"/>
                  <w:sz w:val="20"/>
                  <w:szCs w:val="20"/>
                </w:rPr>
                <w:delText>APP一期需要</w:delText>
              </w:r>
            </w:del>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如果之前未提交过撤单请求，返回1-未撤单；如果是已提交撤单请求，但二级系统正在处理，返回2-待撤单；如果二级系统已经撤销，返回3-已撤销。下同。</w:t>
            </w: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T22</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cancelTime</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撤销时间</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查询结果不为空且当有撤单时必填</w:t>
            </w: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O09</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orderStatus</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订单状态</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del w:id="424" w:author="cuiqingsong" w:date="2017-05-16T10:04:00Z"/>
                <w:rFonts w:asciiTheme="minorEastAsia" w:hAnsiTheme="minorEastAsia" w:cs="宋体"/>
                <w:color w:val="000000" w:themeColor="text1"/>
                <w:kern w:val="0"/>
                <w:sz w:val="20"/>
                <w:szCs w:val="20"/>
              </w:rPr>
            </w:pPr>
            <w:del w:id="425" w:author="cuiqingsong" w:date="2017-05-16T10:04:00Z">
              <w:r>
                <w:rPr>
                  <w:rFonts w:asciiTheme="minorEastAsia" w:hAnsiTheme="minorEastAsia" w:cs="宋体" w:hint="eastAsia"/>
                  <w:color w:val="000000" w:themeColor="text1"/>
                  <w:kern w:val="0"/>
                  <w:sz w:val="20"/>
                  <w:szCs w:val="20"/>
                </w:rPr>
                <w:delText>APP一期需要</w:delText>
              </w:r>
            </w:del>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lastRenderedPageBreak/>
              <w:t>订单状态为[o-未成交]或[p-部分成交],且撤单标志为[1-未撤单]时,报单可撤销</w:t>
            </w: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lastRenderedPageBreak/>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426" w:author="cuiqingsong" w:date="2017-05-16T10:04: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localOrderNo2</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18"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结果不为空时返回</w:t>
            </w:r>
          </w:p>
        </w:tc>
      </w:tr>
      <w:tr w:rsidR="002B3E5A">
        <w:trPr>
          <w:trHeight w:val="270"/>
          <w:ins w:id="427" w:author="cuiqingsong" w:date="2017-07-25T15:54:00Z"/>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ins w:id="428" w:author="cuiqingsong" w:date="2017-07-25T15:54:00Z"/>
                <w:rFonts w:asciiTheme="minorEastAsia" w:hAnsiTheme="minorEastAsia" w:cs="宋体"/>
                <w:color w:val="000000" w:themeColor="text1"/>
                <w:kern w:val="0"/>
                <w:sz w:val="20"/>
                <w:szCs w:val="20"/>
              </w:rPr>
            </w:pPr>
            <w:ins w:id="429" w:author="cuiqingsong" w:date="2017-07-25T15:54:00Z">
              <w:r>
                <w:rPr>
                  <w:rFonts w:asciiTheme="minorEastAsia" w:hAnsiTheme="minorEastAsia" w:cs="宋体" w:hint="eastAsia"/>
                  <w:color w:val="000000" w:themeColor="text1"/>
                  <w:kern w:val="0"/>
                  <w:sz w:val="20"/>
                  <w:szCs w:val="20"/>
                </w:rPr>
                <w:t>→</w:t>
              </w:r>
            </w:ins>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30" w:author="cuiqingsong" w:date="2017-07-25T15:54:00Z"/>
                <w:rFonts w:asciiTheme="minorEastAsia" w:hAnsiTheme="minorEastAsia" w:cs="宋体"/>
                <w:color w:val="000000" w:themeColor="text1"/>
                <w:sz w:val="20"/>
                <w:szCs w:val="20"/>
              </w:rPr>
            </w:pPr>
            <w:ins w:id="431" w:author="cuiqingsong" w:date="2017-07-25T15:54:00Z">
              <w:r>
                <w:rPr>
                  <w:rFonts w:asciiTheme="minorEastAsia" w:hAnsiTheme="minorEastAsia" w:cs="宋体" w:hint="eastAsia"/>
                  <w:color w:val="000000" w:themeColor="text1"/>
                  <w:sz w:val="20"/>
                  <w:szCs w:val="20"/>
                </w:rPr>
                <w:t>T</w:t>
              </w:r>
              <w:r>
                <w:rPr>
                  <w:rFonts w:asciiTheme="minorEastAsia" w:hAnsiTheme="minorEastAsia" w:cs="宋体"/>
                  <w:color w:val="000000" w:themeColor="text1"/>
                  <w:sz w:val="20"/>
                  <w:szCs w:val="20"/>
                </w:rPr>
                <w:t>82</w:t>
              </w:r>
            </w:ins>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32" w:author="cuiqingsong" w:date="2017-07-25T15:54:00Z"/>
                <w:rFonts w:asciiTheme="minorEastAsia" w:hAnsiTheme="minorEastAsia" w:cs="宋体"/>
                <w:color w:val="000000" w:themeColor="text1"/>
                <w:kern w:val="0"/>
                <w:sz w:val="20"/>
                <w:szCs w:val="20"/>
              </w:rPr>
            </w:pPr>
            <w:ins w:id="433" w:author="cuiqingsong" w:date="2017-07-25T15:54:00Z">
              <w:r>
                <w:rPr>
                  <w:rFonts w:asciiTheme="minorEastAsia" w:hAnsiTheme="minorEastAsia" w:cs="宋体"/>
                  <w:color w:val="000000" w:themeColor="text1"/>
                  <w:kern w:val="0"/>
                  <w:sz w:val="20"/>
                  <w:szCs w:val="20"/>
                </w:rPr>
                <w:t>source</w:t>
              </w:r>
            </w:ins>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34" w:author="cuiqingsong" w:date="2017-07-25T15:54:00Z"/>
                <w:rFonts w:asciiTheme="minorEastAsia" w:hAnsiTheme="minorEastAsia" w:cs="宋体"/>
                <w:color w:val="000000" w:themeColor="text1"/>
                <w:kern w:val="0"/>
                <w:sz w:val="20"/>
                <w:szCs w:val="20"/>
              </w:rPr>
            </w:pPr>
            <w:ins w:id="435" w:author="cuiqingsong" w:date="2017-07-25T15:54:00Z">
              <w:r>
                <w:rPr>
                  <w:rFonts w:asciiTheme="minorEastAsia" w:hAnsiTheme="minorEastAsia" w:cs="宋体" w:hint="eastAsia"/>
                  <w:color w:val="000000" w:themeColor="text1"/>
                  <w:kern w:val="0"/>
                  <w:sz w:val="20"/>
                  <w:szCs w:val="20"/>
                </w:rPr>
                <w:t>渠道标识</w:t>
              </w:r>
            </w:ins>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36" w:author="cuiqingsong" w:date="2017-07-25T15:54:00Z"/>
                <w:rFonts w:asciiTheme="minorEastAsia" w:hAnsiTheme="minorEastAsia" w:cs="宋体"/>
                <w:color w:val="000000" w:themeColor="text1"/>
                <w:kern w:val="0"/>
                <w:sz w:val="20"/>
                <w:szCs w:val="20"/>
              </w:rPr>
            </w:pPr>
            <w:ins w:id="437" w:author="cuiqingsong" w:date="2017-07-25T15:54:00Z">
              <w:r>
                <w:rPr>
                  <w:rFonts w:asciiTheme="minorEastAsia" w:hAnsiTheme="minorEastAsia" w:cs="宋体" w:hint="eastAsia"/>
                  <w:color w:val="000000" w:themeColor="text1"/>
                  <w:kern w:val="0"/>
                  <w:sz w:val="20"/>
                  <w:szCs w:val="20"/>
                </w:rPr>
                <w:t>-</w:t>
              </w:r>
            </w:ins>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38" w:author="cuiqingsong" w:date="2017-07-25T15:54:00Z"/>
                <w:rFonts w:asciiTheme="minorEastAsia" w:hAnsiTheme="minorEastAsia" w:cs="宋体"/>
                <w:color w:val="000000" w:themeColor="text1"/>
                <w:kern w:val="0"/>
                <w:sz w:val="20"/>
                <w:szCs w:val="20"/>
              </w:rPr>
            </w:pPr>
            <w:ins w:id="439" w:author="cuiqingsong" w:date="2017-07-25T15:54:00Z">
              <w:r>
                <w:rPr>
                  <w:rFonts w:asciiTheme="minorEastAsia" w:hAnsiTheme="minorEastAsia" w:cs="宋体" w:hint="eastAsia"/>
                  <w:color w:val="000000" w:themeColor="text1"/>
                  <w:kern w:val="0"/>
                  <w:sz w:val="20"/>
                  <w:szCs w:val="20"/>
                </w:rPr>
                <w:t>C</w:t>
              </w:r>
            </w:ins>
          </w:p>
        </w:tc>
        <w:tc>
          <w:tcPr>
            <w:tcW w:w="2618" w:type="dxa"/>
            <w:tcBorders>
              <w:top w:val="single" w:sz="4" w:space="0" w:color="auto"/>
              <w:left w:val="nil"/>
              <w:bottom w:val="single" w:sz="4" w:space="0" w:color="auto"/>
              <w:right w:val="single" w:sz="4" w:space="0" w:color="auto"/>
            </w:tcBorders>
            <w:shd w:val="clear" w:color="auto" w:fill="auto"/>
          </w:tcPr>
          <w:p w:rsidR="002B3E5A" w:rsidRDefault="00034C31">
            <w:pPr>
              <w:widowControl/>
              <w:spacing w:line="240" w:lineRule="auto"/>
              <w:ind w:firstLineChars="0" w:firstLine="0"/>
              <w:jc w:val="left"/>
              <w:rPr>
                <w:ins w:id="440" w:author="cuiqingsong" w:date="2017-07-25T15:54:00Z"/>
                <w:rFonts w:asciiTheme="minorEastAsia" w:hAnsiTheme="minorEastAsia" w:cs="宋体"/>
                <w:color w:val="000000" w:themeColor="text1"/>
                <w:kern w:val="0"/>
                <w:sz w:val="20"/>
                <w:szCs w:val="20"/>
              </w:rPr>
            </w:pPr>
            <w:ins w:id="441" w:author="cuiqingsong" w:date="2017-08-14T11:04:00Z">
              <w:r>
                <w:rPr>
                  <w:rFonts w:asciiTheme="minorEastAsia" w:hAnsiTheme="minorEastAsia" w:cs="宋体" w:hint="eastAsia"/>
                  <w:color w:val="000000" w:themeColor="text1"/>
                  <w:kern w:val="0"/>
                  <w:sz w:val="20"/>
                  <w:szCs w:val="20"/>
                </w:rPr>
                <w:t>查询结果不为空时必填</w:t>
              </w:r>
            </w:ins>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618" w:type="dxa"/>
            <w:tcBorders>
              <w:top w:val="single" w:sz="4" w:space="0" w:color="auto"/>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618" w:type="dxa"/>
            <w:tcBorders>
              <w:top w:val="single" w:sz="4" w:space="0" w:color="auto"/>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2B3E5A" w:rsidRDefault="002B3E5A">
      <w:pPr>
        <w:ind w:firstLine="480"/>
        <w:rPr>
          <w:rFonts w:asciiTheme="minorEastAsia" w:hAnsiTheme="minorEastAsia"/>
          <w:color w:val="000000" w:themeColor="text1"/>
        </w:rPr>
      </w:pPr>
    </w:p>
    <w:p w:rsidR="002B3E5A" w:rsidRDefault="005C6274">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延期成交单查询请求及应答</w:t>
      </w:r>
    </w:p>
    <w:p w:rsidR="002B3E5A" w:rsidRDefault="005C6274">
      <w:pPr>
        <w:ind w:firstLine="482"/>
        <w:rPr>
          <w:del w:id="442" w:author="cuiqingsong" w:date="2017-05-16T10:13:00Z"/>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：延期成交单查询指令用于实时查询延期成交信息，也可查询</w:t>
      </w:r>
      <w:proofErr w:type="gramStart"/>
      <w:r>
        <w:rPr>
          <w:rFonts w:asciiTheme="minorEastAsia" w:hAnsiTheme="minorEastAsia" w:hint="eastAsia"/>
          <w:color w:val="000000" w:themeColor="text1"/>
        </w:rPr>
        <w:t>强平成交</w:t>
      </w:r>
      <w:proofErr w:type="gramEnd"/>
      <w:r>
        <w:rPr>
          <w:rFonts w:asciiTheme="minorEastAsia" w:hAnsiTheme="minorEastAsia" w:hint="eastAsia"/>
          <w:color w:val="000000" w:themeColor="text1"/>
        </w:rPr>
        <w:t>单信息，支持查询多笔成交单信息。</w:t>
      </w:r>
      <w:ins w:id="443" w:author="cuiqingsong" w:date="2017-05-16T10:13:00Z">
        <w:r>
          <w:rPr>
            <w:rFonts w:asciiTheme="minorEastAsia" w:hAnsiTheme="minorEastAsia" w:hint="eastAsia"/>
            <w:color w:val="000000" w:themeColor="text1"/>
          </w:rPr>
          <w:t>默认</w:t>
        </w:r>
        <w:r>
          <w:rPr>
            <w:rFonts w:asciiTheme="minorEastAsia" w:hAnsiTheme="minorEastAsia"/>
            <w:color w:val="000000" w:themeColor="text1"/>
          </w:rPr>
          <w:t>查询</w:t>
        </w:r>
        <w:r>
          <w:rPr>
            <w:rFonts w:asciiTheme="minorEastAsia" w:hAnsiTheme="minorEastAsia" w:hint="eastAsia"/>
            <w:color w:val="000000" w:themeColor="text1"/>
          </w:rPr>
          <w:t>当前</w:t>
        </w:r>
        <w:r>
          <w:rPr>
            <w:rFonts w:asciiTheme="minorEastAsia" w:hAnsiTheme="minorEastAsia"/>
            <w:color w:val="000000" w:themeColor="text1"/>
          </w:rPr>
          <w:t>交易日所有渠道成交单信息。</w:t>
        </w:r>
      </w:ins>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会员系统返回时按照成交编号的倒序排列。消息体格式如下：</w:t>
      </w:r>
    </w:p>
    <w:tbl>
      <w:tblPr>
        <w:tblW w:w="8794" w:type="dxa"/>
        <w:tblInd w:w="103" w:type="dxa"/>
        <w:tblLayout w:type="fixed"/>
        <w:tblLook w:val="04A0" w:firstRow="1" w:lastRow="0" w:firstColumn="1" w:lastColumn="0" w:noHBand="0" w:noVBand="1"/>
      </w:tblPr>
      <w:tblGrid>
        <w:gridCol w:w="798"/>
        <w:gridCol w:w="798"/>
        <w:gridCol w:w="1698"/>
        <w:gridCol w:w="1455"/>
        <w:gridCol w:w="760"/>
        <w:gridCol w:w="798"/>
        <w:gridCol w:w="2487"/>
      </w:tblGrid>
      <w:tr w:rsidR="002B3E5A">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proofErr w:type="gramStart"/>
            <w:r>
              <w:rPr>
                <w:rFonts w:asciiTheme="minorEastAsia" w:hAnsiTheme="minorEastAsia" w:cs="宋体" w:hint="eastAsia"/>
                <w:b/>
                <w:bCs/>
                <w:color w:val="000000" w:themeColor="text1"/>
                <w:kern w:val="0"/>
                <w:sz w:val="20"/>
                <w:szCs w:val="20"/>
              </w:rPr>
              <w:t>域号</w:t>
            </w:r>
            <w:proofErr w:type="gramEnd"/>
          </w:p>
        </w:tc>
        <w:tc>
          <w:tcPr>
            <w:tcW w:w="169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455"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2487"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不填</w:t>
            </w:r>
            <w:proofErr w:type="gramStart"/>
            <w:r>
              <w:rPr>
                <w:rFonts w:asciiTheme="minorEastAsia" w:hAnsiTheme="minorEastAsia" w:cs="宋体" w:hint="eastAsia"/>
                <w:color w:val="000000" w:themeColor="text1"/>
                <w:kern w:val="0"/>
                <w:sz w:val="20"/>
                <w:szCs w:val="20"/>
              </w:rPr>
              <w:t>查全部</w:t>
            </w:r>
            <w:proofErr w:type="gramEnd"/>
            <w:r>
              <w:rPr>
                <w:rFonts w:asciiTheme="minorEastAsia" w:hAnsiTheme="minorEastAsia" w:cs="宋体" w:hint="eastAsia"/>
                <w:color w:val="000000" w:themeColor="text1"/>
                <w:kern w:val="0"/>
                <w:sz w:val="20"/>
                <w:szCs w:val="20"/>
              </w:rPr>
              <w:t>合约</w:t>
            </w:r>
          </w:p>
        </w:tc>
      </w:tr>
      <w:tr w:rsidR="002B3E5A">
        <w:trPr>
          <w:trHeight w:val="231"/>
        </w:trPr>
        <w:tc>
          <w:tcPr>
            <w:tcW w:w="798"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不填</w:t>
            </w:r>
            <w:proofErr w:type="gramStart"/>
            <w:r>
              <w:rPr>
                <w:rFonts w:asciiTheme="minorEastAsia" w:hAnsiTheme="minorEastAsia" w:cs="宋体" w:hint="eastAsia"/>
                <w:color w:val="000000" w:themeColor="text1"/>
                <w:kern w:val="0"/>
                <w:sz w:val="20"/>
                <w:szCs w:val="20"/>
              </w:rPr>
              <w:t>查全部</w:t>
            </w:r>
            <w:proofErr w:type="gramEnd"/>
            <w:r>
              <w:rPr>
                <w:rFonts w:asciiTheme="minorEastAsia" w:hAnsiTheme="minorEastAsia" w:cs="宋体" w:hint="eastAsia"/>
                <w:color w:val="000000" w:themeColor="text1"/>
                <w:kern w:val="0"/>
                <w:sz w:val="20"/>
                <w:szCs w:val="20"/>
              </w:rPr>
              <w:t>成交单</w:t>
            </w: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ins w:id="444" w:author="cuiqingsong" w:date="2017-07-13T16:02:00Z"/>
        </w:trPr>
        <w:tc>
          <w:tcPr>
            <w:tcW w:w="798"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ins w:id="445" w:author="cuiqingsong" w:date="2017-07-13T16:02:00Z"/>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46" w:author="cuiqingsong" w:date="2017-07-13T16:02:00Z"/>
                <w:rFonts w:asciiTheme="minorEastAsia" w:hAnsiTheme="minorEastAsia" w:cs="宋体"/>
                <w:color w:val="000000" w:themeColor="text1"/>
                <w:kern w:val="0"/>
                <w:sz w:val="20"/>
                <w:szCs w:val="20"/>
              </w:rPr>
            </w:pPr>
            <w:ins w:id="447" w:author="cuiqingsong" w:date="2017-07-13T16:02: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48" w:author="cuiqingsong" w:date="2017-07-13T16:02:00Z"/>
                <w:rFonts w:asciiTheme="minorEastAsia" w:hAnsiTheme="minorEastAsia" w:cs="宋体"/>
                <w:color w:val="000000" w:themeColor="text1"/>
                <w:kern w:val="0"/>
                <w:sz w:val="20"/>
                <w:szCs w:val="20"/>
              </w:rPr>
            </w:pPr>
            <w:ins w:id="449" w:author="cuiqingsong" w:date="2017-07-13T16:02:00Z">
              <w:r>
                <w:rPr>
                  <w:rFonts w:asciiTheme="minorEastAsia" w:hAnsiTheme="minorEastAsia" w:cs="宋体"/>
                  <w:color w:val="000000" w:themeColor="text1"/>
                  <w:kern w:val="0"/>
                  <w:sz w:val="20"/>
                  <w:szCs w:val="20"/>
                </w:rPr>
                <w:t>seatID</w:t>
              </w:r>
            </w:ins>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50" w:author="cuiqingsong" w:date="2017-07-13T16:02:00Z"/>
                <w:rFonts w:asciiTheme="minorEastAsia" w:hAnsiTheme="minorEastAsia" w:cs="宋体"/>
                <w:color w:val="000000" w:themeColor="text1"/>
                <w:kern w:val="0"/>
                <w:sz w:val="20"/>
                <w:szCs w:val="20"/>
              </w:rPr>
            </w:pPr>
            <w:ins w:id="451" w:author="cuiqingsong" w:date="2017-07-13T16:02:00Z">
              <w:r>
                <w:rPr>
                  <w:rFonts w:asciiTheme="minorEastAsia" w:hAnsiTheme="minorEastAsia" w:cs="宋体" w:hint="eastAsia"/>
                  <w:color w:val="000000" w:themeColor="text1"/>
                  <w:kern w:val="0"/>
                  <w:sz w:val="20"/>
                  <w:szCs w:val="20"/>
                </w:rPr>
                <w:t>交易席位代码</w:t>
              </w:r>
            </w:ins>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52" w:author="cuiqingsong" w:date="2017-07-13T16:02:00Z"/>
                <w:rFonts w:asciiTheme="minorEastAsia" w:hAnsiTheme="minorEastAsia" w:cs="宋体"/>
                <w:color w:val="000000" w:themeColor="text1"/>
                <w:kern w:val="0"/>
                <w:sz w:val="20"/>
                <w:szCs w:val="20"/>
              </w:rPr>
            </w:pPr>
            <w:ins w:id="453" w:author="cuiqingsong" w:date="2017-07-13T16:02:00Z">
              <w:r>
                <w:rPr>
                  <w:rFonts w:asciiTheme="minorEastAsia" w:hAnsiTheme="minorEastAsia" w:cs="宋体" w:hint="eastAsia"/>
                  <w:color w:val="000000" w:themeColor="text1"/>
                  <w:kern w:val="0"/>
                  <w:sz w:val="20"/>
                  <w:szCs w:val="20"/>
                </w:rPr>
                <w:t>M</w:t>
              </w:r>
            </w:ins>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54" w:author="cuiqingsong" w:date="2017-07-13T16:02:00Z"/>
                <w:rFonts w:asciiTheme="minorEastAsia" w:hAnsiTheme="minorEastAsia" w:cs="宋体"/>
                <w:color w:val="000000" w:themeColor="text1"/>
                <w:kern w:val="0"/>
                <w:sz w:val="20"/>
                <w:szCs w:val="20"/>
              </w:rPr>
            </w:pPr>
            <w:ins w:id="455" w:author="cuiqingsong" w:date="2017-07-13T16:02:00Z">
              <w:r>
                <w:rPr>
                  <w:rFonts w:asciiTheme="minorEastAsia" w:hAnsiTheme="minorEastAsia" w:cs="宋体" w:hint="eastAsia"/>
                  <w:color w:val="000000"/>
                  <w:kern w:val="0"/>
                  <w:sz w:val="20"/>
                  <w:szCs w:val="20"/>
                </w:rPr>
                <w:t>←</w:t>
              </w:r>
            </w:ins>
          </w:p>
        </w:tc>
        <w:tc>
          <w:tcPr>
            <w:tcW w:w="2487"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ins w:id="456" w:author="cuiqingsong" w:date="2017-07-13T16:02:00Z"/>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O60</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matchNo</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成交编号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T82</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source</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来源</w:t>
            </w:r>
          </w:p>
        </w:tc>
        <w:tc>
          <w:tcPr>
            <w:tcW w:w="760" w:type="dxa"/>
            <w:tcBorders>
              <w:top w:val="nil"/>
              <w:left w:val="nil"/>
              <w:bottom w:val="single" w:sz="4" w:space="0" w:color="auto"/>
              <w:right w:val="single" w:sz="4" w:space="0" w:color="auto"/>
            </w:tcBorders>
            <w:shd w:val="clear" w:color="auto" w:fill="auto"/>
            <w:vAlign w:val="center"/>
          </w:tcPr>
          <w:p w:rsidR="002B3E5A" w:rsidRDefault="00BA04D7">
            <w:pPr>
              <w:widowControl/>
              <w:spacing w:line="240" w:lineRule="auto"/>
              <w:ind w:firstLineChars="0" w:firstLine="0"/>
              <w:jc w:val="left"/>
              <w:rPr>
                <w:rFonts w:asciiTheme="minorEastAsia" w:hAnsiTheme="minorEastAsia" w:cs="宋体"/>
                <w:color w:val="000000" w:themeColor="text1"/>
                <w:kern w:val="0"/>
                <w:sz w:val="20"/>
                <w:szCs w:val="20"/>
              </w:rPr>
            </w:pPr>
            <w:ins w:id="457" w:author="cuiqingsong" w:date="2017-08-11T16:23:00Z">
              <w:r>
                <w:rPr>
                  <w:rFonts w:asciiTheme="minorEastAsia" w:hAnsiTheme="minorEastAsia" w:cs="宋体"/>
                  <w:color w:val="000000" w:themeColor="text1"/>
                  <w:kern w:val="0"/>
                  <w:sz w:val="20"/>
                  <w:szCs w:val="20"/>
                </w:rPr>
                <w:t>O</w:t>
              </w:r>
            </w:ins>
            <w:del w:id="458" w:author="cuiqingsong" w:date="2017-08-11T16:23:00Z">
              <w:r w:rsidR="005C6274" w:rsidDel="00BA04D7">
                <w:rPr>
                  <w:rFonts w:asciiTheme="minorEastAsia" w:hAnsiTheme="minorEastAsia" w:cs="宋体" w:hint="eastAsia"/>
                  <w:color w:val="000000" w:themeColor="text1"/>
                  <w:kern w:val="0"/>
                  <w:sz w:val="20"/>
                  <w:szCs w:val="20"/>
                </w:rPr>
                <w:delText>M</w:delText>
              </w:r>
            </w:del>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BA04D7" w:rsidRDefault="00BA04D7">
            <w:pPr>
              <w:widowControl/>
              <w:spacing w:line="240" w:lineRule="auto"/>
              <w:ind w:firstLineChars="0" w:firstLine="0"/>
              <w:jc w:val="left"/>
              <w:rPr>
                <w:ins w:id="459" w:author="cuiqingsong" w:date="2017-08-11T16:23:00Z"/>
                <w:rFonts w:asciiTheme="minorEastAsia" w:hAnsiTheme="minorEastAsia"/>
                <w:color w:val="000000" w:themeColor="text1"/>
                <w:sz w:val="20"/>
                <w:szCs w:val="20"/>
                <w:shd w:val="clear" w:color="auto" w:fill="FFFFFF"/>
              </w:rPr>
            </w:pPr>
            <w:ins w:id="460" w:author="cuiqingsong" w:date="2017-08-11T16:23:00Z">
              <w:r>
                <w:rPr>
                  <w:rFonts w:asciiTheme="minorEastAsia" w:hAnsiTheme="minorEastAsia" w:hint="eastAsia"/>
                  <w:color w:val="000000" w:themeColor="text1"/>
                  <w:sz w:val="20"/>
                  <w:szCs w:val="20"/>
                  <w:shd w:val="clear" w:color="auto" w:fill="FFFFFF"/>
                </w:rPr>
                <w:t>不填</w:t>
              </w:r>
              <w:proofErr w:type="gramStart"/>
              <w:r>
                <w:rPr>
                  <w:rFonts w:asciiTheme="minorEastAsia" w:hAnsiTheme="minorEastAsia" w:hint="eastAsia"/>
                  <w:color w:val="000000" w:themeColor="text1"/>
                  <w:sz w:val="20"/>
                  <w:szCs w:val="20"/>
                  <w:shd w:val="clear" w:color="auto" w:fill="FFFFFF"/>
                </w:rPr>
                <w:t>查全部</w:t>
              </w:r>
              <w:proofErr w:type="gramEnd"/>
              <w:r>
                <w:rPr>
                  <w:rFonts w:asciiTheme="minorEastAsia" w:hAnsiTheme="minorEastAsia" w:hint="eastAsia"/>
                  <w:color w:val="000000" w:themeColor="text1"/>
                  <w:sz w:val="20"/>
                  <w:szCs w:val="20"/>
                  <w:shd w:val="clear" w:color="auto" w:fill="FFFFFF"/>
                </w:rPr>
                <w:t>渠道</w:t>
              </w:r>
            </w:ins>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461" w:author="cuiqingsong" w:date="2017-08-11T16:23:00Z">
              <w:r w:rsidDel="00BA04D7">
                <w:rPr>
                  <w:rFonts w:asciiTheme="minorEastAsia" w:hAnsiTheme="minorEastAsia" w:hint="eastAsia"/>
                  <w:color w:val="000000" w:themeColor="text1"/>
                  <w:sz w:val="20"/>
                  <w:szCs w:val="20"/>
                  <w:shd w:val="clear" w:color="auto" w:fill="FFFFFF"/>
                </w:rPr>
                <w:delText>1位字符，默认取值a,代表是APP渠道</w:delText>
              </w:r>
            </w:del>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w:t>
            </w:r>
            <w:proofErr w:type="gramStart"/>
            <w:r>
              <w:rPr>
                <w:rFonts w:asciiTheme="minorEastAsia" w:hAnsiTheme="minorEastAsia" w:cs="宋体" w:hint="eastAsia"/>
                <w:color w:val="000000" w:themeColor="text1"/>
                <w:kern w:val="0"/>
                <w:sz w:val="20"/>
                <w:szCs w:val="20"/>
              </w:rPr>
              <w:t>帐号</w:t>
            </w:r>
            <w:proofErr w:type="gramEnd"/>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I00</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marketID</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市场代码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02-递延</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O03</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offsetFlag</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开平标志</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不填查开平仓报单</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localOrderNo2</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APP系统生成</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O90</w:t>
            </w:r>
          </w:p>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[matchInfoData]</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延期成交信息数据</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延期成交单必填</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1698"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延期成交信息</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查询结果不为空且延期成交单必填</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O60</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matchNo</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成交编号</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462" w:author="cuiqingsong" w:date="2017-05-16T10:05:00Z">
              <w:r>
                <w:rPr>
                  <w:rFonts w:asciiTheme="minorEastAsia" w:hAnsiTheme="minorEastAsia" w:cs="宋体" w:hint="eastAsia"/>
                  <w:color w:val="000000" w:themeColor="text1"/>
                  <w:kern w:val="0"/>
                  <w:sz w:val="20"/>
                  <w:szCs w:val="20"/>
                </w:rPr>
                <w:lastRenderedPageBreak/>
                <w:delText>APP一期需要</w:delText>
              </w:r>
            </w:del>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lastRenderedPageBreak/>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O61</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matchDate</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成交日期</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ins w:id="463" w:author="cuiqingsong" w:date="2017-05-16T10:06:00Z"/>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464" w:author="cuiqingsong" w:date="2017-05-16T10:06:00Z">
              <w:r>
                <w:rPr>
                  <w:rFonts w:asciiTheme="minorEastAsia" w:hAnsiTheme="minorEastAsia" w:cs="宋体" w:hint="eastAsia"/>
                  <w:color w:val="000000" w:themeColor="text1"/>
                  <w:kern w:val="0"/>
                  <w:sz w:val="20"/>
                  <w:szCs w:val="20"/>
                </w:rPr>
                <w:t>交易</w:t>
              </w:r>
              <w:r>
                <w:rPr>
                  <w:rFonts w:asciiTheme="minorEastAsia" w:hAnsiTheme="minorEastAsia" w:cs="宋体"/>
                  <w:color w:val="000000" w:themeColor="text1"/>
                  <w:kern w:val="0"/>
                  <w:sz w:val="20"/>
                  <w:szCs w:val="20"/>
                </w:rPr>
                <w:t>日期</w:t>
              </w:r>
            </w:ins>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465" w:author="cuiqingsong" w:date="2017-05-16T10:05: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O62</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matchTime</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成交时间</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ins w:id="466" w:author="cuiqingsong" w:date="2017-05-16T10:06:00Z"/>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467" w:author="cuiqingsong" w:date="2017-05-16T10:06:00Z">
              <w:r>
                <w:rPr>
                  <w:rFonts w:asciiTheme="minorEastAsia" w:hAnsiTheme="minorEastAsia" w:cs="宋体" w:hint="eastAsia"/>
                  <w:color w:val="000000" w:themeColor="text1"/>
                  <w:kern w:val="0"/>
                  <w:sz w:val="20"/>
                  <w:szCs w:val="20"/>
                </w:rPr>
                <w:t>交易</w:t>
              </w:r>
              <w:r>
                <w:rPr>
                  <w:rFonts w:asciiTheme="minorEastAsia" w:hAnsiTheme="minorEastAsia" w:cs="宋体"/>
                  <w:color w:val="000000" w:themeColor="text1"/>
                  <w:kern w:val="0"/>
                  <w:sz w:val="20"/>
                  <w:szCs w:val="20"/>
                </w:rPr>
                <w:t>时间</w:t>
              </w:r>
            </w:ins>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468" w:author="cuiqingsong" w:date="2017-05-16T10:05: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469" w:author="cuiqingsong" w:date="2017-05-16T10:05: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470" w:author="cuiqingsong" w:date="2017-05-16T10:05: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O03</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offsetFlag</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开平标志</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查询结果不为空且延期和即期成交单时必填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471" w:author="cuiqingsong" w:date="2017-05-16T10:05: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472" w:author="cuiqingsong" w:date="2017-05-16T10:05: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O63</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matchPrice</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成交价格</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473" w:author="cuiqingsong" w:date="2017-05-16T10:05: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O64</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tradeVolume</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成交数量</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474" w:author="cuiqingsong" w:date="2017-05-16T10:05: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Q30</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turnOver</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成交金额</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475" w:author="cuiqingsong" w:date="2017-05-16T10:05: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F71</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matchF</w:t>
            </w:r>
            <w:r>
              <w:rPr>
                <w:rFonts w:asciiTheme="minorEastAsia" w:hAnsiTheme="minorEastAsia" w:cs="宋体" w:hint="eastAsia"/>
                <w:color w:val="000000" w:themeColor="text1"/>
                <w:kern w:val="0"/>
                <w:sz w:val="20"/>
                <w:szCs w:val="20"/>
              </w:rPr>
              <w:t>ee</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交易手续费</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476" w:author="cuiqingsong" w:date="2017-07-18T19:35:00Z">
              <w:r>
                <w:rPr>
                  <w:rFonts w:asciiTheme="minorEastAsia" w:hAnsiTheme="minorEastAsia" w:cs="宋体"/>
                  <w:color w:val="000000" w:themeColor="text1"/>
                  <w:kern w:val="0"/>
                  <w:sz w:val="20"/>
                  <w:szCs w:val="20"/>
                </w:rPr>
                <w:t>C</w:t>
              </w:r>
            </w:ins>
            <w:del w:id="477" w:author="cuiqingsong" w:date="2017-07-18T19:35:00Z">
              <w:r>
                <w:rPr>
                  <w:rFonts w:asciiTheme="minorEastAsia" w:hAnsiTheme="minorEastAsia" w:cs="宋体" w:hint="eastAsia"/>
                  <w:color w:val="000000" w:themeColor="text1"/>
                  <w:kern w:val="0"/>
                  <w:sz w:val="20"/>
                  <w:szCs w:val="20"/>
                </w:rPr>
                <w:delText>O</w:delText>
              </w:r>
            </w:del>
          </w:p>
        </w:tc>
        <w:tc>
          <w:tcPr>
            <w:tcW w:w="2487"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w:t>
            </w:r>
            <w:ins w:id="478" w:author="cuiqingsong" w:date="2017-07-18T19:35:00Z">
              <w:r>
                <w:rPr>
                  <w:rFonts w:asciiTheme="minorEastAsia" w:hAnsiTheme="minorEastAsia" w:cs="宋体" w:hint="eastAsia"/>
                  <w:color w:val="000000" w:themeColor="text1"/>
                  <w:kern w:val="0"/>
                  <w:sz w:val="20"/>
                  <w:szCs w:val="20"/>
                </w:rPr>
                <w:t>必</w:t>
              </w:r>
            </w:ins>
            <w:del w:id="479" w:author="cuiqingsong" w:date="2017-07-18T19:35:00Z">
              <w:r>
                <w:rPr>
                  <w:rFonts w:asciiTheme="minorEastAsia" w:hAnsiTheme="minorEastAsia" w:cs="宋体" w:hint="eastAsia"/>
                  <w:color w:val="000000" w:themeColor="text1"/>
                  <w:kern w:val="0"/>
                  <w:sz w:val="20"/>
                  <w:szCs w:val="20"/>
                </w:rPr>
                <w:delText>选</w:delText>
              </w:r>
            </w:del>
            <w:r>
              <w:rPr>
                <w:rFonts w:asciiTheme="minorEastAsia" w:hAnsiTheme="minorEastAsia" w:cs="宋体" w:hint="eastAsia"/>
                <w:color w:val="000000" w:themeColor="text1"/>
                <w:kern w:val="0"/>
                <w:sz w:val="20"/>
                <w:szCs w:val="20"/>
              </w:rPr>
              <w:t>填</w:t>
            </w: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T56</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argin</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交易保证金</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480" w:author="cuiqingsong" w:date="2017-07-18T19:35:00Z">
              <w:r>
                <w:rPr>
                  <w:rFonts w:asciiTheme="minorEastAsia" w:hAnsiTheme="minorEastAsia" w:cs="宋体"/>
                  <w:color w:val="000000" w:themeColor="text1"/>
                  <w:kern w:val="0"/>
                  <w:sz w:val="20"/>
                  <w:szCs w:val="20"/>
                </w:rPr>
                <w:t>C</w:t>
              </w:r>
            </w:ins>
            <w:del w:id="481" w:author="cuiqingsong" w:date="2017-07-18T19:35:00Z">
              <w:r>
                <w:rPr>
                  <w:rFonts w:asciiTheme="minorEastAsia" w:hAnsiTheme="minorEastAsia" w:cs="宋体" w:hint="eastAsia"/>
                  <w:color w:val="000000" w:themeColor="text1"/>
                  <w:kern w:val="0"/>
                  <w:sz w:val="20"/>
                  <w:szCs w:val="20"/>
                </w:rPr>
                <w:delText>O</w:delText>
              </w:r>
            </w:del>
          </w:p>
        </w:tc>
        <w:tc>
          <w:tcPr>
            <w:tcW w:w="2487"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w:t>
            </w:r>
            <w:ins w:id="482" w:author="cuiqingsong" w:date="2017-07-18T19:35:00Z">
              <w:r>
                <w:rPr>
                  <w:rFonts w:asciiTheme="minorEastAsia" w:hAnsiTheme="minorEastAsia" w:cs="宋体" w:hint="eastAsia"/>
                  <w:color w:val="000000" w:themeColor="text1"/>
                  <w:kern w:val="0"/>
                  <w:sz w:val="20"/>
                  <w:szCs w:val="20"/>
                </w:rPr>
                <w:t>必</w:t>
              </w:r>
            </w:ins>
            <w:del w:id="483" w:author="cuiqingsong" w:date="2017-07-18T19:35:00Z">
              <w:r>
                <w:rPr>
                  <w:rFonts w:asciiTheme="minorEastAsia" w:hAnsiTheme="minorEastAsia" w:cs="宋体" w:hint="eastAsia"/>
                  <w:color w:val="000000" w:themeColor="text1"/>
                  <w:kern w:val="0"/>
                  <w:sz w:val="20"/>
                  <w:szCs w:val="20"/>
                </w:rPr>
                <w:delText>选</w:delText>
              </w:r>
            </w:del>
            <w:r>
              <w:rPr>
                <w:rFonts w:asciiTheme="minorEastAsia" w:hAnsiTheme="minorEastAsia" w:cs="宋体" w:hint="eastAsia"/>
                <w:color w:val="000000" w:themeColor="text1"/>
                <w:kern w:val="0"/>
                <w:sz w:val="20"/>
                <w:szCs w:val="20"/>
              </w:rPr>
              <w:t>填</w:t>
            </w: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localOrderNo2</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487"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结果不为空时返回</w:t>
            </w:r>
          </w:p>
        </w:tc>
      </w:tr>
      <w:tr w:rsidR="002B3E5A">
        <w:trPr>
          <w:trHeight w:val="270"/>
          <w:ins w:id="484" w:author="cuiqingsong" w:date="2017-07-25T15:54:00Z"/>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ins w:id="485" w:author="cuiqingsong" w:date="2017-07-25T15:54:00Z"/>
                <w:rFonts w:asciiTheme="minorEastAsia" w:hAnsiTheme="minorEastAsia" w:cs="宋体"/>
                <w:color w:val="000000" w:themeColor="text1"/>
                <w:kern w:val="0"/>
                <w:sz w:val="20"/>
                <w:szCs w:val="20"/>
              </w:rPr>
            </w:pPr>
            <w:ins w:id="486" w:author="cuiqingsong" w:date="2017-07-25T15:54:00Z">
              <w:r>
                <w:rPr>
                  <w:rFonts w:asciiTheme="minorEastAsia" w:hAnsiTheme="minorEastAsia" w:cs="宋体" w:hint="eastAsia"/>
                  <w:color w:val="000000" w:themeColor="text1"/>
                  <w:kern w:val="0"/>
                  <w:sz w:val="20"/>
                  <w:szCs w:val="20"/>
                </w:rPr>
                <w:t>→</w:t>
              </w:r>
            </w:ins>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87" w:author="cuiqingsong" w:date="2017-07-25T15:54:00Z"/>
                <w:rFonts w:asciiTheme="minorEastAsia" w:hAnsiTheme="minorEastAsia" w:cs="宋体"/>
                <w:color w:val="000000" w:themeColor="text1"/>
                <w:sz w:val="20"/>
                <w:szCs w:val="20"/>
              </w:rPr>
            </w:pPr>
            <w:ins w:id="488" w:author="cuiqingsong" w:date="2017-07-25T15:54:00Z">
              <w:r>
                <w:rPr>
                  <w:rFonts w:asciiTheme="minorEastAsia" w:hAnsiTheme="minorEastAsia" w:cs="宋体" w:hint="eastAsia"/>
                  <w:color w:val="000000" w:themeColor="text1"/>
                  <w:sz w:val="20"/>
                  <w:szCs w:val="20"/>
                </w:rPr>
                <w:t>T</w:t>
              </w:r>
              <w:r>
                <w:rPr>
                  <w:rFonts w:asciiTheme="minorEastAsia" w:hAnsiTheme="minorEastAsia" w:cs="宋体"/>
                  <w:color w:val="000000" w:themeColor="text1"/>
                  <w:sz w:val="20"/>
                  <w:szCs w:val="20"/>
                </w:rPr>
                <w:t>82</w:t>
              </w:r>
            </w:ins>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89" w:author="cuiqingsong" w:date="2017-07-25T15:54:00Z"/>
                <w:rFonts w:asciiTheme="minorEastAsia" w:hAnsiTheme="minorEastAsia" w:cs="宋体"/>
                <w:color w:val="000000" w:themeColor="text1"/>
                <w:kern w:val="0"/>
                <w:sz w:val="20"/>
                <w:szCs w:val="20"/>
              </w:rPr>
            </w:pPr>
            <w:ins w:id="490" w:author="cuiqingsong" w:date="2017-07-25T15:54:00Z">
              <w:r>
                <w:rPr>
                  <w:rFonts w:asciiTheme="minorEastAsia" w:hAnsiTheme="minorEastAsia" w:cs="宋体"/>
                  <w:color w:val="000000" w:themeColor="text1"/>
                  <w:kern w:val="0"/>
                  <w:sz w:val="20"/>
                  <w:szCs w:val="20"/>
                </w:rPr>
                <w:t>source</w:t>
              </w:r>
            </w:ins>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91" w:author="cuiqingsong" w:date="2017-07-25T15:54:00Z"/>
                <w:rFonts w:asciiTheme="minorEastAsia" w:hAnsiTheme="minorEastAsia" w:cs="宋体"/>
                <w:color w:val="000000" w:themeColor="text1"/>
                <w:kern w:val="0"/>
                <w:sz w:val="20"/>
                <w:szCs w:val="20"/>
              </w:rPr>
            </w:pPr>
            <w:ins w:id="492" w:author="cuiqingsong" w:date="2017-07-25T15:54:00Z">
              <w:r>
                <w:rPr>
                  <w:rFonts w:asciiTheme="minorEastAsia" w:hAnsiTheme="minorEastAsia" w:cs="宋体" w:hint="eastAsia"/>
                  <w:color w:val="000000" w:themeColor="text1"/>
                  <w:kern w:val="0"/>
                  <w:sz w:val="20"/>
                  <w:szCs w:val="20"/>
                </w:rPr>
                <w:t>渠道标识</w:t>
              </w:r>
            </w:ins>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93" w:author="cuiqingsong" w:date="2017-07-25T15:54:00Z"/>
                <w:rFonts w:asciiTheme="minorEastAsia" w:hAnsiTheme="minorEastAsia" w:cs="宋体"/>
                <w:color w:val="000000" w:themeColor="text1"/>
                <w:kern w:val="0"/>
                <w:sz w:val="20"/>
                <w:szCs w:val="20"/>
              </w:rPr>
            </w:pPr>
            <w:ins w:id="494" w:author="cuiqingsong" w:date="2017-07-25T15:54:00Z">
              <w:r>
                <w:rPr>
                  <w:rFonts w:asciiTheme="minorEastAsia" w:hAnsiTheme="minorEastAsia" w:cs="宋体" w:hint="eastAsia"/>
                  <w:color w:val="000000" w:themeColor="text1"/>
                  <w:kern w:val="0"/>
                  <w:sz w:val="20"/>
                  <w:szCs w:val="20"/>
                </w:rPr>
                <w:t>-</w:t>
              </w:r>
            </w:ins>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95" w:author="cuiqingsong" w:date="2017-07-25T15:54:00Z"/>
                <w:rFonts w:asciiTheme="minorEastAsia" w:hAnsiTheme="minorEastAsia" w:cs="宋体"/>
                <w:color w:val="000000" w:themeColor="text1"/>
                <w:kern w:val="0"/>
                <w:sz w:val="20"/>
                <w:szCs w:val="20"/>
              </w:rPr>
            </w:pPr>
            <w:ins w:id="496" w:author="cuiqingsong" w:date="2017-07-25T15:54:00Z">
              <w:r>
                <w:rPr>
                  <w:rFonts w:asciiTheme="minorEastAsia" w:hAnsiTheme="minorEastAsia" w:cs="宋体" w:hint="eastAsia"/>
                  <w:color w:val="000000" w:themeColor="text1"/>
                  <w:kern w:val="0"/>
                  <w:sz w:val="20"/>
                  <w:szCs w:val="20"/>
                </w:rPr>
                <w:t>C</w:t>
              </w:r>
            </w:ins>
          </w:p>
        </w:tc>
        <w:tc>
          <w:tcPr>
            <w:tcW w:w="2487" w:type="dxa"/>
            <w:tcBorders>
              <w:top w:val="nil"/>
              <w:left w:val="nil"/>
              <w:bottom w:val="single" w:sz="4" w:space="0" w:color="auto"/>
              <w:right w:val="single" w:sz="4" w:space="0" w:color="auto"/>
            </w:tcBorders>
            <w:shd w:val="clear" w:color="auto" w:fill="auto"/>
          </w:tcPr>
          <w:p w:rsidR="002B3E5A" w:rsidRDefault="00EC2081">
            <w:pPr>
              <w:widowControl/>
              <w:spacing w:line="240" w:lineRule="auto"/>
              <w:ind w:firstLineChars="0" w:firstLine="0"/>
              <w:jc w:val="left"/>
              <w:rPr>
                <w:ins w:id="497" w:author="cuiqingsong" w:date="2017-07-25T15:54:00Z"/>
                <w:rFonts w:asciiTheme="minorEastAsia" w:hAnsiTheme="minorEastAsia" w:cs="宋体"/>
                <w:color w:val="000000" w:themeColor="text1"/>
                <w:kern w:val="0"/>
                <w:sz w:val="20"/>
                <w:szCs w:val="20"/>
              </w:rPr>
            </w:pPr>
            <w:ins w:id="498" w:author="cuiqingsong" w:date="2017-08-14T11:04:00Z">
              <w:r>
                <w:rPr>
                  <w:rFonts w:asciiTheme="minorEastAsia" w:hAnsiTheme="minorEastAsia" w:cs="宋体" w:hint="eastAsia"/>
                  <w:color w:val="000000" w:themeColor="text1"/>
                  <w:kern w:val="0"/>
                  <w:sz w:val="20"/>
                  <w:szCs w:val="20"/>
                </w:rPr>
                <w:t>查询结果不为空时必填</w:t>
              </w:r>
            </w:ins>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487"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16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45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487"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2B3E5A" w:rsidRDefault="008F0E58">
      <w:pPr>
        <w:pStyle w:val="3"/>
        <w:numPr>
          <w:ilvl w:val="2"/>
          <w:numId w:val="1"/>
        </w:numPr>
        <w:ind w:left="0" w:firstLineChars="0" w:firstLine="0"/>
        <w:rPr>
          <w:rFonts w:asciiTheme="minorEastAsia" w:hAnsiTheme="minorEastAsia"/>
          <w:color w:val="000000" w:themeColor="text1"/>
        </w:rPr>
      </w:pPr>
      <w:bookmarkStart w:id="499" w:name="_Toc494292504"/>
      <w:r>
        <w:rPr>
          <w:rFonts w:asciiTheme="minorEastAsia" w:hAnsiTheme="minorEastAsia" w:hint="eastAsia"/>
          <w:color w:val="000000" w:themeColor="text1"/>
        </w:rPr>
        <w:t>交收申报</w:t>
      </w:r>
      <w:r w:rsidR="005C6274">
        <w:rPr>
          <w:rFonts w:asciiTheme="minorEastAsia" w:hAnsiTheme="minorEastAsia" w:hint="eastAsia"/>
          <w:color w:val="000000" w:themeColor="text1"/>
        </w:rPr>
        <w:t>/申报撤销交易</w:t>
      </w:r>
      <w:bookmarkEnd w:id="499"/>
    </w:p>
    <w:p w:rsidR="002B3E5A" w:rsidRDefault="008F0E58">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交收申报</w:t>
      </w:r>
      <w:r w:rsidR="005C6274">
        <w:rPr>
          <w:rFonts w:asciiTheme="minorEastAsia" w:eastAsiaTheme="minorEastAsia" w:hAnsiTheme="minorEastAsia" w:hint="eastAsia"/>
          <w:color w:val="000000" w:themeColor="text1"/>
        </w:rPr>
        <w:t>请求及应答</w:t>
      </w:r>
    </w:p>
    <w:p w:rsidR="002B3E5A" w:rsidRDefault="005C6274">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w:t>
      </w:r>
      <w:r w:rsidR="008F0E58">
        <w:rPr>
          <w:rFonts w:asciiTheme="minorEastAsia" w:hAnsiTheme="minorEastAsia" w:hint="eastAsia"/>
          <w:color w:val="000000" w:themeColor="text1"/>
        </w:rPr>
        <w:t>交收申报</w:t>
      </w:r>
      <w:r>
        <w:rPr>
          <w:rFonts w:asciiTheme="minorEastAsia" w:hAnsiTheme="minorEastAsia" w:hint="eastAsia"/>
          <w:color w:val="000000" w:themeColor="text1"/>
        </w:rPr>
        <w:t>指令用于在多头/空头持仓交割前进行</w:t>
      </w:r>
      <w:r w:rsidR="008F0E58">
        <w:rPr>
          <w:rFonts w:asciiTheme="minorEastAsia" w:hAnsiTheme="minorEastAsia" w:hint="eastAsia"/>
          <w:color w:val="000000" w:themeColor="text1"/>
        </w:rPr>
        <w:t>交收申报</w:t>
      </w:r>
      <w:r>
        <w:rPr>
          <w:rFonts w:asciiTheme="minorEastAsia" w:hAnsiTheme="minorEastAsia" w:hint="eastAsia"/>
          <w:color w:val="000000" w:themeColor="text1"/>
        </w:rPr>
        <w:t>。</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8681" w:type="dxa"/>
        <w:tblInd w:w="103" w:type="dxa"/>
        <w:tblLayout w:type="fixed"/>
        <w:tblLook w:val="04A0" w:firstRow="1" w:lastRow="0" w:firstColumn="1" w:lastColumn="0" w:noHBand="0" w:noVBand="1"/>
      </w:tblPr>
      <w:tblGrid>
        <w:gridCol w:w="798"/>
        <w:gridCol w:w="1929"/>
        <w:gridCol w:w="1985"/>
        <w:gridCol w:w="709"/>
        <w:gridCol w:w="850"/>
        <w:gridCol w:w="2410"/>
      </w:tblGrid>
      <w:tr w:rsidR="002B3E5A">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proofErr w:type="gramStart"/>
            <w:r>
              <w:rPr>
                <w:rFonts w:asciiTheme="minorEastAsia" w:hAnsiTheme="minorEastAsia" w:cs="宋体" w:hint="eastAsia"/>
                <w:b/>
                <w:bCs/>
                <w:color w:val="000000" w:themeColor="text1"/>
                <w:kern w:val="0"/>
                <w:sz w:val="20"/>
                <w:szCs w:val="20"/>
              </w:rPr>
              <w:t>域号</w:t>
            </w:r>
            <w:proofErr w:type="gramEnd"/>
          </w:p>
        </w:tc>
        <w:tc>
          <w:tcPr>
            <w:tcW w:w="1929"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985"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09"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85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241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192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98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85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1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lastRenderedPageBreak/>
              <w:t>M30</w:t>
            </w:r>
          </w:p>
        </w:tc>
        <w:tc>
          <w:tcPr>
            <w:tcW w:w="192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98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85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eastAsia="MS Mincho" w:hAnsiTheme="minorEastAsia" w:cs="宋体" w:hint="eastAsia"/>
                <w:color w:val="000000" w:themeColor="text1"/>
                <w:kern w:val="0"/>
                <w:sz w:val="20"/>
                <w:szCs w:val="20"/>
                <w:lang w:eastAsia="ja-JP"/>
              </w:rPr>
              <w:t>←</w:t>
            </w:r>
          </w:p>
        </w:tc>
        <w:tc>
          <w:tcPr>
            <w:tcW w:w="24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92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98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85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eastAsia="MS Mincho" w:hAnsiTheme="minorEastAsia" w:cs="宋体" w:hint="eastAsia"/>
                <w:color w:val="000000" w:themeColor="text1"/>
                <w:kern w:val="0"/>
                <w:sz w:val="20"/>
                <w:szCs w:val="20"/>
                <w:lang w:eastAsia="ja-JP"/>
              </w:rPr>
              <w:t>←</w:t>
            </w:r>
          </w:p>
        </w:tc>
        <w:tc>
          <w:tcPr>
            <w:tcW w:w="241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ins w:id="500" w:author="cuiqingsong" w:date="2017-07-13T16:09:00Z"/>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501" w:author="cuiqingsong" w:date="2017-07-13T16:09:00Z"/>
                <w:rFonts w:asciiTheme="minorEastAsia" w:hAnsiTheme="minorEastAsia" w:cs="宋体"/>
                <w:color w:val="000000" w:themeColor="text1"/>
                <w:kern w:val="0"/>
                <w:sz w:val="20"/>
                <w:szCs w:val="20"/>
              </w:rPr>
            </w:pPr>
            <w:ins w:id="502" w:author="cuiqingsong" w:date="2017-07-13T16:09: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192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503" w:author="cuiqingsong" w:date="2017-07-13T16:09:00Z"/>
                <w:rFonts w:asciiTheme="minorEastAsia" w:hAnsiTheme="minorEastAsia" w:cs="宋体"/>
                <w:color w:val="000000" w:themeColor="text1"/>
                <w:kern w:val="0"/>
                <w:sz w:val="20"/>
                <w:szCs w:val="20"/>
              </w:rPr>
            </w:pPr>
            <w:ins w:id="504" w:author="cuiqingsong" w:date="2017-07-13T16:09:00Z">
              <w:r>
                <w:rPr>
                  <w:rFonts w:asciiTheme="minorEastAsia" w:hAnsiTheme="minorEastAsia" w:cs="宋体"/>
                  <w:color w:val="000000" w:themeColor="text1"/>
                  <w:kern w:val="0"/>
                  <w:sz w:val="20"/>
                  <w:szCs w:val="20"/>
                </w:rPr>
                <w:t>seatID</w:t>
              </w:r>
            </w:ins>
          </w:p>
        </w:tc>
        <w:tc>
          <w:tcPr>
            <w:tcW w:w="198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505" w:author="cuiqingsong" w:date="2017-07-13T16:09:00Z"/>
                <w:rFonts w:asciiTheme="minorEastAsia" w:hAnsiTheme="minorEastAsia" w:cs="宋体"/>
                <w:color w:val="000000" w:themeColor="text1"/>
                <w:kern w:val="0"/>
                <w:sz w:val="20"/>
                <w:szCs w:val="20"/>
              </w:rPr>
            </w:pPr>
            <w:ins w:id="506" w:author="cuiqingsong" w:date="2017-07-13T16:09:00Z">
              <w:r>
                <w:rPr>
                  <w:rFonts w:asciiTheme="minorEastAsia" w:hAnsiTheme="minorEastAsia" w:cs="宋体" w:hint="eastAsia"/>
                  <w:color w:val="000000" w:themeColor="text1"/>
                  <w:kern w:val="0"/>
                  <w:sz w:val="20"/>
                  <w:szCs w:val="20"/>
                </w:rPr>
                <w:t>交易席位代码</w:t>
              </w:r>
            </w:ins>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507" w:author="cuiqingsong" w:date="2017-07-13T16:09:00Z"/>
                <w:rFonts w:asciiTheme="minorEastAsia" w:hAnsiTheme="minorEastAsia" w:cs="宋体"/>
                <w:color w:val="000000" w:themeColor="text1"/>
                <w:kern w:val="0"/>
                <w:sz w:val="20"/>
                <w:szCs w:val="20"/>
              </w:rPr>
            </w:pPr>
            <w:ins w:id="508" w:author="cuiqingsong" w:date="2017-07-13T16:09:00Z">
              <w:r>
                <w:rPr>
                  <w:rFonts w:asciiTheme="minorEastAsia" w:hAnsiTheme="minorEastAsia" w:cs="宋体" w:hint="eastAsia"/>
                  <w:color w:val="000000" w:themeColor="text1"/>
                  <w:kern w:val="0"/>
                  <w:sz w:val="20"/>
                  <w:szCs w:val="20"/>
                </w:rPr>
                <w:t>M</w:t>
              </w:r>
            </w:ins>
          </w:p>
        </w:tc>
        <w:tc>
          <w:tcPr>
            <w:tcW w:w="85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509" w:author="cuiqingsong" w:date="2017-07-13T16:09:00Z"/>
                <w:rFonts w:asciiTheme="minorEastAsia" w:eastAsia="MS Mincho" w:hAnsiTheme="minorEastAsia" w:cs="宋体"/>
                <w:color w:val="000000" w:themeColor="text1"/>
                <w:kern w:val="0"/>
                <w:sz w:val="20"/>
                <w:szCs w:val="20"/>
                <w:lang w:eastAsia="ja-JP"/>
              </w:rPr>
            </w:pPr>
            <w:ins w:id="510" w:author="cuiqingsong" w:date="2017-07-13T16:09:00Z">
              <w:r>
                <w:rPr>
                  <w:rFonts w:asciiTheme="minorEastAsia" w:hAnsiTheme="minorEastAsia" w:cs="宋体" w:hint="eastAsia"/>
                  <w:color w:val="000000"/>
                  <w:kern w:val="0"/>
                  <w:sz w:val="20"/>
                  <w:szCs w:val="20"/>
                </w:rPr>
                <w:t>←</w:t>
              </w:r>
            </w:ins>
          </w:p>
        </w:tc>
        <w:tc>
          <w:tcPr>
            <w:tcW w:w="241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ins w:id="511" w:author="cuiqingsong" w:date="2017-07-13T16:09:00Z"/>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192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98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85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192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98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w:t>
            </w:r>
            <w:proofErr w:type="gramStart"/>
            <w:r>
              <w:rPr>
                <w:rFonts w:asciiTheme="minorEastAsia" w:hAnsiTheme="minorEastAsia" w:cs="宋体" w:hint="eastAsia"/>
                <w:color w:val="000000" w:themeColor="text1"/>
                <w:kern w:val="0"/>
                <w:sz w:val="20"/>
                <w:szCs w:val="20"/>
              </w:rPr>
              <w:t>帐号</w:t>
            </w:r>
            <w:proofErr w:type="gramEnd"/>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85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192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98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85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1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O07</w:t>
            </w:r>
          </w:p>
        </w:tc>
        <w:tc>
          <w:tcPr>
            <w:tcW w:w="192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quantity</w:t>
            </w:r>
          </w:p>
        </w:tc>
        <w:tc>
          <w:tcPr>
            <w:tcW w:w="198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申报数量</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85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1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T82</w:t>
            </w:r>
          </w:p>
        </w:tc>
        <w:tc>
          <w:tcPr>
            <w:tcW w:w="192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source</w:t>
            </w:r>
          </w:p>
        </w:tc>
        <w:tc>
          <w:tcPr>
            <w:tcW w:w="198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来源</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85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szCs w:val="20"/>
                <w:shd w:val="clear" w:color="auto" w:fill="FFFFFF"/>
              </w:rPr>
              <w:t>1位字符，默认取值a,代表是APP渠道</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sz w:val="20"/>
                <w:szCs w:val="20"/>
              </w:rPr>
              <w:t>O25</w:t>
            </w:r>
          </w:p>
        </w:tc>
        <w:tc>
          <w:tcPr>
            <w:tcW w:w="1929"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olor w:val="000000" w:themeColor="text1"/>
                <w:sz w:val="20"/>
                <w:szCs w:val="20"/>
              </w:rPr>
              <w:t>localOrderNo2</w:t>
            </w:r>
          </w:p>
        </w:tc>
        <w:tc>
          <w:tcPr>
            <w:tcW w:w="1985"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本地报单号</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highlight w:val="yellow"/>
              </w:rPr>
            </w:pPr>
            <w:r>
              <w:rPr>
                <w:rFonts w:asciiTheme="minorEastAsia" w:hAnsiTheme="minorEastAsia" w:cs="宋体" w:hint="eastAsia"/>
                <w:color w:val="000000" w:themeColor="text1"/>
                <w:kern w:val="0"/>
                <w:sz w:val="20"/>
                <w:szCs w:val="20"/>
              </w:rPr>
              <w:t>M</w:t>
            </w:r>
          </w:p>
        </w:tc>
        <w:tc>
          <w:tcPr>
            <w:tcW w:w="85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eastAsia="MS Mincho" w:hAnsiTheme="minorEastAsia" w:cs="宋体"/>
                <w:color w:val="000000" w:themeColor="text1"/>
                <w:kern w:val="0"/>
                <w:sz w:val="20"/>
                <w:szCs w:val="20"/>
                <w:lang w:eastAsia="ja-JP"/>
              </w:rPr>
            </w:pPr>
            <w:r>
              <w:rPr>
                <w:rFonts w:asciiTheme="minorEastAsia" w:eastAsia="MS Mincho" w:hAnsiTheme="minorEastAsia" w:cs="宋体" w:hint="eastAsia"/>
                <w:color w:val="000000" w:themeColor="text1"/>
                <w:kern w:val="0"/>
                <w:sz w:val="20"/>
                <w:szCs w:val="20"/>
                <w:lang w:eastAsia="ja-JP"/>
              </w:rPr>
              <w:t>←</w:t>
            </w:r>
          </w:p>
        </w:tc>
        <w:tc>
          <w:tcPr>
            <w:tcW w:w="24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APP系统生成</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192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98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5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4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二级系统生成</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192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98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5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4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二级系统返回</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192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98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5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4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二级系统返回</w:t>
            </w:r>
          </w:p>
        </w:tc>
      </w:tr>
    </w:tbl>
    <w:p w:rsidR="002B3E5A" w:rsidRDefault="002B3E5A">
      <w:pPr>
        <w:ind w:firstLine="480"/>
        <w:rPr>
          <w:rFonts w:asciiTheme="minorEastAsia" w:hAnsiTheme="minorEastAsia"/>
          <w:color w:val="000000" w:themeColor="text1"/>
        </w:rPr>
      </w:pPr>
    </w:p>
    <w:p w:rsidR="002B3E5A" w:rsidRDefault="008F0E58">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交收申报</w:t>
      </w:r>
      <w:r w:rsidR="005C6274">
        <w:rPr>
          <w:rFonts w:asciiTheme="minorEastAsia" w:eastAsiaTheme="minorEastAsia" w:hAnsiTheme="minorEastAsia" w:hint="eastAsia"/>
          <w:color w:val="000000" w:themeColor="text1"/>
        </w:rPr>
        <w:t>撤销请求及应答</w:t>
      </w:r>
    </w:p>
    <w:p w:rsidR="002B3E5A" w:rsidRDefault="005C6274">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w:t>
      </w:r>
      <w:r w:rsidR="008F0E58">
        <w:rPr>
          <w:rFonts w:asciiTheme="minorEastAsia" w:hAnsiTheme="minorEastAsia" w:hint="eastAsia"/>
          <w:color w:val="000000" w:themeColor="text1"/>
        </w:rPr>
        <w:t>交收申报</w:t>
      </w:r>
      <w:r>
        <w:rPr>
          <w:rFonts w:asciiTheme="minorEastAsia" w:hAnsiTheme="minorEastAsia" w:hint="eastAsia"/>
          <w:color w:val="000000" w:themeColor="text1"/>
        </w:rPr>
        <w:t>撤单指令用于主动撤销</w:t>
      </w:r>
      <w:r w:rsidR="008F0E58">
        <w:rPr>
          <w:rFonts w:asciiTheme="minorEastAsia" w:hAnsiTheme="minorEastAsia" w:hint="eastAsia"/>
          <w:color w:val="000000" w:themeColor="text1"/>
        </w:rPr>
        <w:t>交收申报</w:t>
      </w:r>
      <w:r>
        <w:rPr>
          <w:rFonts w:asciiTheme="minorEastAsia" w:hAnsiTheme="minorEastAsia" w:hint="eastAsia"/>
          <w:color w:val="000000" w:themeColor="text1"/>
        </w:rPr>
        <w:t>指令。</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8419" w:type="dxa"/>
        <w:tblInd w:w="103" w:type="dxa"/>
        <w:tblLayout w:type="fixed"/>
        <w:tblLook w:val="04A0" w:firstRow="1" w:lastRow="0" w:firstColumn="1" w:lastColumn="0" w:noHBand="0" w:noVBand="1"/>
      </w:tblPr>
      <w:tblGrid>
        <w:gridCol w:w="776"/>
        <w:gridCol w:w="1516"/>
        <w:gridCol w:w="1428"/>
        <w:gridCol w:w="661"/>
        <w:gridCol w:w="775"/>
        <w:gridCol w:w="3263"/>
      </w:tblGrid>
      <w:tr w:rsidR="002B3E5A">
        <w:trPr>
          <w:trHeight w:val="270"/>
        </w:trPr>
        <w:tc>
          <w:tcPr>
            <w:tcW w:w="776" w:type="dxa"/>
            <w:tcBorders>
              <w:top w:val="single" w:sz="4" w:space="0" w:color="auto"/>
              <w:left w:val="single" w:sz="4" w:space="0" w:color="auto"/>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proofErr w:type="gramStart"/>
            <w:r>
              <w:rPr>
                <w:rFonts w:asciiTheme="minorEastAsia" w:hAnsiTheme="minorEastAsia" w:cs="宋体" w:hint="eastAsia"/>
                <w:b/>
                <w:bCs/>
                <w:color w:val="000000" w:themeColor="text1"/>
                <w:kern w:val="0"/>
                <w:sz w:val="20"/>
                <w:szCs w:val="20"/>
              </w:rPr>
              <w:t>域号</w:t>
            </w:r>
            <w:proofErr w:type="gramEnd"/>
          </w:p>
        </w:tc>
        <w:tc>
          <w:tcPr>
            <w:tcW w:w="1516"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42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661"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775"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3263"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2B3E5A">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15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42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66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7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26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二级系统生成</w:t>
            </w:r>
          </w:p>
        </w:tc>
      </w:tr>
      <w:tr w:rsidR="002B3E5A">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15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42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66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7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263"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5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42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66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7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26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2B3E5A">
        <w:trPr>
          <w:trHeight w:val="123"/>
        </w:trPr>
        <w:tc>
          <w:tcPr>
            <w:tcW w:w="77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5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42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66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7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263"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123"/>
          <w:ins w:id="512" w:author="cuiqingsong" w:date="2017-07-13T16:09:00Z"/>
        </w:trPr>
        <w:tc>
          <w:tcPr>
            <w:tcW w:w="77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513" w:author="cuiqingsong" w:date="2017-07-13T16:09:00Z"/>
                <w:rFonts w:asciiTheme="minorEastAsia" w:hAnsiTheme="minorEastAsia" w:cs="宋体"/>
                <w:color w:val="000000" w:themeColor="text1"/>
                <w:kern w:val="0"/>
                <w:sz w:val="20"/>
                <w:szCs w:val="20"/>
              </w:rPr>
            </w:pPr>
            <w:ins w:id="514" w:author="cuiqingsong" w:date="2017-07-13T16:09: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15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515" w:author="cuiqingsong" w:date="2017-07-13T16:09:00Z"/>
                <w:rFonts w:asciiTheme="minorEastAsia" w:hAnsiTheme="minorEastAsia" w:cs="宋体"/>
                <w:color w:val="000000" w:themeColor="text1"/>
                <w:kern w:val="0"/>
                <w:sz w:val="20"/>
                <w:szCs w:val="20"/>
              </w:rPr>
            </w:pPr>
            <w:ins w:id="516" w:author="cuiqingsong" w:date="2017-07-13T16:09:00Z">
              <w:r>
                <w:rPr>
                  <w:rFonts w:asciiTheme="minorEastAsia" w:hAnsiTheme="minorEastAsia" w:cs="宋体"/>
                  <w:color w:val="000000" w:themeColor="text1"/>
                  <w:kern w:val="0"/>
                  <w:sz w:val="20"/>
                  <w:szCs w:val="20"/>
                </w:rPr>
                <w:t>seatID</w:t>
              </w:r>
            </w:ins>
          </w:p>
        </w:tc>
        <w:tc>
          <w:tcPr>
            <w:tcW w:w="142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517" w:author="cuiqingsong" w:date="2017-07-13T16:09:00Z"/>
                <w:rFonts w:asciiTheme="minorEastAsia" w:hAnsiTheme="minorEastAsia" w:cs="宋体"/>
                <w:color w:val="000000" w:themeColor="text1"/>
                <w:kern w:val="0"/>
                <w:sz w:val="20"/>
                <w:szCs w:val="20"/>
              </w:rPr>
            </w:pPr>
            <w:ins w:id="518" w:author="cuiqingsong" w:date="2017-07-13T16:09:00Z">
              <w:r>
                <w:rPr>
                  <w:rFonts w:asciiTheme="minorEastAsia" w:hAnsiTheme="minorEastAsia" w:cs="宋体" w:hint="eastAsia"/>
                  <w:color w:val="000000" w:themeColor="text1"/>
                  <w:kern w:val="0"/>
                  <w:sz w:val="20"/>
                  <w:szCs w:val="20"/>
                </w:rPr>
                <w:t>交易席位代码</w:t>
              </w:r>
            </w:ins>
          </w:p>
        </w:tc>
        <w:tc>
          <w:tcPr>
            <w:tcW w:w="66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519" w:author="cuiqingsong" w:date="2017-07-13T16:09:00Z"/>
                <w:rFonts w:asciiTheme="minorEastAsia" w:hAnsiTheme="minorEastAsia" w:cs="宋体"/>
                <w:color w:val="000000" w:themeColor="text1"/>
                <w:kern w:val="0"/>
                <w:sz w:val="20"/>
                <w:szCs w:val="20"/>
              </w:rPr>
            </w:pPr>
            <w:ins w:id="520" w:author="cuiqingsong" w:date="2017-07-13T16:09:00Z">
              <w:r>
                <w:rPr>
                  <w:rFonts w:asciiTheme="minorEastAsia" w:hAnsiTheme="minorEastAsia" w:cs="宋体" w:hint="eastAsia"/>
                  <w:color w:val="000000" w:themeColor="text1"/>
                  <w:kern w:val="0"/>
                  <w:sz w:val="20"/>
                  <w:szCs w:val="20"/>
                </w:rPr>
                <w:t>M</w:t>
              </w:r>
            </w:ins>
          </w:p>
        </w:tc>
        <w:tc>
          <w:tcPr>
            <w:tcW w:w="77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521" w:author="cuiqingsong" w:date="2017-07-13T16:09:00Z"/>
                <w:rFonts w:asciiTheme="minorEastAsia" w:hAnsiTheme="minorEastAsia" w:cs="宋体"/>
                <w:color w:val="000000" w:themeColor="text1"/>
                <w:kern w:val="0"/>
                <w:sz w:val="20"/>
                <w:szCs w:val="20"/>
              </w:rPr>
            </w:pPr>
            <w:ins w:id="522" w:author="cuiqingsong" w:date="2017-07-13T16:09:00Z">
              <w:r>
                <w:rPr>
                  <w:rFonts w:asciiTheme="minorEastAsia" w:hAnsiTheme="minorEastAsia" w:cs="宋体" w:hint="eastAsia"/>
                  <w:color w:val="000000"/>
                  <w:kern w:val="0"/>
                  <w:sz w:val="20"/>
                  <w:szCs w:val="20"/>
                </w:rPr>
                <w:t>←</w:t>
              </w:r>
            </w:ins>
          </w:p>
        </w:tc>
        <w:tc>
          <w:tcPr>
            <w:tcW w:w="3263"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ins w:id="523" w:author="cuiqingsong" w:date="2017-07-13T16:09:00Z"/>
                <w:rFonts w:asciiTheme="minorEastAsia" w:hAnsiTheme="minorEastAsia" w:cs="宋体"/>
                <w:color w:val="000000" w:themeColor="text1"/>
                <w:kern w:val="0"/>
                <w:sz w:val="20"/>
                <w:szCs w:val="20"/>
              </w:rPr>
            </w:pPr>
          </w:p>
        </w:tc>
      </w:tr>
      <w:tr w:rsidR="002B3E5A">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15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42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66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7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26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2B3E5A">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15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42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w:t>
            </w:r>
            <w:proofErr w:type="gramStart"/>
            <w:r>
              <w:rPr>
                <w:rFonts w:asciiTheme="minorEastAsia" w:hAnsiTheme="minorEastAsia" w:cs="宋体" w:hint="eastAsia"/>
                <w:color w:val="000000" w:themeColor="text1"/>
                <w:kern w:val="0"/>
                <w:sz w:val="20"/>
                <w:szCs w:val="20"/>
              </w:rPr>
              <w:t>帐号</w:t>
            </w:r>
            <w:proofErr w:type="gramEnd"/>
          </w:p>
        </w:tc>
        <w:tc>
          <w:tcPr>
            <w:tcW w:w="66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7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26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2B3E5A">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T82</w:t>
            </w:r>
          </w:p>
        </w:tc>
        <w:tc>
          <w:tcPr>
            <w:tcW w:w="15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source</w:t>
            </w:r>
          </w:p>
        </w:tc>
        <w:tc>
          <w:tcPr>
            <w:tcW w:w="142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来源</w:t>
            </w:r>
          </w:p>
        </w:tc>
        <w:tc>
          <w:tcPr>
            <w:tcW w:w="66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7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26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szCs w:val="20"/>
                <w:shd w:val="clear" w:color="auto" w:fill="FFFFFF"/>
              </w:rPr>
              <w:t>1位字符，默认取值a,代表是APP渠道</w:t>
            </w:r>
          </w:p>
        </w:tc>
      </w:tr>
      <w:tr w:rsidR="002B3E5A">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15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42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66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7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26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二级系统返回</w:t>
            </w:r>
          </w:p>
        </w:tc>
      </w:tr>
      <w:tr w:rsidR="002B3E5A">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15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42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66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7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26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二级系统返回</w:t>
            </w:r>
          </w:p>
        </w:tc>
      </w:tr>
    </w:tbl>
    <w:p w:rsidR="002B3E5A" w:rsidRDefault="002B3E5A">
      <w:pPr>
        <w:ind w:firstLine="480"/>
        <w:rPr>
          <w:rFonts w:asciiTheme="minorEastAsia" w:hAnsiTheme="minorEastAsia"/>
          <w:color w:val="000000" w:themeColor="text1"/>
        </w:rPr>
      </w:pPr>
    </w:p>
    <w:p w:rsidR="002B3E5A" w:rsidRDefault="008F0E58">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交收申报</w:t>
      </w:r>
      <w:r w:rsidR="005C6274">
        <w:rPr>
          <w:rFonts w:asciiTheme="minorEastAsia" w:eastAsiaTheme="minorEastAsia" w:hAnsiTheme="minorEastAsia" w:hint="eastAsia"/>
          <w:color w:val="000000" w:themeColor="text1"/>
        </w:rPr>
        <w:t>回报</w:t>
      </w:r>
    </w:p>
    <w:p w:rsidR="002B3E5A" w:rsidRDefault="005C6274">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w:t>
      </w:r>
      <w:r w:rsidR="008F0E58">
        <w:rPr>
          <w:rFonts w:asciiTheme="minorEastAsia" w:hAnsiTheme="minorEastAsia" w:hint="eastAsia"/>
          <w:color w:val="000000" w:themeColor="text1"/>
        </w:rPr>
        <w:t>交收申报</w:t>
      </w:r>
      <w:r>
        <w:rPr>
          <w:rFonts w:asciiTheme="minorEastAsia" w:hAnsiTheme="minorEastAsia" w:hint="eastAsia"/>
          <w:color w:val="000000" w:themeColor="text1"/>
        </w:rPr>
        <w:t>回报指令用于通知</w:t>
      </w:r>
      <w:r w:rsidR="008F0E58">
        <w:rPr>
          <w:rFonts w:asciiTheme="minorEastAsia" w:hAnsiTheme="minorEastAsia" w:hint="eastAsia"/>
          <w:color w:val="000000" w:themeColor="text1"/>
        </w:rPr>
        <w:t>交收申报</w:t>
      </w:r>
      <w:r>
        <w:rPr>
          <w:rFonts w:asciiTheme="minorEastAsia" w:hAnsiTheme="minorEastAsia" w:hint="eastAsia"/>
          <w:color w:val="000000" w:themeColor="text1"/>
        </w:rPr>
        <w:t>指令的处理信息。</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lastRenderedPageBreak/>
        <w:t>消息体格式如下：</w:t>
      </w:r>
    </w:p>
    <w:tbl>
      <w:tblPr>
        <w:tblW w:w="8510" w:type="dxa"/>
        <w:tblInd w:w="103" w:type="dxa"/>
        <w:tblLayout w:type="fixed"/>
        <w:tblLook w:val="04A0" w:firstRow="1" w:lastRow="0" w:firstColumn="1" w:lastColumn="0" w:noHBand="0" w:noVBand="1"/>
      </w:tblPr>
      <w:tblGrid>
        <w:gridCol w:w="798"/>
        <w:gridCol w:w="1796"/>
        <w:gridCol w:w="1596"/>
        <w:gridCol w:w="760"/>
        <w:gridCol w:w="3560"/>
      </w:tblGrid>
      <w:tr w:rsidR="002B3E5A">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proofErr w:type="gramStart"/>
            <w:r>
              <w:rPr>
                <w:rFonts w:asciiTheme="minorEastAsia" w:hAnsiTheme="minorEastAsia" w:cs="宋体" w:hint="eastAsia"/>
                <w:b/>
                <w:bCs/>
                <w:color w:val="000000" w:themeColor="text1"/>
                <w:kern w:val="0"/>
                <w:sz w:val="20"/>
                <w:szCs w:val="20"/>
              </w:rPr>
              <w:t>域号</w:t>
            </w:r>
            <w:proofErr w:type="gramEnd"/>
          </w:p>
        </w:tc>
        <w:tc>
          <w:tcPr>
            <w:tcW w:w="1796"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596"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回报</w:t>
            </w:r>
          </w:p>
        </w:tc>
        <w:tc>
          <w:tcPr>
            <w:tcW w:w="356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6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6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6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T11</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applyDate</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申请日期</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524" w:author="cuiqingsong" w:date="2017-05-16T10:06:00Z">
              <w:r>
                <w:rPr>
                  <w:rFonts w:asciiTheme="minorEastAsia" w:hAnsiTheme="minorEastAsia" w:cs="宋体" w:hint="eastAsia"/>
                  <w:color w:val="000000" w:themeColor="text1"/>
                  <w:kern w:val="0"/>
                  <w:sz w:val="20"/>
                  <w:szCs w:val="20"/>
                </w:rPr>
                <w:t>交易</w:t>
              </w:r>
              <w:r>
                <w:rPr>
                  <w:rFonts w:asciiTheme="minorEastAsia" w:hAnsiTheme="minorEastAsia" w:cs="宋体"/>
                  <w:color w:val="000000" w:themeColor="text1"/>
                  <w:kern w:val="0"/>
                  <w:sz w:val="20"/>
                  <w:szCs w:val="20"/>
                </w:rPr>
                <w:t>日期</w:t>
              </w:r>
            </w:ins>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T12</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applyTime</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申请时间</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525" w:author="cuiqingsong" w:date="2017-05-16T10:06:00Z">
              <w:r>
                <w:rPr>
                  <w:rFonts w:asciiTheme="minorEastAsia" w:hAnsiTheme="minorEastAsia" w:cs="宋体" w:hint="eastAsia"/>
                  <w:color w:val="000000" w:themeColor="text1"/>
                  <w:kern w:val="0"/>
                  <w:sz w:val="20"/>
                  <w:szCs w:val="20"/>
                </w:rPr>
                <w:t>交易</w:t>
              </w:r>
              <w:r>
                <w:rPr>
                  <w:rFonts w:asciiTheme="minorEastAsia" w:hAnsiTheme="minorEastAsia" w:cs="宋体"/>
                  <w:color w:val="000000" w:themeColor="text1"/>
                  <w:kern w:val="0"/>
                  <w:sz w:val="20"/>
                  <w:szCs w:val="20"/>
                </w:rPr>
                <w:t>时间</w:t>
              </w:r>
            </w:ins>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O07</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quantity</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申报数量</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6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O09</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orderStatus</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订单状态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6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6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localOrderNo2</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APP系统生成</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6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ins w:id="526" w:author="cuiqingsong" w:date="2017-07-13T16:10:00Z"/>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527" w:author="cuiqingsong" w:date="2017-07-13T16:10:00Z"/>
                <w:rFonts w:asciiTheme="minorEastAsia" w:hAnsiTheme="minorEastAsia" w:cs="宋体"/>
                <w:color w:val="000000" w:themeColor="text1"/>
                <w:kern w:val="0"/>
                <w:sz w:val="20"/>
                <w:szCs w:val="20"/>
              </w:rPr>
            </w:pPr>
            <w:ins w:id="528" w:author="cuiqingsong" w:date="2017-07-13T16:10: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529" w:author="cuiqingsong" w:date="2017-07-13T16:10:00Z"/>
                <w:rFonts w:asciiTheme="minorEastAsia" w:hAnsiTheme="minorEastAsia" w:cs="宋体"/>
                <w:color w:val="000000" w:themeColor="text1"/>
                <w:kern w:val="0"/>
                <w:sz w:val="20"/>
                <w:szCs w:val="20"/>
              </w:rPr>
            </w:pPr>
            <w:ins w:id="530" w:author="cuiqingsong" w:date="2017-07-13T16:10:00Z">
              <w:r>
                <w:rPr>
                  <w:rFonts w:asciiTheme="minorEastAsia" w:hAnsiTheme="minorEastAsia" w:cs="宋体"/>
                  <w:color w:val="000000" w:themeColor="text1"/>
                  <w:kern w:val="0"/>
                  <w:sz w:val="20"/>
                  <w:szCs w:val="20"/>
                </w:rPr>
                <w:t>seatID</w:t>
              </w:r>
            </w:ins>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531" w:author="cuiqingsong" w:date="2017-07-13T16:10:00Z"/>
                <w:rFonts w:asciiTheme="minorEastAsia" w:hAnsiTheme="minorEastAsia" w:cs="宋体"/>
                <w:color w:val="000000" w:themeColor="text1"/>
                <w:kern w:val="0"/>
                <w:sz w:val="20"/>
                <w:szCs w:val="20"/>
              </w:rPr>
            </w:pPr>
            <w:ins w:id="532" w:author="cuiqingsong" w:date="2017-07-13T16:10:00Z">
              <w:r>
                <w:rPr>
                  <w:rFonts w:asciiTheme="minorEastAsia" w:hAnsiTheme="minorEastAsia" w:cs="宋体" w:hint="eastAsia"/>
                  <w:color w:val="000000" w:themeColor="text1"/>
                  <w:kern w:val="0"/>
                  <w:sz w:val="20"/>
                  <w:szCs w:val="20"/>
                </w:rPr>
                <w:t>交易席位代码</w:t>
              </w:r>
            </w:ins>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533" w:author="cuiqingsong" w:date="2017-07-13T16:10:00Z"/>
                <w:rFonts w:asciiTheme="minorEastAsia" w:hAnsiTheme="minorEastAsia" w:cs="宋体"/>
                <w:color w:val="000000" w:themeColor="text1"/>
                <w:kern w:val="0"/>
                <w:sz w:val="20"/>
                <w:szCs w:val="20"/>
              </w:rPr>
            </w:pPr>
            <w:ins w:id="534" w:author="cuiqingsong" w:date="2017-07-13T16:10:00Z">
              <w:r>
                <w:rPr>
                  <w:rFonts w:asciiTheme="minorEastAsia" w:hAnsiTheme="minorEastAsia" w:cs="宋体" w:hint="eastAsia"/>
                  <w:color w:val="000000" w:themeColor="text1"/>
                  <w:kern w:val="0"/>
                  <w:sz w:val="20"/>
                  <w:szCs w:val="20"/>
                </w:rPr>
                <w:t>M</w:t>
              </w:r>
            </w:ins>
          </w:p>
        </w:tc>
        <w:tc>
          <w:tcPr>
            <w:tcW w:w="356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ins w:id="535" w:author="cuiqingsong" w:date="2017-07-13T16:10:00Z"/>
                <w:rFonts w:asciiTheme="minorEastAsia" w:hAnsiTheme="minorEastAsia" w:cs="宋体"/>
                <w:color w:val="000000" w:themeColor="text1"/>
                <w:kern w:val="0"/>
                <w:sz w:val="20"/>
                <w:szCs w:val="20"/>
              </w:rPr>
            </w:pPr>
          </w:p>
        </w:tc>
      </w:tr>
      <w:tr w:rsidR="002B3E5A" w:rsidTr="00512576">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O08</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remainQuantity</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剩余数量</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6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2B3E5A" w:rsidRDefault="002B3E5A">
      <w:pPr>
        <w:ind w:firstLine="480"/>
        <w:rPr>
          <w:rFonts w:asciiTheme="minorEastAsia" w:hAnsiTheme="minorEastAsia"/>
          <w:color w:val="000000" w:themeColor="text1"/>
        </w:rPr>
      </w:pPr>
    </w:p>
    <w:p w:rsidR="002B3E5A" w:rsidRDefault="008F0E58">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交收申报</w:t>
      </w:r>
      <w:r w:rsidR="005C6274">
        <w:rPr>
          <w:rFonts w:asciiTheme="minorEastAsia" w:eastAsiaTheme="minorEastAsia" w:hAnsiTheme="minorEastAsia" w:hint="eastAsia"/>
          <w:color w:val="000000" w:themeColor="text1"/>
        </w:rPr>
        <w:t>撤销回报</w:t>
      </w:r>
    </w:p>
    <w:p w:rsidR="002B3E5A" w:rsidRDefault="005C6274">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w:t>
      </w:r>
      <w:r w:rsidR="008F0E58">
        <w:rPr>
          <w:rFonts w:asciiTheme="minorEastAsia" w:hAnsiTheme="minorEastAsia" w:hint="eastAsia"/>
          <w:color w:val="000000" w:themeColor="text1"/>
        </w:rPr>
        <w:t>交收申报</w:t>
      </w:r>
      <w:r>
        <w:rPr>
          <w:rFonts w:asciiTheme="minorEastAsia" w:hAnsiTheme="minorEastAsia" w:hint="eastAsia"/>
          <w:color w:val="000000" w:themeColor="text1"/>
        </w:rPr>
        <w:t>撤销回报指令用于通知</w:t>
      </w:r>
      <w:r w:rsidR="008F0E58">
        <w:rPr>
          <w:rFonts w:asciiTheme="minorEastAsia" w:hAnsiTheme="minorEastAsia" w:hint="eastAsia"/>
          <w:color w:val="000000" w:themeColor="text1"/>
        </w:rPr>
        <w:t>交收申报</w:t>
      </w:r>
      <w:r>
        <w:rPr>
          <w:rFonts w:asciiTheme="minorEastAsia" w:hAnsiTheme="minorEastAsia" w:hint="eastAsia"/>
          <w:color w:val="000000" w:themeColor="text1"/>
        </w:rPr>
        <w:t>撤销指令的处理信息。</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8510" w:type="dxa"/>
        <w:tblInd w:w="103" w:type="dxa"/>
        <w:tblLayout w:type="fixed"/>
        <w:tblLook w:val="04A0" w:firstRow="1" w:lastRow="0" w:firstColumn="1" w:lastColumn="0" w:noHBand="0" w:noVBand="1"/>
      </w:tblPr>
      <w:tblGrid>
        <w:gridCol w:w="798"/>
        <w:gridCol w:w="1796"/>
        <w:gridCol w:w="1596"/>
        <w:gridCol w:w="760"/>
        <w:gridCol w:w="3560"/>
      </w:tblGrid>
      <w:tr w:rsidR="002B3E5A">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proofErr w:type="gramStart"/>
            <w:r>
              <w:rPr>
                <w:rFonts w:asciiTheme="minorEastAsia" w:hAnsiTheme="minorEastAsia" w:cs="宋体" w:hint="eastAsia"/>
                <w:b/>
                <w:bCs/>
                <w:color w:val="000000" w:themeColor="text1"/>
                <w:kern w:val="0"/>
                <w:sz w:val="20"/>
                <w:szCs w:val="20"/>
              </w:rPr>
              <w:t>域号</w:t>
            </w:r>
            <w:proofErr w:type="gramEnd"/>
          </w:p>
        </w:tc>
        <w:tc>
          <w:tcPr>
            <w:tcW w:w="1796"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596"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回报</w:t>
            </w:r>
          </w:p>
        </w:tc>
        <w:tc>
          <w:tcPr>
            <w:tcW w:w="356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6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6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6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T11</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applyDate</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申请日期</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536" w:author="cuiqingsong" w:date="2017-05-16T10:06:00Z">
              <w:r>
                <w:rPr>
                  <w:rFonts w:asciiTheme="minorEastAsia" w:hAnsiTheme="minorEastAsia" w:cs="宋体" w:hint="eastAsia"/>
                  <w:color w:val="000000" w:themeColor="text1"/>
                  <w:kern w:val="0"/>
                  <w:sz w:val="20"/>
                  <w:szCs w:val="20"/>
                </w:rPr>
                <w:t>交易</w:t>
              </w:r>
              <w:r>
                <w:rPr>
                  <w:rFonts w:asciiTheme="minorEastAsia" w:hAnsiTheme="minorEastAsia" w:cs="宋体"/>
                  <w:color w:val="000000" w:themeColor="text1"/>
                  <w:kern w:val="0"/>
                  <w:sz w:val="20"/>
                  <w:szCs w:val="20"/>
                </w:rPr>
                <w:t>日期</w:t>
              </w:r>
            </w:ins>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T12</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applyTime</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申请时间</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537" w:author="cuiqingsong" w:date="2017-05-16T10:06:00Z">
              <w:r>
                <w:rPr>
                  <w:rFonts w:asciiTheme="minorEastAsia" w:hAnsiTheme="minorEastAsia" w:cs="宋体" w:hint="eastAsia"/>
                  <w:color w:val="000000" w:themeColor="text1"/>
                  <w:kern w:val="0"/>
                  <w:sz w:val="20"/>
                  <w:szCs w:val="20"/>
                </w:rPr>
                <w:t>交易</w:t>
              </w:r>
              <w:r>
                <w:rPr>
                  <w:rFonts w:asciiTheme="minorEastAsia" w:hAnsiTheme="minorEastAsia" w:cs="宋体"/>
                  <w:color w:val="000000" w:themeColor="text1"/>
                  <w:kern w:val="0"/>
                  <w:sz w:val="20"/>
                  <w:szCs w:val="20"/>
                </w:rPr>
                <w:t>时间</w:t>
              </w:r>
            </w:ins>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O07</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quantity</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申报数量</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6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T22</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cancelTime</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撤销时间</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6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O09</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orderStatus</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订单状态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6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6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localOrderNo2</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APP系统生成</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6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ins w:id="538" w:author="cuiqingsong" w:date="2017-07-13T16:10:00Z"/>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539" w:author="cuiqingsong" w:date="2017-07-13T16:10:00Z"/>
                <w:rFonts w:asciiTheme="minorEastAsia" w:hAnsiTheme="minorEastAsia" w:cs="宋体"/>
                <w:color w:val="000000" w:themeColor="text1"/>
                <w:kern w:val="0"/>
                <w:sz w:val="20"/>
                <w:szCs w:val="20"/>
              </w:rPr>
            </w:pPr>
            <w:ins w:id="540" w:author="cuiqingsong" w:date="2017-07-13T16:10: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541" w:author="cuiqingsong" w:date="2017-07-13T16:10:00Z"/>
                <w:rFonts w:asciiTheme="minorEastAsia" w:hAnsiTheme="minorEastAsia" w:cs="宋体"/>
                <w:color w:val="000000" w:themeColor="text1"/>
                <w:kern w:val="0"/>
                <w:sz w:val="20"/>
                <w:szCs w:val="20"/>
              </w:rPr>
            </w:pPr>
            <w:ins w:id="542" w:author="cuiqingsong" w:date="2017-07-13T16:10:00Z">
              <w:r>
                <w:rPr>
                  <w:rFonts w:asciiTheme="minorEastAsia" w:hAnsiTheme="minorEastAsia" w:cs="宋体"/>
                  <w:color w:val="000000" w:themeColor="text1"/>
                  <w:kern w:val="0"/>
                  <w:sz w:val="20"/>
                  <w:szCs w:val="20"/>
                </w:rPr>
                <w:t>seatID</w:t>
              </w:r>
            </w:ins>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543" w:author="cuiqingsong" w:date="2017-07-13T16:10:00Z"/>
                <w:rFonts w:asciiTheme="minorEastAsia" w:hAnsiTheme="minorEastAsia" w:cs="宋体"/>
                <w:color w:val="000000" w:themeColor="text1"/>
                <w:kern w:val="0"/>
                <w:sz w:val="20"/>
                <w:szCs w:val="20"/>
              </w:rPr>
            </w:pPr>
            <w:ins w:id="544" w:author="cuiqingsong" w:date="2017-07-13T16:10:00Z">
              <w:r>
                <w:rPr>
                  <w:rFonts w:asciiTheme="minorEastAsia" w:hAnsiTheme="minorEastAsia" w:cs="宋体" w:hint="eastAsia"/>
                  <w:color w:val="000000" w:themeColor="text1"/>
                  <w:kern w:val="0"/>
                  <w:sz w:val="20"/>
                  <w:szCs w:val="20"/>
                </w:rPr>
                <w:t>交易席位代码</w:t>
              </w:r>
            </w:ins>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545" w:author="cuiqingsong" w:date="2017-07-13T16:10:00Z"/>
                <w:rFonts w:asciiTheme="minorEastAsia" w:hAnsiTheme="minorEastAsia" w:cs="宋体"/>
                <w:color w:val="000000" w:themeColor="text1"/>
                <w:kern w:val="0"/>
                <w:sz w:val="20"/>
                <w:szCs w:val="20"/>
              </w:rPr>
            </w:pPr>
            <w:ins w:id="546" w:author="cuiqingsong" w:date="2017-07-13T16:10:00Z">
              <w:r>
                <w:rPr>
                  <w:rFonts w:asciiTheme="minorEastAsia" w:hAnsiTheme="minorEastAsia" w:cs="宋体" w:hint="eastAsia"/>
                  <w:color w:val="000000" w:themeColor="text1"/>
                  <w:kern w:val="0"/>
                  <w:sz w:val="20"/>
                  <w:szCs w:val="20"/>
                </w:rPr>
                <w:t>M</w:t>
              </w:r>
            </w:ins>
          </w:p>
        </w:tc>
        <w:tc>
          <w:tcPr>
            <w:tcW w:w="356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ins w:id="547" w:author="cuiqingsong" w:date="2017-07-13T16:10:00Z"/>
                <w:rFonts w:asciiTheme="minorEastAsia" w:hAnsiTheme="minorEastAsia" w:cs="宋体"/>
                <w:color w:val="000000" w:themeColor="text1"/>
                <w:kern w:val="0"/>
                <w:sz w:val="20"/>
                <w:szCs w:val="20"/>
              </w:rPr>
            </w:pPr>
          </w:p>
        </w:tc>
      </w:tr>
      <w:tr w:rsidR="002B3E5A" w:rsidTr="009407E1">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O08</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remainQuantity</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剩余数量</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6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2B3E5A" w:rsidRDefault="002B3E5A">
      <w:pPr>
        <w:ind w:firstLine="480"/>
        <w:rPr>
          <w:rFonts w:asciiTheme="minorEastAsia" w:hAnsiTheme="minorEastAsia"/>
          <w:color w:val="000000" w:themeColor="text1"/>
        </w:rPr>
      </w:pPr>
    </w:p>
    <w:p w:rsidR="002B3E5A" w:rsidRDefault="008F0E58">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lastRenderedPageBreak/>
        <w:t>交收申报</w:t>
      </w:r>
      <w:r w:rsidR="005C6274">
        <w:rPr>
          <w:rFonts w:asciiTheme="minorEastAsia" w:eastAsiaTheme="minorEastAsia" w:hAnsiTheme="minorEastAsia" w:hint="eastAsia"/>
          <w:color w:val="000000" w:themeColor="text1"/>
        </w:rPr>
        <w:t>成交回报</w:t>
      </w:r>
    </w:p>
    <w:p w:rsidR="002B3E5A" w:rsidRDefault="005C6274">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w:t>
      </w:r>
      <w:r w:rsidR="008F0E58">
        <w:rPr>
          <w:rFonts w:asciiTheme="minorEastAsia" w:hAnsiTheme="minorEastAsia" w:hint="eastAsia"/>
          <w:color w:val="000000" w:themeColor="text1"/>
        </w:rPr>
        <w:t>交收申报</w:t>
      </w:r>
      <w:r>
        <w:rPr>
          <w:rFonts w:asciiTheme="minorEastAsia" w:hAnsiTheme="minorEastAsia" w:hint="eastAsia"/>
          <w:color w:val="000000" w:themeColor="text1"/>
        </w:rPr>
        <w:t>成交回报指令用于通知</w:t>
      </w:r>
      <w:r w:rsidR="008F0E58">
        <w:rPr>
          <w:rFonts w:asciiTheme="minorEastAsia" w:hAnsiTheme="minorEastAsia" w:hint="eastAsia"/>
          <w:color w:val="000000" w:themeColor="text1"/>
        </w:rPr>
        <w:t>交收申报</w:t>
      </w:r>
      <w:r>
        <w:rPr>
          <w:rFonts w:asciiTheme="minorEastAsia" w:hAnsiTheme="minorEastAsia" w:hint="eastAsia"/>
          <w:color w:val="000000" w:themeColor="text1"/>
        </w:rPr>
        <w:t>报单的成交信息。</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9034" w:type="dxa"/>
        <w:tblInd w:w="103" w:type="dxa"/>
        <w:tblLayout w:type="fixed"/>
        <w:tblLook w:val="04A0" w:firstRow="1" w:lastRow="0" w:firstColumn="1" w:lastColumn="0" w:noHBand="0" w:noVBand="1"/>
      </w:tblPr>
      <w:tblGrid>
        <w:gridCol w:w="798"/>
        <w:gridCol w:w="1716"/>
        <w:gridCol w:w="2160"/>
        <w:gridCol w:w="820"/>
        <w:gridCol w:w="3540"/>
      </w:tblGrid>
      <w:tr w:rsidR="002B3E5A">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proofErr w:type="gramStart"/>
            <w:r>
              <w:rPr>
                <w:rFonts w:asciiTheme="minorEastAsia" w:hAnsiTheme="minorEastAsia" w:cs="宋体" w:hint="eastAsia"/>
                <w:b/>
                <w:bCs/>
                <w:color w:val="000000" w:themeColor="text1"/>
                <w:kern w:val="0"/>
                <w:sz w:val="20"/>
                <w:szCs w:val="20"/>
              </w:rPr>
              <w:t>域号</w:t>
            </w:r>
            <w:proofErr w:type="gramEnd"/>
          </w:p>
        </w:tc>
        <w:tc>
          <w:tcPr>
            <w:tcW w:w="1716"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216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82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回报</w:t>
            </w:r>
          </w:p>
        </w:tc>
        <w:tc>
          <w:tcPr>
            <w:tcW w:w="354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O60</w:t>
            </w:r>
          </w:p>
        </w:tc>
        <w:tc>
          <w:tcPr>
            <w:tcW w:w="17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matchNo</w:t>
            </w:r>
          </w:p>
        </w:tc>
        <w:tc>
          <w:tcPr>
            <w:tcW w:w="21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成交编号</w:t>
            </w:r>
          </w:p>
        </w:tc>
        <w:tc>
          <w:tcPr>
            <w:tcW w:w="8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7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21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8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17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21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8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7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21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8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ins w:id="548" w:author="cuiqingsong" w:date="2017-07-13T16:11:00Z"/>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549" w:author="cuiqingsong" w:date="2017-07-13T16:11:00Z"/>
                <w:rFonts w:asciiTheme="minorEastAsia" w:hAnsiTheme="minorEastAsia" w:cs="宋体"/>
                <w:color w:val="000000" w:themeColor="text1"/>
                <w:kern w:val="0"/>
                <w:sz w:val="20"/>
                <w:szCs w:val="20"/>
              </w:rPr>
            </w:pPr>
            <w:ins w:id="550" w:author="cuiqingsong" w:date="2017-07-13T16:11: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17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551" w:author="cuiqingsong" w:date="2017-07-13T16:11:00Z"/>
                <w:rFonts w:asciiTheme="minorEastAsia" w:hAnsiTheme="minorEastAsia" w:cs="宋体"/>
                <w:color w:val="000000" w:themeColor="text1"/>
                <w:kern w:val="0"/>
                <w:sz w:val="20"/>
                <w:szCs w:val="20"/>
              </w:rPr>
            </w:pPr>
            <w:ins w:id="552" w:author="cuiqingsong" w:date="2017-07-13T16:11:00Z">
              <w:r>
                <w:rPr>
                  <w:rFonts w:asciiTheme="minorEastAsia" w:hAnsiTheme="minorEastAsia" w:cs="宋体"/>
                  <w:color w:val="000000" w:themeColor="text1"/>
                  <w:kern w:val="0"/>
                  <w:sz w:val="20"/>
                  <w:szCs w:val="20"/>
                </w:rPr>
                <w:t>seatID</w:t>
              </w:r>
            </w:ins>
          </w:p>
        </w:tc>
        <w:tc>
          <w:tcPr>
            <w:tcW w:w="21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553" w:author="cuiqingsong" w:date="2017-07-13T16:11:00Z"/>
                <w:rFonts w:asciiTheme="minorEastAsia" w:hAnsiTheme="minorEastAsia" w:cs="宋体"/>
                <w:color w:val="000000" w:themeColor="text1"/>
                <w:kern w:val="0"/>
                <w:sz w:val="20"/>
                <w:szCs w:val="20"/>
              </w:rPr>
            </w:pPr>
            <w:ins w:id="554" w:author="cuiqingsong" w:date="2017-07-13T16:11:00Z">
              <w:r>
                <w:rPr>
                  <w:rFonts w:asciiTheme="minorEastAsia" w:hAnsiTheme="minorEastAsia" w:cs="宋体" w:hint="eastAsia"/>
                  <w:color w:val="000000" w:themeColor="text1"/>
                  <w:kern w:val="0"/>
                  <w:sz w:val="20"/>
                  <w:szCs w:val="20"/>
                </w:rPr>
                <w:t>交易席位代码</w:t>
              </w:r>
            </w:ins>
          </w:p>
        </w:tc>
        <w:tc>
          <w:tcPr>
            <w:tcW w:w="8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555" w:author="cuiqingsong" w:date="2017-07-13T16:11:00Z"/>
                <w:rFonts w:asciiTheme="minorEastAsia" w:hAnsiTheme="minorEastAsia" w:cs="宋体"/>
                <w:color w:val="000000" w:themeColor="text1"/>
                <w:kern w:val="0"/>
                <w:sz w:val="20"/>
                <w:szCs w:val="20"/>
              </w:rPr>
            </w:pPr>
            <w:ins w:id="556" w:author="cuiqingsong" w:date="2017-07-13T16:11:00Z">
              <w:r>
                <w:rPr>
                  <w:rFonts w:asciiTheme="minorEastAsia" w:hAnsiTheme="minorEastAsia" w:cs="宋体" w:hint="eastAsia"/>
                  <w:color w:val="000000" w:themeColor="text1"/>
                  <w:kern w:val="0"/>
                  <w:sz w:val="20"/>
                  <w:szCs w:val="20"/>
                </w:rPr>
                <w:t>M</w:t>
              </w:r>
            </w:ins>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ins w:id="557" w:author="cuiqingsong" w:date="2017-07-13T16:11:00Z"/>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17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21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8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O64</w:t>
            </w:r>
          </w:p>
        </w:tc>
        <w:tc>
          <w:tcPr>
            <w:tcW w:w="17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tradeVolume</w:t>
            </w:r>
          </w:p>
        </w:tc>
        <w:tc>
          <w:tcPr>
            <w:tcW w:w="21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成交数量</w:t>
            </w:r>
          </w:p>
        </w:tc>
        <w:tc>
          <w:tcPr>
            <w:tcW w:w="8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O61</w:t>
            </w:r>
          </w:p>
        </w:tc>
        <w:tc>
          <w:tcPr>
            <w:tcW w:w="17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matchDate</w:t>
            </w:r>
          </w:p>
        </w:tc>
        <w:tc>
          <w:tcPr>
            <w:tcW w:w="21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成交日期</w:t>
            </w:r>
          </w:p>
        </w:tc>
        <w:tc>
          <w:tcPr>
            <w:tcW w:w="8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558" w:author="cuiqingsong" w:date="2017-05-16T10:06:00Z">
              <w:r>
                <w:rPr>
                  <w:rFonts w:asciiTheme="minorEastAsia" w:hAnsiTheme="minorEastAsia" w:cs="宋体" w:hint="eastAsia"/>
                  <w:color w:val="000000" w:themeColor="text1"/>
                  <w:kern w:val="0"/>
                  <w:sz w:val="20"/>
                  <w:szCs w:val="20"/>
                </w:rPr>
                <w:t>交易</w:t>
              </w:r>
              <w:r>
                <w:rPr>
                  <w:rFonts w:asciiTheme="minorEastAsia" w:hAnsiTheme="minorEastAsia" w:cs="宋体"/>
                  <w:color w:val="000000" w:themeColor="text1"/>
                  <w:kern w:val="0"/>
                  <w:sz w:val="20"/>
                  <w:szCs w:val="20"/>
                </w:rPr>
                <w:t>日期</w:t>
              </w:r>
            </w:ins>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O62</w:t>
            </w:r>
          </w:p>
        </w:tc>
        <w:tc>
          <w:tcPr>
            <w:tcW w:w="17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matchTime</w:t>
            </w:r>
          </w:p>
        </w:tc>
        <w:tc>
          <w:tcPr>
            <w:tcW w:w="21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成交时间</w:t>
            </w:r>
          </w:p>
        </w:tc>
        <w:tc>
          <w:tcPr>
            <w:tcW w:w="8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559" w:author="cuiqingsong" w:date="2017-05-16T10:06:00Z">
              <w:r>
                <w:rPr>
                  <w:rFonts w:asciiTheme="minorEastAsia" w:hAnsiTheme="minorEastAsia" w:cs="宋体" w:hint="eastAsia"/>
                  <w:color w:val="000000" w:themeColor="text1"/>
                  <w:kern w:val="0"/>
                  <w:sz w:val="20"/>
                  <w:szCs w:val="20"/>
                </w:rPr>
                <w:t>交易</w:t>
              </w:r>
              <w:r>
                <w:rPr>
                  <w:rFonts w:asciiTheme="minorEastAsia" w:hAnsiTheme="minorEastAsia" w:cs="宋体"/>
                  <w:color w:val="000000" w:themeColor="text1"/>
                  <w:kern w:val="0"/>
                  <w:sz w:val="20"/>
                  <w:szCs w:val="20"/>
                </w:rPr>
                <w:t>时间</w:t>
              </w:r>
            </w:ins>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17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21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8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17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21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8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17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localOrderNo2</w:t>
            </w:r>
          </w:p>
        </w:tc>
        <w:tc>
          <w:tcPr>
            <w:tcW w:w="21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8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APP系统生成</w:t>
            </w:r>
          </w:p>
        </w:tc>
      </w:tr>
      <w:tr w:rsidR="002B3E5A" w:rsidTr="006722E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O05</w:t>
            </w:r>
          </w:p>
        </w:tc>
        <w:tc>
          <w:tcPr>
            <w:tcW w:w="17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middleFlag</w:t>
            </w:r>
          </w:p>
        </w:tc>
        <w:tc>
          <w:tcPr>
            <w:tcW w:w="21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是否为中立仓</w:t>
            </w:r>
          </w:p>
        </w:tc>
        <w:tc>
          <w:tcPr>
            <w:tcW w:w="8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2B3E5A" w:rsidRDefault="008F0E58">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交收申报</w:t>
      </w:r>
      <w:r w:rsidR="005C6274">
        <w:rPr>
          <w:rFonts w:asciiTheme="minorEastAsia" w:eastAsiaTheme="minorEastAsia" w:hAnsiTheme="minorEastAsia" w:hint="eastAsia"/>
          <w:color w:val="000000" w:themeColor="text1"/>
        </w:rPr>
        <w:t>报单查询请求及应答</w:t>
      </w:r>
    </w:p>
    <w:p w:rsidR="002B3E5A" w:rsidRDefault="005C6274">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w:t>
      </w:r>
      <w:r w:rsidR="008F0E58">
        <w:rPr>
          <w:rFonts w:asciiTheme="minorEastAsia" w:hAnsiTheme="minorEastAsia" w:hint="eastAsia"/>
          <w:color w:val="000000" w:themeColor="text1"/>
        </w:rPr>
        <w:t>交收申报</w:t>
      </w:r>
      <w:r>
        <w:rPr>
          <w:rFonts w:asciiTheme="minorEastAsia" w:hAnsiTheme="minorEastAsia" w:hint="eastAsia"/>
          <w:color w:val="000000" w:themeColor="text1"/>
        </w:rPr>
        <w:t>报单查询指令用于实时查询</w:t>
      </w:r>
      <w:r w:rsidR="008F0E58">
        <w:rPr>
          <w:rFonts w:asciiTheme="minorEastAsia" w:hAnsiTheme="minorEastAsia" w:hint="eastAsia"/>
          <w:color w:val="000000" w:themeColor="text1"/>
        </w:rPr>
        <w:t>交收申报</w:t>
      </w:r>
      <w:r>
        <w:rPr>
          <w:rFonts w:asciiTheme="minorEastAsia" w:hAnsiTheme="minorEastAsia" w:hint="eastAsia"/>
          <w:color w:val="000000" w:themeColor="text1"/>
        </w:rPr>
        <w:t>报单信息，支持查询多笔</w:t>
      </w:r>
      <w:r w:rsidR="008F0E58">
        <w:rPr>
          <w:rFonts w:asciiTheme="minorEastAsia" w:hAnsiTheme="minorEastAsia" w:hint="eastAsia"/>
          <w:color w:val="000000" w:themeColor="text1"/>
        </w:rPr>
        <w:t>交收申报</w:t>
      </w:r>
      <w:r>
        <w:rPr>
          <w:rFonts w:asciiTheme="minorEastAsia" w:hAnsiTheme="minorEastAsia" w:hint="eastAsia"/>
          <w:color w:val="000000" w:themeColor="text1"/>
        </w:rPr>
        <w:t>报单信息。</w:t>
      </w:r>
      <w:ins w:id="560" w:author="cuiqingsong" w:date="2017-05-16T10:12:00Z">
        <w:r>
          <w:rPr>
            <w:rFonts w:asciiTheme="minorEastAsia" w:hAnsiTheme="minorEastAsia" w:hint="eastAsia"/>
            <w:color w:val="000000" w:themeColor="text1"/>
          </w:rPr>
          <w:t>默认查询当前</w:t>
        </w:r>
        <w:r>
          <w:rPr>
            <w:rFonts w:asciiTheme="minorEastAsia" w:hAnsiTheme="minorEastAsia"/>
            <w:color w:val="000000" w:themeColor="text1"/>
          </w:rPr>
          <w:t>交易日</w:t>
        </w:r>
        <w:r>
          <w:rPr>
            <w:rFonts w:asciiTheme="minorEastAsia" w:hAnsiTheme="minorEastAsia" w:hint="eastAsia"/>
            <w:color w:val="000000" w:themeColor="text1"/>
          </w:rPr>
          <w:t>所有渠道报单信息。</w:t>
        </w:r>
      </w:ins>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会员系统返回时按照报单编号的倒序排列。</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8935" w:type="dxa"/>
        <w:tblInd w:w="103" w:type="dxa"/>
        <w:tblLayout w:type="fixed"/>
        <w:tblLook w:val="04A0" w:firstRow="1" w:lastRow="0" w:firstColumn="1" w:lastColumn="0" w:noHBand="0" w:noVBand="1"/>
      </w:tblPr>
      <w:tblGrid>
        <w:gridCol w:w="653"/>
        <w:gridCol w:w="618"/>
        <w:gridCol w:w="2278"/>
        <w:gridCol w:w="1816"/>
        <w:gridCol w:w="618"/>
        <w:gridCol w:w="618"/>
        <w:gridCol w:w="2334"/>
      </w:tblGrid>
      <w:tr w:rsidR="002B3E5A">
        <w:trPr>
          <w:trHeight w:val="270"/>
          <w:tblHeader/>
        </w:trPr>
        <w:tc>
          <w:tcPr>
            <w:tcW w:w="653" w:type="dxa"/>
            <w:tcBorders>
              <w:top w:val="single" w:sz="4" w:space="0" w:color="auto"/>
              <w:left w:val="single" w:sz="4" w:space="0" w:color="auto"/>
              <w:bottom w:val="single" w:sz="4" w:space="0" w:color="auto"/>
              <w:right w:val="single" w:sz="4" w:space="0" w:color="auto"/>
            </w:tcBorders>
            <w:shd w:val="clear" w:color="000000" w:fill="D9D9D9"/>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符号</w:t>
            </w:r>
          </w:p>
        </w:tc>
        <w:tc>
          <w:tcPr>
            <w:tcW w:w="618" w:type="dxa"/>
            <w:tcBorders>
              <w:top w:val="single" w:sz="4" w:space="0" w:color="auto"/>
              <w:left w:val="single" w:sz="4" w:space="0" w:color="auto"/>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proofErr w:type="gramStart"/>
            <w:r>
              <w:rPr>
                <w:rFonts w:asciiTheme="minorEastAsia" w:hAnsiTheme="minorEastAsia" w:cs="宋体" w:hint="eastAsia"/>
                <w:b/>
                <w:bCs/>
                <w:color w:val="000000" w:themeColor="text1"/>
                <w:kern w:val="0"/>
                <w:sz w:val="20"/>
                <w:szCs w:val="20"/>
              </w:rPr>
              <w:t>域号</w:t>
            </w:r>
            <w:proofErr w:type="gramEnd"/>
          </w:p>
        </w:tc>
        <w:tc>
          <w:tcPr>
            <w:tcW w:w="227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816"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61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61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2334"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22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34"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不填</w:t>
            </w:r>
            <w:proofErr w:type="gramStart"/>
            <w:r>
              <w:rPr>
                <w:rFonts w:asciiTheme="minorEastAsia" w:hAnsiTheme="minorEastAsia" w:cs="宋体" w:hint="eastAsia"/>
                <w:color w:val="000000" w:themeColor="text1"/>
                <w:kern w:val="0"/>
                <w:sz w:val="20"/>
                <w:szCs w:val="20"/>
              </w:rPr>
              <w:t>查全部</w:t>
            </w:r>
            <w:proofErr w:type="gramEnd"/>
            <w:r>
              <w:rPr>
                <w:rFonts w:asciiTheme="minorEastAsia" w:hAnsiTheme="minorEastAsia" w:cs="宋体" w:hint="eastAsia"/>
                <w:color w:val="000000" w:themeColor="text1"/>
                <w:kern w:val="0"/>
                <w:sz w:val="20"/>
                <w:szCs w:val="20"/>
              </w:rPr>
              <w:t>合约</w:t>
            </w: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22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34"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不填</w:t>
            </w:r>
            <w:proofErr w:type="gramStart"/>
            <w:r>
              <w:rPr>
                <w:rFonts w:asciiTheme="minorEastAsia" w:hAnsiTheme="minorEastAsia" w:cs="宋体" w:hint="eastAsia"/>
                <w:color w:val="000000" w:themeColor="text1"/>
                <w:kern w:val="0"/>
                <w:sz w:val="20"/>
                <w:szCs w:val="20"/>
              </w:rPr>
              <w:t>查全部</w:t>
            </w:r>
            <w:proofErr w:type="gramEnd"/>
            <w:r>
              <w:rPr>
                <w:rFonts w:asciiTheme="minorEastAsia" w:hAnsiTheme="minorEastAsia" w:cs="宋体" w:hint="eastAsia"/>
                <w:color w:val="000000" w:themeColor="text1"/>
                <w:kern w:val="0"/>
                <w:sz w:val="20"/>
                <w:szCs w:val="20"/>
              </w:rPr>
              <w:t>报单</w:t>
            </w: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22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34"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22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34"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ins w:id="561" w:author="cuiqingsong" w:date="2017-07-13T16:11:00Z"/>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ins w:id="562" w:author="cuiqingsong" w:date="2017-07-13T16:11:00Z"/>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563" w:author="cuiqingsong" w:date="2017-07-13T16:11:00Z"/>
                <w:rFonts w:asciiTheme="minorEastAsia" w:hAnsiTheme="minorEastAsia" w:cs="宋体"/>
                <w:color w:val="000000" w:themeColor="text1"/>
                <w:kern w:val="0"/>
                <w:sz w:val="20"/>
                <w:szCs w:val="20"/>
              </w:rPr>
            </w:pPr>
            <w:ins w:id="564" w:author="cuiqingsong" w:date="2017-07-13T16:11: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22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565" w:author="cuiqingsong" w:date="2017-07-13T16:11:00Z"/>
                <w:rFonts w:asciiTheme="minorEastAsia" w:hAnsiTheme="minorEastAsia" w:cs="宋体"/>
                <w:color w:val="000000" w:themeColor="text1"/>
                <w:kern w:val="0"/>
                <w:sz w:val="20"/>
                <w:szCs w:val="20"/>
              </w:rPr>
            </w:pPr>
            <w:ins w:id="566" w:author="cuiqingsong" w:date="2017-07-13T16:11:00Z">
              <w:r>
                <w:rPr>
                  <w:rFonts w:asciiTheme="minorEastAsia" w:hAnsiTheme="minorEastAsia" w:cs="宋体"/>
                  <w:color w:val="000000" w:themeColor="text1"/>
                  <w:kern w:val="0"/>
                  <w:sz w:val="20"/>
                  <w:szCs w:val="20"/>
                </w:rPr>
                <w:t>seatID</w:t>
              </w:r>
            </w:ins>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567" w:author="cuiqingsong" w:date="2017-07-13T16:11:00Z"/>
                <w:rFonts w:asciiTheme="minorEastAsia" w:hAnsiTheme="minorEastAsia" w:cs="宋体"/>
                <w:color w:val="000000" w:themeColor="text1"/>
                <w:kern w:val="0"/>
                <w:sz w:val="20"/>
                <w:szCs w:val="20"/>
              </w:rPr>
            </w:pPr>
            <w:ins w:id="568" w:author="cuiqingsong" w:date="2017-07-13T16:11:00Z">
              <w:r>
                <w:rPr>
                  <w:rFonts w:asciiTheme="minorEastAsia" w:hAnsiTheme="minorEastAsia" w:cs="宋体" w:hint="eastAsia"/>
                  <w:color w:val="000000" w:themeColor="text1"/>
                  <w:kern w:val="0"/>
                  <w:sz w:val="20"/>
                  <w:szCs w:val="20"/>
                </w:rPr>
                <w:t>交易席位代码</w:t>
              </w:r>
            </w:ins>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569" w:author="cuiqingsong" w:date="2017-07-13T16:11:00Z"/>
                <w:rFonts w:asciiTheme="minorEastAsia" w:hAnsiTheme="minorEastAsia" w:cs="宋体"/>
                <w:color w:val="000000" w:themeColor="text1"/>
                <w:kern w:val="0"/>
                <w:sz w:val="20"/>
                <w:szCs w:val="20"/>
              </w:rPr>
            </w:pPr>
            <w:ins w:id="570" w:author="cuiqingsong" w:date="2017-07-13T16:11:00Z">
              <w:r>
                <w:rPr>
                  <w:rFonts w:asciiTheme="minorEastAsia" w:hAnsiTheme="minorEastAsia" w:cs="宋体" w:hint="eastAsia"/>
                  <w:color w:val="000000" w:themeColor="text1"/>
                  <w:kern w:val="0"/>
                  <w:sz w:val="20"/>
                  <w:szCs w:val="20"/>
                </w:rPr>
                <w:t>M</w:t>
              </w:r>
            </w:ins>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571" w:author="cuiqingsong" w:date="2017-07-13T16:11:00Z"/>
                <w:rFonts w:asciiTheme="minorEastAsia" w:hAnsiTheme="minorEastAsia" w:cs="宋体"/>
                <w:color w:val="000000" w:themeColor="text1"/>
                <w:kern w:val="0"/>
                <w:sz w:val="20"/>
                <w:szCs w:val="20"/>
              </w:rPr>
            </w:pPr>
            <w:ins w:id="572" w:author="cuiqingsong" w:date="2017-07-13T16:11:00Z">
              <w:r>
                <w:rPr>
                  <w:rFonts w:asciiTheme="minorEastAsia" w:hAnsiTheme="minorEastAsia" w:cs="宋体" w:hint="eastAsia"/>
                  <w:color w:val="000000"/>
                  <w:kern w:val="0"/>
                  <w:sz w:val="20"/>
                  <w:szCs w:val="20"/>
                </w:rPr>
                <w:t>←</w:t>
              </w:r>
            </w:ins>
          </w:p>
        </w:tc>
        <w:tc>
          <w:tcPr>
            <w:tcW w:w="2334"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ins w:id="573" w:author="cuiqingsong" w:date="2017-07-13T16:11:00Z"/>
                <w:rFonts w:asciiTheme="minorEastAsia" w:hAnsiTheme="minorEastAsia" w:cs="宋体"/>
                <w:color w:val="000000" w:themeColor="text1"/>
                <w:kern w:val="0"/>
                <w:sz w:val="20"/>
                <w:szCs w:val="20"/>
              </w:rPr>
            </w:pP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T82</w:t>
            </w:r>
          </w:p>
        </w:tc>
        <w:tc>
          <w:tcPr>
            <w:tcW w:w="22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source</w:t>
            </w:r>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来源</w:t>
            </w:r>
          </w:p>
        </w:tc>
        <w:tc>
          <w:tcPr>
            <w:tcW w:w="618" w:type="dxa"/>
            <w:tcBorders>
              <w:top w:val="nil"/>
              <w:left w:val="nil"/>
              <w:bottom w:val="single" w:sz="4" w:space="0" w:color="auto"/>
              <w:right w:val="single" w:sz="4" w:space="0" w:color="auto"/>
            </w:tcBorders>
            <w:shd w:val="clear" w:color="auto" w:fill="auto"/>
            <w:vAlign w:val="center"/>
          </w:tcPr>
          <w:p w:rsidR="002B3E5A" w:rsidRDefault="006722EA">
            <w:pPr>
              <w:widowControl/>
              <w:spacing w:line="240" w:lineRule="auto"/>
              <w:ind w:firstLineChars="0" w:firstLine="0"/>
              <w:jc w:val="left"/>
              <w:rPr>
                <w:rFonts w:asciiTheme="minorEastAsia" w:hAnsiTheme="minorEastAsia" w:cs="宋体"/>
                <w:color w:val="000000" w:themeColor="text1"/>
                <w:kern w:val="0"/>
                <w:sz w:val="20"/>
                <w:szCs w:val="20"/>
              </w:rPr>
            </w:pPr>
            <w:ins w:id="574" w:author="cuiqingsong" w:date="2017-08-11T16:26:00Z">
              <w:r>
                <w:rPr>
                  <w:rFonts w:asciiTheme="minorEastAsia" w:hAnsiTheme="minorEastAsia" w:cs="宋体"/>
                  <w:color w:val="000000" w:themeColor="text1"/>
                  <w:kern w:val="0"/>
                  <w:sz w:val="20"/>
                  <w:szCs w:val="20"/>
                </w:rPr>
                <w:t>0</w:t>
              </w:r>
            </w:ins>
            <w:del w:id="575" w:author="cuiqingsong" w:date="2017-08-11T16:26:00Z">
              <w:r w:rsidR="005C6274" w:rsidDel="006722EA">
                <w:rPr>
                  <w:rFonts w:asciiTheme="minorEastAsia" w:hAnsiTheme="minorEastAsia" w:cs="宋体" w:hint="eastAsia"/>
                  <w:color w:val="000000" w:themeColor="text1"/>
                  <w:kern w:val="0"/>
                  <w:sz w:val="20"/>
                  <w:szCs w:val="20"/>
                </w:rPr>
                <w:delText>M</w:delText>
              </w:r>
            </w:del>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34" w:type="dxa"/>
            <w:tcBorders>
              <w:top w:val="nil"/>
              <w:left w:val="nil"/>
              <w:bottom w:val="single" w:sz="4" w:space="0" w:color="auto"/>
              <w:right w:val="single" w:sz="4" w:space="0" w:color="auto"/>
            </w:tcBorders>
            <w:shd w:val="clear" w:color="auto" w:fill="auto"/>
            <w:vAlign w:val="center"/>
          </w:tcPr>
          <w:p w:rsidR="006722EA" w:rsidRDefault="006722EA">
            <w:pPr>
              <w:widowControl/>
              <w:spacing w:line="240" w:lineRule="auto"/>
              <w:ind w:firstLineChars="0" w:firstLine="0"/>
              <w:jc w:val="left"/>
              <w:rPr>
                <w:ins w:id="576" w:author="cuiqingsong" w:date="2017-08-11T16:26:00Z"/>
                <w:rFonts w:asciiTheme="minorEastAsia" w:hAnsiTheme="minorEastAsia"/>
                <w:color w:val="000000" w:themeColor="text1"/>
                <w:sz w:val="20"/>
                <w:szCs w:val="20"/>
                <w:shd w:val="clear" w:color="auto" w:fill="FFFFFF"/>
              </w:rPr>
            </w:pPr>
            <w:ins w:id="577" w:author="cuiqingsong" w:date="2017-08-11T16:26:00Z">
              <w:r>
                <w:rPr>
                  <w:rFonts w:asciiTheme="minorEastAsia" w:hAnsiTheme="minorEastAsia" w:hint="eastAsia"/>
                  <w:color w:val="000000" w:themeColor="text1"/>
                  <w:sz w:val="20"/>
                  <w:szCs w:val="20"/>
                  <w:shd w:val="clear" w:color="auto" w:fill="FFFFFF"/>
                </w:rPr>
                <w:t>不填</w:t>
              </w:r>
              <w:proofErr w:type="gramStart"/>
              <w:r>
                <w:rPr>
                  <w:rFonts w:asciiTheme="minorEastAsia" w:hAnsiTheme="minorEastAsia" w:hint="eastAsia"/>
                  <w:color w:val="000000" w:themeColor="text1"/>
                  <w:sz w:val="20"/>
                  <w:szCs w:val="20"/>
                  <w:shd w:val="clear" w:color="auto" w:fill="FFFFFF"/>
                </w:rPr>
                <w:t>查全部</w:t>
              </w:r>
              <w:proofErr w:type="gramEnd"/>
              <w:r>
                <w:rPr>
                  <w:rFonts w:asciiTheme="minorEastAsia" w:hAnsiTheme="minorEastAsia" w:hint="eastAsia"/>
                  <w:color w:val="000000" w:themeColor="text1"/>
                  <w:sz w:val="20"/>
                  <w:szCs w:val="20"/>
                  <w:shd w:val="clear" w:color="auto" w:fill="FFFFFF"/>
                </w:rPr>
                <w:t>渠道</w:t>
              </w:r>
            </w:ins>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578" w:author="cuiqingsong" w:date="2017-08-11T16:26:00Z">
              <w:r w:rsidDel="006722EA">
                <w:rPr>
                  <w:rFonts w:asciiTheme="minorEastAsia" w:hAnsiTheme="minorEastAsia" w:hint="eastAsia"/>
                  <w:color w:val="000000" w:themeColor="text1"/>
                  <w:sz w:val="20"/>
                  <w:szCs w:val="20"/>
                  <w:shd w:val="clear" w:color="auto" w:fill="FFFFFF"/>
                </w:rPr>
                <w:delText>1位字符，默认取值a,代表是APP渠道</w:delText>
              </w:r>
            </w:del>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22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34"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22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w:t>
            </w:r>
            <w:proofErr w:type="gramStart"/>
            <w:r>
              <w:rPr>
                <w:rFonts w:asciiTheme="minorEastAsia" w:hAnsiTheme="minorEastAsia" w:cs="宋体" w:hint="eastAsia"/>
                <w:color w:val="000000" w:themeColor="text1"/>
                <w:kern w:val="0"/>
                <w:sz w:val="20"/>
                <w:szCs w:val="20"/>
              </w:rPr>
              <w:t>帐号</w:t>
            </w:r>
            <w:proofErr w:type="gramEnd"/>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34"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34" w:type="dxa"/>
            <w:tcBorders>
              <w:top w:val="single" w:sz="4" w:space="0" w:color="auto"/>
              <w:left w:val="nil"/>
              <w:bottom w:val="single" w:sz="4" w:space="0" w:color="auto"/>
              <w:right w:val="single" w:sz="4" w:space="0" w:color="auto"/>
            </w:tcBorders>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localOrderNo2</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34"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APP系统生成</w:t>
            </w: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rPr>
                <w:rFonts w:asciiTheme="minorEastAsia" w:hAnsiTheme="minorEastAsia"/>
                <w:color w:val="000000" w:themeColor="text1"/>
                <w:sz w:val="20"/>
                <w:szCs w:val="20"/>
              </w:rPr>
            </w:pPr>
            <w:r>
              <w:rPr>
                <w:rFonts w:asciiTheme="minorEastAsia" w:hAnsiTheme="minorEastAsia" w:hint="eastAsia"/>
                <w:color w:val="000000" w:themeColor="text1"/>
                <w:sz w:val="20"/>
                <w:szCs w:val="20"/>
              </w:rPr>
              <w:lastRenderedPageBreak/>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O47</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[deliveryAppOrderInfoData]</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8F0E5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交收申报</w:t>
            </w:r>
            <w:r w:rsidR="005C6274">
              <w:rPr>
                <w:rFonts w:asciiTheme="minorEastAsia" w:hAnsiTheme="minorEastAsia" w:cs="宋体" w:hint="eastAsia"/>
                <w:color w:val="000000" w:themeColor="text1"/>
                <w:kern w:val="0"/>
                <w:sz w:val="20"/>
                <w:szCs w:val="20"/>
              </w:rPr>
              <w:t>报单信息数据</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w:t>
            </w:r>
            <w:proofErr w:type="gramStart"/>
            <w:r>
              <w:rPr>
                <w:rFonts w:asciiTheme="minorEastAsia" w:hAnsiTheme="minorEastAsia" w:cs="宋体" w:hint="eastAsia"/>
                <w:color w:val="000000" w:themeColor="text1"/>
                <w:kern w:val="0"/>
                <w:sz w:val="20"/>
                <w:szCs w:val="20"/>
              </w:rPr>
              <w:t>且查</w:t>
            </w:r>
            <w:r w:rsidR="008F0E58">
              <w:rPr>
                <w:rFonts w:asciiTheme="minorEastAsia" w:hAnsiTheme="minorEastAsia" w:cs="宋体" w:hint="eastAsia"/>
                <w:color w:val="000000" w:themeColor="text1"/>
                <w:kern w:val="0"/>
                <w:sz w:val="20"/>
                <w:szCs w:val="20"/>
              </w:rPr>
              <w:t>交收</w:t>
            </w:r>
            <w:proofErr w:type="gramEnd"/>
            <w:r w:rsidR="008F0E58">
              <w:rPr>
                <w:rFonts w:asciiTheme="minorEastAsia" w:hAnsiTheme="minorEastAsia" w:cs="宋体" w:hint="eastAsia"/>
                <w:color w:val="000000" w:themeColor="text1"/>
                <w:kern w:val="0"/>
                <w:sz w:val="20"/>
                <w:szCs w:val="20"/>
              </w:rPr>
              <w:t>申报</w:t>
            </w:r>
            <w:r>
              <w:rPr>
                <w:rFonts w:asciiTheme="minorEastAsia" w:hAnsiTheme="minorEastAsia" w:cs="宋体" w:hint="eastAsia"/>
                <w:color w:val="000000" w:themeColor="text1"/>
                <w:kern w:val="0"/>
                <w:sz w:val="20"/>
                <w:szCs w:val="20"/>
              </w:rPr>
              <w:t>时必填</w:t>
            </w: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rPr>
                <w:rFonts w:asciiTheme="minorEastAsia" w:hAnsiTheme="minorEastAsia"/>
                <w:color w:val="000000" w:themeColor="text1"/>
                <w:sz w:val="20"/>
                <w:szCs w:val="20"/>
              </w:rPr>
            </w:pPr>
            <w:r>
              <w:rPr>
                <w:rFonts w:asciiTheme="minorEastAsia" w:hAnsiTheme="minorEastAsia" w:hint="eastAsia"/>
                <w:color w:val="000000" w:themeColor="text1"/>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8F0E5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交收申报</w:t>
            </w:r>
            <w:r w:rsidR="005C6274">
              <w:rPr>
                <w:rFonts w:asciiTheme="minorEastAsia" w:hAnsiTheme="minorEastAsia" w:cs="宋体" w:hint="eastAsia"/>
                <w:color w:val="000000" w:themeColor="text1"/>
                <w:kern w:val="0"/>
                <w:sz w:val="20"/>
                <w:szCs w:val="20"/>
              </w:rPr>
              <w:t>报单信息</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proofErr w:type="gramStart"/>
            <w:r>
              <w:rPr>
                <w:rFonts w:asciiTheme="minorEastAsia" w:hAnsiTheme="minorEastAsia" w:cs="宋体" w:hint="eastAsia"/>
                <w:color w:val="000000" w:themeColor="text1"/>
                <w:kern w:val="0"/>
                <w:sz w:val="20"/>
                <w:szCs w:val="20"/>
              </w:rPr>
              <w:t>当查</w:t>
            </w:r>
            <w:r w:rsidR="008F0E58">
              <w:rPr>
                <w:rFonts w:asciiTheme="minorEastAsia" w:hAnsiTheme="minorEastAsia" w:cs="宋体" w:hint="eastAsia"/>
                <w:color w:val="000000" w:themeColor="text1"/>
                <w:kern w:val="0"/>
                <w:sz w:val="20"/>
                <w:szCs w:val="20"/>
              </w:rPr>
              <w:t>交收</w:t>
            </w:r>
            <w:proofErr w:type="gramEnd"/>
            <w:r w:rsidR="008F0E58">
              <w:rPr>
                <w:rFonts w:asciiTheme="minorEastAsia" w:hAnsiTheme="minorEastAsia" w:cs="宋体" w:hint="eastAsia"/>
                <w:color w:val="000000" w:themeColor="text1"/>
                <w:kern w:val="0"/>
                <w:sz w:val="20"/>
                <w:szCs w:val="20"/>
              </w:rPr>
              <w:t>申报</w:t>
            </w:r>
            <w:r>
              <w:rPr>
                <w:rFonts w:asciiTheme="minorEastAsia" w:hAnsiTheme="minorEastAsia" w:cs="宋体" w:hint="eastAsia"/>
                <w:color w:val="000000" w:themeColor="text1"/>
                <w:kern w:val="0"/>
                <w:sz w:val="20"/>
                <w:szCs w:val="20"/>
              </w:rPr>
              <w:t>时必填</w:t>
            </w: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618" w:type="dxa"/>
            <w:tcBorders>
              <w:top w:val="single" w:sz="4" w:space="0" w:color="auto"/>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579" w:author="cuiqingsong" w:date="2017-05-16T10:07: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580" w:author="cuiqingsong" w:date="2017-05-16T10:07: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T11</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applyDate</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申请日期</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ins w:id="581" w:author="cuiqingsong" w:date="2017-05-16T10:07:00Z"/>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582" w:author="cuiqingsong" w:date="2017-05-16T10:07:00Z">
              <w:r>
                <w:rPr>
                  <w:rFonts w:asciiTheme="minorEastAsia" w:hAnsiTheme="minorEastAsia" w:cs="宋体" w:hint="eastAsia"/>
                  <w:color w:val="000000" w:themeColor="text1"/>
                  <w:kern w:val="0"/>
                  <w:sz w:val="20"/>
                  <w:szCs w:val="20"/>
                </w:rPr>
                <w:t>交易</w:t>
              </w:r>
              <w:r>
                <w:rPr>
                  <w:rFonts w:asciiTheme="minorEastAsia" w:hAnsiTheme="minorEastAsia" w:cs="宋体"/>
                  <w:color w:val="000000" w:themeColor="text1"/>
                  <w:kern w:val="0"/>
                  <w:sz w:val="20"/>
                  <w:szCs w:val="20"/>
                </w:rPr>
                <w:t>日期</w:t>
              </w:r>
            </w:ins>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583" w:author="cuiqingsong" w:date="2017-05-16T10:07: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T12</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applyTime</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申请时间</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ins w:id="584" w:author="cuiqingsong" w:date="2017-05-16T10:07:00Z"/>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585" w:author="cuiqingsong" w:date="2017-05-16T10:07:00Z">
              <w:r>
                <w:rPr>
                  <w:rFonts w:asciiTheme="minorEastAsia" w:hAnsiTheme="minorEastAsia" w:cs="宋体" w:hint="eastAsia"/>
                  <w:color w:val="000000" w:themeColor="text1"/>
                  <w:kern w:val="0"/>
                  <w:sz w:val="20"/>
                  <w:szCs w:val="20"/>
                </w:rPr>
                <w:t>交易</w:t>
              </w:r>
              <w:r>
                <w:rPr>
                  <w:rFonts w:asciiTheme="minorEastAsia" w:hAnsiTheme="minorEastAsia" w:cs="宋体"/>
                  <w:color w:val="000000" w:themeColor="text1"/>
                  <w:kern w:val="0"/>
                  <w:sz w:val="20"/>
                  <w:szCs w:val="20"/>
                </w:rPr>
                <w:t>时间</w:t>
              </w:r>
            </w:ins>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O07</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quantity</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申报数量</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586" w:author="cuiqingsong" w:date="2017-05-16T10:07: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O08</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remainQuantity</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剩余数量</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O17</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orderCancelFlag</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撤单标志</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587" w:author="cuiqingsong" w:date="2017-05-16T10:07:00Z">
              <w:r>
                <w:rPr>
                  <w:rFonts w:asciiTheme="minorEastAsia" w:hAnsiTheme="minorEastAsia" w:cs="宋体" w:hint="eastAsia"/>
                  <w:color w:val="000000" w:themeColor="text1"/>
                  <w:kern w:val="0"/>
                  <w:sz w:val="20"/>
                  <w:szCs w:val="20"/>
                </w:rPr>
                <w:delText>APP一期需要</w:delText>
              </w:r>
            </w:del>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如果之前未提交过撤单请求，返回1-未撤单；如果是已提交撤单请求，但二级系统正在处理，返回2-待撤单；如果二级系统已经撤销，返回3-已撤销。下同。</w:t>
            </w: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T22</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cancelTime</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撤销时间</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查询结果不为空且当有撤单时必填</w:t>
            </w: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588" w:author="cuiqingsong" w:date="2017-05-16T10:07: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O09</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orderStatus</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订单状态</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del w:id="589" w:author="cuiqingsong" w:date="2017-05-16T10:07:00Z"/>
                <w:rFonts w:asciiTheme="minorEastAsia" w:hAnsiTheme="minorEastAsia" w:cs="宋体"/>
                <w:color w:val="000000" w:themeColor="text1"/>
                <w:kern w:val="0"/>
                <w:sz w:val="20"/>
                <w:szCs w:val="20"/>
              </w:rPr>
            </w:pPr>
            <w:del w:id="590" w:author="cuiqingsong" w:date="2017-05-16T10:07:00Z">
              <w:r>
                <w:rPr>
                  <w:rFonts w:asciiTheme="minorEastAsia" w:hAnsiTheme="minorEastAsia" w:cs="宋体" w:hint="eastAsia"/>
                  <w:color w:val="000000" w:themeColor="text1"/>
                  <w:kern w:val="0"/>
                  <w:sz w:val="20"/>
                  <w:szCs w:val="20"/>
                </w:rPr>
                <w:delText>APP一期需要</w:delText>
              </w:r>
            </w:del>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订单状态为[o-未成交],且撤单标志为[1-未撤单]时,报单可撤销</w:t>
            </w: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localOrderNo2</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334"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结果不为空时返回</w:t>
            </w:r>
          </w:p>
        </w:tc>
      </w:tr>
      <w:tr w:rsidR="002B3E5A">
        <w:trPr>
          <w:trHeight w:val="270"/>
          <w:ins w:id="591" w:author="cuiqingsong" w:date="2017-07-25T15:54:00Z"/>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ins w:id="592" w:author="cuiqingsong" w:date="2017-07-25T15:54:00Z"/>
                <w:rFonts w:asciiTheme="minorEastAsia" w:hAnsiTheme="minorEastAsia" w:cs="宋体"/>
                <w:color w:val="000000" w:themeColor="text1"/>
                <w:kern w:val="0"/>
                <w:sz w:val="20"/>
                <w:szCs w:val="20"/>
              </w:rPr>
            </w:pPr>
            <w:ins w:id="593" w:author="cuiqingsong" w:date="2017-07-25T15:54:00Z">
              <w:r>
                <w:rPr>
                  <w:rFonts w:asciiTheme="minorEastAsia" w:hAnsiTheme="minorEastAsia" w:cs="宋体" w:hint="eastAsia"/>
                  <w:color w:val="000000" w:themeColor="text1"/>
                  <w:kern w:val="0"/>
                  <w:sz w:val="20"/>
                  <w:szCs w:val="20"/>
                </w:rPr>
                <w:t>→</w:t>
              </w:r>
            </w:ins>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594" w:author="cuiqingsong" w:date="2017-07-25T15:54:00Z"/>
                <w:rFonts w:asciiTheme="minorEastAsia" w:hAnsiTheme="minorEastAsia" w:cs="宋体"/>
                <w:color w:val="000000" w:themeColor="text1"/>
                <w:sz w:val="20"/>
                <w:szCs w:val="20"/>
              </w:rPr>
            </w:pPr>
            <w:ins w:id="595" w:author="cuiqingsong" w:date="2017-07-25T15:54:00Z">
              <w:r>
                <w:rPr>
                  <w:rFonts w:asciiTheme="minorEastAsia" w:hAnsiTheme="minorEastAsia" w:cs="宋体" w:hint="eastAsia"/>
                  <w:color w:val="000000" w:themeColor="text1"/>
                  <w:sz w:val="20"/>
                  <w:szCs w:val="20"/>
                </w:rPr>
                <w:t>T</w:t>
              </w:r>
              <w:r>
                <w:rPr>
                  <w:rFonts w:asciiTheme="minorEastAsia" w:hAnsiTheme="minorEastAsia" w:cs="宋体"/>
                  <w:color w:val="000000" w:themeColor="text1"/>
                  <w:sz w:val="20"/>
                  <w:szCs w:val="20"/>
                </w:rPr>
                <w:t>82</w:t>
              </w:r>
            </w:ins>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596" w:author="cuiqingsong" w:date="2017-07-25T15:54:00Z"/>
                <w:rFonts w:asciiTheme="minorEastAsia" w:hAnsiTheme="minorEastAsia" w:cs="宋体"/>
                <w:color w:val="000000" w:themeColor="text1"/>
                <w:kern w:val="0"/>
                <w:sz w:val="20"/>
                <w:szCs w:val="20"/>
              </w:rPr>
            </w:pPr>
            <w:ins w:id="597" w:author="cuiqingsong" w:date="2017-07-25T15:54:00Z">
              <w:r>
                <w:rPr>
                  <w:rFonts w:asciiTheme="minorEastAsia" w:hAnsiTheme="minorEastAsia" w:cs="宋体"/>
                  <w:color w:val="000000" w:themeColor="text1"/>
                  <w:kern w:val="0"/>
                  <w:sz w:val="20"/>
                  <w:szCs w:val="20"/>
                </w:rPr>
                <w:t>source</w:t>
              </w:r>
            </w:ins>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598" w:author="cuiqingsong" w:date="2017-07-25T15:54:00Z"/>
                <w:rFonts w:asciiTheme="minorEastAsia" w:hAnsiTheme="minorEastAsia" w:cs="宋体"/>
                <w:color w:val="000000" w:themeColor="text1"/>
                <w:kern w:val="0"/>
                <w:sz w:val="20"/>
                <w:szCs w:val="20"/>
              </w:rPr>
            </w:pPr>
            <w:ins w:id="599" w:author="cuiqingsong" w:date="2017-07-25T15:54:00Z">
              <w:r>
                <w:rPr>
                  <w:rFonts w:asciiTheme="minorEastAsia" w:hAnsiTheme="minorEastAsia" w:cs="宋体" w:hint="eastAsia"/>
                  <w:color w:val="000000" w:themeColor="text1"/>
                  <w:kern w:val="0"/>
                  <w:sz w:val="20"/>
                  <w:szCs w:val="20"/>
                </w:rPr>
                <w:t>渠道标识</w:t>
              </w:r>
            </w:ins>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600" w:author="cuiqingsong" w:date="2017-07-25T15:54:00Z"/>
                <w:rFonts w:asciiTheme="minorEastAsia" w:hAnsiTheme="minorEastAsia" w:cs="宋体"/>
                <w:color w:val="000000" w:themeColor="text1"/>
                <w:kern w:val="0"/>
                <w:sz w:val="20"/>
                <w:szCs w:val="20"/>
              </w:rPr>
            </w:pPr>
            <w:ins w:id="601" w:author="cuiqingsong" w:date="2017-07-25T15:54:00Z">
              <w:r>
                <w:rPr>
                  <w:rFonts w:asciiTheme="minorEastAsia" w:hAnsiTheme="minorEastAsia" w:cs="宋体" w:hint="eastAsia"/>
                  <w:color w:val="000000" w:themeColor="text1"/>
                  <w:kern w:val="0"/>
                  <w:sz w:val="20"/>
                  <w:szCs w:val="20"/>
                </w:rPr>
                <w:t>-</w:t>
              </w:r>
            </w:ins>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602" w:author="cuiqingsong" w:date="2017-07-25T15:54:00Z"/>
                <w:rFonts w:asciiTheme="minorEastAsia" w:hAnsiTheme="minorEastAsia" w:cs="宋体"/>
                <w:color w:val="000000" w:themeColor="text1"/>
                <w:kern w:val="0"/>
                <w:sz w:val="20"/>
                <w:szCs w:val="20"/>
              </w:rPr>
            </w:pPr>
            <w:ins w:id="603" w:author="cuiqingsong" w:date="2017-07-25T15:54:00Z">
              <w:r>
                <w:rPr>
                  <w:rFonts w:asciiTheme="minorEastAsia" w:hAnsiTheme="minorEastAsia" w:cs="宋体" w:hint="eastAsia"/>
                  <w:color w:val="000000" w:themeColor="text1"/>
                  <w:kern w:val="0"/>
                  <w:sz w:val="20"/>
                  <w:szCs w:val="20"/>
                </w:rPr>
                <w:t>C</w:t>
              </w:r>
            </w:ins>
          </w:p>
        </w:tc>
        <w:tc>
          <w:tcPr>
            <w:tcW w:w="2334" w:type="dxa"/>
            <w:tcBorders>
              <w:top w:val="single" w:sz="4" w:space="0" w:color="auto"/>
              <w:left w:val="nil"/>
              <w:bottom w:val="single" w:sz="4" w:space="0" w:color="auto"/>
              <w:right w:val="single" w:sz="4" w:space="0" w:color="auto"/>
            </w:tcBorders>
            <w:shd w:val="clear" w:color="auto" w:fill="auto"/>
          </w:tcPr>
          <w:p w:rsidR="002B3E5A" w:rsidRDefault="003B661B">
            <w:pPr>
              <w:widowControl/>
              <w:spacing w:line="240" w:lineRule="auto"/>
              <w:ind w:firstLineChars="0" w:firstLine="0"/>
              <w:jc w:val="left"/>
              <w:rPr>
                <w:ins w:id="604" w:author="cuiqingsong" w:date="2017-07-25T15:54:00Z"/>
                <w:rFonts w:asciiTheme="minorEastAsia" w:hAnsiTheme="minorEastAsia" w:cs="宋体"/>
                <w:color w:val="000000" w:themeColor="text1"/>
                <w:kern w:val="0"/>
                <w:sz w:val="20"/>
                <w:szCs w:val="20"/>
              </w:rPr>
            </w:pPr>
            <w:ins w:id="605" w:author="cuiqingsong" w:date="2017-08-14T11:05:00Z">
              <w:r>
                <w:rPr>
                  <w:rFonts w:asciiTheme="minorEastAsia" w:hAnsiTheme="minorEastAsia" w:cs="宋体" w:hint="eastAsia"/>
                  <w:color w:val="000000" w:themeColor="text1"/>
                  <w:kern w:val="0"/>
                  <w:sz w:val="20"/>
                  <w:szCs w:val="20"/>
                </w:rPr>
                <w:t>查询结果不为空时必填</w:t>
              </w:r>
            </w:ins>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334" w:type="dxa"/>
            <w:tcBorders>
              <w:top w:val="single" w:sz="4" w:space="0" w:color="auto"/>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334" w:type="dxa"/>
            <w:tcBorders>
              <w:top w:val="single" w:sz="4" w:space="0" w:color="auto"/>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2B3E5A" w:rsidRDefault="008F0E58">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lastRenderedPageBreak/>
        <w:t>交收申报</w:t>
      </w:r>
      <w:r w:rsidR="005C6274">
        <w:rPr>
          <w:rFonts w:asciiTheme="minorEastAsia" w:eastAsiaTheme="minorEastAsia" w:hAnsiTheme="minorEastAsia" w:hint="eastAsia"/>
          <w:color w:val="000000" w:themeColor="text1"/>
        </w:rPr>
        <w:t>成交查询请求及应答</w:t>
      </w:r>
    </w:p>
    <w:p w:rsidR="002B3E5A" w:rsidRDefault="005C6274">
      <w:pPr>
        <w:ind w:firstLine="482"/>
        <w:rPr>
          <w:rFonts w:asciiTheme="minorEastAsia" w:hAnsiTheme="minorEastAsia"/>
          <w:b/>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w:t>
      </w:r>
      <w:r w:rsidR="008F0E58">
        <w:rPr>
          <w:rFonts w:asciiTheme="minorEastAsia" w:hAnsiTheme="minorEastAsia" w:hint="eastAsia"/>
          <w:color w:val="000000" w:themeColor="text1"/>
        </w:rPr>
        <w:t>交收申报</w:t>
      </w:r>
      <w:r>
        <w:rPr>
          <w:rFonts w:asciiTheme="minorEastAsia" w:hAnsiTheme="minorEastAsia" w:hint="eastAsia"/>
          <w:color w:val="000000" w:themeColor="text1"/>
        </w:rPr>
        <w:t>成交单查询指令用于实时查询</w:t>
      </w:r>
      <w:r w:rsidR="008F0E58">
        <w:rPr>
          <w:rFonts w:asciiTheme="minorEastAsia" w:hAnsiTheme="minorEastAsia" w:hint="eastAsia"/>
          <w:color w:val="000000" w:themeColor="text1"/>
        </w:rPr>
        <w:t>交收申报</w:t>
      </w:r>
      <w:r>
        <w:rPr>
          <w:rFonts w:asciiTheme="minorEastAsia" w:hAnsiTheme="minorEastAsia" w:hint="eastAsia"/>
          <w:color w:val="000000" w:themeColor="text1"/>
        </w:rPr>
        <w:t>成交信息，支持查询多笔成交单信息。支持中立仓申报成交查询。</w:t>
      </w:r>
      <w:ins w:id="606" w:author="cuiqingsong" w:date="2017-05-16T10:13:00Z">
        <w:r>
          <w:rPr>
            <w:rFonts w:asciiTheme="minorEastAsia" w:hAnsiTheme="minorEastAsia" w:hint="eastAsia"/>
            <w:color w:val="000000" w:themeColor="text1"/>
          </w:rPr>
          <w:t>默认</w:t>
        </w:r>
        <w:r>
          <w:rPr>
            <w:rFonts w:asciiTheme="minorEastAsia" w:hAnsiTheme="minorEastAsia"/>
            <w:color w:val="000000" w:themeColor="text1"/>
          </w:rPr>
          <w:t>查询</w:t>
        </w:r>
        <w:r>
          <w:rPr>
            <w:rFonts w:asciiTheme="minorEastAsia" w:hAnsiTheme="minorEastAsia" w:hint="eastAsia"/>
            <w:color w:val="000000" w:themeColor="text1"/>
          </w:rPr>
          <w:t>当前</w:t>
        </w:r>
        <w:r>
          <w:rPr>
            <w:rFonts w:asciiTheme="minorEastAsia" w:hAnsiTheme="minorEastAsia"/>
            <w:color w:val="000000" w:themeColor="text1"/>
          </w:rPr>
          <w:t>交易日所有渠道成交单信息。</w:t>
        </w:r>
      </w:ins>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会员系统返回时按照成交编号的倒序排列。</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9030" w:type="dxa"/>
        <w:tblInd w:w="103" w:type="dxa"/>
        <w:tblLayout w:type="fixed"/>
        <w:tblLook w:val="04A0" w:firstRow="1" w:lastRow="0" w:firstColumn="1" w:lastColumn="0" w:noHBand="0" w:noVBand="1"/>
      </w:tblPr>
      <w:tblGrid>
        <w:gridCol w:w="798"/>
        <w:gridCol w:w="798"/>
        <w:gridCol w:w="1811"/>
        <w:gridCol w:w="1578"/>
        <w:gridCol w:w="760"/>
        <w:gridCol w:w="798"/>
        <w:gridCol w:w="2487"/>
      </w:tblGrid>
      <w:tr w:rsidR="002B3E5A">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proofErr w:type="gramStart"/>
            <w:r>
              <w:rPr>
                <w:rFonts w:asciiTheme="minorEastAsia" w:hAnsiTheme="minorEastAsia" w:cs="宋体" w:hint="eastAsia"/>
                <w:b/>
                <w:bCs/>
                <w:color w:val="000000" w:themeColor="text1"/>
                <w:kern w:val="0"/>
                <w:sz w:val="20"/>
                <w:szCs w:val="20"/>
              </w:rPr>
              <w:t>域号</w:t>
            </w:r>
            <w:proofErr w:type="gramEnd"/>
          </w:p>
        </w:tc>
        <w:tc>
          <w:tcPr>
            <w:tcW w:w="1811"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57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2487"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181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不填</w:t>
            </w:r>
            <w:proofErr w:type="gramStart"/>
            <w:r>
              <w:rPr>
                <w:rFonts w:asciiTheme="minorEastAsia" w:hAnsiTheme="minorEastAsia" w:cs="宋体" w:hint="eastAsia"/>
                <w:color w:val="000000" w:themeColor="text1"/>
                <w:kern w:val="0"/>
                <w:sz w:val="20"/>
                <w:szCs w:val="20"/>
              </w:rPr>
              <w:t>查全部</w:t>
            </w:r>
            <w:proofErr w:type="gramEnd"/>
            <w:r>
              <w:rPr>
                <w:rFonts w:asciiTheme="minorEastAsia" w:hAnsiTheme="minorEastAsia" w:cs="宋体" w:hint="eastAsia"/>
                <w:color w:val="000000" w:themeColor="text1"/>
                <w:kern w:val="0"/>
                <w:sz w:val="20"/>
                <w:szCs w:val="20"/>
              </w:rPr>
              <w:t>合约</w:t>
            </w:r>
          </w:p>
        </w:tc>
      </w:tr>
      <w:tr w:rsidR="002B3E5A">
        <w:trPr>
          <w:trHeight w:val="231"/>
        </w:trPr>
        <w:tc>
          <w:tcPr>
            <w:tcW w:w="798"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181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不填</w:t>
            </w:r>
            <w:proofErr w:type="gramStart"/>
            <w:r>
              <w:rPr>
                <w:rFonts w:asciiTheme="minorEastAsia" w:hAnsiTheme="minorEastAsia" w:cs="宋体" w:hint="eastAsia"/>
                <w:color w:val="000000" w:themeColor="text1"/>
                <w:kern w:val="0"/>
                <w:sz w:val="20"/>
                <w:szCs w:val="20"/>
              </w:rPr>
              <w:t>查全部</w:t>
            </w:r>
            <w:proofErr w:type="gramEnd"/>
            <w:r>
              <w:rPr>
                <w:rFonts w:asciiTheme="minorEastAsia" w:hAnsiTheme="minorEastAsia" w:cs="宋体" w:hint="eastAsia"/>
                <w:color w:val="000000" w:themeColor="text1"/>
                <w:kern w:val="0"/>
                <w:sz w:val="20"/>
                <w:szCs w:val="20"/>
              </w:rPr>
              <w:t>成交单</w:t>
            </w: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81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81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ins w:id="607" w:author="cuiqingsong" w:date="2017-07-13T16:12:00Z"/>
        </w:trPr>
        <w:tc>
          <w:tcPr>
            <w:tcW w:w="798"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ins w:id="608" w:author="cuiqingsong" w:date="2017-07-13T16:12:00Z"/>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609" w:author="cuiqingsong" w:date="2017-07-13T16:12:00Z"/>
                <w:rFonts w:asciiTheme="minorEastAsia" w:hAnsiTheme="minorEastAsia" w:cs="宋体"/>
                <w:color w:val="000000" w:themeColor="text1"/>
                <w:kern w:val="0"/>
                <w:sz w:val="20"/>
                <w:szCs w:val="20"/>
              </w:rPr>
            </w:pPr>
            <w:ins w:id="610" w:author="cuiqingsong" w:date="2017-07-13T16:12: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181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611" w:author="cuiqingsong" w:date="2017-07-13T16:12:00Z"/>
                <w:rFonts w:asciiTheme="minorEastAsia" w:hAnsiTheme="minorEastAsia" w:cs="宋体"/>
                <w:color w:val="000000" w:themeColor="text1"/>
                <w:kern w:val="0"/>
                <w:sz w:val="20"/>
                <w:szCs w:val="20"/>
              </w:rPr>
            </w:pPr>
            <w:ins w:id="612" w:author="cuiqingsong" w:date="2017-07-13T16:12:00Z">
              <w:r>
                <w:rPr>
                  <w:rFonts w:asciiTheme="minorEastAsia" w:hAnsiTheme="minorEastAsia" w:cs="宋体"/>
                  <w:color w:val="000000" w:themeColor="text1"/>
                  <w:kern w:val="0"/>
                  <w:sz w:val="20"/>
                  <w:szCs w:val="20"/>
                </w:rPr>
                <w:t>seatID</w:t>
              </w:r>
            </w:ins>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613" w:author="cuiqingsong" w:date="2017-07-13T16:12:00Z"/>
                <w:rFonts w:asciiTheme="minorEastAsia" w:hAnsiTheme="minorEastAsia" w:cs="宋体"/>
                <w:color w:val="000000" w:themeColor="text1"/>
                <w:kern w:val="0"/>
                <w:sz w:val="20"/>
                <w:szCs w:val="20"/>
              </w:rPr>
            </w:pPr>
            <w:ins w:id="614" w:author="cuiqingsong" w:date="2017-07-13T16:12:00Z">
              <w:r>
                <w:rPr>
                  <w:rFonts w:asciiTheme="minorEastAsia" w:hAnsiTheme="minorEastAsia" w:cs="宋体" w:hint="eastAsia"/>
                  <w:color w:val="000000" w:themeColor="text1"/>
                  <w:kern w:val="0"/>
                  <w:sz w:val="20"/>
                  <w:szCs w:val="20"/>
                </w:rPr>
                <w:t>交易席位代码</w:t>
              </w:r>
            </w:ins>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615" w:author="cuiqingsong" w:date="2017-07-13T16:12:00Z"/>
                <w:rFonts w:asciiTheme="minorEastAsia" w:hAnsiTheme="minorEastAsia" w:cs="宋体"/>
                <w:color w:val="000000" w:themeColor="text1"/>
                <w:kern w:val="0"/>
                <w:sz w:val="20"/>
                <w:szCs w:val="20"/>
              </w:rPr>
            </w:pPr>
            <w:ins w:id="616" w:author="cuiqingsong" w:date="2017-07-13T16:12:00Z">
              <w:r>
                <w:rPr>
                  <w:rFonts w:asciiTheme="minorEastAsia" w:hAnsiTheme="minorEastAsia" w:cs="宋体" w:hint="eastAsia"/>
                  <w:color w:val="000000" w:themeColor="text1"/>
                  <w:kern w:val="0"/>
                  <w:sz w:val="20"/>
                  <w:szCs w:val="20"/>
                </w:rPr>
                <w:t>M</w:t>
              </w:r>
            </w:ins>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617" w:author="cuiqingsong" w:date="2017-07-13T16:12:00Z"/>
                <w:rFonts w:asciiTheme="minorEastAsia" w:hAnsiTheme="minorEastAsia" w:cs="宋体"/>
                <w:color w:val="000000" w:themeColor="text1"/>
                <w:kern w:val="0"/>
                <w:sz w:val="20"/>
                <w:szCs w:val="20"/>
              </w:rPr>
            </w:pPr>
            <w:ins w:id="618" w:author="cuiqingsong" w:date="2017-07-13T16:12:00Z">
              <w:r>
                <w:rPr>
                  <w:rFonts w:asciiTheme="minorEastAsia" w:hAnsiTheme="minorEastAsia" w:cs="宋体" w:hint="eastAsia"/>
                  <w:color w:val="000000"/>
                  <w:kern w:val="0"/>
                  <w:sz w:val="20"/>
                  <w:szCs w:val="20"/>
                </w:rPr>
                <w:t>←</w:t>
              </w:r>
            </w:ins>
          </w:p>
        </w:tc>
        <w:tc>
          <w:tcPr>
            <w:tcW w:w="2487"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ins w:id="619" w:author="cuiqingsong" w:date="2017-07-13T16:12:00Z"/>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O60</w:t>
            </w:r>
          </w:p>
        </w:tc>
        <w:tc>
          <w:tcPr>
            <w:tcW w:w="181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matchNo</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成交编号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不填</w:t>
            </w:r>
            <w:proofErr w:type="gramStart"/>
            <w:r>
              <w:rPr>
                <w:rFonts w:asciiTheme="minorEastAsia" w:hAnsiTheme="minorEastAsia" w:cs="宋体" w:hint="eastAsia"/>
                <w:color w:val="000000" w:themeColor="text1"/>
                <w:kern w:val="0"/>
                <w:sz w:val="20"/>
                <w:szCs w:val="20"/>
              </w:rPr>
              <w:t>查全部</w:t>
            </w:r>
            <w:proofErr w:type="gramEnd"/>
            <w:r>
              <w:rPr>
                <w:rFonts w:asciiTheme="minorEastAsia" w:hAnsiTheme="minorEastAsia" w:cs="宋体" w:hint="eastAsia"/>
                <w:color w:val="000000" w:themeColor="text1"/>
                <w:kern w:val="0"/>
                <w:sz w:val="20"/>
                <w:szCs w:val="20"/>
              </w:rPr>
              <w:t>成交单</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T82</w:t>
            </w:r>
          </w:p>
        </w:tc>
        <w:tc>
          <w:tcPr>
            <w:tcW w:w="181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source</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来源</w:t>
            </w:r>
          </w:p>
        </w:tc>
        <w:tc>
          <w:tcPr>
            <w:tcW w:w="760" w:type="dxa"/>
            <w:tcBorders>
              <w:top w:val="nil"/>
              <w:left w:val="nil"/>
              <w:bottom w:val="single" w:sz="4" w:space="0" w:color="auto"/>
              <w:right w:val="single" w:sz="4" w:space="0" w:color="auto"/>
            </w:tcBorders>
            <w:shd w:val="clear" w:color="auto" w:fill="auto"/>
            <w:vAlign w:val="center"/>
          </w:tcPr>
          <w:p w:rsidR="002B3E5A" w:rsidRDefault="005C2917">
            <w:pPr>
              <w:widowControl/>
              <w:spacing w:line="240" w:lineRule="auto"/>
              <w:ind w:firstLineChars="0" w:firstLine="0"/>
              <w:jc w:val="left"/>
              <w:rPr>
                <w:rFonts w:asciiTheme="minorEastAsia" w:hAnsiTheme="minorEastAsia" w:cs="宋体"/>
                <w:color w:val="000000" w:themeColor="text1"/>
                <w:kern w:val="0"/>
                <w:sz w:val="20"/>
                <w:szCs w:val="20"/>
              </w:rPr>
            </w:pPr>
            <w:ins w:id="620" w:author="cuiqingsong" w:date="2017-08-11T16:26:00Z">
              <w:r>
                <w:rPr>
                  <w:rFonts w:asciiTheme="minorEastAsia" w:hAnsiTheme="minorEastAsia" w:cs="宋体"/>
                  <w:color w:val="000000" w:themeColor="text1"/>
                  <w:kern w:val="0"/>
                  <w:sz w:val="20"/>
                  <w:szCs w:val="20"/>
                </w:rPr>
                <w:t>O</w:t>
              </w:r>
            </w:ins>
            <w:del w:id="621" w:author="cuiqingsong" w:date="2017-08-11T16:26:00Z">
              <w:r w:rsidR="005C6274" w:rsidDel="005C2917">
                <w:rPr>
                  <w:rFonts w:asciiTheme="minorEastAsia" w:hAnsiTheme="minorEastAsia" w:cs="宋体" w:hint="eastAsia"/>
                  <w:color w:val="000000" w:themeColor="text1"/>
                  <w:kern w:val="0"/>
                  <w:sz w:val="20"/>
                  <w:szCs w:val="20"/>
                </w:rPr>
                <w:delText>M</w:delText>
              </w:r>
            </w:del>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5C2917" w:rsidRDefault="005C2917">
            <w:pPr>
              <w:widowControl/>
              <w:spacing w:line="240" w:lineRule="auto"/>
              <w:ind w:firstLineChars="0" w:firstLine="0"/>
              <w:jc w:val="left"/>
              <w:rPr>
                <w:ins w:id="622" w:author="cuiqingsong" w:date="2017-08-11T16:26:00Z"/>
                <w:rFonts w:asciiTheme="minorEastAsia" w:hAnsiTheme="minorEastAsia"/>
                <w:color w:val="000000" w:themeColor="text1"/>
                <w:sz w:val="20"/>
                <w:szCs w:val="20"/>
                <w:shd w:val="clear" w:color="auto" w:fill="FFFFFF"/>
              </w:rPr>
            </w:pPr>
            <w:ins w:id="623" w:author="cuiqingsong" w:date="2017-08-11T16:26:00Z">
              <w:r>
                <w:rPr>
                  <w:rFonts w:asciiTheme="minorEastAsia" w:hAnsiTheme="minorEastAsia" w:hint="eastAsia"/>
                  <w:color w:val="000000" w:themeColor="text1"/>
                  <w:sz w:val="20"/>
                  <w:szCs w:val="20"/>
                  <w:shd w:val="clear" w:color="auto" w:fill="FFFFFF"/>
                </w:rPr>
                <w:t>不填</w:t>
              </w:r>
              <w:proofErr w:type="gramStart"/>
              <w:r>
                <w:rPr>
                  <w:rFonts w:asciiTheme="minorEastAsia" w:hAnsiTheme="minorEastAsia" w:hint="eastAsia"/>
                  <w:color w:val="000000" w:themeColor="text1"/>
                  <w:sz w:val="20"/>
                  <w:szCs w:val="20"/>
                  <w:shd w:val="clear" w:color="auto" w:fill="FFFFFF"/>
                </w:rPr>
                <w:t>查全部</w:t>
              </w:r>
              <w:proofErr w:type="gramEnd"/>
              <w:r>
                <w:rPr>
                  <w:rFonts w:asciiTheme="minorEastAsia" w:hAnsiTheme="minorEastAsia" w:hint="eastAsia"/>
                  <w:color w:val="000000" w:themeColor="text1"/>
                  <w:sz w:val="20"/>
                  <w:szCs w:val="20"/>
                  <w:shd w:val="clear" w:color="auto" w:fill="FFFFFF"/>
                </w:rPr>
                <w:t>渠道</w:t>
              </w:r>
            </w:ins>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624" w:author="cuiqingsong" w:date="2017-08-11T16:26:00Z">
              <w:r w:rsidDel="005C2917">
                <w:rPr>
                  <w:rFonts w:asciiTheme="minorEastAsia" w:hAnsiTheme="minorEastAsia" w:hint="eastAsia"/>
                  <w:color w:val="000000" w:themeColor="text1"/>
                  <w:sz w:val="20"/>
                  <w:szCs w:val="20"/>
                  <w:shd w:val="clear" w:color="auto" w:fill="FFFFFF"/>
                </w:rPr>
                <w:delText>1位字符，默认取值a,代表是APP渠道</w:delText>
              </w:r>
            </w:del>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181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181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w:t>
            </w:r>
            <w:proofErr w:type="gramStart"/>
            <w:r>
              <w:rPr>
                <w:rFonts w:asciiTheme="minorEastAsia" w:hAnsiTheme="minorEastAsia" w:cs="宋体" w:hint="eastAsia"/>
                <w:color w:val="000000" w:themeColor="text1"/>
                <w:kern w:val="0"/>
                <w:sz w:val="20"/>
                <w:szCs w:val="20"/>
              </w:rPr>
              <w:t>帐号</w:t>
            </w:r>
            <w:proofErr w:type="gramEnd"/>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181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181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localOrderNo2</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APP系统生成</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sz w:val="20"/>
                <w:szCs w:val="20"/>
              </w:rPr>
            </w:pPr>
            <w:r>
              <w:rPr>
                <w:rFonts w:asciiTheme="minorEastAsia" w:hAnsiTheme="minorEastAsia" w:hint="eastAsia"/>
                <w:color w:val="000000" w:themeColor="text1"/>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宋体" w:eastAsia="宋体" w:hAnsi="宋体" w:cs="宋体" w:hint="eastAsia"/>
                <w:color w:val="000000"/>
                <w:kern w:val="0"/>
                <w:sz w:val="20"/>
                <w:szCs w:val="20"/>
              </w:rPr>
              <w:t>O97</w:t>
            </w:r>
          </w:p>
        </w:tc>
        <w:tc>
          <w:tcPr>
            <w:tcW w:w="181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宋体" w:eastAsia="宋体" w:hAnsi="宋体" w:cs="宋体" w:hint="eastAsia"/>
                <w:color w:val="000000"/>
                <w:kern w:val="0"/>
                <w:sz w:val="20"/>
                <w:szCs w:val="20"/>
              </w:rPr>
              <w:t>[deliveryAppMatchInfoData]</w:t>
            </w:r>
          </w:p>
        </w:tc>
        <w:tc>
          <w:tcPr>
            <w:tcW w:w="1578" w:type="dxa"/>
            <w:tcBorders>
              <w:top w:val="nil"/>
              <w:left w:val="nil"/>
              <w:bottom w:val="single" w:sz="4" w:space="0" w:color="auto"/>
              <w:right w:val="single" w:sz="4" w:space="0" w:color="auto"/>
            </w:tcBorders>
            <w:shd w:val="clear" w:color="auto" w:fill="auto"/>
            <w:vAlign w:val="center"/>
          </w:tcPr>
          <w:p w:rsidR="002B3E5A" w:rsidRDefault="008F0E5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交收申报</w:t>
            </w:r>
            <w:r w:rsidR="005C6274">
              <w:rPr>
                <w:rFonts w:asciiTheme="minorEastAsia" w:hAnsiTheme="minorEastAsia" w:cs="宋体" w:hint="eastAsia"/>
                <w:color w:val="000000" w:themeColor="text1"/>
                <w:kern w:val="0"/>
                <w:sz w:val="20"/>
                <w:szCs w:val="20"/>
              </w:rPr>
              <w:t>成交信息数据</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w:t>
            </w:r>
            <w:proofErr w:type="gramStart"/>
            <w:r>
              <w:rPr>
                <w:rFonts w:asciiTheme="minorEastAsia" w:hAnsiTheme="minorEastAsia" w:cs="宋体" w:hint="eastAsia"/>
                <w:color w:val="000000" w:themeColor="text1"/>
                <w:kern w:val="0"/>
                <w:sz w:val="20"/>
                <w:szCs w:val="20"/>
              </w:rPr>
              <w:t>且查</w:t>
            </w:r>
            <w:r w:rsidR="008F0E58">
              <w:rPr>
                <w:rFonts w:asciiTheme="minorEastAsia" w:hAnsiTheme="minorEastAsia" w:cs="宋体" w:hint="eastAsia"/>
                <w:color w:val="000000" w:themeColor="text1"/>
                <w:kern w:val="0"/>
                <w:sz w:val="20"/>
                <w:szCs w:val="20"/>
              </w:rPr>
              <w:t>交收</w:t>
            </w:r>
            <w:proofErr w:type="gramEnd"/>
            <w:r w:rsidR="008F0E58">
              <w:rPr>
                <w:rFonts w:asciiTheme="minorEastAsia" w:hAnsiTheme="minorEastAsia" w:cs="宋体" w:hint="eastAsia"/>
                <w:color w:val="000000" w:themeColor="text1"/>
                <w:kern w:val="0"/>
                <w:sz w:val="20"/>
                <w:szCs w:val="20"/>
              </w:rPr>
              <w:t>申报</w:t>
            </w:r>
            <w:r>
              <w:rPr>
                <w:rFonts w:asciiTheme="minorEastAsia" w:hAnsiTheme="minorEastAsia" w:cs="宋体" w:hint="eastAsia"/>
                <w:color w:val="000000" w:themeColor="text1"/>
                <w:kern w:val="0"/>
                <w:sz w:val="20"/>
                <w:szCs w:val="20"/>
              </w:rPr>
              <w:t>时必填</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sz w:val="20"/>
                <w:szCs w:val="20"/>
              </w:rPr>
            </w:pPr>
            <w:r>
              <w:rPr>
                <w:rFonts w:asciiTheme="minorEastAsia" w:hAnsiTheme="minorEastAsia" w:hint="eastAsia"/>
                <w:color w:val="000000" w:themeColor="text1"/>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1811"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1578" w:type="dxa"/>
            <w:tcBorders>
              <w:top w:val="nil"/>
              <w:left w:val="nil"/>
              <w:bottom w:val="single" w:sz="4" w:space="0" w:color="auto"/>
              <w:right w:val="single" w:sz="4" w:space="0" w:color="auto"/>
            </w:tcBorders>
            <w:shd w:val="clear" w:color="auto" w:fill="auto"/>
            <w:vAlign w:val="center"/>
          </w:tcPr>
          <w:p w:rsidR="002B3E5A" w:rsidRDefault="008F0E5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交收申报</w:t>
            </w:r>
            <w:r w:rsidR="005C6274">
              <w:rPr>
                <w:rFonts w:asciiTheme="minorEastAsia" w:hAnsiTheme="minorEastAsia" w:cs="宋体" w:hint="eastAsia"/>
                <w:color w:val="000000" w:themeColor="text1"/>
                <w:kern w:val="0"/>
                <w:sz w:val="20"/>
                <w:szCs w:val="20"/>
              </w:rPr>
              <w:t>成交信息</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2B3E5A" w:rsidRDefault="008F0E5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交收申报</w:t>
            </w:r>
            <w:r w:rsidR="005C6274">
              <w:rPr>
                <w:rFonts w:asciiTheme="minorEastAsia" w:hAnsiTheme="minorEastAsia" w:cs="宋体" w:hint="eastAsia"/>
                <w:color w:val="000000" w:themeColor="text1"/>
                <w:kern w:val="0"/>
                <w:sz w:val="20"/>
                <w:szCs w:val="20"/>
              </w:rPr>
              <w:t>成交单必填</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O60</w:t>
            </w:r>
          </w:p>
        </w:tc>
        <w:tc>
          <w:tcPr>
            <w:tcW w:w="181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matchNo</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成交编号</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625" w:author="cuiqingsong" w:date="2017-05-16T10:07: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O61</w:t>
            </w:r>
          </w:p>
        </w:tc>
        <w:tc>
          <w:tcPr>
            <w:tcW w:w="181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matchDate</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成交日期</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ins w:id="626" w:author="cuiqingsong" w:date="2017-05-16T10:07:00Z"/>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627" w:author="cuiqingsong" w:date="2017-05-16T10:07:00Z">
              <w:r>
                <w:rPr>
                  <w:rFonts w:asciiTheme="minorEastAsia" w:hAnsiTheme="minorEastAsia" w:cs="宋体" w:hint="eastAsia"/>
                  <w:color w:val="000000" w:themeColor="text1"/>
                  <w:kern w:val="0"/>
                  <w:sz w:val="20"/>
                  <w:szCs w:val="20"/>
                </w:rPr>
                <w:t>交易</w:t>
              </w:r>
              <w:r>
                <w:rPr>
                  <w:rFonts w:asciiTheme="minorEastAsia" w:hAnsiTheme="minorEastAsia" w:cs="宋体"/>
                  <w:color w:val="000000" w:themeColor="text1"/>
                  <w:kern w:val="0"/>
                  <w:sz w:val="20"/>
                  <w:szCs w:val="20"/>
                </w:rPr>
                <w:t>日期</w:t>
              </w:r>
            </w:ins>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628" w:author="cuiqingsong" w:date="2017-05-16T10:07: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O62</w:t>
            </w:r>
          </w:p>
        </w:tc>
        <w:tc>
          <w:tcPr>
            <w:tcW w:w="181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matchTime</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成交时间</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ins w:id="629" w:author="cuiqingsong" w:date="2017-05-16T10:08:00Z"/>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630" w:author="cuiqingsong" w:date="2017-05-16T10:08:00Z">
              <w:r>
                <w:rPr>
                  <w:rFonts w:asciiTheme="minorEastAsia" w:hAnsiTheme="minorEastAsia" w:cs="宋体" w:hint="eastAsia"/>
                  <w:color w:val="000000" w:themeColor="text1"/>
                  <w:kern w:val="0"/>
                  <w:sz w:val="20"/>
                  <w:szCs w:val="20"/>
                </w:rPr>
                <w:t>交易</w:t>
              </w:r>
              <w:r>
                <w:rPr>
                  <w:rFonts w:asciiTheme="minorEastAsia" w:hAnsiTheme="minorEastAsia" w:cs="宋体"/>
                  <w:color w:val="000000" w:themeColor="text1"/>
                  <w:kern w:val="0"/>
                  <w:sz w:val="20"/>
                  <w:szCs w:val="20"/>
                </w:rPr>
                <w:t>时间</w:t>
              </w:r>
            </w:ins>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181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631" w:author="cuiqingsong" w:date="2017-05-16T10:07: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181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632" w:author="cuiqingsong" w:date="2017-05-16T10:07: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181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633" w:author="cuiqingsong" w:date="2017-05-16T10:07: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O64</w:t>
            </w:r>
          </w:p>
        </w:tc>
        <w:tc>
          <w:tcPr>
            <w:tcW w:w="181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tradeVolume</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成交数量</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634" w:author="cuiqingsong" w:date="2017-05-16T10:07:00Z">
              <w:r>
                <w:rPr>
                  <w:rFonts w:asciiTheme="minorEastAsia" w:hAnsiTheme="minorEastAsia" w:cs="宋体" w:hint="eastAsia"/>
                  <w:color w:val="000000" w:themeColor="text1"/>
                  <w:kern w:val="0"/>
                  <w:sz w:val="20"/>
                  <w:szCs w:val="20"/>
                </w:rPr>
                <w:lastRenderedPageBreak/>
                <w:delText>APP一期需要</w:delText>
              </w:r>
            </w:del>
          </w:p>
        </w:tc>
      </w:tr>
      <w:tr w:rsidR="002B3E5A">
        <w:trPr>
          <w:trHeight w:val="270"/>
          <w:ins w:id="635" w:author="cuiqingsong" w:date="2017-04-25T09:25:00Z"/>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ins w:id="636" w:author="cuiqingsong" w:date="2017-04-25T09:25:00Z"/>
                <w:rFonts w:asciiTheme="minorEastAsia" w:hAnsiTheme="minorEastAsia" w:cs="宋体"/>
                <w:color w:val="000000" w:themeColor="text1"/>
                <w:kern w:val="0"/>
                <w:sz w:val="20"/>
                <w:szCs w:val="20"/>
              </w:rPr>
            </w:pPr>
            <w:ins w:id="637" w:author="cuiqingsong" w:date="2017-04-25T09:25:00Z">
              <w:r>
                <w:rPr>
                  <w:rFonts w:asciiTheme="minorEastAsia" w:hAnsiTheme="minorEastAsia" w:cs="宋体" w:hint="eastAsia"/>
                  <w:color w:val="000000" w:themeColor="text1"/>
                  <w:kern w:val="0"/>
                  <w:sz w:val="20"/>
                  <w:szCs w:val="20"/>
                </w:rPr>
                <w:lastRenderedPageBreak/>
                <w:t>→</w:t>
              </w:r>
            </w:ins>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638" w:author="cuiqingsong" w:date="2017-04-25T09:25:00Z"/>
                <w:rFonts w:asciiTheme="minorEastAsia" w:hAnsiTheme="minorEastAsia" w:cs="宋体"/>
                <w:color w:val="000000" w:themeColor="text1"/>
                <w:kern w:val="0"/>
                <w:sz w:val="20"/>
                <w:szCs w:val="20"/>
              </w:rPr>
            </w:pPr>
            <w:ins w:id="639" w:author="cuiqingsong" w:date="2017-04-25T09:25:00Z">
              <w:r>
                <w:rPr>
                  <w:rFonts w:asciiTheme="minorEastAsia" w:hAnsiTheme="minorEastAsia" w:cs="宋体" w:hint="eastAsia"/>
                  <w:color w:val="000000" w:themeColor="text1"/>
                  <w:kern w:val="0"/>
                  <w:sz w:val="20"/>
                  <w:szCs w:val="20"/>
                </w:rPr>
                <w:t>O63</w:t>
              </w:r>
            </w:ins>
          </w:p>
        </w:tc>
        <w:tc>
          <w:tcPr>
            <w:tcW w:w="181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640" w:author="cuiqingsong" w:date="2017-04-25T09:25:00Z"/>
                <w:rFonts w:asciiTheme="minorEastAsia" w:hAnsiTheme="minorEastAsia" w:cs="宋体"/>
                <w:color w:val="000000" w:themeColor="text1"/>
                <w:kern w:val="0"/>
                <w:sz w:val="20"/>
                <w:szCs w:val="20"/>
              </w:rPr>
            </w:pPr>
            <w:ins w:id="641" w:author="cuiqingsong" w:date="2017-04-25T09:25:00Z">
              <w:r>
                <w:rPr>
                  <w:rFonts w:asciiTheme="minorEastAsia" w:hAnsiTheme="minorEastAsia" w:cs="宋体"/>
                  <w:color w:val="000000" w:themeColor="text1"/>
                  <w:kern w:val="0"/>
                  <w:sz w:val="20"/>
                  <w:szCs w:val="20"/>
                </w:rPr>
                <w:t>matchPrice</w:t>
              </w:r>
            </w:ins>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642" w:author="cuiqingsong" w:date="2017-04-25T09:25:00Z"/>
                <w:rFonts w:asciiTheme="minorEastAsia" w:hAnsiTheme="minorEastAsia" w:cs="宋体"/>
                <w:color w:val="000000" w:themeColor="text1"/>
                <w:kern w:val="0"/>
                <w:sz w:val="20"/>
                <w:szCs w:val="20"/>
              </w:rPr>
            </w:pPr>
            <w:ins w:id="643" w:author="cuiqingsong" w:date="2017-04-25T09:26:00Z">
              <w:r>
                <w:rPr>
                  <w:rFonts w:asciiTheme="minorEastAsia" w:hAnsiTheme="minorEastAsia" w:cs="宋体" w:hint="eastAsia"/>
                  <w:color w:val="000000" w:themeColor="text1"/>
                  <w:kern w:val="0"/>
                  <w:sz w:val="20"/>
                  <w:szCs w:val="20"/>
                </w:rPr>
                <w:t>成交</w:t>
              </w:r>
              <w:r>
                <w:rPr>
                  <w:rFonts w:asciiTheme="minorEastAsia" w:hAnsiTheme="minorEastAsia" w:cs="宋体"/>
                  <w:color w:val="000000" w:themeColor="text1"/>
                  <w:kern w:val="0"/>
                  <w:sz w:val="20"/>
                  <w:szCs w:val="20"/>
                </w:rPr>
                <w:t>价格</w:t>
              </w:r>
            </w:ins>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ins w:id="644" w:author="cuiqingsong" w:date="2017-04-25T09:25:00Z"/>
                <w:rFonts w:asciiTheme="minorEastAsia" w:hAnsiTheme="minorEastAsia" w:cs="宋体"/>
                <w:color w:val="000000" w:themeColor="text1"/>
                <w:kern w:val="0"/>
                <w:sz w:val="20"/>
                <w:szCs w:val="20"/>
              </w:rPr>
            </w:pPr>
            <w:ins w:id="645" w:author="cuiqingsong" w:date="2017-04-25T09:26:00Z">
              <w:r>
                <w:rPr>
                  <w:rFonts w:asciiTheme="minorEastAsia" w:hAnsiTheme="minorEastAsia" w:cs="宋体" w:hint="eastAsia"/>
                  <w:color w:val="000000" w:themeColor="text1"/>
                  <w:kern w:val="0"/>
                  <w:sz w:val="20"/>
                  <w:szCs w:val="20"/>
                </w:rPr>
                <w:t>-</w:t>
              </w:r>
            </w:ins>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646" w:author="cuiqingsong" w:date="2017-04-25T09:25:00Z"/>
                <w:rFonts w:asciiTheme="minorEastAsia" w:hAnsiTheme="minorEastAsia" w:cs="宋体"/>
                <w:color w:val="000000" w:themeColor="text1"/>
                <w:kern w:val="0"/>
                <w:sz w:val="20"/>
                <w:szCs w:val="20"/>
              </w:rPr>
            </w:pPr>
            <w:ins w:id="647" w:author="cuiqingsong" w:date="2017-04-25T09:26:00Z">
              <w:r>
                <w:rPr>
                  <w:rFonts w:asciiTheme="minorEastAsia" w:hAnsiTheme="minorEastAsia" w:cs="宋体" w:hint="eastAsia"/>
                  <w:color w:val="000000" w:themeColor="text1"/>
                  <w:kern w:val="0"/>
                  <w:sz w:val="20"/>
                  <w:szCs w:val="20"/>
                </w:rPr>
                <w:t>C</w:t>
              </w:r>
            </w:ins>
          </w:p>
        </w:tc>
        <w:tc>
          <w:tcPr>
            <w:tcW w:w="2487"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ins w:id="648" w:author="cuiqingsong" w:date="2017-04-25T09:25:00Z"/>
                <w:rFonts w:asciiTheme="minorEastAsia" w:hAnsiTheme="minorEastAsia" w:cs="宋体"/>
                <w:color w:val="000000" w:themeColor="text1"/>
                <w:kern w:val="0"/>
                <w:sz w:val="20"/>
                <w:szCs w:val="20"/>
              </w:rPr>
            </w:pPr>
            <w:ins w:id="649" w:author="cuiqingsong" w:date="2017-04-25T09:26:00Z">
              <w:r>
                <w:rPr>
                  <w:rFonts w:asciiTheme="minorEastAsia" w:hAnsiTheme="minorEastAsia" w:cs="宋体" w:hint="eastAsia"/>
                  <w:color w:val="000000" w:themeColor="text1"/>
                  <w:kern w:val="0"/>
                  <w:sz w:val="20"/>
                  <w:szCs w:val="20"/>
                </w:rPr>
                <w:t>查询结果不为空时必填</w:t>
              </w:r>
            </w:ins>
          </w:p>
        </w:tc>
      </w:tr>
      <w:tr w:rsidR="002B3E5A">
        <w:trPr>
          <w:trHeight w:val="270"/>
          <w:ins w:id="650" w:author="cuiqingsong" w:date="2017-04-25T09:25:00Z"/>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ins w:id="651" w:author="cuiqingsong" w:date="2017-04-25T09:25:00Z"/>
                <w:rFonts w:asciiTheme="minorEastAsia" w:hAnsiTheme="minorEastAsia" w:cs="宋体"/>
                <w:color w:val="000000" w:themeColor="text1"/>
                <w:kern w:val="0"/>
                <w:sz w:val="20"/>
                <w:szCs w:val="20"/>
              </w:rPr>
            </w:pPr>
            <w:ins w:id="652" w:author="cuiqingsong" w:date="2017-04-25T09:25:00Z">
              <w:r>
                <w:rPr>
                  <w:rFonts w:asciiTheme="minorEastAsia" w:hAnsiTheme="minorEastAsia" w:cs="宋体" w:hint="eastAsia"/>
                  <w:color w:val="000000" w:themeColor="text1"/>
                  <w:kern w:val="0"/>
                  <w:sz w:val="20"/>
                  <w:szCs w:val="20"/>
                </w:rPr>
                <w:t>→</w:t>
              </w:r>
            </w:ins>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653" w:author="cuiqingsong" w:date="2017-04-25T09:25:00Z"/>
                <w:rFonts w:asciiTheme="minorEastAsia" w:hAnsiTheme="minorEastAsia" w:cs="宋体"/>
                <w:color w:val="000000" w:themeColor="text1"/>
                <w:kern w:val="0"/>
                <w:sz w:val="20"/>
                <w:szCs w:val="20"/>
              </w:rPr>
            </w:pPr>
            <w:ins w:id="654" w:author="cuiqingsong" w:date="2017-04-25T09:25:00Z">
              <w:r>
                <w:rPr>
                  <w:rFonts w:asciiTheme="minorEastAsia" w:hAnsiTheme="minorEastAsia" w:cs="宋体" w:hint="eastAsia"/>
                  <w:color w:val="000000" w:themeColor="text1"/>
                  <w:kern w:val="0"/>
                  <w:sz w:val="20"/>
                  <w:szCs w:val="20"/>
                </w:rPr>
                <w:t>Q30</w:t>
              </w:r>
            </w:ins>
          </w:p>
        </w:tc>
        <w:tc>
          <w:tcPr>
            <w:tcW w:w="181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655" w:author="cuiqingsong" w:date="2017-04-25T09:25:00Z"/>
                <w:rFonts w:asciiTheme="minorEastAsia" w:hAnsiTheme="minorEastAsia" w:cs="宋体"/>
                <w:color w:val="000000" w:themeColor="text1"/>
                <w:kern w:val="0"/>
                <w:sz w:val="20"/>
                <w:szCs w:val="20"/>
              </w:rPr>
            </w:pPr>
            <w:ins w:id="656" w:author="cuiqingsong" w:date="2017-04-25T09:26:00Z">
              <w:r>
                <w:rPr>
                  <w:rFonts w:asciiTheme="minorEastAsia" w:hAnsiTheme="minorEastAsia" w:cs="宋体" w:hint="eastAsia"/>
                  <w:color w:val="000000" w:themeColor="text1"/>
                  <w:kern w:val="0"/>
                  <w:sz w:val="20"/>
                  <w:szCs w:val="20"/>
                </w:rPr>
                <w:t>turn</w:t>
              </w:r>
              <w:r>
                <w:rPr>
                  <w:rFonts w:asciiTheme="minorEastAsia" w:hAnsiTheme="minorEastAsia" w:cs="宋体"/>
                  <w:color w:val="000000" w:themeColor="text1"/>
                  <w:kern w:val="0"/>
                  <w:sz w:val="20"/>
                  <w:szCs w:val="20"/>
                </w:rPr>
                <w:t>Over</w:t>
              </w:r>
            </w:ins>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657" w:author="cuiqingsong" w:date="2017-04-25T09:25:00Z"/>
                <w:rFonts w:asciiTheme="minorEastAsia" w:hAnsiTheme="minorEastAsia" w:cs="宋体"/>
                <w:color w:val="000000" w:themeColor="text1"/>
                <w:kern w:val="0"/>
                <w:sz w:val="20"/>
                <w:szCs w:val="20"/>
              </w:rPr>
            </w:pPr>
            <w:ins w:id="658" w:author="cuiqingsong" w:date="2017-04-25T09:26:00Z">
              <w:r>
                <w:rPr>
                  <w:rFonts w:asciiTheme="minorEastAsia" w:hAnsiTheme="minorEastAsia" w:cs="宋体" w:hint="eastAsia"/>
                  <w:color w:val="000000" w:themeColor="text1"/>
                  <w:kern w:val="0"/>
                  <w:sz w:val="20"/>
                  <w:szCs w:val="20"/>
                </w:rPr>
                <w:t>成交</w:t>
              </w:r>
              <w:r>
                <w:rPr>
                  <w:rFonts w:asciiTheme="minorEastAsia" w:hAnsiTheme="minorEastAsia" w:cs="宋体"/>
                  <w:color w:val="000000" w:themeColor="text1"/>
                  <w:kern w:val="0"/>
                  <w:sz w:val="20"/>
                  <w:szCs w:val="20"/>
                </w:rPr>
                <w:t>金额</w:t>
              </w:r>
            </w:ins>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ins w:id="659" w:author="cuiqingsong" w:date="2017-04-25T09:25:00Z"/>
                <w:rFonts w:asciiTheme="minorEastAsia" w:hAnsiTheme="minorEastAsia" w:cs="宋体"/>
                <w:color w:val="000000" w:themeColor="text1"/>
                <w:kern w:val="0"/>
                <w:sz w:val="20"/>
                <w:szCs w:val="20"/>
              </w:rPr>
            </w:pPr>
            <w:ins w:id="660" w:author="cuiqingsong" w:date="2017-04-25T09:26:00Z">
              <w:r>
                <w:rPr>
                  <w:rFonts w:asciiTheme="minorEastAsia" w:hAnsiTheme="minorEastAsia" w:cs="宋体" w:hint="eastAsia"/>
                  <w:color w:val="000000" w:themeColor="text1"/>
                  <w:kern w:val="0"/>
                  <w:sz w:val="20"/>
                  <w:szCs w:val="20"/>
                </w:rPr>
                <w:t>-</w:t>
              </w:r>
            </w:ins>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661" w:author="cuiqingsong" w:date="2017-04-25T09:25:00Z"/>
                <w:rFonts w:asciiTheme="minorEastAsia" w:hAnsiTheme="minorEastAsia" w:cs="宋体"/>
                <w:color w:val="000000" w:themeColor="text1"/>
                <w:kern w:val="0"/>
                <w:sz w:val="20"/>
                <w:szCs w:val="20"/>
              </w:rPr>
            </w:pPr>
            <w:ins w:id="662" w:author="cuiqingsong" w:date="2017-04-25T09:26:00Z">
              <w:r>
                <w:rPr>
                  <w:rFonts w:asciiTheme="minorEastAsia" w:hAnsiTheme="minorEastAsia" w:cs="宋体" w:hint="eastAsia"/>
                  <w:color w:val="000000" w:themeColor="text1"/>
                  <w:kern w:val="0"/>
                  <w:sz w:val="20"/>
                  <w:szCs w:val="20"/>
                </w:rPr>
                <w:t>C</w:t>
              </w:r>
            </w:ins>
          </w:p>
        </w:tc>
        <w:tc>
          <w:tcPr>
            <w:tcW w:w="2487"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ins w:id="663" w:author="cuiqingsong" w:date="2017-04-25T09:25:00Z"/>
                <w:rFonts w:asciiTheme="minorEastAsia" w:hAnsiTheme="minorEastAsia" w:cs="宋体"/>
                <w:color w:val="000000" w:themeColor="text1"/>
                <w:kern w:val="0"/>
                <w:sz w:val="20"/>
                <w:szCs w:val="20"/>
              </w:rPr>
            </w:pPr>
            <w:ins w:id="664" w:author="cuiqingsong" w:date="2017-04-25T09:26:00Z">
              <w:r>
                <w:rPr>
                  <w:rFonts w:asciiTheme="minorEastAsia" w:hAnsiTheme="minorEastAsia" w:cs="宋体" w:hint="eastAsia"/>
                  <w:color w:val="000000" w:themeColor="text1"/>
                  <w:kern w:val="0"/>
                  <w:sz w:val="20"/>
                  <w:szCs w:val="20"/>
                </w:rPr>
                <w:t>查询结果不为空时必填</w:t>
              </w:r>
            </w:ins>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F71</w:t>
            </w:r>
          </w:p>
        </w:tc>
        <w:tc>
          <w:tcPr>
            <w:tcW w:w="181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matchF</w:t>
            </w:r>
            <w:r>
              <w:rPr>
                <w:rFonts w:asciiTheme="minorEastAsia" w:hAnsiTheme="minorEastAsia" w:cs="宋体" w:hint="eastAsia"/>
                <w:color w:val="000000" w:themeColor="text1"/>
                <w:kern w:val="0"/>
                <w:sz w:val="20"/>
                <w:szCs w:val="20"/>
              </w:rPr>
              <w:t>ee</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交易手续费</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665" w:author="cuiqingsong" w:date="2017-07-18T19:35:00Z">
              <w:r>
                <w:rPr>
                  <w:rFonts w:asciiTheme="minorEastAsia" w:hAnsiTheme="minorEastAsia" w:cs="宋体"/>
                  <w:color w:val="000000" w:themeColor="text1"/>
                  <w:kern w:val="0"/>
                  <w:sz w:val="20"/>
                  <w:szCs w:val="20"/>
                </w:rPr>
                <w:t>C</w:t>
              </w:r>
            </w:ins>
            <w:del w:id="666" w:author="cuiqingsong" w:date="2017-07-18T19:35:00Z">
              <w:r>
                <w:rPr>
                  <w:rFonts w:asciiTheme="minorEastAsia" w:hAnsiTheme="minorEastAsia" w:cs="宋体" w:hint="eastAsia"/>
                  <w:color w:val="000000" w:themeColor="text1"/>
                  <w:kern w:val="0"/>
                  <w:sz w:val="20"/>
                  <w:szCs w:val="20"/>
                </w:rPr>
                <w:delText>O</w:delText>
              </w:r>
            </w:del>
          </w:p>
        </w:tc>
        <w:tc>
          <w:tcPr>
            <w:tcW w:w="2487"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w:t>
            </w:r>
            <w:ins w:id="667" w:author="cuiqingsong" w:date="2017-07-18T19:35:00Z">
              <w:r>
                <w:rPr>
                  <w:rFonts w:asciiTheme="minorEastAsia" w:hAnsiTheme="minorEastAsia" w:cs="宋体" w:hint="eastAsia"/>
                  <w:color w:val="000000" w:themeColor="text1"/>
                  <w:kern w:val="0"/>
                  <w:sz w:val="20"/>
                  <w:szCs w:val="20"/>
                </w:rPr>
                <w:t>必</w:t>
              </w:r>
            </w:ins>
            <w:del w:id="668" w:author="cuiqingsong" w:date="2017-07-18T19:35:00Z">
              <w:r>
                <w:rPr>
                  <w:rFonts w:asciiTheme="minorEastAsia" w:hAnsiTheme="minorEastAsia" w:cs="宋体" w:hint="eastAsia"/>
                  <w:color w:val="000000" w:themeColor="text1"/>
                  <w:kern w:val="0"/>
                  <w:sz w:val="20"/>
                  <w:szCs w:val="20"/>
                </w:rPr>
                <w:delText>选</w:delText>
              </w:r>
            </w:del>
            <w:r>
              <w:rPr>
                <w:rFonts w:asciiTheme="minorEastAsia" w:hAnsiTheme="minorEastAsia" w:cs="宋体" w:hint="eastAsia"/>
                <w:color w:val="000000" w:themeColor="text1"/>
                <w:kern w:val="0"/>
                <w:sz w:val="20"/>
                <w:szCs w:val="20"/>
              </w:rPr>
              <w:t>填</w:t>
            </w: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T56</w:t>
            </w:r>
          </w:p>
        </w:tc>
        <w:tc>
          <w:tcPr>
            <w:tcW w:w="181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argin</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交易保证金</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669" w:author="cuiqingsong" w:date="2017-07-18T19:35:00Z">
              <w:r>
                <w:rPr>
                  <w:rFonts w:asciiTheme="minorEastAsia" w:hAnsiTheme="minorEastAsia" w:cs="宋体"/>
                  <w:color w:val="000000" w:themeColor="text1"/>
                  <w:kern w:val="0"/>
                  <w:sz w:val="20"/>
                  <w:szCs w:val="20"/>
                </w:rPr>
                <w:t>C</w:t>
              </w:r>
            </w:ins>
            <w:del w:id="670" w:author="cuiqingsong" w:date="2017-07-18T19:35:00Z">
              <w:r>
                <w:rPr>
                  <w:rFonts w:asciiTheme="minorEastAsia" w:hAnsiTheme="minorEastAsia" w:cs="宋体" w:hint="eastAsia"/>
                  <w:color w:val="000000" w:themeColor="text1"/>
                  <w:kern w:val="0"/>
                  <w:sz w:val="20"/>
                  <w:szCs w:val="20"/>
                </w:rPr>
                <w:delText>O</w:delText>
              </w:r>
            </w:del>
          </w:p>
        </w:tc>
        <w:tc>
          <w:tcPr>
            <w:tcW w:w="2487"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w:t>
            </w:r>
            <w:ins w:id="671" w:author="cuiqingsong" w:date="2017-07-18T19:35:00Z">
              <w:r>
                <w:rPr>
                  <w:rFonts w:asciiTheme="minorEastAsia" w:hAnsiTheme="minorEastAsia" w:cs="宋体" w:hint="eastAsia"/>
                  <w:color w:val="000000" w:themeColor="text1"/>
                  <w:kern w:val="0"/>
                  <w:sz w:val="20"/>
                  <w:szCs w:val="20"/>
                </w:rPr>
                <w:t>必</w:t>
              </w:r>
            </w:ins>
            <w:del w:id="672" w:author="cuiqingsong" w:date="2017-07-18T19:35:00Z">
              <w:r>
                <w:rPr>
                  <w:rFonts w:asciiTheme="minorEastAsia" w:hAnsiTheme="minorEastAsia" w:cs="宋体" w:hint="eastAsia"/>
                  <w:color w:val="000000" w:themeColor="text1"/>
                  <w:kern w:val="0"/>
                  <w:sz w:val="20"/>
                  <w:szCs w:val="20"/>
                </w:rPr>
                <w:delText>选</w:delText>
              </w:r>
            </w:del>
            <w:r>
              <w:rPr>
                <w:rFonts w:asciiTheme="minorEastAsia" w:hAnsiTheme="minorEastAsia" w:cs="宋体" w:hint="eastAsia"/>
                <w:color w:val="000000" w:themeColor="text1"/>
                <w:kern w:val="0"/>
                <w:sz w:val="20"/>
                <w:szCs w:val="20"/>
              </w:rPr>
              <w:t>填</w:t>
            </w: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宋体" w:eastAsia="宋体" w:hAnsi="宋体" w:cs="宋体" w:hint="eastAsia"/>
                <w:color w:val="000000"/>
                <w:kern w:val="0"/>
                <w:sz w:val="20"/>
                <w:szCs w:val="20"/>
              </w:rPr>
              <w:t>O05</w:t>
            </w:r>
          </w:p>
        </w:tc>
        <w:tc>
          <w:tcPr>
            <w:tcW w:w="181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宋体" w:eastAsia="宋体" w:hAnsi="宋体" w:cs="宋体" w:hint="eastAsia"/>
                <w:color w:val="000000"/>
                <w:kern w:val="0"/>
                <w:sz w:val="20"/>
                <w:szCs w:val="20"/>
              </w:rPr>
              <w:t>middleFlag</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宋体" w:eastAsia="宋体" w:hAnsi="宋体" w:cs="宋体" w:hint="eastAsia"/>
                <w:color w:val="000000"/>
                <w:kern w:val="0"/>
                <w:sz w:val="20"/>
                <w:szCs w:val="20"/>
              </w:rPr>
              <w:t>是否为中立仓</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s="宋体"/>
                <w:color w:val="000000" w:themeColor="text1"/>
                <w:kern w:val="0"/>
                <w:sz w:val="20"/>
                <w:szCs w:val="20"/>
              </w:rPr>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宋体" w:eastAsia="宋体" w:hAnsi="宋体" w:cs="宋体" w:hint="eastAsia"/>
                <w:color w:val="000000"/>
                <w:kern w:val="0"/>
                <w:sz w:val="20"/>
                <w:szCs w:val="20"/>
              </w:rPr>
              <w:t>C</w:t>
            </w:r>
          </w:p>
        </w:tc>
        <w:tc>
          <w:tcPr>
            <w:tcW w:w="2487"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181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181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localOrderNo2</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487"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结果不为空时返回</w:t>
            </w:r>
          </w:p>
        </w:tc>
      </w:tr>
      <w:tr w:rsidR="002B3E5A">
        <w:trPr>
          <w:trHeight w:val="270"/>
          <w:ins w:id="673" w:author="cuiqingsong" w:date="2017-07-25T15:54:00Z"/>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ins w:id="674" w:author="cuiqingsong" w:date="2017-07-25T15:54:00Z"/>
                <w:rFonts w:asciiTheme="minorEastAsia" w:hAnsiTheme="minorEastAsia" w:cs="宋体"/>
                <w:color w:val="000000" w:themeColor="text1"/>
                <w:kern w:val="0"/>
                <w:sz w:val="20"/>
                <w:szCs w:val="20"/>
              </w:rPr>
            </w:pPr>
            <w:ins w:id="675" w:author="cuiqingsong" w:date="2017-07-25T15:54:00Z">
              <w:r>
                <w:rPr>
                  <w:rFonts w:asciiTheme="minorEastAsia" w:hAnsiTheme="minorEastAsia" w:cs="宋体" w:hint="eastAsia"/>
                  <w:color w:val="000000" w:themeColor="text1"/>
                  <w:kern w:val="0"/>
                  <w:sz w:val="20"/>
                  <w:szCs w:val="20"/>
                </w:rPr>
                <w:t>→</w:t>
              </w:r>
            </w:ins>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676" w:author="cuiqingsong" w:date="2017-07-25T15:54:00Z"/>
                <w:rFonts w:asciiTheme="minorEastAsia" w:hAnsiTheme="minorEastAsia" w:cs="宋体"/>
                <w:color w:val="000000" w:themeColor="text1"/>
                <w:sz w:val="20"/>
                <w:szCs w:val="20"/>
              </w:rPr>
            </w:pPr>
            <w:ins w:id="677" w:author="cuiqingsong" w:date="2017-07-25T15:54:00Z">
              <w:r>
                <w:rPr>
                  <w:rFonts w:asciiTheme="minorEastAsia" w:hAnsiTheme="minorEastAsia" w:cs="宋体" w:hint="eastAsia"/>
                  <w:color w:val="000000" w:themeColor="text1"/>
                  <w:sz w:val="20"/>
                  <w:szCs w:val="20"/>
                </w:rPr>
                <w:t>T</w:t>
              </w:r>
              <w:r>
                <w:rPr>
                  <w:rFonts w:asciiTheme="minorEastAsia" w:hAnsiTheme="minorEastAsia" w:cs="宋体"/>
                  <w:color w:val="000000" w:themeColor="text1"/>
                  <w:sz w:val="20"/>
                  <w:szCs w:val="20"/>
                </w:rPr>
                <w:t>82</w:t>
              </w:r>
            </w:ins>
          </w:p>
        </w:tc>
        <w:tc>
          <w:tcPr>
            <w:tcW w:w="181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678" w:author="cuiqingsong" w:date="2017-07-25T15:54:00Z"/>
                <w:rFonts w:asciiTheme="minorEastAsia" w:hAnsiTheme="minorEastAsia" w:cs="宋体"/>
                <w:color w:val="000000" w:themeColor="text1"/>
                <w:kern w:val="0"/>
                <w:sz w:val="20"/>
                <w:szCs w:val="20"/>
              </w:rPr>
            </w:pPr>
            <w:ins w:id="679" w:author="cuiqingsong" w:date="2017-07-25T15:54:00Z">
              <w:r>
                <w:rPr>
                  <w:rFonts w:asciiTheme="minorEastAsia" w:hAnsiTheme="minorEastAsia" w:cs="宋体"/>
                  <w:color w:val="000000" w:themeColor="text1"/>
                  <w:kern w:val="0"/>
                  <w:sz w:val="20"/>
                  <w:szCs w:val="20"/>
                </w:rPr>
                <w:t>source</w:t>
              </w:r>
            </w:ins>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680" w:author="cuiqingsong" w:date="2017-07-25T15:54:00Z"/>
                <w:rFonts w:asciiTheme="minorEastAsia" w:hAnsiTheme="minorEastAsia" w:cs="宋体"/>
                <w:color w:val="000000" w:themeColor="text1"/>
                <w:kern w:val="0"/>
                <w:sz w:val="20"/>
                <w:szCs w:val="20"/>
              </w:rPr>
            </w:pPr>
            <w:ins w:id="681" w:author="cuiqingsong" w:date="2017-07-25T15:54:00Z">
              <w:r>
                <w:rPr>
                  <w:rFonts w:asciiTheme="minorEastAsia" w:hAnsiTheme="minorEastAsia" w:cs="宋体" w:hint="eastAsia"/>
                  <w:color w:val="000000" w:themeColor="text1"/>
                  <w:kern w:val="0"/>
                  <w:sz w:val="20"/>
                  <w:szCs w:val="20"/>
                </w:rPr>
                <w:t>渠道标识</w:t>
              </w:r>
            </w:ins>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682" w:author="cuiqingsong" w:date="2017-07-25T15:54:00Z"/>
                <w:rFonts w:asciiTheme="minorEastAsia" w:hAnsiTheme="minorEastAsia" w:cs="宋体"/>
                <w:color w:val="000000" w:themeColor="text1"/>
                <w:kern w:val="0"/>
                <w:sz w:val="20"/>
                <w:szCs w:val="20"/>
              </w:rPr>
            </w:pPr>
            <w:ins w:id="683" w:author="cuiqingsong" w:date="2017-07-25T15:54:00Z">
              <w:r>
                <w:rPr>
                  <w:rFonts w:asciiTheme="minorEastAsia" w:hAnsiTheme="minorEastAsia" w:cs="宋体" w:hint="eastAsia"/>
                  <w:color w:val="000000" w:themeColor="text1"/>
                  <w:kern w:val="0"/>
                  <w:sz w:val="20"/>
                  <w:szCs w:val="20"/>
                </w:rPr>
                <w:t>-</w:t>
              </w:r>
            </w:ins>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684" w:author="cuiqingsong" w:date="2017-07-25T15:54:00Z"/>
                <w:rFonts w:asciiTheme="minorEastAsia" w:hAnsiTheme="minorEastAsia" w:cs="宋体"/>
                <w:color w:val="000000" w:themeColor="text1"/>
                <w:kern w:val="0"/>
                <w:sz w:val="20"/>
                <w:szCs w:val="20"/>
              </w:rPr>
            </w:pPr>
            <w:ins w:id="685" w:author="cuiqingsong" w:date="2017-07-25T15:54:00Z">
              <w:r>
                <w:rPr>
                  <w:rFonts w:asciiTheme="minorEastAsia" w:hAnsiTheme="minorEastAsia" w:cs="宋体" w:hint="eastAsia"/>
                  <w:color w:val="000000" w:themeColor="text1"/>
                  <w:kern w:val="0"/>
                  <w:sz w:val="20"/>
                  <w:szCs w:val="20"/>
                </w:rPr>
                <w:t>C</w:t>
              </w:r>
            </w:ins>
          </w:p>
        </w:tc>
        <w:tc>
          <w:tcPr>
            <w:tcW w:w="2487" w:type="dxa"/>
            <w:tcBorders>
              <w:top w:val="nil"/>
              <w:left w:val="nil"/>
              <w:bottom w:val="single" w:sz="4" w:space="0" w:color="auto"/>
              <w:right w:val="single" w:sz="4" w:space="0" w:color="auto"/>
            </w:tcBorders>
            <w:shd w:val="clear" w:color="auto" w:fill="auto"/>
          </w:tcPr>
          <w:p w:rsidR="002B3E5A" w:rsidRDefault="00A6777A">
            <w:pPr>
              <w:widowControl/>
              <w:spacing w:line="240" w:lineRule="auto"/>
              <w:ind w:firstLineChars="0" w:firstLine="0"/>
              <w:jc w:val="left"/>
              <w:rPr>
                <w:ins w:id="686" w:author="cuiqingsong" w:date="2017-07-25T15:54:00Z"/>
                <w:rFonts w:asciiTheme="minorEastAsia" w:hAnsiTheme="minorEastAsia" w:cs="宋体"/>
                <w:color w:val="000000" w:themeColor="text1"/>
                <w:kern w:val="0"/>
                <w:sz w:val="20"/>
                <w:szCs w:val="20"/>
              </w:rPr>
            </w:pPr>
            <w:ins w:id="687" w:author="cuiqingsong" w:date="2017-08-14T11:05:00Z">
              <w:r>
                <w:rPr>
                  <w:rFonts w:asciiTheme="minorEastAsia" w:hAnsiTheme="minorEastAsia" w:cs="宋体" w:hint="eastAsia"/>
                  <w:color w:val="000000" w:themeColor="text1"/>
                  <w:kern w:val="0"/>
                  <w:sz w:val="20"/>
                  <w:szCs w:val="20"/>
                </w:rPr>
                <w:t>查询结果不为空时必填</w:t>
              </w:r>
            </w:ins>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181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487"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181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487"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2B3E5A" w:rsidRDefault="002B3E5A">
      <w:pPr>
        <w:ind w:firstLine="480"/>
        <w:rPr>
          <w:rFonts w:asciiTheme="minorEastAsia" w:hAnsiTheme="minorEastAsia"/>
          <w:color w:val="000000" w:themeColor="text1"/>
        </w:rPr>
      </w:pPr>
    </w:p>
    <w:p w:rsidR="002B3E5A" w:rsidRDefault="005C6274">
      <w:pPr>
        <w:pStyle w:val="3"/>
        <w:numPr>
          <w:ilvl w:val="2"/>
          <w:numId w:val="1"/>
        </w:numPr>
        <w:ind w:left="0" w:firstLineChars="0" w:firstLine="0"/>
        <w:rPr>
          <w:rFonts w:asciiTheme="minorEastAsia" w:hAnsiTheme="minorEastAsia"/>
          <w:color w:val="000000" w:themeColor="text1"/>
        </w:rPr>
      </w:pPr>
      <w:bookmarkStart w:id="688" w:name="_Toc494292505"/>
      <w:r>
        <w:rPr>
          <w:rFonts w:asciiTheme="minorEastAsia" w:hAnsiTheme="minorEastAsia" w:hint="eastAsia"/>
          <w:color w:val="000000" w:themeColor="text1"/>
        </w:rPr>
        <w:t>中立仓申报/申报撤销交易</w:t>
      </w:r>
      <w:bookmarkEnd w:id="688"/>
    </w:p>
    <w:p w:rsidR="002B3E5A" w:rsidRDefault="005C6274">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中立仓申报请求及应答</w:t>
      </w:r>
    </w:p>
    <w:p w:rsidR="002B3E5A" w:rsidRDefault="005C6274">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 xml:space="preserve">： </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中立仓申报指令用于交收申报</w:t>
      </w:r>
      <w:proofErr w:type="gramStart"/>
      <w:r>
        <w:rPr>
          <w:rFonts w:asciiTheme="minorEastAsia" w:hAnsiTheme="minorEastAsia" w:hint="eastAsia"/>
          <w:color w:val="000000" w:themeColor="text1"/>
        </w:rPr>
        <w:t>不</w:t>
      </w:r>
      <w:proofErr w:type="gramEnd"/>
      <w:r>
        <w:rPr>
          <w:rFonts w:asciiTheme="minorEastAsia" w:hAnsiTheme="minorEastAsia" w:hint="eastAsia"/>
          <w:color w:val="000000" w:themeColor="text1"/>
        </w:rPr>
        <w:t>平时主动发起中立仓申报以获取延期补偿费收入。</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9288" w:type="dxa"/>
        <w:tblInd w:w="103" w:type="dxa"/>
        <w:tblLayout w:type="fixed"/>
        <w:tblLook w:val="04A0" w:firstRow="1" w:lastRow="0" w:firstColumn="1" w:lastColumn="0" w:noHBand="0" w:noVBand="1"/>
      </w:tblPr>
      <w:tblGrid>
        <w:gridCol w:w="798"/>
        <w:gridCol w:w="1796"/>
        <w:gridCol w:w="1596"/>
        <w:gridCol w:w="760"/>
        <w:gridCol w:w="798"/>
        <w:gridCol w:w="3540"/>
      </w:tblGrid>
      <w:tr w:rsidR="002B3E5A">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proofErr w:type="gramStart"/>
            <w:r>
              <w:rPr>
                <w:rFonts w:asciiTheme="minorEastAsia" w:hAnsiTheme="minorEastAsia" w:cs="宋体" w:hint="eastAsia"/>
                <w:b/>
                <w:bCs/>
                <w:color w:val="000000" w:themeColor="text1"/>
                <w:kern w:val="0"/>
                <w:sz w:val="20"/>
                <w:szCs w:val="20"/>
              </w:rPr>
              <w:t>域号</w:t>
            </w:r>
            <w:proofErr w:type="gramEnd"/>
          </w:p>
        </w:tc>
        <w:tc>
          <w:tcPr>
            <w:tcW w:w="1796"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596"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354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eastAsia="MS Mincho" w:hAnsiTheme="minorEastAsia" w:cs="宋体" w:hint="eastAsia"/>
                <w:color w:val="000000" w:themeColor="text1"/>
                <w:kern w:val="0"/>
                <w:sz w:val="20"/>
                <w:szCs w:val="20"/>
                <w:lang w:eastAsia="ja-JP"/>
              </w:rPr>
              <w:t>←</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ins w:id="689" w:author="cuiqingsong" w:date="2017-07-13T16:12:00Z"/>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690" w:author="cuiqingsong" w:date="2017-07-13T16:12:00Z"/>
                <w:rFonts w:asciiTheme="minorEastAsia" w:hAnsiTheme="minorEastAsia" w:cs="宋体"/>
                <w:color w:val="000000" w:themeColor="text1"/>
                <w:kern w:val="0"/>
                <w:sz w:val="20"/>
                <w:szCs w:val="20"/>
              </w:rPr>
            </w:pPr>
            <w:ins w:id="691" w:author="cuiqingsong" w:date="2017-07-13T16:12: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692" w:author="cuiqingsong" w:date="2017-07-13T16:12:00Z"/>
                <w:rFonts w:asciiTheme="minorEastAsia" w:hAnsiTheme="minorEastAsia" w:cs="宋体"/>
                <w:color w:val="000000" w:themeColor="text1"/>
                <w:kern w:val="0"/>
                <w:sz w:val="20"/>
                <w:szCs w:val="20"/>
              </w:rPr>
            </w:pPr>
            <w:ins w:id="693" w:author="cuiqingsong" w:date="2017-07-13T16:12:00Z">
              <w:r>
                <w:rPr>
                  <w:rFonts w:asciiTheme="minorEastAsia" w:hAnsiTheme="minorEastAsia" w:cs="宋体"/>
                  <w:color w:val="000000" w:themeColor="text1"/>
                  <w:kern w:val="0"/>
                  <w:sz w:val="20"/>
                  <w:szCs w:val="20"/>
                </w:rPr>
                <w:t>seatID</w:t>
              </w:r>
            </w:ins>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694" w:author="cuiqingsong" w:date="2017-07-13T16:12:00Z"/>
                <w:rFonts w:asciiTheme="minorEastAsia" w:hAnsiTheme="minorEastAsia" w:cs="宋体"/>
                <w:color w:val="000000" w:themeColor="text1"/>
                <w:kern w:val="0"/>
                <w:sz w:val="20"/>
                <w:szCs w:val="20"/>
              </w:rPr>
            </w:pPr>
            <w:ins w:id="695" w:author="cuiqingsong" w:date="2017-07-13T16:12:00Z">
              <w:r>
                <w:rPr>
                  <w:rFonts w:asciiTheme="minorEastAsia" w:hAnsiTheme="minorEastAsia" w:cs="宋体" w:hint="eastAsia"/>
                  <w:color w:val="000000" w:themeColor="text1"/>
                  <w:kern w:val="0"/>
                  <w:sz w:val="20"/>
                  <w:szCs w:val="20"/>
                </w:rPr>
                <w:t>交易席位代码</w:t>
              </w:r>
            </w:ins>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696" w:author="cuiqingsong" w:date="2017-07-13T16:12:00Z"/>
                <w:rFonts w:asciiTheme="minorEastAsia" w:hAnsiTheme="minorEastAsia" w:cs="宋体"/>
                <w:color w:val="000000" w:themeColor="text1"/>
                <w:kern w:val="0"/>
                <w:sz w:val="20"/>
                <w:szCs w:val="20"/>
              </w:rPr>
            </w:pPr>
            <w:ins w:id="697" w:author="cuiqingsong" w:date="2017-07-13T16:12:00Z">
              <w:r>
                <w:rPr>
                  <w:rFonts w:asciiTheme="minorEastAsia" w:hAnsiTheme="minorEastAsia" w:cs="宋体" w:hint="eastAsia"/>
                  <w:color w:val="000000" w:themeColor="text1"/>
                  <w:kern w:val="0"/>
                  <w:sz w:val="20"/>
                  <w:szCs w:val="20"/>
                </w:rPr>
                <w:t>M</w:t>
              </w:r>
            </w:ins>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698" w:author="cuiqingsong" w:date="2017-07-13T16:12:00Z"/>
                <w:rFonts w:asciiTheme="minorEastAsia" w:hAnsiTheme="minorEastAsia" w:cs="宋体"/>
                <w:color w:val="000000" w:themeColor="text1"/>
                <w:kern w:val="0"/>
                <w:sz w:val="20"/>
                <w:szCs w:val="20"/>
              </w:rPr>
            </w:pPr>
            <w:ins w:id="699" w:author="cuiqingsong" w:date="2017-07-13T16:12:00Z">
              <w:r>
                <w:rPr>
                  <w:rFonts w:asciiTheme="minorEastAsia" w:hAnsiTheme="minorEastAsia" w:cs="宋体" w:hint="eastAsia"/>
                  <w:color w:val="000000"/>
                  <w:kern w:val="0"/>
                  <w:sz w:val="20"/>
                  <w:szCs w:val="20"/>
                </w:rPr>
                <w:t>←</w:t>
              </w:r>
            </w:ins>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ins w:id="700" w:author="cuiqingsong" w:date="2017-07-13T16:12:00Z"/>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w:t>
            </w:r>
            <w:proofErr w:type="gramStart"/>
            <w:r>
              <w:rPr>
                <w:rFonts w:asciiTheme="minorEastAsia" w:hAnsiTheme="minorEastAsia" w:cs="宋体" w:hint="eastAsia"/>
                <w:color w:val="000000" w:themeColor="text1"/>
                <w:kern w:val="0"/>
                <w:sz w:val="20"/>
                <w:szCs w:val="20"/>
              </w:rPr>
              <w:t>帐号</w:t>
            </w:r>
            <w:proofErr w:type="gramEnd"/>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O07</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quantity</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申报数量</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T82</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source</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来源</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szCs w:val="20"/>
                <w:shd w:val="clear" w:color="auto" w:fill="FFFFFF"/>
              </w:rPr>
              <w:t>1位字符，默认取值a,代表是APP渠道</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sz w:val="20"/>
                <w:szCs w:val="20"/>
              </w:rPr>
              <w:t>O25</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olor w:val="000000" w:themeColor="text1"/>
                <w:sz w:val="20"/>
                <w:szCs w:val="20"/>
              </w:rPr>
              <w:t>localOrderNo2</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本地报单号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highlight w:val="yellow"/>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eastAsia="MS Mincho" w:hAnsiTheme="minorEastAsia" w:cs="宋体"/>
                <w:color w:val="000000" w:themeColor="text1"/>
                <w:kern w:val="0"/>
                <w:sz w:val="20"/>
                <w:szCs w:val="20"/>
                <w:lang w:eastAsia="ja-JP"/>
              </w:rPr>
            </w:pPr>
            <w:r>
              <w:rPr>
                <w:rFonts w:asciiTheme="minorEastAsia" w:eastAsia="MS Mincho" w:hAnsiTheme="minorEastAsia" w:cs="宋体" w:hint="eastAsia"/>
                <w:color w:val="000000" w:themeColor="text1"/>
                <w:kern w:val="0"/>
                <w:sz w:val="20"/>
                <w:szCs w:val="20"/>
                <w:lang w:eastAsia="ja-JP"/>
              </w:rPr>
              <w:t>←</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APP系统生成</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二级系统生成</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二级系统返回</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二级系统返回</w:t>
            </w:r>
          </w:p>
        </w:tc>
      </w:tr>
    </w:tbl>
    <w:p w:rsidR="002B3E5A" w:rsidRDefault="002B3E5A">
      <w:pPr>
        <w:ind w:firstLine="480"/>
        <w:rPr>
          <w:color w:val="000000" w:themeColor="text1"/>
        </w:rPr>
      </w:pPr>
    </w:p>
    <w:p w:rsidR="002B3E5A" w:rsidRDefault="005C6274">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lastRenderedPageBreak/>
        <w:t>中立仓申报撤销请求及应答</w:t>
      </w:r>
    </w:p>
    <w:p w:rsidR="002B3E5A" w:rsidRDefault="005C6274">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：中立仓申报撤销指令用于主动中立仓申报的报单。</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8823" w:type="dxa"/>
        <w:tblInd w:w="103" w:type="dxa"/>
        <w:tblLayout w:type="fixed"/>
        <w:tblLook w:val="04A0" w:firstRow="1" w:lastRow="0" w:firstColumn="1" w:lastColumn="0" w:noHBand="0" w:noVBand="1"/>
      </w:tblPr>
      <w:tblGrid>
        <w:gridCol w:w="776"/>
        <w:gridCol w:w="1668"/>
        <w:gridCol w:w="1701"/>
        <w:gridCol w:w="709"/>
        <w:gridCol w:w="708"/>
        <w:gridCol w:w="3261"/>
      </w:tblGrid>
      <w:tr w:rsidR="002B3E5A" w:rsidTr="007963B9">
        <w:trPr>
          <w:trHeight w:val="270"/>
        </w:trPr>
        <w:tc>
          <w:tcPr>
            <w:tcW w:w="776" w:type="dxa"/>
            <w:tcBorders>
              <w:top w:val="single" w:sz="4" w:space="0" w:color="auto"/>
              <w:left w:val="single" w:sz="4" w:space="0" w:color="auto"/>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proofErr w:type="gramStart"/>
            <w:r>
              <w:rPr>
                <w:rFonts w:asciiTheme="minorEastAsia" w:hAnsiTheme="minorEastAsia" w:cs="宋体" w:hint="eastAsia"/>
                <w:b/>
                <w:bCs/>
                <w:color w:val="000000" w:themeColor="text1"/>
                <w:kern w:val="0"/>
                <w:sz w:val="20"/>
                <w:szCs w:val="20"/>
              </w:rPr>
              <w:t>域号</w:t>
            </w:r>
            <w:proofErr w:type="gramEnd"/>
          </w:p>
        </w:tc>
        <w:tc>
          <w:tcPr>
            <w:tcW w:w="166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701"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09"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70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3261"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2B3E5A" w:rsidTr="007963B9">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166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70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26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二级系统生成</w:t>
            </w:r>
          </w:p>
        </w:tc>
      </w:tr>
      <w:tr w:rsidR="002B3E5A" w:rsidTr="007963B9">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166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70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261"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rsidTr="007963B9">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66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70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26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2B3E5A" w:rsidTr="007963B9">
        <w:trPr>
          <w:trHeight w:val="123"/>
        </w:trPr>
        <w:tc>
          <w:tcPr>
            <w:tcW w:w="77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66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70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261"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rsidTr="007963B9">
        <w:trPr>
          <w:trHeight w:val="123"/>
          <w:ins w:id="701" w:author="cuiqingsong" w:date="2017-07-13T16:13:00Z"/>
        </w:trPr>
        <w:tc>
          <w:tcPr>
            <w:tcW w:w="77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702" w:author="cuiqingsong" w:date="2017-07-13T16:13:00Z"/>
                <w:rFonts w:asciiTheme="minorEastAsia" w:hAnsiTheme="minorEastAsia" w:cs="宋体"/>
                <w:color w:val="000000" w:themeColor="text1"/>
                <w:kern w:val="0"/>
                <w:sz w:val="20"/>
                <w:szCs w:val="20"/>
              </w:rPr>
            </w:pPr>
            <w:ins w:id="703" w:author="cuiqingsong" w:date="2017-07-13T16:13: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166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704" w:author="cuiqingsong" w:date="2017-07-13T16:13:00Z"/>
                <w:rFonts w:asciiTheme="minorEastAsia" w:hAnsiTheme="minorEastAsia" w:cs="宋体"/>
                <w:color w:val="000000" w:themeColor="text1"/>
                <w:kern w:val="0"/>
                <w:sz w:val="20"/>
                <w:szCs w:val="20"/>
              </w:rPr>
            </w:pPr>
            <w:ins w:id="705" w:author="cuiqingsong" w:date="2017-07-13T16:13:00Z">
              <w:r>
                <w:rPr>
                  <w:rFonts w:asciiTheme="minorEastAsia" w:hAnsiTheme="minorEastAsia" w:cs="宋体"/>
                  <w:color w:val="000000" w:themeColor="text1"/>
                  <w:kern w:val="0"/>
                  <w:sz w:val="20"/>
                  <w:szCs w:val="20"/>
                </w:rPr>
                <w:t>seatID</w:t>
              </w:r>
            </w:ins>
          </w:p>
        </w:tc>
        <w:tc>
          <w:tcPr>
            <w:tcW w:w="170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706" w:author="cuiqingsong" w:date="2017-07-13T16:13:00Z"/>
                <w:rFonts w:asciiTheme="minorEastAsia" w:hAnsiTheme="minorEastAsia" w:cs="宋体"/>
                <w:color w:val="000000" w:themeColor="text1"/>
                <w:kern w:val="0"/>
                <w:sz w:val="20"/>
                <w:szCs w:val="20"/>
              </w:rPr>
            </w:pPr>
            <w:ins w:id="707" w:author="cuiqingsong" w:date="2017-07-13T16:13:00Z">
              <w:r>
                <w:rPr>
                  <w:rFonts w:asciiTheme="minorEastAsia" w:hAnsiTheme="minorEastAsia" w:cs="宋体" w:hint="eastAsia"/>
                  <w:color w:val="000000" w:themeColor="text1"/>
                  <w:kern w:val="0"/>
                  <w:sz w:val="20"/>
                  <w:szCs w:val="20"/>
                </w:rPr>
                <w:t>交易席位代码</w:t>
              </w:r>
            </w:ins>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708" w:author="cuiqingsong" w:date="2017-07-13T16:13:00Z"/>
                <w:rFonts w:asciiTheme="minorEastAsia" w:hAnsiTheme="minorEastAsia" w:cs="宋体"/>
                <w:color w:val="000000" w:themeColor="text1"/>
                <w:kern w:val="0"/>
                <w:sz w:val="20"/>
                <w:szCs w:val="20"/>
              </w:rPr>
            </w:pPr>
            <w:ins w:id="709" w:author="cuiqingsong" w:date="2017-07-13T16:13:00Z">
              <w:r>
                <w:rPr>
                  <w:rFonts w:asciiTheme="minorEastAsia" w:hAnsiTheme="minorEastAsia" w:cs="宋体" w:hint="eastAsia"/>
                  <w:color w:val="000000" w:themeColor="text1"/>
                  <w:kern w:val="0"/>
                  <w:sz w:val="20"/>
                  <w:szCs w:val="20"/>
                </w:rPr>
                <w:t>M</w:t>
              </w:r>
            </w:ins>
          </w:p>
        </w:tc>
        <w:tc>
          <w:tcPr>
            <w:tcW w:w="70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710" w:author="cuiqingsong" w:date="2017-07-13T16:13:00Z"/>
                <w:rFonts w:asciiTheme="minorEastAsia" w:hAnsiTheme="minorEastAsia" w:cs="宋体"/>
                <w:color w:val="000000" w:themeColor="text1"/>
                <w:kern w:val="0"/>
                <w:sz w:val="20"/>
                <w:szCs w:val="20"/>
              </w:rPr>
            </w:pPr>
            <w:ins w:id="711" w:author="cuiqingsong" w:date="2017-07-13T16:13:00Z">
              <w:r>
                <w:rPr>
                  <w:rFonts w:asciiTheme="minorEastAsia" w:hAnsiTheme="minorEastAsia" w:cs="宋体" w:hint="eastAsia"/>
                  <w:color w:val="000000"/>
                  <w:kern w:val="0"/>
                  <w:sz w:val="20"/>
                  <w:szCs w:val="20"/>
                </w:rPr>
                <w:t>←</w:t>
              </w:r>
            </w:ins>
          </w:p>
        </w:tc>
        <w:tc>
          <w:tcPr>
            <w:tcW w:w="3261"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ins w:id="712" w:author="cuiqingsong" w:date="2017-07-13T16:13:00Z"/>
                <w:rFonts w:asciiTheme="minorEastAsia" w:hAnsiTheme="minorEastAsia" w:cs="宋体"/>
                <w:color w:val="000000" w:themeColor="text1"/>
                <w:kern w:val="0"/>
                <w:sz w:val="20"/>
                <w:szCs w:val="20"/>
              </w:rPr>
            </w:pPr>
          </w:p>
        </w:tc>
      </w:tr>
      <w:tr w:rsidR="002B3E5A" w:rsidTr="007963B9">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166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70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0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26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2B3E5A" w:rsidTr="007963B9">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166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70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w:t>
            </w:r>
            <w:proofErr w:type="gramStart"/>
            <w:r>
              <w:rPr>
                <w:rFonts w:asciiTheme="minorEastAsia" w:hAnsiTheme="minorEastAsia" w:cs="宋体" w:hint="eastAsia"/>
                <w:color w:val="000000" w:themeColor="text1"/>
                <w:kern w:val="0"/>
                <w:sz w:val="20"/>
                <w:szCs w:val="20"/>
              </w:rPr>
              <w:t>帐号</w:t>
            </w:r>
            <w:proofErr w:type="gramEnd"/>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0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26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2B3E5A" w:rsidTr="007963B9">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T82</w:t>
            </w:r>
          </w:p>
        </w:tc>
        <w:tc>
          <w:tcPr>
            <w:tcW w:w="166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source</w:t>
            </w:r>
          </w:p>
        </w:tc>
        <w:tc>
          <w:tcPr>
            <w:tcW w:w="170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来源</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26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szCs w:val="20"/>
                <w:shd w:val="clear" w:color="auto" w:fill="FFFFFF"/>
              </w:rPr>
              <w:t>1位字符，默认取值a,代表是APP渠道</w:t>
            </w:r>
          </w:p>
        </w:tc>
      </w:tr>
      <w:tr w:rsidR="002B3E5A" w:rsidTr="007963B9">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166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70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0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26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二级系统返回</w:t>
            </w:r>
          </w:p>
        </w:tc>
      </w:tr>
      <w:tr w:rsidR="002B3E5A" w:rsidTr="007963B9">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166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70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0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26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二级系统返回</w:t>
            </w:r>
          </w:p>
        </w:tc>
      </w:tr>
    </w:tbl>
    <w:p w:rsidR="002B3E5A" w:rsidRDefault="002B3E5A">
      <w:pPr>
        <w:ind w:firstLine="480"/>
        <w:rPr>
          <w:rFonts w:asciiTheme="minorEastAsia" w:hAnsiTheme="minorEastAsia"/>
          <w:color w:val="000000" w:themeColor="text1"/>
        </w:rPr>
      </w:pPr>
    </w:p>
    <w:p w:rsidR="002B3E5A" w:rsidRDefault="005C6274">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中立仓申报回报</w:t>
      </w:r>
    </w:p>
    <w:p w:rsidR="002B3E5A" w:rsidRDefault="005C6274">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：中立仓申报回报指令用于通知中立仓申报指令处理信息。</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8490" w:type="dxa"/>
        <w:tblInd w:w="103" w:type="dxa"/>
        <w:tblLayout w:type="fixed"/>
        <w:tblLook w:val="04A0" w:firstRow="1" w:lastRow="0" w:firstColumn="1" w:lastColumn="0" w:noHBand="0" w:noVBand="1"/>
      </w:tblPr>
      <w:tblGrid>
        <w:gridCol w:w="798"/>
        <w:gridCol w:w="1796"/>
        <w:gridCol w:w="1596"/>
        <w:gridCol w:w="760"/>
        <w:gridCol w:w="3540"/>
      </w:tblGrid>
      <w:tr w:rsidR="002B3E5A">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proofErr w:type="gramStart"/>
            <w:r>
              <w:rPr>
                <w:rFonts w:asciiTheme="minorEastAsia" w:hAnsiTheme="minorEastAsia" w:cs="宋体" w:hint="eastAsia"/>
                <w:b/>
                <w:bCs/>
                <w:color w:val="000000" w:themeColor="text1"/>
                <w:kern w:val="0"/>
                <w:sz w:val="20"/>
                <w:szCs w:val="20"/>
              </w:rPr>
              <w:t>域号</w:t>
            </w:r>
            <w:proofErr w:type="gramEnd"/>
          </w:p>
        </w:tc>
        <w:tc>
          <w:tcPr>
            <w:tcW w:w="1796"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596"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回报</w:t>
            </w:r>
          </w:p>
        </w:tc>
        <w:tc>
          <w:tcPr>
            <w:tcW w:w="354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ins w:id="713" w:author="cuiqingsong" w:date="2017-07-13T16:13:00Z"/>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714" w:author="cuiqingsong" w:date="2017-07-13T16:13:00Z"/>
                <w:rFonts w:asciiTheme="minorEastAsia" w:hAnsiTheme="minorEastAsia" w:cs="宋体"/>
                <w:color w:val="000000" w:themeColor="text1"/>
                <w:kern w:val="0"/>
                <w:sz w:val="20"/>
                <w:szCs w:val="20"/>
              </w:rPr>
            </w:pPr>
            <w:ins w:id="715" w:author="cuiqingsong" w:date="2017-07-13T16:14: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716" w:author="cuiqingsong" w:date="2017-07-13T16:13:00Z"/>
                <w:rFonts w:asciiTheme="minorEastAsia" w:hAnsiTheme="minorEastAsia" w:cs="宋体"/>
                <w:color w:val="000000" w:themeColor="text1"/>
                <w:kern w:val="0"/>
                <w:sz w:val="20"/>
                <w:szCs w:val="20"/>
              </w:rPr>
            </w:pPr>
            <w:ins w:id="717" w:author="cuiqingsong" w:date="2017-07-13T16:14:00Z">
              <w:r>
                <w:rPr>
                  <w:rFonts w:asciiTheme="minorEastAsia" w:hAnsiTheme="minorEastAsia" w:cs="宋体"/>
                  <w:color w:val="000000" w:themeColor="text1"/>
                  <w:kern w:val="0"/>
                  <w:sz w:val="20"/>
                  <w:szCs w:val="20"/>
                </w:rPr>
                <w:t>seatID</w:t>
              </w:r>
            </w:ins>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718" w:author="cuiqingsong" w:date="2017-07-13T16:13:00Z"/>
                <w:rFonts w:asciiTheme="minorEastAsia" w:hAnsiTheme="minorEastAsia" w:cs="宋体"/>
                <w:color w:val="000000" w:themeColor="text1"/>
                <w:kern w:val="0"/>
                <w:sz w:val="20"/>
                <w:szCs w:val="20"/>
              </w:rPr>
            </w:pPr>
            <w:ins w:id="719" w:author="cuiqingsong" w:date="2017-07-13T16:14:00Z">
              <w:r>
                <w:rPr>
                  <w:rFonts w:asciiTheme="minorEastAsia" w:hAnsiTheme="minorEastAsia" w:cs="宋体" w:hint="eastAsia"/>
                  <w:color w:val="000000" w:themeColor="text1"/>
                  <w:kern w:val="0"/>
                  <w:sz w:val="20"/>
                  <w:szCs w:val="20"/>
                </w:rPr>
                <w:t>交易席位代码</w:t>
              </w:r>
            </w:ins>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720" w:author="cuiqingsong" w:date="2017-07-13T16:13:00Z"/>
                <w:rFonts w:asciiTheme="minorEastAsia" w:hAnsiTheme="minorEastAsia" w:cs="宋体"/>
                <w:color w:val="000000" w:themeColor="text1"/>
                <w:kern w:val="0"/>
                <w:sz w:val="20"/>
                <w:szCs w:val="20"/>
              </w:rPr>
            </w:pPr>
            <w:ins w:id="721" w:author="cuiqingsong" w:date="2017-07-13T16:14:00Z">
              <w:r>
                <w:rPr>
                  <w:rFonts w:asciiTheme="minorEastAsia" w:hAnsiTheme="minorEastAsia" w:cs="宋体" w:hint="eastAsia"/>
                  <w:color w:val="000000" w:themeColor="text1"/>
                  <w:kern w:val="0"/>
                  <w:sz w:val="20"/>
                  <w:szCs w:val="20"/>
                </w:rPr>
                <w:t>M</w:t>
              </w:r>
            </w:ins>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ins w:id="722" w:author="cuiqingsong" w:date="2017-07-13T16:13:00Z"/>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T11</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applyDate</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申请日期</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723" w:author="cuiqingsong" w:date="2017-05-16T10:08:00Z">
              <w:r>
                <w:rPr>
                  <w:rFonts w:asciiTheme="minorEastAsia" w:hAnsiTheme="minorEastAsia" w:cs="宋体" w:hint="eastAsia"/>
                  <w:color w:val="000000" w:themeColor="text1"/>
                  <w:kern w:val="0"/>
                  <w:sz w:val="20"/>
                  <w:szCs w:val="20"/>
                </w:rPr>
                <w:t>交易</w:t>
              </w:r>
              <w:r>
                <w:rPr>
                  <w:rFonts w:asciiTheme="minorEastAsia" w:hAnsiTheme="minorEastAsia" w:cs="宋体"/>
                  <w:color w:val="000000" w:themeColor="text1"/>
                  <w:kern w:val="0"/>
                  <w:sz w:val="20"/>
                  <w:szCs w:val="20"/>
                </w:rPr>
                <w:t>日期</w:t>
              </w:r>
            </w:ins>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T12</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applyTime</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申请时间</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724" w:author="cuiqingsong" w:date="2017-05-16T10:08:00Z">
              <w:r>
                <w:rPr>
                  <w:rFonts w:asciiTheme="minorEastAsia" w:hAnsiTheme="minorEastAsia" w:cs="宋体" w:hint="eastAsia"/>
                  <w:color w:val="000000" w:themeColor="text1"/>
                  <w:kern w:val="0"/>
                  <w:sz w:val="20"/>
                  <w:szCs w:val="20"/>
                </w:rPr>
                <w:t>交易</w:t>
              </w:r>
              <w:r>
                <w:rPr>
                  <w:rFonts w:asciiTheme="minorEastAsia" w:hAnsiTheme="minorEastAsia" w:cs="宋体"/>
                  <w:color w:val="000000" w:themeColor="text1"/>
                  <w:kern w:val="0"/>
                  <w:sz w:val="20"/>
                  <w:szCs w:val="20"/>
                </w:rPr>
                <w:t>时间</w:t>
              </w:r>
            </w:ins>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O07</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quantity</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申报数量</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O09</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orderStatus</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订单状态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localOrderNo2</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APP系统生成</w:t>
            </w:r>
          </w:p>
        </w:tc>
      </w:tr>
      <w:tr w:rsidR="002B3E5A" w:rsidTr="00952A24">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O08</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remainQuantity</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剩余数量</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2B3E5A" w:rsidRDefault="005C6274">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lastRenderedPageBreak/>
        <w:t>中立仓申报撤销回报</w:t>
      </w:r>
    </w:p>
    <w:p w:rsidR="002B3E5A" w:rsidRDefault="005C6274">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：中立仓申报撤销回报指令用于通知中立仓申报撤销指令的处理信息。</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8490" w:type="dxa"/>
        <w:tblInd w:w="103" w:type="dxa"/>
        <w:tblLayout w:type="fixed"/>
        <w:tblLook w:val="04A0" w:firstRow="1" w:lastRow="0" w:firstColumn="1" w:lastColumn="0" w:noHBand="0" w:noVBand="1"/>
      </w:tblPr>
      <w:tblGrid>
        <w:gridCol w:w="798"/>
        <w:gridCol w:w="1796"/>
        <w:gridCol w:w="1596"/>
        <w:gridCol w:w="760"/>
        <w:gridCol w:w="3540"/>
      </w:tblGrid>
      <w:tr w:rsidR="002B3E5A">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proofErr w:type="gramStart"/>
            <w:r>
              <w:rPr>
                <w:rFonts w:asciiTheme="minorEastAsia" w:hAnsiTheme="minorEastAsia" w:cs="宋体" w:hint="eastAsia"/>
                <w:b/>
                <w:bCs/>
                <w:color w:val="000000" w:themeColor="text1"/>
                <w:kern w:val="0"/>
                <w:sz w:val="20"/>
                <w:szCs w:val="20"/>
              </w:rPr>
              <w:t>域号</w:t>
            </w:r>
            <w:proofErr w:type="gramEnd"/>
          </w:p>
        </w:tc>
        <w:tc>
          <w:tcPr>
            <w:tcW w:w="1796"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596"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回报</w:t>
            </w:r>
          </w:p>
        </w:tc>
        <w:tc>
          <w:tcPr>
            <w:tcW w:w="354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ins w:id="725" w:author="cuiqingsong" w:date="2017-07-13T16:14:00Z"/>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726" w:author="cuiqingsong" w:date="2017-07-13T16:14:00Z"/>
                <w:rFonts w:asciiTheme="minorEastAsia" w:hAnsiTheme="minorEastAsia" w:cs="宋体"/>
                <w:color w:val="000000" w:themeColor="text1"/>
                <w:kern w:val="0"/>
                <w:sz w:val="20"/>
                <w:szCs w:val="20"/>
              </w:rPr>
            </w:pPr>
            <w:ins w:id="727" w:author="cuiqingsong" w:date="2017-07-13T16:14: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728" w:author="cuiqingsong" w:date="2017-07-13T16:14:00Z"/>
                <w:rFonts w:asciiTheme="minorEastAsia" w:hAnsiTheme="minorEastAsia" w:cs="宋体"/>
                <w:color w:val="000000" w:themeColor="text1"/>
                <w:kern w:val="0"/>
                <w:sz w:val="20"/>
                <w:szCs w:val="20"/>
              </w:rPr>
            </w:pPr>
            <w:ins w:id="729" w:author="cuiqingsong" w:date="2017-07-13T16:14:00Z">
              <w:r>
                <w:rPr>
                  <w:rFonts w:asciiTheme="minorEastAsia" w:hAnsiTheme="minorEastAsia" w:cs="宋体"/>
                  <w:color w:val="000000" w:themeColor="text1"/>
                  <w:kern w:val="0"/>
                  <w:sz w:val="20"/>
                  <w:szCs w:val="20"/>
                </w:rPr>
                <w:t>seatID</w:t>
              </w:r>
            </w:ins>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730" w:author="cuiqingsong" w:date="2017-07-13T16:14:00Z"/>
                <w:rFonts w:asciiTheme="minorEastAsia" w:hAnsiTheme="minorEastAsia" w:cs="宋体"/>
                <w:color w:val="000000" w:themeColor="text1"/>
                <w:kern w:val="0"/>
                <w:sz w:val="20"/>
                <w:szCs w:val="20"/>
              </w:rPr>
            </w:pPr>
            <w:ins w:id="731" w:author="cuiqingsong" w:date="2017-07-13T16:14:00Z">
              <w:r>
                <w:rPr>
                  <w:rFonts w:asciiTheme="minorEastAsia" w:hAnsiTheme="minorEastAsia" w:cs="宋体" w:hint="eastAsia"/>
                  <w:color w:val="000000" w:themeColor="text1"/>
                  <w:kern w:val="0"/>
                  <w:sz w:val="20"/>
                  <w:szCs w:val="20"/>
                </w:rPr>
                <w:t>交易席位代码</w:t>
              </w:r>
            </w:ins>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732" w:author="cuiqingsong" w:date="2017-07-13T16:14:00Z"/>
                <w:rFonts w:asciiTheme="minorEastAsia" w:hAnsiTheme="minorEastAsia" w:cs="宋体"/>
                <w:color w:val="000000" w:themeColor="text1"/>
                <w:kern w:val="0"/>
                <w:sz w:val="20"/>
                <w:szCs w:val="20"/>
              </w:rPr>
            </w:pPr>
            <w:ins w:id="733" w:author="cuiqingsong" w:date="2017-07-13T16:14:00Z">
              <w:r>
                <w:rPr>
                  <w:rFonts w:asciiTheme="minorEastAsia" w:hAnsiTheme="minorEastAsia" w:cs="宋体" w:hint="eastAsia"/>
                  <w:color w:val="000000" w:themeColor="text1"/>
                  <w:kern w:val="0"/>
                  <w:sz w:val="20"/>
                  <w:szCs w:val="20"/>
                </w:rPr>
                <w:t>M</w:t>
              </w:r>
            </w:ins>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ins w:id="734" w:author="cuiqingsong" w:date="2017-07-13T16:14:00Z"/>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T11</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applyDate</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申请日期</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735" w:author="cuiqingsong" w:date="2017-05-16T10:08:00Z">
              <w:r>
                <w:rPr>
                  <w:rFonts w:asciiTheme="minorEastAsia" w:hAnsiTheme="minorEastAsia" w:cs="宋体" w:hint="eastAsia"/>
                  <w:color w:val="000000" w:themeColor="text1"/>
                  <w:kern w:val="0"/>
                  <w:sz w:val="20"/>
                  <w:szCs w:val="20"/>
                </w:rPr>
                <w:t>交易</w:t>
              </w:r>
              <w:r>
                <w:rPr>
                  <w:rFonts w:asciiTheme="minorEastAsia" w:hAnsiTheme="minorEastAsia" w:cs="宋体"/>
                  <w:color w:val="000000" w:themeColor="text1"/>
                  <w:kern w:val="0"/>
                  <w:sz w:val="20"/>
                  <w:szCs w:val="20"/>
                </w:rPr>
                <w:t>日期</w:t>
              </w:r>
            </w:ins>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T12</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applyTime</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申请时间</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736" w:author="cuiqingsong" w:date="2017-05-16T10:08:00Z">
              <w:r>
                <w:rPr>
                  <w:rFonts w:asciiTheme="minorEastAsia" w:hAnsiTheme="minorEastAsia" w:cs="宋体" w:hint="eastAsia"/>
                  <w:color w:val="000000" w:themeColor="text1"/>
                  <w:kern w:val="0"/>
                  <w:sz w:val="20"/>
                  <w:szCs w:val="20"/>
                </w:rPr>
                <w:t>交易</w:t>
              </w:r>
              <w:r>
                <w:rPr>
                  <w:rFonts w:asciiTheme="minorEastAsia" w:hAnsiTheme="minorEastAsia" w:cs="宋体"/>
                  <w:color w:val="000000" w:themeColor="text1"/>
                  <w:kern w:val="0"/>
                  <w:sz w:val="20"/>
                  <w:szCs w:val="20"/>
                </w:rPr>
                <w:t>时间</w:t>
              </w:r>
            </w:ins>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O07</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quantity</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申报数量</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T22</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cancelTime</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撤销时间</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O09</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orderStatus</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订单状态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localOrderNo2</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APP系统生成</w:t>
            </w:r>
          </w:p>
        </w:tc>
      </w:tr>
      <w:tr w:rsidR="002B3E5A" w:rsidTr="00126FE5">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O08</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remainQuantity</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剩余数量</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2B3E5A" w:rsidRDefault="002B3E5A">
      <w:pPr>
        <w:ind w:firstLine="480"/>
        <w:rPr>
          <w:rFonts w:asciiTheme="minorEastAsia" w:hAnsiTheme="minorEastAsia"/>
          <w:color w:val="000000" w:themeColor="text1"/>
        </w:rPr>
      </w:pPr>
    </w:p>
    <w:p w:rsidR="002B3E5A" w:rsidRDefault="005C6274">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中立仓报单查询请求及应答</w:t>
      </w:r>
    </w:p>
    <w:p w:rsidR="002B3E5A" w:rsidRDefault="005C6274">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：中立仓报单查询指令用于实时查询中立仓申报报单信息，支持查询多笔中立仓申报报单信息。</w:t>
      </w:r>
      <w:ins w:id="737" w:author="cuiqingsong" w:date="2017-05-16T10:12:00Z">
        <w:r>
          <w:rPr>
            <w:rFonts w:asciiTheme="minorEastAsia" w:hAnsiTheme="minorEastAsia" w:hint="eastAsia"/>
            <w:color w:val="000000" w:themeColor="text1"/>
          </w:rPr>
          <w:t>默认查询当前</w:t>
        </w:r>
        <w:r>
          <w:rPr>
            <w:rFonts w:asciiTheme="minorEastAsia" w:hAnsiTheme="minorEastAsia"/>
            <w:color w:val="000000" w:themeColor="text1"/>
          </w:rPr>
          <w:t>交易日</w:t>
        </w:r>
        <w:r>
          <w:rPr>
            <w:rFonts w:asciiTheme="minorEastAsia" w:hAnsiTheme="minorEastAsia" w:hint="eastAsia"/>
            <w:color w:val="000000" w:themeColor="text1"/>
          </w:rPr>
          <w:t>所有渠道报单信息。</w:t>
        </w:r>
      </w:ins>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会员系统返回时按照报单编号的倒序排列。</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8935" w:type="dxa"/>
        <w:tblInd w:w="103" w:type="dxa"/>
        <w:tblLayout w:type="fixed"/>
        <w:tblLook w:val="04A0" w:firstRow="1" w:lastRow="0" w:firstColumn="1" w:lastColumn="0" w:noHBand="0" w:noVBand="1"/>
      </w:tblPr>
      <w:tblGrid>
        <w:gridCol w:w="653"/>
        <w:gridCol w:w="618"/>
        <w:gridCol w:w="2278"/>
        <w:gridCol w:w="1816"/>
        <w:gridCol w:w="618"/>
        <w:gridCol w:w="618"/>
        <w:gridCol w:w="2334"/>
      </w:tblGrid>
      <w:tr w:rsidR="002B3E5A">
        <w:trPr>
          <w:trHeight w:val="270"/>
          <w:tblHeader/>
        </w:trPr>
        <w:tc>
          <w:tcPr>
            <w:tcW w:w="653" w:type="dxa"/>
            <w:tcBorders>
              <w:top w:val="single" w:sz="4" w:space="0" w:color="auto"/>
              <w:left w:val="single" w:sz="4" w:space="0" w:color="auto"/>
              <w:bottom w:val="single" w:sz="4" w:space="0" w:color="auto"/>
              <w:right w:val="single" w:sz="4" w:space="0" w:color="auto"/>
            </w:tcBorders>
            <w:shd w:val="clear" w:color="000000" w:fill="D9D9D9"/>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符号</w:t>
            </w:r>
          </w:p>
        </w:tc>
        <w:tc>
          <w:tcPr>
            <w:tcW w:w="618" w:type="dxa"/>
            <w:tcBorders>
              <w:top w:val="single" w:sz="4" w:space="0" w:color="auto"/>
              <w:left w:val="single" w:sz="4" w:space="0" w:color="auto"/>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proofErr w:type="gramStart"/>
            <w:r>
              <w:rPr>
                <w:rFonts w:asciiTheme="minorEastAsia" w:hAnsiTheme="minorEastAsia" w:cs="宋体" w:hint="eastAsia"/>
                <w:b/>
                <w:bCs/>
                <w:color w:val="000000" w:themeColor="text1"/>
                <w:kern w:val="0"/>
                <w:sz w:val="20"/>
                <w:szCs w:val="20"/>
              </w:rPr>
              <w:t>域号</w:t>
            </w:r>
            <w:proofErr w:type="gramEnd"/>
          </w:p>
        </w:tc>
        <w:tc>
          <w:tcPr>
            <w:tcW w:w="227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816"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61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61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2334"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22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34"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不填</w:t>
            </w:r>
            <w:proofErr w:type="gramStart"/>
            <w:r>
              <w:rPr>
                <w:rFonts w:asciiTheme="minorEastAsia" w:hAnsiTheme="minorEastAsia" w:cs="宋体" w:hint="eastAsia"/>
                <w:color w:val="000000" w:themeColor="text1"/>
                <w:kern w:val="0"/>
                <w:sz w:val="20"/>
                <w:szCs w:val="20"/>
              </w:rPr>
              <w:t>查全部</w:t>
            </w:r>
            <w:proofErr w:type="gramEnd"/>
            <w:r>
              <w:rPr>
                <w:rFonts w:asciiTheme="minorEastAsia" w:hAnsiTheme="minorEastAsia" w:cs="宋体" w:hint="eastAsia"/>
                <w:color w:val="000000" w:themeColor="text1"/>
                <w:kern w:val="0"/>
                <w:sz w:val="20"/>
                <w:szCs w:val="20"/>
              </w:rPr>
              <w:t>合约</w:t>
            </w: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22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34"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不填</w:t>
            </w:r>
            <w:proofErr w:type="gramStart"/>
            <w:r>
              <w:rPr>
                <w:rFonts w:asciiTheme="minorEastAsia" w:hAnsiTheme="minorEastAsia" w:cs="宋体" w:hint="eastAsia"/>
                <w:color w:val="000000" w:themeColor="text1"/>
                <w:kern w:val="0"/>
                <w:sz w:val="20"/>
                <w:szCs w:val="20"/>
              </w:rPr>
              <w:t>查全部</w:t>
            </w:r>
            <w:proofErr w:type="gramEnd"/>
            <w:r>
              <w:rPr>
                <w:rFonts w:asciiTheme="minorEastAsia" w:hAnsiTheme="minorEastAsia" w:cs="宋体" w:hint="eastAsia"/>
                <w:color w:val="000000" w:themeColor="text1"/>
                <w:kern w:val="0"/>
                <w:sz w:val="20"/>
                <w:szCs w:val="20"/>
              </w:rPr>
              <w:t>报单</w:t>
            </w: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22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34"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22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34"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ins w:id="738" w:author="cuiqingsong" w:date="2017-07-13T16:14:00Z"/>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ins w:id="739" w:author="cuiqingsong" w:date="2017-07-13T16:14:00Z"/>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740" w:author="cuiqingsong" w:date="2017-07-13T16:14:00Z"/>
                <w:rFonts w:asciiTheme="minorEastAsia" w:hAnsiTheme="minorEastAsia" w:cs="宋体"/>
                <w:color w:val="000000" w:themeColor="text1"/>
                <w:kern w:val="0"/>
                <w:sz w:val="20"/>
                <w:szCs w:val="20"/>
              </w:rPr>
            </w:pPr>
            <w:ins w:id="741" w:author="cuiqingsong" w:date="2017-07-13T16:14: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22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742" w:author="cuiqingsong" w:date="2017-07-13T16:14:00Z"/>
                <w:rFonts w:asciiTheme="minorEastAsia" w:hAnsiTheme="minorEastAsia" w:cs="宋体"/>
                <w:color w:val="000000" w:themeColor="text1"/>
                <w:kern w:val="0"/>
                <w:sz w:val="20"/>
                <w:szCs w:val="20"/>
              </w:rPr>
            </w:pPr>
            <w:ins w:id="743" w:author="cuiqingsong" w:date="2017-07-13T16:14:00Z">
              <w:r>
                <w:rPr>
                  <w:rFonts w:asciiTheme="minorEastAsia" w:hAnsiTheme="minorEastAsia" w:cs="宋体"/>
                  <w:color w:val="000000" w:themeColor="text1"/>
                  <w:kern w:val="0"/>
                  <w:sz w:val="20"/>
                  <w:szCs w:val="20"/>
                </w:rPr>
                <w:t>seatID</w:t>
              </w:r>
            </w:ins>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744" w:author="cuiqingsong" w:date="2017-07-13T16:14:00Z"/>
                <w:rFonts w:asciiTheme="minorEastAsia" w:hAnsiTheme="minorEastAsia" w:cs="宋体"/>
                <w:color w:val="000000" w:themeColor="text1"/>
                <w:kern w:val="0"/>
                <w:sz w:val="20"/>
                <w:szCs w:val="20"/>
              </w:rPr>
            </w:pPr>
            <w:ins w:id="745" w:author="cuiqingsong" w:date="2017-07-13T16:14:00Z">
              <w:r>
                <w:rPr>
                  <w:rFonts w:asciiTheme="minorEastAsia" w:hAnsiTheme="minorEastAsia" w:cs="宋体" w:hint="eastAsia"/>
                  <w:color w:val="000000" w:themeColor="text1"/>
                  <w:kern w:val="0"/>
                  <w:sz w:val="20"/>
                  <w:szCs w:val="20"/>
                </w:rPr>
                <w:t>交易席位代码</w:t>
              </w:r>
            </w:ins>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746" w:author="cuiqingsong" w:date="2017-07-13T16:14:00Z"/>
                <w:rFonts w:asciiTheme="minorEastAsia" w:hAnsiTheme="minorEastAsia" w:cs="宋体"/>
                <w:color w:val="000000" w:themeColor="text1"/>
                <w:kern w:val="0"/>
                <w:sz w:val="20"/>
                <w:szCs w:val="20"/>
              </w:rPr>
            </w:pPr>
            <w:ins w:id="747" w:author="cuiqingsong" w:date="2017-07-13T16:14:00Z">
              <w:r>
                <w:rPr>
                  <w:rFonts w:asciiTheme="minorEastAsia" w:hAnsiTheme="minorEastAsia" w:cs="宋体" w:hint="eastAsia"/>
                  <w:color w:val="000000" w:themeColor="text1"/>
                  <w:kern w:val="0"/>
                  <w:sz w:val="20"/>
                  <w:szCs w:val="20"/>
                </w:rPr>
                <w:t>M</w:t>
              </w:r>
            </w:ins>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748" w:author="cuiqingsong" w:date="2017-07-13T16:14:00Z"/>
                <w:rFonts w:asciiTheme="minorEastAsia" w:hAnsiTheme="minorEastAsia" w:cs="宋体"/>
                <w:color w:val="000000" w:themeColor="text1"/>
                <w:kern w:val="0"/>
                <w:sz w:val="20"/>
                <w:szCs w:val="20"/>
              </w:rPr>
            </w:pPr>
            <w:ins w:id="749" w:author="cuiqingsong" w:date="2017-07-13T16:14:00Z">
              <w:r>
                <w:rPr>
                  <w:rFonts w:asciiTheme="minorEastAsia" w:hAnsiTheme="minorEastAsia" w:cs="宋体" w:hint="eastAsia"/>
                  <w:color w:val="000000"/>
                  <w:kern w:val="0"/>
                  <w:sz w:val="20"/>
                  <w:szCs w:val="20"/>
                </w:rPr>
                <w:t>←</w:t>
              </w:r>
            </w:ins>
          </w:p>
        </w:tc>
        <w:tc>
          <w:tcPr>
            <w:tcW w:w="2334"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ins w:id="750" w:author="cuiqingsong" w:date="2017-07-13T16:14:00Z"/>
                <w:rFonts w:asciiTheme="minorEastAsia" w:hAnsiTheme="minorEastAsia" w:cs="宋体"/>
                <w:color w:val="000000" w:themeColor="text1"/>
                <w:kern w:val="0"/>
                <w:sz w:val="20"/>
                <w:szCs w:val="20"/>
              </w:rPr>
            </w:pP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T82</w:t>
            </w:r>
          </w:p>
        </w:tc>
        <w:tc>
          <w:tcPr>
            <w:tcW w:w="22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source</w:t>
            </w:r>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来源</w:t>
            </w:r>
          </w:p>
        </w:tc>
        <w:tc>
          <w:tcPr>
            <w:tcW w:w="618" w:type="dxa"/>
            <w:tcBorders>
              <w:top w:val="nil"/>
              <w:left w:val="nil"/>
              <w:bottom w:val="single" w:sz="4" w:space="0" w:color="auto"/>
              <w:right w:val="single" w:sz="4" w:space="0" w:color="auto"/>
            </w:tcBorders>
            <w:shd w:val="clear" w:color="auto" w:fill="auto"/>
            <w:vAlign w:val="center"/>
          </w:tcPr>
          <w:p w:rsidR="002B3E5A" w:rsidRDefault="005B7521">
            <w:pPr>
              <w:widowControl/>
              <w:spacing w:line="240" w:lineRule="auto"/>
              <w:ind w:firstLineChars="0" w:firstLine="0"/>
              <w:jc w:val="left"/>
              <w:rPr>
                <w:rFonts w:asciiTheme="minorEastAsia" w:hAnsiTheme="minorEastAsia" w:cs="宋体"/>
                <w:color w:val="000000" w:themeColor="text1"/>
                <w:kern w:val="0"/>
                <w:sz w:val="20"/>
                <w:szCs w:val="20"/>
              </w:rPr>
            </w:pPr>
            <w:ins w:id="751" w:author="cuiqingsong" w:date="2017-08-11T16:28:00Z">
              <w:r>
                <w:rPr>
                  <w:rFonts w:asciiTheme="minorEastAsia" w:hAnsiTheme="minorEastAsia" w:cs="宋体"/>
                  <w:color w:val="000000" w:themeColor="text1"/>
                  <w:kern w:val="0"/>
                  <w:sz w:val="20"/>
                  <w:szCs w:val="20"/>
                </w:rPr>
                <w:t>O</w:t>
              </w:r>
            </w:ins>
            <w:del w:id="752" w:author="cuiqingsong" w:date="2017-08-11T16:28:00Z">
              <w:r w:rsidR="005C6274" w:rsidDel="005B7521">
                <w:rPr>
                  <w:rFonts w:asciiTheme="minorEastAsia" w:hAnsiTheme="minorEastAsia" w:cs="宋体" w:hint="eastAsia"/>
                  <w:color w:val="000000" w:themeColor="text1"/>
                  <w:kern w:val="0"/>
                  <w:sz w:val="20"/>
                  <w:szCs w:val="20"/>
                </w:rPr>
                <w:delText>M</w:delText>
              </w:r>
            </w:del>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34" w:type="dxa"/>
            <w:tcBorders>
              <w:top w:val="nil"/>
              <w:left w:val="nil"/>
              <w:bottom w:val="single" w:sz="4" w:space="0" w:color="auto"/>
              <w:right w:val="single" w:sz="4" w:space="0" w:color="auto"/>
            </w:tcBorders>
            <w:shd w:val="clear" w:color="auto" w:fill="auto"/>
            <w:vAlign w:val="center"/>
          </w:tcPr>
          <w:p w:rsidR="005B7521" w:rsidRDefault="005B7521">
            <w:pPr>
              <w:widowControl/>
              <w:spacing w:line="240" w:lineRule="auto"/>
              <w:ind w:firstLineChars="0" w:firstLine="0"/>
              <w:jc w:val="left"/>
              <w:rPr>
                <w:ins w:id="753" w:author="cuiqingsong" w:date="2017-08-11T16:28:00Z"/>
                <w:rFonts w:asciiTheme="minorEastAsia" w:hAnsiTheme="minorEastAsia"/>
                <w:color w:val="000000" w:themeColor="text1"/>
                <w:sz w:val="20"/>
                <w:szCs w:val="20"/>
                <w:shd w:val="clear" w:color="auto" w:fill="FFFFFF"/>
              </w:rPr>
            </w:pPr>
            <w:ins w:id="754" w:author="cuiqingsong" w:date="2017-08-11T16:28:00Z">
              <w:r>
                <w:rPr>
                  <w:rFonts w:asciiTheme="minorEastAsia" w:hAnsiTheme="minorEastAsia" w:hint="eastAsia"/>
                  <w:color w:val="000000" w:themeColor="text1"/>
                  <w:sz w:val="20"/>
                  <w:szCs w:val="20"/>
                  <w:shd w:val="clear" w:color="auto" w:fill="FFFFFF"/>
                </w:rPr>
                <w:t>不填</w:t>
              </w:r>
              <w:proofErr w:type="gramStart"/>
              <w:r>
                <w:rPr>
                  <w:rFonts w:asciiTheme="minorEastAsia" w:hAnsiTheme="minorEastAsia" w:hint="eastAsia"/>
                  <w:color w:val="000000" w:themeColor="text1"/>
                  <w:sz w:val="20"/>
                  <w:szCs w:val="20"/>
                  <w:shd w:val="clear" w:color="auto" w:fill="FFFFFF"/>
                </w:rPr>
                <w:t>查全部</w:t>
              </w:r>
              <w:proofErr w:type="gramEnd"/>
              <w:r>
                <w:rPr>
                  <w:rFonts w:asciiTheme="minorEastAsia" w:hAnsiTheme="minorEastAsia" w:hint="eastAsia"/>
                  <w:color w:val="000000" w:themeColor="text1"/>
                  <w:sz w:val="20"/>
                  <w:szCs w:val="20"/>
                  <w:shd w:val="clear" w:color="auto" w:fill="FFFFFF"/>
                </w:rPr>
                <w:t>渠道</w:t>
              </w:r>
            </w:ins>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755" w:author="cuiqingsong" w:date="2017-08-11T16:28:00Z">
              <w:r w:rsidDel="005B7521">
                <w:rPr>
                  <w:rFonts w:asciiTheme="minorEastAsia" w:hAnsiTheme="minorEastAsia" w:hint="eastAsia"/>
                  <w:color w:val="000000" w:themeColor="text1"/>
                  <w:sz w:val="20"/>
                  <w:szCs w:val="20"/>
                  <w:shd w:val="clear" w:color="auto" w:fill="FFFFFF"/>
                </w:rPr>
                <w:delText>1位字符，默认取值a,代表是APP渠道</w:delText>
              </w:r>
            </w:del>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22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34"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22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w:t>
            </w:r>
            <w:proofErr w:type="gramStart"/>
            <w:r>
              <w:rPr>
                <w:rFonts w:asciiTheme="minorEastAsia" w:hAnsiTheme="minorEastAsia" w:cs="宋体" w:hint="eastAsia"/>
                <w:color w:val="000000" w:themeColor="text1"/>
                <w:kern w:val="0"/>
                <w:sz w:val="20"/>
                <w:szCs w:val="20"/>
              </w:rPr>
              <w:t>帐号</w:t>
            </w:r>
            <w:proofErr w:type="gramEnd"/>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34"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34" w:type="dxa"/>
            <w:tcBorders>
              <w:top w:val="single" w:sz="4" w:space="0" w:color="auto"/>
              <w:left w:val="nil"/>
              <w:bottom w:val="single" w:sz="4" w:space="0" w:color="auto"/>
              <w:right w:val="single" w:sz="4" w:space="0" w:color="auto"/>
            </w:tcBorders>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localOrderNo2</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34"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APP系统生成</w:t>
            </w: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rPr>
                <w:rFonts w:asciiTheme="minorEastAsia" w:hAnsiTheme="minorEastAsia"/>
                <w:color w:val="000000" w:themeColor="text1"/>
                <w:sz w:val="20"/>
                <w:szCs w:val="20"/>
              </w:rPr>
            </w:pPr>
            <w:r>
              <w:rPr>
                <w:rFonts w:asciiTheme="minorEastAsia" w:hAnsiTheme="minorEastAsia" w:hint="eastAsia"/>
                <w:color w:val="000000" w:themeColor="text1"/>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O49</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[middleAppOrderInfoData]</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中立仓申报报单信息数据</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查询结果不为空且查中立仓申报时必填</w:t>
            </w: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rPr>
                <w:rFonts w:asciiTheme="minorEastAsia" w:hAnsiTheme="minorEastAsia"/>
                <w:color w:val="000000" w:themeColor="text1"/>
                <w:sz w:val="20"/>
                <w:szCs w:val="20"/>
              </w:rPr>
            </w:pPr>
            <w:r>
              <w:rPr>
                <w:rFonts w:asciiTheme="minorEastAsia" w:hAnsiTheme="minorEastAsia" w:hint="eastAsia"/>
                <w:color w:val="000000" w:themeColor="text1"/>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中立仓申报报单信息</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查询结果不为空且查中立仓申报时必填</w:t>
            </w: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618" w:type="dxa"/>
            <w:tcBorders>
              <w:top w:val="single" w:sz="4" w:space="0" w:color="auto"/>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756" w:author="cuiqingsong" w:date="2017-05-16T10:09: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757" w:author="cuiqingsong" w:date="2017-05-16T10:09: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T11</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applyDate</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申请日期</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ins w:id="758" w:author="cuiqingsong" w:date="2017-05-16T10:09:00Z"/>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759" w:author="cuiqingsong" w:date="2017-05-16T10:09:00Z">
              <w:r>
                <w:rPr>
                  <w:rFonts w:asciiTheme="minorEastAsia" w:hAnsiTheme="minorEastAsia" w:cs="宋体" w:hint="eastAsia"/>
                  <w:color w:val="000000" w:themeColor="text1"/>
                  <w:kern w:val="0"/>
                  <w:sz w:val="20"/>
                  <w:szCs w:val="20"/>
                </w:rPr>
                <w:t>交易</w:t>
              </w:r>
              <w:r>
                <w:rPr>
                  <w:rFonts w:asciiTheme="minorEastAsia" w:hAnsiTheme="minorEastAsia" w:cs="宋体"/>
                  <w:color w:val="000000" w:themeColor="text1"/>
                  <w:kern w:val="0"/>
                  <w:sz w:val="20"/>
                  <w:szCs w:val="20"/>
                </w:rPr>
                <w:t>日期</w:t>
              </w:r>
            </w:ins>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760" w:author="cuiqingsong" w:date="2017-05-16T10:09: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T12</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applyTime</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申请时间</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ins w:id="761" w:author="cuiqingsong" w:date="2017-05-16T10:09:00Z"/>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762" w:author="cuiqingsong" w:date="2017-05-16T10:09:00Z">
              <w:r>
                <w:rPr>
                  <w:rFonts w:asciiTheme="minorEastAsia" w:hAnsiTheme="minorEastAsia" w:cs="宋体" w:hint="eastAsia"/>
                  <w:color w:val="000000" w:themeColor="text1"/>
                  <w:kern w:val="0"/>
                  <w:sz w:val="20"/>
                  <w:szCs w:val="20"/>
                </w:rPr>
                <w:t>交易</w:t>
              </w:r>
              <w:r>
                <w:rPr>
                  <w:rFonts w:asciiTheme="minorEastAsia" w:hAnsiTheme="minorEastAsia" w:cs="宋体"/>
                  <w:color w:val="000000" w:themeColor="text1"/>
                  <w:kern w:val="0"/>
                  <w:sz w:val="20"/>
                  <w:szCs w:val="20"/>
                </w:rPr>
                <w:t>时间</w:t>
              </w:r>
            </w:ins>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O07</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quantity</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申报数量</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763" w:author="cuiqingsong" w:date="2017-05-16T10:09: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O08</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remainQuantity</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剩余数量</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O17</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orderCancelFlag</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撤单标志</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del w:id="764" w:author="cuiqingsong" w:date="2017-05-16T10:09:00Z"/>
                <w:rFonts w:asciiTheme="minorEastAsia" w:hAnsiTheme="minorEastAsia" w:cs="宋体"/>
                <w:color w:val="000000" w:themeColor="text1"/>
                <w:kern w:val="0"/>
                <w:sz w:val="20"/>
                <w:szCs w:val="20"/>
              </w:rPr>
            </w:pPr>
            <w:del w:id="765" w:author="cuiqingsong" w:date="2017-05-16T10:09:00Z">
              <w:r>
                <w:rPr>
                  <w:rFonts w:asciiTheme="minorEastAsia" w:hAnsiTheme="minorEastAsia" w:cs="宋体" w:hint="eastAsia"/>
                  <w:color w:val="000000" w:themeColor="text1"/>
                  <w:kern w:val="0"/>
                  <w:sz w:val="20"/>
                  <w:szCs w:val="20"/>
                </w:rPr>
                <w:delText>APP一期需要</w:delText>
              </w:r>
            </w:del>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如果之前未提交过撤单请求，返回1-未撤单；如果是已提交撤单请求，但二级系统正在处理，返回2-待撤单；如果二级系统已经撤销，返回3-已撤销。下同。</w:t>
            </w: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T22</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cancelTime</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撤销时间</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查询结果不为空且当有撤单时必填</w:t>
            </w: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766" w:author="cuiqingsong" w:date="2017-05-16T10:09: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O09</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orderStatus</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订单状态</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del w:id="767" w:author="cuiqingsong" w:date="2017-05-16T10:09:00Z"/>
                <w:rFonts w:asciiTheme="minorEastAsia" w:hAnsiTheme="minorEastAsia" w:cs="宋体"/>
                <w:color w:val="000000" w:themeColor="text1"/>
                <w:kern w:val="0"/>
                <w:sz w:val="20"/>
                <w:szCs w:val="20"/>
              </w:rPr>
            </w:pPr>
            <w:del w:id="768" w:author="cuiqingsong" w:date="2017-05-16T10:09:00Z">
              <w:r>
                <w:rPr>
                  <w:rFonts w:asciiTheme="minorEastAsia" w:hAnsiTheme="minorEastAsia" w:cs="宋体" w:hint="eastAsia"/>
                  <w:color w:val="000000" w:themeColor="text1"/>
                  <w:kern w:val="0"/>
                  <w:sz w:val="20"/>
                  <w:szCs w:val="20"/>
                </w:rPr>
                <w:delText>APP一期需要</w:delText>
              </w:r>
            </w:del>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订单状态为[o-未成交],且撤单标志为[1-未撤单]时,报单可撤销</w:t>
            </w: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localOrderNo2</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334"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结果不为空时返回</w:t>
            </w:r>
          </w:p>
        </w:tc>
      </w:tr>
      <w:tr w:rsidR="002B3E5A">
        <w:trPr>
          <w:trHeight w:val="270"/>
          <w:ins w:id="769" w:author="cuiqingsong" w:date="2017-07-25T15:54:00Z"/>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ins w:id="770" w:author="cuiqingsong" w:date="2017-07-25T15:54:00Z"/>
                <w:rFonts w:asciiTheme="minorEastAsia" w:hAnsiTheme="minorEastAsia" w:cs="宋体"/>
                <w:color w:val="000000" w:themeColor="text1"/>
                <w:kern w:val="0"/>
                <w:sz w:val="20"/>
                <w:szCs w:val="20"/>
              </w:rPr>
            </w:pPr>
            <w:ins w:id="771" w:author="cuiqingsong" w:date="2017-07-25T15:54:00Z">
              <w:r>
                <w:rPr>
                  <w:rFonts w:asciiTheme="minorEastAsia" w:hAnsiTheme="minorEastAsia" w:cs="宋体" w:hint="eastAsia"/>
                  <w:color w:val="000000" w:themeColor="text1"/>
                  <w:kern w:val="0"/>
                  <w:sz w:val="20"/>
                  <w:szCs w:val="20"/>
                </w:rPr>
                <w:t>→</w:t>
              </w:r>
            </w:ins>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772" w:author="cuiqingsong" w:date="2017-07-25T15:54:00Z"/>
                <w:rFonts w:asciiTheme="minorEastAsia" w:hAnsiTheme="minorEastAsia" w:cs="宋体"/>
                <w:color w:val="000000" w:themeColor="text1"/>
                <w:sz w:val="20"/>
                <w:szCs w:val="20"/>
              </w:rPr>
            </w:pPr>
            <w:ins w:id="773" w:author="cuiqingsong" w:date="2017-07-25T15:54:00Z">
              <w:r>
                <w:rPr>
                  <w:rFonts w:asciiTheme="minorEastAsia" w:hAnsiTheme="minorEastAsia" w:cs="宋体" w:hint="eastAsia"/>
                  <w:color w:val="000000" w:themeColor="text1"/>
                  <w:sz w:val="20"/>
                  <w:szCs w:val="20"/>
                </w:rPr>
                <w:t>T</w:t>
              </w:r>
              <w:r>
                <w:rPr>
                  <w:rFonts w:asciiTheme="minorEastAsia" w:hAnsiTheme="minorEastAsia" w:cs="宋体"/>
                  <w:color w:val="000000" w:themeColor="text1"/>
                  <w:sz w:val="20"/>
                  <w:szCs w:val="20"/>
                </w:rPr>
                <w:t>82</w:t>
              </w:r>
            </w:ins>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774" w:author="cuiqingsong" w:date="2017-07-25T15:54:00Z"/>
                <w:rFonts w:asciiTheme="minorEastAsia" w:hAnsiTheme="minorEastAsia" w:cs="宋体"/>
                <w:color w:val="000000" w:themeColor="text1"/>
                <w:kern w:val="0"/>
                <w:sz w:val="20"/>
                <w:szCs w:val="20"/>
              </w:rPr>
            </w:pPr>
            <w:ins w:id="775" w:author="cuiqingsong" w:date="2017-07-25T15:54:00Z">
              <w:r>
                <w:rPr>
                  <w:rFonts w:asciiTheme="minorEastAsia" w:hAnsiTheme="minorEastAsia" w:cs="宋体"/>
                  <w:color w:val="000000" w:themeColor="text1"/>
                  <w:kern w:val="0"/>
                  <w:sz w:val="20"/>
                  <w:szCs w:val="20"/>
                </w:rPr>
                <w:t>source</w:t>
              </w:r>
            </w:ins>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776" w:author="cuiqingsong" w:date="2017-07-25T15:54:00Z"/>
                <w:rFonts w:asciiTheme="minorEastAsia" w:hAnsiTheme="minorEastAsia" w:cs="宋体"/>
                <w:color w:val="000000" w:themeColor="text1"/>
                <w:kern w:val="0"/>
                <w:sz w:val="20"/>
                <w:szCs w:val="20"/>
              </w:rPr>
            </w:pPr>
            <w:ins w:id="777" w:author="cuiqingsong" w:date="2017-07-25T15:54:00Z">
              <w:r>
                <w:rPr>
                  <w:rFonts w:asciiTheme="minorEastAsia" w:hAnsiTheme="minorEastAsia" w:cs="宋体" w:hint="eastAsia"/>
                  <w:color w:val="000000" w:themeColor="text1"/>
                  <w:kern w:val="0"/>
                  <w:sz w:val="20"/>
                  <w:szCs w:val="20"/>
                </w:rPr>
                <w:t>渠道标识</w:t>
              </w:r>
            </w:ins>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778" w:author="cuiqingsong" w:date="2017-07-25T15:54:00Z"/>
                <w:rFonts w:asciiTheme="minorEastAsia" w:hAnsiTheme="minorEastAsia" w:cs="宋体"/>
                <w:color w:val="000000" w:themeColor="text1"/>
                <w:kern w:val="0"/>
                <w:sz w:val="20"/>
                <w:szCs w:val="20"/>
              </w:rPr>
            </w:pPr>
            <w:ins w:id="779" w:author="cuiqingsong" w:date="2017-07-25T15:54:00Z">
              <w:r>
                <w:rPr>
                  <w:rFonts w:asciiTheme="minorEastAsia" w:hAnsiTheme="minorEastAsia" w:cs="宋体" w:hint="eastAsia"/>
                  <w:color w:val="000000" w:themeColor="text1"/>
                  <w:kern w:val="0"/>
                  <w:sz w:val="20"/>
                  <w:szCs w:val="20"/>
                </w:rPr>
                <w:t>-</w:t>
              </w:r>
            </w:ins>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780" w:author="cuiqingsong" w:date="2017-07-25T15:54:00Z"/>
                <w:rFonts w:asciiTheme="minorEastAsia" w:hAnsiTheme="minorEastAsia" w:cs="宋体"/>
                <w:color w:val="000000" w:themeColor="text1"/>
                <w:kern w:val="0"/>
                <w:sz w:val="20"/>
                <w:szCs w:val="20"/>
              </w:rPr>
            </w:pPr>
            <w:ins w:id="781" w:author="cuiqingsong" w:date="2017-07-25T15:54:00Z">
              <w:r>
                <w:rPr>
                  <w:rFonts w:asciiTheme="minorEastAsia" w:hAnsiTheme="minorEastAsia" w:cs="宋体" w:hint="eastAsia"/>
                  <w:color w:val="000000" w:themeColor="text1"/>
                  <w:kern w:val="0"/>
                  <w:sz w:val="20"/>
                  <w:szCs w:val="20"/>
                </w:rPr>
                <w:t>C</w:t>
              </w:r>
            </w:ins>
          </w:p>
        </w:tc>
        <w:tc>
          <w:tcPr>
            <w:tcW w:w="2334" w:type="dxa"/>
            <w:tcBorders>
              <w:top w:val="single" w:sz="4" w:space="0" w:color="auto"/>
              <w:left w:val="nil"/>
              <w:bottom w:val="single" w:sz="4" w:space="0" w:color="auto"/>
              <w:right w:val="single" w:sz="4" w:space="0" w:color="auto"/>
            </w:tcBorders>
            <w:shd w:val="clear" w:color="auto" w:fill="auto"/>
          </w:tcPr>
          <w:p w:rsidR="002B3E5A" w:rsidRDefault="006078E9">
            <w:pPr>
              <w:widowControl/>
              <w:spacing w:line="240" w:lineRule="auto"/>
              <w:ind w:firstLineChars="0" w:firstLine="0"/>
              <w:jc w:val="left"/>
              <w:rPr>
                <w:ins w:id="782" w:author="cuiqingsong" w:date="2017-07-25T15:54:00Z"/>
                <w:rFonts w:asciiTheme="minorEastAsia" w:hAnsiTheme="minorEastAsia" w:cs="宋体"/>
                <w:color w:val="000000" w:themeColor="text1"/>
                <w:kern w:val="0"/>
                <w:sz w:val="20"/>
                <w:szCs w:val="20"/>
              </w:rPr>
            </w:pPr>
            <w:ins w:id="783" w:author="cuiqingsong" w:date="2017-08-14T11:06:00Z">
              <w:r>
                <w:rPr>
                  <w:rFonts w:asciiTheme="minorEastAsia" w:hAnsiTheme="minorEastAsia" w:cs="宋体" w:hint="eastAsia"/>
                  <w:color w:val="000000" w:themeColor="text1"/>
                  <w:kern w:val="0"/>
                  <w:sz w:val="20"/>
                  <w:szCs w:val="20"/>
                </w:rPr>
                <w:t>查询结果不为空时必填</w:t>
              </w:r>
            </w:ins>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334" w:type="dxa"/>
            <w:tcBorders>
              <w:top w:val="single" w:sz="4" w:space="0" w:color="auto"/>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227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8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334" w:type="dxa"/>
            <w:tcBorders>
              <w:top w:val="single" w:sz="4" w:space="0" w:color="auto"/>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2B3E5A" w:rsidRDefault="005C6274">
      <w:pPr>
        <w:pStyle w:val="3"/>
        <w:numPr>
          <w:ilvl w:val="2"/>
          <w:numId w:val="1"/>
        </w:numPr>
        <w:ind w:left="0" w:firstLineChars="0" w:firstLine="0"/>
        <w:rPr>
          <w:rFonts w:asciiTheme="minorEastAsia" w:hAnsiTheme="minorEastAsia"/>
          <w:color w:val="000000" w:themeColor="text1"/>
        </w:rPr>
      </w:pPr>
      <w:bookmarkStart w:id="784" w:name="_Toc494292506"/>
      <w:r>
        <w:rPr>
          <w:rFonts w:asciiTheme="minorEastAsia" w:hAnsiTheme="minorEastAsia" w:hint="eastAsia"/>
          <w:color w:val="000000" w:themeColor="text1"/>
        </w:rPr>
        <w:lastRenderedPageBreak/>
        <w:t>交易综合查询</w:t>
      </w:r>
      <w:bookmarkEnd w:id="784"/>
    </w:p>
    <w:p w:rsidR="002B3E5A" w:rsidRDefault="005C6274">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报单查询请求及应答</w:t>
      </w:r>
    </w:p>
    <w:p w:rsidR="002B3E5A" w:rsidRDefault="005C6274">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：报单查询指令用于查询各种实时委托类型的报单信息，涵盖：现货/延期报单/撤单，</w:t>
      </w:r>
      <w:r w:rsidR="008F0E58">
        <w:rPr>
          <w:rFonts w:asciiTheme="minorEastAsia" w:hAnsiTheme="minorEastAsia" w:hint="eastAsia"/>
          <w:color w:val="000000" w:themeColor="text1"/>
        </w:rPr>
        <w:t>交收申报</w:t>
      </w:r>
      <w:r>
        <w:rPr>
          <w:rFonts w:asciiTheme="minorEastAsia" w:hAnsiTheme="minorEastAsia" w:hint="eastAsia"/>
          <w:color w:val="000000" w:themeColor="text1"/>
        </w:rPr>
        <w:t>/撤销，中立仓申报/撤销，支持查询多笔报单信息。</w:t>
      </w:r>
      <w:ins w:id="785" w:author="cuiqingsong" w:date="2017-05-16T10:12:00Z">
        <w:r>
          <w:rPr>
            <w:rFonts w:asciiTheme="minorEastAsia" w:hAnsiTheme="minorEastAsia" w:hint="eastAsia"/>
            <w:color w:val="000000" w:themeColor="text1"/>
          </w:rPr>
          <w:t>默认查询当前</w:t>
        </w:r>
        <w:r>
          <w:rPr>
            <w:rFonts w:asciiTheme="minorEastAsia" w:hAnsiTheme="minorEastAsia"/>
            <w:color w:val="000000" w:themeColor="text1"/>
          </w:rPr>
          <w:t>交易日</w:t>
        </w:r>
        <w:r>
          <w:rPr>
            <w:rFonts w:asciiTheme="minorEastAsia" w:hAnsiTheme="minorEastAsia" w:hint="eastAsia"/>
            <w:color w:val="000000" w:themeColor="text1"/>
          </w:rPr>
          <w:t>所有渠道报单信息。</w:t>
        </w:r>
      </w:ins>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返回</w:t>
      </w:r>
      <w:r>
        <w:rPr>
          <w:rFonts w:asciiTheme="minorEastAsia" w:hAnsiTheme="minorEastAsia"/>
          <w:color w:val="000000" w:themeColor="text1"/>
        </w:rPr>
        <w:t>时</w:t>
      </w:r>
      <w:r>
        <w:rPr>
          <w:rFonts w:asciiTheme="minorEastAsia" w:hAnsiTheme="minorEastAsia" w:hint="eastAsia"/>
          <w:color w:val="000000" w:themeColor="text1"/>
        </w:rPr>
        <w:t>按照</w:t>
      </w:r>
      <w:ins w:id="786" w:author="cuiqingsong" w:date="2017-07-26T09:27:00Z">
        <w:r>
          <w:rPr>
            <w:rFonts w:asciiTheme="minorEastAsia" w:hAnsiTheme="minorEastAsia" w:hint="eastAsia"/>
            <w:color w:val="000000" w:themeColor="text1"/>
          </w:rPr>
          <w:t>报单编号</w:t>
        </w:r>
      </w:ins>
      <w:del w:id="787" w:author="cuiqingsong" w:date="2017-07-26T09:27:00Z">
        <w:r>
          <w:rPr>
            <w:rFonts w:asciiTheme="minorEastAsia" w:hAnsiTheme="minorEastAsia" w:hint="eastAsia"/>
            <w:color w:val="000000" w:themeColor="text1"/>
          </w:rPr>
          <w:delText>申请</w:delText>
        </w:r>
        <w:r>
          <w:rPr>
            <w:rFonts w:asciiTheme="minorEastAsia" w:hAnsiTheme="minorEastAsia"/>
            <w:color w:val="000000" w:themeColor="text1"/>
          </w:rPr>
          <w:delText>时间的</w:delText>
        </w:r>
      </w:del>
      <w:r>
        <w:rPr>
          <w:rFonts w:asciiTheme="minorEastAsia" w:hAnsiTheme="minorEastAsia" w:hint="eastAsia"/>
          <w:color w:val="000000" w:themeColor="text1"/>
        </w:rPr>
        <w:t>倒</w:t>
      </w:r>
      <w:r>
        <w:rPr>
          <w:rFonts w:asciiTheme="minorEastAsia" w:hAnsiTheme="minorEastAsia"/>
          <w:color w:val="000000" w:themeColor="text1"/>
        </w:rPr>
        <w:t>序</w:t>
      </w:r>
      <w:r>
        <w:rPr>
          <w:rFonts w:asciiTheme="minorEastAsia" w:hAnsiTheme="minorEastAsia" w:hint="eastAsia"/>
          <w:color w:val="000000" w:themeColor="text1"/>
        </w:rPr>
        <w:t>排列</w:t>
      </w:r>
      <w:r>
        <w:rPr>
          <w:rFonts w:asciiTheme="minorEastAsia" w:hAnsiTheme="minorEastAsia"/>
          <w:color w:val="000000" w:themeColor="text1"/>
        </w:rPr>
        <w:t>。</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9077" w:type="dxa"/>
        <w:tblInd w:w="103" w:type="dxa"/>
        <w:tblLayout w:type="fixed"/>
        <w:tblLook w:val="04A0" w:firstRow="1" w:lastRow="0" w:firstColumn="1" w:lastColumn="0" w:noHBand="0" w:noVBand="1"/>
      </w:tblPr>
      <w:tblGrid>
        <w:gridCol w:w="653"/>
        <w:gridCol w:w="618"/>
        <w:gridCol w:w="2420"/>
        <w:gridCol w:w="1843"/>
        <w:gridCol w:w="685"/>
        <w:gridCol w:w="618"/>
        <w:gridCol w:w="2240"/>
      </w:tblGrid>
      <w:tr w:rsidR="002B3E5A">
        <w:trPr>
          <w:trHeight w:val="270"/>
          <w:tblHeader/>
        </w:trPr>
        <w:tc>
          <w:tcPr>
            <w:tcW w:w="653" w:type="dxa"/>
            <w:tcBorders>
              <w:top w:val="single" w:sz="4" w:space="0" w:color="auto"/>
              <w:left w:val="single" w:sz="4" w:space="0" w:color="auto"/>
              <w:bottom w:val="single" w:sz="4" w:space="0" w:color="auto"/>
              <w:right w:val="single" w:sz="4" w:space="0" w:color="auto"/>
            </w:tcBorders>
            <w:shd w:val="clear" w:color="000000" w:fill="D9D9D9"/>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符号</w:t>
            </w:r>
          </w:p>
        </w:tc>
        <w:tc>
          <w:tcPr>
            <w:tcW w:w="618" w:type="dxa"/>
            <w:tcBorders>
              <w:top w:val="single" w:sz="4" w:space="0" w:color="auto"/>
              <w:left w:val="single" w:sz="4" w:space="0" w:color="auto"/>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proofErr w:type="gramStart"/>
            <w:r>
              <w:rPr>
                <w:rFonts w:asciiTheme="minorEastAsia" w:hAnsiTheme="minorEastAsia" w:cs="宋体" w:hint="eastAsia"/>
                <w:b/>
                <w:bCs/>
                <w:color w:val="000000" w:themeColor="text1"/>
                <w:kern w:val="0"/>
                <w:sz w:val="20"/>
                <w:szCs w:val="20"/>
              </w:rPr>
              <w:t>域号</w:t>
            </w:r>
            <w:proofErr w:type="gramEnd"/>
          </w:p>
        </w:tc>
        <w:tc>
          <w:tcPr>
            <w:tcW w:w="242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843"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685"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61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224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24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84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68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2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不填</w:t>
            </w:r>
            <w:proofErr w:type="gramStart"/>
            <w:r>
              <w:rPr>
                <w:rFonts w:asciiTheme="minorEastAsia" w:hAnsiTheme="minorEastAsia" w:cs="宋体" w:hint="eastAsia"/>
                <w:color w:val="000000" w:themeColor="text1"/>
                <w:kern w:val="0"/>
                <w:sz w:val="20"/>
                <w:szCs w:val="20"/>
              </w:rPr>
              <w:t>查全部</w:t>
            </w:r>
            <w:proofErr w:type="gramEnd"/>
            <w:r>
              <w:rPr>
                <w:rFonts w:asciiTheme="minorEastAsia" w:hAnsiTheme="minorEastAsia" w:cs="宋体" w:hint="eastAsia"/>
                <w:color w:val="000000" w:themeColor="text1"/>
                <w:kern w:val="0"/>
                <w:sz w:val="20"/>
                <w:szCs w:val="20"/>
              </w:rPr>
              <w:t>合约</w:t>
            </w: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24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84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68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2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不填</w:t>
            </w:r>
            <w:proofErr w:type="gramStart"/>
            <w:r>
              <w:rPr>
                <w:rFonts w:asciiTheme="minorEastAsia" w:hAnsiTheme="minorEastAsia" w:cs="宋体" w:hint="eastAsia"/>
                <w:color w:val="000000" w:themeColor="text1"/>
                <w:kern w:val="0"/>
                <w:sz w:val="20"/>
                <w:szCs w:val="20"/>
              </w:rPr>
              <w:t>查全部</w:t>
            </w:r>
            <w:proofErr w:type="gramEnd"/>
            <w:r>
              <w:rPr>
                <w:rFonts w:asciiTheme="minorEastAsia" w:hAnsiTheme="minorEastAsia" w:cs="宋体" w:hint="eastAsia"/>
                <w:color w:val="000000" w:themeColor="text1"/>
                <w:kern w:val="0"/>
                <w:sz w:val="20"/>
                <w:szCs w:val="20"/>
              </w:rPr>
              <w:t>报单</w:t>
            </w: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I00</w:t>
            </w:r>
          </w:p>
        </w:tc>
        <w:tc>
          <w:tcPr>
            <w:tcW w:w="24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marketID</w:t>
            </w:r>
          </w:p>
        </w:tc>
        <w:tc>
          <w:tcPr>
            <w:tcW w:w="184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市场代码</w:t>
            </w:r>
          </w:p>
        </w:tc>
        <w:tc>
          <w:tcPr>
            <w:tcW w:w="68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2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不填</w:t>
            </w:r>
            <w:proofErr w:type="gramStart"/>
            <w:r>
              <w:rPr>
                <w:rFonts w:asciiTheme="minorEastAsia" w:hAnsiTheme="minorEastAsia" w:cs="宋体"/>
                <w:color w:val="000000" w:themeColor="text1"/>
                <w:kern w:val="0"/>
                <w:sz w:val="20"/>
                <w:szCs w:val="20"/>
              </w:rPr>
              <w:t>查全部</w:t>
            </w:r>
            <w:proofErr w:type="gramEnd"/>
            <w:r>
              <w:rPr>
                <w:rFonts w:asciiTheme="minorEastAsia" w:hAnsiTheme="minorEastAsia" w:cs="宋体"/>
                <w:color w:val="000000" w:themeColor="text1"/>
                <w:kern w:val="0"/>
                <w:sz w:val="20"/>
                <w:szCs w:val="20"/>
              </w:rPr>
              <w:t>市</w:t>
            </w:r>
            <w:r>
              <w:rPr>
                <w:rFonts w:asciiTheme="minorEastAsia" w:hAnsiTheme="minorEastAsia" w:cs="宋体" w:hint="eastAsia"/>
                <w:color w:val="000000" w:themeColor="text1"/>
                <w:kern w:val="0"/>
                <w:sz w:val="20"/>
                <w:szCs w:val="20"/>
              </w:rPr>
              <w:t>场，</w:t>
            </w:r>
            <w:r>
              <w:rPr>
                <w:rFonts w:asciiTheme="minorEastAsia" w:hAnsiTheme="minorEastAsia" w:cs="宋体"/>
                <w:color w:val="000000" w:themeColor="text1"/>
                <w:kern w:val="0"/>
                <w:sz w:val="20"/>
                <w:szCs w:val="20"/>
              </w:rPr>
              <w:t>取值范围</w:t>
            </w:r>
            <w:r>
              <w:rPr>
                <w:rFonts w:asciiTheme="minorEastAsia" w:hAnsiTheme="minorEastAsia" w:cs="宋体" w:hint="eastAsia"/>
                <w:color w:val="000000" w:themeColor="text1"/>
                <w:kern w:val="0"/>
                <w:sz w:val="20"/>
                <w:szCs w:val="20"/>
              </w:rPr>
              <w:t>：00-现货，01-即期，02-递延，03-询价市场，04-定价市场</w:t>
            </w: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24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84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68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2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24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84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68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2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ins w:id="788" w:author="cuiqingsong" w:date="2017-07-13T16:15:00Z"/>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ins w:id="789" w:author="cuiqingsong" w:date="2017-07-13T16:15:00Z"/>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790" w:author="cuiqingsong" w:date="2017-07-13T16:15:00Z"/>
                <w:rFonts w:asciiTheme="minorEastAsia" w:hAnsiTheme="minorEastAsia" w:cs="宋体"/>
                <w:color w:val="000000" w:themeColor="text1"/>
                <w:kern w:val="0"/>
                <w:sz w:val="20"/>
                <w:szCs w:val="20"/>
              </w:rPr>
            </w:pPr>
            <w:ins w:id="791" w:author="cuiqingsong" w:date="2017-07-13T16:15: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24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792" w:author="cuiqingsong" w:date="2017-07-13T16:15:00Z"/>
                <w:rFonts w:asciiTheme="minorEastAsia" w:hAnsiTheme="minorEastAsia" w:cs="宋体"/>
                <w:color w:val="000000" w:themeColor="text1"/>
                <w:kern w:val="0"/>
                <w:sz w:val="20"/>
                <w:szCs w:val="20"/>
              </w:rPr>
            </w:pPr>
            <w:ins w:id="793" w:author="cuiqingsong" w:date="2017-07-13T16:15:00Z">
              <w:r>
                <w:rPr>
                  <w:rFonts w:asciiTheme="minorEastAsia" w:hAnsiTheme="minorEastAsia" w:cs="宋体"/>
                  <w:color w:val="000000" w:themeColor="text1"/>
                  <w:kern w:val="0"/>
                  <w:sz w:val="20"/>
                  <w:szCs w:val="20"/>
                </w:rPr>
                <w:t>seatID</w:t>
              </w:r>
            </w:ins>
          </w:p>
        </w:tc>
        <w:tc>
          <w:tcPr>
            <w:tcW w:w="184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794" w:author="cuiqingsong" w:date="2017-07-13T16:15:00Z"/>
                <w:rFonts w:asciiTheme="minorEastAsia" w:hAnsiTheme="minorEastAsia" w:cs="宋体"/>
                <w:color w:val="000000" w:themeColor="text1"/>
                <w:kern w:val="0"/>
                <w:sz w:val="20"/>
                <w:szCs w:val="20"/>
              </w:rPr>
            </w:pPr>
            <w:ins w:id="795" w:author="cuiqingsong" w:date="2017-07-13T16:15:00Z">
              <w:r>
                <w:rPr>
                  <w:rFonts w:asciiTheme="minorEastAsia" w:hAnsiTheme="minorEastAsia" w:cs="宋体" w:hint="eastAsia"/>
                  <w:color w:val="000000" w:themeColor="text1"/>
                  <w:kern w:val="0"/>
                  <w:sz w:val="20"/>
                  <w:szCs w:val="20"/>
                </w:rPr>
                <w:t>交易席位代码</w:t>
              </w:r>
            </w:ins>
          </w:p>
        </w:tc>
        <w:tc>
          <w:tcPr>
            <w:tcW w:w="68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796" w:author="cuiqingsong" w:date="2017-07-13T16:15:00Z"/>
                <w:rFonts w:asciiTheme="minorEastAsia" w:hAnsiTheme="minorEastAsia" w:cs="宋体"/>
                <w:color w:val="000000" w:themeColor="text1"/>
                <w:kern w:val="0"/>
                <w:sz w:val="20"/>
                <w:szCs w:val="20"/>
              </w:rPr>
            </w:pPr>
            <w:ins w:id="797" w:author="cuiqingsong" w:date="2017-07-13T16:15:00Z">
              <w:r>
                <w:rPr>
                  <w:rFonts w:asciiTheme="minorEastAsia" w:hAnsiTheme="minorEastAsia" w:cs="宋体" w:hint="eastAsia"/>
                  <w:color w:val="000000" w:themeColor="text1"/>
                  <w:kern w:val="0"/>
                  <w:sz w:val="20"/>
                  <w:szCs w:val="20"/>
                </w:rPr>
                <w:t>M</w:t>
              </w:r>
            </w:ins>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798" w:author="cuiqingsong" w:date="2017-07-13T16:15:00Z"/>
                <w:rFonts w:asciiTheme="minorEastAsia" w:hAnsiTheme="minorEastAsia" w:cs="宋体"/>
                <w:color w:val="000000" w:themeColor="text1"/>
                <w:kern w:val="0"/>
                <w:sz w:val="20"/>
                <w:szCs w:val="20"/>
              </w:rPr>
            </w:pPr>
            <w:ins w:id="799" w:author="cuiqingsong" w:date="2017-07-13T16:15:00Z">
              <w:r>
                <w:rPr>
                  <w:rFonts w:asciiTheme="minorEastAsia" w:hAnsiTheme="minorEastAsia" w:cs="宋体" w:hint="eastAsia"/>
                  <w:color w:val="000000"/>
                  <w:kern w:val="0"/>
                  <w:sz w:val="20"/>
                  <w:szCs w:val="20"/>
                </w:rPr>
                <w:t>←</w:t>
              </w:r>
            </w:ins>
          </w:p>
        </w:tc>
        <w:tc>
          <w:tcPr>
            <w:tcW w:w="22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ins w:id="800" w:author="cuiqingsong" w:date="2017-07-13T16:15:00Z"/>
                <w:rFonts w:asciiTheme="minorEastAsia" w:hAnsiTheme="minorEastAsia" w:cs="宋体"/>
                <w:color w:val="000000" w:themeColor="text1"/>
                <w:kern w:val="0"/>
                <w:sz w:val="20"/>
                <w:szCs w:val="20"/>
              </w:rPr>
            </w:pP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T82</w:t>
            </w:r>
          </w:p>
        </w:tc>
        <w:tc>
          <w:tcPr>
            <w:tcW w:w="24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source</w:t>
            </w:r>
          </w:p>
        </w:tc>
        <w:tc>
          <w:tcPr>
            <w:tcW w:w="184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来源</w:t>
            </w:r>
          </w:p>
        </w:tc>
        <w:tc>
          <w:tcPr>
            <w:tcW w:w="685" w:type="dxa"/>
            <w:tcBorders>
              <w:top w:val="nil"/>
              <w:left w:val="nil"/>
              <w:bottom w:val="single" w:sz="4" w:space="0" w:color="auto"/>
              <w:right w:val="single" w:sz="4" w:space="0" w:color="auto"/>
            </w:tcBorders>
            <w:shd w:val="clear" w:color="auto" w:fill="auto"/>
            <w:vAlign w:val="center"/>
          </w:tcPr>
          <w:p w:rsidR="002B3E5A" w:rsidRDefault="00F218F5">
            <w:pPr>
              <w:widowControl/>
              <w:spacing w:line="240" w:lineRule="auto"/>
              <w:ind w:firstLineChars="0" w:firstLine="0"/>
              <w:jc w:val="left"/>
              <w:rPr>
                <w:rFonts w:asciiTheme="minorEastAsia" w:hAnsiTheme="minorEastAsia" w:cs="宋体"/>
                <w:color w:val="000000" w:themeColor="text1"/>
                <w:kern w:val="0"/>
                <w:sz w:val="20"/>
                <w:szCs w:val="20"/>
              </w:rPr>
            </w:pPr>
            <w:ins w:id="801" w:author="cuiqingsong" w:date="2017-08-11T16:29:00Z">
              <w:r>
                <w:rPr>
                  <w:rFonts w:asciiTheme="minorEastAsia" w:hAnsiTheme="minorEastAsia" w:cs="宋体"/>
                  <w:color w:val="000000" w:themeColor="text1"/>
                  <w:kern w:val="0"/>
                  <w:sz w:val="20"/>
                  <w:szCs w:val="20"/>
                </w:rPr>
                <w:t>O</w:t>
              </w:r>
            </w:ins>
            <w:del w:id="802" w:author="cuiqingsong" w:date="2017-08-11T16:29:00Z">
              <w:r w:rsidR="005C6274" w:rsidDel="00F218F5">
                <w:rPr>
                  <w:rFonts w:asciiTheme="minorEastAsia" w:hAnsiTheme="minorEastAsia" w:cs="宋体" w:hint="eastAsia"/>
                  <w:color w:val="000000" w:themeColor="text1"/>
                  <w:kern w:val="0"/>
                  <w:sz w:val="20"/>
                  <w:szCs w:val="20"/>
                </w:rPr>
                <w:delText>M</w:delText>
              </w:r>
            </w:del>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240" w:type="dxa"/>
            <w:tcBorders>
              <w:top w:val="nil"/>
              <w:left w:val="nil"/>
              <w:bottom w:val="single" w:sz="4" w:space="0" w:color="auto"/>
              <w:right w:val="single" w:sz="4" w:space="0" w:color="auto"/>
            </w:tcBorders>
            <w:shd w:val="clear" w:color="auto" w:fill="auto"/>
            <w:vAlign w:val="center"/>
          </w:tcPr>
          <w:p w:rsidR="00F218F5" w:rsidRDefault="00F218F5">
            <w:pPr>
              <w:widowControl/>
              <w:spacing w:line="240" w:lineRule="auto"/>
              <w:ind w:firstLineChars="0" w:firstLine="0"/>
              <w:jc w:val="left"/>
              <w:rPr>
                <w:ins w:id="803" w:author="cuiqingsong" w:date="2017-08-11T16:29:00Z"/>
                <w:rFonts w:asciiTheme="minorEastAsia" w:hAnsiTheme="minorEastAsia"/>
                <w:color w:val="000000" w:themeColor="text1"/>
                <w:sz w:val="20"/>
                <w:szCs w:val="20"/>
                <w:shd w:val="clear" w:color="auto" w:fill="FFFFFF"/>
              </w:rPr>
            </w:pPr>
            <w:ins w:id="804" w:author="cuiqingsong" w:date="2017-08-11T16:29:00Z">
              <w:r>
                <w:rPr>
                  <w:rFonts w:asciiTheme="minorEastAsia" w:hAnsiTheme="minorEastAsia" w:hint="eastAsia"/>
                  <w:color w:val="000000" w:themeColor="text1"/>
                  <w:sz w:val="20"/>
                  <w:szCs w:val="20"/>
                  <w:shd w:val="clear" w:color="auto" w:fill="FFFFFF"/>
                </w:rPr>
                <w:t>不填</w:t>
              </w:r>
              <w:proofErr w:type="gramStart"/>
              <w:r>
                <w:rPr>
                  <w:rFonts w:asciiTheme="minorEastAsia" w:hAnsiTheme="minorEastAsia" w:hint="eastAsia"/>
                  <w:color w:val="000000" w:themeColor="text1"/>
                  <w:sz w:val="20"/>
                  <w:szCs w:val="20"/>
                  <w:shd w:val="clear" w:color="auto" w:fill="FFFFFF"/>
                </w:rPr>
                <w:t>查全部</w:t>
              </w:r>
              <w:proofErr w:type="gramEnd"/>
              <w:r>
                <w:rPr>
                  <w:rFonts w:asciiTheme="minorEastAsia" w:hAnsiTheme="minorEastAsia" w:hint="eastAsia"/>
                  <w:color w:val="000000" w:themeColor="text1"/>
                  <w:sz w:val="20"/>
                  <w:szCs w:val="20"/>
                  <w:shd w:val="clear" w:color="auto" w:fill="FFFFFF"/>
                </w:rPr>
                <w:t>渠道</w:t>
              </w:r>
            </w:ins>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805" w:author="cuiqingsong" w:date="2017-08-11T16:29:00Z">
              <w:r w:rsidDel="00F218F5">
                <w:rPr>
                  <w:rFonts w:asciiTheme="minorEastAsia" w:hAnsiTheme="minorEastAsia" w:hint="eastAsia"/>
                  <w:color w:val="000000" w:themeColor="text1"/>
                  <w:sz w:val="20"/>
                  <w:szCs w:val="20"/>
                  <w:shd w:val="clear" w:color="auto" w:fill="FFFFFF"/>
                </w:rPr>
                <w:delText>1位字符，默认取值a,代表是APP渠道</w:delText>
              </w:r>
            </w:del>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24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84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68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2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24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84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w:t>
            </w:r>
            <w:proofErr w:type="gramStart"/>
            <w:r>
              <w:rPr>
                <w:rFonts w:asciiTheme="minorEastAsia" w:hAnsiTheme="minorEastAsia" w:cs="宋体" w:hint="eastAsia"/>
                <w:color w:val="000000" w:themeColor="text1"/>
                <w:kern w:val="0"/>
                <w:sz w:val="20"/>
                <w:szCs w:val="20"/>
              </w:rPr>
              <w:t>帐号</w:t>
            </w:r>
            <w:proofErr w:type="gramEnd"/>
          </w:p>
        </w:tc>
        <w:tc>
          <w:tcPr>
            <w:tcW w:w="68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2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O03</w:t>
            </w:r>
          </w:p>
        </w:tc>
        <w:tc>
          <w:tcPr>
            <w:tcW w:w="24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offsetFlag</w:t>
            </w:r>
          </w:p>
        </w:tc>
        <w:tc>
          <w:tcPr>
            <w:tcW w:w="184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开平标志</w:t>
            </w:r>
          </w:p>
        </w:tc>
        <w:tc>
          <w:tcPr>
            <w:tcW w:w="68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2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选填，不填查开平仓报单</w:t>
            </w: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242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843"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685"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240" w:type="dxa"/>
            <w:tcBorders>
              <w:top w:val="single" w:sz="4" w:space="0" w:color="auto"/>
              <w:left w:val="nil"/>
              <w:bottom w:val="single" w:sz="4" w:space="0" w:color="auto"/>
              <w:right w:val="single" w:sz="4" w:space="0" w:color="auto"/>
            </w:tcBorders>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242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localOrderNo2</w:t>
            </w:r>
          </w:p>
        </w:tc>
        <w:tc>
          <w:tcPr>
            <w:tcW w:w="1843"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685"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240"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APP系统生成</w:t>
            </w: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5C6274">
            <w:pPr>
              <w:spacing w:line="240" w:lineRule="auto"/>
              <w:ind w:firstLineChars="0" w:firstLine="0"/>
              <w:rPr>
                <w:rFonts w:asciiTheme="minorEastAsia" w:hAnsiTheme="minorEastAsia"/>
                <w:color w:val="000000" w:themeColor="text1"/>
                <w:sz w:val="20"/>
                <w:szCs w:val="20"/>
              </w:rPr>
            </w:pPr>
            <w:r>
              <w:rPr>
                <w:rFonts w:asciiTheme="minorEastAsia" w:hAnsiTheme="minorEastAsia" w:hint="eastAsia"/>
                <w:color w:val="000000" w:themeColor="text1"/>
                <w:sz w:val="20"/>
                <w:szCs w:val="20"/>
              </w:rPr>
              <w:t>[]</w:t>
            </w: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olor w:val="000000" w:themeColor="text1"/>
                <w:sz w:val="20"/>
                <w:szCs w:val="20"/>
              </w:rPr>
            </w:pPr>
            <w:r>
              <w:rPr>
                <w:rFonts w:asciiTheme="minorEastAsia" w:hAnsiTheme="minorEastAsia"/>
                <w:color w:val="000000" w:themeColor="text1"/>
                <w:sz w:val="20"/>
                <w:szCs w:val="20"/>
              </w:rPr>
              <w:t>O40</w:t>
            </w:r>
          </w:p>
          <w:p w:rsidR="002B3E5A" w:rsidRDefault="002B3E5A">
            <w:pPr>
              <w:spacing w:line="240" w:lineRule="auto"/>
              <w:ind w:firstLineChars="0" w:firstLine="0"/>
              <w:rPr>
                <w:rFonts w:asciiTheme="minorEastAsia" w:hAnsiTheme="minorEastAsia" w:cs="宋体"/>
                <w:color w:val="000000" w:themeColor="text1"/>
                <w:sz w:val="20"/>
                <w:szCs w:val="20"/>
              </w:rPr>
            </w:pPr>
          </w:p>
        </w:tc>
        <w:tc>
          <w:tcPr>
            <w:tcW w:w="2420"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olor w:val="000000" w:themeColor="text1"/>
                <w:sz w:val="20"/>
                <w:szCs w:val="20"/>
              </w:rPr>
              <w:t>orderInfoData</w:t>
            </w:r>
          </w:p>
        </w:tc>
        <w:tc>
          <w:tcPr>
            <w:tcW w:w="1843"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报单信息数据</w:t>
            </w:r>
          </w:p>
        </w:tc>
        <w:tc>
          <w:tcPr>
            <w:tcW w:w="68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val="restart"/>
            <w:tcBorders>
              <w:top w:val="nil"/>
              <w:left w:val="nil"/>
              <w:right w:val="single" w:sz="4" w:space="0" w:color="auto"/>
            </w:tcBorders>
            <w:shd w:val="clear" w:color="auto" w:fill="auto"/>
            <w:vAlign w:val="center"/>
          </w:tcPr>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w:t>
            </w:r>
            <w:r>
              <w:rPr>
                <w:rFonts w:asciiTheme="minorEastAsia" w:hAnsiTheme="minorEastAsia" w:cs="宋体"/>
                <w:color w:val="000000" w:themeColor="text1"/>
                <w:kern w:val="0"/>
                <w:sz w:val="20"/>
                <w:szCs w:val="20"/>
              </w:rPr>
              <w:t>信息</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（包括</w:t>
            </w:r>
            <w:r>
              <w:rPr>
                <w:rFonts w:asciiTheme="minorEastAsia" w:hAnsiTheme="minorEastAsia" w:cs="宋体"/>
                <w:color w:val="000000" w:themeColor="text1"/>
                <w:kern w:val="0"/>
                <w:sz w:val="20"/>
                <w:szCs w:val="20"/>
              </w:rPr>
              <w:t>现货、延期、即期报单</w:t>
            </w:r>
            <w:r>
              <w:rPr>
                <w:rFonts w:asciiTheme="minorEastAsia" w:hAnsiTheme="minorEastAsia" w:cs="宋体" w:hint="eastAsia"/>
                <w:color w:val="000000" w:themeColor="text1"/>
                <w:kern w:val="0"/>
                <w:sz w:val="20"/>
                <w:szCs w:val="20"/>
              </w:rPr>
              <w:t>信息</w:t>
            </w:r>
            <w:r>
              <w:rPr>
                <w:rFonts w:asciiTheme="minorEastAsia" w:hAnsiTheme="minorEastAsia" w:cs="宋体"/>
                <w:color w:val="000000" w:themeColor="text1"/>
                <w:kern w:val="0"/>
                <w:sz w:val="20"/>
                <w:szCs w:val="20"/>
              </w:rPr>
              <w:t>查询，根据</w:t>
            </w:r>
            <w:r>
              <w:rPr>
                <w:rFonts w:asciiTheme="minorEastAsia" w:hAnsiTheme="minorEastAsia" w:cs="宋体" w:hint="eastAsia"/>
                <w:color w:val="000000" w:themeColor="text1"/>
                <w:kern w:val="0"/>
                <w:sz w:val="20"/>
                <w:szCs w:val="20"/>
              </w:rPr>
              <w:t>I00</w:t>
            </w:r>
            <w:r>
              <w:rPr>
                <w:rFonts w:asciiTheme="minorEastAsia" w:hAnsiTheme="minorEastAsia" w:cs="宋体"/>
                <w:color w:val="000000" w:themeColor="text1"/>
                <w:kern w:val="0"/>
                <w:sz w:val="20"/>
                <w:szCs w:val="20"/>
              </w:rPr>
              <w:t>市场</w:t>
            </w:r>
            <w:r>
              <w:rPr>
                <w:rFonts w:asciiTheme="minorEastAsia" w:hAnsiTheme="minorEastAsia" w:cs="宋体" w:hint="eastAsia"/>
                <w:color w:val="000000" w:themeColor="text1"/>
                <w:kern w:val="0"/>
                <w:sz w:val="20"/>
                <w:szCs w:val="20"/>
              </w:rPr>
              <w:t>代码</w:t>
            </w:r>
            <w:r>
              <w:rPr>
                <w:rFonts w:asciiTheme="minorEastAsia" w:hAnsiTheme="minorEastAsia" w:cs="宋体"/>
                <w:color w:val="000000" w:themeColor="text1"/>
                <w:kern w:val="0"/>
                <w:sz w:val="20"/>
                <w:szCs w:val="20"/>
              </w:rPr>
              <w:t>区</w:t>
            </w:r>
            <w:r>
              <w:rPr>
                <w:rFonts w:asciiTheme="minorEastAsia" w:hAnsiTheme="minorEastAsia" w:cs="宋体" w:hint="eastAsia"/>
                <w:color w:val="000000" w:themeColor="text1"/>
                <w:kern w:val="0"/>
                <w:sz w:val="20"/>
                <w:szCs w:val="20"/>
              </w:rPr>
              <w:t>别，</w:t>
            </w:r>
            <w:r>
              <w:rPr>
                <w:rFonts w:asciiTheme="minorEastAsia" w:hAnsiTheme="minorEastAsia" w:cs="宋体"/>
                <w:color w:val="000000" w:themeColor="text1"/>
                <w:kern w:val="0"/>
                <w:sz w:val="20"/>
                <w:szCs w:val="20"/>
              </w:rPr>
              <w:t>条件必</w:t>
            </w:r>
            <w:proofErr w:type="gramStart"/>
            <w:r>
              <w:rPr>
                <w:rFonts w:asciiTheme="minorEastAsia" w:hAnsiTheme="minorEastAsia" w:cs="宋体"/>
                <w:color w:val="000000" w:themeColor="text1"/>
                <w:kern w:val="0"/>
                <w:sz w:val="20"/>
                <w:szCs w:val="20"/>
              </w:rPr>
              <w:t>填域说明</w:t>
            </w:r>
            <w:proofErr w:type="gramEnd"/>
            <w:r>
              <w:rPr>
                <w:rFonts w:asciiTheme="minorEastAsia" w:hAnsiTheme="minorEastAsia" w:cs="宋体"/>
                <w:color w:val="000000" w:themeColor="text1"/>
                <w:kern w:val="0"/>
                <w:sz w:val="20"/>
                <w:szCs w:val="20"/>
              </w:rPr>
              <w:t>同单个市场</w:t>
            </w:r>
            <w:r>
              <w:rPr>
                <w:rFonts w:asciiTheme="minorEastAsia" w:hAnsiTheme="minorEastAsia" w:cs="宋体" w:hint="eastAsia"/>
                <w:color w:val="000000" w:themeColor="text1"/>
                <w:kern w:val="0"/>
                <w:sz w:val="20"/>
                <w:szCs w:val="20"/>
              </w:rPr>
              <w:t>报单</w:t>
            </w:r>
            <w:r>
              <w:rPr>
                <w:rFonts w:asciiTheme="minorEastAsia" w:hAnsiTheme="minorEastAsia" w:cs="宋体"/>
                <w:color w:val="000000" w:themeColor="text1"/>
                <w:kern w:val="0"/>
                <w:sz w:val="20"/>
                <w:szCs w:val="20"/>
              </w:rPr>
              <w:t>查询接口</w:t>
            </w:r>
            <w:r>
              <w:rPr>
                <w:rFonts w:asciiTheme="minorEastAsia" w:hAnsiTheme="minorEastAsia" w:cs="宋体" w:hint="eastAsia"/>
                <w:color w:val="000000" w:themeColor="text1"/>
                <w:kern w:val="0"/>
                <w:sz w:val="20"/>
                <w:szCs w:val="20"/>
              </w:rPr>
              <w:t>）</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注</w:t>
            </w:r>
            <w:r>
              <w:rPr>
                <w:rFonts w:asciiTheme="minorEastAsia" w:hAnsiTheme="minorEastAsia" w:cs="宋体"/>
                <w:color w:val="000000" w:themeColor="text1"/>
                <w:kern w:val="0"/>
                <w:sz w:val="20"/>
                <w:szCs w:val="20"/>
              </w:rPr>
              <w:t>：</w:t>
            </w:r>
            <w:r>
              <w:rPr>
                <w:rFonts w:asciiTheme="minorEastAsia" w:hAnsiTheme="minorEastAsia" w:cs="宋体" w:hint="eastAsia"/>
                <w:color w:val="000000" w:themeColor="text1"/>
                <w:kern w:val="0"/>
                <w:sz w:val="20"/>
                <w:szCs w:val="20"/>
              </w:rPr>
              <w:t>O03开平标志</w:t>
            </w:r>
            <w:r>
              <w:rPr>
                <w:rFonts w:asciiTheme="minorEastAsia" w:hAnsiTheme="minorEastAsia" w:cs="宋体"/>
                <w:color w:val="000000" w:themeColor="text1"/>
                <w:kern w:val="0"/>
                <w:sz w:val="20"/>
                <w:szCs w:val="20"/>
              </w:rPr>
              <w:t>只存在于延期和即期市场</w:t>
            </w:r>
            <w:r>
              <w:rPr>
                <w:rFonts w:asciiTheme="minorEastAsia" w:hAnsiTheme="minorEastAsia" w:cs="宋体" w:hint="eastAsia"/>
                <w:color w:val="000000" w:themeColor="text1"/>
                <w:kern w:val="0"/>
                <w:sz w:val="20"/>
                <w:szCs w:val="20"/>
              </w:rPr>
              <w:t>，</w:t>
            </w:r>
            <w:r>
              <w:rPr>
                <w:rFonts w:asciiTheme="minorEastAsia" w:hAnsiTheme="minorEastAsia" w:cs="宋体"/>
                <w:color w:val="000000" w:themeColor="text1"/>
                <w:kern w:val="0"/>
                <w:sz w:val="20"/>
                <w:szCs w:val="20"/>
              </w:rPr>
              <w:t>现货</w:t>
            </w:r>
            <w:r>
              <w:rPr>
                <w:rFonts w:asciiTheme="minorEastAsia" w:hAnsiTheme="minorEastAsia" w:cs="宋体" w:hint="eastAsia"/>
                <w:color w:val="000000" w:themeColor="text1"/>
                <w:kern w:val="0"/>
                <w:sz w:val="20"/>
                <w:szCs w:val="20"/>
              </w:rPr>
              <w:t>市场</w:t>
            </w:r>
            <w:r>
              <w:rPr>
                <w:rFonts w:asciiTheme="minorEastAsia" w:hAnsiTheme="minorEastAsia" w:cs="宋体"/>
                <w:color w:val="000000" w:themeColor="text1"/>
                <w:kern w:val="0"/>
                <w:sz w:val="20"/>
                <w:szCs w:val="20"/>
              </w:rPr>
              <w:t>没有此字段。</w:t>
            </w:r>
          </w:p>
          <w:p w:rsidR="002B3E5A" w:rsidRDefault="002B3E5A">
            <w:pPr>
              <w:spacing w:line="240" w:lineRule="auto"/>
              <w:ind w:firstLineChars="0" w:firstLine="0"/>
              <w:jc w:val="left"/>
              <w:rPr>
                <w:ins w:id="806" w:author="cuiqingsong" w:date="2017-05-16T10:10:00Z"/>
                <w:rFonts w:asciiTheme="minorEastAsia" w:hAnsiTheme="minorEastAsia" w:cs="宋体"/>
                <w:color w:val="000000" w:themeColor="text1"/>
                <w:kern w:val="0"/>
                <w:sz w:val="20"/>
                <w:szCs w:val="20"/>
              </w:rPr>
            </w:pPr>
          </w:p>
          <w:p w:rsidR="002B3E5A" w:rsidRDefault="005C6274">
            <w:pPr>
              <w:spacing w:line="240" w:lineRule="auto"/>
              <w:ind w:firstLineChars="0" w:firstLine="0"/>
              <w:jc w:val="left"/>
              <w:rPr>
                <w:ins w:id="807" w:author="cuiqingsong" w:date="2017-05-16T10:10:00Z"/>
                <w:rFonts w:asciiTheme="minorEastAsia" w:hAnsiTheme="minorEastAsia" w:cs="宋体"/>
                <w:color w:val="000000" w:themeColor="text1"/>
                <w:kern w:val="0"/>
                <w:sz w:val="20"/>
                <w:szCs w:val="20"/>
              </w:rPr>
            </w:pPr>
            <w:ins w:id="808" w:author="cuiqingsong" w:date="2017-05-16T10:10:00Z">
              <w:r>
                <w:rPr>
                  <w:rFonts w:asciiTheme="minorEastAsia" w:hAnsiTheme="minorEastAsia" w:cs="宋体" w:hint="eastAsia"/>
                  <w:color w:val="000000" w:themeColor="text1"/>
                  <w:kern w:val="0"/>
                  <w:sz w:val="20"/>
                  <w:szCs w:val="20"/>
                </w:rPr>
                <w:lastRenderedPageBreak/>
                <w:t>申请</w:t>
              </w:r>
              <w:r>
                <w:rPr>
                  <w:rFonts w:asciiTheme="minorEastAsia" w:hAnsiTheme="minorEastAsia" w:cs="宋体"/>
                  <w:color w:val="000000" w:themeColor="text1"/>
                  <w:kern w:val="0"/>
                  <w:sz w:val="20"/>
                  <w:szCs w:val="20"/>
                </w:rPr>
                <w:t>日期为交易日期</w:t>
              </w:r>
            </w:ins>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ins w:id="809" w:author="cuiqingsong" w:date="2017-05-16T10:10:00Z">
              <w:r>
                <w:rPr>
                  <w:rFonts w:asciiTheme="minorEastAsia" w:hAnsiTheme="minorEastAsia" w:cs="宋体" w:hint="eastAsia"/>
                  <w:color w:val="000000" w:themeColor="text1"/>
                  <w:kern w:val="0"/>
                  <w:sz w:val="20"/>
                  <w:szCs w:val="20"/>
                </w:rPr>
                <w:t>申请</w:t>
              </w:r>
              <w:r>
                <w:rPr>
                  <w:rFonts w:asciiTheme="minorEastAsia" w:hAnsiTheme="minorEastAsia" w:cs="宋体"/>
                  <w:color w:val="000000" w:themeColor="text1"/>
                  <w:kern w:val="0"/>
                  <w:sz w:val="20"/>
                  <w:szCs w:val="20"/>
                </w:rPr>
                <w:t>时间为交易时间</w:t>
              </w:r>
            </w:ins>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5C6274">
            <w:pPr>
              <w:spacing w:line="240" w:lineRule="auto"/>
              <w:ind w:firstLineChars="0" w:firstLine="0"/>
              <w:rPr>
                <w:rFonts w:asciiTheme="minorEastAsia" w:hAnsiTheme="minorEastAsia"/>
                <w:color w:val="000000" w:themeColor="text1"/>
                <w:sz w:val="20"/>
                <w:szCs w:val="20"/>
              </w:rPr>
            </w:pPr>
            <w:r>
              <w:rPr>
                <w:rFonts w:asciiTheme="minorEastAsia" w:hAnsiTheme="minorEastAsia" w:hint="eastAsia"/>
                <w:color w:val="000000" w:themeColor="text1"/>
                <w:sz w:val="20"/>
                <w:szCs w:val="20"/>
              </w:rPr>
              <w:t>{}</w:t>
            </w: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2B3E5A">
            <w:pPr>
              <w:spacing w:line="240" w:lineRule="auto"/>
              <w:ind w:firstLineChars="0" w:firstLine="0"/>
              <w:rPr>
                <w:rFonts w:asciiTheme="minorEastAsia" w:hAnsiTheme="minorEastAsia" w:cs="宋体"/>
                <w:color w:val="000000" w:themeColor="text1"/>
                <w:sz w:val="20"/>
                <w:szCs w:val="20"/>
              </w:rPr>
            </w:pPr>
          </w:p>
        </w:tc>
        <w:tc>
          <w:tcPr>
            <w:tcW w:w="2420" w:type="dxa"/>
            <w:tcBorders>
              <w:top w:val="nil"/>
              <w:left w:val="nil"/>
              <w:bottom w:val="single" w:sz="4" w:space="0" w:color="auto"/>
              <w:right w:val="single" w:sz="4" w:space="0" w:color="auto"/>
            </w:tcBorders>
            <w:shd w:val="clear" w:color="auto" w:fill="auto"/>
            <w:vAlign w:val="center"/>
          </w:tcPr>
          <w:p w:rsidR="002B3E5A" w:rsidRDefault="002B3E5A">
            <w:pPr>
              <w:spacing w:line="240" w:lineRule="auto"/>
              <w:ind w:firstLineChars="0" w:firstLine="0"/>
              <w:rPr>
                <w:rFonts w:asciiTheme="minorEastAsia" w:hAnsiTheme="minorEastAsia" w:cs="宋体"/>
                <w:color w:val="000000" w:themeColor="text1"/>
                <w:sz w:val="20"/>
                <w:szCs w:val="20"/>
              </w:rPr>
            </w:pPr>
          </w:p>
        </w:tc>
        <w:tc>
          <w:tcPr>
            <w:tcW w:w="1843"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报单信息</w:t>
            </w:r>
          </w:p>
        </w:tc>
        <w:tc>
          <w:tcPr>
            <w:tcW w:w="68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vAlign w:val="center"/>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242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843"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685" w:type="dxa"/>
            <w:tcBorders>
              <w:top w:val="single" w:sz="4" w:space="0" w:color="auto"/>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I00</w:t>
            </w:r>
          </w:p>
        </w:tc>
        <w:tc>
          <w:tcPr>
            <w:tcW w:w="242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marketID</w:t>
            </w:r>
          </w:p>
        </w:tc>
        <w:tc>
          <w:tcPr>
            <w:tcW w:w="1843"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市场代码</w:t>
            </w:r>
          </w:p>
        </w:tc>
        <w:tc>
          <w:tcPr>
            <w:tcW w:w="685" w:type="dxa"/>
            <w:tcBorders>
              <w:top w:val="single" w:sz="4" w:space="0" w:color="auto"/>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242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843"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685"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O03</w:t>
            </w:r>
          </w:p>
        </w:tc>
        <w:tc>
          <w:tcPr>
            <w:tcW w:w="242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offsetFlag</w:t>
            </w:r>
          </w:p>
        </w:tc>
        <w:tc>
          <w:tcPr>
            <w:tcW w:w="1843"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开平标志</w:t>
            </w:r>
          </w:p>
        </w:tc>
        <w:tc>
          <w:tcPr>
            <w:tcW w:w="685"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T11</w:t>
            </w:r>
          </w:p>
        </w:tc>
        <w:tc>
          <w:tcPr>
            <w:tcW w:w="242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applyDate</w:t>
            </w:r>
          </w:p>
        </w:tc>
        <w:tc>
          <w:tcPr>
            <w:tcW w:w="1843"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申请日期</w:t>
            </w:r>
          </w:p>
        </w:tc>
        <w:tc>
          <w:tcPr>
            <w:tcW w:w="685"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T12</w:t>
            </w:r>
          </w:p>
        </w:tc>
        <w:tc>
          <w:tcPr>
            <w:tcW w:w="242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applyTime</w:t>
            </w:r>
          </w:p>
        </w:tc>
        <w:tc>
          <w:tcPr>
            <w:tcW w:w="1843"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申请时间</w:t>
            </w:r>
          </w:p>
        </w:tc>
        <w:tc>
          <w:tcPr>
            <w:tcW w:w="685"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O06</w:t>
            </w:r>
          </w:p>
        </w:tc>
        <w:tc>
          <w:tcPr>
            <w:tcW w:w="242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P</w:t>
            </w:r>
            <w:r>
              <w:rPr>
                <w:rFonts w:asciiTheme="minorEastAsia" w:hAnsiTheme="minorEastAsia" w:cs="宋体" w:hint="eastAsia"/>
                <w:color w:val="000000" w:themeColor="text1"/>
                <w:kern w:val="0"/>
                <w:sz w:val="20"/>
                <w:szCs w:val="20"/>
              </w:rPr>
              <w:t>rice</w:t>
            </w:r>
          </w:p>
        </w:tc>
        <w:tc>
          <w:tcPr>
            <w:tcW w:w="1843"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申报价格</w:t>
            </w:r>
          </w:p>
        </w:tc>
        <w:tc>
          <w:tcPr>
            <w:tcW w:w="685"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lastRenderedPageBreak/>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O07</w:t>
            </w:r>
          </w:p>
        </w:tc>
        <w:tc>
          <w:tcPr>
            <w:tcW w:w="242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quantity</w:t>
            </w:r>
          </w:p>
        </w:tc>
        <w:tc>
          <w:tcPr>
            <w:tcW w:w="1843"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申报数量</w:t>
            </w:r>
          </w:p>
        </w:tc>
        <w:tc>
          <w:tcPr>
            <w:tcW w:w="685"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O08</w:t>
            </w:r>
          </w:p>
        </w:tc>
        <w:tc>
          <w:tcPr>
            <w:tcW w:w="242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remainQuantity</w:t>
            </w:r>
          </w:p>
        </w:tc>
        <w:tc>
          <w:tcPr>
            <w:tcW w:w="1843"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剩余数量</w:t>
            </w:r>
          </w:p>
        </w:tc>
        <w:tc>
          <w:tcPr>
            <w:tcW w:w="685"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O17</w:t>
            </w:r>
          </w:p>
        </w:tc>
        <w:tc>
          <w:tcPr>
            <w:tcW w:w="242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orderCancelFlag</w:t>
            </w:r>
          </w:p>
        </w:tc>
        <w:tc>
          <w:tcPr>
            <w:tcW w:w="1843"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撤单标志</w:t>
            </w:r>
          </w:p>
        </w:tc>
        <w:tc>
          <w:tcPr>
            <w:tcW w:w="685"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vAlign w:val="center"/>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T22</w:t>
            </w:r>
          </w:p>
        </w:tc>
        <w:tc>
          <w:tcPr>
            <w:tcW w:w="242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cancelTime</w:t>
            </w:r>
          </w:p>
        </w:tc>
        <w:tc>
          <w:tcPr>
            <w:tcW w:w="1843"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撤销时间</w:t>
            </w:r>
          </w:p>
        </w:tc>
        <w:tc>
          <w:tcPr>
            <w:tcW w:w="685"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vAlign w:val="center"/>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O09</w:t>
            </w:r>
          </w:p>
        </w:tc>
        <w:tc>
          <w:tcPr>
            <w:tcW w:w="242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orderStatus</w:t>
            </w:r>
          </w:p>
        </w:tc>
        <w:tc>
          <w:tcPr>
            <w:tcW w:w="1843"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订单状态</w:t>
            </w:r>
          </w:p>
        </w:tc>
        <w:tc>
          <w:tcPr>
            <w:tcW w:w="685"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242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843"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685"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vAlign w:val="center"/>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242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843"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685"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rsidTr="00F218F5">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242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localOrderNo2</w:t>
            </w:r>
          </w:p>
        </w:tc>
        <w:tc>
          <w:tcPr>
            <w:tcW w:w="1843"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685"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240" w:type="dxa"/>
            <w:vMerge/>
            <w:tcBorders>
              <w:left w:val="nil"/>
              <w:right w:val="single" w:sz="4" w:space="0" w:color="auto"/>
            </w:tcBorders>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rsidTr="00F218F5">
        <w:trPr>
          <w:trHeight w:val="270"/>
          <w:ins w:id="810" w:author="cuiqingsong" w:date="2017-07-25T15:55:00Z"/>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ins w:id="811" w:author="cuiqingsong" w:date="2017-07-25T15:55:00Z"/>
                <w:rFonts w:asciiTheme="minorEastAsia" w:hAnsiTheme="minorEastAsia" w:cs="宋体"/>
                <w:color w:val="000000" w:themeColor="text1"/>
                <w:kern w:val="0"/>
                <w:sz w:val="20"/>
                <w:szCs w:val="20"/>
              </w:rPr>
            </w:pPr>
            <w:ins w:id="812" w:author="cuiqingsong" w:date="2017-07-25T15:55:00Z">
              <w:r>
                <w:rPr>
                  <w:rFonts w:asciiTheme="minorEastAsia" w:hAnsiTheme="minorEastAsia" w:cs="宋体" w:hint="eastAsia"/>
                  <w:color w:val="000000" w:themeColor="text1"/>
                  <w:kern w:val="0"/>
                  <w:sz w:val="20"/>
                  <w:szCs w:val="20"/>
                </w:rPr>
                <w:t>→</w:t>
              </w:r>
            </w:ins>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813" w:author="cuiqingsong" w:date="2017-07-25T15:55:00Z"/>
                <w:rFonts w:asciiTheme="minorEastAsia" w:hAnsiTheme="minorEastAsia" w:cs="宋体"/>
                <w:color w:val="000000" w:themeColor="text1"/>
                <w:sz w:val="20"/>
                <w:szCs w:val="20"/>
              </w:rPr>
            </w:pPr>
            <w:ins w:id="814" w:author="cuiqingsong" w:date="2017-07-25T15:55:00Z">
              <w:r>
                <w:rPr>
                  <w:rFonts w:asciiTheme="minorEastAsia" w:hAnsiTheme="minorEastAsia" w:cs="宋体" w:hint="eastAsia"/>
                  <w:color w:val="000000" w:themeColor="text1"/>
                  <w:sz w:val="20"/>
                  <w:szCs w:val="20"/>
                </w:rPr>
                <w:t>T</w:t>
              </w:r>
              <w:r>
                <w:rPr>
                  <w:rFonts w:asciiTheme="minorEastAsia" w:hAnsiTheme="minorEastAsia" w:cs="宋体"/>
                  <w:color w:val="000000" w:themeColor="text1"/>
                  <w:sz w:val="20"/>
                  <w:szCs w:val="20"/>
                </w:rPr>
                <w:t>82</w:t>
              </w:r>
            </w:ins>
          </w:p>
        </w:tc>
        <w:tc>
          <w:tcPr>
            <w:tcW w:w="242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815" w:author="cuiqingsong" w:date="2017-07-25T15:55:00Z"/>
                <w:rFonts w:asciiTheme="minorEastAsia" w:hAnsiTheme="minorEastAsia" w:cs="宋体"/>
                <w:color w:val="000000" w:themeColor="text1"/>
                <w:kern w:val="0"/>
                <w:sz w:val="20"/>
                <w:szCs w:val="20"/>
              </w:rPr>
            </w:pPr>
            <w:ins w:id="816" w:author="cuiqingsong" w:date="2017-07-25T15:55:00Z">
              <w:r>
                <w:rPr>
                  <w:rFonts w:asciiTheme="minorEastAsia" w:hAnsiTheme="minorEastAsia" w:cs="宋体"/>
                  <w:color w:val="000000" w:themeColor="text1"/>
                  <w:kern w:val="0"/>
                  <w:sz w:val="20"/>
                  <w:szCs w:val="20"/>
                </w:rPr>
                <w:t>source</w:t>
              </w:r>
            </w:ins>
          </w:p>
        </w:tc>
        <w:tc>
          <w:tcPr>
            <w:tcW w:w="1843"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817" w:author="cuiqingsong" w:date="2017-07-25T15:55:00Z"/>
                <w:rFonts w:asciiTheme="minorEastAsia" w:hAnsiTheme="minorEastAsia" w:cs="宋体"/>
                <w:color w:val="000000" w:themeColor="text1"/>
                <w:kern w:val="0"/>
                <w:sz w:val="20"/>
                <w:szCs w:val="20"/>
              </w:rPr>
            </w:pPr>
            <w:ins w:id="818" w:author="cuiqingsong" w:date="2017-07-25T15:55:00Z">
              <w:r>
                <w:rPr>
                  <w:rFonts w:asciiTheme="minorEastAsia" w:hAnsiTheme="minorEastAsia" w:cs="宋体" w:hint="eastAsia"/>
                  <w:color w:val="000000" w:themeColor="text1"/>
                  <w:kern w:val="0"/>
                  <w:sz w:val="20"/>
                  <w:szCs w:val="20"/>
                </w:rPr>
                <w:t>渠道标识</w:t>
              </w:r>
            </w:ins>
          </w:p>
        </w:tc>
        <w:tc>
          <w:tcPr>
            <w:tcW w:w="685"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819" w:author="cuiqingsong" w:date="2017-07-25T15:55:00Z"/>
                <w:rFonts w:asciiTheme="minorEastAsia" w:hAnsiTheme="minorEastAsia" w:cs="宋体"/>
                <w:color w:val="000000" w:themeColor="text1"/>
                <w:kern w:val="0"/>
                <w:sz w:val="20"/>
                <w:szCs w:val="20"/>
              </w:rPr>
            </w:pPr>
            <w:ins w:id="820" w:author="cuiqingsong" w:date="2017-07-25T15:55:00Z">
              <w:r>
                <w:rPr>
                  <w:rFonts w:asciiTheme="minorEastAsia" w:hAnsiTheme="minorEastAsia" w:cs="宋体" w:hint="eastAsia"/>
                  <w:color w:val="000000" w:themeColor="text1"/>
                  <w:kern w:val="0"/>
                  <w:sz w:val="20"/>
                  <w:szCs w:val="20"/>
                </w:rPr>
                <w:t>-</w:t>
              </w:r>
            </w:ins>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821" w:author="cuiqingsong" w:date="2017-07-25T15:55:00Z"/>
                <w:rFonts w:asciiTheme="minorEastAsia" w:hAnsiTheme="minorEastAsia" w:cs="宋体"/>
                <w:color w:val="000000" w:themeColor="text1"/>
                <w:kern w:val="0"/>
                <w:sz w:val="20"/>
                <w:szCs w:val="20"/>
              </w:rPr>
            </w:pPr>
            <w:ins w:id="822" w:author="cuiqingsong" w:date="2017-07-25T15:55:00Z">
              <w:r>
                <w:rPr>
                  <w:rFonts w:asciiTheme="minorEastAsia" w:hAnsiTheme="minorEastAsia" w:cs="宋体" w:hint="eastAsia"/>
                  <w:color w:val="000000" w:themeColor="text1"/>
                  <w:kern w:val="0"/>
                  <w:sz w:val="20"/>
                  <w:szCs w:val="20"/>
                </w:rPr>
                <w:t>C</w:t>
              </w:r>
            </w:ins>
          </w:p>
        </w:tc>
        <w:tc>
          <w:tcPr>
            <w:tcW w:w="2240" w:type="dxa"/>
            <w:tcBorders>
              <w:left w:val="nil"/>
              <w:bottom w:val="single" w:sz="4" w:space="0" w:color="auto"/>
              <w:right w:val="single" w:sz="4" w:space="0" w:color="auto"/>
            </w:tcBorders>
            <w:shd w:val="clear" w:color="auto" w:fill="auto"/>
          </w:tcPr>
          <w:p w:rsidR="002B3E5A" w:rsidRDefault="002B3E5A">
            <w:pPr>
              <w:widowControl/>
              <w:spacing w:line="240" w:lineRule="auto"/>
              <w:ind w:firstLineChars="0" w:firstLine="0"/>
              <w:jc w:val="left"/>
              <w:rPr>
                <w:ins w:id="823" w:author="cuiqingsong" w:date="2017-07-25T15:55:00Z"/>
                <w:rFonts w:asciiTheme="minorEastAsia" w:hAnsiTheme="minorEastAsia" w:cs="宋体"/>
                <w:color w:val="000000" w:themeColor="text1"/>
                <w:kern w:val="0"/>
                <w:sz w:val="20"/>
                <w:szCs w:val="20"/>
              </w:rPr>
            </w:pPr>
          </w:p>
        </w:tc>
      </w:tr>
      <w:tr w:rsidR="002B3E5A" w:rsidTr="00F218F5">
        <w:trPr>
          <w:trHeight w:val="270"/>
        </w:trPr>
        <w:tc>
          <w:tcPr>
            <w:tcW w:w="653" w:type="dxa"/>
            <w:tcBorders>
              <w:top w:val="nil"/>
              <w:left w:val="single" w:sz="4" w:space="0" w:color="auto"/>
              <w:bottom w:val="single" w:sz="4" w:space="0" w:color="auto"/>
              <w:right w:val="single" w:sz="4" w:space="0" w:color="auto"/>
            </w:tcBorders>
          </w:tcPr>
          <w:p w:rsidR="002B3E5A" w:rsidRDefault="005C6274">
            <w:pPr>
              <w:spacing w:line="240" w:lineRule="auto"/>
              <w:ind w:firstLineChars="0" w:firstLine="0"/>
              <w:rPr>
                <w:rFonts w:asciiTheme="minorEastAsia" w:hAnsiTheme="minorEastAsia"/>
                <w:color w:val="000000" w:themeColor="text1"/>
                <w:sz w:val="20"/>
                <w:szCs w:val="20"/>
              </w:rPr>
            </w:pPr>
            <w:r>
              <w:rPr>
                <w:rFonts w:asciiTheme="minorEastAsia" w:hAnsiTheme="minorEastAsia" w:hint="eastAsia"/>
                <w:color w:val="000000" w:themeColor="text1"/>
                <w:sz w:val="20"/>
                <w:szCs w:val="20"/>
              </w:rPr>
              <w:t>[]</w:t>
            </w: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kern w:val="0"/>
                <w:sz w:val="20"/>
                <w:szCs w:val="20"/>
              </w:rPr>
              <w:t>O47</w:t>
            </w:r>
          </w:p>
        </w:tc>
        <w:tc>
          <w:tcPr>
            <w:tcW w:w="2420" w:type="dxa"/>
            <w:tcBorders>
              <w:top w:val="nil"/>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kern w:val="0"/>
                <w:sz w:val="20"/>
                <w:szCs w:val="20"/>
              </w:rPr>
              <w:t>[deliveryAppOrderInfoData]</w:t>
            </w:r>
          </w:p>
        </w:tc>
        <w:tc>
          <w:tcPr>
            <w:tcW w:w="1843" w:type="dxa"/>
            <w:tcBorders>
              <w:top w:val="nil"/>
              <w:left w:val="nil"/>
              <w:bottom w:val="single" w:sz="4" w:space="0" w:color="auto"/>
              <w:right w:val="single" w:sz="4" w:space="0" w:color="auto"/>
            </w:tcBorders>
            <w:shd w:val="clear" w:color="auto" w:fill="auto"/>
            <w:vAlign w:val="center"/>
          </w:tcPr>
          <w:p w:rsidR="002B3E5A" w:rsidRDefault="008F0E58">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kern w:val="0"/>
                <w:sz w:val="20"/>
                <w:szCs w:val="20"/>
              </w:rPr>
              <w:t>交收申报</w:t>
            </w:r>
            <w:r w:rsidR="005C6274">
              <w:rPr>
                <w:rFonts w:asciiTheme="minorEastAsia" w:hAnsiTheme="minorEastAsia" w:cs="宋体" w:hint="eastAsia"/>
                <w:color w:val="000000" w:themeColor="text1"/>
                <w:kern w:val="0"/>
                <w:sz w:val="20"/>
                <w:szCs w:val="20"/>
              </w:rPr>
              <w:t>报单信息数据</w:t>
            </w:r>
          </w:p>
        </w:tc>
        <w:tc>
          <w:tcPr>
            <w:tcW w:w="68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val="restart"/>
            <w:tcBorders>
              <w:top w:val="single" w:sz="4" w:space="0" w:color="auto"/>
              <w:left w:val="nil"/>
              <w:right w:val="single" w:sz="4" w:space="0" w:color="auto"/>
            </w:tcBorders>
            <w:shd w:val="clear" w:color="auto" w:fill="auto"/>
            <w:vAlign w:val="center"/>
          </w:tcPr>
          <w:p w:rsidR="002B3E5A" w:rsidRDefault="008F0E58">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交收申报</w:t>
            </w:r>
            <w:r w:rsidR="005C6274">
              <w:rPr>
                <w:rFonts w:asciiTheme="minorEastAsia" w:hAnsiTheme="minorEastAsia" w:cs="宋体" w:hint="eastAsia"/>
                <w:color w:val="000000" w:themeColor="text1"/>
                <w:kern w:val="0"/>
                <w:sz w:val="20"/>
                <w:szCs w:val="20"/>
              </w:rPr>
              <w:t>报单信息</w:t>
            </w:r>
          </w:p>
          <w:p w:rsidR="002B3E5A" w:rsidRDefault="005C6274">
            <w:pPr>
              <w:spacing w:line="240" w:lineRule="auto"/>
              <w:ind w:firstLineChars="0" w:firstLine="0"/>
              <w:jc w:val="left"/>
              <w:rPr>
                <w:ins w:id="824" w:author="cuiqingsong" w:date="2017-05-16T10:11:00Z"/>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（关于条件必</w:t>
            </w:r>
            <w:proofErr w:type="gramStart"/>
            <w:r>
              <w:rPr>
                <w:rFonts w:asciiTheme="minorEastAsia" w:hAnsiTheme="minorEastAsia" w:cs="宋体" w:hint="eastAsia"/>
                <w:color w:val="000000" w:themeColor="text1"/>
                <w:kern w:val="0"/>
                <w:sz w:val="20"/>
                <w:szCs w:val="20"/>
              </w:rPr>
              <w:t>填域说明</w:t>
            </w:r>
            <w:proofErr w:type="gramEnd"/>
            <w:r>
              <w:rPr>
                <w:rFonts w:asciiTheme="minorEastAsia" w:hAnsiTheme="minorEastAsia" w:cs="宋体" w:hint="eastAsia"/>
                <w:color w:val="000000" w:themeColor="text1"/>
                <w:kern w:val="0"/>
                <w:sz w:val="20"/>
                <w:szCs w:val="20"/>
              </w:rPr>
              <w:t>同交割报单查询接口说明）</w:t>
            </w:r>
          </w:p>
          <w:p w:rsidR="002B3E5A" w:rsidRDefault="002B3E5A">
            <w:pPr>
              <w:spacing w:line="240" w:lineRule="auto"/>
              <w:ind w:firstLineChars="0" w:firstLine="0"/>
              <w:jc w:val="left"/>
              <w:rPr>
                <w:ins w:id="825" w:author="cuiqingsong" w:date="2017-05-16T10:11:00Z"/>
                <w:rFonts w:asciiTheme="minorEastAsia" w:hAnsiTheme="minorEastAsia" w:cs="宋体"/>
                <w:color w:val="000000" w:themeColor="text1"/>
                <w:kern w:val="0"/>
                <w:sz w:val="20"/>
                <w:szCs w:val="20"/>
              </w:rPr>
            </w:pPr>
          </w:p>
          <w:p w:rsidR="002B3E5A" w:rsidRDefault="005C6274">
            <w:pPr>
              <w:spacing w:line="240" w:lineRule="auto"/>
              <w:ind w:firstLineChars="0" w:firstLine="0"/>
              <w:jc w:val="left"/>
              <w:rPr>
                <w:ins w:id="826" w:author="cuiqingsong" w:date="2017-05-16T10:11:00Z"/>
                <w:rFonts w:asciiTheme="minorEastAsia" w:hAnsiTheme="minorEastAsia" w:cs="宋体"/>
                <w:color w:val="000000" w:themeColor="text1"/>
                <w:kern w:val="0"/>
                <w:sz w:val="20"/>
                <w:szCs w:val="20"/>
              </w:rPr>
            </w:pPr>
            <w:ins w:id="827" w:author="cuiqingsong" w:date="2017-05-16T10:11:00Z">
              <w:r>
                <w:rPr>
                  <w:rFonts w:asciiTheme="minorEastAsia" w:hAnsiTheme="minorEastAsia" w:cs="宋体" w:hint="eastAsia"/>
                  <w:color w:val="000000" w:themeColor="text1"/>
                  <w:kern w:val="0"/>
                  <w:sz w:val="20"/>
                  <w:szCs w:val="20"/>
                </w:rPr>
                <w:t>申请</w:t>
              </w:r>
              <w:r>
                <w:rPr>
                  <w:rFonts w:asciiTheme="minorEastAsia" w:hAnsiTheme="minorEastAsia" w:cs="宋体"/>
                  <w:color w:val="000000" w:themeColor="text1"/>
                  <w:kern w:val="0"/>
                  <w:sz w:val="20"/>
                  <w:szCs w:val="20"/>
                </w:rPr>
                <w:t>日期为交易日期</w:t>
              </w:r>
            </w:ins>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ins w:id="828" w:author="cuiqingsong" w:date="2017-05-16T10:11:00Z">
              <w:r>
                <w:rPr>
                  <w:rFonts w:asciiTheme="minorEastAsia" w:hAnsiTheme="minorEastAsia" w:cs="宋体" w:hint="eastAsia"/>
                  <w:color w:val="000000" w:themeColor="text1"/>
                  <w:kern w:val="0"/>
                  <w:sz w:val="20"/>
                  <w:szCs w:val="20"/>
                </w:rPr>
                <w:t>申请</w:t>
              </w:r>
              <w:r>
                <w:rPr>
                  <w:rFonts w:asciiTheme="minorEastAsia" w:hAnsiTheme="minorEastAsia" w:cs="宋体"/>
                  <w:color w:val="000000" w:themeColor="text1"/>
                  <w:kern w:val="0"/>
                  <w:sz w:val="20"/>
                  <w:szCs w:val="20"/>
                </w:rPr>
                <w:t>时间为交易时间</w:t>
              </w:r>
            </w:ins>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5C6274">
            <w:pPr>
              <w:spacing w:line="240" w:lineRule="auto"/>
              <w:ind w:firstLineChars="0" w:firstLine="0"/>
              <w:rPr>
                <w:rFonts w:asciiTheme="minorEastAsia" w:hAnsiTheme="minorEastAsia"/>
                <w:color w:val="000000" w:themeColor="text1"/>
                <w:sz w:val="20"/>
                <w:szCs w:val="20"/>
              </w:rPr>
            </w:pPr>
            <w:r>
              <w:rPr>
                <w:rFonts w:asciiTheme="minorEastAsia" w:hAnsiTheme="minorEastAsia" w:hint="eastAsia"/>
                <w:color w:val="000000" w:themeColor="text1"/>
                <w:sz w:val="20"/>
                <w:szCs w:val="20"/>
              </w:rPr>
              <w:t>{}</w:t>
            </w: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2B3E5A">
            <w:pPr>
              <w:spacing w:line="240" w:lineRule="auto"/>
              <w:ind w:firstLineChars="0" w:firstLine="0"/>
              <w:rPr>
                <w:rFonts w:asciiTheme="minorEastAsia" w:hAnsiTheme="minorEastAsia" w:cs="宋体"/>
                <w:color w:val="000000" w:themeColor="text1"/>
                <w:sz w:val="20"/>
                <w:szCs w:val="20"/>
              </w:rPr>
            </w:pPr>
          </w:p>
        </w:tc>
        <w:tc>
          <w:tcPr>
            <w:tcW w:w="2420" w:type="dxa"/>
            <w:tcBorders>
              <w:top w:val="nil"/>
              <w:left w:val="nil"/>
              <w:bottom w:val="single" w:sz="4" w:space="0" w:color="auto"/>
              <w:right w:val="single" w:sz="4" w:space="0" w:color="auto"/>
            </w:tcBorders>
            <w:shd w:val="clear" w:color="auto" w:fill="auto"/>
            <w:vAlign w:val="center"/>
          </w:tcPr>
          <w:p w:rsidR="002B3E5A" w:rsidRDefault="002B3E5A">
            <w:pPr>
              <w:spacing w:line="240" w:lineRule="auto"/>
              <w:ind w:firstLineChars="0" w:firstLine="0"/>
              <w:rPr>
                <w:rFonts w:asciiTheme="minorEastAsia" w:hAnsiTheme="minorEastAsia" w:cs="宋体"/>
                <w:color w:val="000000" w:themeColor="text1"/>
                <w:sz w:val="20"/>
                <w:szCs w:val="20"/>
              </w:rPr>
            </w:pPr>
          </w:p>
        </w:tc>
        <w:tc>
          <w:tcPr>
            <w:tcW w:w="1843" w:type="dxa"/>
            <w:tcBorders>
              <w:top w:val="nil"/>
              <w:left w:val="nil"/>
              <w:bottom w:val="single" w:sz="4" w:space="0" w:color="auto"/>
              <w:right w:val="single" w:sz="4" w:space="0" w:color="auto"/>
            </w:tcBorders>
            <w:shd w:val="clear" w:color="auto" w:fill="auto"/>
            <w:vAlign w:val="center"/>
          </w:tcPr>
          <w:p w:rsidR="002B3E5A" w:rsidRDefault="008F0E58">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kern w:val="0"/>
                <w:sz w:val="20"/>
                <w:szCs w:val="20"/>
              </w:rPr>
              <w:t>交收申报</w:t>
            </w:r>
            <w:r w:rsidR="005C6274">
              <w:rPr>
                <w:rFonts w:asciiTheme="minorEastAsia" w:hAnsiTheme="minorEastAsia" w:cs="宋体" w:hint="eastAsia"/>
                <w:color w:val="000000" w:themeColor="text1"/>
                <w:kern w:val="0"/>
                <w:sz w:val="20"/>
                <w:szCs w:val="20"/>
              </w:rPr>
              <w:t>报单信息</w:t>
            </w:r>
          </w:p>
        </w:tc>
        <w:tc>
          <w:tcPr>
            <w:tcW w:w="68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242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843"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685"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242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843"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685"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kern w:val="0"/>
                <w:sz w:val="20"/>
                <w:szCs w:val="20"/>
              </w:rPr>
              <w:t>T11</w:t>
            </w:r>
          </w:p>
        </w:tc>
        <w:tc>
          <w:tcPr>
            <w:tcW w:w="2420" w:type="dxa"/>
            <w:tcBorders>
              <w:top w:val="single" w:sz="4" w:space="0" w:color="auto"/>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kern w:val="0"/>
                <w:sz w:val="20"/>
                <w:szCs w:val="20"/>
              </w:rPr>
              <w:t>applyDate</w:t>
            </w:r>
          </w:p>
        </w:tc>
        <w:tc>
          <w:tcPr>
            <w:tcW w:w="1843" w:type="dxa"/>
            <w:tcBorders>
              <w:top w:val="single" w:sz="4" w:space="0" w:color="auto"/>
              <w:left w:val="nil"/>
              <w:bottom w:val="single" w:sz="4" w:space="0" w:color="auto"/>
              <w:right w:val="single" w:sz="4" w:space="0" w:color="auto"/>
            </w:tcBorders>
            <w:shd w:val="clear" w:color="auto" w:fill="auto"/>
            <w:vAlign w:val="center"/>
          </w:tcPr>
          <w:p w:rsidR="002B3E5A" w:rsidRDefault="005C627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kern w:val="0"/>
                <w:sz w:val="20"/>
                <w:szCs w:val="20"/>
              </w:rPr>
              <w:t>申请日期</w:t>
            </w:r>
          </w:p>
        </w:tc>
        <w:tc>
          <w:tcPr>
            <w:tcW w:w="685"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T12</w:t>
            </w:r>
          </w:p>
        </w:tc>
        <w:tc>
          <w:tcPr>
            <w:tcW w:w="242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applyTime</w:t>
            </w:r>
          </w:p>
        </w:tc>
        <w:tc>
          <w:tcPr>
            <w:tcW w:w="1843"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申请时间</w:t>
            </w:r>
          </w:p>
        </w:tc>
        <w:tc>
          <w:tcPr>
            <w:tcW w:w="685"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O07</w:t>
            </w:r>
          </w:p>
        </w:tc>
        <w:tc>
          <w:tcPr>
            <w:tcW w:w="242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quantity</w:t>
            </w:r>
          </w:p>
        </w:tc>
        <w:tc>
          <w:tcPr>
            <w:tcW w:w="1843"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申报数量</w:t>
            </w:r>
          </w:p>
        </w:tc>
        <w:tc>
          <w:tcPr>
            <w:tcW w:w="685"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O08</w:t>
            </w:r>
          </w:p>
        </w:tc>
        <w:tc>
          <w:tcPr>
            <w:tcW w:w="242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remainQuantity</w:t>
            </w:r>
          </w:p>
        </w:tc>
        <w:tc>
          <w:tcPr>
            <w:tcW w:w="1843"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剩余数量</w:t>
            </w:r>
          </w:p>
        </w:tc>
        <w:tc>
          <w:tcPr>
            <w:tcW w:w="685"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O17</w:t>
            </w:r>
          </w:p>
        </w:tc>
        <w:tc>
          <w:tcPr>
            <w:tcW w:w="242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orderCancelFlag</w:t>
            </w:r>
          </w:p>
        </w:tc>
        <w:tc>
          <w:tcPr>
            <w:tcW w:w="1843"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撤单标志</w:t>
            </w:r>
          </w:p>
        </w:tc>
        <w:tc>
          <w:tcPr>
            <w:tcW w:w="685"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vAlign w:val="center"/>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T22</w:t>
            </w:r>
          </w:p>
        </w:tc>
        <w:tc>
          <w:tcPr>
            <w:tcW w:w="242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cancelTime</w:t>
            </w:r>
          </w:p>
        </w:tc>
        <w:tc>
          <w:tcPr>
            <w:tcW w:w="1843"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撤销时间</w:t>
            </w:r>
          </w:p>
        </w:tc>
        <w:tc>
          <w:tcPr>
            <w:tcW w:w="685"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vAlign w:val="center"/>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242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843"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685"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vAlign w:val="center"/>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O09</w:t>
            </w:r>
          </w:p>
        </w:tc>
        <w:tc>
          <w:tcPr>
            <w:tcW w:w="242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orderStatus</w:t>
            </w:r>
          </w:p>
        </w:tc>
        <w:tc>
          <w:tcPr>
            <w:tcW w:w="1843"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订单状态</w:t>
            </w:r>
          </w:p>
        </w:tc>
        <w:tc>
          <w:tcPr>
            <w:tcW w:w="685"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242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843"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685"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242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localOrderNo2</w:t>
            </w:r>
          </w:p>
        </w:tc>
        <w:tc>
          <w:tcPr>
            <w:tcW w:w="1843"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685"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240" w:type="dxa"/>
            <w:vMerge/>
            <w:tcBorders>
              <w:left w:val="nil"/>
              <w:right w:val="single" w:sz="4" w:space="0" w:color="auto"/>
            </w:tcBorders>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ins w:id="829" w:author="cuiqingsong" w:date="2017-07-25T15:55:00Z"/>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ins w:id="830" w:author="cuiqingsong" w:date="2017-07-25T15:55:00Z"/>
                <w:rFonts w:asciiTheme="minorEastAsia" w:hAnsiTheme="minorEastAsia" w:cs="宋体"/>
                <w:color w:val="000000" w:themeColor="text1"/>
                <w:kern w:val="0"/>
                <w:sz w:val="20"/>
                <w:szCs w:val="20"/>
              </w:rPr>
            </w:pPr>
            <w:ins w:id="831" w:author="cuiqingsong" w:date="2017-07-25T15:55:00Z">
              <w:r>
                <w:rPr>
                  <w:rFonts w:asciiTheme="minorEastAsia" w:hAnsiTheme="minorEastAsia" w:cs="宋体" w:hint="eastAsia"/>
                  <w:color w:val="000000" w:themeColor="text1"/>
                  <w:kern w:val="0"/>
                  <w:sz w:val="20"/>
                  <w:szCs w:val="20"/>
                </w:rPr>
                <w:t>→</w:t>
              </w:r>
            </w:ins>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832" w:author="cuiqingsong" w:date="2017-07-25T15:55:00Z"/>
                <w:rFonts w:asciiTheme="minorEastAsia" w:hAnsiTheme="minorEastAsia" w:cs="宋体"/>
                <w:color w:val="000000" w:themeColor="text1"/>
                <w:sz w:val="20"/>
                <w:szCs w:val="20"/>
              </w:rPr>
            </w:pPr>
            <w:ins w:id="833" w:author="cuiqingsong" w:date="2017-07-25T15:55:00Z">
              <w:r>
                <w:rPr>
                  <w:rFonts w:asciiTheme="minorEastAsia" w:hAnsiTheme="minorEastAsia" w:cs="宋体" w:hint="eastAsia"/>
                  <w:color w:val="000000" w:themeColor="text1"/>
                  <w:sz w:val="20"/>
                  <w:szCs w:val="20"/>
                </w:rPr>
                <w:t>T</w:t>
              </w:r>
              <w:r>
                <w:rPr>
                  <w:rFonts w:asciiTheme="minorEastAsia" w:hAnsiTheme="minorEastAsia" w:cs="宋体"/>
                  <w:color w:val="000000" w:themeColor="text1"/>
                  <w:sz w:val="20"/>
                  <w:szCs w:val="20"/>
                </w:rPr>
                <w:t>82</w:t>
              </w:r>
            </w:ins>
          </w:p>
        </w:tc>
        <w:tc>
          <w:tcPr>
            <w:tcW w:w="242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834" w:author="cuiqingsong" w:date="2017-07-25T15:55:00Z"/>
                <w:rFonts w:asciiTheme="minorEastAsia" w:hAnsiTheme="minorEastAsia" w:cs="宋体"/>
                <w:color w:val="000000" w:themeColor="text1"/>
                <w:kern w:val="0"/>
                <w:sz w:val="20"/>
                <w:szCs w:val="20"/>
              </w:rPr>
            </w:pPr>
            <w:ins w:id="835" w:author="cuiqingsong" w:date="2017-07-25T15:55:00Z">
              <w:r>
                <w:rPr>
                  <w:rFonts w:asciiTheme="minorEastAsia" w:hAnsiTheme="minorEastAsia" w:cs="宋体"/>
                  <w:color w:val="000000" w:themeColor="text1"/>
                  <w:kern w:val="0"/>
                  <w:sz w:val="20"/>
                  <w:szCs w:val="20"/>
                </w:rPr>
                <w:t>source</w:t>
              </w:r>
            </w:ins>
          </w:p>
        </w:tc>
        <w:tc>
          <w:tcPr>
            <w:tcW w:w="1843"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836" w:author="cuiqingsong" w:date="2017-07-25T15:55:00Z"/>
                <w:rFonts w:asciiTheme="minorEastAsia" w:hAnsiTheme="minorEastAsia" w:cs="宋体"/>
                <w:color w:val="000000" w:themeColor="text1"/>
                <w:kern w:val="0"/>
                <w:sz w:val="20"/>
                <w:szCs w:val="20"/>
              </w:rPr>
            </w:pPr>
            <w:ins w:id="837" w:author="cuiqingsong" w:date="2017-07-25T15:55:00Z">
              <w:r>
                <w:rPr>
                  <w:rFonts w:asciiTheme="minorEastAsia" w:hAnsiTheme="minorEastAsia" w:cs="宋体" w:hint="eastAsia"/>
                  <w:color w:val="000000" w:themeColor="text1"/>
                  <w:kern w:val="0"/>
                  <w:sz w:val="20"/>
                  <w:szCs w:val="20"/>
                </w:rPr>
                <w:t>渠道标识</w:t>
              </w:r>
            </w:ins>
          </w:p>
        </w:tc>
        <w:tc>
          <w:tcPr>
            <w:tcW w:w="685"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838" w:author="cuiqingsong" w:date="2017-07-25T15:55:00Z"/>
                <w:rFonts w:asciiTheme="minorEastAsia" w:hAnsiTheme="minorEastAsia" w:cs="宋体"/>
                <w:color w:val="000000" w:themeColor="text1"/>
                <w:kern w:val="0"/>
                <w:sz w:val="20"/>
                <w:szCs w:val="20"/>
              </w:rPr>
            </w:pPr>
            <w:ins w:id="839" w:author="cuiqingsong" w:date="2017-07-25T15:55:00Z">
              <w:r>
                <w:rPr>
                  <w:rFonts w:asciiTheme="minorEastAsia" w:hAnsiTheme="minorEastAsia" w:cs="宋体" w:hint="eastAsia"/>
                  <w:color w:val="000000" w:themeColor="text1"/>
                  <w:kern w:val="0"/>
                  <w:sz w:val="20"/>
                  <w:szCs w:val="20"/>
                </w:rPr>
                <w:t>-</w:t>
              </w:r>
            </w:ins>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840" w:author="cuiqingsong" w:date="2017-07-25T15:55:00Z"/>
                <w:rFonts w:asciiTheme="minorEastAsia" w:hAnsiTheme="minorEastAsia" w:cs="宋体"/>
                <w:color w:val="000000" w:themeColor="text1"/>
                <w:kern w:val="0"/>
                <w:sz w:val="20"/>
                <w:szCs w:val="20"/>
              </w:rPr>
            </w:pPr>
            <w:ins w:id="841" w:author="cuiqingsong" w:date="2017-07-25T15:55:00Z">
              <w:r>
                <w:rPr>
                  <w:rFonts w:asciiTheme="minorEastAsia" w:hAnsiTheme="minorEastAsia" w:cs="宋体" w:hint="eastAsia"/>
                  <w:color w:val="000000" w:themeColor="text1"/>
                  <w:kern w:val="0"/>
                  <w:sz w:val="20"/>
                  <w:szCs w:val="20"/>
                </w:rPr>
                <w:t>C</w:t>
              </w:r>
            </w:ins>
          </w:p>
        </w:tc>
        <w:tc>
          <w:tcPr>
            <w:tcW w:w="2240" w:type="dxa"/>
            <w:tcBorders>
              <w:left w:val="nil"/>
              <w:right w:val="single" w:sz="4" w:space="0" w:color="auto"/>
            </w:tcBorders>
            <w:shd w:val="clear" w:color="auto" w:fill="auto"/>
          </w:tcPr>
          <w:p w:rsidR="002B3E5A" w:rsidRDefault="002B3E5A">
            <w:pPr>
              <w:widowControl/>
              <w:spacing w:line="240" w:lineRule="auto"/>
              <w:ind w:firstLineChars="0" w:firstLine="0"/>
              <w:jc w:val="left"/>
              <w:rPr>
                <w:ins w:id="842" w:author="cuiqingsong" w:date="2017-07-25T15:55:00Z"/>
                <w:rFonts w:asciiTheme="minorEastAsia" w:hAnsiTheme="minorEastAsia" w:cs="宋体"/>
                <w:color w:val="000000" w:themeColor="text1"/>
                <w:kern w:val="0"/>
                <w:sz w:val="20"/>
                <w:szCs w:val="20"/>
              </w:rPr>
            </w:pP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rPr>
                <w:rFonts w:asciiTheme="minorEastAsia" w:hAnsiTheme="minorEastAsia"/>
                <w:color w:val="000000" w:themeColor="text1"/>
                <w:sz w:val="20"/>
                <w:szCs w:val="20"/>
              </w:rPr>
            </w:pPr>
            <w:r>
              <w:rPr>
                <w:rFonts w:asciiTheme="minorEastAsia" w:hAnsiTheme="minorEastAsia" w:hint="eastAsia"/>
                <w:color w:val="000000" w:themeColor="text1"/>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O49</w:t>
            </w:r>
          </w:p>
        </w:tc>
        <w:tc>
          <w:tcPr>
            <w:tcW w:w="242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[middleAppOrderInfoData]</w:t>
            </w:r>
          </w:p>
        </w:tc>
        <w:tc>
          <w:tcPr>
            <w:tcW w:w="1843"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中立仓申报报单信息数据</w:t>
            </w:r>
          </w:p>
        </w:tc>
        <w:tc>
          <w:tcPr>
            <w:tcW w:w="685"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val="restart"/>
            <w:tcBorders>
              <w:top w:val="single" w:sz="4" w:space="0" w:color="auto"/>
              <w:left w:val="nil"/>
              <w:right w:val="single" w:sz="4" w:space="0" w:color="auto"/>
            </w:tcBorders>
            <w:shd w:val="clear" w:color="auto" w:fill="auto"/>
            <w:vAlign w:val="center"/>
          </w:tcPr>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中立仓报单信息</w:t>
            </w:r>
          </w:p>
          <w:p w:rsidR="002B3E5A" w:rsidRDefault="005C6274">
            <w:pPr>
              <w:spacing w:line="240" w:lineRule="auto"/>
              <w:ind w:firstLineChars="0" w:firstLine="0"/>
              <w:jc w:val="left"/>
              <w:rPr>
                <w:ins w:id="843" w:author="cuiqingsong" w:date="2017-05-16T10:11:00Z"/>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（关于条件必</w:t>
            </w:r>
            <w:proofErr w:type="gramStart"/>
            <w:r>
              <w:rPr>
                <w:rFonts w:asciiTheme="minorEastAsia" w:hAnsiTheme="minorEastAsia" w:cs="宋体" w:hint="eastAsia"/>
                <w:color w:val="000000" w:themeColor="text1"/>
                <w:kern w:val="0"/>
                <w:sz w:val="20"/>
                <w:szCs w:val="20"/>
              </w:rPr>
              <w:t>填域说明</w:t>
            </w:r>
            <w:proofErr w:type="gramEnd"/>
            <w:r>
              <w:rPr>
                <w:rFonts w:asciiTheme="minorEastAsia" w:hAnsiTheme="minorEastAsia" w:cs="宋体" w:hint="eastAsia"/>
                <w:color w:val="000000" w:themeColor="text1"/>
                <w:kern w:val="0"/>
                <w:sz w:val="20"/>
                <w:szCs w:val="20"/>
              </w:rPr>
              <w:t>同中立仓报单查询接口说明）</w:t>
            </w:r>
          </w:p>
          <w:p w:rsidR="002B3E5A" w:rsidRDefault="002B3E5A">
            <w:pPr>
              <w:spacing w:line="240" w:lineRule="auto"/>
              <w:ind w:firstLineChars="0" w:firstLine="0"/>
              <w:jc w:val="left"/>
              <w:rPr>
                <w:ins w:id="844" w:author="cuiqingsong" w:date="2017-05-16T10:11:00Z"/>
                <w:rFonts w:asciiTheme="minorEastAsia" w:hAnsiTheme="minorEastAsia" w:cs="宋体"/>
                <w:color w:val="000000" w:themeColor="text1"/>
                <w:kern w:val="0"/>
                <w:sz w:val="20"/>
                <w:szCs w:val="20"/>
              </w:rPr>
            </w:pPr>
          </w:p>
          <w:p w:rsidR="002B3E5A" w:rsidRDefault="005C6274">
            <w:pPr>
              <w:spacing w:line="240" w:lineRule="auto"/>
              <w:ind w:firstLineChars="0" w:firstLine="0"/>
              <w:jc w:val="left"/>
              <w:rPr>
                <w:ins w:id="845" w:author="cuiqingsong" w:date="2017-05-16T10:11:00Z"/>
                <w:rFonts w:asciiTheme="minorEastAsia" w:hAnsiTheme="minorEastAsia" w:cs="宋体"/>
                <w:color w:val="000000" w:themeColor="text1"/>
                <w:kern w:val="0"/>
                <w:sz w:val="20"/>
                <w:szCs w:val="20"/>
              </w:rPr>
            </w:pPr>
            <w:ins w:id="846" w:author="cuiqingsong" w:date="2017-05-16T10:11:00Z">
              <w:r>
                <w:rPr>
                  <w:rFonts w:asciiTheme="minorEastAsia" w:hAnsiTheme="minorEastAsia" w:cs="宋体" w:hint="eastAsia"/>
                  <w:color w:val="000000" w:themeColor="text1"/>
                  <w:kern w:val="0"/>
                  <w:sz w:val="20"/>
                  <w:szCs w:val="20"/>
                </w:rPr>
                <w:t>申请</w:t>
              </w:r>
              <w:r>
                <w:rPr>
                  <w:rFonts w:asciiTheme="minorEastAsia" w:hAnsiTheme="minorEastAsia" w:cs="宋体"/>
                  <w:color w:val="000000" w:themeColor="text1"/>
                  <w:kern w:val="0"/>
                  <w:sz w:val="20"/>
                  <w:szCs w:val="20"/>
                </w:rPr>
                <w:t>日期为交易日期</w:t>
              </w:r>
            </w:ins>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ins w:id="847" w:author="cuiqingsong" w:date="2017-05-16T10:11:00Z">
              <w:r>
                <w:rPr>
                  <w:rFonts w:asciiTheme="minorEastAsia" w:hAnsiTheme="minorEastAsia" w:cs="宋体" w:hint="eastAsia"/>
                  <w:color w:val="000000" w:themeColor="text1"/>
                  <w:kern w:val="0"/>
                  <w:sz w:val="20"/>
                  <w:szCs w:val="20"/>
                </w:rPr>
                <w:t>申请</w:t>
              </w:r>
              <w:r>
                <w:rPr>
                  <w:rFonts w:asciiTheme="minorEastAsia" w:hAnsiTheme="minorEastAsia" w:cs="宋体"/>
                  <w:color w:val="000000" w:themeColor="text1"/>
                  <w:kern w:val="0"/>
                  <w:sz w:val="20"/>
                  <w:szCs w:val="20"/>
                </w:rPr>
                <w:t>时间为交易时间</w:t>
              </w:r>
            </w:ins>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spacing w:line="240" w:lineRule="auto"/>
              <w:ind w:firstLineChars="0" w:firstLine="0"/>
              <w:rPr>
                <w:rFonts w:asciiTheme="minorEastAsia" w:hAnsiTheme="minorEastAsia"/>
                <w:color w:val="000000" w:themeColor="text1"/>
                <w:sz w:val="20"/>
                <w:szCs w:val="20"/>
              </w:rPr>
            </w:pPr>
            <w:r>
              <w:rPr>
                <w:rFonts w:asciiTheme="minorEastAsia" w:hAnsiTheme="minorEastAsia" w:hint="eastAsia"/>
                <w:color w:val="000000" w:themeColor="text1"/>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2420" w:type="dxa"/>
            <w:tcBorders>
              <w:top w:val="single" w:sz="4" w:space="0" w:color="auto"/>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1843"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中立仓申报报单信息</w:t>
            </w:r>
          </w:p>
        </w:tc>
        <w:tc>
          <w:tcPr>
            <w:tcW w:w="685"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vAlign w:val="center"/>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242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843"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685" w:type="dxa"/>
            <w:tcBorders>
              <w:top w:val="single" w:sz="4" w:space="0" w:color="auto"/>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242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843"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685"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T11</w:t>
            </w:r>
          </w:p>
        </w:tc>
        <w:tc>
          <w:tcPr>
            <w:tcW w:w="242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applyDate</w:t>
            </w:r>
          </w:p>
        </w:tc>
        <w:tc>
          <w:tcPr>
            <w:tcW w:w="1843"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申请日期</w:t>
            </w:r>
          </w:p>
        </w:tc>
        <w:tc>
          <w:tcPr>
            <w:tcW w:w="685"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T12</w:t>
            </w:r>
          </w:p>
        </w:tc>
        <w:tc>
          <w:tcPr>
            <w:tcW w:w="242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applyTime</w:t>
            </w:r>
          </w:p>
        </w:tc>
        <w:tc>
          <w:tcPr>
            <w:tcW w:w="1843"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申请时间</w:t>
            </w:r>
          </w:p>
        </w:tc>
        <w:tc>
          <w:tcPr>
            <w:tcW w:w="685"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O07</w:t>
            </w:r>
          </w:p>
        </w:tc>
        <w:tc>
          <w:tcPr>
            <w:tcW w:w="242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quantity</w:t>
            </w:r>
          </w:p>
        </w:tc>
        <w:tc>
          <w:tcPr>
            <w:tcW w:w="1843"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申报数量</w:t>
            </w:r>
          </w:p>
        </w:tc>
        <w:tc>
          <w:tcPr>
            <w:tcW w:w="685"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O08</w:t>
            </w:r>
          </w:p>
        </w:tc>
        <w:tc>
          <w:tcPr>
            <w:tcW w:w="242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remainQuantity</w:t>
            </w:r>
          </w:p>
        </w:tc>
        <w:tc>
          <w:tcPr>
            <w:tcW w:w="1843"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剩余数量</w:t>
            </w:r>
          </w:p>
        </w:tc>
        <w:tc>
          <w:tcPr>
            <w:tcW w:w="685"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O17</w:t>
            </w:r>
          </w:p>
        </w:tc>
        <w:tc>
          <w:tcPr>
            <w:tcW w:w="242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orderCancelFlag</w:t>
            </w:r>
          </w:p>
        </w:tc>
        <w:tc>
          <w:tcPr>
            <w:tcW w:w="1843"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撤单标志</w:t>
            </w:r>
          </w:p>
        </w:tc>
        <w:tc>
          <w:tcPr>
            <w:tcW w:w="685"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vAlign w:val="center"/>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T22</w:t>
            </w:r>
          </w:p>
        </w:tc>
        <w:tc>
          <w:tcPr>
            <w:tcW w:w="242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cancelTime</w:t>
            </w:r>
          </w:p>
        </w:tc>
        <w:tc>
          <w:tcPr>
            <w:tcW w:w="1843"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撤销时间</w:t>
            </w:r>
          </w:p>
        </w:tc>
        <w:tc>
          <w:tcPr>
            <w:tcW w:w="685"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vAlign w:val="center"/>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242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843"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685"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vAlign w:val="center"/>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O09</w:t>
            </w:r>
          </w:p>
        </w:tc>
        <w:tc>
          <w:tcPr>
            <w:tcW w:w="242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orderStatus</w:t>
            </w:r>
          </w:p>
        </w:tc>
        <w:tc>
          <w:tcPr>
            <w:tcW w:w="1843"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订单状态</w:t>
            </w:r>
          </w:p>
        </w:tc>
        <w:tc>
          <w:tcPr>
            <w:tcW w:w="685"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242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843"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685"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242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localOrderNo2</w:t>
            </w:r>
          </w:p>
        </w:tc>
        <w:tc>
          <w:tcPr>
            <w:tcW w:w="1843"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685"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240" w:type="dxa"/>
            <w:vMerge/>
            <w:tcBorders>
              <w:left w:val="nil"/>
              <w:right w:val="single" w:sz="4" w:space="0" w:color="auto"/>
            </w:tcBorders>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ins w:id="848" w:author="cuiqingsong" w:date="2017-07-25T15:55:00Z"/>
        </w:trPr>
        <w:tc>
          <w:tcPr>
            <w:tcW w:w="653"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ins w:id="849" w:author="cuiqingsong" w:date="2017-07-25T15:55:00Z"/>
                <w:rFonts w:asciiTheme="minorEastAsia" w:hAnsiTheme="minorEastAsia" w:cs="宋体"/>
                <w:color w:val="000000" w:themeColor="text1"/>
                <w:kern w:val="0"/>
                <w:sz w:val="20"/>
                <w:szCs w:val="20"/>
              </w:rPr>
            </w:pPr>
            <w:ins w:id="850" w:author="cuiqingsong" w:date="2017-07-25T15:55:00Z">
              <w:r>
                <w:rPr>
                  <w:rFonts w:asciiTheme="minorEastAsia" w:hAnsiTheme="minorEastAsia" w:cs="宋体" w:hint="eastAsia"/>
                  <w:color w:val="000000" w:themeColor="text1"/>
                  <w:kern w:val="0"/>
                  <w:sz w:val="20"/>
                  <w:szCs w:val="20"/>
                </w:rPr>
                <w:lastRenderedPageBreak/>
                <w:t>→</w:t>
              </w:r>
            </w:ins>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851" w:author="cuiqingsong" w:date="2017-07-25T15:55:00Z"/>
                <w:rFonts w:asciiTheme="minorEastAsia" w:hAnsiTheme="minorEastAsia" w:cs="宋体"/>
                <w:color w:val="000000" w:themeColor="text1"/>
                <w:sz w:val="20"/>
                <w:szCs w:val="20"/>
              </w:rPr>
            </w:pPr>
            <w:ins w:id="852" w:author="cuiqingsong" w:date="2017-07-25T15:55:00Z">
              <w:r>
                <w:rPr>
                  <w:rFonts w:asciiTheme="minorEastAsia" w:hAnsiTheme="minorEastAsia" w:cs="宋体" w:hint="eastAsia"/>
                  <w:color w:val="000000" w:themeColor="text1"/>
                  <w:sz w:val="20"/>
                  <w:szCs w:val="20"/>
                </w:rPr>
                <w:t>T</w:t>
              </w:r>
              <w:r>
                <w:rPr>
                  <w:rFonts w:asciiTheme="minorEastAsia" w:hAnsiTheme="minorEastAsia" w:cs="宋体"/>
                  <w:color w:val="000000" w:themeColor="text1"/>
                  <w:sz w:val="20"/>
                  <w:szCs w:val="20"/>
                </w:rPr>
                <w:t>82</w:t>
              </w:r>
            </w:ins>
          </w:p>
        </w:tc>
        <w:tc>
          <w:tcPr>
            <w:tcW w:w="242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853" w:author="cuiqingsong" w:date="2017-07-25T15:55:00Z"/>
                <w:rFonts w:asciiTheme="minorEastAsia" w:hAnsiTheme="minorEastAsia" w:cs="宋体"/>
                <w:color w:val="000000" w:themeColor="text1"/>
                <w:kern w:val="0"/>
                <w:sz w:val="20"/>
                <w:szCs w:val="20"/>
              </w:rPr>
            </w:pPr>
            <w:ins w:id="854" w:author="cuiqingsong" w:date="2017-07-25T15:55:00Z">
              <w:r>
                <w:rPr>
                  <w:rFonts w:asciiTheme="minorEastAsia" w:hAnsiTheme="minorEastAsia" w:cs="宋体"/>
                  <w:color w:val="000000" w:themeColor="text1"/>
                  <w:kern w:val="0"/>
                  <w:sz w:val="20"/>
                  <w:szCs w:val="20"/>
                </w:rPr>
                <w:t>source</w:t>
              </w:r>
            </w:ins>
          </w:p>
        </w:tc>
        <w:tc>
          <w:tcPr>
            <w:tcW w:w="1843"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855" w:author="cuiqingsong" w:date="2017-07-25T15:55:00Z"/>
                <w:rFonts w:asciiTheme="minorEastAsia" w:hAnsiTheme="minorEastAsia" w:cs="宋体"/>
                <w:color w:val="000000" w:themeColor="text1"/>
                <w:kern w:val="0"/>
                <w:sz w:val="20"/>
                <w:szCs w:val="20"/>
              </w:rPr>
            </w:pPr>
            <w:ins w:id="856" w:author="cuiqingsong" w:date="2017-07-25T15:55:00Z">
              <w:r>
                <w:rPr>
                  <w:rFonts w:asciiTheme="minorEastAsia" w:hAnsiTheme="minorEastAsia" w:cs="宋体" w:hint="eastAsia"/>
                  <w:color w:val="000000" w:themeColor="text1"/>
                  <w:kern w:val="0"/>
                  <w:sz w:val="20"/>
                  <w:szCs w:val="20"/>
                </w:rPr>
                <w:t>渠道标识</w:t>
              </w:r>
            </w:ins>
          </w:p>
        </w:tc>
        <w:tc>
          <w:tcPr>
            <w:tcW w:w="685"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857" w:author="cuiqingsong" w:date="2017-07-25T15:55:00Z"/>
                <w:rFonts w:asciiTheme="minorEastAsia" w:hAnsiTheme="minorEastAsia" w:cs="宋体"/>
                <w:color w:val="000000" w:themeColor="text1"/>
                <w:kern w:val="0"/>
                <w:sz w:val="20"/>
                <w:szCs w:val="20"/>
              </w:rPr>
            </w:pPr>
            <w:ins w:id="858" w:author="cuiqingsong" w:date="2017-07-25T15:55:00Z">
              <w:r>
                <w:rPr>
                  <w:rFonts w:asciiTheme="minorEastAsia" w:hAnsiTheme="minorEastAsia" w:cs="宋体" w:hint="eastAsia"/>
                  <w:color w:val="000000" w:themeColor="text1"/>
                  <w:kern w:val="0"/>
                  <w:sz w:val="20"/>
                  <w:szCs w:val="20"/>
                </w:rPr>
                <w:t>-</w:t>
              </w:r>
            </w:ins>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859" w:author="cuiqingsong" w:date="2017-07-25T15:55:00Z"/>
                <w:rFonts w:asciiTheme="minorEastAsia" w:hAnsiTheme="minorEastAsia" w:cs="宋体"/>
                <w:color w:val="000000" w:themeColor="text1"/>
                <w:kern w:val="0"/>
                <w:sz w:val="20"/>
                <w:szCs w:val="20"/>
              </w:rPr>
            </w:pPr>
            <w:ins w:id="860" w:author="cuiqingsong" w:date="2017-07-25T15:55:00Z">
              <w:r>
                <w:rPr>
                  <w:rFonts w:asciiTheme="minorEastAsia" w:hAnsiTheme="minorEastAsia" w:cs="宋体" w:hint="eastAsia"/>
                  <w:color w:val="000000" w:themeColor="text1"/>
                  <w:kern w:val="0"/>
                  <w:sz w:val="20"/>
                  <w:szCs w:val="20"/>
                </w:rPr>
                <w:t>C</w:t>
              </w:r>
            </w:ins>
          </w:p>
        </w:tc>
        <w:tc>
          <w:tcPr>
            <w:tcW w:w="2240" w:type="dxa"/>
            <w:tcBorders>
              <w:left w:val="nil"/>
              <w:right w:val="single" w:sz="4" w:space="0" w:color="auto"/>
            </w:tcBorders>
            <w:shd w:val="clear" w:color="auto" w:fill="auto"/>
          </w:tcPr>
          <w:p w:rsidR="002B3E5A" w:rsidRDefault="002B3E5A">
            <w:pPr>
              <w:widowControl/>
              <w:spacing w:line="240" w:lineRule="auto"/>
              <w:ind w:firstLineChars="0" w:firstLine="0"/>
              <w:jc w:val="left"/>
              <w:rPr>
                <w:ins w:id="861" w:author="cuiqingsong" w:date="2017-07-25T15:55:00Z"/>
                <w:rFonts w:asciiTheme="minorEastAsia" w:hAnsiTheme="minorEastAsia" w:cs="宋体"/>
                <w:color w:val="000000" w:themeColor="text1"/>
                <w:kern w:val="0"/>
                <w:sz w:val="20"/>
                <w:szCs w:val="20"/>
              </w:rPr>
            </w:pP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242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843"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685"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240" w:type="dxa"/>
            <w:tcBorders>
              <w:top w:val="single" w:sz="4" w:space="0" w:color="auto"/>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653" w:type="dxa"/>
            <w:tcBorders>
              <w:top w:val="single" w:sz="4" w:space="0" w:color="auto"/>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242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843"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685"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240" w:type="dxa"/>
            <w:tcBorders>
              <w:top w:val="single" w:sz="4" w:space="0" w:color="auto"/>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2B3E5A" w:rsidRDefault="002B3E5A">
      <w:pPr>
        <w:ind w:firstLine="480"/>
        <w:rPr>
          <w:rFonts w:asciiTheme="minorEastAsia" w:hAnsiTheme="minorEastAsia"/>
          <w:color w:val="000000" w:themeColor="text1"/>
        </w:rPr>
      </w:pPr>
    </w:p>
    <w:p w:rsidR="002B3E5A" w:rsidRDefault="005C6274">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成交单查询请求及应答</w:t>
      </w:r>
    </w:p>
    <w:p w:rsidR="002B3E5A" w:rsidRDefault="005C6274">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：成交单查询指令用于查询各种实时成交信息，也可查询</w:t>
      </w:r>
      <w:proofErr w:type="gramStart"/>
      <w:r>
        <w:rPr>
          <w:rFonts w:asciiTheme="minorEastAsia" w:hAnsiTheme="minorEastAsia" w:hint="eastAsia"/>
          <w:color w:val="000000" w:themeColor="text1"/>
        </w:rPr>
        <w:t>强平成交</w:t>
      </w:r>
      <w:proofErr w:type="gramEnd"/>
      <w:r>
        <w:rPr>
          <w:rFonts w:asciiTheme="minorEastAsia" w:hAnsiTheme="minorEastAsia" w:hint="eastAsia"/>
          <w:color w:val="000000" w:themeColor="text1"/>
        </w:rPr>
        <w:t>单信息，涵盖：现货/延期报单成交，</w:t>
      </w:r>
      <w:r w:rsidR="008F0E58">
        <w:rPr>
          <w:rFonts w:asciiTheme="minorEastAsia" w:hAnsiTheme="minorEastAsia" w:hint="eastAsia"/>
          <w:color w:val="000000" w:themeColor="text1"/>
        </w:rPr>
        <w:t>交收申报</w:t>
      </w:r>
      <w:r>
        <w:rPr>
          <w:rFonts w:asciiTheme="minorEastAsia" w:hAnsiTheme="minorEastAsia" w:hint="eastAsia"/>
          <w:color w:val="000000" w:themeColor="text1"/>
        </w:rPr>
        <w:t>成交（含中立仓）支持查询多笔成交单信息。</w:t>
      </w:r>
      <w:ins w:id="862" w:author="cuiqingsong" w:date="2017-05-16T10:13:00Z">
        <w:r>
          <w:rPr>
            <w:rFonts w:asciiTheme="minorEastAsia" w:hAnsiTheme="minorEastAsia" w:hint="eastAsia"/>
            <w:color w:val="000000" w:themeColor="text1"/>
          </w:rPr>
          <w:t>默认</w:t>
        </w:r>
        <w:r>
          <w:rPr>
            <w:rFonts w:asciiTheme="minorEastAsia" w:hAnsiTheme="minorEastAsia"/>
            <w:color w:val="000000" w:themeColor="text1"/>
          </w:rPr>
          <w:t>查询</w:t>
        </w:r>
        <w:r>
          <w:rPr>
            <w:rFonts w:asciiTheme="minorEastAsia" w:hAnsiTheme="minorEastAsia" w:hint="eastAsia"/>
            <w:color w:val="000000" w:themeColor="text1"/>
          </w:rPr>
          <w:t>当前</w:t>
        </w:r>
        <w:r>
          <w:rPr>
            <w:rFonts w:asciiTheme="minorEastAsia" w:hAnsiTheme="minorEastAsia"/>
            <w:color w:val="000000" w:themeColor="text1"/>
          </w:rPr>
          <w:t>交易日所有渠道成交单信息。</w:t>
        </w:r>
      </w:ins>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返回时按照成交</w:t>
      </w:r>
      <w:ins w:id="863" w:author="cuiqingsong" w:date="2017-07-26T09:28:00Z">
        <w:r>
          <w:rPr>
            <w:rFonts w:asciiTheme="minorEastAsia" w:hAnsiTheme="minorEastAsia" w:hint="eastAsia"/>
            <w:color w:val="000000" w:themeColor="text1"/>
          </w:rPr>
          <w:t>编号</w:t>
        </w:r>
      </w:ins>
      <w:del w:id="864" w:author="cuiqingsong" w:date="2017-07-26T09:27:00Z">
        <w:r>
          <w:rPr>
            <w:rFonts w:asciiTheme="minorEastAsia" w:hAnsiTheme="minorEastAsia" w:hint="eastAsia"/>
            <w:color w:val="000000" w:themeColor="text1"/>
          </w:rPr>
          <w:delText>时间</w:delText>
        </w:r>
        <w:r>
          <w:rPr>
            <w:rFonts w:asciiTheme="minorEastAsia" w:hAnsiTheme="minorEastAsia"/>
            <w:color w:val="000000" w:themeColor="text1"/>
          </w:rPr>
          <w:delText>的</w:delText>
        </w:r>
      </w:del>
      <w:r>
        <w:rPr>
          <w:rFonts w:asciiTheme="minorEastAsia" w:hAnsiTheme="minorEastAsia"/>
          <w:color w:val="000000" w:themeColor="text1"/>
        </w:rPr>
        <w:t>倒序排列。</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9361" w:type="dxa"/>
        <w:tblInd w:w="103" w:type="dxa"/>
        <w:tblLayout w:type="fixed"/>
        <w:tblLook w:val="04A0" w:firstRow="1" w:lastRow="0" w:firstColumn="1" w:lastColumn="0" w:noHBand="0" w:noVBand="1"/>
      </w:tblPr>
      <w:tblGrid>
        <w:gridCol w:w="798"/>
        <w:gridCol w:w="798"/>
        <w:gridCol w:w="2519"/>
        <w:gridCol w:w="1578"/>
        <w:gridCol w:w="760"/>
        <w:gridCol w:w="798"/>
        <w:gridCol w:w="2110"/>
      </w:tblGrid>
      <w:tr w:rsidR="002B3E5A">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proofErr w:type="gramStart"/>
            <w:r>
              <w:rPr>
                <w:rFonts w:asciiTheme="minorEastAsia" w:hAnsiTheme="minorEastAsia" w:cs="宋体" w:hint="eastAsia"/>
                <w:b/>
                <w:bCs/>
                <w:color w:val="000000" w:themeColor="text1"/>
                <w:kern w:val="0"/>
                <w:sz w:val="20"/>
                <w:szCs w:val="20"/>
              </w:rPr>
              <w:t>域号</w:t>
            </w:r>
            <w:proofErr w:type="gramEnd"/>
          </w:p>
        </w:tc>
        <w:tc>
          <w:tcPr>
            <w:tcW w:w="2519"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57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211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251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1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不填</w:t>
            </w:r>
            <w:proofErr w:type="gramStart"/>
            <w:r>
              <w:rPr>
                <w:rFonts w:asciiTheme="minorEastAsia" w:hAnsiTheme="minorEastAsia" w:cs="宋体" w:hint="eastAsia"/>
                <w:color w:val="000000" w:themeColor="text1"/>
                <w:kern w:val="0"/>
                <w:sz w:val="20"/>
                <w:szCs w:val="20"/>
              </w:rPr>
              <w:t>查全部</w:t>
            </w:r>
            <w:proofErr w:type="gramEnd"/>
            <w:r>
              <w:rPr>
                <w:rFonts w:asciiTheme="minorEastAsia" w:hAnsiTheme="minorEastAsia" w:cs="宋体" w:hint="eastAsia"/>
                <w:color w:val="000000" w:themeColor="text1"/>
                <w:kern w:val="0"/>
                <w:sz w:val="20"/>
                <w:szCs w:val="20"/>
              </w:rPr>
              <w:t>合约</w:t>
            </w: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I00</w:t>
            </w:r>
          </w:p>
        </w:tc>
        <w:tc>
          <w:tcPr>
            <w:tcW w:w="251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marketID</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市场代码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1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不填</w:t>
            </w:r>
            <w:proofErr w:type="gramStart"/>
            <w:r>
              <w:rPr>
                <w:rFonts w:asciiTheme="minorEastAsia" w:hAnsiTheme="minorEastAsia" w:cs="宋体"/>
                <w:color w:val="000000" w:themeColor="text1"/>
                <w:kern w:val="0"/>
                <w:sz w:val="20"/>
                <w:szCs w:val="20"/>
              </w:rPr>
              <w:t>查全部</w:t>
            </w:r>
            <w:proofErr w:type="gramEnd"/>
            <w:r>
              <w:rPr>
                <w:rFonts w:asciiTheme="minorEastAsia" w:hAnsiTheme="minorEastAsia" w:cs="宋体"/>
                <w:color w:val="000000" w:themeColor="text1"/>
                <w:kern w:val="0"/>
                <w:sz w:val="20"/>
                <w:szCs w:val="20"/>
              </w:rPr>
              <w:t>市</w:t>
            </w:r>
            <w:r>
              <w:rPr>
                <w:rFonts w:asciiTheme="minorEastAsia" w:hAnsiTheme="minorEastAsia" w:cs="宋体" w:hint="eastAsia"/>
                <w:color w:val="000000" w:themeColor="text1"/>
                <w:kern w:val="0"/>
                <w:sz w:val="20"/>
                <w:szCs w:val="20"/>
              </w:rPr>
              <w:t>场，</w:t>
            </w:r>
            <w:r>
              <w:rPr>
                <w:rFonts w:asciiTheme="minorEastAsia" w:hAnsiTheme="minorEastAsia" w:cs="宋体"/>
                <w:color w:val="000000" w:themeColor="text1"/>
                <w:kern w:val="0"/>
                <w:sz w:val="20"/>
                <w:szCs w:val="20"/>
              </w:rPr>
              <w:t>取值范围</w:t>
            </w:r>
            <w:r>
              <w:rPr>
                <w:rFonts w:asciiTheme="minorEastAsia" w:hAnsiTheme="minorEastAsia" w:cs="宋体" w:hint="eastAsia"/>
                <w:color w:val="000000" w:themeColor="text1"/>
                <w:kern w:val="0"/>
                <w:sz w:val="20"/>
                <w:szCs w:val="20"/>
              </w:rPr>
              <w:t>：00-现货，01-即期，02-递延，03-询价市场，04-定价市场</w:t>
            </w:r>
          </w:p>
        </w:tc>
      </w:tr>
      <w:tr w:rsidR="002B3E5A">
        <w:trPr>
          <w:trHeight w:val="231"/>
        </w:trPr>
        <w:tc>
          <w:tcPr>
            <w:tcW w:w="798"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251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1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不填</w:t>
            </w:r>
            <w:proofErr w:type="gramStart"/>
            <w:r>
              <w:rPr>
                <w:rFonts w:asciiTheme="minorEastAsia" w:hAnsiTheme="minorEastAsia" w:cs="宋体" w:hint="eastAsia"/>
                <w:color w:val="000000" w:themeColor="text1"/>
                <w:kern w:val="0"/>
                <w:sz w:val="20"/>
                <w:szCs w:val="20"/>
              </w:rPr>
              <w:t>查全部</w:t>
            </w:r>
            <w:proofErr w:type="gramEnd"/>
            <w:r>
              <w:rPr>
                <w:rFonts w:asciiTheme="minorEastAsia" w:hAnsiTheme="minorEastAsia" w:cs="宋体" w:hint="eastAsia"/>
                <w:color w:val="000000" w:themeColor="text1"/>
                <w:kern w:val="0"/>
                <w:sz w:val="20"/>
                <w:szCs w:val="20"/>
              </w:rPr>
              <w:t>成交单</w:t>
            </w: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251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1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251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11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ins w:id="865" w:author="cuiqingsong" w:date="2017-07-13T16:16:00Z"/>
        </w:trPr>
        <w:tc>
          <w:tcPr>
            <w:tcW w:w="798"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ins w:id="866" w:author="cuiqingsong" w:date="2017-07-13T16:16:00Z"/>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867" w:author="cuiqingsong" w:date="2017-07-13T16:16:00Z"/>
                <w:rFonts w:asciiTheme="minorEastAsia" w:hAnsiTheme="minorEastAsia" w:cs="宋体"/>
                <w:color w:val="000000" w:themeColor="text1"/>
                <w:kern w:val="0"/>
                <w:sz w:val="20"/>
                <w:szCs w:val="20"/>
              </w:rPr>
            </w:pPr>
            <w:ins w:id="868" w:author="cuiqingsong" w:date="2017-07-13T16:16: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251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869" w:author="cuiqingsong" w:date="2017-07-13T16:16:00Z"/>
                <w:rFonts w:asciiTheme="minorEastAsia" w:hAnsiTheme="minorEastAsia" w:cs="宋体"/>
                <w:color w:val="000000" w:themeColor="text1"/>
                <w:kern w:val="0"/>
                <w:sz w:val="20"/>
                <w:szCs w:val="20"/>
              </w:rPr>
            </w:pPr>
            <w:ins w:id="870" w:author="cuiqingsong" w:date="2017-07-13T16:16:00Z">
              <w:r>
                <w:rPr>
                  <w:rFonts w:asciiTheme="minorEastAsia" w:hAnsiTheme="minorEastAsia" w:cs="宋体"/>
                  <w:color w:val="000000" w:themeColor="text1"/>
                  <w:kern w:val="0"/>
                  <w:sz w:val="20"/>
                  <w:szCs w:val="20"/>
                </w:rPr>
                <w:t>seatID</w:t>
              </w:r>
            </w:ins>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871" w:author="cuiqingsong" w:date="2017-07-13T16:16:00Z"/>
                <w:rFonts w:asciiTheme="minorEastAsia" w:hAnsiTheme="minorEastAsia" w:cs="宋体"/>
                <w:color w:val="000000" w:themeColor="text1"/>
                <w:kern w:val="0"/>
                <w:sz w:val="20"/>
                <w:szCs w:val="20"/>
              </w:rPr>
            </w:pPr>
            <w:ins w:id="872" w:author="cuiqingsong" w:date="2017-07-13T16:16:00Z">
              <w:r>
                <w:rPr>
                  <w:rFonts w:asciiTheme="minorEastAsia" w:hAnsiTheme="minorEastAsia" w:cs="宋体" w:hint="eastAsia"/>
                  <w:color w:val="000000" w:themeColor="text1"/>
                  <w:kern w:val="0"/>
                  <w:sz w:val="20"/>
                  <w:szCs w:val="20"/>
                </w:rPr>
                <w:t>交易席位代码</w:t>
              </w:r>
            </w:ins>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873" w:author="cuiqingsong" w:date="2017-07-13T16:16:00Z"/>
                <w:rFonts w:asciiTheme="minorEastAsia" w:hAnsiTheme="minorEastAsia" w:cs="宋体"/>
                <w:color w:val="000000" w:themeColor="text1"/>
                <w:kern w:val="0"/>
                <w:sz w:val="20"/>
                <w:szCs w:val="20"/>
              </w:rPr>
            </w:pPr>
            <w:ins w:id="874" w:author="cuiqingsong" w:date="2017-07-13T16:16:00Z">
              <w:r>
                <w:rPr>
                  <w:rFonts w:asciiTheme="minorEastAsia" w:hAnsiTheme="minorEastAsia" w:cs="宋体" w:hint="eastAsia"/>
                  <w:color w:val="000000" w:themeColor="text1"/>
                  <w:kern w:val="0"/>
                  <w:sz w:val="20"/>
                  <w:szCs w:val="20"/>
                </w:rPr>
                <w:t>M</w:t>
              </w:r>
            </w:ins>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875" w:author="cuiqingsong" w:date="2017-07-13T16:16:00Z"/>
                <w:rFonts w:asciiTheme="minorEastAsia" w:hAnsiTheme="minorEastAsia" w:cs="宋体"/>
                <w:color w:val="000000" w:themeColor="text1"/>
                <w:kern w:val="0"/>
                <w:sz w:val="20"/>
                <w:szCs w:val="20"/>
              </w:rPr>
            </w:pPr>
            <w:ins w:id="876" w:author="cuiqingsong" w:date="2017-07-13T16:16:00Z">
              <w:r>
                <w:rPr>
                  <w:rFonts w:asciiTheme="minorEastAsia" w:hAnsiTheme="minorEastAsia" w:cs="宋体" w:hint="eastAsia"/>
                  <w:color w:val="000000"/>
                  <w:kern w:val="0"/>
                  <w:sz w:val="20"/>
                  <w:szCs w:val="20"/>
                </w:rPr>
                <w:t>←</w:t>
              </w:r>
            </w:ins>
          </w:p>
        </w:tc>
        <w:tc>
          <w:tcPr>
            <w:tcW w:w="211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ins w:id="877" w:author="cuiqingsong" w:date="2017-07-13T16:16:00Z"/>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O60</w:t>
            </w:r>
          </w:p>
        </w:tc>
        <w:tc>
          <w:tcPr>
            <w:tcW w:w="251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matchNo</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成交编号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11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T82</w:t>
            </w:r>
          </w:p>
        </w:tc>
        <w:tc>
          <w:tcPr>
            <w:tcW w:w="251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source</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来源</w:t>
            </w:r>
          </w:p>
        </w:tc>
        <w:tc>
          <w:tcPr>
            <w:tcW w:w="760" w:type="dxa"/>
            <w:tcBorders>
              <w:top w:val="nil"/>
              <w:left w:val="nil"/>
              <w:bottom w:val="single" w:sz="4" w:space="0" w:color="auto"/>
              <w:right w:val="single" w:sz="4" w:space="0" w:color="auto"/>
            </w:tcBorders>
            <w:shd w:val="clear" w:color="auto" w:fill="auto"/>
            <w:vAlign w:val="center"/>
          </w:tcPr>
          <w:p w:rsidR="002B3E5A" w:rsidRDefault="00CC1A26">
            <w:pPr>
              <w:widowControl/>
              <w:spacing w:line="240" w:lineRule="auto"/>
              <w:ind w:firstLineChars="0" w:firstLine="0"/>
              <w:jc w:val="left"/>
              <w:rPr>
                <w:rFonts w:asciiTheme="minorEastAsia" w:hAnsiTheme="minorEastAsia" w:cs="宋体"/>
                <w:color w:val="000000" w:themeColor="text1"/>
                <w:kern w:val="0"/>
                <w:sz w:val="20"/>
                <w:szCs w:val="20"/>
              </w:rPr>
            </w:pPr>
            <w:ins w:id="878" w:author="cuiqingsong" w:date="2017-08-11T16:30:00Z">
              <w:r>
                <w:rPr>
                  <w:rFonts w:asciiTheme="minorEastAsia" w:hAnsiTheme="minorEastAsia" w:cs="宋体"/>
                  <w:color w:val="000000" w:themeColor="text1"/>
                  <w:kern w:val="0"/>
                  <w:sz w:val="20"/>
                  <w:szCs w:val="20"/>
                </w:rPr>
                <w:t>O</w:t>
              </w:r>
            </w:ins>
            <w:del w:id="879" w:author="cuiqingsong" w:date="2017-08-11T16:30:00Z">
              <w:r w:rsidR="005C6274" w:rsidDel="00CC1A26">
                <w:rPr>
                  <w:rFonts w:asciiTheme="minorEastAsia" w:hAnsiTheme="minorEastAsia" w:cs="宋体" w:hint="eastAsia"/>
                  <w:color w:val="000000" w:themeColor="text1"/>
                  <w:kern w:val="0"/>
                  <w:sz w:val="20"/>
                  <w:szCs w:val="20"/>
                </w:rPr>
                <w:delText>M</w:delText>
              </w:r>
            </w:del>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110" w:type="dxa"/>
            <w:tcBorders>
              <w:top w:val="nil"/>
              <w:left w:val="nil"/>
              <w:bottom w:val="single" w:sz="4" w:space="0" w:color="auto"/>
              <w:right w:val="single" w:sz="4" w:space="0" w:color="auto"/>
            </w:tcBorders>
            <w:shd w:val="clear" w:color="auto" w:fill="auto"/>
            <w:vAlign w:val="center"/>
          </w:tcPr>
          <w:p w:rsidR="00CC1A26" w:rsidRDefault="00CC1A26">
            <w:pPr>
              <w:widowControl/>
              <w:spacing w:line="240" w:lineRule="auto"/>
              <w:ind w:firstLineChars="0" w:firstLine="0"/>
              <w:jc w:val="left"/>
              <w:rPr>
                <w:ins w:id="880" w:author="cuiqingsong" w:date="2017-08-11T16:30:00Z"/>
                <w:rFonts w:asciiTheme="minorEastAsia" w:hAnsiTheme="minorEastAsia"/>
                <w:color w:val="000000" w:themeColor="text1"/>
                <w:sz w:val="20"/>
                <w:szCs w:val="20"/>
                <w:shd w:val="clear" w:color="auto" w:fill="FFFFFF"/>
              </w:rPr>
            </w:pPr>
            <w:ins w:id="881" w:author="cuiqingsong" w:date="2017-08-11T16:30:00Z">
              <w:r>
                <w:rPr>
                  <w:rFonts w:asciiTheme="minorEastAsia" w:hAnsiTheme="minorEastAsia" w:hint="eastAsia"/>
                  <w:color w:val="000000" w:themeColor="text1"/>
                  <w:sz w:val="20"/>
                  <w:szCs w:val="20"/>
                  <w:shd w:val="clear" w:color="auto" w:fill="FFFFFF"/>
                </w:rPr>
                <w:t>不填</w:t>
              </w:r>
              <w:proofErr w:type="gramStart"/>
              <w:r>
                <w:rPr>
                  <w:rFonts w:asciiTheme="minorEastAsia" w:hAnsiTheme="minorEastAsia" w:hint="eastAsia"/>
                  <w:color w:val="000000" w:themeColor="text1"/>
                  <w:sz w:val="20"/>
                  <w:szCs w:val="20"/>
                  <w:shd w:val="clear" w:color="auto" w:fill="FFFFFF"/>
                </w:rPr>
                <w:t>查全部</w:t>
              </w:r>
              <w:proofErr w:type="gramEnd"/>
              <w:r>
                <w:rPr>
                  <w:rFonts w:asciiTheme="minorEastAsia" w:hAnsiTheme="minorEastAsia" w:hint="eastAsia"/>
                  <w:color w:val="000000" w:themeColor="text1"/>
                  <w:sz w:val="20"/>
                  <w:szCs w:val="20"/>
                  <w:shd w:val="clear" w:color="auto" w:fill="FFFFFF"/>
                </w:rPr>
                <w:t>渠道</w:t>
              </w:r>
            </w:ins>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882" w:author="cuiqingsong" w:date="2017-08-11T16:30:00Z">
              <w:r w:rsidDel="00CC1A26">
                <w:rPr>
                  <w:rFonts w:asciiTheme="minorEastAsia" w:hAnsiTheme="minorEastAsia" w:hint="eastAsia"/>
                  <w:color w:val="000000" w:themeColor="text1"/>
                  <w:sz w:val="20"/>
                  <w:szCs w:val="20"/>
                  <w:shd w:val="clear" w:color="auto" w:fill="FFFFFF"/>
                </w:rPr>
                <w:delText>1位字符，默认取值a,代表是APP渠道</w:delText>
              </w:r>
            </w:del>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251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1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251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w:t>
            </w:r>
            <w:proofErr w:type="gramStart"/>
            <w:r>
              <w:rPr>
                <w:rFonts w:asciiTheme="minorEastAsia" w:hAnsiTheme="minorEastAsia" w:cs="宋体" w:hint="eastAsia"/>
                <w:color w:val="000000" w:themeColor="text1"/>
                <w:kern w:val="0"/>
                <w:sz w:val="20"/>
                <w:szCs w:val="20"/>
              </w:rPr>
              <w:t>帐号</w:t>
            </w:r>
            <w:proofErr w:type="gramEnd"/>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1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O03</w:t>
            </w:r>
          </w:p>
        </w:tc>
        <w:tc>
          <w:tcPr>
            <w:tcW w:w="251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offsetFlag</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开平标志</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1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不填查开平仓报单</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251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110" w:type="dxa"/>
            <w:tcBorders>
              <w:top w:val="nil"/>
              <w:left w:val="nil"/>
              <w:bottom w:val="single" w:sz="4" w:space="0" w:color="auto"/>
              <w:right w:val="single" w:sz="4" w:space="0" w:color="auto"/>
            </w:tcBorders>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251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localOrderNo2</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110"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APP系统生成</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O90</w:t>
            </w:r>
          </w:p>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251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[matchInfoData]</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成交单信息数据</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110" w:type="dxa"/>
            <w:vMerge w:val="restart"/>
            <w:tcBorders>
              <w:top w:val="nil"/>
              <w:left w:val="nil"/>
              <w:right w:val="single" w:sz="4" w:space="0" w:color="auto"/>
            </w:tcBorders>
            <w:shd w:val="clear" w:color="auto" w:fill="auto"/>
            <w:vAlign w:val="center"/>
          </w:tcPr>
          <w:p w:rsidR="002B3E5A" w:rsidRDefault="002B3E5A">
            <w:pPr>
              <w:spacing w:line="240" w:lineRule="auto"/>
              <w:ind w:firstLineChars="0" w:firstLine="0"/>
              <w:jc w:val="left"/>
              <w:rPr>
                <w:rFonts w:asciiTheme="minorEastAsia" w:hAnsiTheme="minorEastAsia" w:cs="宋体"/>
                <w:color w:val="000000" w:themeColor="text1"/>
                <w:kern w:val="0"/>
                <w:sz w:val="20"/>
                <w:szCs w:val="20"/>
              </w:rPr>
            </w:pP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成交单</w:t>
            </w:r>
            <w:r>
              <w:rPr>
                <w:rFonts w:asciiTheme="minorEastAsia" w:hAnsiTheme="minorEastAsia" w:cs="宋体"/>
                <w:color w:val="000000" w:themeColor="text1"/>
                <w:kern w:val="0"/>
                <w:sz w:val="20"/>
                <w:szCs w:val="20"/>
              </w:rPr>
              <w:t>信息数据</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（包括</w:t>
            </w:r>
            <w:r>
              <w:rPr>
                <w:rFonts w:asciiTheme="minorEastAsia" w:hAnsiTheme="minorEastAsia" w:cs="宋体"/>
                <w:color w:val="000000" w:themeColor="text1"/>
                <w:kern w:val="0"/>
                <w:sz w:val="20"/>
                <w:szCs w:val="20"/>
              </w:rPr>
              <w:t>现货、延期、即期成交数据，根据</w:t>
            </w:r>
            <w:r>
              <w:rPr>
                <w:rFonts w:asciiTheme="minorEastAsia" w:hAnsiTheme="minorEastAsia" w:cs="宋体" w:hint="eastAsia"/>
                <w:color w:val="000000" w:themeColor="text1"/>
                <w:kern w:val="0"/>
                <w:sz w:val="20"/>
                <w:szCs w:val="20"/>
              </w:rPr>
              <w:t>I00</w:t>
            </w:r>
            <w:r>
              <w:rPr>
                <w:rFonts w:asciiTheme="minorEastAsia" w:hAnsiTheme="minorEastAsia" w:cs="宋体"/>
                <w:color w:val="000000" w:themeColor="text1"/>
                <w:kern w:val="0"/>
                <w:sz w:val="20"/>
                <w:szCs w:val="20"/>
              </w:rPr>
              <w:t>市场</w:t>
            </w:r>
            <w:r>
              <w:rPr>
                <w:rFonts w:asciiTheme="minorEastAsia" w:hAnsiTheme="minorEastAsia" w:cs="宋体" w:hint="eastAsia"/>
                <w:color w:val="000000" w:themeColor="text1"/>
                <w:kern w:val="0"/>
                <w:sz w:val="20"/>
                <w:szCs w:val="20"/>
              </w:rPr>
              <w:t>代码</w:t>
            </w:r>
            <w:r>
              <w:rPr>
                <w:rFonts w:asciiTheme="minorEastAsia" w:hAnsiTheme="minorEastAsia" w:cs="宋体"/>
                <w:color w:val="000000" w:themeColor="text1"/>
                <w:kern w:val="0"/>
                <w:sz w:val="20"/>
                <w:szCs w:val="20"/>
              </w:rPr>
              <w:t>区</w:t>
            </w:r>
            <w:r>
              <w:rPr>
                <w:rFonts w:asciiTheme="minorEastAsia" w:hAnsiTheme="minorEastAsia" w:cs="宋体" w:hint="eastAsia"/>
                <w:color w:val="000000" w:themeColor="text1"/>
                <w:kern w:val="0"/>
                <w:sz w:val="20"/>
                <w:szCs w:val="20"/>
              </w:rPr>
              <w:t>别，</w:t>
            </w:r>
            <w:r>
              <w:rPr>
                <w:rFonts w:asciiTheme="minorEastAsia" w:hAnsiTheme="minorEastAsia" w:cs="宋体"/>
                <w:color w:val="000000" w:themeColor="text1"/>
                <w:kern w:val="0"/>
                <w:sz w:val="20"/>
                <w:szCs w:val="20"/>
              </w:rPr>
              <w:t>条件必</w:t>
            </w:r>
            <w:proofErr w:type="gramStart"/>
            <w:r>
              <w:rPr>
                <w:rFonts w:asciiTheme="minorEastAsia" w:hAnsiTheme="minorEastAsia" w:cs="宋体"/>
                <w:color w:val="000000" w:themeColor="text1"/>
                <w:kern w:val="0"/>
                <w:sz w:val="20"/>
                <w:szCs w:val="20"/>
              </w:rPr>
              <w:t>填域说明</w:t>
            </w:r>
            <w:proofErr w:type="gramEnd"/>
            <w:r>
              <w:rPr>
                <w:rFonts w:asciiTheme="minorEastAsia" w:hAnsiTheme="minorEastAsia" w:cs="宋体"/>
                <w:color w:val="000000" w:themeColor="text1"/>
                <w:kern w:val="0"/>
                <w:sz w:val="20"/>
                <w:szCs w:val="20"/>
              </w:rPr>
              <w:t>同单</w:t>
            </w:r>
            <w:r>
              <w:rPr>
                <w:rFonts w:asciiTheme="minorEastAsia" w:hAnsiTheme="minorEastAsia" w:cs="宋体"/>
                <w:color w:val="000000" w:themeColor="text1"/>
                <w:kern w:val="0"/>
                <w:sz w:val="20"/>
                <w:szCs w:val="20"/>
              </w:rPr>
              <w:lastRenderedPageBreak/>
              <w:t>个市场</w:t>
            </w:r>
            <w:r>
              <w:rPr>
                <w:rFonts w:asciiTheme="minorEastAsia" w:hAnsiTheme="minorEastAsia" w:cs="宋体" w:hint="eastAsia"/>
                <w:color w:val="000000" w:themeColor="text1"/>
                <w:kern w:val="0"/>
                <w:sz w:val="20"/>
                <w:szCs w:val="20"/>
              </w:rPr>
              <w:t>成交单</w:t>
            </w:r>
            <w:r>
              <w:rPr>
                <w:rFonts w:asciiTheme="minorEastAsia" w:hAnsiTheme="minorEastAsia" w:cs="宋体"/>
                <w:color w:val="000000" w:themeColor="text1"/>
                <w:kern w:val="0"/>
                <w:sz w:val="20"/>
                <w:szCs w:val="20"/>
              </w:rPr>
              <w:t>查询接口</w:t>
            </w:r>
            <w:r>
              <w:rPr>
                <w:rFonts w:asciiTheme="minorEastAsia" w:hAnsiTheme="minorEastAsia" w:cs="宋体" w:hint="eastAsia"/>
                <w:color w:val="000000" w:themeColor="text1"/>
                <w:kern w:val="0"/>
                <w:sz w:val="20"/>
                <w:szCs w:val="20"/>
              </w:rPr>
              <w:t>）</w:t>
            </w:r>
          </w:p>
          <w:p w:rsidR="002B3E5A" w:rsidRDefault="005C6274">
            <w:pPr>
              <w:spacing w:line="240" w:lineRule="auto"/>
              <w:ind w:firstLineChars="0" w:firstLine="0"/>
              <w:jc w:val="left"/>
              <w:rPr>
                <w:ins w:id="883" w:author="cuiqingsong" w:date="2017-05-16T10:11:00Z"/>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注</w:t>
            </w:r>
            <w:r>
              <w:rPr>
                <w:rFonts w:asciiTheme="minorEastAsia" w:hAnsiTheme="minorEastAsia" w:cs="宋体"/>
                <w:color w:val="000000" w:themeColor="text1"/>
                <w:kern w:val="0"/>
                <w:sz w:val="20"/>
                <w:szCs w:val="20"/>
              </w:rPr>
              <w:t>：</w:t>
            </w:r>
            <w:r>
              <w:rPr>
                <w:rFonts w:asciiTheme="minorEastAsia" w:hAnsiTheme="minorEastAsia" w:cs="宋体" w:hint="eastAsia"/>
                <w:color w:val="000000" w:themeColor="text1"/>
                <w:kern w:val="0"/>
                <w:sz w:val="20"/>
                <w:szCs w:val="20"/>
              </w:rPr>
              <w:t>O03开平标志</w:t>
            </w:r>
            <w:r>
              <w:rPr>
                <w:rFonts w:asciiTheme="minorEastAsia" w:hAnsiTheme="minorEastAsia" w:cs="宋体"/>
                <w:color w:val="000000" w:themeColor="text1"/>
                <w:kern w:val="0"/>
                <w:sz w:val="20"/>
                <w:szCs w:val="20"/>
              </w:rPr>
              <w:t>只存在于延期和即期市场</w:t>
            </w:r>
            <w:r>
              <w:rPr>
                <w:rFonts w:asciiTheme="minorEastAsia" w:hAnsiTheme="minorEastAsia" w:cs="宋体" w:hint="eastAsia"/>
                <w:color w:val="000000" w:themeColor="text1"/>
                <w:kern w:val="0"/>
                <w:sz w:val="20"/>
                <w:szCs w:val="20"/>
              </w:rPr>
              <w:t>，</w:t>
            </w:r>
            <w:r>
              <w:rPr>
                <w:rFonts w:asciiTheme="minorEastAsia" w:hAnsiTheme="minorEastAsia" w:cs="宋体"/>
                <w:color w:val="000000" w:themeColor="text1"/>
                <w:kern w:val="0"/>
                <w:sz w:val="20"/>
                <w:szCs w:val="20"/>
              </w:rPr>
              <w:t>现货</w:t>
            </w:r>
            <w:r>
              <w:rPr>
                <w:rFonts w:asciiTheme="minorEastAsia" w:hAnsiTheme="minorEastAsia" w:cs="宋体" w:hint="eastAsia"/>
                <w:color w:val="000000" w:themeColor="text1"/>
                <w:kern w:val="0"/>
                <w:sz w:val="20"/>
                <w:szCs w:val="20"/>
              </w:rPr>
              <w:t>市场</w:t>
            </w:r>
            <w:r>
              <w:rPr>
                <w:rFonts w:asciiTheme="minorEastAsia" w:hAnsiTheme="minorEastAsia" w:cs="宋体"/>
                <w:color w:val="000000" w:themeColor="text1"/>
                <w:kern w:val="0"/>
                <w:sz w:val="20"/>
                <w:szCs w:val="20"/>
              </w:rPr>
              <w:t>没有此字段。</w:t>
            </w:r>
          </w:p>
          <w:p w:rsidR="002B3E5A" w:rsidRDefault="002B3E5A">
            <w:pPr>
              <w:spacing w:line="240" w:lineRule="auto"/>
              <w:ind w:firstLineChars="0" w:firstLine="0"/>
              <w:jc w:val="left"/>
              <w:rPr>
                <w:ins w:id="884" w:author="cuiqingsong" w:date="2017-05-16T10:11:00Z"/>
                <w:rFonts w:asciiTheme="minorEastAsia" w:hAnsiTheme="minorEastAsia" w:cs="宋体"/>
                <w:color w:val="000000" w:themeColor="text1"/>
                <w:kern w:val="0"/>
                <w:sz w:val="20"/>
                <w:szCs w:val="20"/>
              </w:rPr>
            </w:pPr>
          </w:p>
          <w:p w:rsidR="002B3E5A" w:rsidRDefault="005C6274">
            <w:pPr>
              <w:spacing w:line="240" w:lineRule="auto"/>
              <w:ind w:firstLineChars="0" w:firstLine="0"/>
              <w:jc w:val="left"/>
              <w:rPr>
                <w:ins w:id="885" w:author="cuiqingsong" w:date="2017-05-16T10:11:00Z"/>
                <w:rFonts w:asciiTheme="minorEastAsia" w:hAnsiTheme="minorEastAsia" w:cs="宋体"/>
                <w:color w:val="000000" w:themeColor="text1"/>
                <w:kern w:val="0"/>
                <w:sz w:val="20"/>
                <w:szCs w:val="20"/>
              </w:rPr>
            </w:pPr>
            <w:ins w:id="886" w:author="cuiqingsong" w:date="2017-05-16T10:11:00Z">
              <w:r>
                <w:rPr>
                  <w:rFonts w:asciiTheme="minorEastAsia" w:hAnsiTheme="minorEastAsia" w:cs="宋体" w:hint="eastAsia"/>
                  <w:color w:val="000000" w:themeColor="text1"/>
                  <w:kern w:val="0"/>
                  <w:sz w:val="20"/>
                  <w:szCs w:val="20"/>
                </w:rPr>
                <w:t>成交</w:t>
              </w:r>
              <w:r>
                <w:rPr>
                  <w:rFonts w:asciiTheme="minorEastAsia" w:hAnsiTheme="minorEastAsia" w:cs="宋体"/>
                  <w:color w:val="000000" w:themeColor="text1"/>
                  <w:kern w:val="0"/>
                  <w:sz w:val="20"/>
                  <w:szCs w:val="20"/>
                </w:rPr>
                <w:t>日期为交易日期</w:t>
              </w:r>
            </w:ins>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ins w:id="887" w:author="cuiqingsong" w:date="2017-05-16T10:11:00Z">
              <w:r>
                <w:rPr>
                  <w:rFonts w:asciiTheme="minorEastAsia" w:hAnsiTheme="minorEastAsia" w:cs="宋体" w:hint="eastAsia"/>
                  <w:color w:val="000000" w:themeColor="text1"/>
                  <w:kern w:val="0"/>
                  <w:sz w:val="20"/>
                  <w:szCs w:val="20"/>
                </w:rPr>
                <w:t>成交</w:t>
              </w:r>
              <w:r>
                <w:rPr>
                  <w:rFonts w:asciiTheme="minorEastAsia" w:hAnsiTheme="minorEastAsia" w:cs="宋体"/>
                  <w:color w:val="000000" w:themeColor="text1"/>
                  <w:kern w:val="0"/>
                  <w:sz w:val="20"/>
                  <w:szCs w:val="20"/>
                </w:rPr>
                <w:t>时间为交易时间</w:t>
              </w:r>
            </w:ins>
          </w:p>
          <w:p w:rsidR="002B3E5A" w:rsidRDefault="002B3E5A">
            <w:pPr>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2519"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成交信息</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110" w:type="dxa"/>
            <w:vMerge/>
            <w:tcBorders>
              <w:left w:val="nil"/>
              <w:right w:val="single" w:sz="4" w:space="0" w:color="auto"/>
            </w:tcBorders>
            <w:shd w:val="clear" w:color="auto" w:fill="auto"/>
            <w:vAlign w:val="center"/>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O60</w:t>
            </w:r>
          </w:p>
        </w:tc>
        <w:tc>
          <w:tcPr>
            <w:tcW w:w="251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matchNo</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成交编号</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11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O61</w:t>
            </w:r>
          </w:p>
        </w:tc>
        <w:tc>
          <w:tcPr>
            <w:tcW w:w="251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matchDate</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成交日期</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11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O62</w:t>
            </w:r>
          </w:p>
        </w:tc>
        <w:tc>
          <w:tcPr>
            <w:tcW w:w="251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matchTime</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成交时间</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11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lastRenderedPageBreak/>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251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11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251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11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O03</w:t>
            </w:r>
          </w:p>
        </w:tc>
        <w:tc>
          <w:tcPr>
            <w:tcW w:w="251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offsetFlag</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开平标志</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11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251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11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I00</w:t>
            </w:r>
          </w:p>
        </w:tc>
        <w:tc>
          <w:tcPr>
            <w:tcW w:w="251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marketID</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市场代码</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11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O63</w:t>
            </w:r>
          </w:p>
        </w:tc>
        <w:tc>
          <w:tcPr>
            <w:tcW w:w="251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matchPrice</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成交价格</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11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O64</w:t>
            </w:r>
          </w:p>
        </w:tc>
        <w:tc>
          <w:tcPr>
            <w:tcW w:w="251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tradeVolume</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成交数量</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11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Q30</w:t>
            </w:r>
          </w:p>
        </w:tc>
        <w:tc>
          <w:tcPr>
            <w:tcW w:w="251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turnOver</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成交金额</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11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F71</w:t>
            </w:r>
          </w:p>
        </w:tc>
        <w:tc>
          <w:tcPr>
            <w:tcW w:w="251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matchF</w:t>
            </w:r>
            <w:r>
              <w:rPr>
                <w:rFonts w:asciiTheme="minorEastAsia" w:hAnsiTheme="minorEastAsia" w:cs="宋体" w:hint="eastAsia"/>
                <w:color w:val="000000" w:themeColor="text1"/>
                <w:kern w:val="0"/>
                <w:sz w:val="20"/>
                <w:szCs w:val="20"/>
              </w:rPr>
              <w:t>ee</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交易手续费</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888" w:author="cuiqingsong" w:date="2017-07-18T19:36:00Z">
              <w:r>
                <w:rPr>
                  <w:rFonts w:asciiTheme="minorEastAsia" w:hAnsiTheme="minorEastAsia" w:cs="宋体"/>
                  <w:color w:val="000000" w:themeColor="text1"/>
                  <w:kern w:val="0"/>
                  <w:sz w:val="20"/>
                  <w:szCs w:val="20"/>
                </w:rPr>
                <w:t>C</w:t>
              </w:r>
            </w:ins>
            <w:del w:id="889" w:author="cuiqingsong" w:date="2017-07-18T19:36:00Z">
              <w:r>
                <w:rPr>
                  <w:rFonts w:asciiTheme="minorEastAsia" w:hAnsiTheme="minorEastAsia" w:cs="宋体" w:hint="eastAsia"/>
                  <w:color w:val="000000" w:themeColor="text1"/>
                  <w:kern w:val="0"/>
                  <w:sz w:val="20"/>
                  <w:szCs w:val="20"/>
                </w:rPr>
                <w:delText>O</w:delText>
              </w:r>
            </w:del>
          </w:p>
        </w:tc>
        <w:tc>
          <w:tcPr>
            <w:tcW w:w="211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T56</w:t>
            </w:r>
          </w:p>
        </w:tc>
        <w:tc>
          <w:tcPr>
            <w:tcW w:w="251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argin</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交易保证金</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890" w:author="cuiqingsong" w:date="2017-07-18T19:36:00Z">
              <w:r>
                <w:rPr>
                  <w:rFonts w:asciiTheme="minorEastAsia" w:hAnsiTheme="minorEastAsia" w:cs="宋体"/>
                  <w:color w:val="000000" w:themeColor="text1"/>
                  <w:kern w:val="0"/>
                  <w:sz w:val="20"/>
                  <w:szCs w:val="20"/>
                </w:rPr>
                <w:t>C</w:t>
              </w:r>
            </w:ins>
            <w:del w:id="891" w:author="cuiqingsong" w:date="2017-07-18T19:36:00Z">
              <w:r>
                <w:rPr>
                  <w:rFonts w:asciiTheme="minorEastAsia" w:hAnsiTheme="minorEastAsia" w:cs="宋体" w:hint="eastAsia"/>
                  <w:color w:val="000000" w:themeColor="text1"/>
                  <w:kern w:val="0"/>
                  <w:sz w:val="20"/>
                  <w:szCs w:val="20"/>
                </w:rPr>
                <w:delText>O</w:delText>
              </w:r>
            </w:del>
          </w:p>
        </w:tc>
        <w:tc>
          <w:tcPr>
            <w:tcW w:w="211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251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11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rsidTr="00C42684">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251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localOrderNo2</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110" w:type="dxa"/>
            <w:vMerge/>
            <w:tcBorders>
              <w:left w:val="nil"/>
              <w:right w:val="single" w:sz="4" w:space="0" w:color="auto"/>
            </w:tcBorders>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rsidTr="00C42684">
        <w:trPr>
          <w:trHeight w:val="270"/>
          <w:ins w:id="892" w:author="cuiqingsong" w:date="2017-07-25T15:55:00Z"/>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ins w:id="893" w:author="cuiqingsong" w:date="2017-07-25T15:55:00Z"/>
                <w:rFonts w:asciiTheme="minorEastAsia" w:hAnsiTheme="minorEastAsia" w:cs="宋体"/>
                <w:color w:val="000000" w:themeColor="text1"/>
                <w:kern w:val="0"/>
                <w:sz w:val="20"/>
                <w:szCs w:val="20"/>
              </w:rPr>
            </w:pPr>
            <w:ins w:id="894" w:author="cuiqingsong" w:date="2017-07-25T15:55:00Z">
              <w:r>
                <w:rPr>
                  <w:rFonts w:asciiTheme="minorEastAsia" w:hAnsiTheme="minorEastAsia" w:cs="宋体" w:hint="eastAsia"/>
                  <w:color w:val="000000" w:themeColor="text1"/>
                  <w:kern w:val="0"/>
                  <w:sz w:val="20"/>
                  <w:szCs w:val="20"/>
                </w:rPr>
                <w:t>→</w:t>
              </w:r>
            </w:ins>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895" w:author="cuiqingsong" w:date="2017-07-25T15:55:00Z"/>
                <w:rFonts w:asciiTheme="minorEastAsia" w:hAnsiTheme="minorEastAsia" w:cs="宋体"/>
                <w:color w:val="000000" w:themeColor="text1"/>
                <w:sz w:val="20"/>
                <w:szCs w:val="20"/>
              </w:rPr>
            </w:pPr>
            <w:ins w:id="896" w:author="cuiqingsong" w:date="2017-07-25T15:55:00Z">
              <w:r>
                <w:rPr>
                  <w:rFonts w:asciiTheme="minorEastAsia" w:hAnsiTheme="minorEastAsia" w:cs="宋体" w:hint="eastAsia"/>
                  <w:color w:val="000000" w:themeColor="text1"/>
                  <w:sz w:val="20"/>
                  <w:szCs w:val="20"/>
                </w:rPr>
                <w:t>T</w:t>
              </w:r>
              <w:r>
                <w:rPr>
                  <w:rFonts w:asciiTheme="minorEastAsia" w:hAnsiTheme="minorEastAsia" w:cs="宋体"/>
                  <w:color w:val="000000" w:themeColor="text1"/>
                  <w:sz w:val="20"/>
                  <w:szCs w:val="20"/>
                </w:rPr>
                <w:t>82</w:t>
              </w:r>
            </w:ins>
          </w:p>
        </w:tc>
        <w:tc>
          <w:tcPr>
            <w:tcW w:w="251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897" w:author="cuiqingsong" w:date="2017-07-25T15:55:00Z"/>
                <w:rFonts w:asciiTheme="minorEastAsia" w:hAnsiTheme="minorEastAsia" w:cs="宋体"/>
                <w:color w:val="000000" w:themeColor="text1"/>
                <w:kern w:val="0"/>
                <w:sz w:val="20"/>
                <w:szCs w:val="20"/>
              </w:rPr>
            </w:pPr>
            <w:ins w:id="898" w:author="cuiqingsong" w:date="2017-07-25T15:55:00Z">
              <w:r>
                <w:rPr>
                  <w:rFonts w:asciiTheme="minorEastAsia" w:hAnsiTheme="minorEastAsia" w:cs="宋体"/>
                  <w:color w:val="000000" w:themeColor="text1"/>
                  <w:kern w:val="0"/>
                  <w:sz w:val="20"/>
                  <w:szCs w:val="20"/>
                </w:rPr>
                <w:t>source</w:t>
              </w:r>
            </w:ins>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899" w:author="cuiqingsong" w:date="2017-07-25T15:55:00Z"/>
                <w:rFonts w:asciiTheme="minorEastAsia" w:hAnsiTheme="minorEastAsia" w:cs="宋体"/>
                <w:color w:val="000000" w:themeColor="text1"/>
                <w:kern w:val="0"/>
                <w:sz w:val="20"/>
                <w:szCs w:val="20"/>
              </w:rPr>
            </w:pPr>
            <w:ins w:id="900" w:author="cuiqingsong" w:date="2017-07-25T15:55:00Z">
              <w:r>
                <w:rPr>
                  <w:rFonts w:asciiTheme="minorEastAsia" w:hAnsiTheme="minorEastAsia" w:cs="宋体" w:hint="eastAsia"/>
                  <w:color w:val="000000" w:themeColor="text1"/>
                  <w:kern w:val="0"/>
                  <w:sz w:val="20"/>
                  <w:szCs w:val="20"/>
                </w:rPr>
                <w:t>渠道标识</w:t>
              </w:r>
            </w:ins>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901" w:author="cuiqingsong" w:date="2017-07-25T15:55:00Z"/>
                <w:rFonts w:asciiTheme="minorEastAsia" w:hAnsiTheme="minorEastAsia" w:cs="宋体"/>
                <w:color w:val="000000" w:themeColor="text1"/>
                <w:kern w:val="0"/>
                <w:sz w:val="20"/>
                <w:szCs w:val="20"/>
              </w:rPr>
            </w:pPr>
            <w:ins w:id="902" w:author="cuiqingsong" w:date="2017-07-25T15:55:00Z">
              <w:r>
                <w:rPr>
                  <w:rFonts w:asciiTheme="minorEastAsia" w:hAnsiTheme="minorEastAsia" w:cs="宋体" w:hint="eastAsia"/>
                  <w:color w:val="000000" w:themeColor="text1"/>
                  <w:kern w:val="0"/>
                  <w:sz w:val="20"/>
                  <w:szCs w:val="20"/>
                </w:rPr>
                <w:t>-</w:t>
              </w:r>
            </w:ins>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903" w:author="cuiqingsong" w:date="2017-07-25T15:55:00Z"/>
                <w:rFonts w:asciiTheme="minorEastAsia" w:hAnsiTheme="minorEastAsia" w:cs="宋体"/>
                <w:color w:val="000000" w:themeColor="text1"/>
                <w:kern w:val="0"/>
                <w:sz w:val="20"/>
                <w:szCs w:val="20"/>
              </w:rPr>
            </w:pPr>
            <w:ins w:id="904" w:author="cuiqingsong" w:date="2017-07-25T15:55:00Z">
              <w:r>
                <w:rPr>
                  <w:rFonts w:asciiTheme="minorEastAsia" w:hAnsiTheme="minorEastAsia" w:cs="宋体" w:hint="eastAsia"/>
                  <w:color w:val="000000" w:themeColor="text1"/>
                  <w:kern w:val="0"/>
                  <w:sz w:val="20"/>
                  <w:szCs w:val="20"/>
                </w:rPr>
                <w:t>C</w:t>
              </w:r>
            </w:ins>
          </w:p>
        </w:tc>
        <w:tc>
          <w:tcPr>
            <w:tcW w:w="2110" w:type="dxa"/>
            <w:tcBorders>
              <w:left w:val="nil"/>
              <w:bottom w:val="single" w:sz="4" w:space="0" w:color="auto"/>
              <w:right w:val="single" w:sz="4" w:space="0" w:color="auto"/>
            </w:tcBorders>
            <w:shd w:val="clear" w:color="auto" w:fill="auto"/>
          </w:tcPr>
          <w:p w:rsidR="002B3E5A" w:rsidRDefault="002B3E5A">
            <w:pPr>
              <w:widowControl/>
              <w:spacing w:line="240" w:lineRule="auto"/>
              <w:ind w:firstLineChars="0" w:firstLine="0"/>
              <w:jc w:val="left"/>
              <w:rPr>
                <w:ins w:id="905" w:author="cuiqingsong" w:date="2017-07-25T15:55:00Z"/>
                <w:rFonts w:asciiTheme="minorEastAsia" w:hAnsiTheme="minorEastAsia" w:cs="宋体"/>
                <w:color w:val="000000" w:themeColor="text1"/>
                <w:kern w:val="0"/>
                <w:sz w:val="20"/>
                <w:szCs w:val="20"/>
              </w:rPr>
            </w:pPr>
          </w:p>
        </w:tc>
      </w:tr>
      <w:tr w:rsidR="002B3E5A" w:rsidTr="00C42684">
        <w:trPr>
          <w:trHeight w:val="270"/>
        </w:trPr>
        <w:tc>
          <w:tcPr>
            <w:tcW w:w="798" w:type="dxa"/>
            <w:tcBorders>
              <w:top w:val="nil"/>
              <w:left w:val="single" w:sz="4" w:space="0" w:color="auto"/>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sz w:val="20"/>
                <w:szCs w:val="20"/>
              </w:rPr>
            </w:pPr>
            <w:r>
              <w:rPr>
                <w:rFonts w:asciiTheme="minorEastAsia" w:hAnsiTheme="minorEastAsia" w:hint="eastAsia"/>
                <w:color w:val="000000" w:themeColor="text1"/>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宋体" w:eastAsia="宋体" w:hAnsi="宋体" w:cs="宋体" w:hint="eastAsia"/>
                <w:color w:val="000000"/>
                <w:kern w:val="0"/>
                <w:sz w:val="20"/>
                <w:szCs w:val="20"/>
              </w:rPr>
              <w:t>O97</w:t>
            </w:r>
          </w:p>
        </w:tc>
        <w:tc>
          <w:tcPr>
            <w:tcW w:w="251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宋体" w:eastAsia="宋体" w:hAnsi="宋体" w:cs="宋体" w:hint="eastAsia"/>
                <w:color w:val="000000"/>
                <w:kern w:val="0"/>
                <w:sz w:val="20"/>
                <w:szCs w:val="20"/>
              </w:rPr>
              <w:t>[deliveryAppMatchInfoData]</w:t>
            </w:r>
          </w:p>
        </w:tc>
        <w:tc>
          <w:tcPr>
            <w:tcW w:w="1578" w:type="dxa"/>
            <w:tcBorders>
              <w:top w:val="nil"/>
              <w:left w:val="nil"/>
              <w:bottom w:val="single" w:sz="4" w:space="0" w:color="auto"/>
              <w:right w:val="single" w:sz="4" w:space="0" w:color="auto"/>
            </w:tcBorders>
            <w:shd w:val="clear" w:color="auto" w:fill="auto"/>
            <w:vAlign w:val="center"/>
          </w:tcPr>
          <w:p w:rsidR="002B3E5A" w:rsidRDefault="008F0E5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交收申报</w:t>
            </w:r>
            <w:r w:rsidR="005C6274">
              <w:rPr>
                <w:rFonts w:asciiTheme="minorEastAsia" w:hAnsiTheme="minorEastAsia" w:cs="宋体" w:hint="eastAsia"/>
                <w:color w:val="000000" w:themeColor="text1"/>
                <w:kern w:val="0"/>
                <w:sz w:val="20"/>
                <w:szCs w:val="20"/>
              </w:rPr>
              <w:t>成交信息数据</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110" w:type="dxa"/>
            <w:vMerge w:val="restart"/>
            <w:tcBorders>
              <w:top w:val="single" w:sz="4" w:space="0" w:color="auto"/>
              <w:left w:val="nil"/>
              <w:right w:val="single" w:sz="4" w:space="0" w:color="auto"/>
            </w:tcBorders>
            <w:shd w:val="clear" w:color="auto" w:fill="auto"/>
            <w:vAlign w:val="center"/>
          </w:tcPr>
          <w:p w:rsidR="002B3E5A" w:rsidRDefault="008F0E58">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交收申报</w:t>
            </w:r>
            <w:r w:rsidR="005C6274">
              <w:rPr>
                <w:rFonts w:asciiTheme="minorEastAsia" w:hAnsiTheme="minorEastAsia" w:cs="宋体" w:hint="eastAsia"/>
                <w:color w:val="000000" w:themeColor="text1"/>
                <w:kern w:val="0"/>
                <w:sz w:val="20"/>
                <w:szCs w:val="20"/>
              </w:rPr>
              <w:t>和中立仓申报成交单信息</w:t>
            </w:r>
          </w:p>
          <w:p w:rsidR="002B3E5A" w:rsidRDefault="005C6274">
            <w:pPr>
              <w:spacing w:line="240" w:lineRule="auto"/>
              <w:ind w:firstLineChars="0" w:firstLine="0"/>
              <w:jc w:val="left"/>
              <w:rPr>
                <w:ins w:id="906" w:author="cuiqingsong" w:date="2017-05-16T10:11:00Z"/>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（关于条件必</w:t>
            </w:r>
            <w:proofErr w:type="gramStart"/>
            <w:r>
              <w:rPr>
                <w:rFonts w:asciiTheme="minorEastAsia" w:hAnsiTheme="minorEastAsia" w:cs="宋体" w:hint="eastAsia"/>
                <w:color w:val="000000" w:themeColor="text1"/>
                <w:kern w:val="0"/>
                <w:sz w:val="20"/>
                <w:szCs w:val="20"/>
              </w:rPr>
              <w:t>填域说明</w:t>
            </w:r>
            <w:proofErr w:type="gramEnd"/>
            <w:r>
              <w:rPr>
                <w:rFonts w:asciiTheme="minorEastAsia" w:hAnsiTheme="minorEastAsia" w:cs="宋体" w:hint="eastAsia"/>
                <w:color w:val="000000" w:themeColor="text1"/>
                <w:kern w:val="0"/>
                <w:sz w:val="20"/>
                <w:szCs w:val="20"/>
              </w:rPr>
              <w:t>同单个市场成交查询接口说明）</w:t>
            </w:r>
          </w:p>
          <w:p w:rsidR="002B3E5A" w:rsidRDefault="002B3E5A">
            <w:pPr>
              <w:spacing w:line="240" w:lineRule="auto"/>
              <w:ind w:firstLineChars="0" w:firstLine="0"/>
              <w:jc w:val="left"/>
              <w:rPr>
                <w:ins w:id="907" w:author="cuiqingsong" w:date="2017-05-16T10:11:00Z"/>
                <w:rFonts w:asciiTheme="minorEastAsia" w:hAnsiTheme="minorEastAsia" w:cs="宋体"/>
                <w:color w:val="000000" w:themeColor="text1"/>
                <w:kern w:val="0"/>
                <w:sz w:val="20"/>
                <w:szCs w:val="20"/>
              </w:rPr>
            </w:pPr>
          </w:p>
          <w:p w:rsidR="002B3E5A" w:rsidRDefault="005C6274">
            <w:pPr>
              <w:spacing w:line="240" w:lineRule="auto"/>
              <w:ind w:firstLineChars="0" w:firstLine="0"/>
              <w:jc w:val="left"/>
              <w:rPr>
                <w:ins w:id="908" w:author="cuiqingsong" w:date="2017-05-16T10:11:00Z"/>
                <w:rFonts w:asciiTheme="minorEastAsia" w:hAnsiTheme="minorEastAsia" w:cs="宋体"/>
                <w:color w:val="000000" w:themeColor="text1"/>
                <w:kern w:val="0"/>
                <w:sz w:val="20"/>
                <w:szCs w:val="20"/>
              </w:rPr>
            </w:pPr>
            <w:ins w:id="909" w:author="cuiqingsong" w:date="2017-05-16T10:11:00Z">
              <w:r>
                <w:rPr>
                  <w:rFonts w:asciiTheme="minorEastAsia" w:hAnsiTheme="minorEastAsia" w:cs="宋体" w:hint="eastAsia"/>
                  <w:color w:val="000000" w:themeColor="text1"/>
                  <w:kern w:val="0"/>
                  <w:sz w:val="20"/>
                  <w:szCs w:val="20"/>
                </w:rPr>
                <w:t>成交</w:t>
              </w:r>
              <w:r>
                <w:rPr>
                  <w:rFonts w:asciiTheme="minorEastAsia" w:hAnsiTheme="minorEastAsia" w:cs="宋体"/>
                  <w:color w:val="000000" w:themeColor="text1"/>
                  <w:kern w:val="0"/>
                  <w:sz w:val="20"/>
                  <w:szCs w:val="20"/>
                </w:rPr>
                <w:t>日期为交易日期</w:t>
              </w:r>
            </w:ins>
          </w:p>
          <w:p w:rsidR="002B3E5A" w:rsidRDefault="005C6274">
            <w:pPr>
              <w:spacing w:line="240" w:lineRule="auto"/>
              <w:ind w:firstLineChars="0" w:firstLine="0"/>
              <w:jc w:val="left"/>
              <w:rPr>
                <w:ins w:id="910" w:author="cuiqingsong" w:date="2017-05-16T10:11:00Z"/>
                <w:rFonts w:asciiTheme="minorEastAsia" w:hAnsiTheme="minorEastAsia" w:cs="宋体"/>
                <w:color w:val="000000" w:themeColor="text1"/>
                <w:kern w:val="0"/>
                <w:sz w:val="20"/>
                <w:szCs w:val="20"/>
              </w:rPr>
            </w:pPr>
            <w:ins w:id="911" w:author="cuiqingsong" w:date="2017-05-16T10:11:00Z">
              <w:r>
                <w:rPr>
                  <w:rFonts w:asciiTheme="minorEastAsia" w:hAnsiTheme="minorEastAsia" w:cs="宋体" w:hint="eastAsia"/>
                  <w:color w:val="000000" w:themeColor="text1"/>
                  <w:kern w:val="0"/>
                  <w:sz w:val="20"/>
                  <w:szCs w:val="20"/>
                </w:rPr>
                <w:t>成交</w:t>
              </w:r>
              <w:r>
                <w:rPr>
                  <w:rFonts w:asciiTheme="minorEastAsia" w:hAnsiTheme="minorEastAsia" w:cs="宋体"/>
                  <w:color w:val="000000" w:themeColor="text1"/>
                  <w:kern w:val="0"/>
                  <w:sz w:val="20"/>
                  <w:szCs w:val="20"/>
                </w:rPr>
                <w:t>时间为交易时间</w:t>
              </w:r>
            </w:ins>
          </w:p>
          <w:p w:rsidR="002B3E5A" w:rsidRDefault="002B3E5A">
            <w:pPr>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sz w:val="20"/>
                <w:szCs w:val="20"/>
              </w:rPr>
            </w:pPr>
            <w:r>
              <w:rPr>
                <w:rFonts w:asciiTheme="minorEastAsia" w:hAnsiTheme="minorEastAsia" w:hint="eastAsia"/>
                <w:color w:val="000000" w:themeColor="text1"/>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2519"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1578" w:type="dxa"/>
            <w:tcBorders>
              <w:top w:val="nil"/>
              <w:left w:val="nil"/>
              <w:bottom w:val="single" w:sz="4" w:space="0" w:color="auto"/>
              <w:right w:val="single" w:sz="4" w:space="0" w:color="auto"/>
            </w:tcBorders>
            <w:shd w:val="clear" w:color="auto" w:fill="auto"/>
            <w:vAlign w:val="center"/>
          </w:tcPr>
          <w:p w:rsidR="002B3E5A" w:rsidRDefault="008F0E5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交收申报</w:t>
            </w:r>
            <w:r w:rsidR="005C6274">
              <w:rPr>
                <w:rFonts w:asciiTheme="minorEastAsia" w:hAnsiTheme="minorEastAsia" w:cs="宋体" w:hint="eastAsia"/>
                <w:color w:val="000000" w:themeColor="text1"/>
                <w:kern w:val="0"/>
                <w:sz w:val="20"/>
                <w:szCs w:val="20"/>
              </w:rPr>
              <w:t>成交信息</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11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O60</w:t>
            </w:r>
          </w:p>
        </w:tc>
        <w:tc>
          <w:tcPr>
            <w:tcW w:w="251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matchNo</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成交编号</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11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O61</w:t>
            </w:r>
          </w:p>
        </w:tc>
        <w:tc>
          <w:tcPr>
            <w:tcW w:w="251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matchDate</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成交日期</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11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O62</w:t>
            </w:r>
          </w:p>
        </w:tc>
        <w:tc>
          <w:tcPr>
            <w:tcW w:w="251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matchTime</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成交时间</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11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251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11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251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11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251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11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O64</w:t>
            </w:r>
          </w:p>
        </w:tc>
        <w:tc>
          <w:tcPr>
            <w:tcW w:w="251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tradeVolume</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成交数量</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11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ins w:id="912" w:author="cuiqingsong" w:date="2017-05-16T14:34:00Z"/>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ins w:id="913" w:author="cuiqingsong" w:date="2017-05-16T14:34:00Z"/>
                <w:rFonts w:asciiTheme="minorEastAsia" w:hAnsiTheme="minorEastAsia" w:cs="宋体"/>
                <w:color w:val="000000" w:themeColor="text1"/>
                <w:kern w:val="0"/>
                <w:sz w:val="20"/>
                <w:szCs w:val="20"/>
              </w:rPr>
            </w:pPr>
            <w:ins w:id="914" w:author="cuiqingsong" w:date="2017-05-16T14:34:00Z">
              <w:r>
                <w:rPr>
                  <w:rFonts w:asciiTheme="minorEastAsia" w:hAnsiTheme="minorEastAsia" w:cs="宋体" w:hint="eastAsia"/>
                  <w:color w:val="000000" w:themeColor="text1"/>
                  <w:kern w:val="0"/>
                  <w:sz w:val="20"/>
                  <w:szCs w:val="20"/>
                </w:rPr>
                <w:t>→</w:t>
              </w:r>
            </w:ins>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915" w:author="cuiqingsong" w:date="2017-05-16T14:34:00Z"/>
                <w:rFonts w:asciiTheme="minorEastAsia" w:hAnsiTheme="minorEastAsia" w:cs="宋体"/>
                <w:color w:val="000000" w:themeColor="text1"/>
                <w:kern w:val="0"/>
                <w:sz w:val="20"/>
                <w:szCs w:val="20"/>
              </w:rPr>
            </w:pPr>
            <w:ins w:id="916" w:author="cuiqingsong" w:date="2017-05-16T14:34:00Z">
              <w:r>
                <w:rPr>
                  <w:rFonts w:asciiTheme="minorEastAsia" w:hAnsiTheme="minorEastAsia" w:cs="宋体" w:hint="eastAsia"/>
                  <w:color w:val="000000" w:themeColor="text1"/>
                  <w:kern w:val="0"/>
                  <w:sz w:val="20"/>
                  <w:szCs w:val="20"/>
                </w:rPr>
                <w:t>O63</w:t>
              </w:r>
            </w:ins>
          </w:p>
        </w:tc>
        <w:tc>
          <w:tcPr>
            <w:tcW w:w="251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917" w:author="cuiqingsong" w:date="2017-05-16T14:34:00Z"/>
                <w:rFonts w:asciiTheme="minorEastAsia" w:hAnsiTheme="minorEastAsia" w:cs="宋体"/>
                <w:color w:val="000000" w:themeColor="text1"/>
                <w:kern w:val="0"/>
                <w:sz w:val="20"/>
                <w:szCs w:val="20"/>
              </w:rPr>
            </w:pPr>
            <w:ins w:id="918" w:author="cuiqingsong" w:date="2017-05-16T14:34:00Z">
              <w:r>
                <w:rPr>
                  <w:rFonts w:asciiTheme="minorEastAsia" w:hAnsiTheme="minorEastAsia" w:cs="宋体"/>
                  <w:color w:val="000000" w:themeColor="text1"/>
                  <w:kern w:val="0"/>
                  <w:sz w:val="20"/>
                  <w:szCs w:val="20"/>
                </w:rPr>
                <w:t>matchPrice</w:t>
              </w:r>
            </w:ins>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919" w:author="cuiqingsong" w:date="2017-05-16T14:34:00Z"/>
                <w:rFonts w:asciiTheme="minorEastAsia" w:hAnsiTheme="minorEastAsia" w:cs="宋体"/>
                <w:color w:val="000000" w:themeColor="text1"/>
                <w:kern w:val="0"/>
                <w:sz w:val="20"/>
                <w:szCs w:val="20"/>
              </w:rPr>
            </w:pPr>
            <w:ins w:id="920" w:author="cuiqingsong" w:date="2017-05-16T14:34:00Z">
              <w:r>
                <w:rPr>
                  <w:rFonts w:asciiTheme="minorEastAsia" w:hAnsiTheme="minorEastAsia" w:cs="宋体" w:hint="eastAsia"/>
                  <w:color w:val="000000" w:themeColor="text1"/>
                  <w:kern w:val="0"/>
                  <w:sz w:val="20"/>
                  <w:szCs w:val="20"/>
                </w:rPr>
                <w:t>成交</w:t>
              </w:r>
              <w:r>
                <w:rPr>
                  <w:rFonts w:asciiTheme="minorEastAsia" w:hAnsiTheme="minorEastAsia" w:cs="宋体"/>
                  <w:color w:val="000000" w:themeColor="text1"/>
                  <w:kern w:val="0"/>
                  <w:sz w:val="20"/>
                  <w:szCs w:val="20"/>
                </w:rPr>
                <w:t>价格</w:t>
              </w:r>
            </w:ins>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ins w:id="921" w:author="cuiqingsong" w:date="2017-05-16T14:34:00Z"/>
                <w:rFonts w:asciiTheme="minorEastAsia" w:hAnsiTheme="minorEastAsia" w:cs="宋体"/>
                <w:color w:val="000000" w:themeColor="text1"/>
                <w:kern w:val="0"/>
                <w:sz w:val="20"/>
                <w:szCs w:val="20"/>
              </w:rPr>
            </w:pPr>
            <w:ins w:id="922" w:author="cuiqingsong" w:date="2017-05-16T14:34:00Z">
              <w:r>
                <w:rPr>
                  <w:rFonts w:asciiTheme="minorEastAsia" w:hAnsiTheme="minorEastAsia" w:cs="宋体" w:hint="eastAsia"/>
                  <w:color w:val="000000" w:themeColor="text1"/>
                  <w:kern w:val="0"/>
                  <w:sz w:val="20"/>
                  <w:szCs w:val="20"/>
                </w:rPr>
                <w:t>-</w:t>
              </w:r>
            </w:ins>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923" w:author="cuiqingsong" w:date="2017-05-16T14:34:00Z"/>
                <w:rFonts w:asciiTheme="minorEastAsia" w:hAnsiTheme="minorEastAsia" w:cs="宋体"/>
                <w:color w:val="000000" w:themeColor="text1"/>
                <w:kern w:val="0"/>
                <w:sz w:val="20"/>
                <w:szCs w:val="20"/>
              </w:rPr>
            </w:pPr>
            <w:ins w:id="924" w:author="cuiqingsong" w:date="2017-05-16T14:34:00Z">
              <w:r>
                <w:rPr>
                  <w:rFonts w:asciiTheme="minorEastAsia" w:hAnsiTheme="minorEastAsia" w:cs="宋体" w:hint="eastAsia"/>
                  <w:color w:val="000000" w:themeColor="text1"/>
                  <w:kern w:val="0"/>
                  <w:sz w:val="20"/>
                  <w:szCs w:val="20"/>
                </w:rPr>
                <w:t>C</w:t>
              </w:r>
            </w:ins>
          </w:p>
        </w:tc>
        <w:tc>
          <w:tcPr>
            <w:tcW w:w="2110" w:type="dxa"/>
            <w:vMerge/>
            <w:tcBorders>
              <w:left w:val="nil"/>
              <w:right w:val="single" w:sz="4" w:space="0" w:color="auto"/>
            </w:tcBorders>
            <w:shd w:val="clear" w:color="auto" w:fill="auto"/>
          </w:tcPr>
          <w:p w:rsidR="002B3E5A" w:rsidRDefault="002B3E5A">
            <w:pPr>
              <w:spacing w:line="240" w:lineRule="auto"/>
              <w:ind w:firstLine="400"/>
              <w:jc w:val="left"/>
              <w:rPr>
                <w:ins w:id="925" w:author="cuiqingsong" w:date="2017-05-16T14:34:00Z"/>
                <w:rFonts w:asciiTheme="minorEastAsia" w:hAnsiTheme="minorEastAsia" w:cs="宋体"/>
                <w:color w:val="000000" w:themeColor="text1"/>
                <w:kern w:val="0"/>
                <w:sz w:val="20"/>
                <w:szCs w:val="20"/>
              </w:rPr>
            </w:pPr>
          </w:p>
        </w:tc>
      </w:tr>
      <w:tr w:rsidR="002B3E5A">
        <w:trPr>
          <w:trHeight w:val="270"/>
          <w:ins w:id="926" w:author="cuiqingsong" w:date="2017-05-16T14:34:00Z"/>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ins w:id="927" w:author="cuiqingsong" w:date="2017-05-16T14:34:00Z"/>
                <w:rFonts w:asciiTheme="minorEastAsia" w:hAnsiTheme="minorEastAsia" w:cs="宋体"/>
                <w:color w:val="000000" w:themeColor="text1"/>
                <w:kern w:val="0"/>
                <w:sz w:val="20"/>
                <w:szCs w:val="20"/>
              </w:rPr>
            </w:pPr>
            <w:ins w:id="928" w:author="cuiqingsong" w:date="2017-05-16T14:34:00Z">
              <w:r>
                <w:rPr>
                  <w:rFonts w:asciiTheme="minorEastAsia" w:hAnsiTheme="minorEastAsia" w:cs="宋体" w:hint="eastAsia"/>
                  <w:color w:val="000000" w:themeColor="text1"/>
                  <w:kern w:val="0"/>
                  <w:sz w:val="20"/>
                  <w:szCs w:val="20"/>
                </w:rPr>
                <w:t>→</w:t>
              </w:r>
            </w:ins>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929" w:author="cuiqingsong" w:date="2017-05-16T14:34:00Z"/>
                <w:rFonts w:asciiTheme="minorEastAsia" w:hAnsiTheme="minorEastAsia" w:cs="宋体"/>
                <w:color w:val="000000" w:themeColor="text1"/>
                <w:kern w:val="0"/>
                <w:sz w:val="20"/>
                <w:szCs w:val="20"/>
              </w:rPr>
            </w:pPr>
            <w:ins w:id="930" w:author="cuiqingsong" w:date="2017-05-16T14:34:00Z">
              <w:r>
                <w:rPr>
                  <w:rFonts w:asciiTheme="minorEastAsia" w:hAnsiTheme="minorEastAsia" w:cs="宋体" w:hint="eastAsia"/>
                  <w:color w:val="000000" w:themeColor="text1"/>
                  <w:kern w:val="0"/>
                  <w:sz w:val="20"/>
                  <w:szCs w:val="20"/>
                </w:rPr>
                <w:t>Q30</w:t>
              </w:r>
            </w:ins>
          </w:p>
        </w:tc>
        <w:tc>
          <w:tcPr>
            <w:tcW w:w="251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931" w:author="cuiqingsong" w:date="2017-05-16T14:34:00Z"/>
                <w:rFonts w:asciiTheme="minorEastAsia" w:hAnsiTheme="minorEastAsia" w:cs="宋体"/>
                <w:color w:val="000000" w:themeColor="text1"/>
                <w:kern w:val="0"/>
                <w:sz w:val="20"/>
                <w:szCs w:val="20"/>
              </w:rPr>
            </w:pPr>
            <w:ins w:id="932" w:author="cuiqingsong" w:date="2017-05-16T14:34:00Z">
              <w:r>
                <w:rPr>
                  <w:rFonts w:asciiTheme="minorEastAsia" w:hAnsiTheme="minorEastAsia" w:cs="宋体" w:hint="eastAsia"/>
                  <w:color w:val="000000" w:themeColor="text1"/>
                  <w:kern w:val="0"/>
                  <w:sz w:val="20"/>
                  <w:szCs w:val="20"/>
                </w:rPr>
                <w:t>turn</w:t>
              </w:r>
              <w:r>
                <w:rPr>
                  <w:rFonts w:asciiTheme="minorEastAsia" w:hAnsiTheme="minorEastAsia" w:cs="宋体"/>
                  <w:color w:val="000000" w:themeColor="text1"/>
                  <w:kern w:val="0"/>
                  <w:sz w:val="20"/>
                  <w:szCs w:val="20"/>
                </w:rPr>
                <w:t>Over</w:t>
              </w:r>
            </w:ins>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933" w:author="cuiqingsong" w:date="2017-05-16T14:34:00Z"/>
                <w:rFonts w:asciiTheme="minorEastAsia" w:hAnsiTheme="minorEastAsia" w:cs="宋体"/>
                <w:color w:val="000000" w:themeColor="text1"/>
                <w:kern w:val="0"/>
                <w:sz w:val="20"/>
                <w:szCs w:val="20"/>
              </w:rPr>
            </w:pPr>
            <w:ins w:id="934" w:author="cuiqingsong" w:date="2017-05-16T14:34:00Z">
              <w:r>
                <w:rPr>
                  <w:rFonts w:asciiTheme="minorEastAsia" w:hAnsiTheme="minorEastAsia" w:cs="宋体" w:hint="eastAsia"/>
                  <w:color w:val="000000" w:themeColor="text1"/>
                  <w:kern w:val="0"/>
                  <w:sz w:val="20"/>
                  <w:szCs w:val="20"/>
                </w:rPr>
                <w:t>成交</w:t>
              </w:r>
              <w:r>
                <w:rPr>
                  <w:rFonts w:asciiTheme="minorEastAsia" w:hAnsiTheme="minorEastAsia" w:cs="宋体"/>
                  <w:color w:val="000000" w:themeColor="text1"/>
                  <w:kern w:val="0"/>
                  <w:sz w:val="20"/>
                  <w:szCs w:val="20"/>
                </w:rPr>
                <w:t>金额</w:t>
              </w:r>
            </w:ins>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ins w:id="935" w:author="cuiqingsong" w:date="2017-05-16T14:34:00Z"/>
                <w:rFonts w:asciiTheme="minorEastAsia" w:hAnsiTheme="minorEastAsia" w:cs="宋体"/>
                <w:color w:val="000000" w:themeColor="text1"/>
                <w:kern w:val="0"/>
                <w:sz w:val="20"/>
                <w:szCs w:val="20"/>
              </w:rPr>
            </w:pPr>
            <w:ins w:id="936" w:author="cuiqingsong" w:date="2017-05-16T14:34:00Z">
              <w:r>
                <w:rPr>
                  <w:rFonts w:asciiTheme="minorEastAsia" w:hAnsiTheme="minorEastAsia" w:cs="宋体" w:hint="eastAsia"/>
                  <w:color w:val="000000" w:themeColor="text1"/>
                  <w:kern w:val="0"/>
                  <w:sz w:val="20"/>
                  <w:szCs w:val="20"/>
                </w:rPr>
                <w:t>-</w:t>
              </w:r>
            </w:ins>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937" w:author="cuiqingsong" w:date="2017-05-16T14:34:00Z"/>
                <w:rFonts w:asciiTheme="minorEastAsia" w:hAnsiTheme="minorEastAsia" w:cs="宋体"/>
                <w:color w:val="000000" w:themeColor="text1"/>
                <w:kern w:val="0"/>
                <w:sz w:val="20"/>
                <w:szCs w:val="20"/>
              </w:rPr>
            </w:pPr>
            <w:ins w:id="938" w:author="cuiqingsong" w:date="2017-05-16T14:34:00Z">
              <w:r>
                <w:rPr>
                  <w:rFonts w:asciiTheme="minorEastAsia" w:hAnsiTheme="minorEastAsia" w:cs="宋体" w:hint="eastAsia"/>
                  <w:color w:val="000000" w:themeColor="text1"/>
                  <w:kern w:val="0"/>
                  <w:sz w:val="20"/>
                  <w:szCs w:val="20"/>
                </w:rPr>
                <w:t>C</w:t>
              </w:r>
            </w:ins>
          </w:p>
        </w:tc>
        <w:tc>
          <w:tcPr>
            <w:tcW w:w="2110" w:type="dxa"/>
            <w:vMerge/>
            <w:tcBorders>
              <w:left w:val="nil"/>
              <w:right w:val="single" w:sz="4" w:space="0" w:color="auto"/>
            </w:tcBorders>
            <w:shd w:val="clear" w:color="auto" w:fill="auto"/>
          </w:tcPr>
          <w:p w:rsidR="002B3E5A" w:rsidRDefault="002B3E5A">
            <w:pPr>
              <w:spacing w:line="240" w:lineRule="auto"/>
              <w:ind w:firstLine="400"/>
              <w:jc w:val="left"/>
              <w:rPr>
                <w:ins w:id="939" w:author="cuiqingsong" w:date="2017-05-16T14:34:00Z"/>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F71</w:t>
            </w:r>
          </w:p>
        </w:tc>
        <w:tc>
          <w:tcPr>
            <w:tcW w:w="251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matchF</w:t>
            </w:r>
            <w:r>
              <w:rPr>
                <w:rFonts w:asciiTheme="minorEastAsia" w:hAnsiTheme="minorEastAsia" w:cs="宋体" w:hint="eastAsia"/>
                <w:color w:val="000000" w:themeColor="text1"/>
                <w:kern w:val="0"/>
                <w:sz w:val="20"/>
                <w:szCs w:val="20"/>
              </w:rPr>
              <w:t>ee</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交易手续费</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940" w:author="cuiqingsong" w:date="2017-07-18T19:36:00Z">
              <w:r>
                <w:rPr>
                  <w:rFonts w:asciiTheme="minorEastAsia" w:hAnsiTheme="minorEastAsia" w:cs="宋体"/>
                  <w:color w:val="000000" w:themeColor="text1"/>
                  <w:kern w:val="0"/>
                  <w:sz w:val="20"/>
                  <w:szCs w:val="20"/>
                </w:rPr>
                <w:t>C</w:t>
              </w:r>
            </w:ins>
            <w:del w:id="941" w:author="cuiqingsong" w:date="2017-07-18T19:36:00Z">
              <w:r>
                <w:rPr>
                  <w:rFonts w:asciiTheme="minorEastAsia" w:hAnsiTheme="minorEastAsia" w:cs="宋体" w:hint="eastAsia"/>
                  <w:color w:val="000000" w:themeColor="text1"/>
                  <w:kern w:val="0"/>
                  <w:sz w:val="20"/>
                  <w:szCs w:val="20"/>
                </w:rPr>
                <w:delText>O</w:delText>
              </w:r>
            </w:del>
          </w:p>
        </w:tc>
        <w:tc>
          <w:tcPr>
            <w:tcW w:w="211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T56</w:t>
            </w:r>
          </w:p>
        </w:tc>
        <w:tc>
          <w:tcPr>
            <w:tcW w:w="251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argin</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交易保证金</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942" w:author="cuiqingsong" w:date="2017-07-18T19:36:00Z">
              <w:r>
                <w:rPr>
                  <w:rFonts w:asciiTheme="minorEastAsia" w:hAnsiTheme="minorEastAsia" w:cs="宋体"/>
                  <w:color w:val="000000" w:themeColor="text1"/>
                  <w:kern w:val="0"/>
                  <w:sz w:val="20"/>
                  <w:szCs w:val="20"/>
                </w:rPr>
                <w:t>C</w:t>
              </w:r>
            </w:ins>
            <w:del w:id="943" w:author="cuiqingsong" w:date="2017-07-18T19:36:00Z">
              <w:r>
                <w:rPr>
                  <w:rFonts w:asciiTheme="minorEastAsia" w:hAnsiTheme="minorEastAsia" w:cs="宋体" w:hint="eastAsia"/>
                  <w:color w:val="000000" w:themeColor="text1"/>
                  <w:kern w:val="0"/>
                  <w:sz w:val="20"/>
                  <w:szCs w:val="20"/>
                </w:rPr>
                <w:delText>O</w:delText>
              </w:r>
            </w:del>
          </w:p>
        </w:tc>
        <w:tc>
          <w:tcPr>
            <w:tcW w:w="211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宋体" w:eastAsia="宋体" w:hAnsi="宋体" w:cs="宋体" w:hint="eastAsia"/>
                <w:color w:val="000000"/>
                <w:kern w:val="0"/>
                <w:sz w:val="20"/>
                <w:szCs w:val="20"/>
              </w:rPr>
              <w:t>O05</w:t>
            </w:r>
          </w:p>
        </w:tc>
        <w:tc>
          <w:tcPr>
            <w:tcW w:w="251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宋体" w:eastAsia="宋体" w:hAnsi="宋体" w:cs="宋体" w:hint="eastAsia"/>
                <w:color w:val="000000"/>
                <w:kern w:val="0"/>
                <w:sz w:val="20"/>
                <w:szCs w:val="20"/>
              </w:rPr>
              <w:t>middleFlag</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宋体" w:eastAsia="宋体" w:hAnsi="宋体" w:cs="宋体" w:hint="eastAsia"/>
                <w:color w:val="000000"/>
                <w:kern w:val="0"/>
                <w:sz w:val="20"/>
                <w:szCs w:val="20"/>
              </w:rPr>
              <w:t>是否为中立仓</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s="宋体"/>
                <w:color w:val="000000" w:themeColor="text1"/>
                <w:kern w:val="0"/>
                <w:sz w:val="20"/>
                <w:szCs w:val="20"/>
              </w:rPr>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宋体" w:eastAsia="宋体" w:hAnsi="宋体" w:cs="宋体" w:hint="eastAsia"/>
                <w:color w:val="000000"/>
                <w:kern w:val="0"/>
                <w:sz w:val="20"/>
                <w:szCs w:val="20"/>
              </w:rPr>
              <w:t>C</w:t>
            </w:r>
          </w:p>
        </w:tc>
        <w:tc>
          <w:tcPr>
            <w:tcW w:w="211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251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760" w:type="dxa"/>
            <w:tcBorders>
              <w:top w:val="nil"/>
              <w:left w:val="nil"/>
              <w:bottom w:val="single" w:sz="4" w:space="0" w:color="auto"/>
              <w:right w:val="single" w:sz="4" w:space="0" w:color="auto"/>
            </w:tcBorders>
            <w:shd w:val="clear" w:color="auto" w:fill="auto"/>
          </w:tcPr>
          <w:p w:rsidR="002B3E5A" w:rsidRDefault="005C627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110" w:type="dxa"/>
            <w:vMerge/>
            <w:tcBorders>
              <w:left w:val="nil"/>
              <w:right w:val="single" w:sz="4" w:space="0" w:color="auto"/>
            </w:tcBorders>
            <w:shd w:val="clear" w:color="auto" w:fill="auto"/>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rsidTr="00C42684">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251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localOrderNo2</w:t>
            </w:r>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110" w:type="dxa"/>
            <w:vMerge/>
            <w:tcBorders>
              <w:left w:val="nil"/>
              <w:right w:val="single" w:sz="4" w:space="0" w:color="auto"/>
            </w:tcBorders>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rsidTr="00C42684">
        <w:trPr>
          <w:trHeight w:val="270"/>
          <w:ins w:id="944" w:author="cuiqingsong" w:date="2017-07-25T15:56:00Z"/>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ins w:id="945" w:author="cuiqingsong" w:date="2017-07-25T15:56:00Z"/>
                <w:rFonts w:asciiTheme="minorEastAsia" w:hAnsiTheme="minorEastAsia" w:cs="宋体"/>
                <w:color w:val="000000" w:themeColor="text1"/>
                <w:kern w:val="0"/>
                <w:sz w:val="20"/>
                <w:szCs w:val="20"/>
              </w:rPr>
            </w:pPr>
            <w:ins w:id="946" w:author="cuiqingsong" w:date="2017-07-25T15:56:00Z">
              <w:r>
                <w:rPr>
                  <w:rFonts w:asciiTheme="minorEastAsia" w:hAnsiTheme="minorEastAsia" w:cs="宋体" w:hint="eastAsia"/>
                  <w:color w:val="000000" w:themeColor="text1"/>
                  <w:kern w:val="0"/>
                  <w:sz w:val="20"/>
                  <w:szCs w:val="20"/>
                </w:rPr>
                <w:t>→</w:t>
              </w:r>
            </w:ins>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947" w:author="cuiqingsong" w:date="2017-07-25T15:56:00Z"/>
                <w:rFonts w:asciiTheme="minorEastAsia" w:hAnsiTheme="minorEastAsia" w:cs="宋体"/>
                <w:color w:val="000000" w:themeColor="text1"/>
                <w:sz w:val="20"/>
                <w:szCs w:val="20"/>
              </w:rPr>
            </w:pPr>
            <w:ins w:id="948" w:author="cuiqingsong" w:date="2017-07-25T15:56:00Z">
              <w:r>
                <w:rPr>
                  <w:rFonts w:asciiTheme="minorEastAsia" w:hAnsiTheme="minorEastAsia" w:cs="宋体" w:hint="eastAsia"/>
                  <w:color w:val="000000" w:themeColor="text1"/>
                  <w:sz w:val="20"/>
                  <w:szCs w:val="20"/>
                </w:rPr>
                <w:t>T</w:t>
              </w:r>
              <w:r>
                <w:rPr>
                  <w:rFonts w:asciiTheme="minorEastAsia" w:hAnsiTheme="minorEastAsia" w:cs="宋体"/>
                  <w:color w:val="000000" w:themeColor="text1"/>
                  <w:sz w:val="20"/>
                  <w:szCs w:val="20"/>
                </w:rPr>
                <w:t>82</w:t>
              </w:r>
            </w:ins>
          </w:p>
        </w:tc>
        <w:tc>
          <w:tcPr>
            <w:tcW w:w="251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949" w:author="cuiqingsong" w:date="2017-07-25T15:56:00Z"/>
                <w:rFonts w:asciiTheme="minorEastAsia" w:hAnsiTheme="minorEastAsia" w:cs="宋体"/>
                <w:color w:val="000000" w:themeColor="text1"/>
                <w:kern w:val="0"/>
                <w:sz w:val="20"/>
                <w:szCs w:val="20"/>
              </w:rPr>
            </w:pPr>
            <w:ins w:id="950" w:author="cuiqingsong" w:date="2017-07-25T15:56:00Z">
              <w:r>
                <w:rPr>
                  <w:rFonts w:asciiTheme="minorEastAsia" w:hAnsiTheme="minorEastAsia" w:cs="宋体"/>
                  <w:color w:val="000000" w:themeColor="text1"/>
                  <w:kern w:val="0"/>
                  <w:sz w:val="20"/>
                  <w:szCs w:val="20"/>
                </w:rPr>
                <w:t>source</w:t>
              </w:r>
            </w:ins>
          </w:p>
        </w:tc>
        <w:tc>
          <w:tcPr>
            <w:tcW w:w="15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951" w:author="cuiqingsong" w:date="2017-07-25T15:56:00Z"/>
                <w:rFonts w:asciiTheme="minorEastAsia" w:hAnsiTheme="minorEastAsia" w:cs="宋体"/>
                <w:color w:val="000000" w:themeColor="text1"/>
                <w:kern w:val="0"/>
                <w:sz w:val="20"/>
                <w:szCs w:val="20"/>
              </w:rPr>
            </w:pPr>
            <w:ins w:id="952" w:author="cuiqingsong" w:date="2017-07-25T15:56:00Z">
              <w:r>
                <w:rPr>
                  <w:rFonts w:asciiTheme="minorEastAsia" w:hAnsiTheme="minorEastAsia" w:cs="宋体" w:hint="eastAsia"/>
                  <w:color w:val="000000" w:themeColor="text1"/>
                  <w:kern w:val="0"/>
                  <w:sz w:val="20"/>
                  <w:szCs w:val="20"/>
                </w:rPr>
                <w:t>渠道标识</w:t>
              </w:r>
            </w:ins>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953" w:author="cuiqingsong" w:date="2017-07-25T15:56:00Z"/>
                <w:rFonts w:asciiTheme="minorEastAsia" w:hAnsiTheme="minorEastAsia" w:cs="宋体"/>
                <w:color w:val="000000" w:themeColor="text1"/>
                <w:kern w:val="0"/>
                <w:sz w:val="20"/>
                <w:szCs w:val="20"/>
              </w:rPr>
            </w:pPr>
            <w:ins w:id="954" w:author="cuiqingsong" w:date="2017-07-25T15:56:00Z">
              <w:r>
                <w:rPr>
                  <w:rFonts w:asciiTheme="minorEastAsia" w:hAnsiTheme="minorEastAsia" w:cs="宋体" w:hint="eastAsia"/>
                  <w:color w:val="000000" w:themeColor="text1"/>
                  <w:kern w:val="0"/>
                  <w:sz w:val="20"/>
                  <w:szCs w:val="20"/>
                </w:rPr>
                <w:t>-</w:t>
              </w:r>
            </w:ins>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955" w:author="cuiqingsong" w:date="2017-07-25T15:56:00Z"/>
                <w:rFonts w:asciiTheme="minorEastAsia" w:hAnsiTheme="minorEastAsia" w:cs="宋体"/>
                <w:color w:val="000000" w:themeColor="text1"/>
                <w:kern w:val="0"/>
                <w:sz w:val="20"/>
                <w:szCs w:val="20"/>
              </w:rPr>
            </w:pPr>
            <w:ins w:id="956" w:author="cuiqingsong" w:date="2017-07-25T15:56:00Z">
              <w:r>
                <w:rPr>
                  <w:rFonts w:asciiTheme="minorEastAsia" w:hAnsiTheme="minorEastAsia" w:cs="宋体" w:hint="eastAsia"/>
                  <w:color w:val="000000" w:themeColor="text1"/>
                  <w:kern w:val="0"/>
                  <w:sz w:val="20"/>
                  <w:szCs w:val="20"/>
                </w:rPr>
                <w:t>C</w:t>
              </w:r>
            </w:ins>
          </w:p>
        </w:tc>
        <w:tc>
          <w:tcPr>
            <w:tcW w:w="2110" w:type="dxa"/>
            <w:tcBorders>
              <w:left w:val="nil"/>
              <w:bottom w:val="single" w:sz="4" w:space="0" w:color="auto"/>
              <w:right w:val="single" w:sz="4" w:space="0" w:color="auto"/>
            </w:tcBorders>
            <w:shd w:val="clear" w:color="auto" w:fill="auto"/>
          </w:tcPr>
          <w:p w:rsidR="002B3E5A" w:rsidRDefault="002B3E5A">
            <w:pPr>
              <w:widowControl/>
              <w:spacing w:line="240" w:lineRule="auto"/>
              <w:ind w:firstLineChars="0" w:firstLine="0"/>
              <w:jc w:val="left"/>
              <w:rPr>
                <w:ins w:id="957" w:author="cuiqingsong" w:date="2017-07-25T15:56:00Z"/>
                <w:rFonts w:asciiTheme="minorEastAsia" w:hAnsiTheme="minorEastAsia" w:cs="宋体"/>
                <w:color w:val="000000" w:themeColor="text1"/>
                <w:kern w:val="0"/>
                <w:sz w:val="20"/>
                <w:szCs w:val="20"/>
              </w:rPr>
            </w:pPr>
          </w:p>
        </w:tc>
      </w:tr>
      <w:tr w:rsidR="00C42684" w:rsidTr="00C42684">
        <w:trPr>
          <w:trHeight w:val="270"/>
        </w:trPr>
        <w:tc>
          <w:tcPr>
            <w:tcW w:w="798" w:type="dxa"/>
            <w:tcBorders>
              <w:top w:val="nil"/>
              <w:left w:val="single" w:sz="4" w:space="0" w:color="auto"/>
              <w:bottom w:val="single" w:sz="4" w:space="0" w:color="auto"/>
              <w:right w:val="single" w:sz="4" w:space="0" w:color="auto"/>
            </w:tcBorders>
          </w:tcPr>
          <w:p w:rsidR="00C42684" w:rsidRDefault="00C42684">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C42684" w:rsidRDefault="00C4268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2519" w:type="dxa"/>
            <w:tcBorders>
              <w:top w:val="nil"/>
              <w:left w:val="nil"/>
              <w:bottom w:val="single" w:sz="4" w:space="0" w:color="auto"/>
              <w:right w:val="single" w:sz="4" w:space="0" w:color="auto"/>
            </w:tcBorders>
            <w:shd w:val="clear" w:color="auto" w:fill="auto"/>
            <w:vAlign w:val="center"/>
          </w:tcPr>
          <w:p w:rsidR="00C42684" w:rsidRDefault="00C4268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578" w:type="dxa"/>
            <w:tcBorders>
              <w:top w:val="nil"/>
              <w:left w:val="nil"/>
              <w:bottom w:val="single" w:sz="4" w:space="0" w:color="auto"/>
              <w:right w:val="single" w:sz="4" w:space="0" w:color="auto"/>
            </w:tcBorders>
            <w:shd w:val="clear" w:color="auto" w:fill="auto"/>
            <w:vAlign w:val="center"/>
          </w:tcPr>
          <w:p w:rsidR="00C42684" w:rsidRDefault="00C4268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60" w:type="dxa"/>
            <w:tcBorders>
              <w:top w:val="nil"/>
              <w:left w:val="nil"/>
              <w:bottom w:val="single" w:sz="4" w:space="0" w:color="auto"/>
              <w:right w:val="single" w:sz="4" w:space="0" w:color="auto"/>
            </w:tcBorders>
            <w:shd w:val="clear" w:color="auto" w:fill="auto"/>
            <w:vAlign w:val="center"/>
          </w:tcPr>
          <w:p w:rsidR="00C42684" w:rsidRDefault="00C4268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C42684" w:rsidRDefault="00C4268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110" w:type="dxa"/>
            <w:vMerge w:val="restart"/>
            <w:tcBorders>
              <w:top w:val="single" w:sz="4" w:space="0" w:color="auto"/>
              <w:left w:val="nil"/>
              <w:right w:val="single" w:sz="4" w:space="0" w:color="auto"/>
            </w:tcBorders>
            <w:shd w:val="clear" w:color="auto" w:fill="auto"/>
            <w:vAlign w:val="center"/>
          </w:tcPr>
          <w:p w:rsidR="00C42684" w:rsidRDefault="00C42684">
            <w:pPr>
              <w:widowControl/>
              <w:spacing w:line="240" w:lineRule="auto"/>
              <w:ind w:firstLineChars="0" w:firstLine="0"/>
              <w:jc w:val="left"/>
              <w:rPr>
                <w:rFonts w:asciiTheme="minorEastAsia" w:hAnsiTheme="minorEastAsia" w:cs="宋体"/>
                <w:color w:val="000000" w:themeColor="text1"/>
                <w:kern w:val="0"/>
                <w:sz w:val="20"/>
                <w:szCs w:val="20"/>
              </w:rPr>
            </w:pPr>
          </w:p>
        </w:tc>
      </w:tr>
      <w:tr w:rsidR="00C42684" w:rsidTr="001F37D6">
        <w:trPr>
          <w:trHeight w:val="270"/>
        </w:trPr>
        <w:tc>
          <w:tcPr>
            <w:tcW w:w="798" w:type="dxa"/>
            <w:tcBorders>
              <w:top w:val="nil"/>
              <w:left w:val="single" w:sz="4" w:space="0" w:color="auto"/>
              <w:bottom w:val="single" w:sz="4" w:space="0" w:color="auto"/>
              <w:right w:val="single" w:sz="4" w:space="0" w:color="auto"/>
            </w:tcBorders>
          </w:tcPr>
          <w:p w:rsidR="00C42684" w:rsidRDefault="00C42684">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C42684" w:rsidRDefault="00C4268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2519" w:type="dxa"/>
            <w:tcBorders>
              <w:top w:val="nil"/>
              <w:left w:val="nil"/>
              <w:bottom w:val="single" w:sz="4" w:space="0" w:color="auto"/>
              <w:right w:val="single" w:sz="4" w:space="0" w:color="auto"/>
            </w:tcBorders>
            <w:shd w:val="clear" w:color="auto" w:fill="auto"/>
            <w:vAlign w:val="center"/>
          </w:tcPr>
          <w:p w:rsidR="00C42684" w:rsidRDefault="00C4268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578" w:type="dxa"/>
            <w:tcBorders>
              <w:top w:val="nil"/>
              <w:left w:val="nil"/>
              <w:bottom w:val="single" w:sz="4" w:space="0" w:color="auto"/>
              <w:right w:val="single" w:sz="4" w:space="0" w:color="auto"/>
            </w:tcBorders>
            <w:shd w:val="clear" w:color="auto" w:fill="auto"/>
            <w:vAlign w:val="center"/>
          </w:tcPr>
          <w:p w:rsidR="00C42684" w:rsidRDefault="00C4268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60" w:type="dxa"/>
            <w:tcBorders>
              <w:top w:val="nil"/>
              <w:left w:val="nil"/>
              <w:bottom w:val="single" w:sz="4" w:space="0" w:color="auto"/>
              <w:right w:val="single" w:sz="4" w:space="0" w:color="auto"/>
            </w:tcBorders>
            <w:shd w:val="clear" w:color="auto" w:fill="auto"/>
            <w:vAlign w:val="center"/>
          </w:tcPr>
          <w:p w:rsidR="00C42684" w:rsidRDefault="00C4268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C42684" w:rsidRDefault="00C4268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110" w:type="dxa"/>
            <w:vMerge/>
            <w:tcBorders>
              <w:left w:val="nil"/>
              <w:bottom w:val="single" w:sz="4" w:space="0" w:color="auto"/>
              <w:right w:val="single" w:sz="4" w:space="0" w:color="auto"/>
            </w:tcBorders>
            <w:shd w:val="clear" w:color="auto" w:fill="auto"/>
            <w:vAlign w:val="center"/>
          </w:tcPr>
          <w:p w:rsidR="00C42684" w:rsidRDefault="00C42684">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2B3E5A" w:rsidRDefault="005C6274">
      <w:pPr>
        <w:pStyle w:val="3"/>
        <w:numPr>
          <w:ilvl w:val="2"/>
          <w:numId w:val="1"/>
        </w:numPr>
        <w:ind w:left="0" w:firstLineChars="0" w:firstLine="0"/>
        <w:rPr>
          <w:rFonts w:asciiTheme="minorEastAsia" w:hAnsiTheme="minorEastAsia"/>
          <w:color w:val="000000" w:themeColor="text1"/>
        </w:rPr>
      </w:pPr>
      <w:bookmarkStart w:id="958" w:name="_Toc494292507"/>
      <w:r>
        <w:rPr>
          <w:rFonts w:asciiTheme="minorEastAsia" w:hAnsiTheme="minorEastAsia" w:hint="eastAsia"/>
          <w:color w:val="000000" w:themeColor="text1"/>
        </w:rPr>
        <w:t>风险推送</w:t>
      </w:r>
      <w:bookmarkEnd w:id="958"/>
    </w:p>
    <w:p w:rsidR="002B3E5A" w:rsidRDefault="005C6274">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风险推送</w:t>
      </w:r>
    </w:p>
    <w:p w:rsidR="002B3E5A" w:rsidRDefault="005C6274">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：会员二级系统向APP客户推送强平、</w:t>
      </w:r>
      <w:proofErr w:type="gramStart"/>
      <w:r>
        <w:rPr>
          <w:rFonts w:asciiTheme="minorEastAsia" w:hAnsiTheme="minorEastAsia" w:hint="eastAsia"/>
          <w:color w:val="000000" w:themeColor="text1"/>
        </w:rPr>
        <w:t>追保等</w:t>
      </w:r>
      <w:proofErr w:type="gramEnd"/>
      <w:r>
        <w:rPr>
          <w:rFonts w:asciiTheme="minorEastAsia" w:hAnsiTheme="minorEastAsia" w:hint="eastAsia"/>
          <w:color w:val="000000" w:themeColor="text1"/>
        </w:rPr>
        <w:t>类型的风险推送通知。</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lastRenderedPageBreak/>
        <w:t>消息体格式如下：</w:t>
      </w:r>
    </w:p>
    <w:tbl>
      <w:tblPr>
        <w:tblW w:w="8936" w:type="dxa"/>
        <w:tblInd w:w="103" w:type="dxa"/>
        <w:tblLayout w:type="fixed"/>
        <w:tblLook w:val="04A0" w:firstRow="1" w:lastRow="0" w:firstColumn="1" w:lastColumn="0" w:noHBand="0" w:noVBand="1"/>
      </w:tblPr>
      <w:tblGrid>
        <w:gridCol w:w="1056"/>
        <w:gridCol w:w="1813"/>
        <w:gridCol w:w="1837"/>
        <w:gridCol w:w="744"/>
        <w:gridCol w:w="3486"/>
      </w:tblGrid>
      <w:tr w:rsidR="002B3E5A">
        <w:trPr>
          <w:trHeight w:val="270"/>
          <w:tblHeader/>
        </w:trPr>
        <w:tc>
          <w:tcPr>
            <w:tcW w:w="1056" w:type="dxa"/>
            <w:tcBorders>
              <w:top w:val="single" w:sz="4" w:space="0" w:color="auto"/>
              <w:left w:val="single" w:sz="4" w:space="0" w:color="auto"/>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proofErr w:type="gramStart"/>
            <w:r>
              <w:rPr>
                <w:rFonts w:asciiTheme="minorEastAsia" w:hAnsiTheme="minorEastAsia" w:cs="宋体" w:hint="eastAsia"/>
                <w:b/>
                <w:bCs/>
                <w:color w:val="000000" w:themeColor="text1"/>
                <w:kern w:val="0"/>
                <w:sz w:val="20"/>
                <w:szCs w:val="20"/>
              </w:rPr>
              <w:t>域号</w:t>
            </w:r>
            <w:proofErr w:type="gramEnd"/>
          </w:p>
        </w:tc>
        <w:tc>
          <w:tcPr>
            <w:tcW w:w="1813"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837"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44"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回报</w:t>
            </w:r>
          </w:p>
        </w:tc>
        <w:tc>
          <w:tcPr>
            <w:tcW w:w="3486"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2B3E5A">
        <w:trPr>
          <w:trHeight w:val="270"/>
        </w:trPr>
        <w:tc>
          <w:tcPr>
            <w:tcW w:w="105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81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83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44"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486"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ins w:id="959" w:author="cuiqingsong" w:date="2017-07-13T16:17:00Z"/>
        </w:trPr>
        <w:tc>
          <w:tcPr>
            <w:tcW w:w="105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960" w:author="cuiqingsong" w:date="2017-07-13T16:17:00Z"/>
                <w:rFonts w:asciiTheme="minorEastAsia" w:hAnsiTheme="minorEastAsia" w:cs="宋体"/>
                <w:color w:val="000000" w:themeColor="text1"/>
                <w:kern w:val="0"/>
                <w:sz w:val="20"/>
                <w:szCs w:val="20"/>
              </w:rPr>
            </w:pPr>
            <w:ins w:id="961" w:author="cuiqingsong" w:date="2017-07-13T16:17: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181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962" w:author="cuiqingsong" w:date="2017-07-13T16:17:00Z"/>
                <w:rFonts w:asciiTheme="minorEastAsia" w:hAnsiTheme="minorEastAsia" w:cs="宋体"/>
                <w:color w:val="000000" w:themeColor="text1"/>
                <w:kern w:val="0"/>
                <w:sz w:val="20"/>
                <w:szCs w:val="20"/>
              </w:rPr>
            </w:pPr>
            <w:ins w:id="963" w:author="cuiqingsong" w:date="2017-07-13T16:17:00Z">
              <w:r>
                <w:rPr>
                  <w:rFonts w:asciiTheme="minorEastAsia" w:hAnsiTheme="minorEastAsia" w:cs="宋体"/>
                  <w:color w:val="000000" w:themeColor="text1"/>
                  <w:kern w:val="0"/>
                  <w:sz w:val="20"/>
                  <w:szCs w:val="20"/>
                </w:rPr>
                <w:t>seatID</w:t>
              </w:r>
            </w:ins>
          </w:p>
        </w:tc>
        <w:tc>
          <w:tcPr>
            <w:tcW w:w="183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964" w:author="cuiqingsong" w:date="2017-07-13T16:17:00Z"/>
                <w:rFonts w:asciiTheme="minorEastAsia" w:hAnsiTheme="minorEastAsia" w:cs="宋体"/>
                <w:color w:val="000000" w:themeColor="text1"/>
                <w:kern w:val="0"/>
                <w:sz w:val="20"/>
                <w:szCs w:val="20"/>
              </w:rPr>
            </w:pPr>
            <w:ins w:id="965" w:author="cuiqingsong" w:date="2017-07-13T16:17:00Z">
              <w:r>
                <w:rPr>
                  <w:rFonts w:asciiTheme="minorEastAsia" w:hAnsiTheme="minorEastAsia" w:cs="宋体" w:hint="eastAsia"/>
                  <w:color w:val="000000" w:themeColor="text1"/>
                  <w:kern w:val="0"/>
                  <w:sz w:val="20"/>
                  <w:szCs w:val="20"/>
                </w:rPr>
                <w:t>交易席位代码</w:t>
              </w:r>
            </w:ins>
          </w:p>
        </w:tc>
        <w:tc>
          <w:tcPr>
            <w:tcW w:w="744"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966" w:author="cuiqingsong" w:date="2017-07-13T16:17:00Z"/>
                <w:rFonts w:asciiTheme="minorEastAsia" w:hAnsiTheme="minorEastAsia" w:cs="宋体"/>
                <w:color w:val="000000" w:themeColor="text1"/>
                <w:kern w:val="0"/>
                <w:sz w:val="20"/>
                <w:szCs w:val="20"/>
              </w:rPr>
            </w:pPr>
            <w:ins w:id="967" w:author="cuiqingsong" w:date="2017-07-13T16:17:00Z">
              <w:r>
                <w:rPr>
                  <w:rFonts w:asciiTheme="minorEastAsia" w:hAnsiTheme="minorEastAsia" w:cs="宋体" w:hint="eastAsia"/>
                  <w:color w:val="000000" w:themeColor="text1"/>
                  <w:kern w:val="0"/>
                  <w:sz w:val="20"/>
                  <w:szCs w:val="20"/>
                </w:rPr>
                <w:t>M</w:t>
              </w:r>
            </w:ins>
          </w:p>
        </w:tc>
        <w:tc>
          <w:tcPr>
            <w:tcW w:w="3486"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ins w:id="968" w:author="cuiqingsong" w:date="2017-07-13T16:17:00Z"/>
                <w:rFonts w:asciiTheme="minorEastAsia" w:hAnsiTheme="minorEastAsia" w:cs="宋体"/>
                <w:color w:val="000000" w:themeColor="text1"/>
                <w:kern w:val="0"/>
                <w:sz w:val="20"/>
                <w:szCs w:val="20"/>
              </w:rPr>
            </w:pPr>
          </w:p>
        </w:tc>
      </w:tr>
      <w:tr w:rsidR="002B3E5A">
        <w:trPr>
          <w:trHeight w:val="270"/>
        </w:trPr>
        <w:tc>
          <w:tcPr>
            <w:tcW w:w="105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81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83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44"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48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2B3E5A">
        <w:trPr>
          <w:trHeight w:val="270"/>
        </w:trPr>
        <w:tc>
          <w:tcPr>
            <w:tcW w:w="105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Q84</w:t>
            </w:r>
          </w:p>
        </w:tc>
        <w:tc>
          <w:tcPr>
            <w:tcW w:w="181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title</w:t>
            </w:r>
          </w:p>
        </w:tc>
        <w:tc>
          <w:tcPr>
            <w:tcW w:w="183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标题</w:t>
            </w:r>
          </w:p>
        </w:tc>
        <w:tc>
          <w:tcPr>
            <w:tcW w:w="744"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486"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105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Q85</w:t>
            </w:r>
          </w:p>
        </w:tc>
        <w:tc>
          <w:tcPr>
            <w:tcW w:w="181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content</w:t>
            </w:r>
          </w:p>
        </w:tc>
        <w:tc>
          <w:tcPr>
            <w:tcW w:w="183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正文</w:t>
            </w:r>
          </w:p>
        </w:tc>
        <w:tc>
          <w:tcPr>
            <w:tcW w:w="744"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486"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105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Q88</w:t>
            </w:r>
          </w:p>
        </w:tc>
        <w:tc>
          <w:tcPr>
            <w:tcW w:w="181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contentType</w:t>
            </w:r>
          </w:p>
        </w:tc>
        <w:tc>
          <w:tcPr>
            <w:tcW w:w="183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消息</w:t>
            </w:r>
            <w:r>
              <w:rPr>
                <w:rFonts w:asciiTheme="minorEastAsia" w:hAnsiTheme="minorEastAsia" w:cs="宋体"/>
                <w:color w:val="000000" w:themeColor="text1"/>
                <w:kern w:val="0"/>
                <w:sz w:val="20"/>
                <w:szCs w:val="20"/>
              </w:rPr>
              <w:t>类型</w:t>
            </w:r>
          </w:p>
        </w:tc>
        <w:tc>
          <w:tcPr>
            <w:tcW w:w="744"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48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w:t>
            </w:r>
            <w:proofErr w:type="gramStart"/>
            <w:r>
              <w:rPr>
                <w:rFonts w:asciiTheme="minorEastAsia" w:hAnsiTheme="minorEastAsia" w:cs="宋体" w:hint="eastAsia"/>
                <w:color w:val="000000" w:themeColor="text1"/>
                <w:kern w:val="0"/>
                <w:sz w:val="20"/>
                <w:szCs w:val="20"/>
              </w:rPr>
              <w:t>强平通知</w:t>
            </w:r>
            <w:proofErr w:type="gramEnd"/>
            <w:r>
              <w:rPr>
                <w:rFonts w:asciiTheme="minorEastAsia" w:hAnsiTheme="minorEastAsia" w:cs="宋体" w:hint="eastAsia"/>
                <w:color w:val="000000" w:themeColor="text1"/>
                <w:kern w:val="0"/>
                <w:sz w:val="20"/>
                <w:szCs w:val="20"/>
              </w:rPr>
              <w:t>；m-</w:t>
            </w:r>
            <w:proofErr w:type="gramStart"/>
            <w:r>
              <w:rPr>
                <w:rFonts w:asciiTheme="minorEastAsia" w:hAnsiTheme="minorEastAsia" w:cs="宋体" w:hint="eastAsia"/>
                <w:color w:val="000000" w:themeColor="text1"/>
                <w:kern w:val="0"/>
                <w:sz w:val="20"/>
                <w:szCs w:val="20"/>
              </w:rPr>
              <w:t>追保通知</w:t>
            </w:r>
            <w:proofErr w:type="gramEnd"/>
            <w:r>
              <w:rPr>
                <w:rFonts w:asciiTheme="minorEastAsia" w:hAnsiTheme="minorEastAsia" w:cs="宋体" w:hint="eastAsia"/>
                <w:color w:val="000000" w:themeColor="text1"/>
                <w:kern w:val="0"/>
                <w:sz w:val="20"/>
                <w:szCs w:val="20"/>
              </w:rPr>
              <w:t>； r-风险推送通知</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（二级系统若不能区分强平和</w:t>
            </w:r>
            <w:proofErr w:type="gramStart"/>
            <w:r>
              <w:rPr>
                <w:rFonts w:asciiTheme="minorEastAsia" w:hAnsiTheme="minorEastAsia" w:cs="宋体" w:hint="eastAsia"/>
                <w:color w:val="000000" w:themeColor="text1"/>
                <w:kern w:val="0"/>
                <w:sz w:val="20"/>
                <w:szCs w:val="20"/>
              </w:rPr>
              <w:t>追保通知</w:t>
            </w:r>
            <w:proofErr w:type="gramEnd"/>
            <w:r>
              <w:rPr>
                <w:rFonts w:asciiTheme="minorEastAsia" w:hAnsiTheme="minorEastAsia" w:cs="宋体" w:hint="eastAsia"/>
                <w:color w:val="000000" w:themeColor="text1"/>
                <w:kern w:val="0"/>
                <w:sz w:val="20"/>
                <w:szCs w:val="20"/>
              </w:rPr>
              <w:t>类型，可默认填写r-风险推送通知）</w:t>
            </w:r>
          </w:p>
        </w:tc>
      </w:tr>
      <w:tr w:rsidR="002B3E5A">
        <w:trPr>
          <w:trHeight w:val="270"/>
        </w:trPr>
        <w:tc>
          <w:tcPr>
            <w:tcW w:w="105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Q82</w:t>
            </w:r>
          </w:p>
        </w:tc>
        <w:tc>
          <w:tcPr>
            <w:tcW w:w="181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announceDate</w:t>
            </w:r>
          </w:p>
        </w:tc>
        <w:tc>
          <w:tcPr>
            <w:tcW w:w="183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发布日期</w:t>
            </w:r>
          </w:p>
        </w:tc>
        <w:tc>
          <w:tcPr>
            <w:tcW w:w="744"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486"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105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Q83</w:t>
            </w:r>
          </w:p>
        </w:tc>
        <w:tc>
          <w:tcPr>
            <w:tcW w:w="181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announceTime</w:t>
            </w:r>
          </w:p>
        </w:tc>
        <w:tc>
          <w:tcPr>
            <w:tcW w:w="183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发布时间</w:t>
            </w:r>
          </w:p>
        </w:tc>
        <w:tc>
          <w:tcPr>
            <w:tcW w:w="744"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486"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rsidTr="00A77723">
        <w:trPr>
          <w:trHeight w:val="270"/>
        </w:trPr>
        <w:tc>
          <w:tcPr>
            <w:tcW w:w="105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K06</w:t>
            </w:r>
          </w:p>
        </w:tc>
        <w:tc>
          <w:tcPr>
            <w:tcW w:w="181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memo</w:t>
            </w:r>
          </w:p>
        </w:tc>
        <w:tc>
          <w:tcPr>
            <w:tcW w:w="183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备注</w:t>
            </w:r>
          </w:p>
        </w:tc>
        <w:tc>
          <w:tcPr>
            <w:tcW w:w="744"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3486"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2B3E5A" w:rsidRDefault="005C47E6">
      <w:pPr>
        <w:pStyle w:val="3"/>
        <w:numPr>
          <w:ilvl w:val="2"/>
          <w:numId w:val="1"/>
        </w:numPr>
        <w:ind w:left="0" w:firstLineChars="0" w:firstLine="0"/>
        <w:rPr>
          <w:ins w:id="969" w:author="cuiqingsong" w:date="2017-07-17T19:00:00Z"/>
          <w:rFonts w:asciiTheme="minorEastAsia" w:hAnsiTheme="minorEastAsia"/>
          <w:color w:val="000000" w:themeColor="text1"/>
        </w:rPr>
      </w:pPr>
      <w:bookmarkStart w:id="970" w:name="_Toc494292508"/>
      <w:ins w:id="971" w:author="cuiqingsong" w:date="2017-07-17T19:00:00Z">
        <w:r>
          <w:rPr>
            <w:rFonts w:asciiTheme="minorEastAsia" w:hAnsiTheme="minorEastAsia" w:hint="eastAsia"/>
            <w:color w:val="000000" w:themeColor="text1"/>
          </w:rPr>
          <w:t>条件单</w:t>
        </w:r>
      </w:ins>
      <w:ins w:id="972" w:author="cuiqingsong" w:date="2017-08-14T11:07:00Z">
        <w:r w:rsidR="001B7FA8">
          <w:rPr>
            <w:rFonts w:asciiTheme="minorEastAsia" w:hAnsiTheme="minorEastAsia" w:hint="eastAsia"/>
            <w:color w:val="000000" w:themeColor="text1"/>
          </w:rPr>
          <w:t>报单</w:t>
        </w:r>
      </w:ins>
      <w:ins w:id="973" w:author="cuiqingsong" w:date="2017-07-17T19:00:00Z">
        <w:r w:rsidR="005C6274">
          <w:rPr>
            <w:rFonts w:asciiTheme="minorEastAsia" w:hAnsiTheme="minorEastAsia" w:hint="eastAsia"/>
            <w:color w:val="000000" w:themeColor="text1"/>
          </w:rPr>
          <w:t>/撤单交易</w:t>
        </w:r>
        <w:bookmarkEnd w:id="970"/>
      </w:ins>
    </w:p>
    <w:p w:rsidR="002B3E5A" w:rsidRDefault="00262EC2">
      <w:pPr>
        <w:pStyle w:val="4"/>
        <w:numPr>
          <w:ilvl w:val="3"/>
          <w:numId w:val="1"/>
        </w:numPr>
        <w:ind w:left="0" w:firstLineChars="0" w:firstLine="0"/>
        <w:rPr>
          <w:ins w:id="974" w:author="cuiqingsong" w:date="2017-07-17T19:00:00Z"/>
          <w:rFonts w:asciiTheme="minorEastAsia" w:eastAsiaTheme="minorEastAsia" w:hAnsiTheme="minorEastAsia"/>
          <w:color w:val="000000" w:themeColor="text1"/>
        </w:rPr>
      </w:pPr>
      <w:ins w:id="975" w:author="cuiqingsong" w:date="2017-08-11T16:35:00Z">
        <w:r>
          <w:rPr>
            <w:rFonts w:asciiTheme="minorEastAsia" w:eastAsiaTheme="minorEastAsia" w:hAnsiTheme="minorEastAsia" w:hint="eastAsia"/>
            <w:color w:val="000000" w:themeColor="text1"/>
          </w:rPr>
          <w:t>价格</w:t>
        </w:r>
      </w:ins>
      <w:ins w:id="976" w:author="cuiqingsong" w:date="2017-07-17T19:00:00Z">
        <w:r>
          <w:rPr>
            <w:rFonts w:asciiTheme="minorEastAsia" w:eastAsiaTheme="minorEastAsia" w:hAnsiTheme="minorEastAsia" w:hint="eastAsia"/>
            <w:color w:val="000000" w:themeColor="text1"/>
          </w:rPr>
          <w:t>条件单</w:t>
        </w:r>
        <w:r w:rsidR="005C6274">
          <w:rPr>
            <w:rFonts w:asciiTheme="minorEastAsia" w:eastAsiaTheme="minorEastAsia" w:hAnsiTheme="minorEastAsia" w:hint="eastAsia"/>
            <w:color w:val="000000" w:themeColor="text1"/>
          </w:rPr>
          <w:t>请求及应答</w:t>
        </w:r>
      </w:ins>
    </w:p>
    <w:p w:rsidR="00615954" w:rsidRDefault="005C6274">
      <w:pPr>
        <w:ind w:firstLine="482"/>
        <w:rPr>
          <w:ins w:id="977" w:author="cuiqingsong" w:date="2017-08-10T09:24:00Z"/>
          <w:rFonts w:asciiTheme="minorEastAsia" w:hAnsiTheme="minorEastAsia"/>
          <w:color w:val="000000" w:themeColor="text1"/>
        </w:rPr>
      </w:pPr>
      <w:ins w:id="978" w:author="cuiqingsong" w:date="2017-07-17T19:00:00Z">
        <w:r>
          <w:rPr>
            <w:rFonts w:asciiTheme="minorEastAsia" w:hAnsiTheme="minorEastAsia" w:hint="eastAsia"/>
            <w:b/>
            <w:color w:val="000000" w:themeColor="text1"/>
          </w:rPr>
          <w:t>功能</w:t>
        </w:r>
        <w:r>
          <w:rPr>
            <w:rFonts w:asciiTheme="minorEastAsia" w:hAnsiTheme="minorEastAsia" w:hint="eastAsia"/>
            <w:color w:val="000000" w:themeColor="text1"/>
          </w:rPr>
          <w:t>：</w:t>
        </w:r>
      </w:ins>
      <w:ins w:id="979" w:author="cuiqingsong" w:date="2017-07-17T19:02:00Z">
        <w:r>
          <w:rPr>
            <w:rFonts w:asciiTheme="minorEastAsia" w:hAnsiTheme="minorEastAsia" w:hint="eastAsia"/>
            <w:color w:val="000000" w:themeColor="text1"/>
          </w:rPr>
          <w:t>用于</w:t>
        </w:r>
      </w:ins>
      <w:ins w:id="980" w:author="cuiqingsong" w:date="2017-08-16T09:34:00Z">
        <w:r w:rsidR="00126FE5">
          <w:rPr>
            <w:rFonts w:asciiTheme="minorEastAsia" w:hAnsiTheme="minorEastAsia" w:hint="eastAsia"/>
            <w:color w:val="000000" w:themeColor="text1"/>
          </w:rPr>
          <w:t>递延合约</w:t>
        </w:r>
      </w:ins>
      <w:ins w:id="981" w:author="cuiqingsong" w:date="2017-08-11T16:36:00Z">
        <w:r w:rsidR="008C3649">
          <w:rPr>
            <w:rFonts w:asciiTheme="minorEastAsia" w:hAnsiTheme="minorEastAsia" w:hint="eastAsia"/>
            <w:color w:val="000000" w:themeColor="text1"/>
          </w:rPr>
          <w:t>价格</w:t>
        </w:r>
      </w:ins>
      <w:ins w:id="982" w:author="cuiqingsong" w:date="2017-07-17T19:02:00Z">
        <w:r>
          <w:rPr>
            <w:rFonts w:asciiTheme="minorEastAsia" w:hAnsiTheme="minorEastAsia" w:hint="eastAsia"/>
            <w:color w:val="000000" w:themeColor="text1"/>
          </w:rPr>
          <w:t>条件</w:t>
        </w:r>
      </w:ins>
      <w:ins w:id="983" w:author="cuiqingsong" w:date="2017-07-17T19:03:00Z">
        <w:r w:rsidR="008C3649">
          <w:rPr>
            <w:rFonts w:asciiTheme="minorEastAsia" w:hAnsiTheme="minorEastAsia" w:hint="eastAsia"/>
            <w:color w:val="000000" w:themeColor="text1"/>
          </w:rPr>
          <w:t>单</w:t>
        </w:r>
      </w:ins>
      <w:ins w:id="984" w:author="cuiqingsong" w:date="2017-08-14T10:36:00Z">
        <w:r w:rsidR="00FF0DD6">
          <w:rPr>
            <w:rFonts w:asciiTheme="minorEastAsia" w:hAnsiTheme="minorEastAsia" w:hint="eastAsia"/>
            <w:color w:val="000000" w:themeColor="text1"/>
          </w:rPr>
          <w:t>报单</w:t>
        </w:r>
      </w:ins>
      <w:ins w:id="985" w:author="cuiqingsong" w:date="2017-07-17T19:03:00Z">
        <w:r w:rsidR="008C3649">
          <w:rPr>
            <w:rFonts w:asciiTheme="minorEastAsia" w:hAnsiTheme="minorEastAsia" w:hint="eastAsia"/>
            <w:color w:val="000000" w:themeColor="text1"/>
          </w:rPr>
          <w:t>交易</w:t>
        </w:r>
      </w:ins>
      <w:ins w:id="986" w:author="cuiqingsong" w:date="2017-08-11T16:36:00Z">
        <w:r w:rsidR="008C3649">
          <w:rPr>
            <w:rFonts w:asciiTheme="minorEastAsia" w:hAnsiTheme="minorEastAsia" w:hint="eastAsia"/>
            <w:color w:val="000000" w:themeColor="text1"/>
          </w:rPr>
          <w:t>。</w:t>
        </w:r>
      </w:ins>
      <w:ins w:id="987" w:author="cuiqingsong" w:date="2017-08-16T09:35:00Z">
        <w:r w:rsidR="008819E8">
          <w:rPr>
            <w:rFonts w:asciiTheme="minorEastAsia" w:hAnsiTheme="minorEastAsia" w:hint="eastAsia"/>
            <w:color w:val="000000" w:themeColor="text1"/>
          </w:rPr>
          <w:t>目前只实现当日有效。</w:t>
        </w:r>
      </w:ins>
      <w:ins w:id="988" w:author="cuiqingsong" w:date="2017-09-27T15:07:00Z">
        <w:r w:rsidR="004A3D92">
          <w:rPr>
            <w:rFonts w:asciiTheme="minorEastAsia" w:hAnsiTheme="minorEastAsia" w:hint="eastAsia"/>
            <w:color w:val="000000" w:themeColor="text1"/>
          </w:rPr>
          <w:t>客户可以只设置一个价格作为触发条件，也可以设置一个区间价格触发条件。</w:t>
        </w:r>
      </w:ins>
      <w:ins w:id="989" w:author="cuiqingsong" w:date="2017-09-27T15:11:00Z">
        <w:r w:rsidR="00000CCF">
          <w:rPr>
            <w:rFonts w:asciiTheme="minorEastAsia" w:hAnsiTheme="minorEastAsia" w:hint="eastAsia"/>
            <w:color w:val="000000" w:themeColor="text1"/>
          </w:rPr>
          <w:t>满足条件后进行委托报单操作。</w:t>
        </w:r>
      </w:ins>
    </w:p>
    <w:p w:rsidR="002B3E5A" w:rsidRDefault="005C6274">
      <w:pPr>
        <w:ind w:firstLine="480"/>
        <w:rPr>
          <w:ins w:id="990" w:author="cuiqingsong" w:date="2017-07-17T19:00:00Z"/>
          <w:rFonts w:asciiTheme="minorEastAsia" w:hAnsiTheme="minorEastAsia"/>
          <w:color w:val="000000" w:themeColor="text1"/>
        </w:rPr>
      </w:pPr>
      <w:ins w:id="991" w:author="cuiqingsong" w:date="2017-07-17T19:00:00Z">
        <w:r>
          <w:rPr>
            <w:rFonts w:asciiTheme="minorEastAsia" w:hAnsiTheme="minorEastAsia" w:hint="eastAsia"/>
            <w:color w:val="000000" w:themeColor="text1"/>
          </w:rPr>
          <w:t>消息体格式如下：</w:t>
        </w:r>
      </w:ins>
    </w:p>
    <w:tbl>
      <w:tblPr>
        <w:tblW w:w="9288" w:type="dxa"/>
        <w:tblInd w:w="103" w:type="dxa"/>
        <w:tblLayout w:type="fixed"/>
        <w:tblLook w:val="04A0" w:firstRow="1" w:lastRow="0" w:firstColumn="1" w:lastColumn="0" w:noHBand="0" w:noVBand="1"/>
      </w:tblPr>
      <w:tblGrid>
        <w:gridCol w:w="798"/>
        <w:gridCol w:w="1796"/>
        <w:gridCol w:w="1596"/>
        <w:gridCol w:w="760"/>
        <w:gridCol w:w="798"/>
        <w:gridCol w:w="3540"/>
      </w:tblGrid>
      <w:tr w:rsidR="002B3E5A">
        <w:trPr>
          <w:trHeight w:val="270"/>
          <w:tblHeader/>
          <w:ins w:id="992" w:author="cuiqingsong" w:date="2017-07-17T19:00:00Z"/>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ins w:id="993" w:author="cuiqingsong" w:date="2017-07-17T19:00:00Z"/>
                <w:rFonts w:asciiTheme="minorEastAsia" w:hAnsiTheme="minorEastAsia" w:cs="宋体"/>
                <w:b/>
                <w:bCs/>
                <w:color w:val="000000" w:themeColor="text1"/>
                <w:kern w:val="0"/>
                <w:sz w:val="20"/>
                <w:szCs w:val="20"/>
              </w:rPr>
            </w:pPr>
            <w:proofErr w:type="gramStart"/>
            <w:ins w:id="994" w:author="cuiqingsong" w:date="2017-07-17T19:00:00Z">
              <w:r>
                <w:rPr>
                  <w:rFonts w:asciiTheme="minorEastAsia" w:hAnsiTheme="minorEastAsia" w:cs="宋体" w:hint="eastAsia"/>
                  <w:b/>
                  <w:bCs/>
                  <w:color w:val="000000" w:themeColor="text1"/>
                  <w:kern w:val="0"/>
                  <w:sz w:val="20"/>
                  <w:szCs w:val="20"/>
                </w:rPr>
                <w:t>域号</w:t>
              </w:r>
              <w:proofErr w:type="gramEnd"/>
            </w:ins>
          </w:p>
        </w:tc>
        <w:tc>
          <w:tcPr>
            <w:tcW w:w="1796"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ins w:id="995" w:author="cuiqingsong" w:date="2017-07-17T19:00:00Z"/>
                <w:rFonts w:asciiTheme="minorEastAsia" w:hAnsiTheme="minorEastAsia" w:cs="宋体"/>
                <w:b/>
                <w:bCs/>
                <w:color w:val="000000" w:themeColor="text1"/>
                <w:kern w:val="0"/>
                <w:sz w:val="20"/>
                <w:szCs w:val="20"/>
              </w:rPr>
            </w:pPr>
            <w:ins w:id="996" w:author="cuiqingsong" w:date="2017-07-17T19:00:00Z">
              <w:r>
                <w:rPr>
                  <w:rFonts w:asciiTheme="minorEastAsia" w:hAnsiTheme="minorEastAsia" w:cs="宋体" w:hint="eastAsia"/>
                  <w:b/>
                  <w:bCs/>
                  <w:color w:val="000000" w:themeColor="text1"/>
                  <w:kern w:val="0"/>
                  <w:sz w:val="20"/>
                  <w:szCs w:val="20"/>
                </w:rPr>
                <w:t>域名</w:t>
              </w:r>
            </w:ins>
          </w:p>
        </w:tc>
        <w:tc>
          <w:tcPr>
            <w:tcW w:w="1596"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ins w:id="997" w:author="cuiqingsong" w:date="2017-07-17T19:00:00Z"/>
                <w:rFonts w:asciiTheme="minorEastAsia" w:hAnsiTheme="minorEastAsia" w:cs="宋体"/>
                <w:b/>
                <w:bCs/>
                <w:color w:val="000000" w:themeColor="text1"/>
                <w:kern w:val="0"/>
                <w:sz w:val="20"/>
                <w:szCs w:val="20"/>
              </w:rPr>
            </w:pPr>
            <w:ins w:id="998" w:author="cuiqingsong" w:date="2017-07-17T19:00:00Z">
              <w:r>
                <w:rPr>
                  <w:rFonts w:asciiTheme="minorEastAsia" w:hAnsiTheme="minorEastAsia" w:cs="宋体" w:hint="eastAsia"/>
                  <w:b/>
                  <w:bCs/>
                  <w:color w:val="000000" w:themeColor="text1"/>
                  <w:kern w:val="0"/>
                  <w:sz w:val="20"/>
                  <w:szCs w:val="20"/>
                </w:rPr>
                <w:t>业务字段名称</w:t>
              </w:r>
            </w:ins>
          </w:p>
        </w:tc>
        <w:tc>
          <w:tcPr>
            <w:tcW w:w="76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ins w:id="999" w:author="cuiqingsong" w:date="2017-07-17T19:00:00Z"/>
                <w:rFonts w:asciiTheme="minorEastAsia" w:hAnsiTheme="minorEastAsia" w:cs="宋体"/>
                <w:b/>
                <w:bCs/>
                <w:color w:val="000000" w:themeColor="text1"/>
                <w:kern w:val="0"/>
                <w:sz w:val="20"/>
                <w:szCs w:val="20"/>
              </w:rPr>
            </w:pPr>
            <w:ins w:id="1000" w:author="cuiqingsong" w:date="2017-07-17T19:00:00Z">
              <w:r>
                <w:rPr>
                  <w:rFonts w:asciiTheme="minorEastAsia" w:hAnsiTheme="minorEastAsia" w:cs="宋体" w:hint="eastAsia"/>
                  <w:b/>
                  <w:bCs/>
                  <w:color w:val="000000" w:themeColor="text1"/>
                  <w:kern w:val="0"/>
                  <w:sz w:val="20"/>
                  <w:szCs w:val="20"/>
                </w:rPr>
                <w:t>请求</w:t>
              </w:r>
            </w:ins>
          </w:p>
        </w:tc>
        <w:tc>
          <w:tcPr>
            <w:tcW w:w="79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ins w:id="1001" w:author="cuiqingsong" w:date="2017-07-17T19:00:00Z"/>
                <w:rFonts w:asciiTheme="minorEastAsia" w:hAnsiTheme="minorEastAsia" w:cs="宋体"/>
                <w:b/>
                <w:bCs/>
                <w:color w:val="000000" w:themeColor="text1"/>
                <w:kern w:val="0"/>
                <w:sz w:val="20"/>
                <w:szCs w:val="20"/>
              </w:rPr>
            </w:pPr>
            <w:ins w:id="1002" w:author="cuiqingsong" w:date="2017-07-17T19:00:00Z">
              <w:r>
                <w:rPr>
                  <w:rFonts w:asciiTheme="minorEastAsia" w:hAnsiTheme="minorEastAsia" w:cs="宋体" w:hint="eastAsia"/>
                  <w:b/>
                  <w:bCs/>
                  <w:color w:val="000000" w:themeColor="text1"/>
                  <w:kern w:val="0"/>
                  <w:sz w:val="20"/>
                  <w:szCs w:val="20"/>
                </w:rPr>
                <w:t>应答</w:t>
              </w:r>
            </w:ins>
          </w:p>
        </w:tc>
        <w:tc>
          <w:tcPr>
            <w:tcW w:w="354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ins w:id="1003" w:author="cuiqingsong" w:date="2017-07-17T19:00:00Z"/>
                <w:rFonts w:asciiTheme="minorEastAsia" w:hAnsiTheme="minorEastAsia" w:cs="宋体"/>
                <w:b/>
                <w:bCs/>
                <w:color w:val="000000" w:themeColor="text1"/>
                <w:kern w:val="0"/>
                <w:sz w:val="20"/>
                <w:szCs w:val="20"/>
              </w:rPr>
            </w:pPr>
            <w:ins w:id="1004" w:author="cuiqingsong" w:date="2017-07-17T19:00:00Z">
              <w:r>
                <w:rPr>
                  <w:rFonts w:asciiTheme="minorEastAsia" w:hAnsiTheme="minorEastAsia" w:cs="宋体" w:hint="eastAsia"/>
                  <w:b/>
                  <w:bCs/>
                  <w:color w:val="000000" w:themeColor="text1"/>
                  <w:kern w:val="0"/>
                  <w:sz w:val="20"/>
                  <w:szCs w:val="20"/>
                </w:rPr>
                <w:t>说明</w:t>
              </w:r>
            </w:ins>
          </w:p>
        </w:tc>
      </w:tr>
      <w:tr w:rsidR="002B3E5A">
        <w:trPr>
          <w:trHeight w:val="270"/>
          <w:ins w:id="1005" w:author="cuiqingsong" w:date="2017-07-17T19:00:00Z"/>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1006" w:author="cuiqingsong" w:date="2017-07-17T19:00:00Z"/>
                <w:rFonts w:asciiTheme="minorEastAsia" w:hAnsiTheme="minorEastAsia" w:cs="宋体"/>
                <w:color w:val="000000" w:themeColor="text1"/>
                <w:kern w:val="0"/>
                <w:sz w:val="20"/>
                <w:szCs w:val="20"/>
              </w:rPr>
            </w:pPr>
            <w:ins w:id="1007" w:author="cuiqingsong" w:date="2017-07-17T19:00:00Z">
              <w:r>
                <w:rPr>
                  <w:rFonts w:asciiTheme="minorEastAsia" w:hAnsiTheme="minorEastAsia" w:cs="宋体" w:hint="eastAsia"/>
                  <w:color w:val="000000" w:themeColor="text1"/>
                  <w:kern w:val="0"/>
                  <w:sz w:val="20"/>
                  <w:szCs w:val="20"/>
                </w:rPr>
                <w:t>M30</w:t>
              </w:r>
            </w:ins>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1008" w:author="cuiqingsong" w:date="2017-07-17T19:00:00Z"/>
                <w:rFonts w:asciiTheme="minorEastAsia" w:hAnsiTheme="minorEastAsia" w:cs="宋体"/>
                <w:color w:val="000000" w:themeColor="text1"/>
                <w:kern w:val="0"/>
                <w:sz w:val="20"/>
                <w:szCs w:val="20"/>
              </w:rPr>
            </w:pPr>
            <w:ins w:id="1009" w:author="cuiqingsong" w:date="2017-07-17T19:00:00Z">
              <w:r>
                <w:rPr>
                  <w:rFonts w:asciiTheme="minorEastAsia" w:hAnsiTheme="minorEastAsia" w:cs="宋体" w:hint="eastAsia"/>
                  <w:color w:val="000000" w:themeColor="text1"/>
                  <w:kern w:val="0"/>
                  <w:sz w:val="20"/>
                  <w:szCs w:val="20"/>
                </w:rPr>
                <w:t>clientID</w:t>
              </w:r>
            </w:ins>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1010" w:author="cuiqingsong" w:date="2017-07-17T19:00:00Z"/>
                <w:rFonts w:asciiTheme="minorEastAsia" w:hAnsiTheme="minorEastAsia" w:cs="宋体"/>
                <w:color w:val="000000" w:themeColor="text1"/>
                <w:kern w:val="0"/>
                <w:sz w:val="20"/>
                <w:szCs w:val="20"/>
              </w:rPr>
            </w:pPr>
            <w:ins w:id="1011" w:author="cuiqingsong" w:date="2017-07-17T19:00:00Z">
              <w:r>
                <w:rPr>
                  <w:rFonts w:asciiTheme="minorEastAsia" w:hAnsiTheme="minorEastAsia" w:cs="宋体" w:hint="eastAsia"/>
                  <w:color w:val="000000" w:themeColor="text1"/>
                  <w:kern w:val="0"/>
                  <w:sz w:val="20"/>
                  <w:szCs w:val="20"/>
                </w:rPr>
                <w:t>客户代码</w:t>
              </w:r>
            </w:ins>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1012" w:author="cuiqingsong" w:date="2017-07-17T19:00:00Z"/>
                <w:rFonts w:asciiTheme="minorEastAsia" w:hAnsiTheme="minorEastAsia" w:cs="宋体"/>
                <w:color w:val="000000" w:themeColor="text1"/>
                <w:kern w:val="0"/>
                <w:sz w:val="20"/>
                <w:szCs w:val="20"/>
              </w:rPr>
            </w:pPr>
            <w:ins w:id="1013" w:author="cuiqingsong" w:date="2017-07-17T19:00:00Z">
              <w:r>
                <w:rPr>
                  <w:rFonts w:asciiTheme="minorEastAsia" w:hAnsiTheme="minorEastAsia" w:cs="宋体" w:hint="eastAsia"/>
                  <w:color w:val="000000" w:themeColor="text1"/>
                  <w:kern w:val="0"/>
                  <w:sz w:val="20"/>
                  <w:szCs w:val="20"/>
                </w:rPr>
                <w:t>M</w:t>
              </w:r>
            </w:ins>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1014" w:author="cuiqingsong" w:date="2017-07-17T19:00:00Z"/>
                <w:rFonts w:asciiTheme="minorEastAsia" w:eastAsia="MS Mincho" w:hAnsiTheme="minorEastAsia" w:cs="宋体"/>
                <w:color w:val="000000" w:themeColor="text1"/>
                <w:kern w:val="0"/>
                <w:sz w:val="20"/>
                <w:szCs w:val="20"/>
                <w:lang w:eastAsia="ja-JP"/>
              </w:rPr>
            </w:pPr>
            <w:ins w:id="1015" w:author="cuiqingsong" w:date="2017-07-17T19:00:00Z">
              <w:r>
                <w:rPr>
                  <w:rFonts w:asciiTheme="minorEastAsia" w:hAnsiTheme="minorEastAsia" w:cs="宋体" w:hint="eastAsia"/>
                  <w:color w:val="000000"/>
                  <w:kern w:val="0"/>
                  <w:sz w:val="20"/>
                  <w:szCs w:val="20"/>
                </w:rPr>
                <w:t>←</w:t>
              </w:r>
            </w:ins>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ins w:id="1016" w:author="cuiqingsong" w:date="2017-07-17T19:00:00Z"/>
                <w:rFonts w:asciiTheme="minorEastAsia" w:hAnsiTheme="minorEastAsia" w:cs="宋体"/>
                <w:color w:val="000000" w:themeColor="text1"/>
                <w:kern w:val="0"/>
                <w:sz w:val="20"/>
                <w:szCs w:val="20"/>
              </w:rPr>
            </w:pPr>
          </w:p>
        </w:tc>
      </w:tr>
      <w:tr w:rsidR="00030F1C">
        <w:trPr>
          <w:trHeight w:val="270"/>
          <w:ins w:id="1017" w:author="cuiqingsong" w:date="2017-08-14T10:22:00Z"/>
        </w:trPr>
        <w:tc>
          <w:tcPr>
            <w:tcW w:w="798" w:type="dxa"/>
            <w:tcBorders>
              <w:top w:val="nil"/>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018" w:author="cuiqingsong" w:date="2017-08-14T10:22:00Z"/>
                <w:rFonts w:asciiTheme="minorEastAsia" w:hAnsiTheme="minorEastAsia" w:cs="宋体"/>
                <w:color w:val="000000" w:themeColor="text1"/>
                <w:kern w:val="0"/>
                <w:sz w:val="20"/>
                <w:szCs w:val="20"/>
              </w:rPr>
            </w:pPr>
            <w:ins w:id="1019" w:author="cuiqingsong" w:date="2017-08-14T10:22:00Z">
              <w:r>
                <w:rPr>
                  <w:rFonts w:asciiTheme="minorEastAsia" w:hAnsiTheme="minorEastAsia" w:cs="宋体" w:hint="eastAsia"/>
                  <w:color w:val="000000" w:themeColor="text1"/>
                  <w:kern w:val="0"/>
                  <w:sz w:val="20"/>
                  <w:szCs w:val="20"/>
                </w:rPr>
                <w:t>M00</w:t>
              </w:r>
            </w:ins>
          </w:p>
        </w:tc>
        <w:tc>
          <w:tcPr>
            <w:tcW w:w="17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020" w:author="cuiqingsong" w:date="2017-08-14T10:22:00Z"/>
                <w:rFonts w:asciiTheme="minorEastAsia" w:hAnsiTheme="minorEastAsia" w:cs="宋体"/>
                <w:color w:val="000000" w:themeColor="text1"/>
                <w:kern w:val="0"/>
                <w:sz w:val="20"/>
                <w:szCs w:val="20"/>
              </w:rPr>
            </w:pPr>
            <w:ins w:id="1021" w:author="cuiqingsong" w:date="2017-08-14T10:22:00Z">
              <w:r>
                <w:rPr>
                  <w:rFonts w:asciiTheme="minorEastAsia" w:hAnsiTheme="minorEastAsia" w:cs="宋体" w:hint="eastAsia"/>
                  <w:color w:val="000000" w:themeColor="text1"/>
                  <w:kern w:val="0"/>
                  <w:sz w:val="20"/>
                  <w:szCs w:val="20"/>
                </w:rPr>
                <w:t>memberID</w:t>
              </w:r>
            </w:ins>
          </w:p>
        </w:tc>
        <w:tc>
          <w:tcPr>
            <w:tcW w:w="15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022" w:author="cuiqingsong" w:date="2017-08-14T10:22:00Z"/>
                <w:rFonts w:asciiTheme="minorEastAsia" w:hAnsiTheme="minorEastAsia" w:cs="宋体"/>
                <w:color w:val="000000" w:themeColor="text1"/>
                <w:kern w:val="0"/>
                <w:sz w:val="20"/>
                <w:szCs w:val="20"/>
              </w:rPr>
            </w:pPr>
            <w:ins w:id="1023" w:author="cuiqingsong" w:date="2017-08-14T10:22:00Z">
              <w:r>
                <w:rPr>
                  <w:rFonts w:asciiTheme="minorEastAsia" w:hAnsiTheme="minorEastAsia" w:cs="宋体" w:hint="eastAsia"/>
                  <w:color w:val="000000" w:themeColor="text1"/>
                  <w:kern w:val="0"/>
                  <w:sz w:val="20"/>
                  <w:szCs w:val="20"/>
                </w:rPr>
                <w:t>会员代码</w:t>
              </w:r>
            </w:ins>
          </w:p>
        </w:tc>
        <w:tc>
          <w:tcPr>
            <w:tcW w:w="76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024" w:author="cuiqingsong" w:date="2017-08-14T10:22:00Z"/>
                <w:rFonts w:asciiTheme="minorEastAsia" w:hAnsiTheme="minorEastAsia" w:cs="宋体"/>
                <w:color w:val="000000" w:themeColor="text1"/>
                <w:kern w:val="0"/>
                <w:sz w:val="20"/>
                <w:szCs w:val="20"/>
              </w:rPr>
            </w:pPr>
            <w:ins w:id="1025" w:author="cuiqingsong" w:date="2017-08-14T10:22:00Z">
              <w:r>
                <w:rPr>
                  <w:rFonts w:asciiTheme="minorEastAsia" w:hAnsiTheme="minorEastAsia" w:cs="宋体" w:hint="eastAsia"/>
                  <w:color w:val="000000" w:themeColor="text1"/>
                  <w:kern w:val="0"/>
                  <w:sz w:val="20"/>
                  <w:szCs w:val="20"/>
                </w:rPr>
                <w:t>M</w:t>
              </w:r>
            </w:ins>
          </w:p>
        </w:tc>
        <w:tc>
          <w:tcPr>
            <w:tcW w:w="79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026" w:author="cuiqingsong" w:date="2017-08-14T10:22:00Z"/>
                <w:rFonts w:asciiTheme="minorEastAsia" w:hAnsiTheme="minorEastAsia" w:cs="宋体"/>
                <w:color w:val="000000"/>
                <w:kern w:val="0"/>
                <w:sz w:val="20"/>
                <w:szCs w:val="20"/>
              </w:rPr>
            </w:pPr>
            <w:ins w:id="1027" w:author="cuiqingsong" w:date="2017-08-14T10:22:00Z">
              <w:r>
                <w:rPr>
                  <w:rFonts w:asciiTheme="minorEastAsia" w:hAnsiTheme="minorEastAsia" w:cs="宋体" w:hint="eastAsia"/>
                  <w:color w:val="000000"/>
                  <w:kern w:val="0"/>
                  <w:sz w:val="20"/>
                  <w:szCs w:val="20"/>
                </w:rPr>
                <w:t>←</w:t>
              </w:r>
            </w:ins>
          </w:p>
        </w:tc>
        <w:tc>
          <w:tcPr>
            <w:tcW w:w="354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028" w:author="cuiqingsong" w:date="2017-08-14T10:22:00Z"/>
                <w:rFonts w:asciiTheme="minorEastAsia" w:hAnsiTheme="minorEastAsia" w:cs="宋体"/>
                <w:color w:val="000000" w:themeColor="text1"/>
                <w:kern w:val="0"/>
                <w:sz w:val="20"/>
                <w:szCs w:val="20"/>
              </w:rPr>
            </w:pPr>
          </w:p>
        </w:tc>
      </w:tr>
      <w:tr w:rsidR="00030F1C">
        <w:trPr>
          <w:trHeight w:val="270"/>
          <w:ins w:id="1029" w:author="cuiqingsong" w:date="2017-07-17T19:00:00Z"/>
        </w:trPr>
        <w:tc>
          <w:tcPr>
            <w:tcW w:w="798" w:type="dxa"/>
            <w:tcBorders>
              <w:top w:val="nil"/>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030" w:author="cuiqingsong" w:date="2017-07-17T19:00:00Z"/>
                <w:rFonts w:asciiTheme="minorEastAsia" w:hAnsiTheme="minorEastAsia" w:cs="宋体"/>
                <w:color w:val="000000" w:themeColor="text1"/>
                <w:kern w:val="0"/>
                <w:sz w:val="20"/>
                <w:szCs w:val="20"/>
              </w:rPr>
            </w:pPr>
            <w:ins w:id="1031" w:author="cuiqingsong" w:date="2017-07-17T19:00: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17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032" w:author="cuiqingsong" w:date="2017-07-17T19:00:00Z"/>
                <w:rFonts w:asciiTheme="minorEastAsia" w:hAnsiTheme="minorEastAsia" w:cs="宋体"/>
                <w:color w:val="000000" w:themeColor="text1"/>
                <w:kern w:val="0"/>
                <w:sz w:val="20"/>
                <w:szCs w:val="20"/>
              </w:rPr>
            </w:pPr>
            <w:ins w:id="1033" w:author="cuiqingsong" w:date="2017-07-17T19:00:00Z">
              <w:r>
                <w:rPr>
                  <w:rFonts w:asciiTheme="minorEastAsia" w:hAnsiTheme="minorEastAsia" w:cs="宋体"/>
                  <w:color w:val="000000" w:themeColor="text1"/>
                  <w:kern w:val="0"/>
                  <w:sz w:val="20"/>
                  <w:szCs w:val="20"/>
                </w:rPr>
                <w:t>seatID</w:t>
              </w:r>
            </w:ins>
          </w:p>
        </w:tc>
        <w:tc>
          <w:tcPr>
            <w:tcW w:w="15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034" w:author="cuiqingsong" w:date="2017-07-17T19:00:00Z"/>
                <w:rFonts w:asciiTheme="minorEastAsia" w:hAnsiTheme="minorEastAsia" w:cs="宋体"/>
                <w:color w:val="000000" w:themeColor="text1"/>
                <w:kern w:val="0"/>
                <w:sz w:val="20"/>
                <w:szCs w:val="20"/>
              </w:rPr>
            </w:pPr>
            <w:ins w:id="1035" w:author="cuiqingsong" w:date="2017-07-17T19:00:00Z">
              <w:r>
                <w:rPr>
                  <w:rFonts w:asciiTheme="minorEastAsia" w:hAnsiTheme="minorEastAsia" w:cs="宋体" w:hint="eastAsia"/>
                  <w:color w:val="000000" w:themeColor="text1"/>
                  <w:kern w:val="0"/>
                  <w:sz w:val="20"/>
                  <w:szCs w:val="20"/>
                </w:rPr>
                <w:t>交易席位代码</w:t>
              </w:r>
            </w:ins>
          </w:p>
        </w:tc>
        <w:tc>
          <w:tcPr>
            <w:tcW w:w="76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036" w:author="cuiqingsong" w:date="2017-07-17T19:00:00Z"/>
                <w:rFonts w:asciiTheme="minorEastAsia" w:hAnsiTheme="minorEastAsia" w:cs="宋体"/>
                <w:color w:val="000000" w:themeColor="text1"/>
                <w:kern w:val="0"/>
                <w:sz w:val="20"/>
                <w:szCs w:val="20"/>
              </w:rPr>
            </w:pPr>
            <w:ins w:id="1037" w:author="cuiqingsong" w:date="2017-07-17T19:00:00Z">
              <w:r>
                <w:rPr>
                  <w:rFonts w:asciiTheme="minorEastAsia" w:hAnsiTheme="minorEastAsia" w:cs="宋体" w:hint="eastAsia"/>
                  <w:color w:val="000000" w:themeColor="text1"/>
                  <w:kern w:val="0"/>
                  <w:sz w:val="20"/>
                  <w:szCs w:val="20"/>
                </w:rPr>
                <w:t>M</w:t>
              </w:r>
            </w:ins>
          </w:p>
        </w:tc>
        <w:tc>
          <w:tcPr>
            <w:tcW w:w="79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038" w:author="cuiqingsong" w:date="2017-07-17T19:00:00Z"/>
                <w:rFonts w:asciiTheme="minorEastAsia" w:hAnsiTheme="minorEastAsia" w:cs="宋体"/>
                <w:color w:val="000000"/>
                <w:kern w:val="0"/>
                <w:sz w:val="20"/>
                <w:szCs w:val="20"/>
              </w:rPr>
            </w:pPr>
            <w:ins w:id="1039" w:author="cuiqingsong" w:date="2017-07-17T19:00:00Z">
              <w:r>
                <w:rPr>
                  <w:rFonts w:asciiTheme="minorEastAsia" w:hAnsiTheme="minorEastAsia" w:cs="宋体" w:hint="eastAsia"/>
                  <w:color w:val="000000"/>
                  <w:kern w:val="0"/>
                  <w:sz w:val="20"/>
                  <w:szCs w:val="20"/>
                </w:rPr>
                <w:t>←</w:t>
              </w:r>
            </w:ins>
          </w:p>
        </w:tc>
        <w:tc>
          <w:tcPr>
            <w:tcW w:w="354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040" w:author="cuiqingsong" w:date="2017-07-17T19:00:00Z"/>
                <w:rFonts w:asciiTheme="minorEastAsia" w:hAnsiTheme="minorEastAsia" w:cs="宋体"/>
                <w:color w:val="000000" w:themeColor="text1"/>
                <w:kern w:val="0"/>
                <w:sz w:val="20"/>
                <w:szCs w:val="20"/>
              </w:rPr>
            </w:pPr>
          </w:p>
        </w:tc>
      </w:tr>
      <w:tr w:rsidR="00030F1C">
        <w:trPr>
          <w:trHeight w:val="270"/>
          <w:ins w:id="1041" w:author="cuiqingsong" w:date="2017-07-17T19:07:00Z"/>
        </w:trPr>
        <w:tc>
          <w:tcPr>
            <w:tcW w:w="798" w:type="dxa"/>
            <w:tcBorders>
              <w:top w:val="nil"/>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042" w:author="cuiqingsong" w:date="2017-07-17T19:07:00Z"/>
                <w:rFonts w:asciiTheme="minorEastAsia" w:hAnsiTheme="minorEastAsia" w:cs="宋体"/>
                <w:color w:val="000000" w:themeColor="text1"/>
                <w:kern w:val="0"/>
                <w:sz w:val="20"/>
                <w:szCs w:val="20"/>
              </w:rPr>
            </w:pPr>
            <w:ins w:id="1043" w:author="cuiqingsong" w:date="2017-07-17T19:07:00Z">
              <w:r>
                <w:rPr>
                  <w:rFonts w:asciiTheme="minorEastAsia" w:hAnsiTheme="minorEastAsia" w:cs="宋体" w:hint="eastAsia"/>
                  <w:color w:val="000000" w:themeColor="text1"/>
                  <w:kern w:val="0"/>
                  <w:sz w:val="20"/>
                  <w:szCs w:val="20"/>
                </w:rPr>
                <w:t>I10</w:t>
              </w:r>
            </w:ins>
          </w:p>
        </w:tc>
        <w:tc>
          <w:tcPr>
            <w:tcW w:w="17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044" w:author="cuiqingsong" w:date="2017-07-17T19:07:00Z"/>
                <w:rFonts w:asciiTheme="minorEastAsia" w:hAnsiTheme="minorEastAsia" w:cs="宋体"/>
                <w:color w:val="000000" w:themeColor="text1"/>
                <w:kern w:val="0"/>
                <w:sz w:val="20"/>
                <w:szCs w:val="20"/>
              </w:rPr>
            </w:pPr>
            <w:ins w:id="1045" w:author="cuiqingsong" w:date="2017-07-17T19:07:00Z">
              <w:r>
                <w:rPr>
                  <w:rFonts w:asciiTheme="minorEastAsia" w:hAnsiTheme="minorEastAsia" w:cs="宋体" w:hint="eastAsia"/>
                  <w:color w:val="000000" w:themeColor="text1"/>
                  <w:kern w:val="0"/>
                  <w:sz w:val="20"/>
                  <w:szCs w:val="20"/>
                </w:rPr>
                <w:t>instID</w:t>
              </w:r>
            </w:ins>
          </w:p>
        </w:tc>
        <w:tc>
          <w:tcPr>
            <w:tcW w:w="15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046" w:author="cuiqingsong" w:date="2017-07-17T19:07:00Z"/>
                <w:rFonts w:asciiTheme="minorEastAsia" w:hAnsiTheme="minorEastAsia" w:cs="宋体"/>
                <w:color w:val="000000" w:themeColor="text1"/>
                <w:kern w:val="0"/>
                <w:sz w:val="20"/>
                <w:szCs w:val="20"/>
              </w:rPr>
            </w:pPr>
            <w:ins w:id="1047" w:author="cuiqingsong" w:date="2017-07-17T19:07:00Z">
              <w:r>
                <w:rPr>
                  <w:rFonts w:asciiTheme="minorEastAsia" w:hAnsiTheme="minorEastAsia" w:cs="宋体" w:hint="eastAsia"/>
                  <w:color w:val="000000" w:themeColor="text1"/>
                  <w:kern w:val="0"/>
                  <w:sz w:val="20"/>
                  <w:szCs w:val="20"/>
                </w:rPr>
                <w:t>合约代码</w:t>
              </w:r>
            </w:ins>
          </w:p>
        </w:tc>
        <w:tc>
          <w:tcPr>
            <w:tcW w:w="76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048" w:author="cuiqingsong" w:date="2017-07-17T19:07:00Z"/>
                <w:rFonts w:asciiTheme="minorEastAsia" w:hAnsiTheme="minorEastAsia" w:cs="宋体"/>
                <w:color w:val="000000" w:themeColor="text1"/>
                <w:kern w:val="0"/>
                <w:sz w:val="20"/>
                <w:szCs w:val="20"/>
              </w:rPr>
            </w:pPr>
            <w:ins w:id="1049" w:author="cuiqingsong" w:date="2017-07-17T19:07:00Z">
              <w:r>
                <w:rPr>
                  <w:rFonts w:asciiTheme="minorEastAsia" w:hAnsiTheme="minorEastAsia" w:cs="宋体" w:hint="eastAsia"/>
                  <w:color w:val="000000" w:themeColor="text1"/>
                  <w:kern w:val="0"/>
                  <w:sz w:val="20"/>
                  <w:szCs w:val="20"/>
                </w:rPr>
                <w:t>M</w:t>
              </w:r>
            </w:ins>
          </w:p>
        </w:tc>
        <w:tc>
          <w:tcPr>
            <w:tcW w:w="79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050" w:author="cuiqingsong" w:date="2017-07-17T19:07:00Z"/>
                <w:rFonts w:asciiTheme="minorEastAsia" w:hAnsiTheme="minorEastAsia" w:cs="宋体"/>
                <w:color w:val="000000"/>
                <w:kern w:val="0"/>
                <w:sz w:val="20"/>
                <w:szCs w:val="20"/>
              </w:rPr>
            </w:pPr>
            <w:ins w:id="1051" w:author="cuiqingsong" w:date="2017-07-17T19:07:00Z">
              <w:r>
                <w:rPr>
                  <w:rFonts w:asciiTheme="minorEastAsia" w:hAnsiTheme="minorEastAsia" w:cs="宋体" w:hint="eastAsia"/>
                  <w:color w:val="000000" w:themeColor="text1"/>
                  <w:kern w:val="0"/>
                  <w:sz w:val="20"/>
                  <w:szCs w:val="20"/>
                </w:rPr>
                <w:t>-</w:t>
              </w:r>
            </w:ins>
          </w:p>
        </w:tc>
        <w:tc>
          <w:tcPr>
            <w:tcW w:w="354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052" w:author="cuiqingsong" w:date="2017-07-17T19:07:00Z"/>
                <w:rFonts w:asciiTheme="minorEastAsia" w:hAnsiTheme="minorEastAsia" w:cs="宋体"/>
                <w:color w:val="000000" w:themeColor="text1"/>
                <w:kern w:val="0"/>
                <w:sz w:val="20"/>
                <w:szCs w:val="20"/>
              </w:rPr>
            </w:pPr>
          </w:p>
        </w:tc>
      </w:tr>
      <w:tr w:rsidR="00030F1C">
        <w:trPr>
          <w:trHeight w:val="270"/>
          <w:ins w:id="1053" w:author="cuiqingsong" w:date="2017-07-17T19:00:00Z"/>
        </w:trPr>
        <w:tc>
          <w:tcPr>
            <w:tcW w:w="798" w:type="dxa"/>
            <w:tcBorders>
              <w:top w:val="nil"/>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054" w:author="cuiqingsong" w:date="2017-07-17T19:00:00Z"/>
                <w:rFonts w:asciiTheme="minorEastAsia" w:hAnsiTheme="minorEastAsia" w:cs="宋体"/>
                <w:color w:val="000000" w:themeColor="text1"/>
                <w:kern w:val="0"/>
                <w:sz w:val="20"/>
                <w:szCs w:val="20"/>
              </w:rPr>
            </w:pPr>
            <w:ins w:id="1055" w:author="cuiqingsong" w:date="2017-07-17T19:00:00Z">
              <w:r>
                <w:rPr>
                  <w:rFonts w:asciiTheme="minorEastAsia" w:hAnsiTheme="minorEastAsia" w:cs="宋体" w:hint="eastAsia"/>
                  <w:color w:val="000000" w:themeColor="text1"/>
                  <w:kern w:val="0"/>
                  <w:sz w:val="20"/>
                  <w:szCs w:val="20"/>
                </w:rPr>
                <w:t>A10</w:t>
              </w:r>
            </w:ins>
          </w:p>
        </w:tc>
        <w:tc>
          <w:tcPr>
            <w:tcW w:w="17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056" w:author="cuiqingsong" w:date="2017-07-17T19:00:00Z"/>
                <w:rFonts w:asciiTheme="minorEastAsia" w:hAnsiTheme="minorEastAsia" w:cs="宋体"/>
                <w:color w:val="000000" w:themeColor="text1"/>
                <w:kern w:val="0"/>
                <w:sz w:val="20"/>
                <w:szCs w:val="20"/>
              </w:rPr>
            </w:pPr>
            <w:ins w:id="1057" w:author="cuiqingsong" w:date="2017-07-17T19:00:00Z">
              <w:r>
                <w:rPr>
                  <w:rFonts w:asciiTheme="minorEastAsia" w:hAnsiTheme="minorEastAsia" w:cs="宋体" w:hint="eastAsia"/>
                  <w:color w:val="000000" w:themeColor="text1"/>
                  <w:kern w:val="0"/>
                  <w:sz w:val="20"/>
                  <w:szCs w:val="20"/>
                </w:rPr>
                <w:t>bankAccountNo</w:t>
              </w:r>
            </w:ins>
          </w:p>
        </w:tc>
        <w:tc>
          <w:tcPr>
            <w:tcW w:w="15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058" w:author="cuiqingsong" w:date="2017-07-17T19:00:00Z"/>
                <w:rFonts w:asciiTheme="minorEastAsia" w:hAnsiTheme="minorEastAsia" w:cs="宋体"/>
                <w:color w:val="000000" w:themeColor="text1"/>
                <w:kern w:val="0"/>
                <w:sz w:val="20"/>
                <w:szCs w:val="20"/>
              </w:rPr>
            </w:pPr>
            <w:ins w:id="1059" w:author="cuiqingsong" w:date="2017-07-17T19:00:00Z">
              <w:r>
                <w:rPr>
                  <w:rFonts w:asciiTheme="minorEastAsia" w:hAnsiTheme="minorEastAsia" w:cs="宋体" w:hint="eastAsia"/>
                  <w:color w:val="000000" w:themeColor="text1"/>
                  <w:kern w:val="0"/>
                  <w:sz w:val="20"/>
                  <w:szCs w:val="20"/>
                </w:rPr>
                <w:t>银行卡号</w:t>
              </w:r>
            </w:ins>
          </w:p>
        </w:tc>
        <w:tc>
          <w:tcPr>
            <w:tcW w:w="76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060" w:author="cuiqingsong" w:date="2017-07-17T19:00:00Z"/>
                <w:rFonts w:asciiTheme="minorEastAsia" w:hAnsiTheme="minorEastAsia" w:cs="宋体"/>
                <w:color w:val="000000" w:themeColor="text1"/>
                <w:kern w:val="0"/>
                <w:sz w:val="20"/>
                <w:szCs w:val="20"/>
              </w:rPr>
            </w:pPr>
            <w:ins w:id="1061" w:author="cuiqingsong" w:date="2017-07-17T19:00:00Z">
              <w:r>
                <w:rPr>
                  <w:rFonts w:asciiTheme="minorEastAsia" w:hAnsiTheme="minorEastAsia" w:cs="宋体" w:hint="eastAsia"/>
                  <w:color w:val="000000" w:themeColor="text1"/>
                  <w:kern w:val="0"/>
                  <w:sz w:val="20"/>
                  <w:szCs w:val="20"/>
                </w:rPr>
                <w:t>C</w:t>
              </w:r>
            </w:ins>
          </w:p>
        </w:tc>
        <w:tc>
          <w:tcPr>
            <w:tcW w:w="79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062" w:author="cuiqingsong" w:date="2017-07-17T19:00:00Z"/>
                <w:rFonts w:asciiTheme="minorEastAsia" w:hAnsiTheme="minorEastAsia" w:cs="宋体"/>
                <w:color w:val="000000" w:themeColor="text1"/>
                <w:kern w:val="0"/>
                <w:sz w:val="20"/>
                <w:szCs w:val="20"/>
              </w:rPr>
            </w:pPr>
            <w:ins w:id="1063" w:author="cuiqingsong" w:date="2017-07-17T19:00:00Z">
              <w:r>
                <w:rPr>
                  <w:rFonts w:asciiTheme="minorEastAsia" w:hAnsiTheme="minorEastAsia" w:cs="宋体" w:hint="eastAsia"/>
                  <w:color w:val="000000" w:themeColor="text1"/>
                  <w:kern w:val="0"/>
                  <w:sz w:val="20"/>
                  <w:szCs w:val="20"/>
                </w:rPr>
                <w:t>-</w:t>
              </w:r>
            </w:ins>
          </w:p>
        </w:tc>
        <w:tc>
          <w:tcPr>
            <w:tcW w:w="354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064" w:author="cuiqingsong" w:date="2017-07-17T19:00:00Z"/>
                <w:rFonts w:asciiTheme="minorEastAsia" w:hAnsiTheme="minorEastAsia" w:cs="宋体"/>
                <w:color w:val="000000" w:themeColor="text1"/>
                <w:kern w:val="0"/>
                <w:sz w:val="20"/>
                <w:szCs w:val="20"/>
              </w:rPr>
            </w:pPr>
            <w:ins w:id="1065" w:author="cuiqingsong" w:date="2017-07-17T19:00:00Z">
              <w:r>
                <w:rPr>
                  <w:rFonts w:asciiTheme="minorEastAsia" w:hAnsiTheme="minorEastAsia" w:cs="宋体" w:hint="eastAsia"/>
                  <w:color w:val="000000" w:themeColor="text1"/>
                  <w:kern w:val="0"/>
                  <w:sz w:val="20"/>
                  <w:szCs w:val="20"/>
                </w:rPr>
                <w:t>银行类会员必填</w:t>
              </w:r>
            </w:ins>
          </w:p>
        </w:tc>
      </w:tr>
      <w:tr w:rsidR="00030F1C">
        <w:trPr>
          <w:trHeight w:val="270"/>
          <w:ins w:id="1066" w:author="cuiqingsong" w:date="2017-07-17T19:00:00Z"/>
        </w:trPr>
        <w:tc>
          <w:tcPr>
            <w:tcW w:w="798" w:type="dxa"/>
            <w:tcBorders>
              <w:top w:val="nil"/>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067" w:author="cuiqingsong" w:date="2017-07-17T19:00:00Z"/>
                <w:rFonts w:asciiTheme="minorEastAsia" w:hAnsiTheme="minorEastAsia" w:cs="宋体"/>
                <w:color w:val="000000" w:themeColor="text1"/>
                <w:kern w:val="0"/>
                <w:sz w:val="20"/>
                <w:szCs w:val="20"/>
              </w:rPr>
            </w:pPr>
            <w:ins w:id="1068" w:author="cuiqingsong" w:date="2017-07-17T19:00:00Z">
              <w:r>
                <w:rPr>
                  <w:rFonts w:asciiTheme="minorEastAsia" w:hAnsiTheme="minorEastAsia" w:cs="宋体" w:hint="eastAsia"/>
                  <w:color w:val="000000" w:themeColor="text1"/>
                  <w:kern w:val="0"/>
                  <w:sz w:val="20"/>
                  <w:szCs w:val="20"/>
                </w:rPr>
                <w:t>A81</w:t>
              </w:r>
            </w:ins>
          </w:p>
        </w:tc>
        <w:tc>
          <w:tcPr>
            <w:tcW w:w="17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069" w:author="cuiqingsong" w:date="2017-07-17T19:00:00Z"/>
                <w:rFonts w:asciiTheme="minorEastAsia" w:hAnsiTheme="minorEastAsia" w:cs="宋体"/>
                <w:color w:val="000000" w:themeColor="text1"/>
                <w:kern w:val="0"/>
                <w:sz w:val="20"/>
                <w:szCs w:val="20"/>
              </w:rPr>
            </w:pPr>
            <w:ins w:id="1070" w:author="cuiqingsong" w:date="2017-07-17T19:00:00Z">
              <w:r>
                <w:rPr>
                  <w:rFonts w:asciiTheme="minorEastAsia" w:hAnsiTheme="minorEastAsia" w:cs="宋体"/>
                  <w:color w:val="000000" w:themeColor="text1"/>
                  <w:kern w:val="0"/>
                  <w:sz w:val="20"/>
                  <w:szCs w:val="20"/>
                </w:rPr>
                <w:t>accountCode</w:t>
              </w:r>
            </w:ins>
          </w:p>
        </w:tc>
        <w:tc>
          <w:tcPr>
            <w:tcW w:w="15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071" w:author="cuiqingsong" w:date="2017-07-17T19:00:00Z"/>
                <w:rFonts w:asciiTheme="minorEastAsia" w:hAnsiTheme="minorEastAsia" w:cs="宋体"/>
                <w:color w:val="000000" w:themeColor="text1"/>
                <w:kern w:val="0"/>
                <w:sz w:val="20"/>
                <w:szCs w:val="20"/>
              </w:rPr>
            </w:pPr>
            <w:ins w:id="1072" w:author="cuiqingsong" w:date="2017-07-17T19:00:00Z">
              <w:r>
                <w:rPr>
                  <w:rFonts w:asciiTheme="minorEastAsia" w:hAnsiTheme="minorEastAsia" w:cs="宋体" w:hint="eastAsia"/>
                  <w:color w:val="000000" w:themeColor="text1"/>
                  <w:kern w:val="0"/>
                  <w:sz w:val="20"/>
                  <w:szCs w:val="20"/>
                </w:rPr>
                <w:t>资金</w:t>
              </w:r>
              <w:proofErr w:type="gramStart"/>
              <w:r>
                <w:rPr>
                  <w:rFonts w:asciiTheme="minorEastAsia" w:hAnsiTheme="minorEastAsia" w:cs="宋体" w:hint="eastAsia"/>
                  <w:color w:val="000000" w:themeColor="text1"/>
                  <w:kern w:val="0"/>
                  <w:sz w:val="20"/>
                  <w:szCs w:val="20"/>
                </w:rPr>
                <w:t>帐号</w:t>
              </w:r>
              <w:proofErr w:type="gramEnd"/>
            </w:ins>
          </w:p>
        </w:tc>
        <w:tc>
          <w:tcPr>
            <w:tcW w:w="76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073" w:author="cuiqingsong" w:date="2017-07-17T19:00:00Z"/>
                <w:rFonts w:asciiTheme="minorEastAsia" w:hAnsiTheme="minorEastAsia" w:cs="宋体"/>
                <w:color w:val="000000" w:themeColor="text1"/>
                <w:kern w:val="0"/>
                <w:sz w:val="20"/>
                <w:szCs w:val="20"/>
              </w:rPr>
            </w:pPr>
            <w:ins w:id="1074" w:author="cuiqingsong" w:date="2017-07-17T19:00:00Z">
              <w:r>
                <w:rPr>
                  <w:rFonts w:asciiTheme="minorEastAsia" w:hAnsiTheme="minorEastAsia" w:cs="宋体" w:hint="eastAsia"/>
                  <w:color w:val="000000" w:themeColor="text1"/>
                  <w:kern w:val="0"/>
                  <w:sz w:val="20"/>
                  <w:szCs w:val="20"/>
                </w:rPr>
                <w:t>C</w:t>
              </w:r>
            </w:ins>
          </w:p>
        </w:tc>
        <w:tc>
          <w:tcPr>
            <w:tcW w:w="79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075" w:author="cuiqingsong" w:date="2017-07-17T19:00:00Z"/>
                <w:rFonts w:asciiTheme="minorEastAsia" w:hAnsiTheme="minorEastAsia" w:cs="宋体"/>
                <w:color w:val="000000" w:themeColor="text1"/>
                <w:kern w:val="0"/>
                <w:sz w:val="20"/>
                <w:szCs w:val="20"/>
              </w:rPr>
            </w:pPr>
            <w:ins w:id="1076" w:author="cuiqingsong" w:date="2017-07-17T19:00:00Z">
              <w:r>
                <w:rPr>
                  <w:rFonts w:asciiTheme="minorEastAsia" w:hAnsiTheme="minorEastAsia" w:cs="宋体" w:hint="eastAsia"/>
                  <w:color w:val="000000" w:themeColor="text1"/>
                  <w:kern w:val="0"/>
                  <w:sz w:val="20"/>
                  <w:szCs w:val="20"/>
                </w:rPr>
                <w:t>-</w:t>
              </w:r>
            </w:ins>
          </w:p>
        </w:tc>
        <w:tc>
          <w:tcPr>
            <w:tcW w:w="354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077" w:author="cuiqingsong" w:date="2017-07-17T19:00:00Z"/>
                <w:rFonts w:asciiTheme="minorEastAsia" w:hAnsiTheme="minorEastAsia" w:cs="宋体"/>
                <w:color w:val="000000" w:themeColor="text1"/>
                <w:kern w:val="0"/>
                <w:sz w:val="20"/>
                <w:szCs w:val="20"/>
              </w:rPr>
            </w:pPr>
            <w:ins w:id="1078" w:author="cuiqingsong" w:date="2017-07-17T19:00:00Z">
              <w:r>
                <w:rPr>
                  <w:rFonts w:asciiTheme="minorEastAsia" w:hAnsiTheme="minorEastAsia" w:cs="宋体" w:hint="eastAsia"/>
                  <w:color w:val="000000" w:themeColor="text1"/>
                  <w:kern w:val="0"/>
                  <w:sz w:val="20"/>
                  <w:szCs w:val="20"/>
                </w:rPr>
                <w:t>非银行类会员必填</w:t>
              </w:r>
            </w:ins>
          </w:p>
        </w:tc>
      </w:tr>
      <w:tr w:rsidR="00030F1C">
        <w:trPr>
          <w:trHeight w:val="270"/>
          <w:ins w:id="1079" w:author="cuiqingsong" w:date="2017-07-17T19:00:00Z"/>
        </w:trPr>
        <w:tc>
          <w:tcPr>
            <w:tcW w:w="798" w:type="dxa"/>
            <w:tcBorders>
              <w:top w:val="nil"/>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080" w:author="cuiqingsong" w:date="2017-07-17T19:00:00Z"/>
                <w:rFonts w:asciiTheme="minorEastAsia" w:hAnsiTheme="minorEastAsia" w:cs="宋体"/>
                <w:color w:val="000000" w:themeColor="text1"/>
                <w:kern w:val="0"/>
                <w:sz w:val="20"/>
                <w:szCs w:val="20"/>
              </w:rPr>
            </w:pPr>
            <w:ins w:id="1081" w:author="cuiqingsong" w:date="2017-07-17T19:00:00Z">
              <w:r>
                <w:rPr>
                  <w:rFonts w:asciiTheme="minorEastAsia" w:hAnsiTheme="minorEastAsia" w:cs="宋体"/>
                  <w:color w:val="000000" w:themeColor="text1"/>
                  <w:kern w:val="0"/>
                  <w:sz w:val="20"/>
                  <w:szCs w:val="20"/>
                </w:rPr>
                <w:t>I00</w:t>
              </w:r>
            </w:ins>
          </w:p>
        </w:tc>
        <w:tc>
          <w:tcPr>
            <w:tcW w:w="17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082" w:author="cuiqingsong" w:date="2017-07-17T19:00:00Z"/>
                <w:rFonts w:asciiTheme="minorEastAsia" w:hAnsiTheme="minorEastAsia" w:cs="宋体"/>
                <w:color w:val="000000" w:themeColor="text1"/>
                <w:kern w:val="0"/>
                <w:sz w:val="20"/>
                <w:szCs w:val="20"/>
              </w:rPr>
            </w:pPr>
            <w:ins w:id="1083" w:author="cuiqingsong" w:date="2017-07-17T19:00:00Z">
              <w:r>
                <w:rPr>
                  <w:rFonts w:asciiTheme="minorEastAsia" w:hAnsiTheme="minorEastAsia" w:cs="宋体"/>
                  <w:color w:val="000000" w:themeColor="text1"/>
                  <w:kern w:val="0"/>
                  <w:sz w:val="20"/>
                  <w:szCs w:val="20"/>
                </w:rPr>
                <w:t>marketID</w:t>
              </w:r>
            </w:ins>
          </w:p>
        </w:tc>
        <w:tc>
          <w:tcPr>
            <w:tcW w:w="15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084" w:author="cuiqingsong" w:date="2017-07-17T19:00:00Z"/>
                <w:rFonts w:asciiTheme="minorEastAsia" w:hAnsiTheme="minorEastAsia" w:cs="宋体"/>
                <w:color w:val="000000" w:themeColor="text1"/>
                <w:kern w:val="0"/>
                <w:sz w:val="20"/>
                <w:szCs w:val="20"/>
              </w:rPr>
            </w:pPr>
            <w:ins w:id="1085" w:author="cuiqingsong" w:date="2017-07-17T19:00:00Z">
              <w:r>
                <w:rPr>
                  <w:rFonts w:asciiTheme="minorEastAsia" w:hAnsiTheme="minorEastAsia" w:cs="宋体" w:hint="eastAsia"/>
                  <w:color w:val="000000" w:themeColor="text1"/>
                  <w:kern w:val="0"/>
                  <w:sz w:val="20"/>
                  <w:szCs w:val="20"/>
                </w:rPr>
                <w:t>市场代码</w:t>
              </w:r>
            </w:ins>
          </w:p>
        </w:tc>
        <w:tc>
          <w:tcPr>
            <w:tcW w:w="76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086" w:author="cuiqingsong" w:date="2017-07-17T19:00:00Z"/>
                <w:rFonts w:asciiTheme="minorEastAsia" w:hAnsiTheme="minorEastAsia" w:cs="宋体"/>
                <w:color w:val="000000" w:themeColor="text1"/>
                <w:kern w:val="0"/>
                <w:sz w:val="20"/>
                <w:szCs w:val="20"/>
              </w:rPr>
            </w:pPr>
            <w:ins w:id="1087" w:author="cuiqingsong" w:date="2017-07-17T19:00:00Z">
              <w:r>
                <w:rPr>
                  <w:rFonts w:asciiTheme="minorEastAsia" w:hAnsiTheme="minorEastAsia" w:cs="宋体" w:hint="eastAsia"/>
                  <w:color w:val="000000" w:themeColor="text1"/>
                  <w:kern w:val="0"/>
                  <w:sz w:val="20"/>
                  <w:szCs w:val="20"/>
                </w:rPr>
                <w:t>M</w:t>
              </w:r>
            </w:ins>
          </w:p>
        </w:tc>
        <w:tc>
          <w:tcPr>
            <w:tcW w:w="79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088" w:author="cuiqingsong" w:date="2017-07-17T19:00:00Z"/>
                <w:rFonts w:asciiTheme="minorEastAsia" w:hAnsiTheme="minorEastAsia" w:cs="宋体"/>
                <w:color w:val="000000" w:themeColor="text1"/>
                <w:kern w:val="0"/>
                <w:sz w:val="20"/>
                <w:szCs w:val="20"/>
              </w:rPr>
            </w:pPr>
            <w:ins w:id="1089" w:author="cuiqingsong" w:date="2017-07-17T19:00:00Z">
              <w:r>
                <w:rPr>
                  <w:rFonts w:asciiTheme="minorEastAsia" w:hAnsiTheme="minorEastAsia" w:cs="宋体" w:hint="eastAsia"/>
                  <w:color w:val="000000" w:themeColor="text1"/>
                  <w:kern w:val="0"/>
                  <w:sz w:val="20"/>
                  <w:szCs w:val="20"/>
                </w:rPr>
                <w:t>-</w:t>
              </w:r>
            </w:ins>
          </w:p>
        </w:tc>
        <w:tc>
          <w:tcPr>
            <w:tcW w:w="354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090" w:author="cuiqingsong" w:date="2017-07-17T19:00:00Z"/>
                <w:rFonts w:asciiTheme="minorEastAsia" w:hAnsiTheme="minorEastAsia" w:cs="宋体"/>
                <w:color w:val="000000" w:themeColor="text1"/>
                <w:kern w:val="0"/>
                <w:sz w:val="20"/>
                <w:szCs w:val="20"/>
              </w:rPr>
            </w:pPr>
            <w:ins w:id="1091" w:author="cuiqingsong" w:date="2017-07-17T19:08:00Z">
              <w:r>
                <w:rPr>
                  <w:rFonts w:asciiTheme="minorEastAsia" w:hAnsiTheme="minorEastAsia" w:cs="宋体" w:hint="eastAsia"/>
                  <w:color w:val="000000" w:themeColor="text1"/>
                  <w:kern w:val="0"/>
                  <w:sz w:val="20"/>
                  <w:szCs w:val="20"/>
                </w:rPr>
                <w:t>0</w:t>
              </w:r>
              <w:r>
                <w:rPr>
                  <w:rFonts w:asciiTheme="minorEastAsia" w:hAnsiTheme="minorEastAsia" w:cs="宋体"/>
                  <w:color w:val="000000" w:themeColor="text1"/>
                  <w:kern w:val="0"/>
                  <w:sz w:val="20"/>
                  <w:szCs w:val="20"/>
                </w:rPr>
                <w:t>2-</w:t>
              </w:r>
              <w:r>
                <w:rPr>
                  <w:rFonts w:asciiTheme="minorEastAsia" w:hAnsiTheme="minorEastAsia" w:cs="宋体" w:hint="eastAsia"/>
                  <w:color w:val="000000" w:themeColor="text1"/>
                  <w:kern w:val="0"/>
                  <w:sz w:val="20"/>
                  <w:szCs w:val="20"/>
                </w:rPr>
                <w:t>递延</w:t>
              </w:r>
            </w:ins>
          </w:p>
        </w:tc>
      </w:tr>
      <w:tr w:rsidR="00030F1C">
        <w:trPr>
          <w:trHeight w:val="270"/>
          <w:ins w:id="1092" w:author="cuiqingsong" w:date="2017-07-17T19:00:00Z"/>
        </w:trPr>
        <w:tc>
          <w:tcPr>
            <w:tcW w:w="798" w:type="dxa"/>
            <w:tcBorders>
              <w:top w:val="nil"/>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093" w:author="cuiqingsong" w:date="2017-07-17T19:00:00Z"/>
                <w:rFonts w:asciiTheme="minorEastAsia" w:hAnsiTheme="minorEastAsia" w:cs="宋体"/>
                <w:color w:val="000000" w:themeColor="text1"/>
                <w:kern w:val="0"/>
                <w:sz w:val="20"/>
                <w:szCs w:val="20"/>
              </w:rPr>
            </w:pPr>
            <w:ins w:id="1094" w:author="cuiqingsong" w:date="2017-07-17T19:00:00Z">
              <w:r>
                <w:rPr>
                  <w:rFonts w:asciiTheme="minorEastAsia" w:hAnsiTheme="minorEastAsia" w:cs="宋体" w:hint="eastAsia"/>
                  <w:color w:val="000000" w:themeColor="text1"/>
                  <w:kern w:val="0"/>
                  <w:sz w:val="20"/>
                  <w:szCs w:val="20"/>
                </w:rPr>
                <w:t>O02</w:t>
              </w:r>
            </w:ins>
          </w:p>
        </w:tc>
        <w:tc>
          <w:tcPr>
            <w:tcW w:w="17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095" w:author="cuiqingsong" w:date="2017-07-17T19:00:00Z"/>
                <w:rFonts w:asciiTheme="minorEastAsia" w:hAnsiTheme="minorEastAsia" w:cs="宋体"/>
                <w:color w:val="000000" w:themeColor="text1"/>
                <w:kern w:val="0"/>
                <w:sz w:val="20"/>
                <w:szCs w:val="20"/>
              </w:rPr>
            </w:pPr>
            <w:ins w:id="1096" w:author="cuiqingsong" w:date="2017-07-17T19:00:00Z">
              <w:r>
                <w:rPr>
                  <w:rFonts w:asciiTheme="minorEastAsia" w:hAnsiTheme="minorEastAsia" w:cs="宋体" w:hint="eastAsia"/>
                  <w:color w:val="000000" w:themeColor="text1"/>
                  <w:kern w:val="0"/>
                  <w:sz w:val="20"/>
                  <w:szCs w:val="20"/>
                </w:rPr>
                <w:t>buyOrSell</w:t>
              </w:r>
            </w:ins>
          </w:p>
        </w:tc>
        <w:tc>
          <w:tcPr>
            <w:tcW w:w="15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097" w:author="cuiqingsong" w:date="2017-07-17T19:00:00Z"/>
                <w:rFonts w:asciiTheme="minorEastAsia" w:hAnsiTheme="minorEastAsia" w:cs="宋体"/>
                <w:color w:val="000000" w:themeColor="text1"/>
                <w:kern w:val="0"/>
                <w:sz w:val="20"/>
                <w:szCs w:val="20"/>
              </w:rPr>
            </w:pPr>
            <w:ins w:id="1098" w:author="cuiqingsong" w:date="2017-07-17T19:00:00Z">
              <w:r>
                <w:rPr>
                  <w:rFonts w:asciiTheme="minorEastAsia" w:hAnsiTheme="minorEastAsia" w:cs="宋体" w:hint="eastAsia"/>
                  <w:color w:val="000000" w:themeColor="text1"/>
                  <w:kern w:val="0"/>
                  <w:sz w:val="20"/>
                  <w:szCs w:val="20"/>
                </w:rPr>
                <w:t>买卖方向</w:t>
              </w:r>
            </w:ins>
          </w:p>
        </w:tc>
        <w:tc>
          <w:tcPr>
            <w:tcW w:w="76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099" w:author="cuiqingsong" w:date="2017-07-17T19:00:00Z"/>
                <w:rFonts w:asciiTheme="minorEastAsia" w:hAnsiTheme="minorEastAsia" w:cs="宋体"/>
                <w:color w:val="000000" w:themeColor="text1"/>
                <w:kern w:val="0"/>
                <w:sz w:val="20"/>
                <w:szCs w:val="20"/>
              </w:rPr>
            </w:pPr>
            <w:ins w:id="1100" w:author="cuiqingsong" w:date="2017-07-17T19:00:00Z">
              <w:r>
                <w:rPr>
                  <w:rFonts w:asciiTheme="minorEastAsia" w:hAnsiTheme="minorEastAsia" w:cs="宋体" w:hint="eastAsia"/>
                  <w:color w:val="000000" w:themeColor="text1"/>
                  <w:kern w:val="0"/>
                  <w:sz w:val="20"/>
                  <w:szCs w:val="20"/>
                </w:rPr>
                <w:t>M</w:t>
              </w:r>
            </w:ins>
          </w:p>
        </w:tc>
        <w:tc>
          <w:tcPr>
            <w:tcW w:w="79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101" w:author="cuiqingsong" w:date="2017-07-17T19:00:00Z"/>
                <w:rFonts w:asciiTheme="minorEastAsia" w:hAnsiTheme="minorEastAsia" w:cs="宋体"/>
                <w:color w:val="000000" w:themeColor="text1"/>
                <w:kern w:val="0"/>
                <w:sz w:val="20"/>
                <w:szCs w:val="20"/>
              </w:rPr>
            </w:pPr>
            <w:ins w:id="1102" w:author="cuiqingsong" w:date="2017-07-17T19:00:00Z">
              <w:r>
                <w:rPr>
                  <w:rFonts w:asciiTheme="minorEastAsia" w:hAnsiTheme="minorEastAsia" w:cs="宋体" w:hint="eastAsia"/>
                  <w:color w:val="000000" w:themeColor="text1"/>
                  <w:kern w:val="0"/>
                  <w:sz w:val="20"/>
                  <w:szCs w:val="20"/>
                </w:rPr>
                <w:t>-</w:t>
              </w:r>
            </w:ins>
          </w:p>
        </w:tc>
        <w:tc>
          <w:tcPr>
            <w:tcW w:w="354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103" w:author="cuiqingsong" w:date="2017-07-17T19:00:00Z"/>
                <w:rFonts w:asciiTheme="minorEastAsia" w:hAnsiTheme="minorEastAsia" w:cs="宋体"/>
                <w:color w:val="000000" w:themeColor="text1"/>
                <w:kern w:val="0"/>
                <w:sz w:val="20"/>
                <w:szCs w:val="20"/>
              </w:rPr>
            </w:pPr>
            <w:ins w:id="1104" w:author="cuiqingsong" w:date="2017-07-17T19:08:00Z">
              <w:r>
                <w:rPr>
                  <w:rFonts w:asciiTheme="minorEastAsia" w:hAnsiTheme="minorEastAsia" w:cs="宋体" w:hint="eastAsia"/>
                  <w:color w:val="000000" w:themeColor="text1"/>
                  <w:kern w:val="0"/>
                  <w:sz w:val="20"/>
                  <w:szCs w:val="20"/>
                </w:rPr>
                <w:t>b-买,s-卖</w:t>
              </w:r>
            </w:ins>
          </w:p>
        </w:tc>
      </w:tr>
      <w:tr w:rsidR="00030F1C">
        <w:trPr>
          <w:trHeight w:val="270"/>
          <w:ins w:id="1105" w:author="cuiqingsong" w:date="2017-07-17T19:11:00Z"/>
        </w:trPr>
        <w:tc>
          <w:tcPr>
            <w:tcW w:w="798" w:type="dxa"/>
            <w:tcBorders>
              <w:top w:val="nil"/>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106" w:author="cuiqingsong" w:date="2017-07-17T19:11:00Z"/>
                <w:rFonts w:asciiTheme="minorEastAsia" w:hAnsiTheme="minorEastAsia" w:cs="宋体"/>
                <w:color w:val="000000" w:themeColor="text1"/>
                <w:kern w:val="0"/>
                <w:sz w:val="20"/>
                <w:szCs w:val="20"/>
              </w:rPr>
            </w:pPr>
            <w:ins w:id="1107" w:author="cuiqingsong" w:date="2017-07-17T19:11:00Z">
              <w:r>
                <w:rPr>
                  <w:rFonts w:asciiTheme="minorEastAsia" w:hAnsiTheme="minorEastAsia" w:hint="eastAsia"/>
                  <w:color w:val="000000" w:themeColor="text1"/>
                  <w:sz w:val="20"/>
                  <w:szCs w:val="20"/>
                </w:rPr>
                <w:t>O03</w:t>
              </w:r>
            </w:ins>
          </w:p>
        </w:tc>
        <w:tc>
          <w:tcPr>
            <w:tcW w:w="17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108" w:author="cuiqingsong" w:date="2017-07-17T19:11:00Z"/>
                <w:rFonts w:asciiTheme="minorEastAsia" w:hAnsiTheme="minorEastAsia" w:cs="宋体"/>
                <w:color w:val="000000" w:themeColor="text1"/>
                <w:kern w:val="0"/>
                <w:sz w:val="20"/>
                <w:szCs w:val="20"/>
              </w:rPr>
            </w:pPr>
            <w:ins w:id="1109" w:author="cuiqingsong" w:date="2017-07-17T19:11:00Z">
              <w:r>
                <w:rPr>
                  <w:rFonts w:asciiTheme="minorEastAsia" w:hAnsiTheme="minorEastAsia" w:hint="eastAsia"/>
                  <w:color w:val="000000" w:themeColor="text1"/>
                  <w:sz w:val="20"/>
                  <w:szCs w:val="20"/>
                </w:rPr>
                <w:t>offSetFlag</w:t>
              </w:r>
            </w:ins>
          </w:p>
        </w:tc>
        <w:tc>
          <w:tcPr>
            <w:tcW w:w="15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110" w:author="cuiqingsong" w:date="2017-07-17T19:11:00Z"/>
                <w:rFonts w:asciiTheme="minorEastAsia" w:hAnsiTheme="minorEastAsia" w:cs="宋体"/>
                <w:color w:val="000000" w:themeColor="text1"/>
                <w:kern w:val="0"/>
                <w:sz w:val="20"/>
                <w:szCs w:val="20"/>
              </w:rPr>
            </w:pPr>
            <w:ins w:id="1111" w:author="cuiqingsong" w:date="2017-07-17T19:11:00Z">
              <w:r>
                <w:rPr>
                  <w:rFonts w:asciiTheme="minorEastAsia" w:hAnsiTheme="minorEastAsia" w:hint="eastAsia"/>
                  <w:color w:val="000000" w:themeColor="text1"/>
                  <w:sz w:val="20"/>
                  <w:szCs w:val="20"/>
                </w:rPr>
                <w:t>开平标志</w:t>
              </w:r>
            </w:ins>
          </w:p>
        </w:tc>
        <w:tc>
          <w:tcPr>
            <w:tcW w:w="76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112" w:author="cuiqingsong" w:date="2017-07-17T19:11:00Z"/>
                <w:rFonts w:asciiTheme="minorEastAsia" w:hAnsiTheme="minorEastAsia" w:cs="宋体"/>
                <w:color w:val="000000" w:themeColor="text1"/>
                <w:kern w:val="0"/>
                <w:sz w:val="20"/>
                <w:szCs w:val="20"/>
              </w:rPr>
            </w:pPr>
            <w:ins w:id="1113" w:author="cuiqingsong" w:date="2017-08-04T10:38:00Z">
              <w:r>
                <w:rPr>
                  <w:rFonts w:asciiTheme="minorEastAsia" w:hAnsiTheme="minorEastAsia" w:cs="宋体"/>
                  <w:color w:val="000000" w:themeColor="text1"/>
                  <w:kern w:val="0"/>
                  <w:sz w:val="20"/>
                  <w:szCs w:val="20"/>
                </w:rPr>
                <w:t>M</w:t>
              </w:r>
            </w:ins>
          </w:p>
        </w:tc>
        <w:tc>
          <w:tcPr>
            <w:tcW w:w="79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114" w:author="cuiqingsong" w:date="2017-07-17T19:11:00Z"/>
                <w:rFonts w:asciiTheme="minorEastAsia" w:hAnsiTheme="minorEastAsia" w:cs="宋体"/>
                <w:color w:val="000000" w:themeColor="text1"/>
                <w:kern w:val="0"/>
                <w:sz w:val="20"/>
                <w:szCs w:val="20"/>
              </w:rPr>
            </w:pPr>
            <w:ins w:id="1115" w:author="cuiqingsong" w:date="2017-07-17T19:11:00Z">
              <w:r>
                <w:rPr>
                  <w:rFonts w:asciiTheme="minorEastAsia" w:hAnsiTheme="minorEastAsia" w:cs="宋体" w:hint="eastAsia"/>
                  <w:color w:val="000000" w:themeColor="text1"/>
                  <w:kern w:val="0"/>
                  <w:sz w:val="20"/>
                  <w:szCs w:val="20"/>
                </w:rPr>
                <w:t>-</w:t>
              </w:r>
            </w:ins>
          </w:p>
        </w:tc>
        <w:tc>
          <w:tcPr>
            <w:tcW w:w="354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116" w:author="cuiqingsong" w:date="2017-07-17T19:11:00Z"/>
                <w:rFonts w:asciiTheme="minorEastAsia" w:hAnsiTheme="minorEastAsia" w:cs="宋体"/>
                <w:color w:val="000000" w:themeColor="text1"/>
                <w:kern w:val="0"/>
                <w:sz w:val="20"/>
                <w:szCs w:val="20"/>
              </w:rPr>
            </w:pPr>
            <w:ins w:id="1117" w:author="cuiqingsong" w:date="2017-07-17T19:11:00Z">
              <w:r>
                <w:rPr>
                  <w:rFonts w:asciiTheme="minorEastAsia" w:hAnsiTheme="minorEastAsia" w:cs="宋体" w:hint="eastAsia"/>
                  <w:color w:val="000000" w:themeColor="text1"/>
                  <w:kern w:val="0"/>
                  <w:sz w:val="20"/>
                  <w:szCs w:val="20"/>
                </w:rPr>
                <w:t>0-开仓，1-平仓</w:t>
              </w:r>
            </w:ins>
          </w:p>
        </w:tc>
      </w:tr>
      <w:tr w:rsidR="00591DD0">
        <w:trPr>
          <w:trHeight w:val="270"/>
          <w:ins w:id="1118" w:author="cuiqingsong" w:date="2017-08-21T17:24:00Z"/>
        </w:trPr>
        <w:tc>
          <w:tcPr>
            <w:tcW w:w="798" w:type="dxa"/>
            <w:tcBorders>
              <w:top w:val="nil"/>
              <w:left w:val="single" w:sz="4" w:space="0" w:color="auto"/>
              <w:bottom w:val="single" w:sz="4" w:space="0" w:color="auto"/>
              <w:right w:val="single" w:sz="4" w:space="0" w:color="auto"/>
            </w:tcBorders>
            <w:shd w:val="clear" w:color="auto" w:fill="auto"/>
            <w:vAlign w:val="center"/>
          </w:tcPr>
          <w:p w:rsidR="00591DD0" w:rsidRDefault="00591DD0" w:rsidP="00030F1C">
            <w:pPr>
              <w:widowControl/>
              <w:spacing w:line="240" w:lineRule="auto"/>
              <w:ind w:firstLineChars="0" w:firstLine="0"/>
              <w:jc w:val="left"/>
              <w:rPr>
                <w:ins w:id="1119" w:author="cuiqingsong" w:date="2017-08-21T17:24:00Z"/>
                <w:rFonts w:asciiTheme="minorEastAsia" w:hAnsiTheme="minorEastAsia"/>
                <w:color w:val="000000" w:themeColor="text1"/>
                <w:sz w:val="20"/>
                <w:szCs w:val="20"/>
              </w:rPr>
            </w:pPr>
            <w:ins w:id="1120" w:author="cuiqingsong" w:date="2017-08-21T17:24:00Z">
              <w:r>
                <w:rPr>
                  <w:rFonts w:asciiTheme="minorEastAsia" w:hAnsiTheme="minorEastAsia" w:hint="eastAsia"/>
                  <w:color w:val="000000" w:themeColor="text1"/>
                  <w:sz w:val="20"/>
                  <w:szCs w:val="20"/>
                </w:rPr>
                <w:t>O</w:t>
              </w:r>
            </w:ins>
            <w:ins w:id="1121" w:author="cuiqingsong" w:date="2017-08-25T11:19:00Z">
              <w:r w:rsidR="008C1DB2">
                <w:rPr>
                  <w:rFonts w:asciiTheme="minorEastAsia" w:hAnsiTheme="minorEastAsia"/>
                  <w:color w:val="000000" w:themeColor="text1"/>
                  <w:sz w:val="20"/>
                  <w:szCs w:val="20"/>
                </w:rPr>
                <w:t>27</w:t>
              </w:r>
            </w:ins>
          </w:p>
        </w:tc>
        <w:tc>
          <w:tcPr>
            <w:tcW w:w="1796" w:type="dxa"/>
            <w:tcBorders>
              <w:top w:val="nil"/>
              <w:left w:val="nil"/>
              <w:bottom w:val="single" w:sz="4" w:space="0" w:color="auto"/>
              <w:right w:val="single" w:sz="4" w:space="0" w:color="auto"/>
            </w:tcBorders>
            <w:shd w:val="clear" w:color="auto" w:fill="auto"/>
            <w:vAlign w:val="center"/>
          </w:tcPr>
          <w:p w:rsidR="00591DD0" w:rsidRDefault="00591DD0" w:rsidP="00030F1C">
            <w:pPr>
              <w:widowControl/>
              <w:spacing w:line="240" w:lineRule="auto"/>
              <w:ind w:firstLineChars="0" w:firstLine="0"/>
              <w:jc w:val="left"/>
              <w:rPr>
                <w:ins w:id="1122" w:author="cuiqingsong" w:date="2017-08-21T17:24:00Z"/>
                <w:rFonts w:asciiTheme="minorEastAsia" w:hAnsiTheme="minorEastAsia"/>
                <w:color w:val="000000" w:themeColor="text1"/>
                <w:sz w:val="20"/>
                <w:szCs w:val="20"/>
              </w:rPr>
            </w:pPr>
            <w:ins w:id="1123" w:author="cuiqingsong" w:date="2017-08-21T17:24:00Z">
              <w:r w:rsidRPr="00591DD0">
                <w:rPr>
                  <w:rFonts w:asciiTheme="minorEastAsia" w:hAnsiTheme="minorEastAsia"/>
                  <w:color w:val="000000" w:themeColor="text1"/>
                  <w:sz w:val="20"/>
                  <w:szCs w:val="20"/>
                </w:rPr>
                <w:t>priceType</w:t>
              </w:r>
            </w:ins>
          </w:p>
        </w:tc>
        <w:tc>
          <w:tcPr>
            <w:tcW w:w="1596" w:type="dxa"/>
            <w:tcBorders>
              <w:top w:val="nil"/>
              <w:left w:val="nil"/>
              <w:bottom w:val="single" w:sz="4" w:space="0" w:color="auto"/>
              <w:right w:val="single" w:sz="4" w:space="0" w:color="auto"/>
            </w:tcBorders>
            <w:shd w:val="clear" w:color="auto" w:fill="auto"/>
            <w:vAlign w:val="center"/>
          </w:tcPr>
          <w:p w:rsidR="00591DD0" w:rsidRDefault="00591DD0" w:rsidP="00030F1C">
            <w:pPr>
              <w:widowControl/>
              <w:spacing w:line="240" w:lineRule="auto"/>
              <w:ind w:firstLineChars="0" w:firstLine="0"/>
              <w:jc w:val="left"/>
              <w:rPr>
                <w:ins w:id="1124" w:author="cuiqingsong" w:date="2017-08-21T17:24:00Z"/>
                <w:rFonts w:asciiTheme="minorEastAsia" w:hAnsiTheme="minorEastAsia"/>
                <w:color w:val="000000" w:themeColor="text1"/>
                <w:sz w:val="20"/>
                <w:szCs w:val="20"/>
              </w:rPr>
            </w:pPr>
            <w:ins w:id="1125" w:author="cuiqingsong" w:date="2017-08-21T17:25:00Z">
              <w:r w:rsidRPr="00591DD0">
                <w:rPr>
                  <w:rFonts w:asciiTheme="minorEastAsia" w:hAnsiTheme="minorEastAsia" w:hint="eastAsia"/>
                  <w:color w:val="000000" w:themeColor="text1"/>
                  <w:sz w:val="20"/>
                  <w:szCs w:val="20"/>
                </w:rPr>
                <w:t>委托价格类型</w:t>
              </w:r>
            </w:ins>
          </w:p>
        </w:tc>
        <w:tc>
          <w:tcPr>
            <w:tcW w:w="760" w:type="dxa"/>
            <w:tcBorders>
              <w:top w:val="nil"/>
              <w:left w:val="nil"/>
              <w:bottom w:val="single" w:sz="4" w:space="0" w:color="auto"/>
              <w:right w:val="single" w:sz="4" w:space="0" w:color="auto"/>
            </w:tcBorders>
            <w:shd w:val="clear" w:color="auto" w:fill="auto"/>
            <w:vAlign w:val="center"/>
          </w:tcPr>
          <w:p w:rsidR="00591DD0" w:rsidRDefault="00E95FD2" w:rsidP="00030F1C">
            <w:pPr>
              <w:widowControl/>
              <w:spacing w:line="240" w:lineRule="auto"/>
              <w:ind w:firstLineChars="0" w:firstLine="0"/>
              <w:jc w:val="left"/>
              <w:rPr>
                <w:ins w:id="1126" w:author="cuiqingsong" w:date="2017-08-21T17:24:00Z"/>
                <w:rFonts w:asciiTheme="minorEastAsia" w:hAnsiTheme="minorEastAsia" w:cs="宋体"/>
                <w:color w:val="000000" w:themeColor="text1"/>
                <w:kern w:val="0"/>
                <w:sz w:val="20"/>
                <w:szCs w:val="20"/>
              </w:rPr>
            </w:pPr>
            <w:ins w:id="1127" w:author="cuiqingsong" w:date="2017-08-22T12:51:00Z">
              <w:r>
                <w:rPr>
                  <w:rFonts w:asciiTheme="minorEastAsia" w:hAnsiTheme="minorEastAsia" w:cs="宋体"/>
                  <w:color w:val="000000" w:themeColor="text1"/>
                  <w:kern w:val="0"/>
                  <w:sz w:val="20"/>
                  <w:szCs w:val="20"/>
                </w:rPr>
                <w:t>M</w:t>
              </w:r>
            </w:ins>
          </w:p>
        </w:tc>
        <w:tc>
          <w:tcPr>
            <w:tcW w:w="798" w:type="dxa"/>
            <w:tcBorders>
              <w:top w:val="nil"/>
              <w:left w:val="nil"/>
              <w:bottom w:val="single" w:sz="4" w:space="0" w:color="auto"/>
              <w:right w:val="single" w:sz="4" w:space="0" w:color="auto"/>
            </w:tcBorders>
            <w:shd w:val="clear" w:color="auto" w:fill="auto"/>
            <w:vAlign w:val="center"/>
          </w:tcPr>
          <w:p w:rsidR="00591DD0" w:rsidRDefault="00591DD0" w:rsidP="00030F1C">
            <w:pPr>
              <w:widowControl/>
              <w:spacing w:line="240" w:lineRule="auto"/>
              <w:ind w:firstLineChars="0" w:firstLine="0"/>
              <w:jc w:val="left"/>
              <w:rPr>
                <w:ins w:id="1128" w:author="cuiqingsong" w:date="2017-08-21T17:24:00Z"/>
                <w:rFonts w:asciiTheme="minorEastAsia" w:hAnsiTheme="minorEastAsia" w:cs="宋体"/>
                <w:color w:val="000000" w:themeColor="text1"/>
                <w:kern w:val="0"/>
                <w:sz w:val="20"/>
                <w:szCs w:val="20"/>
              </w:rPr>
            </w:pPr>
            <w:ins w:id="1129" w:author="cuiqingsong" w:date="2017-08-21T17:25:00Z">
              <w:r>
                <w:rPr>
                  <w:rFonts w:asciiTheme="minorEastAsia" w:hAnsiTheme="minorEastAsia" w:cs="宋体" w:hint="eastAsia"/>
                  <w:color w:val="000000" w:themeColor="text1"/>
                  <w:kern w:val="0"/>
                  <w:sz w:val="20"/>
                  <w:szCs w:val="20"/>
                </w:rPr>
                <w:t>-</w:t>
              </w:r>
            </w:ins>
          </w:p>
        </w:tc>
        <w:tc>
          <w:tcPr>
            <w:tcW w:w="3540" w:type="dxa"/>
            <w:tcBorders>
              <w:top w:val="nil"/>
              <w:left w:val="nil"/>
              <w:bottom w:val="single" w:sz="4" w:space="0" w:color="auto"/>
              <w:right w:val="single" w:sz="4" w:space="0" w:color="auto"/>
            </w:tcBorders>
            <w:shd w:val="clear" w:color="auto" w:fill="auto"/>
            <w:vAlign w:val="center"/>
          </w:tcPr>
          <w:p w:rsidR="00591DD0" w:rsidRDefault="00591DD0" w:rsidP="00030F1C">
            <w:pPr>
              <w:widowControl/>
              <w:spacing w:line="240" w:lineRule="auto"/>
              <w:ind w:firstLineChars="0" w:firstLine="0"/>
              <w:jc w:val="left"/>
              <w:rPr>
                <w:ins w:id="1130" w:author="cuiqingsong" w:date="2017-08-21T17:24:00Z"/>
                <w:rFonts w:asciiTheme="minorEastAsia" w:hAnsiTheme="minorEastAsia" w:cs="宋体"/>
                <w:color w:val="000000" w:themeColor="text1"/>
                <w:kern w:val="0"/>
                <w:sz w:val="20"/>
                <w:szCs w:val="20"/>
              </w:rPr>
            </w:pPr>
            <w:ins w:id="1131" w:author="cuiqingsong" w:date="2017-08-21T17:25:00Z">
              <w:r w:rsidRPr="00591DD0">
                <w:rPr>
                  <w:rFonts w:asciiTheme="minorEastAsia" w:hAnsiTheme="minorEastAsia" w:cs="宋体" w:hint="eastAsia"/>
                  <w:color w:val="000000" w:themeColor="text1"/>
                  <w:kern w:val="0"/>
                  <w:sz w:val="20"/>
                  <w:szCs w:val="20"/>
                </w:rPr>
                <w:t>0-对手价，1-最新价，2-排队价，3-指定价</w:t>
              </w:r>
            </w:ins>
            <w:ins w:id="1132" w:author="cuiqingsong" w:date="2017-08-22T12:50:00Z">
              <w:r w:rsidR="00180375">
                <w:rPr>
                  <w:rFonts w:asciiTheme="minorEastAsia" w:hAnsiTheme="minorEastAsia" w:cs="宋体" w:hint="eastAsia"/>
                  <w:color w:val="000000" w:themeColor="text1"/>
                  <w:kern w:val="0"/>
                  <w:sz w:val="20"/>
                  <w:szCs w:val="20"/>
                </w:rPr>
                <w:t>，4</w:t>
              </w:r>
              <w:r w:rsidR="00180375">
                <w:rPr>
                  <w:rFonts w:asciiTheme="minorEastAsia" w:hAnsiTheme="minorEastAsia" w:cs="宋体"/>
                  <w:color w:val="000000" w:themeColor="text1"/>
                  <w:kern w:val="0"/>
                  <w:sz w:val="20"/>
                  <w:szCs w:val="20"/>
                </w:rPr>
                <w:t>-</w:t>
              </w:r>
              <w:r w:rsidR="00180375">
                <w:rPr>
                  <w:rFonts w:asciiTheme="minorEastAsia" w:hAnsiTheme="minorEastAsia" w:cs="宋体" w:hint="eastAsia"/>
                  <w:color w:val="000000" w:themeColor="text1"/>
                  <w:kern w:val="0"/>
                  <w:sz w:val="20"/>
                  <w:szCs w:val="20"/>
                </w:rPr>
                <w:t>市价</w:t>
              </w:r>
            </w:ins>
          </w:p>
        </w:tc>
      </w:tr>
      <w:tr w:rsidR="00030F1C">
        <w:trPr>
          <w:trHeight w:val="270"/>
          <w:ins w:id="1133" w:author="cuiqingsong" w:date="2017-07-17T19:00:00Z"/>
        </w:trPr>
        <w:tc>
          <w:tcPr>
            <w:tcW w:w="798" w:type="dxa"/>
            <w:tcBorders>
              <w:top w:val="nil"/>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134" w:author="cuiqingsong" w:date="2017-07-17T19:00:00Z"/>
                <w:rFonts w:asciiTheme="minorEastAsia" w:hAnsiTheme="minorEastAsia" w:cs="宋体"/>
                <w:color w:val="000000" w:themeColor="text1"/>
                <w:kern w:val="0"/>
                <w:sz w:val="20"/>
                <w:szCs w:val="20"/>
              </w:rPr>
            </w:pPr>
            <w:ins w:id="1135" w:author="cuiqingsong" w:date="2017-07-17T19:00:00Z">
              <w:r>
                <w:rPr>
                  <w:rFonts w:asciiTheme="minorEastAsia" w:hAnsiTheme="minorEastAsia" w:cs="宋体" w:hint="eastAsia"/>
                  <w:color w:val="000000" w:themeColor="text1"/>
                  <w:kern w:val="0"/>
                  <w:sz w:val="20"/>
                  <w:szCs w:val="20"/>
                </w:rPr>
                <w:t>O06</w:t>
              </w:r>
            </w:ins>
          </w:p>
        </w:tc>
        <w:tc>
          <w:tcPr>
            <w:tcW w:w="17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136" w:author="cuiqingsong" w:date="2017-07-17T19:00:00Z"/>
                <w:rFonts w:asciiTheme="minorEastAsia" w:hAnsiTheme="minorEastAsia" w:cs="宋体"/>
                <w:color w:val="000000" w:themeColor="text1"/>
                <w:kern w:val="0"/>
                <w:sz w:val="20"/>
                <w:szCs w:val="20"/>
              </w:rPr>
            </w:pPr>
            <w:ins w:id="1137" w:author="cuiqingsong" w:date="2017-07-17T20:26:00Z">
              <w:r>
                <w:rPr>
                  <w:rFonts w:asciiTheme="minorEastAsia" w:hAnsiTheme="minorEastAsia" w:cs="宋体"/>
                  <w:color w:val="000000" w:themeColor="text1"/>
                  <w:kern w:val="0"/>
                  <w:sz w:val="20"/>
                  <w:szCs w:val="20"/>
                </w:rPr>
                <w:t>p</w:t>
              </w:r>
            </w:ins>
            <w:ins w:id="1138" w:author="cuiqingsong" w:date="2017-07-17T19:00:00Z">
              <w:r>
                <w:rPr>
                  <w:rFonts w:asciiTheme="minorEastAsia" w:hAnsiTheme="minorEastAsia" w:cs="宋体" w:hint="eastAsia"/>
                  <w:color w:val="000000" w:themeColor="text1"/>
                  <w:kern w:val="0"/>
                  <w:sz w:val="20"/>
                  <w:szCs w:val="20"/>
                </w:rPr>
                <w:t>rice</w:t>
              </w:r>
            </w:ins>
          </w:p>
        </w:tc>
        <w:tc>
          <w:tcPr>
            <w:tcW w:w="15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139" w:author="cuiqingsong" w:date="2017-07-17T19:00:00Z"/>
                <w:rFonts w:asciiTheme="minorEastAsia" w:hAnsiTheme="minorEastAsia" w:cs="宋体"/>
                <w:color w:val="000000" w:themeColor="text1"/>
                <w:kern w:val="0"/>
                <w:sz w:val="20"/>
                <w:szCs w:val="20"/>
              </w:rPr>
            </w:pPr>
            <w:ins w:id="1140" w:author="cuiqingsong" w:date="2017-07-17T19:28:00Z">
              <w:r>
                <w:rPr>
                  <w:rFonts w:asciiTheme="minorEastAsia" w:hAnsiTheme="minorEastAsia" w:cs="宋体" w:hint="eastAsia"/>
                  <w:color w:val="000000" w:themeColor="text1"/>
                  <w:kern w:val="0"/>
                  <w:sz w:val="20"/>
                  <w:szCs w:val="20"/>
                </w:rPr>
                <w:t>委托</w:t>
              </w:r>
            </w:ins>
            <w:ins w:id="1141" w:author="cuiqingsong" w:date="2017-07-17T19:00:00Z">
              <w:r>
                <w:rPr>
                  <w:rFonts w:asciiTheme="minorEastAsia" w:hAnsiTheme="minorEastAsia" w:cs="宋体" w:hint="eastAsia"/>
                  <w:color w:val="000000" w:themeColor="text1"/>
                  <w:kern w:val="0"/>
                  <w:sz w:val="20"/>
                  <w:szCs w:val="20"/>
                </w:rPr>
                <w:t>价格</w:t>
              </w:r>
            </w:ins>
          </w:p>
        </w:tc>
        <w:tc>
          <w:tcPr>
            <w:tcW w:w="76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142" w:author="cuiqingsong" w:date="2017-07-17T19:00:00Z"/>
                <w:rFonts w:asciiTheme="minorEastAsia" w:hAnsiTheme="minorEastAsia" w:cs="宋体"/>
                <w:color w:val="000000" w:themeColor="text1"/>
                <w:kern w:val="0"/>
                <w:sz w:val="20"/>
                <w:szCs w:val="20"/>
              </w:rPr>
            </w:pPr>
            <w:ins w:id="1143" w:author="cuiqingsong" w:date="2017-08-11T17:04:00Z">
              <w:r>
                <w:rPr>
                  <w:rFonts w:asciiTheme="minorEastAsia" w:hAnsiTheme="minorEastAsia" w:cs="宋体"/>
                  <w:color w:val="000000" w:themeColor="text1"/>
                  <w:kern w:val="0"/>
                  <w:sz w:val="20"/>
                  <w:szCs w:val="20"/>
                </w:rPr>
                <w:t>C</w:t>
              </w:r>
            </w:ins>
          </w:p>
        </w:tc>
        <w:tc>
          <w:tcPr>
            <w:tcW w:w="79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144" w:author="cuiqingsong" w:date="2017-07-17T19:00:00Z"/>
                <w:rFonts w:asciiTheme="minorEastAsia" w:hAnsiTheme="minorEastAsia" w:cs="宋体"/>
                <w:color w:val="000000" w:themeColor="text1"/>
                <w:kern w:val="0"/>
                <w:sz w:val="20"/>
                <w:szCs w:val="20"/>
              </w:rPr>
            </w:pPr>
            <w:ins w:id="1145" w:author="cuiqingsong" w:date="2017-07-17T19:00:00Z">
              <w:r>
                <w:rPr>
                  <w:rFonts w:asciiTheme="minorEastAsia" w:hAnsiTheme="minorEastAsia" w:cs="宋体" w:hint="eastAsia"/>
                  <w:color w:val="000000" w:themeColor="text1"/>
                  <w:kern w:val="0"/>
                  <w:sz w:val="20"/>
                  <w:szCs w:val="20"/>
                </w:rPr>
                <w:t>-</w:t>
              </w:r>
            </w:ins>
          </w:p>
        </w:tc>
        <w:tc>
          <w:tcPr>
            <w:tcW w:w="3540" w:type="dxa"/>
            <w:tcBorders>
              <w:top w:val="nil"/>
              <w:left w:val="nil"/>
              <w:bottom w:val="single" w:sz="4" w:space="0" w:color="auto"/>
              <w:right w:val="single" w:sz="4" w:space="0" w:color="auto"/>
            </w:tcBorders>
            <w:shd w:val="clear" w:color="auto" w:fill="auto"/>
            <w:vAlign w:val="center"/>
          </w:tcPr>
          <w:p w:rsidR="00030F1C" w:rsidRDefault="00591DD0" w:rsidP="00030F1C">
            <w:pPr>
              <w:widowControl/>
              <w:spacing w:line="240" w:lineRule="auto"/>
              <w:ind w:firstLineChars="0" w:firstLine="0"/>
              <w:jc w:val="left"/>
              <w:rPr>
                <w:ins w:id="1146" w:author="cuiqingsong" w:date="2017-07-17T19:00:00Z"/>
                <w:rFonts w:asciiTheme="minorEastAsia" w:hAnsiTheme="minorEastAsia" w:cs="宋体"/>
                <w:color w:val="000000" w:themeColor="text1"/>
                <w:kern w:val="0"/>
                <w:sz w:val="20"/>
                <w:szCs w:val="20"/>
              </w:rPr>
            </w:pPr>
            <w:ins w:id="1147" w:author="cuiqingsong" w:date="2017-08-21T17:27:00Z">
              <w:r>
                <w:rPr>
                  <w:rFonts w:asciiTheme="minorEastAsia" w:hAnsiTheme="minorEastAsia" w:cs="宋体" w:hint="eastAsia"/>
                  <w:color w:val="000000" w:themeColor="text1"/>
                  <w:kern w:val="0"/>
                  <w:sz w:val="20"/>
                  <w:szCs w:val="20"/>
                </w:rPr>
                <w:t>委托</w:t>
              </w:r>
            </w:ins>
            <w:ins w:id="1148" w:author="cuiqingsong" w:date="2017-08-22T12:52:00Z">
              <w:r w:rsidR="001B751F">
                <w:rPr>
                  <w:rFonts w:asciiTheme="minorEastAsia" w:hAnsiTheme="minorEastAsia" w:cs="宋体" w:hint="eastAsia"/>
                  <w:color w:val="000000" w:themeColor="text1"/>
                  <w:kern w:val="0"/>
                  <w:sz w:val="20"/>
                  <w:szCs w:val="20"/>
                </w:rPr>
                <w:t>价格</w:t>
              </w:r>
            </w:ins>
            <w:ins w:id="1149" w:author="cuiqingsong" w:date="2017-08-21T17:27:00Z">
              <w:r>
                <w:rPr>
                  <w:rFonts w:asciiTheme="minorEastAsia" w:hAnsiTheme="minorEastAsia" w:cs="宋体" w:hint="eastAsia"/>
                  <w:color w:val="000000" w:themeColor="text1"/>
                  <w:kern w:val="0"/>
                  <w:sz w:val="20"/>
                  <w:szCs w:val="20"/>
                </w:rPr>
                <w:t>类型为3</w:t>
              </w:r>
              <w:r>
                <w:rPr>
                  <w:rFonts w:asciiTheme="minorEastAsia" w:hAnsiTheme="minorEastAsia" w:cs="宋体"/>
                  <w:color w:val="000000" w:themeColor="text1"/>
                  <w:kern w:val="0"/>
                  <w:sz w:val="20"/>
                  <w:szCs w:val="20"/>
                </w:rPr>
                <w:t>-</w:t>
              </w:r>
              <w:r>
                <w:rPr>
                  <w:rFonts w:asciiTheme="minorEastAsia" w:hAnsiTheme="minorEastAsia" w:cs="宋体" w:hint="eastAsia"/>
                  <w:color w:val="000000" w:themeColor="text1"/>
                  <w:kern w:val="0"/>
                  <w:sz w:val="20"/>
                  <w:szCs w:val="20"/>
                </w:rPr>
                <w:t>指定价</w:t>
              </w:r>
            </w:ins>
            <w:ins w:id="1150" w:author="cuiqingsong" w:date="2017-08-11T17:04:00Z">
              <w:r w:rsidR="00030F1C">
                <w:rPr>
                  <w:rFonts w:asciiTheme="minorEastAsia" w:hAnsiTheme="minorEastAsia" w:cs="宋体"/>
                  <w:color w:val="000000" w:themeColor="text1"/>
                  <w:kern w:val="0"/>
                  <w:sz w:val="20"/>
                  <w:szCs w:val="20"/>
                </w:rPr>
                <w:t>时该字段必</w:t>
              </w:r>
              <w:r w:rsidR="00030F1C">
                <w:rPr>
                  <w:rFonts w:asciiTheme="minorEastAsia" w:hAnsiTheme="minorEastAsia" w:cs="宋体" w:hint="eastAsia"/>
                  <w:color w:val="000000" w:themeColor="text1"/>
                  <w:kern w:val="0"/>
                  <w:sz w:val="20"/>
                  <w:szCs w:val="20"/>
                </w:rPr>
                <w:t>填</w:t>
              </w:r>
            </w:ins>
          </w:p>
        </w:tc>
      </w:tr>
      <w:tr w:rsidR="00030F1C">
        <w:trPr>
          <w:trHeight w:val="270"/>
          <w:ins w:id="1151" w:author="cuiqingsong" w:date="2017-07-17T19:00:00Z"/>
        </w:trPr>
        <w:tc>
          <w:tcPr>
            <w:tcW w:w="798" w:type="dxa"/>
            <w:tcBorders>
              <w:top w:val="nil"/>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152" w:author="cuiqingsong" w:date="2017-07-17T19:00:00Z"/>
                <w:rFonts w:asciiTheme="minorEastAsia" w:hAnsiTheme="minorEastAsia" w:cs="宋体"/>
                <w:color w:val="000000" w:themeColor="text1"/>
                <w:kern w:val="0"/>
                <w:sz w:val="20"/>
                <w:szCs w:val="20"/>
              </w:rPr>
            </w:pPr>
            <w:ins w:id="1153" w:author="cuiqingsong" w:date="2017-07-17T19:00:00Z">
              <w:r>
                <w:rPr>
                  <w:rFonts w:asciiTheme="minorEastAsia" w:hAnsiTheme="minorEastAsia" w:cs="宋体" w:hint="eastAsia"/>
                  <w:color w:val="000000" w:themeColor="text1"/>
                  <w:kern w:val="0"/>
                  <w:sz w:val="20"/>
                  <w:szCs w:val="20"/>
                </w:rPr>
                <w:t>O07</w:t>
              </w:r>
            </w:ins>
          </w:p>
        </w:tc>
        <w:tc>
          <w:tcPr>
            <w:tcW w:w="17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154" w:author="cuiqingsong" w:date="2017-07-17T19:00:00Z"/>
                <w:rFonts w:asciiTheme="minorEastAsia" w:hAnsiTheme="minorEastAsia" w:cs="宋体"/>
                <w:color w:val="000000" w:themeColor="text1"/>
                <w:kern w:val="0"/>
                <w:sz w:val="20"/>
                <w:szCs w:val="20"/>
              </w:rPr>
            </w:pPr>
            <w:ins w:id="1155" w:author="cuiqingsong" w:date="2017-07-17T20:26:00Z">
              <w:r>
                <w:rPr>
                  <w:rFonts w:asciiTheme="minorEastAsia" w:hAnsiTheme="minorEastAsia" w:cs="宋体"/>
                  <w:color w:val="000000" w:themeColor="text1"/>
                  <w:kern w:val="0"/>
                  <w:sz w:val="20"/>
                  <w:szCs w:val="20"/>
                </w:rPr>
                <w:t>q</w:t>
              </w:r>
            </w:ins>
            <w:ins w:id="1156" w:author="cuiqingsong" w:date="2017-07-17T19:00:00Z">
              <w:r>
                <w:rPr>
                  <w:rFonts w:asciiTheme="minorEastAsia" w:hAnsiTheme="minorEastAsia" w:cs="宋体" w:hint="eastAsia"/>
                  <w:color w:val="000000" w:themeColor="text1"/>
                  <w:kern w:val="0"/>
                  <w:sz w:val="20"/>
                  <w:szCs w:val="20"/>
                </w:rPr>
                <w:t>uantity</w:t>
              </w:r>
            </w:ins>
          </w:p>
        </w:tc>
        <w:tc>
          <w:tcPr>
            <w:tcW w:w="15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157" w:author="cuiqingsong" w:date="2017-07-17T19:00:00Z"/>
                <w:rFonts w:asciiTheme="minorEastAsia" w:hAnsiTheme="minorEastAsia" w:cs="宋体"/>
                <w:color w:val="000000" w:themeColor="text1"/>
                <w:kern w:val="0"/>
                <w:sz w:val="20"/>
                <w:szCs w:val="20"/>
              </w:rPr>
            </w:pPr>
            <w:ins w:id="1158" w:author="cuiqingsong" w:date="2017-07-17T19:28:00Z">
              <w:r>
                <w:rPr>
                  <w:rFonts w:asciiTheme="minorEastAsia" w:hAnsiTheme="minorEastAsia" w:cs="宋体" w:hint="eastAsia"/>
                  <w:color w:val="000000" w:themeColor="text1"/>
                  <w:kern w:val="0"/>
                  <w:sz w:val="20"/>
                  <w:szCs w:val="20"/>
                </w:rPr>
                <w:t>委托</w:t>
              </w:r>
            </w:ins>
            <w:ins w:id="1159" w:author="cuiqingsong" w:date="2017-07-17T19:00:00Z">
              <w:r>
                <w:rPr>
                  <w:rFonts w:asciiTheme="minorEastAsia" w:hAnsiTheme="minorEastAsia" w:cs="宋体" w:hint="eastAsia"/>
                  <w:color w:val="000000" w:themeColor="text1"/>
                  <w:kern w:val="0"/>
                  <w:sz w:val="20"/>
                  <w:szCs w:val="20"/>
                </w:rPr>
                <w:t>数量</w:t>
              </w:r>
            </w:ins>
          </w:p>
        </w:tc>
        <w:tc>
          <w:tcPr>
            <w:tcW w:w="76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160" w:author="cuiqingsong" w:date="2017-07-17T19:00:00Z"/>
                <w:rFonts w:asciiTheme="minorEastAsia" w:hAnsiTheme="minorEastAsia" w:cs="宋体"/>
                <w:color w:val="000000" w:themeColor="text1"/>
                <w:kern w:val="0"/>
                <w:sz w:val="20"/>
                <w:szCs w:val="20"/>
              </w:rPr>
            </w:pPr>
            <w:ins w:id="1161" w:author="cuiqingsong" w:date="2017-07-17T19:00:00Z">
              <w:r>
                <w:rPr>
                  <w:rFonts w:asciiTheme="minorEastAsia" w:hAnsiTheme="minorEastAsia" w:cs="宋体" w:hint="eastAsia"/>
                  <w:color w:val="000000" w:themeColor="text1"/>
                  <w:kern w:val="0"/>
                  <w:sz w:val="20"/>
                  <w:szCs w:val="20"/>
                </w:rPr>
                <w:t>M</w:t>
              </w:r>
            </w:ins>
          </w:p>
        </w:tc>
        <w:tc>
          <w:tcPr>
            <w:tcW w:w="79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162" w:author="cuiqingsong" w:date="2017-07-17T19:00:00Z"/>
                <w:rFonts w:asciiTheme="minorEastAsia" w:hAnsiTheme="minorEastAsia" w:cs="宋体"/>
                <w:color w:val="000000" w:themeColor="text1"/>
                <w:kern w:val="0"/>
                <w:sz w:val="20"/>
                <w:szCs w:val="20"/>
              </w:rPr>
            </w:pPr>
            <w:ins w:id="1163" w:author="cuiqingsong" w:date="2017-07-17T19:00:00Z">
              <w:r>
                <w:rPr>
                  <w:rFonts w:asciiTheme="minorEastAsia" w:hAnsiTheme="minorEastAsia" w:cs="宋体" w:hint="eastAsia"/>
                  <w:color w:val="000000" w:themeColor="text1"/>
                  <w:kern w:val="0"/>
                  <w:sz w:val="20"/>
                  <w:szCs w:val="20"/>
                </w:rPr>
                <w:t>-</w:t>
              </w:r>
            </w:ins>
          </w:p>
        </w:tc>
        <w:tc>
          <w:tcPr>
            <w:tcW w:w="354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164" w:author="cuiqingsong" w:date="2017-07-17T19:00:00Z"/>
                <w:rFonts w:asciiTheme="minorEastAsia" w:hAnsiTheme="minorEastAsia" w:cs="宋体"/>
                <w:color w:val="000000" w:themeColor="text1"/>
                <w:kern w:val="0"/>
                <w:sz w:val="20"/>
                <w:szCs w:val="20"/>
              </w:rPr>
            </w:pPr>
          </w:p>
        </w:tc>
      </w:tr>
      <w:tr w:rsidR="00030F1C">
        <w:trPr>
          <w:trHeight w:val="270"/>
          <w:ins w:id="1165" w:author="cuiqingsong" w:date="2017-07-17T19:00:00Z"/>
        </w:trPr>
        <w:tc>
          <w:tcPr>
            <w:tcW w:w="798" w:type="dxa"/>
            <w:tcBorders>
              <w:top w:val="nil"/>
              <w:left w:val="single" w:sz="4" w:space="0" w:color="auto"/>
              <w:bottom w:val="single" w:sz="4" w:space="0" w:color="auto"/>
              <w:right w:val="single" w:sz="4" w:space="0" w:color="auto"/>
            </w:tcBorders>
            <w:shd w:val="clear" w:color="auto" w:fill="auto"/>
            <w:vAlign w:val="center"/>
          </w:tcPr>
          <w:p w:rsidR="00030F1C" w:rsidRDefault="00A638A1" w:rsidP="00030F1C">
            <w:pPr>
              <w:spacing w:line="240" w:lineRule="auto"/>
              <w:ind w:firstLineChars="0" w:firstLine="0"/>
              <w:rPr>
                <w:ins w:id="1166" w:author="cuiqingsong" w:date="2017-07-17T19:00:00Z"/>
                <w:rFonts w:asciiTheme="minorEastAsia" w:hAnsiTheme="minorEastAsia" w:cs="宋体"/>
                <w:color w:val="000000"/>
                <w:kern w:val="0"/>
                <w:sz w:val="20"/>
                <w:szCs w:val="20"/>
              </w:rPr>
            </w:pPr>
            <w:ins w:id="1167" w:author="cuiqingsong" w:date="2017-07-17T19:00:00Z">
              <w:r>
                <w:rPr>
                  <w:rFonts w:asciiTheme="minorEastAsia" w:hAnsiTheme="minorEastAsia" w:cs="宋体"/>
                  <w:color w:val="000000"/>
                  <w:kern w:val="0"/>
                  <w:sz w:val="20"/>
                  <w:szCs w:val="20"/>
                </w:rPr>
                <w:lastRenderedPageBreak/>
                <w:t>O</w:t>
              </w:r>
            </w:ins>
            <w:ins w:id="1168" w:author="cuiqingsong" w:date="2017-09-27T11:04:00Z">
              <w:r>
                <w:rPr>
                  <w:rFonts w:asciiTheme="minorEastAsia" w:hAnsiTheme="minorEastAsia" w:cs="宋体"/>
                  <w:color w:val="000000"/>
                  <w:kern w:val="0"/>
                  <w:sz w:val="20"/>
                  <w:szCs w:val="20"/>
                </w:rPr>
                <w:t>35</w:t>
              </w:r>
            </w:ins>
          </w:p>
        </w:tc>
        <w:tc>
          <w:tcPr>
            <w:tcW w:w="1796" w:type="dxa"/>
            <w:tcBorders>
              <w:top w:val="nil"/>
              <w:left w:val="nil"/>
              <w:bottom w:val="single" w:sz="4" w:space="0" w:color="auto"/>
              <w:right w:val="single" w:sz="4" w:space="0" w:color="auto"/>
            </w:tcBorders>
            <w:shd w:val="clear" w:color="auto" w:fill="auto"/>
            <w:vAlign w:val="center"/>
          </w:tcPr>
          <w:p w:rsidR="00030F1C" w:rsidRDefault="00A638A1" w:rsidP="00030F1C">
            <w:pPr>
              <w:spacing w:line="240" w:lineRule="auto"/>
              <w:ind w:firstLineChars="0" w:firstLine="0"/>
              <w:rPr>
                <w:ins w:id="1169" w:author="cuiqingsong" w:date="2017-07-17T19:00:00Z"/>
                <w:rFonts w:asciiTheme="minorEastAsia" w:hAnsiTheme="minorEastAsia"/>
                <w:color w:val="000000" w:themeColor="text1"/>
                <w:sz w:val="20"/>
                <w:szCs w:val="20"/>
              </w:rPr>
            </w:pPr>
            <w:ins w:id="1170" w:author="cuiqingsong" w:date="2017-09-27T11:04:00Z">
              <w:r w:rsidRPr="003F0C8D">
                <w:rPr>
                  <w:rFonts w:asciiTheme="minorEastAsia" w:hAnsiTheme="minorEastAsia" w:cs="宋体"/>
                  <w:color w:val="000000"/>
                  <w:kern w:val="0"/>
                  <w:sz w:val="20"/>
                  <w:szCs w:val="20"/>
                </w:rPr>
                <w:t>effectOrder</w:t>
              </w:r>
              <w:r>
                <w:rPr>
                  <w:rFonts w:asciiTheme="minorEastAsia" w:hAnsiTheme="minorEastAsia" w:cs="宋体" w:hint="eastAsia"/>
                  <w:color w:val="000000"/>
                  <w:kern w:val="0"/>
                  <w:sz w:val="20"/>
                  <w:szCs w:val="20"/>
                </w:rPr>
                <w:t>Type</w:t>
              </w:r>
            </w:ins>
          </w:p>
        </w:tc>
        <w:tc>
          <w:tcPr>
            <w:tcW w:w="1596" w:type="dxa"/>
            <w:tcBorders>
              <w:top w:val="nil"/>
              <w:left w:val="nil"/>
              <w:bottom w:val="single" w:sz="4" w:space="0" w:color="auto"/>
              <w:right w:val="single" w:sz="4" w:space="0" w:color="auto"/>
            </w:tcBorders>
            <w:shd w:val="clear" w:color="auto" w:fill="auto"/>
            <w:vAlign w:val="center"/>
          </w:tcPr>
          <w:p w:rsidR="00030F1C" w:rsidRDefault="00A638A1" w:rsidP="00030F1C">
            <w:pPr>
              <w:spacing w:line="240" w:lineRule="auto"/>
              <w:ind w:firstLineChars="0" w:firstLine="0"/>
              <w:rPr>
                <w:ins w:id="1171" w:author="cuiqingsong" w:date="2017-07-17T19:00:00Z"/>
                <w:rFonts w:asciiTheme="minorEastAsia" w:hAnsiTheme="minorEastAsia"/>
                <w:color w:val="000000" w:themeColor="text1"/>
                <w:sz w:val="20"/>
                <w:szCs w:val="20"/>
              </w:rPr>
            </w:pPr>
            <w:ins w:id="1172" w:author="cuiqingsong" w:date="2017-09-27T11:05:00Z">
              <w:r>
                <w:rPr>
                  <w:rFonts w:asciiTheme="minorEastAsia" w:hAnsiTheme="minorEastAsia" w:cs="宋体" w:hint="eastAsia"/>
                  <w:color w:val="000000"/>
                  <w:kern w:val="0"/>
                  <w:sz w:val="20"/>
                  <w:szCs w:val="20"/>
                </w:rPr>
                <w:t>条件单</w:t>
              </w:r>
            </w:ins>
            <w:ins w:id="1173" w:author="cuiqingsong" w:date="2017-07-17T19:00:00Z">
              <w:r w:rsidR="00030F1C">
                <w:rPr>
                  <w:rFonts w:asciiTheme="minorEastAsia" w:hAnsiTheme="minorEastAsia" w:cs="宋体" w:hint="eastAsia"/>
                  <w:color w:val="000000"/>
                  <w:kern w:val="0"/>
                  <w:sz w:val="20"/>
                  <w:szCs w:val="20"/>
                </w:rPr>
                <w:t>类型</w:t>
              </w:r>
            </w:ins>
          </w:p>
        </w:tc>
        <w:tc>
          <w:tcPr>
            <w:tcW w:w="760" w:type="dxa"/>
            <w:tcBorders>
              <w:top w:val="nil"/>
              <w:left w:val="nil"/>
              <w:bottom w:val="single" w:sz="4" w:space="0" w:color="auto"/>
              <w:right w:val="single" w:sz="4" w:space="0" w:color="auto"/>
            </w:tcBorders>
            <w:shd w:val="clear" w:color="auto" w:fill="auto"/>
            <w:vAlign w:val="center"/>
          </w:tcPr>
          <w:p w:rsidR="00030F1C" w:rsidRDefault="00030F1C" w:rsidP="00030F1C">
            <w:pPr>
              <w:spacing w:line="240" w:lineRule="auto"/>
              <w:ind w:firstLineChars="0" w:firstLine="0"/>
              <w:rPr>
                <w:ins w:id="1174" w:author="cuiqingsong" w:date="2017-07-17T19:00:00Z"/>
                <w:rFonts w:asciiTheme="minorEastAsia" w:hAnsiTheme="minorEastAsia" w:cs="宋体"/>
                <w:color w:val="000000" w:themeColor="text1"/>
                <w:kern w:val="0"/>
                <w:sz w:val="20"/>
                <w:szCs w:val="20"/>
              </w:rPr>
            </w:pPr>
            <w:ins w:id="1175" w:author="cuiqingsong" w:date="2017-07-17T19:00:00Z">
              <w:r>
                <w:rPr>
                  <w:rFonts w:asciiTheme="minorEastAsia" w:hAnsiTheme="minorEastAsia" w:cs="宋体" w:hint="eastAsia"/>
                  <w:color w:val="000000"/>
                  <w:kern w:val="0"/>
                  <w:sz w:val="20"/>
                  <w:szCs w:val="20"/>
                </w:rPr>
                <w:t>M</w:t>
              </w:r>
            </w:ins>
          </w:p>
        </w:tc>
        <w:tc>
          <w:tcPr>
            <w:tcW w:w="79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176" w:author="cuiqingsong" w:date="2017-07-17T19:00:00Z"/>
                <w:rFonts w:asciiTheme="minorEastAsia" w:hAnsiTheme="minorEastAsia" w:cs="宋体"/>
                <w:color w:val="000000" w:themeColor="text1"/>
                <w:kern w:val="0"/>
                <w:sz w:val="20"/>
                <w:szCs w:val="20"/>
              </w:rPr>
            </w:pPr>
            <w:ins w:id="1177" w:author="cuiqingsong" w:date="2017-07-25T15:19:00Z">
              <w:r>
                <w:rPr>
                  <w:rFonts w:asciiTheme="minorEastAsia" w:hAnsiTheme="minorEastAsia" w:cs="宋体" w:hint="eastAsia"/>
                  <w:color w:val="000000"/>
                  <w:kern w:val="0"/>
                  <w:sz w:val="20"/>
                  <w:szCs w:val="20"/>
                </w:rPr>
                <w:t>-</w:t>
              </w:r>
            </w:ins>
          </w:p>
        </w:tc>
        <w:tc>
          <w:tcPr>
            <w:tcW w:w="3540" w:type="dxa"/>
            <w:tcBorders>
              <w:top w:val="nil"/>
              <w:left w:val="nil"/>
              <w:bottom w:val="single" w:sz="4" w:space="0" w:color="auto"/>
              <w:right w:val="single" w:sz="4" w:space="0" w:color="auto"/>
            </w:tcBorders>
            <w:shd w:val="clear" w:color="auto" w:fill="auto"/>
            <w:vAlign w:val="center"/>
          </w:tcPr>
          <w:p w:rsidR="00030F1C" w:rsidRDefault="00030F1C" w:rsidP="00030F1C">
            <w:pPr>
              <w:pStyle w:val="a7"/>
              <w:ind w:firstLineChars="0" w:firstLine="0"/>
              <w:rPr>
                <w:ins w:id="1178" w:author="cuiqingsong" w:date="2017-07-17T19:00:00Z"/>
                <w:rFonts w:asciiTheme="minorEastAsia" w:eastAsiaTheme="minorEastAsia" w:hAnsiTheme="minorEastAsia" w:cs="宋体"/>
                <w:color w:val="000000" w:themeColor="text1"/>
                <w:kern w:val="0"/>
                <w:sz w:val="20"/>
              </w:rPr>
            </w:pPr>
            <w:ins w:id="1179" w:author="cuiqingsong" w:date="2017-07-17T19:52:00Z">
              <w:r>
                <w:rPr>
                  <w:rFonts w:asciiTheme="minorEastAsia" w:hAnsiTheme="minorEastAsia" w:cs="宋体"/>
                  <w:color w:val="000000"/>
                  <w:kern w:val="0"/>
                  <w:sz w:val="20"/>
                </w:rPr>
                <w:t>0</w:t>
              </w:r>
            </w:ins>
            <w:ins w:id="1180" w:author="cuiqingsong" w:date="2017-07-17T19:22:00Z">
              <w:r>
                <w:rPr>
                  <w:rFonts w:asciiTheme="minorEastAsia" w:hAnsiTheme="minorEastAsia" w:cs="宋体"/>
                  <w:color w:val="000000"/>
                  <w:kern w:val="0"/>
                  <w:sz w:val="20"/>
                </w:rPr>
                <w:t>-</w:t>
              </w:r>
            </w:ins>
            <w:ins w:id="1181" w:author="cuiqingsong" w:date="2017-07-17T19:21:00Z">
              <w:r>
                <w:rPr>
                  <w:rFonts w:asciiTheme="minorEastAsia" w:hAnsiTheme="minorEastAsia" w:cs="宋体" w:hint="eastAsia"/>
                  <w:color w:val="000000"/>
                  <w:kern w:val="0"/>
                  <w:sz w:val="20"/>
                </w:rPr>
                <w:t>价格条件单</w:t>
              </w:r>
            </w:ins>
          </w:p>
        </w:tc>
      </w:tr>
      <w:tr w:rsidR="00030F1C">
        <w:trPr>
          <w:trHeight w:val="270"/>
          <w:ins w:id="1182" w:author="cuiqingsong" w:date="2017-07-17T19:00:00Z"/>
        </w:trPr>
        <w:tc>
          <w:tcPr>
            <w:tcW w:w="798" w:type="dxa"/>
            <w:tcBorders>
              <w:top w:val="nil"/>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183" w:author="cuiqingsong" w:date="2017-07-17T19:00:00Z"/>
                <w:rFonts w:asciiTheme="minorEastAsia" w:hAnsiTheme="minorEastAsia" w:cs="宋体"/>
                <w:color w:val="000000" w:themeColor="text1"/>
                <w:kern w:val="0"/>
                <w:sz w:val="20"/>
                <w:szCs w:val="20"/>
              </w:rPr>
            </w:pPr>
            <w:ins w:id="1184" w:author="cuiqingsong" w:date="2017-07-17T19:00:00Z">
              <w:r>
                <w:rPr>
                  <w:rFonts w:asciiTheme="minorEastAsia" w:hAnsiTheme="minorEastAsia" w:cs="宋体" w:hint="eastAsia"/>
                  <w:color w:val="000000" w:themeColor="text1"/>
                  <w:kern w:val="0"/>
                  <w:sz w:val="20"/>
                  <w:szCs w:val="20"/>
                </w:rPr>
                <w:t>O15</w:t>
              </w:r>
            </w:ins>
          </w:p>
        </w:tc>
        <w:tc>
          <w:tcPr>
            <w:tcW w:w="17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185" w:author="cuiqingsong" w:date="2017-07-17T19:00:00Z"/>
                <w:rFonts w:asciiTheme="minorEastAsia" w:hAnsiTheme="minorEastAsia" w:cs="宋体"/>
                <w:color w:val="000000" w:themeColor="text1"/>
                <w:kern w:val="0"/>
                <w:sz w:val="20"/>
                <w:szCs w:val="20"/>
              </w:rPr>
            </w:pPr>
            <w:ins w:id="1186" w:author="cuiqingsong" w:date="2017-07-17T19:00:00Z">
              <w:r>
                <w:rPr>
                  <w:rFonts w:asciiTheme="minorEastAsia" w:hAnsiTheme="minorEastAsia" w:cs="宋体" w:hint="eastAsia"/>
                  <w:color w:val="000000" w:themeColor="text1"/>
                  <w:kern w:val="0"/>
                  <w:sz w:val="20"/>
                  <w:szCs w:val="20"/>
                </w:rPr>
                <w:t>orderType</w:t>
              </w:r>
            </w:ins>
          </w:p>
        </w:tc>
        <w:tc>
          <w:tcPr>
            <w:tcW w:w="15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187" w:author="cuiqingsong" w:date="2017-07-17T19:00:00Z"/>
                <w:rFonts w:asciiTheme="minorEastAsia" w:hAnsiTheme="minorEastAsia" w:cs="宋体"/>
                <w:color w:val="000000" w:themeColor="text1"/>
                <w:kern w:val="0"/>
                <w:sz w:val="20"/>
                <w:szCs w:val="20"/>
              </w:rPr>
            </w:pPr>
            <w:ins w:id="1188" w:author="cuiqingsong" w:date="2017-07-17T19:00:00Z">
              <w:r>
                <w:rPr>
                  <w:rFonts w:asciiTheme="minorEastAsia" w:hAnsiTheme="minorEastAsia" w:cs="宋体" w:hint="eastAsia"/>
                  <w:color w:val="000000" w:themeColor="text1"/>
                  <w:kern w:val="0"/>
                  <w:sz w:val="20"/>
                  <w:szCs w:val="20"/>
                </w:rPr>
                <w:t>报单指令类型</w:t>
              </w:r>
            </w:ins>
          </w:p>
        </w:tc>
        <w:tc>
          <w:tcPr>
            <w:tcW w:w="76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189" w:author="cuiqingsong" w:date="2017-07-17T19:00:00Z"/>
                <w:rFonts w:asciiTheme="minorEastAsia" w:hAnsiTheme="minorEastAsia" w:cs="宋体"/>
                <w:color w:val="000000" w:themeColor="text1"/>
                <w:kern w:val="0"/>
                <w:sz w:val="20"/>
                <w:szCs w:val="20"/>
              </w:rPr>
            </w:pPr>
            <w:ins w:id="1190" w:author="cuiqingsong" w:date="2017-07-17T19:00:00Z">
              <w:r>
                <w:rPr>
                  <w:rFonts w:asciiTheme="minorEastAsia" w:hAnsiTheme="minorEastAsia" w:cs="宋体" w:hint="eastAsia"/>
                  <w:color w:val="000000" w:themeColor="text1"/>
                  <w:kern w:val="0"/>
                  <w:sz w:val="20"/>
                  <w:szCs w:val="20"/>
                </w:rPr>
                <w:t>M</w:t>
              </w:r>
            </w:ins>
          </w:p>
        </w:tc>
        <w:tc>
          <w:tcPr>
            <w:tcW w:w="79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191" w:author="cuiqingsong" w:date="2017-07-17T19:00:00Z"/>
                <w:rFonts w:asciiTheme="minorEastAsia" w:hAnsiTheme="minorEastAsia" w:cs="宋体"/>
                <w:color w:val="000000" w:themeColor="text1"/>
                <w:kern w:val="0"/>
                <w:sz w:val="20"/>
                <w:szCs w:val="20"/>
              </w:rPr>
            </w:pPr>
            <w:ins w:id="1192" w:author="cuiqingsong" w:date="2017-07-17T19:00:00Z">
              <w:r>
                <w:rPr>
                  <w:rFonts w:asciiTheme="minorEastAsia" w:hAnsiTheme="minorEastAsia" w:cs="宋体" w:hint="eastAsia"/>
                  <w:color w:val="000000" w:themeColor="text1"/>
                  <w:kern w:val="0"/>
                  <w:sz w:val="20"/>
                  <w:szCs w:val="20"/>
                </w:rPr>
                <w:t>-</w:t>
              </w:r>
            </w:ins>
          </w:p>
        </w:tc>
        <w:tc>
          <w:tcPr>
            <w:tcW w:w="354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193" w:author="cuiqingsong" w:date="2017-07-17T19:00:00Z"/>
                <w:rFonts w:asciiTheme="minorEastAsia" w:hAnsiTheme="minorEastAsia" w:cs="宋体"/>
                <w:color w:val="000000" w:themeColor="text1"/>
                <w:kern w:val="0"/>
                <w:sz w:val="20"/>
                <w:szCs w:val="20"/>
              </w:rPr>
            </w:pPr>
          </w:p>
        </w:tc>
      </w:tr>
      <w:tr w:rsidR="00030F1C">
        <w:trPr>
          <w:trHeight w:val="270"/>
          <w:ins w:id="1194" w:author="cuiqingsong" w:date="2017-07-17T19:27:00Z"/>
        </w:trPr>
        <w:tc>
          <w:tcPr>
            <w:tcW w:w="798" w:type="dxa"/>
            <w:tcBorders>
              <w:top w:val="nil"/>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195" w:author="cuiqingsong" w:date="2017-07-17T19:27:00Z"/>
                <w:rFonts w:asciiTheme="minorEastAsia" w:hAnsiTheme="minorEastAsia" w:cs="宋体"/>
                <w:color w:val="000000" w:themeColor="text1"/>
                <w:kern w:val="0"/>
                <w:sz w:val="20"/>
                <w:szCs w:val="20"/>
              </w:rPr>
            </w:pPr>
            <w:ins w:id="1196" w:author="cuiqingsong" w:date="2017-07-20T17:16:00Z">
              <w:r>
                <w:rPr>
                  <w:rFonts w:asciiTheme="minorEastAsia" w:hAnsiTheme="minorEastAsia" w:cs="宋体" w:hint="eastAsia"/>
                  <w:color w:val="000000" w:themeColor="text1"/>
                  <w:kern w:val="0"/>
                  <w:sz w:val="20"/>
                  <w:szCs w:val="20"/>
                </w:rPr>
                <w:t>O</w:t>
              </w:r>
              <w:r w:rsidR="00BB19E6">
                <w:rPr>
                  <w:rFonts w:asciiTheme="minorEastAsia" w:hAnsiTheme="minorEastAsia" w:cs="宋体"/>
                  <w:color w:val="000000" w:themeColor="text1"/>
                  <w:kern w:val="0"/>
                  <w:sz w:val="20"/>
                  <w:szCs w:val="20"/>
                </w:rPr>
                <w:t>3</w:t>
              </w:r>
            </w:ins>
            <w:ins w:id="1197" w:author="cuiqingsong" w:date="2017-08-25T11:28:00Z">
              <w:r w:rsidR="00BB19E6">
                <w:rPr>
                  <w:rFonts w:asciiTheme="minorEastAsia" w:hAnsiTheme="minorEastAsia" w:cs="宋体"/>
                  <w:color w:val="000000" w:themeColor="text1"/>
                  <w:kern w:val="0"/>
                  <w:sz w:val="20"/>
                  <w:szCs w:val="20"/>
                </w:rPr>
                <w:t>4</w:t>
              </w:r>
            </w:ins>
          </w:p>
        </w:tc>
        <w:tc>
          <w:tcPr>
            <w:tcW w:w="17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198" w:author="cuiqingsong" w:date="2017-07-17T19:27:00Z"/>
                <w:rFonts w:asciiTheme="minorEastAsia" w:hAnsiTheme="minorEastAsia" w:cs="宋体"/>
                <w:color w:val="000000" w:themeColor="text1"/>
                <w:kern w:val="0"/>
                <w:sz w:val="20"/>
                <w:szCs w:val="20"/>
              </w:rPr>
            </w:pPr>
            <w:ins w:id="1199" w:author="cuiqingsong" w:date="2017-07-17T19:46:00Z">
              <w:r>
                <w:rPr>
                  <w:rFonts w:asciiTheme="minorEastAsia" w:hAnsiTheme="minorEastAsia" w:cs="宋体"/>
                  <w:color w:val="000000" w:themeColor="text1"/>
                  <w:kern w:val="0"/>
                  <w:sz w:val="20"/>
                  <w:szCs w:val="20"/>
                </w:rPr>
                <w:t>effectType</w:t>
              </w:r>
            </w:ins>
          </w:p>
        </w:tc>
        <w:tc>
          <w:tcPr>
            <w:tcW w:w="15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200" w:author="cuiqingsong" w:date="2017-07-17T19:27:00Z"/>
                <w:rFonts w:asciiTheme="minorEastAsia" w:hAnsiTheme="minorEastAsia" w:cs="宋体"/>
                <w:color w:val="000000" w:themeColor="text1"/>
                <w:kern w:val="0"/>
                <w:sz w:val="20"/>
                <w:szCs w:val="20"/>
              </w:rPr>
            </w:pPr>
            <w:ins w:id="1201" w:author="cuiqingsong" w:date="2017-07-17T19:29:00Z">
              <w:r>
                <w:rPr>
                  <w:rFonts w:asciiTheme="minorEastAsia" w:hAnsiTheme="minorEastAsia" w:cs="宋体" w:hint="eastAsia"/>
                  <w:color w:val="000000" w:themeColor="text1"/>
                  <w:kern w:val="0"/>
                  <w:sz w:val="20"/>
                  <w:szCs w:val="20"/>
                </w:rPr>
                <w:t>触发价格</w:t>
              </w:r>
            </w:ins>
            <w:ins w:id="1202" w:author="cuiqingsong" w:date="2017-07-17T19:39:00Z">
              <w:r>
                <w:rPr>
                  <w:rFonts w:asciiTheme="minorEastAsia" w:hAnsiTheme="minorEastAsia" w:cs="宋体" w:hint="eastAsia"/>
                  <w:color w:val="000000" w:themeColor="text1"/>
                  <w:kern w:val="0"/>
                  <w:sz w:val="20"/>
                  <w:szCs w:val="20"/>
                </w:rPr>
                <w:t>类型</w:t>
              </w:r>
            </w:ins>
          </w:p>
        </w:tc>
        <w:tc>
          <w:tcPr>
            <w:tcW w:w="76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203" w:author="cuiqingsong" w:date="2017-07-17T19:27:00Z"/>
                <w:rFonts w:asciiTheme="minorEastAsia" w:hAnsiTheme="minorEastAsia" w:cs="宋体"/>
                <w:color w:val="000000" w:themeColor="text1"/>
                <w:kern w:val="0"/>
                <w:sz w:val="20"/>
                <w:szCs w:val="20"/>
              </w:rPr>
            </w:pPr>
            <w:ins w:id="1204" w:author="cuiqingsong" w:date="2017-08-11T16:56:00Z">
              <w:r>
                <w:rPr>
                  <w:rFonts w:asciiTheme="minorEastAsia" w:hAnsiTheme="minorEastAsia" w:cs="宋体"/>
                  <w:color w:val="000000" w:themeColor="text1"/>
                  <w:kern w:val="0"/>
                  <w:sz w:val="20"/>
                  <w:szCs w:val="20"/>
                </w:rPr>
                <w:t>M</w:t>
              </w:r>
            </w:ins>
          </w:p>
        </w:tc>
        <w:tc>
          <w:tcPr>
            <w:tcW w:w="79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205" w:author="cuiqingsong" w:date="2017-07-17T19:27:00Z"/>
                <w:rFonts w:asciiTheme="minorEastAsia" w:hAnsiTheme="minorEastAsia" w:cs="宋体"/>
                <w:color w:val="000000" w:themeColor="text1"/>
                <w:kern w:val="0"/>
                <w:sz w:val="20"/>
                <w:szCs w:val="20"/>
              </w:rPr>
            </w:pPr>
            <w:ins w:id="1206" w:author="cuiqingsong" w:date="2017-07-17T19:53:00Z">
              <w:r>
                <w:rPr>
                  <w:rFonts w:asciiTheme="minorEastAsia" w:hAnsiTheme="minorEastAsia" w:cs="宋体" w:hint="eastAsia"/>
                  <w:color w:val="000000" w:themeColor="text1"/>
                  <w:kern w:val="0"/>
                  <w:sz w:val="20"/>
                  <w:szCs w:val="20"/>
                </w:rPr>
                <w:t>-</w:t>
              </w:r>
            </w:ins>
          </w:p>
        </w:tc>
        <w:tc>
          <w:tcPr>
            <w:tcW w:w="354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207" w:author="cuiqingsong" w:date="2017-07-17T19:27:00Z"/>
                <w:rFonts w:asciiTheme="minorEastAsia" w:hAnsiTheme="minorEastAsia" w:cs="宋体"/>
                <w:color w:val="000000" w:themeColor="text1"/>
                <w:kern w:val="0"/>
                <w:sz w:val="20"/>
                <w:szCs w:val="20"/>
              </w:rPr>
            </w:pPr>
            <w:ins w:id="1208" w:author="cuiqingsong" w:date="2017-07-19T10:22:00Z">
              <w:r>
                <w:rPr>
                  <w:rFonts w:asciiTheme="minorEastAsia" w:hAnsiTheme="minorEastAsia" w:cs="宋体" w:hint="eastAsia"/>
                  <w:color w:val="000000" w:themeColor="text1"/>
                  <w:kern w:val="0"/>
                  <w:sz w:val="20"/>
                  <w:szCs w:val="20"/>
                </w:rPr>
                <w:t>0</w:t>
              </w:r>
              <w:r>
                <w:rPr>
                  <w:rFonts w:asciiTheme="minorEastAsia" w:hAnsiTheme="minorEastAsia" w:cs="宋体"/>
                  <w:color w:val="000000" w:themeColor="text1"/>
                  <w:kern w:val="0"/>
                  <w:sz w:val="20"/>
                  <w:szCs w:val="20"/>
                </w:rPr>
                <w:t>-</w:t>
              </w:r>
              <w:r>
                <w:rPr>
                  <w:rFonts w:asciiTheme="minorEastAsia" w:hAnsiTheme="minorEastAsia" w:cs="宋体" w:hint="eastAsia"/>
                  <w:color w:val="000000" w:themeColor="text1"/>
                  <w:kern w:val="0"/>
                  <w:sz w:val="20"/>
                  <w:szCs w:val="20"/>
                </w:rPr>
                <w:t>最新价</w:t>
              </w:r>
            </w:ins>
          </w:p>
        </w:tc>
      </w:tr>
      <w:tr w:rsidR="00030F1C">
        <w:trPr>
          <w:trHeight w:val="270"/>
          <w:ins w:id="1209" w:author="cuiqingsong" w:date="2017-07-17T19:39:00Z"/>
        </w:trPr>
        <w:tc>
          <w:tcPr>
            <w:tcW w:w="798" w:type="dxa"/>
            <w:tcBorders>
              <w:top w:val="nil"/>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210" w:author="cuiqingsong" w:date="2017-07-17T19:39:00Z"/>
                <w:rFonts w:asciiTheme="minorEastAsia" w:hAnsiTheme="minorEastAsia" w:cs="宋体"/>
                <w:color w:val="000000" w:themeColor="text1"/>
                <w:kern w:val="0"/>
                <w:sz w:val="20"/>
                <w:szCs w:val="20"/>
              </w:rPr>
            </w:pPr>
            <w:ins w:id="1211" w:author="cuiqingsong" w:date="2017-07-20T17:16:00Z">
              <w:r>
                <w:rPr>
                  <w:rFonts w:asciiTheme="minorEastAsia" w:hAnsiTheme="minorEastAsia" w:cs="宋体" w:hint="eastAsia"/>
                  <w:color w:val="000000" w:themeColor="text1"/>
                  <w:kern w:val="0"/>
                  <w:sz w:val="20"/>
                  <w:szCs w:val="20"/>
                </w:rPr>
                <w:t>O</w:t>
              </w:r>
              <w:r w:rsidR="00BB19E6">
                <w:rPr>
                  <w:rFonts w:asciiTheme="minorEastAsia" w:hAnsiTheme="minorEastAsia" w:cs="宋体"/>
                  <w:color w:val="000000" w:themeColor="text1"/>
                  <w:kern w:val="0"/>
                  <w:sz w:val="20"/>
                  <w:szCs w:val="20"/>
                </w:rPr>
                <w:t>3</w:t>
              </w:r>
            </w:ins>
            <w:ins w:id="1212" w:author="cuiqingsong" w:date="2017-08-25T11:27:00Z">
              <w:r w:rsidR="00BB19E6">
                <w:rPr>
                  <w:rFonts w:asciiTheme="minorEastAsia" w:hAnsiTheme="minorEastAsia" w:cs="宋体"/>
                  <w:color w:val="000000" w:themeColor="text1"/>
                  <w:kern w:val="0"/>
                  <w:sz w:val="20"/>
                  <w:szCs w:val="20"/>
                </w:rPr>
                <w:t>3</w:t>
              </w:r>
            </w:ins>
          </w:p>
        </w:tc>
        <w:tc>
          <w:tcPr>
            <w:tcW w:w="17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213" w:author="cuiqingsong" w:date="2017-07-17T19:39:00Z"/>
                <w:rFonts w:asciiTheme="minorEastAsia" w:hAnsiTheme="minorEastAsia" w:cs="宋体"/>
                <w:color w:val="000000" w:themeColor="text1"/>
                <w:kern w:val="0"/>
                <w:sz w:val="20"/>
                <w:szCs w:val="20"/>
              </w:rPr>
            </w:pPr>
            <w:ins w:id="1214" w:author="cuiqingsong" w:date="2017-07-17T20:24:00Z">
              <w:r>
                <w:rPr>
                  <w:rFonts w:asciiTheme="minorEastAsia" w:hAnsiTheme="minorEastAsia" w:cs="宋体"/>
                  <w:color w:val="000000" w:themeColor="text1"/>
                  <w:kern w:val="0"/>
                  <w:sz w:val="20"/>
                  <w:szCs w:val="20"/>
                </w:rPr>
                <w:t>effect</w:t>
              </w:r>
            </w:ins>
          </w:p>
        </w:tc>
        <w:tc>
          <w:tcPr>
            <w:tcW w:w="15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215" w:author="cuiqingsong" w:date="2017-07-17T19:39:00Z"/>
                <w:rFonts w:asciiTheme="minorEastAsia" w:hAnsiTheme="minorEastAsia" w:cs="宋体"/>
                <w:color w:val="000000" w:themeColor="text1"/>
                <w:kern w:val="0"/>
                <w:sz w:val="20"/>
                <w:szCs w:val="20"/>
              </w:rPr>
            </w:pPr>
            <w:ins w:id="1216" w:author="cuiqingsong" w:date="2017-07-28T16:15:00Z">
              <w:r>
                <w:rPr>
                  <w:rFonts w:asciiTheme="minorEastAsia" w:hAnsiTheme="minorEastAsia" w:cs="宋体" w:hint="eastAsia"/>
                  <w:color w:val="000000" w:themeColor="text1"/>
                  <w:kern w:val="0"/>
                  <w:sz w:val="20"/>
                  <w:szCs w:val="20"/>
                </w:rPr>
                <w:t>价格</w:t>
              </w:r>
            </w:ins>
            <w:ins w:id="1217" w:author="cuiqingsong" w:date="2017-07-17T19:40:00Z">
              <w:r>
                <w:rPr>
                  <w:rFonts w:asciiTheme="minorEastAsia" w:hAnsiTheme="minorEastAsia" w:cs="宋体" w:hint="eastAsia"/>
                  <w:color w:val="000000" w:themeColor="text1"/>
                  <w:kern w:val="0"/>
                  <w:sz w:val="20"/>
                  <w:szCs w:val="20"/>
                </w:rPr>
                <w:t>条件</w:t>
              </w:r>
            </w:ins>
          </w:p>
        </w:tc>
        <w:tc>
          <w:tcPr>
            <w:tcW w:w="76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218" w:author="cuiqingsong" w:date="2017-07-17T19:39:00Z"/>
                <w:rFonts w:asciiTheme="minorEastAsia" w:hAnsiTheme="minorEastAsia" w:cs="宋体"/>
                <w:color w:val="000000" w:themeColor="text1"/>
                <w:kern w:val="0"/>
                <w:sz w:val="20"/>
                <w:szCs w:val="20"/>
              </w:rPr>
            </w:pPr>
            <w:ins w:id="1219" w:author="cuiqingsong" w:date="2017-08-11T16:56:00Z">
              <w:r>
                <w:rPr>
                  <w:rFonts w:asciiTheme="minorEastAsia" w:hAnsiTheme="minorEastAsia" w:cs="宋体"/>
                  <w:color w:val="000000" w:themeColor="text1"/>
                  <w:kern w:val="0"/>
                  <w:sz w:val="20"/>
                  <w:szCs w:val="20"/>
                </w:rPr>
                <w:t>M</w:t>
              </w:r>
            </w:ins>
          </w:p>
        </w:tc>
        <w:tc>
          <w:tcPr>
            <w:tcW w:w="79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220" w:author="cuiqingsong" w:date="2017-07-17T19:39:00Z"/>
                <w:rFonts w:asciiTheme="minorEastAsia" w:hAnsiTheme="minorEastAsia" w:cs="宋体"/>
                <w:color w:val="000000" w:themeColor="text1"/>
                <w:kern w:val="0"/>
                <w:sz w:val="20"/>
                <w:szCs w:val="20"/>
              </w:rPr>
            </w:pPr>
            <w:ins w:id="1221" w:author="cuiqingsong" w:date="2017-07-17T19:53:00Z">
              <w:r>
                <w:rPr>
                  <w:rFonts w:asciiTheme="minorEastAsia" w:hAnsiTheme="minorEastAsia" w:cs="宋体" w:hint="eastAsia"/>
                  <w:color w:val="000000" w:themeColor="text1"/>
                  <w:kern w:val="0"/>
                  <w:sz w:val="20"/>
                  <w:szCs w:val="20"/>
                </w:rPr>
                <w:t>-</w:t>
              </w:r>
            </w:ins>
          </w:p>
        </w:tc>
        <w:tc>
          <w:tcPr>
            <w:tcW w:w="354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222" w:author="cuiqingsong" w:date="2017-07-17T19:39:00Z"/>
                <w:rFonts w:asciiTheme="minorEastAsia" w:hAnsiTheme="minorEastAsia" w:cs="宋体"/>
                <w:color w:val="000000" w:themeColor="text1"/>
                <w:kern w:val="0"/>
                <w:sz w:val="20"/>
                <w:szCs w:val="20"/>
              </w:rPr>
            </w:pPr>
            <w:ins w:id="1223" w:author="cuiqingsong" w:date="2017-07-17T19:52:00Z">
              <w:r>
                <w:rPr>
                  <w:rFonts w:asciiTheme="minorEastAsia" w:hAnsiTheme="minorEastAsia" w:cs="宋体" w:hint="eastAsia"/>
                  <w:color w:val="000000" w:themeColor="text1"/>
                  <w:kern w:val="0"/>
                  <w:sz w:val="20"/>
                  <w:szCs w:val="20"/>
                </w:rPr>
                <w:t>0</w:t>
              </w:r>
              <w:r>
                <w:rPr>
                  <w:rFonts w:asciiTheme="minorEastAsia" w:hAnsiTheme="minorEastAsia" w:cs="宋体"/>
                  <w:color w:val="000000" w:themeColor="text1"/>
                  <w:kern w:val="0"/>
                  <w:sz w:val="20"/>
                  <w:szCs w:val="20"/>
                </w:rPr>
                <w:t>-</w:t>
              </w:r>
              <w:r>
                <w:rPr>
                  <w:rFonts w:asciiTheme="minorEastAsia" w:hAnsiTheme="minorEastAsia" w:cs="宋体" w:hint="eastAsia"/>
                  <w:color w:val="000000" w:themeColor="text1"/>
                  <w:kern w:val="0"/>
                  <w:sz w:val="20"/>
                  <w:szCs w:val="20"/>
                </w:rPr>
                <w:t>大于等于，</w:t>
              </w:r>
              <w:r>
                <w:rPr>
                  <w:rFonts w:asciiTheme="minorEastAsia" w:hAnsiTheme="minorEastAsia" w:cs="宋体"/>
                  <w:color w:val="000000" w:themeColor="text1"/>
                  <w:kern w:val="0"/>
                  <w:sz w:val="20"/>
                  <w:szCs w:val="20"/>
                </w:rPr>
                <w:t>1-</w:t>
              </w:r>
            </w:ins>
            <w:ins w:id="1224" w:author="cuiqingsong" w:date="2017-07-17T19:53:00Z">
              <w:r>
                <w:rPr>
                  <w:rFonts w:asciiTheme="minorEastAsia" w:hAnsiTheme="minorEastAsia" w:cs="宋体" w:hint="eastAsia"/>
                  <w:color w:val="000000" w:themeColor="text1"/>
                  <w:kern w:val="0"/>
                  <w:sz w:val="20"/>
                  <w:szCs w:val="20"/>
                </w:rPr>
                <w:t>小于等于</w:t>
              </w:r>
            </w:ins>
            <w:ins w:id="1225" w:author="cuiqingsong" w:date="2017-07-24T17:12:00Z">
              <w:r>
                <w:rPr>
                  <w:rFonts w:asciiTheme="minorEastAsia" w:hAnsiTheme="minorEastAsia" w:cs="宋体" w:hint="eastAsia"/>
                  <w:color w:val="000000" w:themeColor="text1"/>
                  <w:kern w:val="0"/>
                  <w:sz w:val="20"/>
                  <w:szCs w:val="20"/>
                </w:rPr>
                <w:t>，2</w:t>
              </w:r>
              <w:r>
                <w:rPr>
                  <w:rFonts w:asciiTheme="minorEastAsia" w:hAnsiTheme="minorEastAsia" w:cs="宋体"/>
                  <w:color w:val="000000" w:themeColor="text1"/>
                  <w:kern w:val="0"/>
                  <w:sz w:val="20"/>
                  <w:szCs w:val="20"/>
                </w:rPr>
                <w:t>-</w:t>
              </w:r>
              <w:r>
                <w:rPr>
                  <w:rFonts w:asciiTheme="minorEastAsia" w:hAnsiTheme="minorEastAsia" w:cs="宋体" w:hint="eastAsia"/>
                  <w:color w:val="000000" w:themeColor="text1"/>
                  <w:kern w:val="0"/>
                  <w:sz w:val="20"/>
                  <w:szCs w:val="20"/>
                </w:rPr>
                <w:t>大于，3</w:t>
              </w:r>
              <w:r>
                <w:rPr>
                  <w:rFonts w:asciiTheme="minorEastAsia" w:hAnsiTheme="minorEastAsia" w:cs="宋体"/>
                  <w:color w:val="000000" w:themeColor="text1"/>
                  <w:kern w:val="0"/>
                  <w:sz w:val="20"/>
                  <w:szCs w:val="20"/>
                </w:rPr>
                <w:t>-</w:t>
              </w:r>
              <w:r>
                <w:rPr>
                  <w:rFonts w:asciiTheme="minorEastAsia" w:hAnsiTheme="minorEastAsia" w:cs="宋体" w:hint="eastAsia"/>
                  <w:color w:val="000000" w:themeColor="text1"/>
                  <w:kern w:val="0"/>
                  <w:sz w:val="20"/>
                  <w:szCs w:val="20"/>
                </w:rPr>
                <w:t>小于</w:t>
              </w:r>
            </w:ins>
          </w:p>
        </w:tc>
      </w:tr>
      <w:tr w:rsidR="00030F1C">
        <w:trPr>
          <w:trHeight w:val="270"/>
          <w:ins w:id="1226" w:author="cuiqingsong" w:date="2017-07-17T19:26:00Z"/>
        </w:trPr>
        <w:tc>
          <w:tcPr>
            <w:tcW w:w="798" w:type="dxa"/>
            <w:tcBorders>
              <w:top w:val="nil"/>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227" w:author="cuiqingsong" w:date="2017-07-17T19:26:00Z"/>
                <w:rFonts w:asciiTheme="minorEastAsia" w:hAnsiTheme="minorEastAsia" w:cs="宋体"/>
                <w:color w:val="000000" w:themeColor="text1"/>
                <w:kern w:val="0"/>
                <w:sz w:val="20"/>
                <w:szCs w:val="20"/>
              </w:rPr>
            </w:pPr>
            <w:ins w:id="1228" w:author="cuiqingsong" w:date="2017-07-20T17:17:00Z">
              <w:r>
                <w:rPr>
                  <w:rFonts w:asciiTheme="minorEastAsia" w:hAnsiTheme="minorEastAsia" w:cs="宋体" w:hint="eastAsia"/>
                  <w:color w:val="000000" w:themeColor="text1"/>
                  <w:kern w:val="0"/>
                  <w:sz w:val="20"/>
                  <w:szCs w:val="20"/>
                </w:rPr>
                <w:t>O</w:t>
              </w:r>
              <w:r>
                <w:rPr>
                  <w:rFonts w:asciiTheme="minorEastAsia" w:hAnsiTheme="minorEastAsia" w:cs="宋体"/>
                  <w:color w:val="000000" w:themeColor="text1"/>
                  <w:kern w:val="0"/>
                  <w:sz w:val="20"/>
                  <w:szCs w:val="20"/>
                </w:rPr>
                <w:t>3</w:t>
              </w:r>
            </w:ins>
            <w:ins w:id="1229" w:author="cuiqingsong" w:date="2017-08-25T11:26:00Z">
              <w:r w:rsidR="00BB19E6">
                <w:rPr>
                  <w:rFonts w:asciiTheme="minorEastAsia" w:hAnsiTheme="minorEastAsia" w:cs="宋体"/>
                  <w:color w:val="000000" w:themeColor="text1"/>
                  <w:kern w:val="0"/>
                  <w:sz w:val="20"/>
                  <w:szCs w:val="20"/>
                </w:rPr>
                <w:t>2</w:t>
              </w:r>
            </w:ins>
          </w:p>
        </w:tc>
        <w:tc>
          <w:tcPr>
            <w:tcW w:w="17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230" w:author="cuiqingsong" w:date="2017-07-17T19:26:00Z"/>
                <w:rFonts w:asciiTheme="minorEastAsia" w:hAnsiTheme="minorEastAsia" w:cs="宋体"/>
                <w:color w:val="000000" w:themeColor="text1"/>
                <w:kern w:val="0"/>
                <w:sz w:val="20"/>
                <w:szCs w:val="20"/>
              </w:rPr>
            </w:pPr>
            <w:ins w:id="1231" w:author="cuiqingsong" w:date="2017-07-17T20:23:00Z">
              <w:r>
                <w:rPr>
                  <w:rFonts w:asciiTheme="minorEastAsia" w:hAnsiTheme="minorEastAsia" w:cs="宋体"/>
                  <w:color w:val="000000" w:themeColor="text1"/>
                  <w:kern w:val="0"/>
                  <w:sz w:val="20"/>
                  <w:szCs w:val="20"/>
                </w:rPr>
                <w:t>effect</w:t>
              </w:r>
              <w:r>
                <w:rPr>
                  <w:rFonts w:asciiTheme="minorEastAsia" w:hAnsiTheme="minorEastAsia" w:cs="宋体" w:hint="eastAsia"/>
                  <w:color w:val="000000" w:themeColor="text1"/>
                  <w:kern w:val="0"/>
                  <w:sz w:val="20"/>
                  <w:szCs w:val="20"/>
                </w:rPr>
                <w:t>Price</w:t>
              </w:r>
            </w:ins>
          </w:p>
        </w:tc>
        <w:tc>
          <w:tcPr>
            <w:tcW w:w="15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232" w:author="cuiqingsong" w:date="2017-07-17T19:26:00Z"/>
                <w:rFonts w:asciiTheme="minorEastAsia" w:hAnsiTheme="minorEastAsia" w:cs="宋体"/>
                <w:color w:val="000000" w:themeColor="text1"/>
                <w:kern w:val="0"/>
                <w:sz w:val="20"/>
                <w:szCs w:val="20"/>
              </w:rPr>
            </w:pPr>
            <w:ins w:id="1233" w:author="cuiqingsong" w:date="2017-07-17T19:30:00Z">
              <w:r>
                <w:rPr>
                  <w:rFonts w:asciiTheme="minorEastAsia" w:hAnsiTheme="minorEastAsia" w:cs="宋体" w:hint="eastAsia"/>
                  <w:color w:val="000000" w:themeColor="text1"/>
                  <w:kern w:val="0"/>
                  <w:sz w:val="20"/>
                  <w:szCs w:val="20"/>
                </w:rPr>
                <w:t>触发</w:t>
              </w:r>
            </w:ins>
            <w:ins w:id="1234" w:author="cuiqingsong" w:date="2017-07-17T19:40:00Z">
              <w:r>
                <w:rPr>
                  <w:rFonts w:asciiTheme="minorEastAsia" w:hAnsiTheme="minorEastAsia" w:cs="宋体" w:hint="eastAsia"/>
                  <w:color w:val="000000" w:themeColor="text1"/>
                  <w:kern w:val="0"/>
                  <w:sz w:val="20"/>
                  <w:szCs w:val="20"/>
                </w:rPr>
                <w:t>价格</w:t>
              </w:r>
            </w:ins>
          </w:p>
        </w:tc>
        <w:tc>
          <w:tcPr>
            <w:tcW w:w="76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235" w:author="cuiqingsong" w:date="2017-07-17T19:26:00Z"/>
                <w:rFonts w:asciiTheme="minorEastAsia" w:hAnsiTheme="minorEastAsia" w:cs="宋体"/>
                <w:color w:val="000000" w:themeColor="text1"/>
                <w:kern w:val="0"/>
                <w:sz w:val="20"/>
                <w:szCs w:val="20"/>
              </w:rPr>
            </w:pPr>
            <w:ins w:id="1236" w:author="cuiqingsong" w:date="2017-08-11T16:56:00Z">
              <w:r>
                <w:rPr>
                  <w:rFonts w:asciiTheme="minorEastAsia" w:hAnsiTheme="minorEastAsia" w:cs="宋体"/>
                  <w:color w:val="000000" w:themeColor="text1"/>
                  <w:kern w:val="0"/>
                  <w:sz w:val="20"/>
                  <w:szCs w:val="20"/>
                </w:rPr>
                <w:t>M</w:t>
              </w:r>
            </w:ins>
          </w:p>
        </w:tc>
        <w:tc>
          <w:tcPr>
            <w:tcW w:w="79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237" w:author="cuiqingsong" w:date="2017-07-17T19:26:00Z"/>
                <w:rFonts w:asciiTheme="minorEastAsia" w:hAnsiTheme="minorEastAsia" w:cs="宋体"/>
                <w:color w:val="000000" w:themeColor="text1"/>
                <w:kern w:val="0"/>
                <w:sz w:val="20"/>
                <w:szCs w:val="20"/>
              </w:rPr>
            </w:pPr>
            <w:ins w:id="1238" w:author="cuiqingsong" w:date="2017-07-17T19:53:00Z">
              <w:r>
                <w:rPr>
                  <w:rFonts w:asciiTheme="minorEastAsia" w:hAnsiTheme="minorEastAsia" w:cs="宋体" w:hint="eastAsia"/>
                  <w:color w:val="000000" w:themeColor="text1"/>
                  <w:kern w:val="0"/>
                  <w:sz w:val="20"/>
                  <w:szCs w:val="20"/>
                </w:rPr>
                <w:t>-</w:t>
              </w:r>
            </w:ins>
          </w:p>
        </w:tc>
        <w:tc>
          <w:tcPr>
            <w:tcW w:w="354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239" w:author="cuiqingsong" w:date="2017-07-17T19:26:00Z"/>
                <w:rFonts w:asciiTheme="minorEastAsia" w:hAnsiTheme="minorEastAsia" w:cs="宋体"/>
                <w:color w:val="000000" w:themeColor="text1"/>
                <w:kern w:val="0"/>
                <w:sz w:val="20"/>
                <w:szCs w:val="20"/>
              </w:rPr>
            </w:pPr>
            <w:ins w:id="1240" w:author="cuiqingsong" w:date="2017-07-19T11:17:00Z">
              <w:r>
                <w:rPr>
                  <w:rFonts w:asciiTheme="minorEastAsia" w:hAnsiTheme="minorEastAsia" w:cs="宋体" w:hint="eastAsia"/>
                  <w:color w:val="000000" w:themeColor="text1"/>
                  <w:kern w:val="0"/>
                  <w:sz w:val="20"/>
                  <w:szCs w:val="20"/>
                </w:rPr>
                <w:t>用户设置的触发价格</w:t>
              </w:r>
            </w:ins>
          </w:p>
        </w:tc>
      </w:tr>
      <w:tr w:rsidR="00030F1C">
        <w:trPr>
          <w:trHeight w:val="270"/>
          <w:ins w:id="1241" w:author="cuiqingsong" w:date="2017-07-28T16:18:00Z"/>
        </w:trPr>
        <w:tc>
          <w:tcPr>
            <w:tcW w:w="798" w:type="dxa"/>
            <w:tcBorders>
              <w:top w:val="nil"/>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242" w:author="cuiqingsong" w:date="2017-07-28T16:18:00Z"/>
                <w:rFonts w:asciiTheme="minorEastAsia" w:hAnsiTheme="minorEastAsia" w:cs="宋体"/>
                <w:color w:val="000000" w:themeColor="text1"/>
                <w:kern w:val="0"/>
                <w:sz w:val="20"/>
                <w:szCs w:val="20"/>
              </w:rPr>
            </w:pPr>
            <w:ins w:id="1243" w:author="cuiqingsong" w:date="2017-07-28T16:25:00Z">
              <w:r>
                <w:rPr>
                  <w:rFonts w:asciiTheme="minorEastAsia" w:hAnsiTheme="minorEastAsia" w:cs="宋体" w:hint="eastAsia"/>
                  <w:color w:val="000000" w:themeColor="text1"/>
                  <w:kern w:val="0"/>
                  <w:sz w:val="20"/>
                  <w:szCs w:val="20"/>
                </w:rPr>
                <w:t>O</w:t>
              </w:r>
              <w:r w:rsidR="008C1DB2">
                <w:rPr>
                  <w:rFonts w:asciiTheme="minorEastAsia" w:hAnsiTheme="minorEastAsia" w:cs="宋体"/>
                  <w:color w:val="000000" w:themeColor="text1"/>
                  <w:kern w:val="0"/>
                  <w:sz w:val="20"/>
                  <w:szCs w:val="20"/>
                </w:rPr>
                <w:t>3</w:t>
              </w:r>
            </w:ins>
            <w:ins w:id="1244" w:author="cuiqingsong" w:date="2017-08-25T11:23:00Z">
              <w:r w:rsidR="008C1DB2">
                <w:rPr>
                  <w:rFonts w:asciiTheme="minorEastAsia" w:hAnsiTheme="minorEastAsia" w:cs="宋体"/>
                  <w:color w:val="000000" w:themeColor="text1"/>
                  <w:kern w:val="0"/>
                  <w:sz w:val="20"/>
                  <w:szCs w:val="20"/>
                </w:rPr>
                <w:t>1</w:t>
              </w:r>
            </w:ins>
          </w:p>
        </w:tc>
        <w:tc>
          <w:tcPr>
            <w:tcW w:w="1796" w:type="dxa"/>
            <w:tcBorders>
              <w:top w:val="nil"/>
              <w:left w:val="nil"/>
              <w:bottom w:val="single" w:sz="4" w:space="0" w:color="auto"/>
              <w:right w:val="single" w:sz="4" w:space="0" w:color="auto"/>
            </w:tcBorders>
            <w:shd w:val="clear" w:color="auto" w:fill="auto"/>
            <w:vAlign w:val="center"/>
          </w:tcPr>
          <w:p w:rsidR="00030F1C" w:rsidRDefault="00A638A1" w:rsidP="00030F1C">
            <w:pPr>
              <w:widowControl/>
              <w:spacing w:line="240" w:lineRule="auto"/>
              <w:ind w:firstLineChars="0" w:firstLine="0"/>
              <w:jc w:val="left"/>
              <w:rPr>
                <w:ins w:id="1245" w:author="cuiqingsong" w:date="2017-07-28T16:18:00Z"/>
                <w:rFonts w:asciiTheme="minorEastAsia" w:hAnsiTheme="minorEastAsia" w:cs="宋体"/>
                <w:color w:val="000000" w:themeColor="text1"/>
                <w:kern w:val="0"/>
                <w:sz w:val="20"/>
                <w:szCs w:val="20"/>
              </w:rPr>
            </w:pPr>
            <w:ins w:id="1246" w:author="cuiqingsong" w:date="2017-09-27T11:05:00Z">
              <w:r>
                <w:rPr>
                  <w:rFonts w:asciiTheme="minorEastAsia" w:hAnsiTheme="minorEastAsia" w:cs="宋体"/>
                  <w:color w:val="000000" w:themeColor="text1"/>
                  <w:kern w:val="0"/>
                  <w:sz w:val="20"/>
                  <w:szCs w:val="20"/>
                </w:rPr>
                <w:t>extra</w:t>
              </w:r>
            </w:ins>
            <w:ins w:id="1247" w:author="cuiqingsong" w:date="2017-07-28T16:25:00Z">
              <w:r w:rsidR="00030F1C">
                <w:rPr>
                  <w:rFonts w:asciiTheme="minorEastAsia" w:hAnsiTheme="minorEastAsia" w:cs="宋体"/>
                  <w:color w:val="000000" w:themeColor="text1"/>
                  <w:kern w:val="0"/>
                  <w:sz w:val="20"/>
                  <w:szCs w:val="20"/>
                </w:rPr>
                <w:t>Effect</w:t>
              </w:r>
            </w:ins>
          </w:p>
        </w:tc>
        <w:tc>
          <w:tcPr>
            <w:tcW w:w="15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248" w:author="cuiqingsong" w:date="2017-07-28T16:18:00Z"/>
                <w:rFonts w:asciiTheme="minorEastAsia" w:hAnsiTheme="minorEastAsia" w:cs="宋体"/>
                <w:color w:val="000000" w:themeColor="text1"/>
                <w:kern w:val="0"/>
                <w:sz w:val="20"/>
                <w:szCs w:val="20"/>
              </w:rPr>
            </w:pPr>
            <w:ins w:id="1249" w:author="cuiqingsong" w:date="2017-07-28T16:19:00Z">
              <w:r>
                <w:rPr>
                  <w:rFonts w:asciiTheme="minorEastAsia" w:hAnsiTheme="minorEastAsia" w:cs="宋体" w:hint="eastAsia"/>
                  <w:color w:val="000000" w:themeColor="text1"/>
                  <w:kern w:val="0"/>
                  <w:sz w:val="20"/>
                  <w:szCs w:val="20"/>
                </w:rPr>
                <w:t>附加</w:t>
              </w:r>
            </w:ins>
            <w:ins w:id="1250" w:author="cuiqingsong" w:date="2017-07-28T16:27:00Z">
              <w:r>
                <w:rPr>
                  <w:rFonts w:asciiTheme="minorEastAsia" w:hAnsiTheme="minorEastAsia" w:cs="宋体" w:hint="eastAsia"/>
                  <w:color w:val="000000" w:themeColor="text1"/>
                  <w:kern w:val="0"/>
                  <w:sz w:val="20"/>
                  <w:szCs w:val="20"/>
                </w:rPr>
                <w:t>价格</w:t>
              </w:r>
            </w:ins>
            <w:ins w:id="1251" w:author="cuiqingsong" w:date="2017-07-28T16:19:00Z">
              <w:r>
                <w:rPr>
                  <w:rFonts w:asciiTheme="minorEastAsia" w:hAnsiTheme="minorEastAsia" w:cs="宋体" w:hint="eastAsia"/>
                  <w:color w:val="000000" w:themeColor="text1"/>
                  <w:kern w:val="0"/>
                  <w:sz w:val="20"/>
                  <w:szCs w:val="20"/>
                </w:rPr>
                <w:t>条件</w:t>
              </w:r>
            </w:ins>
          </w:p>
        </w:tc>
        <w:tc>
          <w:tcPr>
            <w:tcW w:w="76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252" w:author="cuiqingsong" w:date="2017-07-28T16:18:00Z"/>
                <w:rFonts w:asciiTheme="minorEastAsia" w:hAnsiTheme="minorEastAsia" w:cs="宋体"/>
                <w:color w:val="000000" w:themeColor="text1"/>
                <w:kern w:val="0"/>
                <w:sz w:val="20"/>
                <w:szCs w:val="20"/>
              </w:rPr>
            </w:pPr>
            <w:ins w:id="1253" w:author="cuiqingsong" w:date="2017-07-28T16:23:00Z">
              <w:r>
                <w:rPr>
                  <w:rFonts w:asciiTheme="minorEastAsia" w:hAnsiTheme="minorEastAsia" w:cs="宋体" w:hint="eastAsia"/>
                  <w:color w:val="000000" w:themeColor="text1"/>
                  <w:kern w:val="0"/>
                  <w:sz w:val="20"/>
                  <w:szCs w:val="20"/>
                </w:rPr>
                <w:t>C</w:t>
              </w:r>
            </w:ins>
          </w:p>
        </w:tc>
        <w:tc>
          <w:tcPr>
            <w:tcW w:w="79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254" w:author="cuiqingsong" w:date="2017-07-28T16:18:00Z"/>
                <w:rFonts w:asciiTheme="minorEastAsia" w:hAnsiTheme="minorEastAsia" w:cs="宋体"/>
                <w:color w:val="000000" w:themeColor="text1"/>
                <w:kern w:val="0"/>
                <w:sz w:val="20"/>
                <w:szCs w:val="20"/>
              </w:rPr>
            </w:pPr>
            <w:ins w:id="1255" w:author="cuiqingsong" w:date="2017-07-28T16:23:00Z">
              <w:r>
                <w:rPr>
                  <w:rFonts w:asciiTheme="minorEastAsia" w:hAnsiTheme="minorEastAsia" w:cs="宋体" w:hint="eastAsia"/>
                  <w:color w:val="000000" w:themeColor="text1"/>
                  <w:kern w:val="0"/>
                  <w:sz w:val="20"/>
                  <w:szCs w:val="20"/>
                </w:rPr>
                <w:t>-</w:t>
              </w:r>
            </w:ins>
          </w:p>
        </w:tc>
        <w:tc>
          <w:tcPr>
            <w:tcW w:w="3540" w:type="dxa"/>
            <w:tcBorders>
              <w:top w:val="nil"/>
              <w:left w:val="nil"/>
              <w:bottom w:val="single" w:sz="4" w:space="0" w:color="auto"/>
              <w:right w:val="single" w:sz="4" w:space="0" w:color="auto"/>
            </w:tcBorders>
            <w:shd w:val="clear" w:color="auto" w:fill="auto"/>
            <w:vAlign w:val="center"/>
          </w:tcPr>
          <w:p w:rsidR="00030F1C" w:rsidRDefault="0025677E" w:rsidP="00030F1C">
            <w:pPr>
              <w:widowControl/>
              <w:spacing w:line="240" w:lineRule="auto"/>
              <w:ind w:firstLineChars="0" w:firstLine="0"/>
              <w:jc w:val="left"/>
              <w:rPr>
                <w:ins w:id="1256" w:author="cuiqingsong" w:date="2017-07-28T16:18:00Z"/>
                <w:rFonts w:asciiTheme="minorEastAsia" w:hAnsiTheme="minorEastAsia" w:cs="宋体"/>
                <w:color w:val="000000" w:themeColor="text1"/>
                <w:kern w:val="0"/>
                <w:sz w:val="20"/>
                <w:szCs w:val="20"/>
              </w:rPr>
            </w:pPr>
            <w:ins w:id="1257" w:author="cuiqingsong" w:date="2017-08-16T10:53:00Z">
              <w:r>
                <w:rPr>
                  <w:rFonts w:asciiTheme="minorEastAsia" w:hAnsiTheme="minorEastAsia" w:cs="宋体" w:hint="eastAsia"/>
                  <w:color w:val="000000" w:themeColor="text1"/>
                  <w:kern w:val="0"/>
                  <w:sz w:val="20"/>
                  <w:szCs w:val="20"/>
                </w:rPr>
                <w:t>附加价格条件时有值</w:t>
              </w:r>
            </w:ins>
          </w:p>
        </w:tc>
      </w:tr>
      <w:tr w:rsidR="00030F1C">
        <w:trPr>
          <w:trHeight w:val="270"/>
          <w:ins w:id="1258" w:author="cuiqingsong" w:date="2017-07-28T16:23:00Z"/>
        </w:trPr>
        <w:tc>
          <w:tcPr>
            <w:tcW w:w="798" w:type="dxa"/>
            <w:tcBorders>
              <w:top w:val="nil"/>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259" w:author="cuiqingsong" w:date="2017-07-28T16:23:00Z"/>
                <w:rFonts w:asciiTheme="minorEastAsia" w:hAnsiTheme="minorEastAsia" w:cs="宋体"/>
                <w:color w:val="000000" w:themeColor="text1"/>
                <w:kern w:val="0"/>
                <w:sz w:val="20"/>
                <w:szCs w:val="20"/>
              </w:rPr>
            </w:pPr>
            <w:ins w:id="1260" w:author="cuiqingsong" w:date="2017-07-28T16:25:00Z">
              <w:r>
                <w:rPr>
                  <w:rFonts w:asciiTheme="minorEastAsia" w:hAnsiTheme="minorEastAsia" w:cs="宋体" w:hint="eastAsia"/>
                  <w:color w:val="000000" w:themeColor="text1"/>
                  <w:kern w:val="0"/>
                  <w:sz w:val="20"/>
                  <w:szCs w:val="20"/>
                </w:rPr>
                <w:t>O</w:t>
              </w:r>
              <w:r w:rsidR="008C1DB2">
                <w:rPr>
                  <w:rFonts w:asciiTheme="minorEastAsia" w:hAnsiTheme="minorEastAsia" w:cs="宋体"/>
                  <w:color w:val="000000" w:themeColor="text1"/>
                  <w:kern w:val="0"/>
                  <w:sz w:val="20"/>
                  <w:szCs w:val="20"/>
                </w:rPr>
                <w:t>3</w:t>
              </w:r>
            </w:ins>
            <w:ins w:id="1261" w:author="cuiqingsong" w:date="2017-08-25T11:22:00Z">
              <w:r w:rsidR="008C1DB2">
                <w:rPr>
                  <w:rFonts w:asciiTheme="minorEastAsia" w:hAnsiTheme="minorEastAsia" w:cs="宋体"/>
                  <w:color w:val="000000" w:themeColor="text1"/>
                  <w:kern w:val="0"/>
                  <w:sz w:val="20"/>
                  <w:szCs w:val="20"/>
                </w:rPr>
                <w:t>0</w:t>
              </w:r>
            </w:ins>
          </w:p>
        </w:tc>
        <w:tc>
          <w:tcPr>
            <w:tcW w:w="1796" w:type="dxa"/>
            <w:tcBorders>
              <w:top w:val="nil"/>
              <w:left w:val="nil"/>
              <w:bottom w:val="single" w:sz="4" w:space="0" w:color="auto"/>
              <w:right w:val="single" w:sz="4" w:space="0" w:color="auto"/>
            </w:tcBorders>
            <w:shd w:val="clear" w:color="auto" w:fill="auto"/>
            <w:vAlign w:val="center"/>
          </w:tcPr>
          <w:p w:rsidR="00030F1C" w:rsidRDefault="00A638A1" w:rsidP="00030F1C">
            <w:pPr>
              <w:widowControl/>
              <w:spacing w:line="240" w:lineRule="auto"/>
              <w:ind w:firstLineChars="0" w:firstLine="0"/>
              <w:jc w:val="left"/>
              <w:rPr>
                <w:ins w:id="1262" w:author="cuiqingsong" w:date="2017-07-28T16:23:00Z"/>
                <w:rFonts w:asciiTheme="minorEastAsia" w:hAnsiTheme="minorEastAsia" w:cs="宋体"/>
                <w:color w:val="000000" w:themeColor="text1"/>
                <w:kern w:val="0"/>
                <w:sz w:val="20"/>
                <w:szCs w:val="20"/>
              </w:rPr>
            </w:pPr>
            <w:ins w:id="1263" w:author="cuiqingsong" w:date="2017-09-27T11:05:00Z">
              <w:r>
                <w:rPr>
                  <w:rFonts w:asciiTheme="minorEastAsia" w:hAnsiTheme="minorEastAsia" w:cs="宋体"/>
                  <w:color w:val="000000" w:themeColor="text1"/>
                  <w:kern w:val="0"/>
                  <w:sz w:val="20"/>
                  <w:szCs w:val="20"/>
                </w:rPr>
                <w:t>extra</w:t>
              </w:r>
            </w:ins>
            <w:ins w:id="1264" w:author="cuiqingsong" w:date="2017-07-28T16:25:00Z">
              <w:r w:rsidR="00030F1C">
                <w:rPr>
                  <w:rFonts w:asciiTheme="minorEastAsia" w:hAnsiTheme="minorEastAsia" w:cs="宋体"/>
                  <w:color w:val="000000" w:themeColor="text1"/>
                  <w:kern w:val="0"/>
                  <w:sz w:val="20"/>
                  <w:szCs w:val="20"/>
                </w:rPr>
                <w:t>Effect</w:t>
              </w:r>
              <w:r w:rsidR="00030F1C">
                <w:rPr>
                  <w:rFonts w:asciiTheme="minorEastAsia" w:hAnsiTheme="minorEastAsia" w:cs="宋体" w:hint="eastAsia"/>
                  <w:color w:val="000000" w:themeColor="text1"/>
                  <w:kern w:val="0"/>
                  <w:sz w:val="20"/>
                  <w:szCs w:val="20"/>
                </w:rPr>
                <w:t>Price</w:t>
              </w:r>
            </w:ins>
          </w:p>
        </w:tc>
        <w:tc>
          <w:tcPr>
            <w:tcW w:w="15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265" w:author="cuiqingsong" w:date="2017-07-28T16:23:00Z"/>
                <w:rFonts w:asciiTheme="minorEastAsia" w:hAnsiTheme="minorEastAsia" w:cs="宋体"/>
                <w:color w:val="000000" w:themeColor="text1"/>
                <w:kern w:val="0"/>
                <w:sz w:val="20"/>
                <w:szCs w:val="20"/>
              </w:rPr>
            </w:pPr>
            <w:ins w:id="1266" w:author="cuiqingsong" w:date="2017-07-28T16:23:00Z">
              <w:r>
                <w:rPr>
                  <w:rFonts w:asciiTheme="minorEastAsia" w:hAnsiTheme="minorEastAsia" w:cs="宋体" w:hint="eastAsia"/>
                  <w:color w:val="000000" w:themeColor="text1"/>
                  <w:kern w:val="0"/>
                  <w:sz w:val="20"/>
                  <w:szCs w:val="20"/>
                </w:rPr>
                <w:t>附加触发价格</w:t>
              </w:r>
            </w:ins>
          </w:p>
        </w:tc>
        <w:tc>
          <w:tcPr>
            <w:tcW w:w="76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267" w:author="cuiqingsong" w:date="2017-07-28T16:23:00Z"/>
                <w:rFonts w:asciiTheme="minorEastAsia" w:hAnsiTheme="minorEastAsia" w:cs="宋体"/>
                <w:color w:val="000000" w:themeColor="text1"/>
                <w:kern w:val="0"/>
                <w:sz w:val="20"/>
                <w:szCs w:val="20"/>
              </w:rPr>
            </w:pPr>
            <w:ins w:id="1268" w:author="cuiqingsong" w:date="2017-07-28T16:23:00Z">
              <w:r>
                <w:rPr>
                  <w:rFonts w:asciiTheme="minorEastAsia" w:hAnsiTheme="minorEastAsia" w:cs="宋体" w:hint="eastAsia"/>
                  <w:color w:val="000000" w:themeColor="text1"/>
                  <w:kern w:val="0"/>
                  <w:sz w:val="20"/>
                  <w:szCs w:val="20"/>
                </w:rPr>
                <w:t>C</w:t>
              </w:r>
            </w:ins>
          </w:p>
        </w:tc>
        <w:tc>
          <w:tcPr>
            <w:tcW w:w="79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269" w:author="cuiqingsong" w:date="2017-07-28T16:23:00Z"/>
                <w:rFonts w:asciiTheme="minorEastAsia" w:hAnsiTheme="minorEastAsia" w:cs="宋体"/>
                <w:color w:val="000000" w:themeColor="text1"/>
                <w:kern w:val="0"/>
                <w:sz w:val="20"/>
                <w:szCs w:val="20"/>
              </w:rPr>
            </w:pPr>
            <w:ins w:id="1270" w:author="cuiqingsong" w:date="2017-07-28T16:23:00Z">
              <w:r>
                <w:rPr>
                  <w:rFonts w:asciiTheme="minorEastAsia" w:hAnsiTheme="minorEastAsia" w:cs="宋体" w:hint="eastAsia"/>
                  <w:color w:val="000000" w:themeColor="text1"/>
                  <w:kern w:val="0"/>
                  <w:sz w:val="20"/>
                  <w:szCs w:val="20"/>
                </w:rPr>
                <w:t>-</w:t>
              </w:r>
            </w:ins>
          </w:p>
        </w:tc>
        <w:tc>
          <w:tcPr>
            <w:tcW w:w="354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271" w:author="cuiqingsong" w:date="2017-07-28T16:23:00Z"/>
                <w:rFonts w:asciiTheme="minorEastAsia" w:hAnsiTheme="minorEastAsia" w:cs="宋体"/>
                <w:color w:val="000000" w:themeColor="text1"/>
                <w:kern w:val="0"/>
                <w:sz w:val="20"/>
                <w:szCs w:val="20"/>
              </w:rPr>
            </w:pPr>
            <w:ins w:id="1272" w:author="cuiqingsong" w:date="2017-08-11T16:52:00Z">
              <w:r>
                <w:rPr>
                  <w:rFonts w:asciiTheme="minorEastAsia" w:hAnsiTheme="minorEastAsia" w:cs="宋体" w:hint="eastAsia"/>
                  <w:color w:val="000000" w:themeColor="text1"/>
                  <w:kern w:val="0"/>
                  <w:sz w:val="20"/>
                  <w:szCs w:val="20"/>
                </w:rPr>
                <w:t>附加价格条件时有值</w:t>
              </w:r>
            </w:ins>
          </w:p>
        </w:tc>
      </w:tr>
      <w:tr w:rsidR="00030F1C">
        <w:trPr>
          <w:trHeight w:val="270"/>
          <w:ins w:id="1273" w:author="cuiqingsong" w:date="2017-07-17T19:26:00Z"/>
        </w:trPr>
        <w:tc>
          <w:tcPr>
            <w:tcW w:w="798" w:type="dxa"/>
            <w:tcBorders>
              <w:top w:val="nil"/>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274" w:author="cuiqingsong" w:date="2017-07-17T19:26:00Z"/>
                <w:rFonts w:asciiTheme="minorEastAsia" w:hAnsiTheme="minorEastAsia" w:cs="宋体"/>
                <w:color w:val="000000" w:themeColor="text1"/>
                <w:kern w:val="0"/>
                <w:sz w:val="20"/>
                <w:szCs w:val="20"/>
              </w:rPr>
            </w:pPr>
            <w:ins w:id="1275" w:author="cuiqingsong" w:date="2017-07-20T17:17:00Z">
              <w:r>
                <w:rPr>
                  <w:rFonts w:asciiTheme="minorEastAsia" w:hAnsiTheme="minorEastAsia" w:cs="宋体" w:hint="eastAsia"/>
                  <w:color w:val="000000" w:themeColor="text1"/>
                  <w:kern w:val="0"/>
                  <w:sz w:val="20"/>
                  <w:szCs w:val="20"/>
                </w:rPr>
                <w:t>O</w:t>
              </w:r>
            </w:ins>
            <w:ins w:id="1276" w:author="cuiqingsong" w:date="2017-08-25T11:21:00Z">
              <w:r w:rsidR="008C1DB2">
                <w:rPr>
                  <w:rFonts w:asciiTheme="minorEastAsia" w:hAnsiTheme="minorEastAsia" w:cs="宋体"/>
                  <w:color w:val="000000" w:themeColor="text1"/>
                  <w:kern w:val="0"/>
                  <w:sz w:val="20"/>
                  <w:szCs w:val="20"/>
                </w:rPr>
                <w:t>29</w:t>
              </w:r>
            </w:ins>
          </w:p>
        </w:tc>
        <w:tc>
          <w:tcPr>
            <w:tcW w:w="17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277" w:author="cuiqingsong" w:date="2017-07-17T19:26:00Z"/>
                <w:rFonts w:asciiTheme="minorEastAsia" w:hAnsiTheme="minorEastAsia" w:cs="宋体"/>
                <w:color w:val="000000" w:themeColor="text1"/>
                <w:kern w:val="0"/>
                <w:sz w:val="20"/>
                <w:szCs w:val="20"/>
              </w:rPr>
            </w:pPr>
            <w:ins w:id="1278" w:author="cuiqingsong" w:date="2017-07-17T20:25:00Z">
              <w:r>
                <w:rPr>
                  <w:rFonts w:asciiTheme="minorEastAsia" w:hAnsiTheme="minorEastAsia" w:cs="宋体"/>
                  <w:color w:val="000000" w:themeColor="text1"/>
                  <w:kern w:val="0"/>
                  <w:sz w:val="20"/>
                  <w:szCs w:val="20"/>
                </w:rPr>
                <w:t>timeLimit</w:t>
              </w:r>
            </w:ins>
          </w:p>
        </w:tc>
        <w:tc>
          <w:tcPr>
            <w:tcW w:w="15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279" w:author="cuiqingsong" w:date="2017-07-17T19:26:00Z"/>
                <w:rFonts w:asciiTheme="minorEastAsia" w:hAnsiTheme="minorEastAsia" w:cs="宋体"/>
                <w:color w:val="000000" w:themeColor="text1"/>
                <w:kern w:val="0"/>
                <w:sz w:val="20"/>
                <w:szCs w:val="20"/>
              </w:rPr>
            </w:pPr>
            <w:ins w:id="1280" w:author="cuiqingsong" w:date="2017-07-17T19:39:00Z">
              <w:r>
                <w:rPr>
                  <w:rFonts w:asciiTheme="minorEastAsia" w:hAnsiTheme="minorEastAsia" w:cs="宋体" w:hint="eastAsia"/>
                  <w:color w:val="000000" w:themeColor="text1"/>
                  <w:kern w:val="0"/>
                  <w:sz w:val="20"/>
                  <w:szCs w:val="20"/>
                </w:rPr>
                <w:t>有效期限</w:t>
              </w:r>
            </w:ins>
          </w:p>
        </w:tc>
        <w:tc>
          <w:tcPr>
            <w:tcW w:w="76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281" w:author="cuiqingsong" w:date="2017-07-17T19:26:00Z"/>
                <w:rFonts w:asciiTheme="minorEastAsia" w:hAnsiTheme="minorEastAsia" w:cs="宋体"/>
                <w:color w:val="000000" w:themeColor="text1"/>
                <w:kern w:val="0"/>
                <w:sz w:val="20"/>
                <w:szCs w:val="20"/>
              </w:rPr>
            </w:pPr>
            <w:ins w:id="1282" w:author="cuiqingsong" w:date="2017-07-17T19:54:00Z">
              <w:r>
                <w:rPr>
                  <w:rFonts w:asciiTheme="minorEastAsia" w:hAnsiTheme="minorEastAsia" w:cs="宋体" w:hint="eastAsia"/>
                  <w:color w:val="000000" w:themeColor="text1"/>
                  <w:kern w:val="0"/>
                  <w:sz w:val="20"/>
                  <w:szCs w:val="20"/>
                </w:rPr>
                <w:t>M</w:t>
              </w:r>
            </w:ins>
          </w:p>
        </w:tc>
        <w:tc>
          <w:tcPr>
            <w:tcW w:w="79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283" w:author="cuiqingsong" w:date="2017-07-17T19:26:00Z"/>
                <w:rFonts w:asciiTheme="minorEastAsia" w:hAnsiTheme="minorEastAsia" w:cs="宋体"/>
                <w:color w:val="000000" w:themeColor="text1"/>
                <w:kern w:val="0"/>
                <w:sz w:val="20"/>
                <w:szCs w:val="20"/>
              </w:rPr>
            </w:pPr>
            <w:ins w:id="1284" w:author="cuiqingsong" w:date="2017-07-17T19:53:00Z">
              <w:r>
                <w:rPr>
                  <w:rFonts w:asciiTheme="minorEastAsia" w:hAnsiTheme="minorEastAsia" w:cs="宋体" w:hint="eastAsia"/>
                  <w:color w:val="000000" w:themeColor="text1"/>
                  <w:kern w:val="0"/>
                  <w:sz w:val="20"/>
                  <w:szCs w:val="20"/>
                </w:rPr>
                <w:t>-</w:t>
              </w:r>
            </w:ins>
          </w:p>
        </w:tc>
        <w:tc>
          <w:tcPr>
            <w:tcW w:w="354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285" w:author="cuiqingsong" w:date="2017-07-17T19:26:00Z"/>
                <w:rFonts w:asciiTheme="minorEastAsia" w:hAnsiTheme="minorEastAsia" w:cs="宋体"/>
                <w:color w:val="000000" w:themeColor="text1"/>
                <w:kern w:val="0"/>
                <w:sz w:val="20"/>
                <w:szCs w:val="20"/>
              </w:rPr>
            </w:pPr>
            <w:ins w:id="1286" w:author="cuiqingsong" w:date="2017-07-17T19:54:00Z">
              <w:r>
                <w:rPr>
                  <w:rFonts w:asciiTheme="minorEastAsia" w:hAnsiTheme="minorEastAsia" w:cs="宋体" w:hint="eastAsia"/>
                  <w:color w:val="000000" w:themeColor="text1"/>
                  <w:kern w:val="0"/>
                  <w:sz w:val="20"/>
                  <w:szCs w:val="20"/>
                </w:rPr>
                <w:t>0</w:t>
              </w:r>
              <w:r>
                <w:rPr>
                  <w:rFonts w:asciiTheme="minorEastAsia" w:hAnsiTheme="minorEastAsia" w:cs="宋体"/>
                  <w:color w:val="000000" w:themeColor="text1"/>
                  <w:kern w:val="0"/>
                  <w:sz w:val="20"/>
                  <w:szCs w:val="20"/>
                </w:rPr>
                <w:t>-</w:t>
              </w:r>
              <w:r w:rsidR="008819E8">
                <w:rPr>
                  <w:rFonts w:asciiTheme="minorEastAsia" w:hAnsiTheme="minorEastAsia" w:cs="宋体" w:hint="eastAsia"/>
                  <w:color w:val="000000" w:themeColor="text1"/>
                  <w:kern w:val="0"/>
                  <w:sz w:val="20"/>
                  <w:szCs w:val="20"/>
                </w:rPr>
                <w:t>当日有效</w:t>
              </w:r>
            </w:ins>
          </w:p>
        </w:tc>
      </w:tr>
      <w:tr w:rsidR="00030F1C">
        <w:trPr>
          <w:trHeight w:val="270"/>
          <w:ins w:id="1287" w:author="cuiqingsong" w:date="2017-07-17T19:00:00Z"/>
        </w:trPr>
        <w:tc>
          <w:tcPr>
            <w:tcW w:w="798" w:type="dxa"/>
            <w:tcBorders>
              <w:top w:val="nil"/>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288" w:author="cuiqingsong" w:date="2017-07-17T19:00:00Z"/>
                <w:rFonts w:asciiTheme="minorEastAsia" w:hAnsiTheme="minorEastAsia" w:cs="宋体"/>
                <w:color w:val="000000" w:themeColor="text1"/>
                <w:kern w:val="0"/>
                <w:sz w:val="20"/>
                <w:szCs w:val="20"/>
              </w:rPr>
            </w:pPr>
            <w:ins w:id="1289" w:author="cuiqingsong" w:date="2017-07-17T19:00:00Z">
              <w:r>
                <w:rPr>
                  <w:rFonts w:asciiTheme="minorEastAsia" w:hAnsiTheme="minorEastAsia" w:cs="宋体" w:hint="eastAsia"/>
                  <w:color w:val="000000" w:themeColor="text1"/>
                  <w:kern w:val="0"/>
                  <w:sz w:val="20"/>
                  <w:szCs w:val="20"/>
                </w:rPr>
                <w:t>T82</w:t>
              </w:r>
            </w:ins>
          </w:p>
        </w:tc>
        <w:tc>
          <w:tcPr>
            <w:tcW w:w="17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290" w:author="cuiqingsong" w:date="2017-07-17T19:00:00Z"/>
                <w:rFonts w:asciiTheme="minorEastAsia" w:hAnsiTheme="minorEastAsia" w:cs="宋体"/>
                <w:color w:val="000000" w:themeColor="text1"/>
                <w:kern w:val="0"/>
                <w:sz w:val="20"/>
                <w:szCs w:val="20"/>
              </w:rPr>
            </w:pPr>
            <w:ins w:id="1291" w:author="cuiqingsong" w:date="2017-07-25T15:58:00Z">
              <w:r>
                <w:rPr>
                  <w:rFonts w:asciiTheme="minorEastAsia" w:hAnsiTheme="minorEastAsia" w:cs="宋体"/>
                  <w:color w:val="000000" w:themeColor="text1"/>
                  <w:kern w:val="0"/>
                  <w:sz w:val="20"/>
                  <w:szCs w:val="20"/>
                </w:rPr>
                <w:t>s</w:t>
              </w:r>
            </w:ins>
            <w:ins w:id="1292" w:author="cuiqingsong" w:date="2017-07-17T19:00:00Z">
              <w:r>
                <w:rPr>
                  <w:rFonts w:asciiTheme="minorEastAsia" w:hAnsiTheme="minorEastAsia" w:cs="宋体"/>
                  <w:color w:val="000000" w:themeColor="text1"/>
                  <w:kern w:val="0"/>
                  <w:sz w:val="20"/>
                  <w:szCs w:val="20"/>
                </w:rPr>
                <w:t>ource</w:t>
              </w:r>
            </w:ins>
          </w:p>
        </w:tc>
        <w:tc>
          <w:tcPr>
            <w:tcW w:w="15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293" w:author="cuiqingsong" w:date="2017-07-17T19:00:00Z"/>
                <w:rFonts w:asciiTheme="minorEastAsia" w:hAnsiTheme="minorEastAsia" w:cs="宋体"/>
                <w:color w:val="000000" w:themeColor="text1"/>
                <w:kern w:val="0"/>
                <w:sz w:val="20"/>
                <w:szCs w:val="20"/>
              </w:rPr>
            </w:pPr>
            <w:ins w:id="1294" w:author="cuiqingsong" w:date="2017-07-17T19:00:00Z">
              <w:r>
                <w:rPr>
                  <w:rFonts w:asciiTheme="minorEastAsia" w:hAnsiTheme="minorEastAsia" w:cs="宋体" w:hint="eastAsia"/>
                  <w:color w:val="000000" w:themeColor="text1"/>
                  <w:kern w:val="0"/>
                  <w:sz w:val="20"/>
                  <w:szCs w:val="20"/>
                </w:rPr>
                <w:t>来源</w:t>
              </w:r>
            </w:ins>
          </w:p>
        </w:tc>
        <w:tc>
          <w:tcPr>
            <w:tcW w:w="76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295" w:author="cuiqingsong" w:date="2017-07-17T19:00:00Z"/>
                <w:rFonts w:asciiTheme="minorEastAsia" w:hAnsiTheme="minorEastAsia" w:cs="宋体"/>
                <w:color w:val="000000" w:themeColor="text1"/>
                <w:kern w:val="0"/>
                <w:sz w:val="20"/>
                <w:szCs w:val="20"/>
              </w:rPr>
            </w:pPr>
            <w:ins w:id="1296" w:author="cuiqingsong" w:date="2017-07-17T19:00:00Z">
              <w:r>
                <w:rPr>
                  <w:rFonts w:asciiTheme="minorEastAsia" w:hAnsiTheme="minorEastAsia" w:cs="宋体" w:hint="eastAsia"/>
                  <w:color w:val="000000" w:themeColor="text1"/>
                  <w:kern w:val="0"/>
                  <w:sz w:val="20"/>
                  <w:szCs w:val="20"/>
                </w:rPr>
                <w:t>M</w:t>
              </w:r>
            </w:ins>
          </w:p>
        </w:tc>
        <w:tc>
          <w:tcPr>
            <w:tcW w:w="79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297" w:author="cuiqingsong" w:date="2017-07-17T19:00:00Z"/>
                <w:rFonts w:asciiTheme="minorEastAsia" w:hAnsiTheme="minorEastAsia" w:cs="宋体"/>
                <w:color w:val="000000" w:themeColor="text1"/>
                <w:kern w:val="0"/>
                <w:sz w:val="20"/>
                <w:szCs w:val="20"/>
              </w:rPr>
            </w:pPr>
            <w:ins w:id="1298" w:author="cuiqingsong" w:date="2017-07-17T19:00:00Z">
              <w:r>
                <w:rPr>
                  <w:rFonts w:asciiTheme="minorEastAsia" w:hAnsiTheme="minorEastAsia" w:cs="宋体" w:hint="eastAsia"/>
                  <w:color w:val="000000" w:themeColor="text1"/>
                  <w:kern w:val="0"/>
                  <w:sz w:val="20"/>
                  <w:szCs w:val="20"/>
                </w:rPr>
                <w:t>-</w:t>
              </w:r>
            </w:ins>
          </w:p>
        </w:tc>
        <w:tc>
          <w:tcPr>
            <w:tcW w:w="354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299" w:author="cuiqingsong" w:date="2017-07-17T19:00:00Z"/>
                <w:rFonts w:asciiTheme="minorEastAsia" w:hAnsiTheme="minorEastAsia" w:cs="宋体"/>
                <w:color w:val="000000" w:themeColor="text1"/>
                <w:kern w:val="0"/>
                <w:sz w:val="20"/>
                <w:szCs w:val="20"/>
              </w:rPr>
            </w:pPr>
            <w:ins w:id="1300" w:author="cuiqingsong" w:date="2017-07-18T17:21:00Z">
              <w:r>
                <w:rPr>
                  <w:rFonts w:asciiTheme="minorEastAsia" w:hAnsiTheme="minorEastAsia" w:cs="宋体" w:hint="eastAsia"/>
                  <w:color w:val="000000" w:themeColor="text1"/>
                  <w:kern w:val="0"/>
                  <w:sz w:val="20"/>
                  <w:szCs w:val="20"/>
                </w:rPr>
                <w:t>a</w:t>
              </w:r>
              <w:r>
                <w:rPr>
                  <w:rFonts w:asciiTheme="minorEastAsia" w:hAnsiTheme="minorEastAsia" w:cs="宋体"/>
                  <w:color w:val="000000" w:themeColor="text1"/>
                  <w:kern w:val="0"/>
                  <w:sz w:val="20"/>
                  <w:szCs w:val="20"/>
                </w:rPr>
                <w:t>-</w:t>
              </w:r>
            </w:ins>
            <w:ins w:id="1301" w:author="cuiqingsong" w:date="2017-07-17T19:00:00Z">
              <w:r>
                <w:rPr>
                  <w:rFonts w:asciiTheme="minorEastAsia" w:hAnsiTheme="minorEastAsia" w:cs="宋体" w:hint="eastAsia"/>
                  <w:color w:val="000000" w:themeColor="text1"/>
                  <w:kern w:val="0"/>
                  <w:sz w:val="20"/>
                  <w:szCs w:val="20"/>
                </w:rPr>
                <w:t>APP渠道</w:t>
              </w:r>
            </w:ins>
          </w:p>
        </w:tc>
      </w:tr>
      <w:tr w:rsidR="00030F1C">
        <w:trPr>
          <w:trHeight w:val="270"/>
          <w:ins w:id="1302" w:author="cuiqingsong" w:date="2017-07-17T19:00:00Z"/>
        </w:trPr>
        <w:tc>
          <w:tcPr>
            <w:tcW w:w="798" w:type="dxa"/>
            <w:tcBorders>
              <w:top w:val="nil"/>
              <w:left w:val="single" w:sz="4" w:space="0" w:color="auto"/>
              <w:bottom w:val="single" w:sz="4" w:space="0" w:color="auto"/>
              <w:right w:val="single" w:sz="4" w:space="0" w:color="auto"/>
            </w:tcBorders>
            <w:shd w:val="clear" w:color="auto" w:fill="auto"/>
            <w:vAlign w:val="center"/>
          </w:tcPr>
          <w:p w:rsidR="00030F1C" w:rsidRDefault="00A638A1" w:rsidP="00030F1C">
            <w:pPr>
              <w:spacing w:line="240" w:lineRule="auto"/>
              <w:ind w:firstLineChars="0" w:firstLine="0"/>
              <w:rPr>
                <w:ins w:id="1303" w:author="cuiqingsong" w:date="2017-07-17T19:00:00Z"/>
                <w:rFonts w:asciiTheme="minorEastAsia" w:hAnsiTheme="minorEastAsia" w:cs="宋体"/>
                <w:color w:val="000000" w:themeColor="text1"/>
                <w:sz w:val="20"/>
                <w:szCs w:val="20"/>
              </w:rPr>
            </w:pPr>
            <w:ins w:id="1304" w:author="cuiqingsong" w:date="2017-07-17T19:00:00Z">
              <w:r>
                <w:rPr>
                  <w:rFonts w:asciiTheme="minorEastAsia" w:hAnsiTheme="minorEastAsia" w:cs="宋体" w:hint="eastAsia"/>
                  <w:color w:val="000000" w:themeColor="text1"/>
                  <w:sz w:val="20"/>
                  <w:szCs w:val="20"/>
                </w:rPr>
                <w:t>O</w:t>
              </w:r>
            </w:ins>
            <w:ins w:id="1305" w:author="cuiqingsong" w:date="2017-09-27T11:05:00Z">
              <w:r>
                <w:rPr>
                  <w:rFonts w:asciiTheme="minorEastAsia" w:hAnsiTheme="minorEastAsia" w:cs="宋体"/>
                  <w:color w:val="000000" w:themeColor="text1"/>
                  <w:sz w:val="20"/>
                  <w:szCs w:val="20"/>
                </w:rPr>
                <w:t>37</w:t>
              </w:r>
            </w:ins>
          </w:p>
        </w:tc>
        <w:tc>
          <w:tcPr>
            <w:tcW w:w="1796" w:type="dxa"/>
            <w:tcBorders>
              <w:top w:val="nil"/>
              <w:left w:val="nil"/>
              <w:bottom w:val="single" w:sz="4" w:space="0" w:color="auto"/>
              <w:right w:val="single" w:sz="4" w:space="0" w:color="auto"/>
            </w:tcBorders>
            <w:shd w:val="clear" w:color="auto" w:fill="auto"/>
            <w:vAlign w:val="center"/>
          </w:tcPr>
          <w:p w:rsidR="00030F1C" w:rsidRDefault="00A638A1" w:rsidP="00030F1C">
            <w:pPr>
              <w:spacing w:line="240" w:lineRule="auto"/>
              <w:ind w:firstLineChars="0" w:firstLine="0"/>
              <w:rPr>
                <w:ins w:id="1306" w:author="cuiqingsong" w:date="2017-07-17T19:00:00Z"/>
                <w:rFonts w:asciiTheme="minorEastAsia" w:hAnsiTheme="minorEastAsia" w:cs="宋体"/>
                <w:color w:val="000000" w:themeColor="text1"/>
                <w:sz w:val="20"/>
                <w:szCs w:val="20"/>
              </w:rPr>
            </w:pPr>
            <w:ins w:id="1307" w:author="cuiqingsong" w:date="2017-09-27T11:06:00Z">
              <w:r w:rsidRPr="00320019">
                <w:rPr>
                  <w:rFonts w:asciiTheme="minorEastAsia" w:hAnsiTheme="minorEastAsia"/>
                  <w:color w:val="000000" w:themeColor="text1"/>
                  <w:sz w:val="20"/>
                  <w:szCs w:val="20"/>
                </w:rPr>
                <w:t>appEffectOrderNo</w:t>
              </w:r>
            </w:ins>
          </w:p>
        </w:tc>
        <w:tc>
          <w:tcPr>
            <w:tcW w:w="1596" w:type="dxa"/>
            <w:tcBorders>
              <w:top w:val="nil"/>
              <w:left w:val="nil"/>
              <w:bottom w:val="single" w:sz="4" w:space="0" w:color="auto"/>
              <w:right w:val="single" w:sz="4" w:space="0" w:color="auto"/>
            </w:tcBorders>
            <w:shd w:val="clear" w:color="auto" w:fill="auto"/>
            <w:vAlign w:val="center"/>
          </w:tcPr>
          <w:p w:rsidR="00030F1C" w:rsidRDefault="00A638A1" w:rsidP="00030F1C">
            <w:pPr>
              <w:spacing w:line="240" w:lineRule="auto"/>
              <w:ind w:firstLineChars="0" w:firstLine="0"/>
              <w:rPr>
                <w:ins w:id="1308" w:author="cuiqingsong" w:date="2017-07-17T19:00:00Z"/>
                <w:rFonts w:asciiTheme="minorEastAsia" w:hAnsiTheme="minorEastAsia" w:cs="宋体"/>
                <w:color w:val="000000" w:themeColor="text1"/>
                <w:sz w:val="20"/>
                <w:szCs w:val="20"/>
              </w:rPr>
            </w:pPr>
            <w:ins w:id="1309" w:author="cuiqingsong" w:date="2017-09-27T11:06:00Z">
              <w:r w:rsidRPr="00320019">
                <w:rPr>
                  <w:rFonts w:asciiTheme="minorEastAsia" w:hAnsiTheme="minorEastAsia" w:hint="eastAsia"/>
                  <w:color w:val="000000" w:themeColor="text1"/>
                  <w:sz w:val="20"/>
                  <w:szCs w:val="20"/>
                </w:rPr>
                <w:t>app系统条件单单号</w:t>
              </w:r>
            </w:ins>
          </w:p>
        </w:tc>
        <w:tc>
          <w:tcPr>
            <w:tcW w:w="760" w:type="dxa"/>
            <w:tcBorders>
              <w:top w:val="nil"/>
              <w:left w:val="nil"/>
              <w:bottom w:val="single" w:sz="4" w:space="0" w:color="auto"/>
              <w:right w:val="single" w:sz="4" w:space="0" w:color="auto"/>
            </w:tcBorders>
            <w:shd w:val="clear" w:color="auto" w:fill="auto"/>
            <w:vAlign w:val="center"/>
          </w:tcPr>
          <w:p w:rsidR="00030F1C" w:rsidRDefault="00030F1C" w:rsidP="00030F1C">
            <w:pPr>
              <w:spacing w:line="240" w:lineRule="auto"/>
              <w:ind w:firstLineChars="0" w:firstLine="0"/>
              <w:rPr>
                <w:ins w:id="1310" w:author="cuiqingsong" w:date="2017-07-17T19:00:00Z"/>
                <w:rFonts w:asciiTheme="minorEastAsia" w:hAnsiTheme="minorEastAsia" w:cs="宋体"/>
                <w:color w:val="000000" w:themeColor="text1"/>
                <w:sz w:val="20"/>
                <w:szCs w:val="20"/>
                <w:highlight w:val="yellow"/>
              </w:rPr>
            </w:pPr>
            <w:ins w:id="1311" w:author="cuiqingsong" w:date="2017-07-17T19:00:00Z">
              <w:r>
                <w:rPr>
                  <w:rFonts w:asciiTheme="minorEastAsia" w:hAnsiTheme="minorEastAsia" w:cs="宋体" w:hint="eastAsia"/>
                  <w:color w:val="000000" w:themeColor="text1"/>
                  <w:kern w:val="0"/>
                  <w:sz w:val="20"/>
                  <w:szCs w:val="20"/>
                </w:rPr>
                <w:t>M</w:t>
              </w:r>
            </w:ins>
          </w:p>
        </w:tc>
        <w:tc>
          <w:tcPr>
            <w:tcW w:w="79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312" w:author="cuiqingsong" w:date="2017-07-17T19:00:00Z"/>
                <w:rFonts w:asciiTheme="minorEastAsia" w:eastAsia="MS Mincho" w:hAnsiTheme="minorEastAsia" w:cs="宋体"/>
                <w:color w:val="000000" w:themeColor="text1"/>
                <w:kern w:val="0"/>
                <w:sz w:val="20"/>
                <w:szCs w:val="20"/>
                <w:lang w:eastAsia="ja-JP"/>
              </w:rPr>
            </w:pPr>
            <w:ins w:id="1313" w:author="cuiqingsong" w:date="2017-07-17T19:00:00Z">
              <w:r>
                <w:rPr>
                  <w:rFonts w:asciiTheme="minorEastAsia" w:hAnsiTheme="minorEastAsia" w:cs="宋体" w:hint="eastAsia"/>
                  <w:color w:val="000000"/>
                  <w:kern w:val="0"/>
                  <w:sz w:val="20"/>
                  <w:szCs w:val="20"/>
                </w:rPr>
                <w:t>←</w:t>
              </w:r>
            </w:ins>
          </w:p>
        </w:tc>
        <w:tc>
          <w:tcPr>
            <w:tcW w:w="354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314" w:author="cuiqingsong" w:date="2017-07-17T19:00:00Z"/>
                <w:rFonts w:asciiTheme="minorEastAsia" w:hAnsiTheme="minorEastAsia" w:cs="宋体"/>
                <w:color w:val="000000" w:themeColor="text1"/>
                <w:kern w:val="0"/>
                <w:sz w:val="20"/>
                <w:szCs w:val="20"/>
              </w:rPr>
            </w:pPr>
            <w:ins w:id="1315" w:author="cuiqingsong" w:date="2017-07-17T19:00:00Z">
              <w:r>
                <w:rPr>
                  <w:rFonts w:asciiTheme="minorEastAsia" w:hAnsiTheme="minorEastAsia" w:cs="宋体" w:hint="eastAsia"/>
                  <w:color w:val="000000" w:themeColor="text1"/>
                  <w:kern w:val="0"/>
                  <w:sz w:val="20"/>
                  <w:szCs w:val="20"/>
                </w:rPr>
                <w:t>APP系统生成</w:t>
              </w:r>
            </w:ins>
          </w:p>
        </w:tc>
      </w:tr>
      <w:tr w:rsidR="00030F1C">
        <w:trPr>
          <w:trHeight w:val="270"/>
          <w:ins w:id="1316" w:author="cuiqingsong" w:date="2017-07-17T19:00:00Z"/>
        </w:trPr>
        <w:tc>
          <w:tcPr>
            <w:tcW w:w="798" w:type="dxa"/>
            <w:tcBorders>
              <w:top w:val="nil"/>
              <w:left w:val="single" w:sz="4" w:space="0" w:color="auto"/>
              <w:bottom w:val="single" w:sz="4" w:space="0" w:color="auto"/>
              <w:right w:val="single" w:sz="4" w:space="0" w:color="auto"/>
            </w:tcBorders>
            <w:shd w:val="clear" w:color="auto" w:fill="auto"/>
            <w:vAlign w:val="center"/>
          </w:tcPr>
          <w:p w:rsidR="00030F1C" w:rsidRDefault="00A638A1" w:rsidP="00030F1C">
            <w:pPr>
              <w:widowControl/>
              <w:spacing w:line="240" w:lineRule="auto"/>
              <w:ind w:firstLineChars="0" w:firstLine="0"/>
              <w:jc w:val="left"/>
              <w:rPr>
                <w:ins w:id="1317" w:author="cuiqingsong" w:date="2017-07-17T19:00:00Z"/>
                <w:rFonts w:asciiTheme="minorEastAsia" w:hAnsiTheme="minorEastAsia" w:cs="宋体"/>
                <w:color w:val="000000" w:themeColor="text1"/>
                <w:kern w:val="0"/>
                <w:sz w:val="20"/>
                <w:szCs w:val="20"/>
              </w:rPr>
            </w:pPr>
            <w:ins w:id="1318" w:author="cuiqingsong" w:date="2017-07-17T19:00:00Z">
              <w:r>
                <w:rPr>
                  <w:rFonts w:asciiTheme="minorEastAsia" w:hAnsiTheme="minorEastAsia" w:cs="宋体" w:hint="eastAsia"/>
                  <w:color w:val="000000" w:themeColor="text1"/>
                  <w:kern w:val="0"/>
                  <w:sz w:val="20"/>
                  <w:szCs w:val="20"/>
                </w:rPr>
                <w:t>O</w:t>
              </w:r>
            </w:ins>
            <w:ins w:id="1319" w:author="cuiqingsong" w:date="2017-09-27T11:06:00Z">
              <w:r>
                <w:rPr>
                  <w:rFonts w:asciiTheme="minorEastAsia" w:hAnsiTheme="minorEastAsia" w:cs="宋体"/>
                  <w:color w:val="000000" w:themeColor="text1"/>
                  <w:kern w:val="0"/>
                  <w:sz w:val="20"/>
                  <w:szCs w:val="20"/>
                </w:rPr>
                <w:t>36</w:t>
              </w:r>
            </w:ins>
          </w:p>
        </w:tc>
        <w:tc>
          <w:tcPr>
            <w:tcW w:w="1796" w:type="dxa"/>
            <w:tcBorders>
              <w:top w:val="nil"/>
              <w:left w:val="nil"/>
              <w:bottom w:val="single" w:sz="4" w:space="0" w:color="auto"/>
              <w:right w:val="single" w:sz="4" w:space="0" w:color="auto"/>
            </w:tcBorders>
            <w:shd w:val="clear" w:color="auto" w:fill="auto"/>
            <w:vAlign w:val="center"/>
          </w:tcPr>
          <w:p w:rsidR="00030F1C" w:rsidRDefault="00A638A1" w:rsidP="00030F1C">
            <w:pPr>
              <w:widowControl/>
              <w:spacing w:line="240" w:lineRule="auto"/>
              <w:ind w:firstLineChars="0" w:firstLine="0"/>
              <w:jc w:val="left"/>
              <w:rPr>
                <w:ins w:id="1320" w:author="cuiqingsong" w:date="2017-07-17T19:00:00Z"/>
                <w:rFonts w:asciiTheme="minorEastAsia" w:hAnsiTheme="minorEastAsia" w:cs="宋体"/>
                <w:color w:val="000000" w:themeColor="text1"/>
                <w:kern w:val="0"/>
                <w:sz w:val="20"/>
                <w:szCs w:val="20"/>
              </w:rPr>
            </w:pPr>
            <w:ins w:id="1321" w:author="cuiqingsong" w:date="2017-09-27T11:06:00Z">
              <w:r w:rsidRPr="00320019">
                <w:rPr>
                  <w:rFonts w:asciiTheme="minorEastAsia" w:hAnsiTheme="minorEastAsia" w:cs="宋体"/>
                  <w:color w:val="000000" w:themeColor="text1"/>
                  <w:kern w:val="0"/>
                  <w:sz w:val="20"/>
                  <w:szCs w:val="20"/>
                </w:rPr>
                <w:t>effectOrderNo</w:t>
              </w:r>
            </w:ins>
          </w:p>
        </w:tc>
        <w:tc>
          <w:tcPr>
            <w:tcW w:w="1596" w:type="dxa"/>
            <w:tcBorders>
              <w:top w:val="nil"/>
              <w:left w:val="nil"/>
              <w:bottom w:val="single" w:sz="4" w:space="0" w:color="auto"/>
              <w:right w:val="single" w:sz="4" w:space="0" w:color="auto"/>
            </w:tcBorders>
            <w:shd w:val="clear" w:color="auto" w:fill="auto"/>
            <w:vAlign w:val="center"/>
          </w:tcPr>
          <w:p w:rsidR="00030F1C" w:rsidRDefault="00A638A1" w:rsidP="00030F1C">
            <w:pPr>
              <w:widowControl/>
              <w:spacing w:line="240" w:lineRule="auto"/>
              <w:ind w:firstLineChars="0" w:firstLine="0"/>
              <w:jc w:val="left"/>
              <w:rPr>
                <w:ins w:id="1322" w:author="cuiqingsong" w:date="2017-07-17T19:00:00Z"/>
                <w:rFonts w:asciiTheme="minorEastAsia" w:hAnsiTheme="minorEastAsia" w:cs="宋体"/>
                <w:color w:val="000000" w:themeColor="text1"/>
                <w:kern w:val="0"/>
                <w:sz w:val="20"/>
                <w:szCs w:val="20"/>
              </w:rPr>
            </w:pPr>
            <w:ins w:id="1323" w:author="cuiqingsong" w:date="2017-09-27T11:06:00Z">
              <w:r w:rsidRPr="00320019">
                <w:rPr>
                  <w:rFonts w:asciiTheme="minorEastAsia" w:hAnsiTheme="minorEastAsia" w:cs="宋体" w:hint="eastAsia"/>
                  <w:color w:val="000000" w:themeColor="text1"/>
                  <w:kern w:val="0"/>
                  <w:sz w:val="20"/>
                  <w:szCs w:val="20"/>
                </w:rPr>
                <w:t>二级系统条件单单号</w:t>
              </w:r>
            </w:ins>
          </w:p>
        </w:tc>
        <w:tc>
          <w:tcPr>
            <w:tcW w:w="76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324" w:author="cuiqingsong" w:date="2017-07-17T19:00:00Z"/>
                <w:rFonts w:asciiTheme="minorEastAsia" w:hAnsiTheme="minorEastAsia" w:cs="宋体"/>
                <w:color w:val="000000" w:themeColor="text1"/>
                <w:kern w:val="0"/>
                <w:sz w:val="20"/>
                <w:szCs w:val="20"/>
              </w:rPr>
            </w:pPr>
            <w:ins w:id="1325" w:author="cuiqingsong" w:date="2017-07-17T19:00:00Z">
              <w:r>
                <w:rPr>
                  <w:rFonts w:asciiTheme="minorEastAsia" w:hAnsiTheme="minorEastAsia" w:cs="宋体" w:hint="eastAsia"/>
                  <w:color w:val="000000" w:themeColor="text1"/>
                  <w:kern w:val="0"/>
                  <w:sz w:val="20"/>
                  <w:szCs w:val="20"/>
                </w:rPr>
                <w:t>-</w:t>
              </w:r>
            </w:ins>
          </w:p>
        </w:tc>
        <w:tc>
          <w:tcPr>
            <w:tcW w:w="79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326" w:author="cuiqingsong" w:date="2017-07-17T19:00:00Z"/>
                <w:rFonts w:asciiTheme="minorEastAsia" w:hAnsiTheme="minorEastAsia" w:cs="宋体"/>
                <w:color w:val="000000" w:themeColor="text1"/>
                <w:kern w:val="0"/>
                <w:sz w:val="20"/>
                <w:szCs w:val="20"/>
              </w:rPr>
            </w:pPr>
            <w:ins w:id="1327" w:author="cuiqingsong" w:date="2017-07-17T19:00:00Z">
              <w:r>
                <w:rPr>
                  <w:rFonts w:asciiTheme="minorEastAsia" w:hAnsiTheme="minorEastAsia" w:cs="宋体" w:hint="eastAsia"/>
                  <w:color w:val="000000" w:themeColor="text1"/>
                  <w:kern w:val="0"/>
                  <w:sz w:val="20"/>
                  <w:szCs w:val="20"/>
                </w:rPr>
                <w:t>M</w:t>
              </w:r>
            </w:ins>
          </w:p>
        </w:tc>
        <w:tc>
          <w:tcPr>
            <w:tcW w:w="354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328" w:author="cuiqingsong" w:date="2017-07-17T19:00:00Z"/>
                <w:rFonts w:asciiTheme="minorEastAsia" w:hAnsiTheme="minorEastAsia" w:cs="宋体"/>
                <w:color w:val="000000" w:themeColor="text1"/>
                <w:kern w:val="0"/>
                <w:sz w:val="20"/>
                <w:szCs w:val="20"/>
              </w:rPr>
            </w:pPr>
            <w:ins w:id="1329" w:author="cuiqingsong" w:date="2017-07-17T19:00:00Z">
              <w:r>
                <w:rPr>
                  <w:rFonts w:asciiTheme="minorEastAsia" w:hAnsiTheme="minorEastAsia" w:cs="宋体" w:hint="eastAsia"/>
                  <w:color w:val="000000" w:themeColor="text1"/>
                  <w:kern w:val="0"/>
                  <w:sz w:val="20"/>
                  <w:szCs w:val="20"/>
                </w:rPr>
                <w:t>二级系统生成</w:t>
              </w:r>
            </w:ins>
          </w:p>
        </w:tc>
      </w:tr>
      <w:tr w:rsidR="00030F1C">
        <w:trPr>
          <w:trHeight w:val="270"/>
          <w:ins w:id="1330" w:author="cuiqingsong" w:date="2017-07-17T19:00:00Z"/>
        </w:trPr>
        <w:tc>
          <w:tcPr>
            <w:tcW w:w="798" w:type="dxa"/>
            <w:tcBorders>
              <w:top w:val="nil"/>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331" w:author="cuiqingsong" w:date="2017-07-17T19:00:00Z"/>
                <w:rFonts w:asciiTheme="minorEastAsia" w:hAnsiTheme="minorEastAsia" w:cs="宋体"/>
                <w:color w:val="000000" w:themeColor="text1"/>
                <w:kern w:val="0"/>
                <w:sz w:val="20"/>
                <w:szCs w:val="20"/>
              </w:rPr>
            </w:pPr>
            <w:ins w:id="1332" w:author="cuiqingsong" w:date="2017-07-17T19:00:00Z">
              <w:r>
                <w:rPr>
                  <w:rFonts w:asciiTheme="minorEastAsia" w:hAnsiTheme="minorEastAsia" w:cs="宋体" w:hint="eastAsia"/>
                  <w:color w:val="000000" w:themeColor="text1"/>
                  <w:kern w:val="0"/>
                  <w:sz w:val="20"/>
                  <w:szCs w:val="20"/>
                </w:rPr>
                <w:t>X39</w:t>
              </w:r>
            </w:ins>
          </w:p>
        </w:tc>
        <w:tc>
          <w:tcPr>
            <w:tcW w:w="17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333" w:author="cuiqingsong" w:date="2017-07-17T19:00:00Z"/>
                <w:rFonts w:asciiTheme="minorEastAsia" w:hAnsiTheme="minorEastAsia" w:cs="宋体"/>
                <w:color w:val="000000" w:themeColor="text1"/>
                <w:kern w:val="0"/>
                <w:sz w:val="20"/>
                <w:szCs w:val="20"/>
              </w:rPr>
            </w:pPr>
            <w:ins w:id="1334" w:author="cuiqingsong" w:date="2017-07-17T19:00:00Z">
              <w:r>
                <w:rPr>
                  <w:rFonts w:asciiTheme="minorEastAsia" w:hAnsiTheme="minorEastAsia" w:cs="宋体" w:hint="eastAsia"/>
                  <w:color w:val="000000" w:themeColor="text1"/>
                  <w:kern w:val="0"/>
                  <w:sz w:val="20"/>
                  <w:szCs w:val="20"/>
                </w:rPr>
                <w:t>rspCode</w:t>
              </w:r>
            </w:ins>
          </w:p>
        </w:tc>
        <w:tc>
          <w:tcPr>
            <w:tcW w:w="15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335" w:author="cuiqingsong" w:date="2017-07-17T19:00:00Z"/>
                <w:rFonts w:asciiTheme="minorEastAsia" w:hAnsiTheme="minorEastAsia" w:cs="宋体"/>
                <w:color w:val="000000" w:themeColor="text1"/>
                <w:kern w:val="0"/>
                <w:sz w:val="20"/>
                <w:szCs w:val="20"/>
              </w:rPr>
            </w:pPr>
            <w:ins w:id="1336" w:author="cuiqingsong" w:date="2017-07-17T19:00:00Z">
              <w:r>
                <w:rPr>
                  <w:rFonts w:asciiTheme="minorEastAsia" w:hAnsiTheme="minorEastAsia" w:cs="宋体" w:hint="eastAsia"/>
                  <w:color w:val="000000" w:themeColor="text1"/>
                  <w:kern w:val="0"/>
                  <w:sz w:val="20"/>
                  <w:szCs w:val="20"/>
                </w:rPr>
                <w:t>响应代码</w:t>
              </w:r>
            </w:ins>
          </w:p>
        </w:tc>
        <w:tc>
          <w:tcPr>
            <w:tcW w:w="76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337" w:author="cuiqingsong" w:date="2017-07-17T19:00:00Z"/>
                <w:rFonts w:asciiTheme="minorEastAsia" w:hAnsiTheme="minorEastAsia" w:cs="宋体"/>
                <w:color w:val="000000" w:themeColor="text1"/>
                <w:kern w:val="0"/>
                <w:sz w:val="20"/>
                <w:szCs w:val="20"/>
              </w:rPr>
            </w:pPr>
            <w:ins w:id="1338" w:author="cuiqingsong" w:date="2017-07-17T19:00:00Z">
              <w:r>
                <w:rPr>
                  <w:rFonts w:asciiTheme="minorEastAsia" w:hAnsiTheme="minorEastAsia" w:cs="宋体" w:hint="eastAsia"/>
                  <w:color w:val="000000" w:themeColor="text1"/>
                  <w:kern w:val="0"/>
                  <w:sz w:val="20"/>
                  <w:szCs w:val="20"/>
                </w:rPr>
                <w:t>-</w:t>
              </w:r>
            </w:ins>
          </w:p>
        </w:tc>
        <w:tc>
          <w:tcPr>
            <w:tcW w:w="79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339" w:author="cuiqingsong" w:date="2017-07-17T19:00:00Z"/>
                <w:rFonts w:asciiTheme="minorEastAsia" w:hAnsiTheme="minorEastAsia" w:cs="宋体"/>
                <w:color w:val="000000" w:themeColor="text1"/>
                <w:kern w:val="0"/>
                <w:sz w:val="20"/>
                <w:szCs w:val="20"/>
              </w:rPr>
            </w:pPr>
            <w:ins w:id="1340" w:author="cuiqingsong" w:date="2017-07-17T19:00:00Z">
              <w:r>
                <w:rPr>
                  <w:rFonts w:asciiTheme="minorEastAsia" w:hAnsiTheme="minorEastAsia" w:cs="宋体" w:hint="eastAsia"/>
                  <w:color w:val="000000" w:themeColor="text1"/>
                  <w:kern w:val="0"/>
                  <w:sz w:val="20"/>
                  <w:szCs w:val="20"/>
                </w:rPr>
                <w:t>M</w:t>
              </w:r>
            </w:ins>
          </w:p>
        </w:tc>
        <w:tc>
          <w:tcPr>
            <w:tcW w:w="354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341" w:author="cuiqingsong" w:date="2017-07-17T19:00:00Z"/>
                <w:rFonts w:asciiTheme="minorEastAsia" w:hAnsiTheme="minorEastAsia" w:cs="宋体"/>
                <w:color w:val="000000" w:themeColor="text1"/>
                <w:kern w:val="0"/>
                <w:sz w:val="20"/>
                <w:szCs w:val="20"/>
              </w:rPr>
            </w:pPr>
          </w:p>
        </w:tc>
      </w:tr>
      <w:tr w:rsidR="00030F1C">
        <w:trPr>
          <w:trHeight w:val="270"/>
          <w:ins w:id="1342" w:author="cuiqingsong" w:date="2017-07-17T19:00:00Z"/>
        </w:trPr>
        <w:tc>
          <w:tcPr>
            <w:tcW w:w="798" w:type="dxa"/>
            <w:tcBorders>
              <w:top w:val="nil"/>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343" w:author="cuiqingsong" w:date="2017-07-17T19:00:00Z"/>
                <w:rFonts w:asciiTheme="minorEastAsia" w:hAnsiTheme="minorEastAsia" w:cs="宋体"/>
                <w:color w:val="000000" w:themeColor="text1"/>
                <w:kern w:val="0"/>
                <w:sz w:val="20"/>
                <w:szCs w:val="20"/>
              </w:rPr>
            </w:pPr>
            <w:ins w:id="1344" w:author="cuiqingsong" w:date="2017-07-17T19:00:00Z">
              <w:r>
                <w:rPr>
                  <w:rFonts w:asciiTheme="minorEastAsia" w:hAnsiTheme="minorEastAsia" w:cs="宋体" w:hint="eastAsia"/>
                  <w:color w:val="000000" w:themeColor="text1"/>
                  <w:kern w:val="0"/>
                  <w:sz w:val="20"/>
                  <w:szCs w:val="20"/>
                </w:rPr>
                <w:t>X40</w:t>
              </w:r>
            </w:ins>
          </w:p>
        </w:tc>
        <w:tc>
          <w:tcPr>
            <w:tcW w:w="17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345" w:author="cuiqingsong" w:date="2017-07-17T19:00:00Z"/>
                <w:rFonts w:asciiTheme="minorEastAsia" w:hAnsiTheme="minorEastAsia" w:cs="宋体"/>
                <w:color w:val="000000" w:themeColor="text1"/>
                <w:kern w:val="0"/>
                <w:sz w:val="20"/>
                <w:szCs w:val="20"/>
              </w:rPr>
            </w:pPr>
            <w:ins w:id="1346" w:author="cuiqingsong" w:date="2017-07-17T19:00:00Z">
              <w:r>
                <w:rPr>
                  <w:rFonts w:asciiTheme="minorEastAsia" w:hAnsiTheme="minorEastAsia" w:cs="宋体" w:hint="eastAsia"/>
                  <w:color w:val="000000" w:themeColor="text1"/>
                  <w:kern w:val="0"/>
                  <w:sz w:val="20"/>
                  <w:szCs w:val="20"/>
                </w:rPr>
                <w:t>rspMsg</w:t>
              </w:r>
            </w:ins>
          </w:p>
        </w:tc>
        <w:tc>
          <w:tcPr>
            <w:tcW w:w="15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347" w:author="cuiqingsong" w:date="2017-07-17T19:00:00Z"/>
                <w:rFonts w:asciiTheme="minorEastAsia" w:hAnsiTheme="minorEastAsia" w:cs="宋体"/>
                <w:color w:val="000000" w:themeColor="text1"/>
                <w:kern w:val="0"/>
                <w:sz w:val="20"/>
                <w:szCs w:val="20"/>
              </w:rPr>
            </w:pPr>
            <w:ins w:id="1348" w:author="cuiqingsong" w:date="2017-07-17T19:00:00Z">
              <w:r>
                <w:rPr>
                  <w:rFonts w:asciiTheme="minorEastAsia" w:hAnsiTheme="minorEastAsia" w:cs="宋体" w:hint="eastAsia"/>
                  <w:color w:val="000000" w:themeColor="text1"/>
                  <w:kern w:val="0"/>
                  <w:sz w:val="20"/>
                  <w:szCs w:val="20"/>
                </w:rPr>
                <w:t>响应消息</w:t>
              </w:r>
            </w:ins>
          </w:p>
        </w:tc>
        <w:tc>
          <w:tcPr>
            <w:tcW w:w="76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349" w:author="cuiqingsong" w:date="2017-07-17T19:00:00Z"/>
                <w:rFonts w:asciiTheme="minorEastAsia" w:hAnsiTheme="minorEastAsia" w:cs="宋体"/>
                <w:color w:val="000000" w:themeColor="text1"/>
                <w:kern w:val="0"/>
                <w:sz w:val="20"/>
                <w:szCs w:val="20"/>
              </w:rPr>
            </w:pPr>
            <w:ins w:id="1350" w:author="cuiqingsong" w:date="2017-07-17T19:00:00Z">
              <w:r>
                <w:rPr>
                  <w:rFonts w:asciiTheme="minorEastAsia" w:hAnsiTheme="minorEastAsia" w:cs="宋体" w:hint="eastAsia"/>
                  <w:color w:val="000000" w:themeColor="text1"/>
                  <w:kern w:val="0"/>
                  <w:sz w:val="20"/>
                  <w:szCs w:val="20"/>
                </w:rPr>
                <w:t>-</w:t>
              </w:r>
            </w:ins>
          </w:p>
        </w:tc>
        <w:tc>
          <w:tcPr>
            <w:tcW w:w="79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351" w:author="cuiqingsong" w:date="2017-07-17T19:00:00Z"/>
                <w:rFonts w:asciiTheme="minorEastAsia" w:hAnsiTheme="minorEastAsia" w:cs="宋体"/>
                <w:color w:val="000000" w:themeColor="text1"/>
                <w:kern w:val="0"/>
                <w:sz w:val="20"/>
                <w:szCs w:val="20"/>
              </w:rPr>
            </w:pPr>
            <w:ins w:id="1352" w:author="cuiqingsong" w:date="2017-07-17T19:00:00Z">
              <w:r>
                <w:rPr>
                  <w:rFonts w:asciiTheme="minorEastAsia" w:hAnsiTheme="minorEastAsia" w:cs="宋体" w:hint="eastAsia"/>
                  <w:color w:val="000000" w:themeColor="text1"/>
                  <w:kern w:val="0"/>
                  <w:sz w:val="20"/>
                  <w:szCs w:val="20"/>
                </w:rPr>
                <w:t>M</w:t>
              </w:r>
            </w:ins>
          </w:p>
        </w:tc>
        <w:tc>
          <w:tcPr>
            <w:tcW w:w="354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353" w:author="cuiqingsong" w:date="2017-07-17T19:00:00Z"/>
                <w:rFonts w:asciiTheme="minorEastAsia" w:hAnsiTheme="minorEastAsia" w:cs="宋体"/>
                <w:color w:val="000000" w:themeColor="text1"/>
                <w:kern w:val="0"/>
                <w:sz w:val="20"/>
                <w:szCs w:val="20"/>
              </w:rPr>
            </w:pPr>
          </w:p>
        </w:tc>
      </w:tr>
    </w:tbl>
    <w:p w:rsidR="002B3E5A" w:rsidRDefault="008C3649" w:rsidP="008C3649">
      <w:pPr>
        <w:pStyle w:val="4"/>
        <w:numPr>
          <w:ilvl w:val="3"/>
          <w:numId w:val="1"/>
        </w:numPr>
        <w:ind w:left="0" w:firstLineChars="0" w:firstLine="0"/>
        <w:rPr>
          <w:ins w:id="1354" w:author="cuiqingsong" w:date="2017-08-11T16:36:00Z"/>
          <w:rFonts w:asciiTheme="minorEastAsia" w:hAnsiTheme="minorEastAsia"/>
          <w:color w:val="000000" w:themeColor="text1"/>
        </w:rPr>
      </w:pPr>
      <w:ins w:id="1355" w:author="cuiqingsong" w:date="2017-08-11T16:36:00Z">
        <w:r>
          <w:rPr>
            <w:rFonts w:asciiTheme="minorEastAsia" w:hAnsiTheme="minorEastAsia" w:hint="eastAsia"/>
            <w:color w:val="000000" w:themeColor="text1"/>
          </w:rPr>
          <w:t>时间条件单请求及应答</w:t>
        </w:r>
      </w:ins>
    </w:p>
    <w:p w:rsidR="006A5039" w:rsidRPr="006A5039" w:rsidRDefault="006A5039" w:rsidP="004A3D92">
      <w:pPr>
        <w:ind w:firstLine="482"/>
        <w:rPr>
          <w:ins w:id="1356" w:author="cuiqingsong" w:date="2017-08-11T16:37:00Z"/>
          <w:rFonts w:asciiTheme="minorEastAsia" w:hAnsiTheme="minorEastAsia"/>
          <w:color w:val="000000" w:themeColor="text1"/>
        </w:rPr>
      </w:pPr>
      <w:ins w:id="1357" w:author="cuiqingsong" w:date="2017-08-11T16:37:00Z">
        <w:r w:rsidRPr="004A3D92">
          <w:rPr>
            <w:rFonts w:asciiTheme="minorEastAsia" w:hAnsiTheme="minorEastAsia" w:hint="eastAsia"/>
            <w:b/>
            <w:color w:val="000000" w:themeColor="text1"/>
          </w:rPr>
          <w:t>功能：</w:t>
        </w:r>
        <w:r w:rsidRPr="006A5039">
          <w:rPr>
            <w:rFonts w:asciiTheme="minorEastAsia" w:hAnsiTheme="minorEastAsia" w:hint="eastAsia"/>
            <w:color w:val="000000" w:themeColor="text1"/>
          </w:rPr>
          <w:t>用于</w:t>
        </w:r>
      </w:ins>
      <w:ins w:id="1358" w:author="cuiqingsong" w:date="2017-08-16T10:53:00Z">
        <w:r w:rsidR="005E3CB7">
          <w:rPr>
            <w:rFonts w:asciiTheme="minorEastAsia" w:hAnsiTheme="minorEastAsia" w:hint="eastAsia"/>
            <w:color w:val="000000" w:themeColor="text1"/>
          </w:rPr>
          <w:t>递延合约</w:t>
        </w:r>
      </w:ins>
      <w:ins w:id="1359" w:author="cuiqingsong" w:date="2017-08-11T16:37:00Z">
        <w:r w:rsidR="00536A34">
          <w:rPr>
            <w:rFonts w:asciiTheme="minorEastAsia" w:hAnsiTheme="minorEastAsia" w:hint="eastAsia"/>
            <w:color w:val="000000" w:themeColor="text1"/>
          </w:rPr>
          <w:t>时间</w:t>
        </w:r>
        <w:r w:rsidRPr="006A5039">
          <w:rPr>
            <w:rFonts w:asciiTheme="minorEastAsia" w:hAnsiTheme="minorEastAsia" w:hint="eastAsia"/>
            <w:color w:val="000000" w:themeColor="text1"/>
          </w:rPr>
          <w:t>条件单</w:t>
        </w:r>
      </w:ins>
      <w:ins w:id="1360" w:author="cuiqingsong" w:date="2017-08-14T10:37:00Z">
        <w:r w:rsidR="004A0E61">
          <w:rPr>
            <w:rFonts w:asciiTheme="minorEastAsia" w:hAnsiTheme="minorEastAsia" w:hint="eastAsia"/>
            <w:color w:val="000000" w:themeColor="text1"/>
          </w:rPr>
          <w:t>报单</w:t>
        </w:r>
      </w:ins>
      <w:ins w:id="1361" w:author="cuiqingsong" w:date="2017-08-11T16:37:00Z">
        <w:r w:rsidRPr="006A5039">
          <w:rPr>
            <w:rFonts w:asciiTheme="minorEastAsia" w:hAnsiTheme="minorEastAsia" w:hint="eastAsia"/>
            <w:color w:val="000000" w:themeColor="text1"/>
          </w:rPr>
          <w:t>交易。</w:t>
        </w:r>
      </w:ins>
      <w:ins w:id="1362" w:author="cuiqingsong" w:date="2017-08-16T09:40:00Z">
        <w:r w:rsidR="00DC5B1D">
          <w:rPr>
            <w:rFonts w:asciiTheme="minorEastAsia" w:hAnsiTheme="minorEastAsia" w:hint="eastAsia"/>
            <w:color w:val="000000" w:themeColor="text1"/>
          </w:rPr>
          <w:t>目前只实现当日有效。</w:t>
        </w:r>
      </w:ins>
      <w:ins w:id="1363" w:author="cuiqingsong" w:date="2017-09-27T15:08:00Z">
        <w:r w:rsidR="004A3D92">
          <w:rPr>
            <w:rFonts w:asciiTheme="minorEastAsia" w:hAnsiTheme="minorEastAsia" w:hint="eastAsia"/>
            <w:color w:val="000000" w:themeColor="text1"/>
          </w:rPr>
          <w:t>客户可以只设置一个时间作为触发条件，</w:t>
        </w:r>
      </w:ins>
      <w:ins w:id="1364" w:author="cuiqingsong" w:date="2017-09-27T15:10:00Z">
        <w:r w:rsidR="00000CCF">
          <w:rPr>
            <w:rFonts w:asciiTheme="minorEastAsia" w:hAnsiTheme="minorEastAsia" w:hint="eastAsia"/>
            <w:color w:val="000000" w:themeColor="text1"/>
          </w:rPr>
          <w:t>到达</w:t>
        </w:r>
      </w:ins>
      <w:ins w:id="1365" w:author="cuiqingsong" w:date="2017-09-27T15:09:00Z">
        <w:r w:rsidR="004A3D92">
          <w:rPr>
            <w:rFonts w:asciiTheme="minorEastAsia" w:hAnsiTheme="minorEastAsia" w:hint="eastAsia"/>
            <w:color w:val="000000" w:themeColor="text1"/>
          </w:rPr>
          <w:t>时间</w:t>
        </w:r>
      </w:ins>
      <w:ins w:id="1366" w:author="cuiqingsong" w:date="2017-09-27T15:33:00Z">
        <w:r w:rsidR="00872D66">
          <w:rPr>
            <w:rFonts w:asciiTheme="minorEastAsia" w:hAnsiTheme="minorEastAsia" w:hint="eastAsia"/>
            <w:color w:val="000000" w:themeColor="text1"/>
          </w:rPr>
          <w:t>即</w:t>
        </w:r>
      </w:ins>
      <w:ins w:id="1367" w:author="cuiqingsong" w:date="2017-09-27T15:09:00Z">
        <w:r w:rsidR="004A3D92">
          <w:rPr>
            <w:rFonts w:asciiTheme="minorEastAsia" w:hAnsiTheme="minorEastAsia" w:hint="eastAsia"/>
            <w:color w:val="000000" w:themeColor="text1"/>
          </w:rPr>
          <w:t>触发。</w:t>
        </w:r>
      </w:ins>
      <w:ins w:id="1368" w:author="cuiqingsong" w:date="2017-09-27T15:10:00Z">
        <w:r w:rsidR="00000CCF">
          <w:rPr>
            <w:rFonts w:asciiTheme="minorEastAsia" w:hAnsiTheme="minorEastAsia" w:hint="eastAsia"/>
            <w:color w:val="000000" w:themeColor="text1"/>
          </w:rPr>
          <w:t>客户</w:t>
        </w:r>
      </w:ins>
      <w:ins w:id="1369" w:author="cuiqingsong" w:date="2017-09-27T15:08:00Z">
        <w:r w:rsidR="004A3D92">
          <w:rPr>
            <w:rFonts w:asciiTheme="minorEastAsia" w:hAnsiTheme="minorEastAsia" w:hint="eastAsia"/>
            <w:color w:val="000000" w:themeColor="text1"/>
          </w:rPr>
          <w:t>可以</w:t>
        </w:r>
      </w:ins>
      <w:ins w:id="1370" w:author="cuiqingsong" w:date="2017-09-27T15:11:00Z">
        <w:r w:rsidR="00000CCF">
          <w:rPr>
            <w:rFonts w:asciiTheme="minorEastAsia" w:hAnsiTheme="minorEastAsia" w:hint="eastAsia"/>
            <w:color w:val="000000" w:themeColor="text1"/>
          </w:rPr>
          <w:t>选择</w:t>
        </w:r>
      </w:ins>
      <w:ins w:id="1371" w:author="cuiqingsong" w:date="2017-09-27T15:08:00Z">
        <w:r w:rsidR="004A3D92">
          <w:rPr>
            <w:rFonts w:asciiTheme="minorEastAsia" w:hAnsiTheme="minorEastAsia" w:hint="eastAsia"/>
            <w:color w:val="000000" w:themeColor="text1"/>
          </w:rPr>
          <w:t>再附加一个价格条件</w:t>
        </w:r>
      </w:ins>
      <w:ins w:id="1372" w:author="cuiqingsong" w:date="2017-09-27T15:10:00Z">
        <w:r w:rsidR="004A3D92">
          <w:rPr>
            <w:rFonts w:asciiTheme="minorEastAsia" w:hAnsiTheme="minorEastAsia" w:hint="eastAsia"/>
            <w:color w:val="000000" w:themeColor="text1"/>
          </w:rPr>
          <w:t>，满足价格</w:t>
        </w:r>
      </w:ins>
      <w:ins w:id="1373" w:author="cuiqingsong" w:date="2017-09-27T15:11:00Z">
        <w:r w:rsidR="009146B8">
          <w:rPr>
            <w:rFonts w:asciiTheme="minorEastAsia" w:hAnsiTheme="minorEastAsia" w:hint="eastAsia"/>
            <w:color w:val="000000" w:themeColor="text1"/>
          </w:rPr>
          <w:t>条件</w:t>
        </w:r>
      </w:ins>
      <w:ins w:id="1374" w:author="cuiqingsong" w:date="2017-09-27T15:10:00Z">
        <w:r w:rsidR="004A3D92">
          <w:rPr>
            <w:rFonts w:asciiTheme="minorEastAsia" w:hAnsiTheme="minorEastAsia" w:hint="eastAsia"/>
            <w:color w:val="000000" w:themeColor="text1"/>
          </w:rPr>
          <w:t>后再触发。</w:t>
        </w:r>
      </w:ins>
    </w:p>
    <w:p w:rsidR="006A5039" w:rsidRPr="006A5039" w:rsidRDefault="006A5039" w:rsidP="006A5039">
      <w:pPr>
        <w:pStyle w:val="afb"/>
        <w:ind w:left="425" w:firstLineChars="0" w:firstLine="0"/>
        <w:rPr>
          <w:ins w:id="1375" w:author="cuiqingsong" w:date="2017-08-11T16:37:00Z"/>
          <w:rFonts w:asciiTheme="minorEastAsia" w:hAnsiTheme="minorEastAsia"/>
          <w:color w:val="000000" w:themeColor="text1"/>
        </w:rPr>
      </w:pPr>
      <w:ins w:id="1376" w:author="cuiqingsong" w:date="2017-08-11T16:37:00Z">
        <w:r w:rsidRPr="006A5039">
          <w:rPr>
            <w:rFonts w:asciiTheme="minorEastAsia" w:hAnsiTheme="minorEastAsia" w:hint="eastAsia"/>
            <w:color w:val="000000" w:themeColor="text1"/>
          </w:rPr>
          <w:t>消息体格式如下：</w:t>
        </w:r>
      </w:ins>
    </w:p>
    <w:tbl>
      <w:tblPr>
        <w:tblW w:w="9288" w:type="dxa"/>
        <w:tblInd w:w="103" w:type="dxa"/>
        <w:tblLayout w:type="fixed"/>
        <w:tblLook w:val="04A0" w:firstRow="1" w:lastRow="0" w:firstColumn="1" w:lastColumn="0" w:noHBand="0" w:noVBand="1"/>
      </w:tblPr>
      <w:tblGrid>
        <w:gridCol w:w="798"/>
        <w:gridCol w:w="1796"/>
        <w:gridCol w:w="1596"/>
        <w:gridCol w:w="760"/>
        <w:gridCol w:w="798"/>
        <w:gridCol w:w="3540"/>
      </w:tblGrid>
      <w:tr w:rsidR="006A5039" w:rsidTr="001F37D6">
        <w:trPr>
          <w:trHeight w:val="270"/>
          <w:tblHeader/>
          <w:ins w:id="1377" w:author="cuiqingsong" w:date="2017-08-11T16:37:00Z"/>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6A5039" w:rsidRDefault="006A5039" w:rsidP="001F37D6">
            <w:pPr>
              <w:widowControl/>
              <w:spacing w:line="240" w:lineRule="auto"/>
              <w:ind w:firstLineChars="0" w:firstLine="0"/>
              <w:jc w:val="left"/>
              <w:rPr>
                <w:ins w:id="1378" w:author="cuiqingsong" w:date="2017-08-11T16:37:00Z"/>
                <w:rFonts w:asciiTheme="minorEastAsia" w:hAnsiTheme="minorEastAsia" w:cs="宋体"/>
                <w:b/>
                <w:bCs/>
                <w:color w:val="000000" w:themeColor="text1"/>
                <w:kern w:val="0"/>
                <w:sz w:val="20"/>
                <w:szCs w:val="20"/>
              </w:rPr>
            </w:pPr>
            <w:proofErr w:type="gramStart"/>
            <w:ins w:id="1379" w:author="cuiqingsong" w:date="2017-08-11T16:37:00Z">
              <w:r>
                <w:rPr>
                  <w:rFonts w:asciiTheme="minorEastAsia" w:hAnsiTheme="minorEastAsia" w:cs="宋体" w:hint="eastAsia"/>
                  <w:b/>
                  <w:bCs/>
                  <w:color w:val="000000" w:themeColor="text1"/>
                  <w:kern w:val="0"/>
                  <w:sz w:val="20"/>
                  <w:szCs w:val="20"/>
                </w:rPr>
                <w:t>域号</w:t>
              </w:r>
              <w:proofErr w:type="gramEnd"/>
            </w:ins>
          </w:p>
        </w:tc>
        <w:tc>
          <w:tcPr>
            <w:tcW w:w="1796" w:type="dxa"/>
            <w:tcBorders>
              <w:top w:val="single" w:sz="4" w:space="0" w:color="auto"/>
              <w:left w:val="nil"/>
              <w:bottom w:val="single" w:sz="4" w:space="0" w:color="auto"/>
              <w:right w:val="single" w:sz="4" w:space="0" w:color="auto"/>
            </w:tcBorders>
            <w:shd w:val="clear" w:color="000000" w:fill="D9D9D9"/>
            <w:vAlign w:val="center"/>
          </w:tcPr>
          <w:p w:rsidR="006A5039" w:rsidRDefault="006A5039" w:rsidP="001F37D6">
            <w:pPr>
              <w:widowControl/>
              <w:spacing w:line="240" w:lineRule="auto"/>
              <w:ind w:firstLineChars="0" w:firstLine="0"/>
              <w:jc w:val="left"/>
              <w:rPr>
                <w:ins w:id="1380" w:author="cuiqingsong" w:date="2017-08-11T16:37:00Z"/>
                <w:rFonts w:asciiTheme="minorEastAsia" w:hAnsiTheme="minorEastAsia" w:cs="宋体"/>
                <w:b/>
                <w:bCs/>
                <w:color w:val="000000" w:themeColor="text1"/>
                <w:kern w:val="0"/>
                <w:sz w:val="20"/>
                <w:szCs w:val="20"/>
              </w:rPr>
            </w:pPr>
            <w:ins w:id="1381" w:author="cuiqingsong" w:date="2017-08-11T16:37:00Z">
              <w:r>
                <w:rPr>
                  <w:rFonts w:asciiTheme="minorEastAsia" w:hAnsiTheme="minorEastAsia" w:cs="宋体" w:hint="eastAsia"/>
                  <w:b/>
                  <w:bCs/>
                  <w:color w:val="000000" w:themeColor="text1"/>
                  <w:kern w:val="0"/>
                  <w:sz w:val="20"/>
                  <w:szCs w:val="20"/>
                </w:rPr>
                <w:t>域名</w:t>
              </w:r>
            </w:ins>
          </w:p>
        </w:tc>
        <w:tc>
          <w:tcPr>
            <w:tcW w:w="1596" w:type="dxa"/>
            <w:tcBorders>
              <w:top w:val="single" w:sz="4" w:space="0" w:color="auto"/>
              <w:left w:val="nil"/>
              <w:bottom w:val="single" w:sz="4" w:space="0" w:color="auto"/>
              <w:right w:val="single" w:sz="4" w:space="0" w:color="auto"/>
            </w:tcBorders>
            <w:shd w:val="clear" w:color="000000" w:fill="D9D9D9"/>
            <w:vAlign w:val="center"/>
          </w:tcPr>
          <w:p w:rsidR="006A5039" w:rsidRDefault="006A5039" w:rsidP="001F37D6">
            <w:pPr>
              <w:widowControl/>
              <w:spacing w:line="240" w:lineRule="auto"/>
              <w:ind w:firstLineChars="0" w:firstLine="0"/>
              <w:jc w:val="left"/>
              <w:rPr>
                <w:ins w:id="1382" w:author="cuiqingsong" w:date="2017-08-11T16:37:00Z"/>
                <w:rFonts w:asciiTheme="minorEastAsia" w:hAnsiTheme="minorEastAsia" w:cs="宋体"/>
                <w:b/>
                <w:bCs/>
                <w:color w:val="000000" w:themeColor="text1"/>
                <w:kern w:val="0"/>
                <w:sz w:val="20"/>
                <w:szCs w:val="20"/>
              </w:rPr>
            </w:pPr>
            <w:ins w:id="1383" w:author="cuiqingsong" w:date="2017-08-11T16:37:00Z">
              <w:r>
                <w:rPr>
                  <w:rFonts w:asciiTheme="minorEastAsia" w:hAnsiTheme="minorEastAsia" w:cs="宋体" w:hint="eastAsia"/>
                  <w:b/>
                  <w:bCs/>
                  <w:color w:val="000000" w:themeColor="text1"/>
                  <w:kern w:val="0"/>
                  <w:sz w:val="20"/>
                  <w:szCs w:val="20"/>
                </w:rPr>
                <w:t>业务字段名称</w:t>
              </w:r>
            </w:ins>
          </w:p>
        </w:tc>
        <w:tc>
          <w:tcPr>
            <w:tcW w:w="760" w:type="dxa"/>
            <w:tcBorders>
              <w:top w:val="single" w:sz="4" w:space="0" w:color="auto"/>
              <w:left w:val="nil"/>
              <w:bottom w:val="single" w:sz="4" w:space="0" w:color="auto"/>
              <w:right w:val="single" w:sz="4" w:space="0" w:color="auto"/>
            </w:tcBorders>
            <w:shd w:val="clear" w:color="000000" w:fill="D9D9D9"/>
            <w:vAlign w:val="center"/>
          </w:tcPr>
          <w:p w:rsidR="006A5039" w:rsidRDefault="006A5039" w:rsidP="001F37D6">
            <w:pPr>
              <w:widowControl/>
              <w:spacing w:line="240" w:lineRule="auto"/>
              <w:ind w:firstLineChars="0" w:firstLine="0"/>
              <w:jc w:val="left"/>
              <w:rPr>
                <w:ins w:id="1384" w:author="cuiqingsong" w:date="2017-08-11T16:37:00Z"/>
                <w:rFonts w:asciiTheme="minorEastAsia" w:hAnsiTheme="minorEastAsia" w:cs="宋体"/>
                <w:b/>
                <w:bCs/>
                <w:color w:val="000000" w:themeColor="text1"/>
                <w:kern w:val="0"/>
                <w:sz w:val="20"/>
                <w:szCs w:val="20"/>
              </w:rPr>
            </w:pPr>
            <w:ins w:id="1385" w:author="cuiqingsong" w:date="2017-08-11T16:37:00Z">
              <w:r>
                <w:rPr>
                  <w:rFonts w:asciiTheme="minorEastAsia" w:hAnsiTheme="minorEastAsia" w:cs="宋体" w:hint="eastAsia"/>
                  <w:b/>
                  <w:bCs/>
                  <w:color w:val="000000" w:themeColor="text1"/>
                  <w:kern w:val="0"/>
                  <w:sz w:val="20"/>
                  <w:szCs w:val="20"/>
                </w:rPr>
                <w:t>请求</w:t>
              </w:r>
            </w:ins>
          </w:p>
        </w:tc>
        <w:tc>
          <w:tcPr>
            <w:tcW w:w="798" w:type="dxa"/>
            <w:tcBorders>
              <w:top w:val="single" w:sz="4" w:space="0" w:color="auto"/>
              <w:left w:val="nil"/>
              <w:bottom w:val="single" w:sz="4" w:space="0" w:color="auto"/>
              <w:right w:val="single" w:sz="4" w:space="0" w:color="auto"/>
            </w:tcBorders>
            <w:shd w:val="clear" w:color="000000" w:fill="D9D9D9"/>
            <w:vAlign w:val="center"/>
          </w:tcPr>
          <w:p w:rsidR="006A5039" w:rsidRDefault="006A5039" w:rsidP="001F37D6">
            <w:pPr>
              <w:widowControl/>
              <w:spacing w:line="240" w:lineRule="auto"/>
              <w:ind w:firstLineChars="0" w:firstLine="0"/>
              <w:jc w:val="left"/>
              <w:rPr>
                <w:ins w:id="1386" w:author="cuiqingsong" w:date="2017-08-11T16:37:00Z"/>
                <w:rFonts w:asciiTheme="minorEastAsia" w:hAnsiTheme="minorEastAsia" w:cs="宋体"/>
                <w:b/>
                <w:bCs/>
                <w:color w:val="000000" w:themeColor="text1"/>
                <w:kern w:val="0"/>
                <w:sz w:val="20"/>
                <w:szCs w:val="20"/>
              </w:rPr>
            </w:pPr>
            <w:ins w:id="1387" w:author="cuiqingsong" w:date="2017-08-11T16:37:00Z">
              <w:r>
                <w:rPr>
                  <w:rFonts w:asciiTheme="minorEastAsia" w:hAnsiTheme="minorEastAsia" w:cs="宋体" w:hint="eastAsia"/>
                  <w:b/>
                  <w:bCs/>
                  <w:color w:val="000000" w:themeColor="text1"/>
                  <w:kern w:val="0"/>
                  <w:sz w:val="20"/>
                  <w:szCs w:val="20"/>
                </w:rPr>
                <w:t>应答</w:t>
              </w:r>
            </w:ins>
          </w:p>
        </w:tc>
        <w:tc>
          <w:tcPr>
            <w:tcW w:w="3540" w:type="dxa"/>
            <w:tcBorders>
              <w:top w:val="single" w:sz="4" w:space="0" w:color="auto"/>
              <w:left w:val="nil"/>
              <w:bottom w:val="single" w:sz="4" w:space="0" w:color="auto"/>
              <w:right w:val="single" w:sz="4" w:space="0" w:color="auto"/>
            </w:tcBorders>
            <w:shd w:val="clear" w:color="000000" w:fill="D9D9D9"/>
            <w:vAlign w:val="center"/>
          </w:tcPr>
          <w:p w:rsidR="006A5039" w:rsidRDefault="006A5039" w:rsidP="001F37D6">
            <w:pPr>
              <w:widowControl/>
              <w:spacing w:line="240" w:lineRule="auto"/>
              <w:ind w:firstLineChars="0" w:firstLine="0"/>
              <w:jc w:val="left"/>
              <w:rPr>
                <w:ins w:id="1388" w:author="cuiqingsong" w:date="2017-08-11T16:37:00Z"/>
                <w:rFonts w:asciiTheme="minorEastAsia" w:hAnsiTheme="minorEastAsia" w:cs="宋体"/>
                <w:b/>
                <w:bCs/>
                <w:color w:val="000000" w:themeColor="text1"/>
                <w:kern w:val="0"/>
                <w:sz w:val="20"/>
                <w:szCs w:val="20"/>
              </w:rPr>
            </w:pPr>
            <w:ins w:id="1389" w:author="cuiqingsong" w:date="2017-08-11T16:37:00Z">
              <w:r>
                <w:rPr>
                  <w:rFonts w:asciiTheme="minorEastAsia" w:hAnsiTheme="minorEastAsia" w:cs="宋体" w:hint="eastAsia"/>
                  <w:b/>
                  <w:bCs/>
                  <w:color w:val="000000" w:themeColor="text1"/>
                  <w:kern w:val="0"/>
                  <w:sz w:val="20"/>
                  <w:szCs w:val="20"/>
                </w:rPr>
                <w:t>说明</w:t>
              </w:r>
            </w:ins>
          </w:p>
        </w:tc>
      </w:tr>
      <w:tr w:rsidR="006A5039" w:rsidTr="001F37D6">
        <w:trPr>
          <w:trHeight w:val="270"/>
          <w:ins w:id="1390" w:author="cuiqingsong" w:date="2017-08-11T16:37:00Z"/>
        </w:trPr>
        <w:tc>
          <w:tcPr>
            <w:tcW w:w="798" w:type="dxa"/>
            <w:tcBorders>
              <w:top w:val="nil"/>
              <w:left w:val="single" w:sz="4" w:space="0" w:color="auto"/>
              <w:bottom w:val="single" w:sz="4" w:space="0" w:color="auto"/>
              <w:right w:val="single" w:sz="4" w:space="0" w:color="auto"/>
            </w:tcBorders>
            <w:shd w:val="clear" w:color="auto" w:fill="auto"/>
            <w:vAlign w:val="center"/>
          </w:tcPr>
          <w:p w:rsidR="006A5039" w:rsidRDefault="006A5039" w:rsidP="001F37D6">
            <w:pPr>
              <w:widowControl/>
              <w:spacing w:line="240" w:lineRule="auto"/>
              <w:ind w:firstLineChars="0" w:firstLine="0"/>
              <w:jc w:val="left"/>
              <w:rPr>
                <w:ins w:id="1391" w:author="cuiqingsong" w:date="2017-08-11T16:37:00Z"/>
                <w:rFonts w:asciiTheme="minorEastAsia" w:hAnsiTheme="minorEastAsia" w:cs="宋体"/>
                <w:color w:val="000000" w:themeColor="text1"/>
                <w:kern w:val="0"/>
                <w:sz w:val="20"/>
                <w:szCs w:val="20"/>
              </w:rPr>
            </w:pPr>
            <w:ins w:id="1392" w:author="cuiqingsong" w:date="2017-08-11T16:37:00Z">
              <w:r>
                <w:rPr>
                  <w:rFonts w:asciiTheme="minorEastAsia" w:hAnsiTheme="minorEastAsia" w:cs="宋体" w:hint="eastAsia"/>
                  <w:color w:val="000000" w:themeColor="text1"/>
                  <w:kern w:val="0"/>
                  <w:sz w:val="20"/>
                  <w:szCs w:val="20"/>
                </w:rPr>
                <w:t>M30</w:t>
              </w:r>
            </w:ins>
          </w:p>
        </w:tc>
        <w:tc>
          <w:tcPr>
            <w:tcW w:w="1796" w:type="dxa"/>
            <w:tcBorders>
              <w:top w:val="nil"/>
              <w:left w:val="nil"/>
              <w:bottom w:val="single" w:sz="4" w:space="0" w:color="auto"/>
              <w:right w:val="single" w:sz="4" w:space="0" w:color="auto"/>
            </w:tcBorders>
            <w:shd w:val="clear" w:color="auto" w:fill="auto"/>
            <w:vAlign w:val="center"/>
          </w:tcPr>
          <w:p w:rsidR="006A5039" w:rsidRDefault="006A5039" w:rsidP="001F37D6">
            <w:pPr>
              <w:widowControl/>
              <w:spacing w:line="240" w:lineRule="auto"/>
              <w:ind w:firstLineChars="0" w:firstLine="0"/>
              <w:jc w:val="left"/>
              <w:rPr>
                <w:ins w:id="1393" w:author="cuiqingsong" w:date="2017-08-11T16:37:00Z"/>
                <w:rFonts w:asciiTheme="minorEastAsia" w:hAnsiTheme="minorEastAsia" w:cs="宋体"/>
                <w:color w:val="000000" w:themeColor="text1"/>
                <w:kern w:val="0"/>
                <w:sz w:val="20"/>
                <w:szCs w:val="20"/>
              </w:rPr>
            </w:pPr>
            <w:ins w:id="1394" w:author="cuiqingsong" w:date="2017-08-11T16:37:00Z">
              <w:r>
                <w:rPr>
                  <w:rFonts w:asciiTheme="minorEastAsia" w:hAnsiTheme="minorEastAsia" w:cs="宋体" w:hint="eastAsia"/>
                  <w:color w:val="000000" w:themeColor="text1"/>
                  <w:kern w:val="0"/>
                  <w:sz w:val="20"/>
                  <w:szCs w:val="20"/>
                </w:rPr>
                <w:t>clientID</w:t>
              </w:r>
            </w:ins>
          </w:p>
        </w:tc>
        <w:tc>
          <w:tcPr>
            <w:tcW w:w="1596" w:type="dxa"/>
            <w:tcBorders>
              <w:top w:val="nil"/>
              <w:left w:val="nil"/>
              <w:bottom w:val="single" w:sz="4" w:space="0" w:color="auto"/>
              <w:right w:val="single" w:sz="4" w:space="0" w:color="auto"/>
            </w:tcBorders>
            <w:shd w:val="clear" w:color="auto" w:fill="auto"/>
            <w:vAlign w:val="center"/>
          </w:tcPr>
          <w:p w:rsidR="006A5039" w:rsidRDefault="006A5039" w:rsidP="001F37D6">
            <w:pPr>
              <w:widowControl/>
              <w:spacing w:line="240" w:lineRule="auto"/>
              <w:ind w:firstLineChars="0" w:firstLine="0"/>
              <w:jc w:val="left"/>
              <w:rPr>
                <w:ins w:id="1395" w:author="cuiqingsong" w:date="2017-08-11T16:37:00Z"/>
                <w:rFonts w:asciiTheme="minorEastAsia" w:hAnsiTheme="minorEastAsia" w:cs="宋体"/>
                <w:color w:val="000000" w:themeColor="text1"/>
                <w:kern w:val="0"/>
                <w:sz w:val="20"/>
                <w:szCs w:val="20"/>
              </w:rPr>
            </w:pPr>
            <w:ins w:id="1396" w:author="cuiqingsong" w:date="2017-08-11T16:37:00Z">
              <w:r>
                <w:rPr>
                  <w:rFonts w:asciiTheme="minorEastAsia" w:hAnsiTheme="minorEastAsia" w:cs="宋体" w:hint="eastAsia"/>
                  <w:color w:val="000000" w:themeColor="text1"/>
                  <w:kern w:val="0"/>
                  <w:sz w:val="20"/>
                  <w:szCs w:val="20"/>
                </w:rPr>
                <w:t>客户代码</w:t>
              </w:r>
            </w:ins>
          </w:p>
        </w:tc>
        <w:tc>
          <w:tcPr>
            <w:tcW w:w="760" w:type="dxa"/>
            <w:tcBorders>
              <w:top w:val="nil"/>
              <w:left w:val="nil"/>
              <w:bottom w:val="single" w:sz="4" w:space="0" w:color="auto"/>
              <w:right w:val="single" w:sz="4" w:space="0" w:color="auto"/>
            </w:tcBorders>
            <w:shd w:val="clear" w:color="auto" w:fill="auto"/>
            <w:vAlign w:val="center"/>
          </w:tcPr>
          <w:p w:rsidR="006A5039" w:rsidRDefault="006A5039" w:rsidP="001F37D6">
            <w:pPr>
              <w:widowControl/>
              <w:spacing w:line="240" w:lineRule="auto"/>
              <w:ind w:firstLineChars="0" w:firstLine="0"/>
              <w:jc w:val="left"/>
              <w:rPr>
                <w:ins w:id="1397" w:author="cuiqingsong" w:date="2017-08-11T16:37:00Z"/>
                <w:rFonts w:asciiTheme="minorEastAsia" w:hAnsiTheme="minorEastAsia" w:cs="宋体"/>
                <w:color w:val="000000" w:themeColor="text1"/>
                <w:kern w:val="0"/>
                <w:sz w:val="20"/>
                <w:szCs w:val="20"/>
              </w:rPr>
            </w:pPr>
            <w:ins w:id="1398" w:author="cuiqingsong" w:date="2017-08-11T16:37:00Z">
              <w:r>
                <w:rPr>
                  <w:rFonts w:asciiTheme="minorEastAsia" w:hAnsiTheme="minorEastAsia" w:cs="宋体" w:hint="eastAsia"/>
                  <w:color w:val="000000" w:themeColor="text1"/>
                  <w:kern w:val="0"/>
                  <w:sz w:val="20"/>
                  <w:szCs w:val="20"/>
                </w:rPr>
                <w:t>M</w:t>
              </w:r>
            </w:ins>
          </w:p>
        </w:tc>
        <w:tc>
          <w:tcPr>
            <w:tcW w:w="798" w:type="dxa"/>
            <w:tcBorders>
              <w:top w:val="nil"/>
              <w:left w:val="nil"/>
              <w:bottom w:val="single" w:sz="4" w:space="0" w:color="auto"/>
              <w:right w:val="single" w:sz="4" w:space="0" w:color="auto"/>
            </w:tcBorders>
            <w:shd w:val="clear" w:color="auto" w:fill="auto"/>
            <w:vAlign w:val="center"/>
          </w:tcPr>
          <w:p w:rsidR="006A5039" w:rsidRDefault="006A5039" w:rsidP="001F37D6">
            <w:pPr>
              <w:widowControl/>
              <w:spacing w:line="240" w:lineRule="auto"/>
              <w:ind w:firstLineChars="0" w:firstLine="0"/>
              <w:jc w:val="left"/>
              <w:rPr>
                <w:ins w:id="1399" w:author="cuiqingsong" w:date="2017-08-11T16:37:00Z"/>
                <w:rFonts w:asciiTheme="minorEastAsia" w:eastAsia="MS Mincho" w:hAnsiTheme="minorEastAsia" w:cs="宋体"/>
                <w:color w:val="000000" w:themeColor="text1"/>
                <w:kern w:val="0"/>
                <w:sz w:val="20"/>
                <w:szCs w:val="20"/>
                <w:lang w:eastAsia="ja-JP"/>
              </w:rPr>
            </w:pPr>
            <w:ins w:id="1400" w:author="cuiqingsong" w:date="2017-08-11T16:37:00Z">
              <w:r>
                <w:rPr>
                  <w:rFonts w:asciiTheme="minorEastAsia" w:hAnsiTheme="minorEastAsia" w:cs="宋体" w:hint="eastAsia"/>
                  <w:color w:val="000000"/>
                  <w:kern w:val="0"/>
                  <w:sz w:val="20"/>
                  <w:szCs w:val="20"/>
                </w:rPr>
                <w:t>←</w:t>
              </w:r>
            </w:ins>
          </w:p>
        </w:tc>
        <w:tc>
          <w:tcPr>
            <w:tcW w:w="3540" w:type="dxa"/>
            <w:tcBorders>
              <w:top w:val="nil"/>
              <w:left w:val="nil"/>
              <w:bottom w:val="single" w:sz="4" w:space="0" w:color="auto"/>
              <w:right w:val="single" w:sz="4" w:space="0" w:color="auto"/>
            </w:tcBorders>
            <w:shd w:val="clear" w:color="auto" w:fill="auto"/>
            <w:vAlign w:val="center"/>
          </w:tcPr>
          <w:p w:rsidR="006A5039" w:rsidRDefault="006A5039" w:rsidP="001F37D6">
            <w:pPr>
              <w:widowControl/>
              <w:spacing w:line="240" w:lineRule="auto"/>
              <w:ind w:firstLineChars="0" w:firstLine="0"/>
              <w:jc w:val="left"/>
              <w:rPr>
                <w:ins w:id="1401" w:author="cuiqingsong" w:date="2017-08-11T16:37:00Z"/>
                <w:rFonts w:asciiTheme="minorEastAsia" w:hAnsiTheme="minorEastAsia" w:cs="宋体"/>
                <w:color w:val="000000" w:themeColor="text1"/>
                <w:kern w:val="0"/>
                <w:sz w:val="20"/>
                <w:szCs w:val="20"/>
              </w:rPr>
            </w:pPr>
          </w:p>
        </w:tc>
      </w:tr>
      <w:tr w:rsidR="00030F1C" w:rsidTr="001F37D6">
        <w:trPr>
          <w:trHeight w:val="270"/>
          <w:ins w:id="1402" w:author="cuiqingsong" w:date="2017-08-14T10:22:00Z"/>
        </w:trPr>
        <w:tc>
          <w:tcPr>
            <w:tcW w:w="798" w:type="dxa"/>
            <w:tcBorders>
              <w:top w:val="nil"/>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403" w:author="cuiqingsong" w:date="2017-08-14T10:22:00Z"/>
                <w:rFonts w:asciiTheme="minorEastAsia" w:hAnsiTheme="minorEastAsia" w:cs="宋体"/>
                <w:color w:val="000000" w:themeColor="text1"/>
                <w:kern w:val="0"/>
                <w:sz w:val="20"/>
                <w:szCs w:val="20"/>
              </w:rPr>
            </w:pPr>
            <w:ins w:id="1404" w:author="cuiqingsong" w:date="2017-08-14T10:22:00Z">
              <w:r>
                <w:rPr>
                  <w:rFonts w:asciiTheme="minorEastAsia" w:hAnsiTheme="minorEastAsia" w:cs="宋体" w:hint="eastAsia"/>
                  <w:color w:val="000000" w:themeColor="text1"/>
                  <w:kern w:val="0"/>
                  <w:sz w:val="20"/>
                  <w:szCs w:val="20"/>
                </w:rPr>
                <w:t>M00</w:t>
              </w:r>
            </w:ins>
          </w:p>
        </w:tc>
        <w:tc>
          <w:tcPr>
            <w:tcW w:w="17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405" w:author="cuiqingsong" w:date="2017-08-14T10:22:00Z"/>
                <w:rFonts w:asciiTheme="minorEastAsia" w:hAnsiTheme="minorEastAsia" w:cs="宋体"/>
                <w:color w:val="000000" w:themeColor="text1"/>
                <w:kern w:val="0"/>
                <w:sz w:val="20"/>
                <w:szCs w:val="20"/>
              </w:rPr>
            </w:pPr>
            <w:ins w:id="1406" w:author="cuiqingsong" w:date="2017-08-14T10:22:00Z">
              <w:r>
                <w:rPr>
                  <w:rFonts w:asciiTheme="minorEastAsia" w:hAnsiTheme="minorEastAsia" w:cs="宋体" w:hint="eastAsia"/>
                  <w:color w:val="000000" w:themeColor="text1"/>
                  <w:kern w:val="0"/>
                  <w:sz w:val="20"/>
                  <w:szCs w:val="20"/>
                </w:rPr>
                <w:t>memberID</w:t>
              </w:r>
            </w:ins>
          </w:p>
        </w:tc>
        <w:tc>
          <w:tcPr>
            <w:tcW w:w="15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407" w:author="cuiqingsong" w:date="2017-08-14T10:22:00Z"/>
                <w:rFonts w:asciiTheme="minorEastAsia" w:hAnsiTheme="minorEastAsia" w:cs="宋体"/>
                <w:color w:val="000000" w:themeColor="text1"/>
                <w:kern w:val="0"/>
                <w:sz w:val="20"/>
                <w:szCs w:val="20"/>
              </w:rPr>
            </w:pPr>
            <w:ins w:id="1408" w:author="cuiqingsong" w:date="2017-08-14T10:22:00Z">
              <w:r>
                <w:rPr>
                  <w:rFonts w:asciiTheme="minorEastAsia" w:hAnsiTheme="minorEastAsia" w:cs="宋体" w:hint="eastAsia"/>
                  <w:color w:val="000000" w:themeColor="text1"/>
                  <w:kern w:val="0"/>
                  <w:sz w:val="20"/>
                  <w:szCs w:val="20"/>
                </w:rPr>
                <w:t>会员代码</w:t>
              </w:r>
            </w:ins>
          </w:p>
        </w:tc>
        <w:tc>
          <w:tcPr>
            <w:tcW w:w="76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409" w:author="cuiqingsong" w:date="2017-08-14T10:22:00Z"/>
                <w:rFonts w:asciiTheme="minorEastAsia" w:hAnsiTheme="minorEastAsia" w:cs="宋体"/>
                <w:color w:val="000000" w:themeColor="text1"/>
                <w:kern w:val="0"/>
                <w:sz w:val="20"/>
                <w:szCs w:val="20"/>
              </w:rPr>
            </w:pPr>
            <w:ins w:id="1410" w:author="cuiqingsong" w:date="2017-08-14T10:22:00Z">
              <w:r>
                <w:rPr>
                  <w:rFonts w:asciiTheme="minorEastAsia" w:hAnsiTheme="minorEastAsia" w:cs="宋体" w:hint="eastAsia"/>
                  <w:color w:val="000000" w:themeColor="text1"/>
                  <w:kern w:val="0"/>
                  <w:sz w:val="20"/>
                  <w:szCs w:val="20"/>
                </w:rPr>
                <w:t>M</w:t>
              </w:r>
            </w:ins>
          </w:p>
        </w:tc>
        <w:tc>
          <w:tcPr>
            <w:tcW w:w="79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411" w:author="cuiqingsong" w:date="2017-08-14T10:22:00Z"/>
                <w:rFonts w:asciiTheme="minorEastAsia" w:hAnsiTheme="minorEastAsia" w:cs="宋体"/>
                <w:color w:val="000000"/>
                <w:kern w:val="0"/>
                <w:sz w:val="20"/>
                <w:szCs w:val="20"/>
              </w:rPr>
            </w:pPr>
            <w:ins w:id="1412" w:author="cuiqingsong" w:date="2017-08-14T10:22:00Z">
              <w:r>
                <w:rPr>
                  <w:rFonts w:asciiTheme="minorEastAsia" w:hAnsiTheme="minorEastAsia" w:cs="宋体" w:hint="eastAsia"/>
                  <w:color w:val="000000"/>
                  <w:kern w:val="0"/>
                  <w:sz w:val="20"/>
                  <w:szCs w:val="20"/>
                </w:rPr>
                <w:t>←</w:t>
              </w:r>
            </w:ins>
          </w:p>
        </w:tc>
        <w:tc>
          <w:tcPr>
            <w:tcW w:w="354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413" w:author="cuiqingsong" w:date="2017-08-14T10:22:00Z"/>
                <w:rFonts w:asciiTheme="minorEastAsia" w:hAnsiTheme="minorEastAsia" w:cs="宋体"/>
                <w:color w:val="000000" w:themeColor="text1"/>
                <w:kern w:val="0"/>
                <w:sz w:val="20"/>
                <w:szCs w:val="20"/>
              </w:rPr>
            </w:pPr>
          </w:p>
        </w:tc>
      </w:tr>
      <w:tr w:rsidR="00030F1C" w:rsidTr="001F37D6">
        <w:trPr>
          <w:trHeight w:val="270"/>
          <w:ins w:id="1414" w:author="cuiqingsong" w:date="2017-08-11T16:37:00Z"/>
        </w:trPr>
        <w:tc>
          <w:tcPr>
            <w:tcW w:w="798" w:type="dxa"/>
            <w:tcBorders>
              <w:top w:val="nil"/>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415" w:author="cuiqingsong" w:date="2017-08-11T16:37:00Z"/>
                <w:rFonts w:asciiTheme="minorEastAsia" w:hAnsiTheme="minorEastAsia" w:cs="宋体"/>
                <w:color w:val="000000" w:themeColor="text1"/>
                <w:kern w:val="0"/>
                <w:sz w:val="20"/>
                <w:szCs w:val="20"/>
              </w:rPr>
            </w:pPr>
            <w:ins w:id="1416" w:author="cuiqingsong" w:date="2017-08-11T16:37: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17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417" w:author="cuiqingsong" w:date="2017-08-11T16:37:00Z"/>
                <w:rFonts w:asciiTheme="minorEastAsia" w:hAnsiTheme="minorEastAsia" w:cs="宋体"/>
                <w:color w:val="000000" w:themeColor="text1"/>
                <w:kern w:val="0"/>
                <w:sz w:val="20"/>
                <w:szCs w:val="20"/>
              </w:rPr>
            </w:pPr>
            <w:ins w:id="1418" w:author="cuiqingsong" w:date="2017-08-11T16:37:00Z">
              <w:r>
                <w:rPr>
                  <w:rFonts w:asciiTheme="minorEastAsia" w:hAnsiTheme="minorEastAsia" w:cs="宋体"/>
                  <w:color w:val="000000" w:themeColor="text1"/>
                  <w:kern w:val="0"/>
                  <w:sz w:val="20"/>
                  <w:szCs w:val="20"/>
                </w:rPr>
                <w:t>seatID</w:t>
              </w:r>
            </w:ins>
          </w:p>
        </w:tc>
        <w:tc>
          <w:tcPr>
            <w:tcW w:w="15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419" w:author="cuiqingsong" w:date="2017-08-11T16:37:00Z"/>
                <w:rFonts w:asciiTheme="minorEastAsia" w:hAnsiTheme="minorEastAsia" w:cs="宋体"/>
                <w:color w:val="000000" w:themeColor="text1"/>
                <w:kern w:val="0"/>
                <w:sz w:val="20"/>
                <w:szCs w:val="20"/>
              </w:rPr>
            </w:pPr>
            <w:ins w:id="1420" w:author="cuiqingsong" w:date="2017-08-11T16:37:00Z">
              <w:r>
                <w:rPr>
                  <w:rFonts w:asciiTheme="minorEastAsia" w:hAnsiTheme="minorEastAsia" w:cs="宋体" w:hint="eastAsia"/>
                  <w:color w:val="000000" w:themeColor="text1"/>
                  <w:kern w:val="0"/>
                  <w:sz w:val="20"/>
                  <w:szCs w:val="20"/>
                </w:rPr>
                <w:t>交易席位代码</w:t>
              </w:r>
            </w:ins>
          </w:p>
        </w:tc>
        <w:tc>
          <w:tcPr>
            <w:tcW w:w="76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421" w:author="cuiqingsong" w:date="2017-08-11T16:37:00Z"/>
                <w:rFonts w:asciiTheme="minorEastAsia" w:hAnsiTheme="minorEastAsia" w:cs="宋体"/>
                <w:color w:val="000000" w:themeColor="text1"/>
                <w:kern w:val="0"/>
                <w:sz w:val="20"/>
                <w:szCs w:val="20"/>
              </w:rPr>
            </w:pPr>
            <w:ins w:id="1422" w:author="cuiqingsong" w:date="2017-08-11T16:37:00Z">
              <w:r>
                <w:rPr>
                  <w:rFonts w:asciiTheme="minorEastAsia" w:hAnsiTheme="minorEastAsia" w:cs="宋体" w:hint="eastAsia"/>
                  <w:color w:val="000000" w:themeColor="text1"/>
                  <w:kern w:val="0"/>
                  <w:sz w:val="20"/>
                  <w:szCs w:val="20"/>
                </w:rPr>
                <w:t>M</w:t>
              </w:r>
            </w:ins>
          </w:p>
        </w:tc>
        <w:tc>
          <w:tcPr>
            <w:tcW w:w="79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423" w:author="cuiqingsong" w:date="2017-08-11T16:37:00Z"/>
                <w:rFonts w:asciiTheme="minorEastAsia" w:hAnsiTheme="minorEastAsia" w:cs="宋体"/>
                <w:color w:val="000000"/>
                <w:kern w:val="0"/>
                <w:sz w:val="20"/>
                <w:szCs w:val="20"/>
              </w:rPr>
            </w:pPr>
            <w:ins w:id="1424" w:author="cuiqingsong" w:date="2017-08-11T16:37:00Z">
              <w:r>
                <w:rPr>
                  <w:rFonts w:asciiTheme="minorEastAsia" w:hAnsiTheme="minorEastAsia" w:cs="宋体" w:hint="eastAsia"/>
                  <w:color w:val="000000"/>
                  <w:kern w:val="0"/>
                  <w:sz w:val="20"/>
                  <w:szCs w:val="20"/>
                </w:rPr>
                <w:t>←</w:t>
              </w:r>
            </w:ins>
          </w:p>
        </w:tc>
        <w:tc>
          <w:tcPr>
            <w:tcW w:w="354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425" w:author="cuiqingsong" w:date="2017-08-11T16:37:00Z"/>
                <w:rFonts w:asciiTheme="minorEastAsia" w:hAnsiTheme="minorEastAsia" w:cs="宋体"/>
                <w:color w:val="000000" w:themeColor="text1"/>
                <w:kern w:val="0"/>
                <w:sz w:val="20"/>
                <w:szCs w:val="20"/>
              </w:rPr>
            </w:pPr>
          </w:p>
        </w:tc>
      </w:tr>
      <w:tr w:rsidR="00030F1C" w:rsidTr="001F37D6">
        <w:trPr>
          <w:trHeight w:val="270"/>
          <w:ins w:id="1426" w:author="cuiqingsong" w:date="2017-08-11T16:37:00Z"/>
        </w:trPr>
        <w:tc>
          <w:tcPr>
            <w:tcW w:w="798" w:type="dxa"/>
            <w:tcBorders>
              <w:top w:val="nil"/>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427" w:author="cuiqingsong" w:date="2017-08-11T16:37:00Z"/>
                <w:rFonts w:asciiTheme="minorEastAsia" w:hAnsiTheme="minorEastAsia" w:cs="宋体"/>
                <w:color w:val="000000" w:themeColor="text1"/>
                <w:kern w:val="0"/>
                <w:sz w:val="20"/>
                <w:szCs w:val="20"/>
              </w:rPr>
            </w:pPr>
            <w:ins w:id="1428" w:author="cuiqingsong" w:date="2017-08-11T16:37:00Z">
              <w:r>
                <w:rPr>
                  <w:rFonts w:asciiTheme="minorEastAsia" w:hAnsiTheme="minorEastAsia" w:cs="宋体" w:hint="eastAsia"/>
                  <w:color w:val="000000" w:themeColor="text1"/>
                  <w:kern w:val="0"/>
                  <w:sz w:val="20"/>
                  <w:szCs w:val="20"/>
                </w:rPr>
                <w:t>I10</w:t>
              </w:r>
            </w:ins>
          </w:p>
        </w:tc>
        <w:tc>
          <w:tcPr>
            <w:tcW w:w="17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429" w:author="cuiqingsong" w:date="2017-08-11T16:37:00Z"/>
                <w:rFonts w:asciiTheme="minorEastAsia" w:hAnsiTheme="minorEastAsia" w:cs="宋体"/>
                <w:color w:val="000000" w:themeColor="text1"/>
                <w:kern w:val="0"/>
                <w:sz w:val="20"/>
                <w:szCs w:val="20"/>
              </w:rPr>
            </w:pPr>
            <w:ins w:id="1430" w:author="cuiqingsong" w:date="2017-08-11T16:37:00Z">
              <w:r>
                <w:rPr>
                  <w:rFonts w:asciiTheme="minorEastAsia" w:hAnsiTheme="minorEastAsia" w:cs="宋体" w:hint="eastAsia"/>
                  <w:color w:val="000000" w:themeColor="text1"/>
                  <w:kern w:val="0"/>
                  <w:sz w:val="20"/>
                  <w:szCs w:val="20"/>
                </w:rPr>
                <w:t>instID</w:t>
              </w:r>
            </w:ins>
          </w:p>
        </w:tc>
        <w:tc>
          <w:tcPr>
            <w:tcW w:w="15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431" w:author="cuiqingsong" w:date="2017-08-11T16:37:00Z"/>
                <w:rFonts w:asciiTheme="minorEastAsia" w:hAnsiTheme="minorEastAsia" w:cs="宋体"/>
                <w:color w:val="000000" w:themeColor="text1"/>
                <w:kern w:val="0"/>
                <w:sz w:val="20"/>
                <w:szCs w:val="20"/>
              </w:rPr>
            </w:pPr>
            <w:ins w:id="1432" w:author="cuiqingsong" w:date="2017-08-11T16:37:00Z">
              <w:r>
                <w:rPr>
                  <w:rFonts w:asciiTheme="minorEastAsia" w:hAnsiTheme="minorEastAsia" w:cs="宋体" w:hint="eastAsia"/>
                  <w:color w:val="000000" w:themeColor="text1"/>
                  <w:kern w:val="0"/>
                  <w:sz w:val="20"/>
                  <w:szCs w:val="20"/>
                </w:rPr>
                <w:t>合约代码</w:t>
              </w:r>
            </w:ins>
          </w:p>
        </w:tc>
        <w:tc>
          <w:tcPr>
            <w:tcW w:w="76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433" w:author="cuiqingsong" w:date="2017-08-11T16:37:00Z"/>
                <w:rFonts w:asciiTheme="minorEastAsia" w:hAnsiTheme="minorEastAsia" w:cs="宋体"/>
                <w:color w:val="000000" w:themeColor="text1"/>
                <w:kern w:val="0"/>
                <w:sz w:val="20"/>
                <w:szCs w:val="20"/>
              </w:rPr>
            </w:pPr>
            <w:ins w:id="1434" w:author="cuiqingsong" w:date="2017-08-11T16:37:00Z">
              <w:r>
                <w:rPr>
                  <w:rFonts w:asciiTheme="minorEastAsia" w:hAnsiTheme="minorEastAsia" w:cs="宋体" w:hint="eastAsia"/>
                  <w:color w:val="000000" w:themeColor="text1"/>
                  <w:kern w:val="0"/>
                  <w:sz w:val="20"/>
                  <w:szCs w:val="20"/>
                </w:rPr>
                <w:t>M</w:t>
              </w:r>
            </w:ins>
          </w:p>
        </w:tc>
        <w:tc>
          <w:tcPr>
            <w:tcW w:w="79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435" w:author="cuiqingsong" w:date="2017-08-11T16:37:00Z"/>
                <w:rFonts w:asciiTheme="minorEastAsia" w:hAnsiTheme="minorEastAsia" w:cs="宋体"/>
                <w:color w:val="000000"/>
                <w:kern w:val="0"/>
                <w:sz w:val="20"/>
                <w:szCs w:val="20"/>
              </w:rPr>
            </w:pPr>
            <w:ins w:id="1436" w:author="cuiqingsong" w:date="2017-08-11T16:37:00Z">
              <w:r>
                <w:rPr>
                  <w:rFonts w:asciiTheme="minorEastAsia" w:hAnsiTheme="minorEastAsia" w:cs="宋体" w:hint="eastAsia"/>
                  <w:color w:val="000000" w:themeColor="text1"/>
                  <w:kern w:val="0"/>
                  <w:sz w:val="20"/>
                  <w:szCs w:val="20"/>
                </w:rPr>
                <w:t>-</w:t>
              </w:r>
            </w:ins>
          </w:p>
        </w:tc>
        <w:tc>
          <w:tcPr>
            <w:tcW w:w="354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437" w:author="cuiqingsong" w:date="2017-08-11T16:37:00Z"/>
                <w:rFonts w:asciiTheme="minorEastAsia" w:hAnsiTheme="minorEastAsia" w:cs="宋体"/>
                <w:color w:val="000000" w:themeColor="text1"/>
                <w:kern w:val="0"/>
                <w:sz w:val="20"/>
                <w:szCs w:val="20"/>
              </w:rPr>
            </w:pPr>
          </w:p>
        </w:tc>
      </w:tr>
      <w:tr w:rsidR="00030F1C" w:rsidTr="001F37D6">
        <w:trPr>
          <w:trHeight w:val="270"/>
          <w:ins w:id="1438" w:author="cuiqingsong" w:date="2017-08-11T16:37:00Z"/>
        </w:trPr>
        <w:tc>
          <w:tcPr>
            <w:tcW w:w="798" w:type="dxa"/>
            <w:tcBorders>
              <w:top w:val="nil"/>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439" w:author="cuiqingsong" w:date="2017-08-11T16:37:00Z"/>
                <w:rFonts w:asciiTheme="minorEastAsia" w:hAnsiTheme="minorEastAsia" w:cs="宋体"/>
                <w:color w:val="000000" w:themeColor="text1"/>
                <w:kern w:val="0"/>
                <w:sz w:val="20"/>
                <w:szCs w:val="20"/>
              </w:rPr>
            </w:pPr>
            <w:ins w:id="1440" w:author="cuiqingsong" w:date="2017-08-11T16:37:00Z">
              <w:r>
                <w:rPr>
                  <w:rFonts w:asciiTheme="minorEastAsia" w:hAnsiTheme="minorEastAsia" w:cs="宋体" w:hint="eastAsia"/>
                  <w:color w:val="000000" w:themeColor="text1"/>
                  <w:kern w:val="0"/>
                  <w:sz w:val="20"/>
                  <w:szCs w:val="20"/>
                </w:rPr>
                <w:t>A10</w:t>
              </w:r>
            </w:ins>
          </w:p>
        </w:tc>
        <w:tc>
          <w:tcPr>
            <w:tcW w:w="17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441" w:author="cuiqingsong" w:date="2017-08-11T16:37:00Z"/>
                <w:rFonts w:asciiTheme="minorEastAsia" w:hAnsiTheme="minorEastAsia" w:cs="宋体"/>
                <w:color w:val="000000" w:themeColor="text1"/>
                <w:kern w:val="0"/>
                <w:sz w:val="20"/>
                <w:szCs w:val="20"/>
              </w:rPr>
            </w:pPr>
            <w:ins w:id="1442" w:author="cuiqingsong" w:date="2017-08-11T16:37:00Z">
              <w:r>
                <w:rPr>
                  <w:rFonts w:asciiTheme="minorEastAsia" w:hAnsiTheme="minorEastAsia" w:cs="宋体" w:hint="eastAsia"/>
                  <w:color w:val="000000" w:themeColor="text1"/>
                  <w:kern w:val="0"/>
                  <w:sz w:val="20"/>
                  <w:szCs w:val="20"/>
                </w:rPr>
                <w:t>bankAccountNo</w:t>
              </w:r>
            </w:ins>
          </w:p>
        </w:tc>
        <w:tc>
          <w:tcPr>
            <w:tcW w:w="15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443" w:author="cuiqingsong" w:date="2017-08-11T16:37:00Z"/>
                <w:rFonts w:asciiTheme="minorEastAsia" w:hAnsiTheme="minorEastAsia" w:cs="宋体"/>
                <w:color w:val="000000" w:themeColor="text1"/>
                <w:kern w:val="0"/>
                <w:sz w:val="20"/>
                <w:szCs w:val="20"/>
              </w:rPr>
            </w:pPr>
            <w:ins w:id="1444" w:author="cuiqingsong" w:date="2017-08-11T16:37:00Z">
              <w:r>
                <w:rPr>
                  <w:rFonts w:asciiTheme="minorEastAsia" w:hAnsiTheme="minorEastAsia" w:cs="宋体" w:hint="eastAsia"/>
                  <w:color w:val="000000" w:themeColor="text1"/>
                  <w:kern w:val="0"/>
                  <w:sz w:val="20"/>
                  <w:szCs w:val="20"/>
                </w:rPr>
                <w:t>银行卡号</w:t>
              </w:r>
            </w:ins>
          </w:p>
        </w:tc>
        <w:tc>
          <w:tcPr>
            <w:tcW w:w="76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445" w:author="cuiqingsong" w:date="2017-08-11T16:37:00Z"/>
                <w:rFonts w:asciiTheme="minorEastAsia" w:hAnsiTheme="minorEastAsia" w:cs="宋体"/>
                <w:color w:val="000000" w:themeColor="text1"/>
                <w:kern w:val="0"/>
                <w:sz w:val="20"/>
                <w:szCs w:val="20"/>
              </w:rPr>
            </w:pPr>
            <w:ins w:id="1446" w:author="cuiqingsong" w:date="2017-08-11T16:37:00Z">
              <w:r>
                <w:rPr>
                  <w:rFonts w:asciiTheme="minorEastAsia" w:hAnsiTheme="minorEastAsia" w:cs="宋体" w:hint="eastAsia"/>
                  <w:color w:val="000000" w:themeColor="text1"/>
                  <w:kern w:val="0"/>
                  <w:sz w:val="20"/>
                  <w:szCs w:val="20"/>
                </w:rPr>
                <w:t>C</w:t>
              </w:r>
            </w:ins>
          </w:p>
        </w:tc>
        <w:tc>
          <w:tcPr>
            <w:tcW w:w="79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447" w:author="cuiqingsong" w:date="2017-08-11T16:37:00Z"/>
                <w:rFonts w:asciiTheme="minorEastAsia" w:hAnsiTheme="minorEastAsia" w:cs="宋体"/>
                <w:color w:val="000000" w:themeColor="text1"/>
                <w:kern w:val="0"/>
                <w:sz w:val="20"/>
                <w:szCs w:val="20"/>
              </w:rPr>
            </w:pPr>
            <w:ins w:id="1448" w:author="cuiqingsong" w:date="2017-08-11T16:37:00Z">
              <w:r>
                <w:rPr>
                  <w:rFonts w:asciiTheme="minorEastAsia" w:hAnsiTheme="minorEastAsia" w:cs="宋体" w:hint="eastAsia"/>
                  <w:color w:val="000000" w:themeColor="text1"/>
                  <w:kern w:val="0"/>
                  <w:sz w:val="20"/>
                  <w:szCs w:val="20"/>
                </w:rPr>
                <w:t>-</w:t>
              </w:r>
            </w:ins>
          </w:p>
        </w:tc>
        <w:tc>
          <w:tcPr>
            <w:tcW w:w="354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449" w:author="cuiqingsong" w:date="2017-08-11T16:37:00Z"/>
                <w:rFonts w:asciiTheme="minorEastAsia" w:hAnsiTheme="minorEastAsia" w:cs="宋体"/>
                <w:color w:val="000000" w:themeColor="text1"/>
                <w:kern w:val="0"/>
                <w:sz w:val="20"/>
                <w:szCs w:val="20"/>
              </w:rPr>
            </w:pPr>
            <w:ins w:id="1450" w:author="cuiqingsong" w:date="2017-08-11T16:37:00Z">
              <w:r>
                <w:rPr>
                  <w:rFonts w:asciiTheme="minorEastAsia" w:hAnsiTheme="minorEastAsia" w:cs="宋体" w:hint="eastAsia"/>
                  <w:color w:val="000000" w:themeColor="text1"/>
                  <w:kern w:val="0"/>
                  <w:sz w:val="20"/>
                  <w:szCs w:val="20"/>
                </w:rPr>
                <w:t>银行类会员必填</w:t>
              </w:r>
            </w:ins>
          </w:p>
        </w:tc>
      </w:tr>
      <w:tr w:rsidR="00030F1C" w:rsidTr="001F37D6">
        <w:trPr>
          <w:trHeight w:val="270"/>
          <w:ins w:id="1451" w:author="cuiqingsong" w:date="2017-08-11T16:37:00Z"/>
        </w:trPr>
        <w:tc>
          <w:tcPr>
            <w:tcW w:w="798" w:type="dxa"/>
            <w:tcBorders>
              <w:top w:val="nil"/>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452" w:author="cuiqingsong" w:date="2017-08-11T16:37:00Z"/>
                <w:rFonts w:asciiTheme="minorEastAsia" w:hAnsiTheme="minorEastAsia" w:cs="宋体"/>
                <w:color w:val="000000" w:themeColor="text1"/>
                <w:kern w:val="0"/>
                <w:sz w:val="20"/>
                <w:szCs w:val="20"/>
              </w:rPr>
            </w:pPr>
            <w:ins w:id="1453" w:author="cuiqingsong" w:date="2017-08-11T16:37:00Z">
              <w:r>
                <w:rPr>
                  <w:rFonts w:asciiTheme="minorEastAsia" w:hAnsiTheme="minorEastAsia" w:cs="宋体" w:hint="eastAsia"/>
                  <w:color w:val="000000" w:themeColor="text1"/>
                  <w:kern w:val="0"/>
                  <w:sz w:val="20"/>
                  <w:szCs w:val="20"/>
                </w:rPr>
                <w:t>A81</w:t>
              </w:r>
            </w:ins>
          </w:p>
        </w:tc>
        <w:tc>
          <w:tcPr>
            <w:tcW w:w="17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454" w:author="cuiqingsong" w:date="2017-08-11T16:37:00Z"/>
                <w:rFonts w:asciiTheme="minorEastAsia" w:hAnsiTheme="minorEastAsia" w:cs="宋体"/>
                <w:color w:val="000000" w:themeColor="text1"/>
                <w:kern w:val="0"/>
                <w:sz w:val="20"/>
                <w:szCs w:val="20"/>
              </w:rPr>
            </w:pPr>
            <w:ins w:id="1455" w:author="cuiqingsong" w:date="2017-08-11T16:37:00Z">
              <w:r>
                <w:rPr>
                  <w:rFonts w:asciiTheme="minorEastAsia" w:hAnsiTheme="minorEastAsia" w:cs="宋体"/>
                  <w:color w:val="000000" w:themeColor="text1"/>
                  <w:kern w:val="0"/>
                  <w:sz w:val="20"/>
                  <w:szCs w:val="20"/>
                </w:rPr>
                <w:t>accountCode</w:t>
              </w:r>
            </w:ins>
          </w:p>
        </w:tc>
        <w:tc>
          <w:tcPr>
            <w:tcW w:w="15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456" w:author="cuiqingsong" w:date="2017-08-11T16:37:00Z"/>
                <w:rFonts w:asciiTheme="minorEastAsia" w:hAnsiTheme="minorEastAsia" w:cs="宋体"/>
                <w:color w:val="000000" w:themeColor="text1"/>
                <w:kern w:val="0"/>
                <w:sz w:val="20"/>
                <w:szCs w:val="20"/>
              </w:rPr>
            </w:pPr>
            <w:ins w:id="1457" w:author="cuiqingsong" w:date="2017-08-11T16:37:00Z">
              <w:r>
                <w:rPr>
                  <w:rFonts w:asciiTheme="minorEastAsia" w:hAnsiTheme="minorEastAsia" w:cs="宋体" w:hint="eastAsia"/>
                  <w:color w:val="000000" w:themeColor="text1"/>
                  <w:kern w:val="0"/>
                  <w:sz w:val="20"/>
                  <w:szCs w:val="20"/>
                </w:rPr>
                <w:t>资金</w:t>
              </w:r>
              <w:proofErr w:type="gramStart"/>
              <w:r>
                <w:rPr>
                  <w:rFonts w:asciiTheme="minorEastAsia" w:hAnsiTheme="minorEastAsia" w:cs="宋体" w:hint="eastAsia"/>
                  <w:color w:val="000000" w:themeColor="text1"/>
                  <w:kern w:val="0"/>
                  <w:sz w:val="20"/>
                  <w:szCs w:val="20"/>
                </w:rPr>
                <w:t>帐号</w:t>
              </w:r>
              <w:proofErr w:type="gramEnd"/>
            </w:ins>
          </w:p>
        </w:tc>
        <w:tc>
          <w:tcPr>
            <w:tcW w:w="76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458" w:author="cuiqingsong" w:date="2017-08-11T16:37:00Z"/>
                <w:rFonts w:asciiTheme="minorEastAsia" w:hAnsiTheme="minorEastAsia" w:cs="宋体"/>
                <w:color w:val="000000" w:themeColor="text1"/>
                <w:kern w:val="0"/>
                <w:sz w:val="20"/>
                <w:szCs w:val="20"/>
              </w:rPr>
            </w:pPr>
            <w:ins w:id="1459" w:author="cuiqingsong" w:date="2017-08-11T16:37:00Z">
              <w:r>
                <w:rPr>
                  <w:rFonts w:asciiTheme="minorEastAsia" w:hAnsiTheme="minorEastAsia" w:cs="宋体" w:hint="eastAsia"/>
                  <w:color w:val="000000" w:themeColor="text1"/>
                  <w:kern w:val="0"/>
                  <w:sz w:val="20"/>
                  <w:szCs w:val="20"/>
                </w:rPr>
                <w:t>C</w:t>
              </w:r>
            </w:ins>
          </w:p>
        </w:tc>
        <w:tc>
          <w:tcPr>
            <w:tcW w:w="79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460" w:author="cuiqingsong" w:date="2017-08-11T16:37:00Z"/>
                <w:rFonts w:asciiTheme="minorEastAsia" w:hAnsiTheme="minorEastAsia" w:cs="宋体"/>
                <w:color w:val="000000" w:themeColor="text1"/>
                <w:kern w:val="0"/>
                <w:sz w:val="20"/>
                <w:szCs w:val="20"/>
              </w:rPr>
            </w:pPr>
            <w:ins w:id="1461" w:author="cuiqingsong" w:date="2017-08-11T16:37:00Z">
              <w:r>
                <w:rPr>
                  <w:rFonts w:asciiTheme="minorEastAsia" w:hAnsiTheme="minorEastAsia" w:cs="宋体" w:hint="eastAsia"/>
                  <w:color w:val="000000" w:themeColor="text1"/>
                  <w:kern w:val="0"/>
                  <w:sz w:val="20"/>
                  <w:szCs w:val="20"/>
                </w:rPr>
                <w:t>-</w:t>
              </w:r>
            </w:ins>
          </w:p>
        </w:tc>
        <w:tc>
          <w:tcPr>
            <w:tcW w:w="354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462" w:author="cuiqingsong" w:date="2017-08-11T16:37:00Z"/>
                <w:rFonts w:asciiTheme="minorEastAsia" w:hAnsiTheme="minorEastAsia" w:cs="宋体"/>
                <w:color w:val="000000" w:themeColor="text1"/>
                <w:kern w:val="0"/>
                <w:sz w:val="20"/>
                <w:szCs w:val="20"/>
              </w:rPr>
            </w:pPr>
            <w:ins w:id="1463" w:author="cuiqingsong" w:date="2017-08-11T16:37:00Z">
              <w:r>
                <w:rPr>
                  <w:rFonts w:asciiTheme="minorEastAsia" w:hAnsiTheme="minorEastAsia" w:cs="宋体" w:hint="eastAsia"/>
                  <w:color w:val="000000" w:themeColor="text1"/>
                  <w:kern w:val="0"/>
                  <w:sz w:val="20"/>
                  <w:szCs w:val="20"/>
                </w:rPr>
                <w:t>非银行类会员必填</w:t>
              </w:r>
            </w:ins>
          </w:p>
        </w:tc>
      </w:tr>
      <w:tr w:rsidR="00030F1C" w:rsidTr="001F37D6">
        <w:trPr>
          <w:trHeight w:val="270"/>
          <w:ins w:id="1464" w:author="cuiqingsong" w:date="2017-08-11T16:37:00Z"/>
        </w:trPr>
        <w:tc>
          <w:tcPr>
            <w:tcW w:w="798" w:type="dxa"/>
            <w:tcBorders>
              <w:top w:val="nil"/>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465" w:author="cuiqingsong" w:date="2017-08-11T16:37:00Z"/>
                <w:rFonts w:asciiTheme="minorEastAsia" w:hAnsiTheme="minorEastAsia" w:cs="宋体"/>
                <w:color w:val="000000" w:themeColor="text1"/>
                <w:kern w:val="0"/>
                <w:sz w:val="20"/>
                <w:szCs w:val="20"/>
              </w:rPr>
            </w:pPr>
            <w:ins w:id="1466" w:author="cuiqingsong" w:date="2017-08-11T16:37:00Z">
              <w:r>
                <w:rPr>
                  <w:rFonts w:asciiTheme="minorEastAsia" w:hAnsiTheme="minorEastAsia" w:cs="宋体"/>
                  <w:color w:val="000000" w:themeColor="text1"/>
                  <w:kern w:val="0"/>
                  <w:sz w:val="20"/>
                  <w:szCs w:val="20"/>
                </w:rPr>
                <w:t>I00</w:t>
              </w:r>
            </w:ins>
          </w:p>
        </w:tc>
        <w:tc>
          <w:tcPr>
            <w:tcW w:w="17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467" w:author="cuiqingsong" w:date="2017-08-11T16:37:00Z"/>
                <w:rFonts w:asciiTheme="minorEastAsia" w:hAnsiTheme="minorEastAsia" w:cs="宋体"/>
                <w:color w:val="000000" w:themeColor="text1"/>
                <w:kern w:val="0"/>
                <w:sz w:val="20"/>
                <w:szCs w:val="20"/>
              </w:rPr>
            </w:pPr>
            <w:ins w:id="1468" w:author="cuiqingsong" w:date="2017-08-11T16:37:00Z">
              <w:r>
                <w:rPr>
                  <w:rFonts w:asciiTheme="minorEastAsia" w:hAnsiTheme="minorEastAsia" w:cs="宋体"/>
                  <w:color w:val="000000" w:themeColor="text1"/>
                  <w:kern w:val="0"/>
                  <w:sz w:val="20"/>
                  <w:szCs w:val="20"/>
                </w:rPr>
                <w:t>marketID</w:t>
              </w:r>
            </w:ins>
          </w:p>
        </w:tc>
        <w:tc>
          <w:tcPr>
            <w:tcW w:w="15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469" w:author="cuiqingsong" w:date="2017-08-11T16:37:00Z"/>
                <w:rFonts w:asciiTheme="minorEastAsia" w:hAnsiTheme="minorEastAsia" w:cs="宋体"/>
                <w:color w:val="000000" w:themeColor="text1"/>
                <w:kern w:val="0"/>
                <w:sz w:val="20"/>
                <w:szCs w:val="20"/>
              </w:rPr>
            </w:pPr>
            <w:ins w:id="1470" w:author="cuiqingsong" w:date="2017-08-11T16:37:00Z">
              <w:r>
                <w:rPr>
                  <w:rFonts w:asciiTheme="minorEastAsia" w:hAnsiTheme="minorEastAsia" w:cs="宋体" w:hint="eastAsia"/>
                  <w:color w:val="000000" w:themeColor="text1"/>
                  <w:kern w:val="0"/>
                  <w:sz w:val="20"/>
                  <w:szCs w:val="20"/>
                </w:rPr>
                <w:t>市场代码</w:t>
              </w:r>
            </w:ins>
          </w:p>
        </w:tc>
        <w:tc>
          <w:tcPr>
            <w:tcW w:w="76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471" w:author="cuiqingsong" w:date="2017-08-11T16:37:00Z"/>
                <w:rFonts w:asciiTheme="minorEastAsia" w:hAnsiTheme="minorEastAsia" w:cs="宋体"/>
                <w:color w:val="000000" w:themeColor="text1"/>
                <w:kern w:val="0"/>
                <w:sz w:val="20"/>
                <w:szCs w:val="20"/>
              </w:rPr>
            </w:pPr>
            <w:ins w:id="1472" w:author="cuiqingsong" w:date="2017-08-11T16:37:00Z">
              <w:r>
                <w:rPr>
                  <w:rFonts w:asciiTheme="minorEastAsia" w:hAnsiTheme="minorEastAsia" w:cs="宋体" w:hint="eastAsia"/>
                  <w:color w:val="000000" w:themeColor="text1"/>
                  <w:kern w:val="0"/>
                  <w:sz w:val="20"/>
                  <w:szCs w:val="20"/>
                </w:rPr>
                <w:t>M</w:t>
              </w:r>
            </w:ins>
          </w:p>
        </w:tc>
        <w:tc>
          <w:tcPr>
            <w:tcW w:w="79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473" w:author="cuiqingsong" w:date="2017-08-11T16:37:00Z"/>
                <w:rFonts w:asciiTheme="minorEastAsia" w:hAnsiTheme="minorEastAsia" w:cs="宋体"/>
                <w:color w:val="000000" w:themeColor="text1"/>
                <w:kern w:val="0"/>
                <w:sz w:val="20"/>
                <w:szCs w:val="20"/>
              </w:rPr>
            </w:pPr>
            <w:ins w:id="1474" w:author="cuiqingsong" w:date="2017-08-11T16:37:00Z">
              <w:r>
                <w:rPr>
                  <w:rFonts w:asciiTheme="minorEastAsia" w:hAnsiTheme="minorEastAsia" w:cs="宋体" w:hint="eastAsia"/>
                  <w:color w:val="000000" w:themeColor="text1"/>
                  <w:kern w:val="0"/>
                  <w:sz w:val="20"/>
                  <w:szCs w:val="20"/>
                </w:rPr>
                <w:t>-</w:t>
              </w:r>
            </w:ins>
          </w:p>
        </w:tc>
        <w:tc>
          <w:tcPr>
            <w:tcW w:w="354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475" w:author="cuiqingsong" w:date="2017-08-11T16:37:00Z"/>
                <w:rFonts w:asciiTheme="minorEastAsia" w:hAnsiTheme="minorEastAsia" w:cs="宋体"/>
                <w:color w:val="000000" w:themeColor="text1"/>
                <w:kern w:val="0"/>
                <w:sz w:val="20"/>
                <w:szCs w:val="20"/>
              </w:rPr>
            </w:pPr>
            <w:ins w:id="1476" w:author="cuiqingsong" w:date="2017-08-11T16:37:00Z">
              <w:r>
                <w:rPr>
                  <w:rFonts w:asciiTheme="minorEastAsia" w:hAnsiTheme="minorEastAsia" w:cs="宋体" w:hint="eastAsia"/>
                  <w:color w:val="000000" w:themeColor="text1"/>
                  <w:kern w:val="0"/>
                  <w:sz w:val="20"/>
                  <w:szCs w:val="20"/>
                </w:rPr>
                <w:t>0</w:t>
              </w:r>
              <w:r>
                <w:rPr>
                  <w:rFonts w:asciiTheme="minorEastAsia" w:hAnsiTheme="minorEastAsia" w:cs="宋体"/>
                  <w:color w:val="000000" w:themeColor="text1"/>
                  <w:kern w:val="0"/>
                  <w:sz w:val="20"/>
                  <w:szCs w:val="20"/>
                </w:rPr>
                <w:t>2-</w:t>
              </w:r>
              <w:r>
                <w:rPr>
                  <w:rFonts w:asciiTheme="minorEastAsia" w:hAnsiTheme="minorEastAsia" w:cs="宋体" w:hint="eastAsia"/>
                  <w:color w:val="000000" w:themeColor="text1"/>
                  <w:kern w:val="0"/>
                  <w:sz w:val="20"/>
                  <w:szCs w:val="20"/>
                </w:rPr>
                <w:t>递延</w:t>
              </w:r>
            </w:ins>
          </w:p>
        </w:tc>
      </w:tr>
      <w:tr w:rsidR="00030F1C" w:rsidTr="001F37D6">
        <w:trPr>
          <w:trHeight w:val="270"/>
          <w:ins w:id="1477" w:author="cuiqingsong" w:date="2017-08-11T16:37:00Z"/>
        </w:trPr>
        <w:tc>
          <w:tcPr>
            <w:tcW w:w="798" w:type="dxa"/>
            <w:tcBorders>
              <w:top w:val="nil"/>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478" w:author="cuiqingsong" w:date="2017-08-11T16:37:00Z"/>
                <w:rFonts w:asciiTheme="minorEastAsia" w:hAnsiTheme="minorEastAsia" w:cs="宋体"/>
                <w:color w:val="000000" w:themeColor="text1"/>
                <w:kern w:val="0"/>
                <w:sz w:val="20"/>
                <w:szCs w:val="20"/>
              </w:rPr>
            </w:pPr>
            <w:ins w:id="1479" w:author="cuiqingsong" w:date="2017-08-11T16:37:00Z">
              <w:r>
                <w:rPr>
                  <w:rFonts w:asciiTheme="minorEastAsia" w:hAnsiTheme="minorEastAsia" w:cs="宋体" w:hint="eastAsia"/>
                  <w:color w:val="000000" w:themeColor="text1"/>
                  <w:kern w:val="0"/>
                  <w:sz w:val="20"/>
                  <w:szCs w:val="20"/>
                </w:rPr>
                <w:t>O02</w:t>
              </w:r>
            </w:ins>
          </w:p>
        </w:tc>
        <w:tc>
          <w:tcPr>
            <w:tcW w:w="17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480" w:author="cuiqingsong" w:date="2017-08-11T16:37:00Z"/>
                <w:rFonts w:asciiTheme="minorEastAsia" w:hAnsiTheme="minorEastAsia" w:cs="宋体"/>
                <w:color w:val="000000" w:themeColor="text1"/>
                <w:kern w:val="0"/>
                <w:sz w:val="20"/>
                <w:szCs w:val="20"/>
              </w:rPr>
            </w:pPr>
            <w:ins w:id="1481" w:author="cuiqingsong" w:date="2017-08-11T16:37:00Z">
              <w:r>
                <w:rPr>
                  <w:rFonts w:asciiTheme="minorEastAsia" w:hAnsiTheme="minorEastAsia" w:cs="宋体" w:hint="eastAsia"/>
                  <w:color w:val="000000" w:themeColor="text1"/>
                  <w:kern w:val="0"/>
                  <w:sz w:val="20"/>
                  <w:szCs w:val="20"/>
                </w:rPr>
                <w:t>buyOrSell</w:t>
              </w:r>
            </w:ins>
          </w:p>
        </w:tc>
        <w:tc>
          <w:tcPr>
            <w:tcW w:w="15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482" w:author="cuiqingsong" w:date="2017-08-11T16:37:00Z"/>
                <w:rFonts w:asciiTheme="minorEastAsia" w:hAnsiTheme="minorEastAsia" w:cs="宋体"/>
                <w:color w:val="000000" w:themeColor="text1"/>
                <w:kern w:val="0"/>
                <w:sz w:val="20"/>
                <w:szCs w:val="20"/>
              </w:rPr>
            </w:pPr>
            <w:ins w:id="1483" w:author="cuiqingsong" w:date="2017-08-11T16:37:00Z">
              <w:r>
                <w:rPr>
                  <w:rFonts w:asciiTheme="minorEastAsia" w:hAnsiTheme="minorEastAsia" w:cs="宋体" w:hint="eastAsia"/>
                  <w:color w:val="000000" w:themeColor="text1"/>
                  <w:kern w:val="0"/>
                  <w:sz w:val="20"/>
                  <w:szCs w:val="20"/>
                </w:rPr>
                <w:t>买卖方向</w:t>
              </w:r>
            </w:ins>
          </w:p>
        </w:tc>
        <w:tc>
          <w:tcPr>
            <w:tcW w:w="76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484" w:author="cuiqingsong" w:date="2017-08-11T16:37:00Z"/>
                <w:rFonts w:asciiTheme="minorEastAsia" w:hAnsiTheme="minorEastAsia" w:cs="宋体"/>
                <w:color w:val="000000" w:themeColor="text1"/>
                <w:kern w:val="0"/>
                <w:sz w:val="20"/>
                <w:szCs w:val="20"/>
              </w:rPr>
            </w:pPr>
            <w:ins w:id="1485" w:author="cuiqingsong" w:date="2017-08-11T16:37:00Z">
              <w:r>
                <w:rPr>
                  <w:rFonts w:asciiTheme="minorEastAsia" w:hAnsiTheme="minorEastAsia" w:cs="宋体" w:hint="eastAsia"/>
                  <w:color w:val="000000" w:themeColor="text1"/>
                  <w:kern w:val="0"/>
                  <w:sz w:val="20"/>
                  <w:szCs w:val="20"/>
                </w:rPr>
                <w:t>M</w:t>
              </w:r>
            </w:ins>
          </w:p>
        </w:tc>
        <w:tc>
          <w:tcPr>
            <w:tcW w:w="79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486" w:author="cuiqingsong" w:date="2017-08-11T16:37:00Z"/>
                <w:rFonts w:asciiTheme="minorEastAsia" w:hAnsiTheme="minorEastAsia" w:cs="宋体"/>
                <w:color w:val="000000" w:themeColor="text1"/>
                <w:kern w:val="0"/>
                <w:sz w:val="20"/>
                <w:szCs w:val="20"/>
              </w:rPr>
            </w:pPr>
            <w:ins w:id="1487" w:author="cuiqingsong" w:date="2017-08-11T16:37:00Z">
              <w:r>
                <w:rPr>
                  <w:rFonts w:asciiTheme="minorEastAsia" w:hAnsiTheme="minorEastAsia" w:cs="宋体" w:hint="eastAsia"/>
                  <w:color w:val="000000" w:themeColor="text1"/>
                  <w:kern w:val="0"/>
                  <w:sz w:val="20"/>
                  <w:szCs w:val="20"/>
                </w:rPr>
                <w:t>-</w:t>
              </w:r>
            </w:ins>
          </w:p>
        </w:tc>
        <w:tc>
          <w:tcPr>
            <w:tcW w:w="354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488" w:author="cuiqingsong" w:date="2017-08-11T16:37:00Z"/>
                <w:rFonts w:asciiTheme="minorEastAsia" w:hAnsiTheme="minorEastAsia" w:cs="宋体"/>
                <w:color w:val="000000" w:themeColor="text1"/>
                <w:kern w:val="0"/>
                <w:sz w:val="20"/>
                <w:szCs w:val="20"/>
              </w:rPr>
            </w:pPr>
            <w:ins w:id="1489" w:author="cuiqingsong" w:date="2017-08-11T16:37:00Z">
              <w:r>
                <w:rPr>
                  <w:rFonts w:asciiTheme="minorEastAsia" w:hAnsiTheme="minorEastAsia" w:cs="宋体" w:hint="eastAsia"/>
                  <w:color w:val="000000" w:themeColor="text1"/>
                  <w:kern w:val="0"/>
                  <w:sz w:val="20"/>
                  <w:szCs w:val="20"/>
                </w:rPr>
                <w:t>b-买,s-卖</w:t>
              </w:r>
            </w:ins>
          </w:p>
        </w:tc>
      </w:tr>
      <w:tr w:rsidR="00030F1C" w:rsidTr="001F37D6">
        <w:trPr>
          <w:trHeight w:val="270"/>
          <w:ins w:id="1490" w:author="cuiqingsong" w:date="2017-08-11T16:37:00Z"/>
        </w:trPr>
        <w:tc>
          <w:tcPr>
            <w:tcW w:w="798" w:type="dxa"/>
            <w:tcBorders>
              <w:top w:val="nil"/>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491" w:author="cuiqingsong" w:date="2017-08-11T16:37:00Z"/>
                <w:rFonts w:asciiTheme="minorEastAsia" w:hAnsiTheme="minorEastAsia" w:cs="宋体"/>
                <w:color w:val="000000" w:themeColor="text1"/>
                <w:kern w:val="0"/>
                <w:sz w:val="20"/>
                <w:szCs w:val="20"/>
              </w:rPr>
            </w:pPr>
            <w:ins w:id="1492" w:author="cuiqingsong" w:date="2017-08-11T16:37:00Z">
              <w:r>
                <w:rPr>
                  <w:rFonts w:asciiTheme="minorEastAsia" w:hAnsiTheme="minorEastAsia" w:hint="eastAsia"/>
                  <w:color w:val="000000" w:themeColor="text1"/>
                  <w:sz w:val="20"/>
                  <w:szCs w:val="20"/>
                </w:rPr>
                <w:t>O03</w:t>
              </w:r>
            </w:ins>
          </w:p>
        </w:tc>
        <w:tc>
          <w:tcPr>
            <w:tcW w:w="17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493" w:author="cuiqingsong" w:date="2017-08-11T16:37:00Z"/>
                <w:rFonts w:asciiTheme="minorEastAsia" w:hAnsiTheme="minorEastAsia" w:cs="宋体"/>
                <w:color w:val="000000" w:themeColor="text1"/>
                <w:kern w:val="0"/>
                <w:sz w:val="20"/>
                <w:szCs w:val="20"/>
              </w:rPr>
            </w:pPr>
            <w:ins w:id="1494" w:author="cuiqingsong" w:date="2017-08-11T16:37:00Z">
              <w:r>
                <w:rPr>
                  <w:rFonts w:asciiTheme="minorEastAsia" w:hAnsiTheme="minorEastAsia" w:hint="eastAsia"/>
                  <w:color w:val="000000" w:themeColor="text1"/>
                  <w:sz w:val="20"/>
                  <w:szCs w:val="20"/>
                </w:rPr>
                <w:t>offSetFlag</w:t>
              </w:r>
            </w:ins>
          </w:p>
        </w:tc>
        <w:tc>
          <w:tcPr>
            <w:tcW w:w="15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495" w:author="cuiqingsong" w:date="2017-08-11T16:37:00Z"/>
                <w:rFonts w:asciiTheme="minorEastAsia" w:hAnsiTheme="minorEastAsia" w:cs="宋体"/>
                <w:color w:val="000000" w:themeColor="text1"/>
                <w:kern w:val="0"/>
                <w:sz w:val="20"/>
                <w:szCs w:val="20"/>
              </w:rPr>
            </w:pPr>
            <w:ins w:id="1496" w:author="cuiqingsong" w:date="2017-08-11T16:37:00Z">
              <w:r>
                <w:rPr>
                  <w:rFonts w:asciiTheme="minorEastAsia" w:hAnsiTheme="minorEastAsia" w:hint="eastAsia"/>
                  <w:color w:val="000000" w:themeColor="text1"/>
                  <w:sz w:val="20"/>
                  <w:szCs w:val="20"/>
                </w:rPr>
                <w:t>开平标志</w:t>
              </w:r>
            </w:ins>
          </w:p>
        </w:tc>
        <w:tc>
          <w:tcPr>
            <w:tcW w:w="76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497" w:author="cuiqingsong" w:date="2017-08-11T16:37:00Z"/>
                <w:rFonts w:asciiTheme="minorEastAsia" w:hAnsiTheme="minorEastAsia" w:cs="宋体"/>
                <w:color w:val="000000" w:themeColor="text1"/>
                <w:kern w:val="0"/>
                <w:sz w:val="20"/>
                <w:szCs w:val="20"/>
              </w:rPr>
            </w:pPr>
            <w:ins w:id="1498" w:author="cuiqingsong" w:date="2017-08-11T16:37:00Z">
              <w:r>
                <w:rPr>
                  <w:rFonts w:asciiTheme="minorEastAsia" w:hAnsiTheme="minorEastAsia" w:cs="宋体"/>
                  <w:color w:val="000000" w:themeColor="text1"/>
                  <w:kern w:val="0"/>
                  <w:sz w:val="20"/>
                  <w:szCs w:val="20"/>
                </w:rPr>
                <w:t>M</w:t>
              </w:r>
            </w:ins>
          </w:p>
        </w:tc>
        <w:tc>
          <w:tcPr>
            <w:tcW w:w="79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499" w:author="cuiqingsong" w:date="2017-08-11T16:37:00Z"/>
                <w:rFonts w:asciiTheme="minorEastAsia" w:hAnsiTheme="minorEastAsia" w:cs="宋体"/>
                <w:color w:val="000000" w:themeColor="text1"/>
                <w:kern w:val="0"/>
                <w:sz w:val="20"/>
                <w:szCs w:val="20"/>
              </w:rPr>
            </w:pPr>
            <w:ins w:id="1500" w:author="cuiqingsong" w:date="2017-08-11T16:37:00Z">
              <w:r>
                <w:rPr>
                  <w:rFonts w:asciiTheme="minorEastAsia" w:hAnsiTheme="minorEastAsia" w:cs="宋体" w:hint="eastAsia"/>
                  <w:color w:val="000000" w:themeColor="text1"/>
                  <w:kern w:val="0"/>
                  <w:sz w:val="20"/>
                  <w:szCs w:val="20"/>
                </w:rPr>
                <w:t>-</w:t>
              </w:r>
            </w:ins>
          </w:p>
        </w:tc>
        <w:tc>
          <w:tcPr>
            <w:tcW w:w="354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501" w:author="cuiqingsong" w:date="2017-08-11T16:37:00Z"/>
                <w:rFonts w:asciiTheme="minorEastAsia" w:hAnsiTheme="minorEastAsia" w:cs="宋体"/>
                <w:color w:val="000000" w:themeColor="text1"/>
                <w:kern w:val="0"/>
                <w:sz w:val="20"/>
                <w:szCs w:val="20"/>
              </w:rPr>
            </w:pPr>
            <w:ins w:id="1502" w:author="cuiqingsong" w:date="2017-08-11T16:37:00Z">
              <w:r>
                <w:rPr>
                  <w:rFonts w:asciiTheme="minorEastAsia" w:hAnsiTheme="minorEastAsia" w:cs="宋体" w:hint="eastAsia"/>
                  <w:color w:val="000000" w:themeColor="text1"/>
                  <w:kern w:val="0"/>
                  <w:sz w:val="20"/>
                  <w:szCs w:val="20"/>
                </w:rPr>
                <w:t>0-开仓，1-平仓</w:t>
              </w:r>
            </w:ins>
          </w:p>
        </w:tc>
      </w:tr>
      <w:tr w:rsidR="00975BA9" w:rsidTr="001F37D6">
        <w:trPr>
          <w:trHeight w:val="270"/>
          <w:ins w:id="1503" w:author="cuiqingsong" w:date="2017-08-21T17:31:00Z"/>
        </w:trPr>
        <w:tc>
          <w:tcPr>
            <w:tcW w:w="798" w:type="dxa"/>
            <w:tcBorders>
              <w:top w:val="nil"/>
              <w:left w:val="single" w:sz="4" w:space="0" w:color="auto"/>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504" w:author="cuiqingsong" w:date="2017-08-21T17:31:00Z"/>
                <w:rFonts w:asciiTheme="minorEastAsia" w:hAnsiTheme="minorEastAsia"/>
                <w:color w:val="000000" w:themeColor="text1"/>
                <w:sz w:val="20"/>
                <w:szCs w:val="20"/>
              </w:rPr>
            </w:pPr>
            <w:ins w:id="1505" w:author="cuiqingsong" w:date="2017-08-21T17:31:00Z">
              <w:r>
                <w:rPr>
                  <w:rFonts w:asciiTheme="minorEastAsia" w:hAnsiTheme="minorEastAsia" w:hint="eastAsia"/>
                  <w:color w:val="000000" w:themeColor="text1"/>
                  <w:sz w:val="20"/>
                  <w:szCs w:val="20"/>
                </w:rPr>
                <w:t>O</w:t>
              </w:r>
            </w:ins>
            <w:ins w:id="1506" w:author="cuiqingsong" w:date="2017-08-25T11:20:00Z">
              <w:r w:rsidR="008C1DB2">
                <w:rPr>
                  <w:rFonts w:asciiTheme="minorEastAsia" w:hAnsiTheme="minorEastAsia"/>
                  <w:color w:val="000000" w:themeColor="text1"/>
                  <w:sz w:val="20"/>
                  <w:szCs w:val="20"/>
                </w:rPr>
                <w:t>27</w:t>
              </w:r>
            </w:ins>
          </w:p>
        </w:tc>
        <w:tc>
          <w:tcPr>
            <w:tcW w:w="1796"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507" w:author="cuiqingsong" w:date="2017-08-21T17:31:00Z"/>
                <w:rFonts w:asciiTheme="minorEastAsia" w:hAnsiTheme="minorEastAsia"/>
                <w:color w:val="000000" w:themeColor="text1"/>
                <w:sz w:val="20"/>
                <w:szCs w:val="20"/>
              </w:rPr>
            </w:pPr>
            <w:ins w:id="1508" w:author="cuiqingsong" w:date="2017-08-21T17:31:00Z">
              <w:r w:rsidRPr="00591DD0">
                <w:rPr>
                  <w:rFonts w:asciiTheme="minorEastAsia" w:hAnsiTheme="minorEastAsia"/>
                  <w:color w:val="000000" w:themeColor="text1"/>
                  <w:sz w:val="20"/>
                  <w:szCs w:val="20"/>
                </w:rPr>
                <w:t>priceType</w:t>
              </w:r>
            </w:ins>
          </w:p>
        </w:tc>
        <w:tc>
          <w:tcPr>
            <w:tcW w:w="1596"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509" w:author="cuiqingsong" w:date="2017-08-21T17:31:00Z"/>
                <w:rFonts w:asciiTheme="minorEastAsia" w:hAnsiTheme="minorEastAsia"/>
                <w:color w:val="000000" w:themeColor="text1"/>
                <w:sz w:val="20"/>
                <w:szCs w:val="20"/>
              </w:rPr>
            </w:pPr>
            <w:ins w:id="1510" w:author="cuiqingsong" w:date="2017-08-21T17:31:00Z">
              <w:r w:rsidRPr="00591DD0">
                <w:rPr>
                  <w:rFonts w:asciiTheme="minorEastAsia" w:hAnsiTheme="minorEastAsia" w:hint="eastAsia"/>
                  <w:color w:val="000000" w:themeColor="text1"/>
                  <w:sz w:val="20"/>
                  <w:szCs w:val="20"/>
                </w:rPr>
                <w:t>委托价格类型</w:t>
              </w:r>
            </w:ins>
          </w:p>
        </w:tc>
        <w:tc>
          <w:tcPr>
            <w:tcW w:w="760" w:type="dxa"/>
            <w:tcBorders>
              <w:top w:val="nil"/>
              <w:left w:val="nil"/>
              <w:bottom w:val="single" w:sz="4" w:space="0" w:color="auto"/>
              <w:right w:val="single" w:sz="4" w:space="0" w:color="auto"/>
            </w:tcBorders>
            <w:shd w:val="clear" w:color="auto" w:fill="auto"/>
            <w:vAlign w:val="center"/>
          </w:tcPr>
          <w:p w:rsidR="00975BA9" w:rsidRDefault="00E95FD2" w:rsidP="00975BA9">
            <w:pPr>
              <w:widowControl/>
              <w:spacing w:line="240" w:lineRule="auto"/>
              <w:ind w:firstLineChars="0" w:firstLine="0"/>
              <w:jc w:val="left"/>
              <w:rPr>
                <w:ins w:id="1511" w:author="cuiqingsong" w:date="2017-08-21T17:31:00Z"/>
                <w:rFonts w:asciiTheme="minorEastAsia" w:hAnsiTheme="minorEastAsia" w:cs="宋体"/>
                <w:color w:val="000000" w:themeColor="text1"/>
                <w:kern w:val="0"/>
                <w:sz w:val="20"/>
                <w:szCs w:val="20"/>
              </w:rPr>
            </w:pPr>
            <w:ins w:id="1512" w:author="cuiqingsong" w:date="2017-08-22T12:51:00Z">
              <w:r>
                <w:rPr>
                  <w:rFonts w:asciiTheme="minorEastAsia" w:hAnsiTheme="minorEastAsia" w:cs="宋体"/>
                  <w:color w:val="000000" w:themeColor="text1"/>
                  <w:kern w:val="0"/>
                  <w:sz w:val="20"/>
                  <w:szCs w:val="20"/>
                </w:rPr>
                <w:t>M</w:t>
              </w:r>
            </w:ins>
          </w:p>
        </w:tc>
        <w:tc>
          <w:tcPr>
            <w:tcW w:w="798"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513" w:author="cuiqingsong" w:date="2017-08-21T17:31:00Z"/>
                <w:rFonts w:asciiTheme="minorEastAsia" w:hAnsiTheme="minorEastAsia" w:cs="宋体"/>
                <w:color w:val="000000" w:themeColor="text1"/>
                <w:kern w:val="0"/>
                <w:sz w:val="20"/>
                <w:szCs w:val="20"/>
              </w:rPr>
            </w:pPr>
            <w:ins w:id="1514" w:author="cuiqingsong" w:date="2017-08-21T17:31:00Z">
              <w:r>
                <w:rPr>
                  <w:rFonts w:asciiTheme="minorEastAsia" w:hAnsiTheme="minorEastAsia" w:cs="宋体" w:hint="eastAsia"/>
                  <w:color w:val="000000" w:themeColor="text1"/>
                  <w:kern w:val="0"/>
                  <w:sz w:val="20"/>
                  <w:szCs w:val="20"/>
                </w:rPr>
                <w:t>-</w:t>
              </w:r>
            </w:ins>
          </w:p>
        </w:tc>
        <w:tc>
          <w:tcPr>
            <w:tcW w:w="3540"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515" w:author="cuiqingsong" w:date="2017-08-21T17:31:00Z"/>
                <w:rFonts w:asciiTheme="minorEastAsia" w:hAnsiTheme="minorEastAsia" w:cs="宋体"/>
                <w:color w:val="000000" w:themeColor="text1"/>
                <w:kern w:val="0"/>
                <w:sz w:val="20"/>
                <w:szCs w:val="20"/>
              </w:rPr>
            </w:pPr>
            <w:ins w:id="1516" w:author="cuiqingsong" w:date="2017-08-21T17:31:00Z">
              <w:r w:rsidRPr="00591DD0">
                <w:rPr>
                  <w:rFonts w:asciiTheme="minorEastAsia" w:hAnsiTheme="minorEastAsia" w:cs="宋体" w:hint="eastAsia"/>
                  <w:color w:val="000000" w:themeColor="text1"/>
                  <w:kern w:val="0"/>
                  <w:sz w:val="20"/>
                  <w:szCs w:val="20"/>
                </w:rPr>
                <w:t>0-对手价，1-最新价，2-排队价，3-指定价</w:t>
              </w:r>
            </w:ins>
            <w:ins w:id="1517" w:author="cuiqingsong" w:date="2017-08-22T12:51:00Z">
              <w:r w:rsidR="00180375">
                <w:rPr>
                  <w:rFonts w:asciiTheme="minorEastAsia" w:hAnsiTheme="minorEastAsia" w:cs="宋体" w:hint="eastAsia"/>
                  <w:color w:val="000000" w:themeColor="text1"/>
                  <w:kern w:val="0"/>
                  <w:sz w:val="20"/>
                  <w:szCs w:val="20"/>
                </w:rPr>
                <w:t>，4</w:t>
              </w:r>
              <w:r w:rsidR="00180375">
                <w:rPr>
                  <w:rFonts w:asciiTheme="minorEastAsia" w:hAnsiTheme="minorEastAsia" w:cs="宋体"/>
                  <w:color w:val="000000" w:themeColor="text1"/>
                  <w:kern w:val="0"/>
                  <w:sz w:val="20"/>
                  <w:szCs w:val="20"/>
                </w:rPr>
                <w:t>-</w:t>
              </w:r>
              <w:r w:rsidR="00180375">
                <w:rPr>
                  <w:rFonts w:asciiTheme="minorEastAsia" w:hAnsiTheme="minorEastAsia" w:cs="宋体" w:hint="eastAsia"/>
                  <w:color w:val="000000" w:themeColor="text1"/>
                  <w:kern w:val="0"/>
                  <w:sz w:val="20"/>
                  <w:szCs w:val="20"/>
                </w:rPr>
                <w:t>市价</w:t>
              </w:r>
            </w:ins>
          </w:p>
        </w:tc>
      </w:tr>
      <w:tr w:rsidR="00975BA9" w:rsidTr="001F37D6">
        <w:trPr>
          <w:trHeight w:val="270"/>
          <w:ins w:id="1518" w:author="cuiqingsong" w:date="2017-08-11T16:37:00Z"/>
        </w:trPr>
        <w:tc>
          <w:tcPr>
            <w:tcW w:w="798" w:type="dxa"/>
            <w:tcBorders>
              <w:top w:val="nil"/>
              <w:left w:val="single" w:sz="4" w:space="0" w:color="auto"/>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519" w:author="cuiqingsong" w:date="2017-08-11T16:37:00Z"/>
                <w:rFonts w:asciiTheme="minorEastAsia" w:hAnsiTheme="minorEastAsia" w:cs="宋体"/>
                <w:color w:val="000000" w:themeColor="text1"/>
                <w:kern w:val="0"/>
                <w:sz w:val="20"/>
                <w:szCs w:val="20"/>
              </w:rPr>
            </w:pPr>
            <w:ins w:id="1520" w:author="cuiqingsong" w:date="2017-08-21T17:31:00Z">
              <w:r>
                <w:rPr>
                  <w:rFonts w:asciiTheme="minorEastAsia" w:hAnsiTheme="minorEastAsia" w:cs="宋体" w:hint="eastAsia"/>
                  <w:color w:val="000000" w:themeColor="text1"/>
                  <w:kern w:val="0"/>
                  <w:sz w:val="20"/>
                  <w:szCs w:val="20"/>
                </w:rPr>
                <w:t>O06</w:t>
              </w:r>
            </w:ins>
          </w:p>
        </w:tc>
        <w:tc>
          <w:tcPr>
            <w:tcW w:w="1796"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521" w:author="cuiqingsong" w:date="2017-08-11T16:37:00Z"/>
                <w:rFonts w:asciiTheme="minorEastAsia" w:hAnsiTheme="minorEastAsia" w:cs="宋体"/>
                <w:color w:val="000000" w:themeColor="text1"/>
                <w:kern w:val="0"/>
                <w:sz w:val="20"/>
                <w:szCs w:val="20"/>
              </w:rPr>
            </w:pPr>
            <w:ins w:id="1522" w:author="cuiqingsong" w:date="2017-08-21T17:31:00Z">
              <w:r>
                <w:rPr>
                  <w:rFonts w:asciiTheme="minorEastAsia" w:hAnsiTheme="minorEastAsia" w:cs="宋体"/>
                  <w:color w:val="000000" w:themeColor="text1"/>
                  <w:kern w:val="0"/>
                  <w:sz w:val="20"/>
                  <w:szCs w:val="20"/>
                </w:rPr>
                <w:t>p</w:t>
              </w:r>
              <w:r>
                <w:rPr>
                  <w:rFonts w:asciiTheme="minorEastAsia" w:hAnsiTheme="minorEastAsia" w:cs="宋体" w:hint="eastAsia"/>
                  <w:color w:val="000000" w:themeColor="text1"/>
                  <w:kern w:val="0"/>
                  <w:sz w:val="20"/>
                  <w:szCs w:val="20"/>
                </w:rPr>
                <w:t>rice</w:t>
              </w:r>
            </w:ins>
          </w:p>
        </w:tc>
        <w:tc>
          <w:tcPr>
            <w:tcW w:w="1596"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523" w:author="cuiqingsong" w:date="2017-08-11T16:37:00Z"/>
                <w:rFonts w:asciiTheme="minorEastAsia" w:hAnsiTheme="minorEastAsia" w:cs="宋体"/>
                <w:color w:val="000000" w:themeColor="text1"/>
                <w:kern w:val="0"/>
                <w:sz w:val="20"/>
                <w:szCs w:val="20"/>
              </w:rPr>
            </w:pPr>
            <w:ins w:id="1524" w:author="cuiqingsong" w:date="2017-08-21T17:31:00Z">
              <w:r>
                <w:rPr>
                  <w:rFonts w:asciiTheme="minorEastAsia" w:hAnsiTheme="minorEastAsia" w:cs="宋体" w:hint="eastAsia"/>
                  <w:color w:val="000000" w:themeColor="text1"/>
                  <w:kern w:val="0"/>
                  <w:sz w:val="20"/>
                  <w:szCs w:val="20"/>
                </w:rPr>
                <w:t>委托价格</w:t>
              </w:r>
            </w:ins>
          </w:p>
        </w:tc>
        <w:tc>
          <w:tcPr>
            <w:tcW w:w="760"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525" w:author="cuiqingsong" w:date="2017-08-11T16:37:00Z"/>
                <w:rFonts w:asciiTheme="minorEastAsia" w:hAnsiTheme="minorEastAsia" w:cs="宋体"/>
                <w:color w:val="000000" w:themeColor="text1"/>
                <w:kern w:val="0"/>
                <w:sz w:val="20"/>
                <w:szCs w:val="20"/>
              </w:rPr>
            </w:pPr>
            <w:ins w:id="1526" w:author="cuiqingsong" w:date="2017-08-21T17:31:00Z">
              <w:r>
                <w:rPr>
                  <w:rFonts w:asciiTheme="minorEastAsia" w:hAnsiTheme="minorEastAsia" w:cs="宋体"/>
                  <w:color w:val="000000" w:themeColor="text1"/>
                  <w:kern w:val="0"/>
                  <w:sz w:val="20"/>
                  <w:szCs w:val="20"/>
                </w:rPr>
                <w:t>C</w:t>
              </w:r>
            </w:ins>
          </w:p>
        </w:tc>
        <w:tc>
          <w:tcPr>
            <w:tcW w:w="798"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527" w:author="cuiqingsong" w:date="2017-08-11T16:37:00Z"/>
                <w:rFonts w:asciiTheme="minorEastAsia" w:hAnsiTheme="minorEastAsia" w:cs="宋体"/>
                <w:color w:val="000000" w:themeColor="text1"/>
                <w:kern w:val="0"/>
                <w:sz w:val="20"/>
                <w:szCs w:val="20"/>
              </w:rPr>
            </w:pPr>
            <w:ins w:id="1528" w:author="cuiqingsong" w:date="2017-08-21T17:31:00Z">
              <w:r>
                <w:rPr>
                  <w:rFonts w:asciiTheme="minorEastAsia" w:hAnsiTheme="minorEastAsia" w:cs="宋体" w:hint="eastAsia"/>
                  <w:color w:val="000000" w:themeColor="text1"/>
                  <w:kern w:val="0"/>
                  <w:sz w:val="20"/>
                  <w:szCs w:val="20"/>
                </w:rPr>
                <w:t>-</w:t>
              </w:r>
            </w:ins>
          </w:p>
        </w:tc>
        <w:tc>
          <w:tcPr>
            <w:tcW w:w="3540"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529" w:author="cuiqingsong" w:date="2017-08-11T16:37:00Z"/>
                <w:rFonts w:asciiTheme="minorEastAsia" w:hAnsiTheme="minorEastAsia" w:cs="宋体"/>
                <w:color w:val="000000" w:themeColor="text1"/>
                <w:kern w:val="0"/>
                <w:sz w:val="20"/>
                <w:szCs w:val="20"/>
              </w:rPr>
            </w:pPr>
            <w:ins w:id="1530" w:author="cuiqingsong" w:date="2017-08-21T17:31:00Z">
              <w:r>
                <w:rPr>
                  <w:rFonts w:asciiTheme="minorEastAsia" w:hAnsiTheme="minorEastAsia" w:cs="宋体" w:hint="eastAsia"/>
                  <w:color w:val="000000" w:themeColor="text1"/>
                  <w:kern w:val="0"/>
                  <w:sz w:val="20"/>
                  <w:szCs w:val="20"/>
                </w:rPr>
                <w:t>委托</w:t>
              </w:r>
            </w:ins>
            <w:ins w:id="1531" w:author="cuiqingsong" w:date="2017-08-22T12:53:00Z">
              <w:r w:rsidR="00AF656C">
                <w:rPr>
                  <w:rFonts w:asciiTheme="minorEastAsia" w:hAnsiTheme="minorEastAsia" w:cs="宋体" w:hint="eastAsia"/>
                  <w:color w:val="000000" w:themeColor="text1"/>
                  <w:kern w:val="0"/>
                  <w:sz w:val="20"/>
                  <w:szCs w:val="20"/>
                </w:rPr>
                <w:t>价格</w:t>
              </w:r>
            </w:ins>
            <w:ins w:id="1532" w:author="cuiqingsong" w:date="2017-08-21T17:31:00Z">
              <w:r>
                <w:rPr>
                  <w:rFonts w:asciiTheme="minorEastAsia" w:hAnsiTheme="minorEastAsia" w:cs="宋体" w:hint="eastAsia"/>
                  <w:color w:val="000000" w:themeColor="text1"/>
                  <w:kern w:val="0"/>
                  <w:sz w:val="20"/>
                  <w:szCs w:val="20"/>
                </w:rPr>
                <w:t>类型为3</w:t>
              </w:r>
              <w:r>
                <w:rPr>
                  <w:rFonts w:asciiTheme="minorEastAsia" w:hAnsiTheme="minorEastAsia" w:cs="宋体"/>
                  <w:color w:val="000000" w:themeColor="text1"/>
                  <w:kern w:val="0"/>
                  <w:sz w:val="20"/>
                  <w:szCs w:val="20"/>
                </w:rPr>
                <w:t>-</w:t>
              </w:r>
              <w:r>
                <w:rPr>
                  <w:rFonts w:asciiTheme="minorEastAsia" w:hAnsiTheme="minorEastAsia" w:cs="宋体" w:hint="eastAsia"/>
                  <w:color w:val="000000" w:themeColor="text1"/>
                  <w:kern w:val="0"/>
                  <w:sz w:val="20"/>
                  <w:szCs w:val="20"/>
                </w:rPr>
                <w:t>指定价</w:t>
              </w:r>
              <w:r>
                <w:rPr>
                  <w:rFonts w:asciiTheme="minorEastAsia" w:hAnsiTheme="minorEastAsia" w:cs="宋体"/>
                  <w:color w:val="000000" w:themeColor="text1"/>
                  <w:kern w:val="0"/>
                  <w:sz w:val="20"/>
                  <w:szCs w:val="20"/>
                </w:rPr>
                <w:t>时该字段必</w:t>
              </w:r>
              <w:r>
                <w:rPr>
                  <w:rFonts w:asciiTheme="minorEastAsia" w:hAnsiTheme="minorEastAsia" w:cs="宋体" w:hint="eastAsia"/>
                  <w:color w:val="000000" w:themeColor="text1"/>
                  <w:kern w:val="0"/>
                  <w:sz w:val="20"/>
                  <w:szCs w:val="20"/>
                </w:rPr>
                <w:t>填</w:t>
              </w:r>
            </w:ins>
          </w:p>
        </w:tc>
      </w:tr>
      <w:tr w:rsidR="00975BA9" w:rsidTr="001F37D6">
        <w:trPr>
          <w:trHeight w:val="270"/>
          <w:ins w:id="1533" w:author="cuiqingsong" w:date="2017-08-11T16:37:00Z"/>
        </w:trPr>
        <w:tc>
          <w:tcPr>
            <w:tcW w:w="798" w:type="dxa"/>
            <w:tcBorders>
              <w:top w:val="nil"/>
              <w:left w:val="single" w:sz="4" w:space="0" w:color="auto"/>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534" w:author="cuiqingsong" w:date="2017-08-11T16:37:00Z"/>
                <w:rFonts w:asciiTheme="minorEastAsia" w:hAnsiTheme="minorEastAsia" w:cs="宋体"/>
                <w:color w:val="000000" w:themeColor="text1"/>
                <w:kern w:val="0"/>
                <w:sz w:val="20"/>
                <w:szCs w:val="20"/>
              </w:rPr>
            </w:pPr>
            <w:ins w:id="1535" w:author="cuiqingsong" w:date="2017-08-11T16:37:00Z">
              <w:r>
                <w:rPr>
                  <w:rFonts w:asciiTheme="minorEastAsia" w:hAnsiTheme="minorEastAsia" w:cs="宋体" w:hint="eastAsia"/>
                  <w:color w:val="000000" w:themeColor="text1"/>
                  <w:kern w:val="0"/>
                  <w:sz w:val="20"/>
                  <w:szCs w:val="20"/>
                </w:rPr>
                <w:t>O07</w:t>
              </w:r>
            </w:ins>
          </w:p>
        </w:tc>
        <w:tc>
          <w:tcPr>
            <w:tcW w:w="1796"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536" w:author="cuiqingsong" w:date="2017-08-11T16:37:00Z"/>
                <w:rFonts w:asciiTheme="minorEastAsia" w:hAnsiTheme="minorEastAsia" w:cs="宋体"/>
                <w:color w:val="000000" w:themeColor="text1"/>
                <w:kern w:val="0"/>
                <w:sz w:val="20"/>
                <w:szCs w:val="20"/>
              </w:rPr>
            </w:pPr>
            <w:ins w:id="1537" w:author="cuiqingsong" w:date="2017-08-11T16:37:00Z">
              <w:r>
                <w:rPr>
                  <w:rFonts w:asciiTheme="minorEastAsia" w:hAnsiTheme="minorEastAsia" w:cs="宋体"/>
                  <w:color w:val="000000" w:themeColor="text1"/>
                  <w:kern w:val="0"/>
                  <w:sz w:val="20"/>
                  <w:szCs w:val="20"/>
                </w:rPr>
                <w:t>q</w:t>
              </w:r>
              <w:r>
                <w:rPr>
                  <w:rFonts w:asciiTheme="minorEastAsia" w:hAnsiTheme="minorEastAsia" w:cs="宋体" w:hint="eastAsia"/>
                  <w:color w:val="000000" w:themeColor="text1"/>
                  <w:kern w:val="0"/>
                  <w:sz w:val="20"/>
                  <w:szCs w:val="20"/>
                </w:rPr>
                <w:t>uantity</w:t>
              </w:r>
            </w:ins>
          </w:p>
        </w:tc>
        <w:tc>
          <w:tcPr>
            <w:tcW w:w="1596"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538" w:author="cuiqingsong" w:date="2017-08-11T16:37:00Z"/>
                <w:rFonts w:asciiTheme="minorEastAsia" w:hAnsiTheme="minorEastAsia" w:cs="宋体"/>
                <w:color w:val="000000" w:themeColor="text1"/>
                <w:kern w:val="0"/>
                <w:sz w:val="20"/>
                <w:szCs w:val="20"/>
              </w:rPr>
            </w:pPr>
            <w:ins w:id="1539" w:author="cuiqingsong" w:date="2017-08-11T16:37:00Z">
              <w:r>
                <w:rPr>
                  <w:rFonts w:asciiTheme="minorEastAsia" w:hAnsiTheme="minorEastAsia" w:cs="宋体" w:hint="eastAsia"/>
                  <w:color w:val="000000" w:themeColor="text1"/>
                  <w:kern w:val="0"/>
                  <w:sz w:val="20"/>
                  <w:szCs w:val="20"/>
                </w:rPr>
                <w:t>委托数量</w:t>
              </w:r>
            </w:ins>
          </w:p>
        </w:tc>
        <w:tc>
          <w:tcPr>
            <w:tcW w:w="760"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540" w:author="cuiqingsong" w:date="2017-08-11T16:37:00Z"/>
                <w:rFonts w:asciiTheme="minorEastAsia" w:hAnsiTheme="minorEastAsia" w:cs="宋体"/>
                <w:color w:val="000000" w:themeColor="text1"/>
                <w:kern w:val="0"/>
                <w:sz w:val="20"/>
                <w:szCs w:val="20"/>
              </w:rPr>
            </w:pPr>
            <w:ins w:id="1541" w:author="cuiqingsong" w:date="2017-08-11T16:37:00Z">
              <w:r>
                <w:rPr>
                  <w:rFonts w:asciiTheme="minorEastAsia" w:hAnsiTheme="minorEastAsia" w:cs="宋体" w:hint="eastAsia"/>
                  <w:color w:val="000000" w:themeColor="text1"/>
                  <w:kern w:val="0"/>
                  <w:sz w:val="20"/>
                  <w:szCs w:val="20"/>
                </w:rPr>
                <w:t>M</w:t>
              </w:r>
            </w:ins>
          </w:p>
        </w:tc>
        <w:tc>
          <w:tcPr>
            <w:tcW w:w="798"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542" w:author="cuiqingsong" w:date="2017-08-11T16:37:00Z"/>
                <w:rFonts w:asciiTheme="minorEastAsia" w:hAnsiTheme="minorEastAsia" w:cs="宋体"/>
                <w:color w:val="000000" w:themeColor="text1"/>
                <w:kern w:val="0"/>
                <w:sz w:val="20"/>
                <w:szCs w:val="20"/>
              </w:rPr>
            </w:pPr>
            <w:ins w:id="1543" w:author="cuiqingsong" w:date="2017-08-11T16:37:00Z">
              <w:r>
                <w:rPr>
                  <w:rFonts w:asciiTheme="minorEastAsia" w:hAnsiTheme="minorEastAsia" w:cs="宋体" w:hint="eastAsia"/>
                  <w:color w:val="000000" w:themeColor="text1"/>
                  <w:kern w:val="0"/>
                  <w:sz w:val="20"/>
                  <w:szCs w:val="20"/>
                </w:rPr>
                <w:t>-</w:t>
              </w:r>
            </w:ins>
          </w:p>
        </w:tc>
        <w:tc>
          <w:tcPr>
            <w:tcW w:w="3540"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544" w:author="cuiqingsong" w:date="2017-08-11T16:37:00Z"/>
                <w:rFonts w:asciiTheme="minorEastAsia" w:hAnsiTheme="minorEastAsia" w:cs="宋体"/>
                <w:color w:val="000000" w:themeColor="text1"/>
                <w:kern w:val="0"/>
                <w:sz w:val="20"/>
                <w:szCs w:val="20"/>
              </w:rPr>
            </w:pPr>
          </w:p>
        </w:tc>
      </w:tr>
      <w:tr w:rsidR="00975BA9" w:rsidTr="001F37D6">
        <w:trPr>
          <w:trHeight w:val="270"/>
          <w:ins w:id="1545" w:author="cuiqingsong" w:date="2017-08-11T16:37:00Z"/>
        </w:trPr>
        <w:tc>
          <w:tcPr>
            <w:tcW w:w="798" w:type="dxa"/>
            <w:tcBorders>
              <w:top w:val="nil"/>
              <w:left w:val="single" w:sz="4" w:space="0" w:color="auto"/>
              <w:bottom w:val="single" w:sz="4" w:space="0" w:color="auto"/>
              <w:right w:val="single" w:sz="4" w:space="0" w:color="auto"/>
            </w:tcBorders>
            <w:shd w:val="clear" w:color="auto" w:fill="auto"/>
            <w:vAlign w:val="center"/>
          </w:tcPr>
          <w:p w:rsidR="00975BA9" w:rsidRDefault="00A54609" w:rsidP="00975BA9">
            <w:pPr>
              <w:spacing w:line="240" w:lineRule="auto"/>
              <w:ind w:firstLineChars="0" w:firstLine="0"/>
              <w:rPr>
                <w:ins w:id="1546" w:author="cuiqingsong" w:date="2017-08-11T16:37:00Z"/>
                <w:rFonts w:asciiTheme="minorEastAsia" w:hAnsiTheme="minorEastAsia" w:cs="宋体"/>
                <w:color w:val="000000"/>
                <w:kern w:val="0"/>
                <w:sz w:val="20"/>
                <w:szCs w:val="20"/>
              </w:rPr>
            </w:pPr>
            <w:ins w:id="1547" w:author="cuiqingsong" w:date="2017-08-11T16:37:00Z">
              <w:r>
                <w:rPr>
                  <w:rFonts w:asciiTheme="minorEastAsia" w:hAnsiTheme="minorEastAsia" w:cs="宋体"/>
                  <w:color w:val="000000"/>
                  <w:kern w:val="0"/>
                  <w:sz w:val="20"/>
                  <w:szCs w:val="20"/>
                </w:rPr>
                <w:lastRenderedPageBreak/>
                <w:t>O</w:t>
              </w:r>
            </w:ins>
            <w:ins w:id="1548" w:author="cuiqingsong" w:date="2017-09-27T11:07:00Z">
              <w:r>
                <w:rPr>
                  <w:rFonts w:asciiTheme="minorEastAsia" w:hAnsiTheme="minorEastAsia" w:cs="宋体"/>
                  <w:color w:val="000000"/>
                  <w:kern w:val="0"/>
                  <w:sz w:val="20"/>
                  <w:szCs w:val="20"/>
                </w:rPr>
                <w:t>35</w:t>
              </w:r>
            </w:ins>
          </w:p>
        </w:tc>
        <w:tc>
          <w:tcPr>
            <w:tcW w:w="1796" w:type="dxa"/>
            <w:tcBorders>
              <w:top w:val="nil"/>
              <w:left w:val="nil"/>
              <w:bottom w:val="single" w:sz="4" w:space="0" w:color="auto"/>
              <w:right w:val="single" w:sz="4" w:space="0" w:color="auto"/>
            </w:tcBorders>
            <w:shd w:val="clear" w:color="auto" w:fill="auto"/>
            <w:vAlign w:val="center"/>
          </w:tcPr>
          <w:p w:rsidR="00975BA9" w:rsidRDefault="00A54609" w:rsidP="00975BA9">
            <w:pPr>
              <w:spacing w:line="240" w:lineRule="auto"/>
              <w:ind w:firstLineChars="0" w:firstLine="0"/>
              <w:rPr>
                <w:ins w:id="1549" w:author="cuiqingsong" w:date="2017-08-11T16:37:00Z"/>
                <w:rFonts w:asciiTheme="minorEastAsia" w:hAnsiTheme="minorEastAsia"/>
                <w:color w:val="000000" w:themeColor="text1"/>
                <w:sz w:val="20"/>
                <w:szCs w:val="20"/>
              </w:rPr>
            </w:pPr>
            <w:ins w:id="1550" w:author="cuiqingsong" w:date="2017-09-27T11:07:00Z">
              <w:r w:rsidRPr="003F0C8D">
                <w:rPr>
                  <w:rFonts w:asciiTheme="minorEastAsia" w:hAnsiTheme="minorEastAsia" w:cs="宋体"/>
                  <w:color w:val="000000"/>
                  <w:kern w:val="0"/>
                  <w:sz w:val="20"/>
                  <w:szCs w:val="20"/>
                </w:rPr>
                <w:t>effectOrder</w:t>
              </w:r>
              <w:r>
                <w:rPr>
                  <w:rFonts w:asciiTheme="minorEastAsia" w:hAnsiTheme="minorEastAsia" w:cs="宋体" w:hint="eastAsia"/>
                  <w:color w:val="000000"/>
                  <w:kern w:val="0"/>
                  <w:sz w:val="20"/>
                  <w:szCs w:val="20"/>
                </w:rPr>
                <w:t>Type</w:t>
              </w:r>
            </w:ins>
          </w:p>
        </w:tc>
        <w:tc>
          <w:tcPr>
            <w:tcW w:w="1596" w:type="dxa"/>
            <w:tcBorders>
              <w:top w:val="nil"/>
              <w:left w:val="nil"/>
              <w:bottom w:val="single" w:sz="4" w:space="0" w:color="auto"/>
              <w:right w:val="single" w:sz="4" w:space="0" w:color="auto"/>
            </w:tcBorders>
            <w:shd w:val="clear" w:color="auto" w:fill="auto"/>
            <w:vAlign w:val="center"/>
          </w:tcPr>
          <w:p w:rsidR="00975BA9" w:rsidRDefault="00A54609" w:rsidP="00975BA9">
            <w:pPr>
              <w:spacing w:line="240" w:lineRule="auto"/>
              <w:ind w:firstLineChars="0" w:firstLine="0"/>
              <w:rPr>
                <w:ins w:id="1551" w:author="cuiqingsong" w:date="2017-08-11T16:37:00Z"/>
                <w:rFonts w:asciiTheme="minorEastAsia" w:hAnsiTheme="minorEastAsia"/>
                <w:color w:val="000000" w:themeColor="text1"/>
                <w:sz w:val="20"/>
                <w:szCs w:val="20"/>
              </w:rPr>
            </w:pPr>
            <w:ins w:id="1552" w:author="cuiqingsong" w:date="2017-09-27T11:07:00Z">
              <w:r>
                <w:rPr>
                  <w:rFonts w:asciiTheme="minorEastAsia" w:hAnsiTheme="minorEastAsia" w:cs="宋体" w:hint="eastAsia"/>
                  <w:color w:val="000000"/>
                  <w:kern w:val="0"/>
                  <w:sz w:val="20"/>
                  <w:szCs w:val="20"/>
                </w:rPr>
                <w:t>条件单</w:t>
              </w:r>
            </w:ins>
            <w:ins w:id="1553" w:author="cuiqingsong" w:date="2017-08-11T16:37:00Z">
              <w:r w:rsidR="00975BA9">
                <w:rPr>
                  <w:rFonts w:asciiTheme="minorEastAsia" w:hAnsiTheme="minorEastAsia" w:cs="宋体" w:hint="eastAsia"/>
                  <w:color w:val="000000"/>
                  <w:kern w:val="0"/>
                  <w:sz w:val="20"/>
                  <w:szCs w:val="20"/>
                </w:rPr>
                <w:t>类型</w:t>
              </w:r>
            </w:ins>
          </w:p>
        </w:tc>
        <w:tc>
          <w:tcPr>
            <w:tcW w:w="760" w:type="dxa"/>
            <w:tcBorders>
              <w:top w:val="nil"/>
              <w:left w:val="nil"/>
              <w:bottom w:val="single" w:sz="4" w:space="0" w:color="auto"/>
              <w:right w:val="single" w:sz="4" w:space="0" w:color="auto"/>
            </w:tcBorders>
            <w:shd w:val="clear" w:color="auto" w:fill="auto"/>
            <w:vAlign w:val="center"/>
          </w:tcPr>
          <w:p w:rsidR="00975BA9" w:rsidRDefault="00975BA9" w:rsidP="00975BA9">
            <w:pPr>
              <w:spacing w:line="240" w:lineRule="auto"/>
              <w:ind w:firstLineChars="0" w:firstLine="0"/>
              <w:rPr>
                <w:ins w:id="1554" w:author="cuiqingsong" w:date="2017-08-11T16:37:00Z"/>
                <w:rFonts w:asciiTheme="minorEastAsia" w:hAnsiTheme="minorEastAsia" w:cs="宋体"/>
                <w:color w:val="000000" w:themeColor="text1"/>
                <w:kern w:val="0"/>
                <w:sz w:val="20"/>
                <w:szCs w:val="20"/>
              </w:rPr>
            </w:pPr>
            <w:ins w:id="1555" w:author="cuiqingsong" w:date="2017-08-11T16:37:00Z">
              <w:r>
                <w:rPr>
                  <w:rFonts w:asciiTheme="minorEastAsia" w:hAnsiTheme="minorEastAsia" w:cs="宋体" w:hint="eastAsia"/>
                  <w:color w:val="000000"/>
                  <w:kern w:val="0"/>
                  <w:sz w:val="20"/>
                  <w:szCs w:val="20"/>
                </w:rPr>
                <w:t>M</w:t>
              </w:r>
            </w:ins>
          </w:p>
        </w:tc>
        <w:tc>
          <w:tcPr>
            <w:tcW w:w="798"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556" w:author="cuiqingsong" w:date="2017-08-11T16:37:00Z"/>
                <w:rFonts w:asciiTheme="minorEastAsia" w:hAnsiTheme="minorEastAsia" w:cs="宋体"/>
                <w:color w:val="000000" w:themeColor="text1"/>
                <w:kern w:val="0"/>
                <w:sz w:val="20"/>
                <w:szCs w:val="20"/>
              </w:rPr>
            </w:pPr>
            <w:ins w:id="1557" w:author="cuiqingsong" w:date="2017-08-11T16:37:00Z">
              <w:r>
                <w:rPr>
                  <w:rFonts w:asciiTheme="minorEastAsia" w:hAnsiTheme="minorEastAsia" w:cs="宋体" w:hint="eastAsia"/>
                  <w:color w:val="000000"/>
                  <w:kern w:val="0"/>
                  <w:sz w:val="20"/>
                  <w:szCs w:val="20"/>
                </w:rPr>
                <w:t>-</w:t>
              </w:r>
            </w:ins>
          </w:p>
        </w:tc>
        <w:tc>
          <w:tcPr>
            <w:tcW w:w="3540" w:type="dxa"/>
            <w:tcBorders>
              <w:top w:val="nil"/>
              <w:left w:val="nil"/>
              <w:bottom w:val="single" w:sz="4" w:space="0" w:color="auto"/>
              <w:right w:val="single" w:sz="4" w:space="0" w:color="auto"/>
            </w:tcBorders>
            <w:shd w:val="clear" w:color="auto" w:fill="auto"/>
            <w:vAlign w:val="center"/>
          </w:tcPr>
          <w:p w:rsidR="00975BA9" w:rsidRDefault="00975BA9" w:rsidP="00975BA9">
            <w:pPr>
              <w:pStyle w:val="a7"/>
              <w:ind w:firstLineChars="0" w:firstLine="0"/>
              <w:rPr>
                <w:ins w:id="1558" w:author="cuiqingsong" w:date="2017-08-11T16:37:00Z"/>
                <w:rFonts w:asciiTheme="minorEastAsia" w:eastAsiaTheme="minorEastAsia" w:hAnsiTheme="minorEastAsia" w:cs="宋体"/>
                <w:color w:val="000000" w:themeColor="text1"/>
                <w:kern w:val="0"/>
                <w:sz w:val="20"/>
              </w:rPr>
            </w:pPr>
            <w:ins w:id="1559" w:author="cuiqingsong" w:date="2017-08-11T16:37:00Z">
              <w:r>
                <w:rPr>
                  <w:rFonts w:asciiTheme="minorEastAsia" w:hAnsiTheme="minorEastAsia" w:cs="宋体"/>
                  <w:color w:val="000000"/>
                  <w:kern w:val="0"/>
                  <w:sz w:val="20"/>
                </w:rPr>
                <w:t>1-</w:t>
              </w:r>
              <w:r>
                <w:rPr>
                  <w:rFonts w:asciiTheme="minorEastAsia" w:hAnsiTheme="minorEastAsia" w:cs="宋体" w:hint="eastAsia"/>
                  <w:color w:val="000000"/>
                  <w:kern w:val="0"/>
                  <w:sz w:val="20"/>
                </w:rPr>
                <w:t>时间条件单</w:t>
              </w:r>
            </w:ins>
          </w:p>
        </w:tc>
      </w:tr>
      <w:tr w:rsidR="00975BA9" w:rsidTr="001F37D6">
        <w:trPr>
          <w:trHeight w:val="270"/>
          <w:ins w:id="1560" w:author="cuiqingsong" w:date="2017-08-11T16:37:00Z"/>
        </w:trPr>
        <w:tc>
          <w:tcPr>
            <w:tcW w:w="798" w:type="dxa"/>
            <w:tcBorders>
              <w:top w:val="nil"/>
              <w:left w:val="single" w:sz="4" w:space="0" w:color="auto"/>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561" w:author="cuiqingsong" w:date="2017-08-11T16:37:00Z"/>
                <w:rFonts w:asciiTheme="minorEastAsia" w:hAnsiTheme="minorEastAsia" w:cs="宋体"/>
                <w:color w:val="000000" w:themeColor="text1"/>
                <w:kern w:val="0"/>
                <w:sz w:val="20"/>
                <w:szCs w:val="20"/>
              </w:rPr>
            </w:pPr>
            <w:ins w:id="1562" w:author="cuiqingsong" w:date="2017-08-11T16:37:00Z">
              <w:r>
                <w:rPr>
                  <w:rFonts w:asciiTheme="minorEastAsia" w:hAnsiTheme="minorEastAsia" w:cs="宋体" w:hint="eastAsia"/>
                  <w:color w:val="000000" w:themeColor="text1"/>
                  <w:kern w:val="0"/>
                  <w:sz w:val="20"/>
                  <w:szCs w:val="20"/>
                </w:rPr>
                <w:t>O15</w:t>
              </w:r>
            </w:ins>
          </w:p>
        </w:tc>
        <w:tc>
          <w:tcPr>
            <w:tcW w:w="1796"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563" w:author="cuiqingsong" w:date="2017-08-11T16:37:00Z"/>
                <w:rFonts w:asciiTheme="minorEastAsia" w:hAnsiTheme="minorEastAsia" w:cs="宋体"/>
                <w:color w:val="000000" w:themeColor="text1"/>
                <w:kern w:val="0"/>
                <w:sz w:val="20"/>
                <w:szCs w:val="20"/>
              </w:rPr>
            </w:pPr>
            <w:ins w:id="1564" w:author="cuiqingsong" w:date="2017-08-11T16:37:00Z">
              <w:r>
                <w:rPr>
                  <w:rFonts w:asciiTheme="minorEastAsia" w:hAnsiTheme="minorEastAsia" w:cs="宋体" w:hint="eastAsia"/>
                  <w:color w:val="000000" w:themeColor="text1"/>
                  <w:kern w:val="0"/>
                  <w:sz w:val="20"/>
                  <w:szCs w:val="20"/>
                </w:rPr>
                <w:t>orderType</w:t>
              </w:r>
            </w:ins>
          </w:p>
        </w:tc>
        <w:tc>
          <w:tcPr>
            <w:tcW w:w="1596"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565" w:author="cuiqingsong" w:date="2017-08-11T16:37:00Z"/>
                <w:rFonts w:asciiTheme="minorEastAsia" w:hAnsiTheme="minorEastAsia" w:cs="宋体"/>
                <w:color w:val="000000" w:themeColor="text1"/>
                <w:kern w:val="0"/>
                <w:sz w:val="20"/>
                <w:szCs w:val="20"/>
              </w:rPr>
            </w:pPr>
            <w:ins w:id="1566" w:author="cuiqingsong" w:date="2017-08-11T16:37:00Z">
              <w:r>
                <w:rPr>
                  <w:rFonts w:asciiTheme="minorEastAsia" w:hAnsiTheme="minorEastAsia" w:cs="宋体" w:hint="eastAsia"/>
                  <w:color w:val="000000" w:themeColor="text1"/>
                  <w:kern w:val="0"/>
                  <w:sz w:val="20"/>
                  <w:szCs w:val="20"/>
                </w:rPr>
                <w:t>报单指令类型</w:t>
              </w:r>
            </w:ins>
          </w:p>
        </w:tc>
        <w:tc>
          <w:tcPr>
            <w:tcW w:w="760"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567" w:author="cuiqingsong" w:date="2017-08-11T16:37:00Z"/>
                <w:rFonts w:asciiTheme="minorEastAsia" w:hAnsiTheme="minorEastAsia" w:cs="宋体"/>
                <w:color w:val="000000" w:themeColor="text1"/>
                <w:kern w:val="0"/>
                <w:sz w:val="20"/>
                <w:szCs w:val="20"/>
              </w:rPr>
            </w:pPr>
            <w:ins w:id="1568" w:author="cuiqingsong" w:date="2017-08-11T16:37:00Z">
              <w:r>
                <w:rPr>
                  <w:rFonts w:asciiTheme="minorEastAsia" w:hAnsiTheme="minorEastAsia" w:cs="宋体" w:hint="eastAsia"/>
                  <w:color w:val="000000" w:themeColor="text1"/>
                  <w:kern w:val="0"/>
                  <w:sz w:val="20"/>
                  <w:szCs w:val="20"/>
                </w:rPr>
                <w:t>M</w:t>
              </w:r>
            </w:ins>
          </w:p>
        </w:tc>
        <w:tc>
          <w:tcPr>
            <w:tcW w:w="798"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569" w:author="cuiqingsong" w:date="2017-08-11T16:37:00Z"/>
                <w:rFonts w:asciiTheme="minorEastAsia" w:hAnsiTheme="minorEastAsia" w:cs="宋体"/>
                <w:color w:val="000000" w:themeColor="text1"/>
                <w:kern w:val="0"/>
                <w:sz w:val="20"/>
                <w:szCs w:val="20"/>
              </w:rPr>
            </w:pPr>
            <w:ins w:id="1570" w:author="cuiqingsong" w:date="2017-08-11T16:37:00Z">
              <w:r>
                <w:rPr>
                  <w:rFonts w:asciiTheme="minorEastAsia" w:hAnsiTheme="minorEastAsia" w:cs="宋体" w:hint="eastAsia"/>
                  <w:color w:val="000000" w:themeColor="text1"/>
                  <w:kern w:val="0"/>
                  <w:sz w:val="20"/>
                  <w:szCs w:val="20"/>
                </w:rPr>
                <w:t>-</w:t>
              </w:r>
            </w:ins>
          </w:p>
        </w:tc>
        <w:tc>
          <w:tcPr>
            <w:tcW w:w="3540"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571" w:author="cuiqingsong" w:date="2017-08-11T16:37:00Z"/>
                <w:rFonts w:asciiTheme="minorEastAsia" w:hAnsiTheme="minorEastAsia" w:cs="宋体"/>
                <w:color w:val="000000" w:themeColor="text1"/>
                <w:kern w:val="0"/>
                <w:sz w:val="20"/>
                <w:szCs w:val="20"/>
              </w:rPr>
            </w:pPr>
          </w:p>
        </w:tc>
      </w:tr>
      <w:tr w:rsidR="00975BA9" w:rsidTr="001F37D6">
        <w:trPr>
          <w:trHeight w:val="270"/>
          <w:ins w:id="1572" w:author="cuiqingsong" w:date="2017-08-11T16:37:00Z"/>
        </w:trPr>
        <w:tc>
          <w:tcPr>
            <w:tcW w:w="798" w:type="dxa"/>
            <w:tcBorders>
              <w:top w:val="nil"/>
              <w:left w:val="single" w:sz="4" w:space="0" w:color="auto"/>
              <w:bottom w:val="single" w:sz="4" w:space="0" w:color="auto"/>
              <w:right w:val="single" w:sz="4" w:space="0" w:color="auto"/>
            </w:tcBorders>
            <w:shd w:val="clear" w:color="auto" w:fill="auto"/>
            <w:vAlign w:val="center"/>
          </w:tcPr>
          <w:p w:rsidR="00975BA9" w:rsidRDefault="00B90497" w:rsidP="00975BA9">
            <w:pPr>
              <w:widowControl/>
              <w:spacing w:line="240" w:lineRule="auto"/>
              <w:ind w:firstLineChars="0" w:firstLine="0"/>
              <w:jc w:val="left"/>
              <w:rPr>
                <w:ins w:id="1573" w:author="cuiqingsong" w:date="2017-08-11T16:37:00Z"/>
                <w:rFonts w:asciiTheme="minorEastAsia" w:hAnsiTheme="minorEastAsia" w:cs="宋体"/>
                <w:color w:val="000000" w:themeColor="text1"/>
                <w:kern w:val="0"/>
                <w:sz w:val="20"/>
                <w:szCs w:val="20"/>
              </w:rPr>
            </w:pPr>
            <w:ins w:id="1574" w:author="cuiqingsong" w:date="2017-08-11T16:37:00Z">
              <w:r>
                <w:rPr>
                  <w:rFonts w:asciiTheme="minorEastAsia" w:hAnsiTheme="minorEastAsia" w:cs="宋体"/>
                  <w:color w:val="000000" w:themeColor="text1"/>
                  <w:kern w:val="0"/>
                  <w:sz w:val="20"/>
                  <w:szCs w:val="20"/>
                </w:rPr>
                <w:t>T</w:t>
              </w:r>
            </w:ins>
            <w:ins w:id="1575" w:author="cuiqingsong" w:date="2017-08-23T20:05:00Z">
              <w:r>
                <w:rPr>
                  <w:rFonts w:asciiTheme="minorEastAsia" w:hAnsiTheme="minorEastAsia" w:cs="宋体"/>
                  <w:color w:val="000000" w:themeColor="text1"/>
                  <w:kern w:val="0"/>
                  <w:sz w:val="20"/>
                  <w:szCs w:val="20"/>
                </w:rPr>
                <w:t>21</w:t>
              </w:r>
            </w:ins>
          </w:p>
        </w:tc>
        <w:tc>
          <w:tcPr>
            <w:tcW w:w="1796" w:type="dxa"/>
            <w:tcBorders>
              <w:top w:val="nil"/>
              <w:left w:val="nil"/>
              <w:bottom w:val="single" w:sz="4" w:space="0" w:color="auto"/>
              <w:right w:val="single" w:sz="4" w:space="0" w:color="auto"/>
            </w:tcBorders>
            <w:shd w:val="clear" w:color="auto" w:fill="auto"/>
            <w:vAlign w:val="center"/>
          </w:tcPr>
          <w:p w:rsidR="00975BA9" w:rsidRDefault="00B90497" w:rsidP="00975BA9">
            <w:pPr>
              <w:widowControl/>
              <w:spacing w:line="240" w:lineRule="auto"/>
              <w:ind w:firstLineChars="0" w:firstLine="0"/>
              <w:jc w:val="left"/>
              <w:rPr>
                <w:ins w:id="1576" w:author="cuiqingsong" w:date="2017-08-11T16:37:00Z"/>
                <w:rFonts w:asciiTheme="minorEastAsia" w:hAnsiTheme="minorEastAsia" w:cs="宋体"/>
                <w:color w:val="000000" w:themeColor="text1"/>
                <w:kern w:val="0"/>
                <w:sz w:val="20"/>
                <w:szCs w:val="20"/>
              </w:rPr>
            </w:pPr>
            <w:ins w:id="1577" w:author="cuiqingsong" w:date="2017-08-23T20:06:00Z">
              <w:r w:rsidRPr="00B90497">
                <w:rPr>
                  <w:rFonts w:asciiTheme="minorEastAsia" w:hAnsiTheme="minorEastAsia" w:cs="宋体"/>
                  <w:color w:val="000000" w:themeColor="text1"/>
                  <w:kern w:val="0"/>
                  <w:sz w:val="20"/>
                  <w:szCs w:val="20"/>
                </w:rPr>
                <w:t>startTime</w:t>
              </w:r>
            </w:ins>
          </w:p>
        </w:tc>
        <w:tc>
          <w:tcPr>
            <w:tcW w:w="1596"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578" w:author="cuiqingsong" w:date="2017-08-11T16:37:00Z"/>
                <w:rFonts w:asciiTheme="minorEastAsia" w:hAnsiTheme="minorEastAsia" w:cs="宋体"/>
                <w:color w:val="000000" w:themeColor="text1"/>
                <w:kern w:val="0"/>
                <w:sz w:val="20"/>
                <w:szCs w:val="20"/>
              </w:rPr>
            </w:pPr>
            <w:ins w:id="1579" w:author="cuiqingsong" w:date="2017-08-11T16:37:00Z">
              <w:r>
                <w:rPr>
                  <w:rFonts w:asciiTheme="minorEastAsia" w:hAnsiTheme="minorEastAsia" w:cs="宋体" w:hint="eastAsia"/>
                  <w:color w:val="000000" w:themeColor="text1"/>
                  <w:kern w:val="0"/>
                  <w:sz w:val="20"/>
                  <w:szCs w:val="20"/>
                </w:rPr>
                <w:t>入场时间</w:t>
              </w:r>
            </w:ins>
          </w:p>
        </w:tc>
        <w:tc>
          <w:tcPr>
            <w:tcW w:w="760"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580" w:author="cuiqingsong" w:date="2017-08-11T16:37:00Z"/>
                <w:rFonts w:asciiTheme="minorEastAsia" w:hAnsiTheme="minorEastAsia" w:cs="宋体"/>
                <w:color w:val="000000" w:themeColor="text1"/>
                <w:kern w:val="0"/>
                <w:sz w:val="20"/>
                <w:szCs w:val="20"/>
              </w:rPr>
            </w:pPr>
            <w:ins w:id="1581" w:author="cuiqingsong" w:date="2017-08-14T10:38:00Z">
              <w:r>
                <w:rPr>
                  <w:rFonts w:asciiTheme="minorEastAsia" w:hAnsiTheme="minorEastAsia" w:cs="宋体"/>
                  <w:color w:val="000000" w:themeColor="text1"/>
                  <w:kern w:val="0"/>
                  <w:sz w:val="20"/>
                  <w:szCs w:val="20"/>
                </w:rPr>
                <w:t>M</w:t>
              </w:r>
            </w:ins>
          </w:p>
        </w:tc>
        <w:tc>
          <w:tcPr>
            <w:tcW w:w="798"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582" w:author="cuiqingsong" w:date="2017-08-11T16:37:00Z"/>
                <w:rFonts w:asciiTheme="minorEastAsia" w:hAnsiTheme="minorEastAsia" w:cs="宋体"/>
                <w:color w:val="000000" w:themeColor="text1"/>
                <w:kern w:val="0"/>
                <w:sz w:val="20"/>
                <w:szCs w:val="20"/>
              </w:rPr>
            </w:pPr>
            <w:ins w:id="1583" w:author="cuiqingsong" w:date="2017-08-11T16:37:00Z">
              <w:r>
                <w:rPr>
                  <w:rFonts w:asciiTheme="minorEastAsia" w:hAnsiTheme="minorEastAsia" w:cs="宋体" w:hint="eastAsia"/>
                  <w:color w:val="000000" w:themeColor="text1"/>
                  <w:kern w:val="0"/>
                  <w:sz w:val="20"/>
                  <w:szCs w:val="20"/>
                </w:rPr>
                <w:t>-</w:t>
              </w:r>
            </w:ins>
          </w:p>
        </w:tc>
        <w:tc>
          <w:tcPr>
            <w:tcW w:w="3540"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584" w:author="cuiqingsong" w:date="2017-08-11T16:37:00Z"/>
                <w:rFonts w:asciiTheme="minorEastAsia" w:hAnsiTheme="minorEastAsia" w:cs="宋体"/>
                <w:color w:val="000000" w:themeColor="text1"/>
                <w:kern w:val="0"/>
                <w:sz w:val="20"/>
                <w:szCs w:val="20"/>
              </w:rPr>
            </w:pPr>
          </w:p>
        </w:tc>
      </w:tr>
      <w:tr w:rsidR="00975BA9" w:rsidTr="001F37D6">
        <w:trPr>
          <w:trHeight w:val="270"/>
          <w:ins w:id="1585" w:author="cuiqingsong" w:date="2017-08-16T09:35:00Z"/>
        </w:trPr>
        <w:tc>
          <w:tcPr>
            <w:tcW w:w="798" w:type="dxa"/>
            <w:tcBorders>
              <w:top w:val="nil"/>
              <w:left w:val="single" w:sz="4" w:space="0" w:color="auto"/>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586" w:author="cuiqingsong" w:date="2017-08-16T09:35:00Z"/>
                <w:rFonts w:asciiTheme="minorEastAsia" w:hAnsiTheme="minorEastAsia" w:cs="宋体"/>
                <w:color w:val="000000" w:themeColor="text1"/>
                <w:kern w:val="0"/>
                <w:sz w:val="20"/>
                <w:szCs w:val="20"/>
              </w:rPr>
            </w:pPr>
            <w:ins w:id="1587" w:author="cuiqingsong" w:date="2017-08-16T09:35:00Z">
              <w:r>
                <w:rPr>
                  <w:rFonts w:asciiTheme="minorEastAsia" w:hAnsiTheme="minorEastAsia" w:cs="宋体" w:hint="eastAsia"/>
                  <w:color w:val="000000" w:themeColor="text1"/>
                  <w:kern w:val="0"/>
                  <w:sz w:val="20"/>
                  <w:szCs w:val="20"/>
                </w:rPr>
                <w:t>O</w:t>
              </w:r>
              <w:r w:rsidR="00BB19E6">
                <w:rPr>
                  <w:rFonts w:asciiTheme="minorEastAsia" w:hAnsiTheme="minorEastAsia" w:cs="宋体"/>
                  <w:color w:val="000000" w:themeColor="text1"/>
                  <w:kern w:val="0"/>
                  <w:sz w:val="20"/>
                  <w:szCs w:val="20"/>
                </w:rPr>
                <w:t>3</w:t>
              </w:r>
            </w:ins>
            <w:ins w:id="1588" w:author="cuiqingsong" w:date="2017-08-25T11:28:00Z">
              <w:r w:rsidR="00BB19E6">
                <w:rPr>
                  <w:rFonts w:asciiTheme="minorEastAsia" w:hAnsiTheme="minorEastAsia" w:cs="宋体"/>
                  <w:color w:val="000000" w:themeColor="text1"/>
                  <w:kern w:val="0"/>
                  <w:sz w:val="20"/>
                  <w:szCs w:val="20"/>
                </w:rPr>
                <w:t>4</w:t>
              </w:r>
            </w:ins>
          </w:p>
        </w:tc>
        <w:tc>
          <w:tcPr>
            <w:tcW w:w="1796"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589" w:author="cuiqingsong" w:date="2017-08-16T09:35:00Z"/>
                <w:rFonts w:asciiTheme="minorEastAsia" w:hAnsiTheme="minorEastAsia" w:cs="宋体"/>
                <w:color w:val="000000" w:themeColor="text1"/>
                <w:kern w:val="0"/>
                <w:sz w:val="20"/>
                <w:szCs w:val="20"/>
              </w:rPr>
            </w:pPr>
            <w:ins w:id="1590" w:author="cuiqingsong" w:date="2017-08-16T09:35:00Z">
              <w:r>
                <w:rPr>
                  <w:rFonts w:asciiTheme="minorEastAsia" w:hAnsiTheme="minorEastAsia" w:cs="宋体"/>
                  <w:color w:val="000000" w:themeColor="text1"/>
                  <w:kern w:val="0"/>
                  <w:sz w:val="20"/>
                  <w:szCs w:val="20"/>
                </w:rPr>
                <w:t>effectType</w:t>
              </w:r>
            </w:ins>
          </w:p>
        </w:tc>
        <w:tc>
          <w:tcPr>
            <w:tcW w:w="1596"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591" w:author="cuiqingsong" w:date="2017-08-16T09:35:00Z"/>
                <w:rFonts w:asciiTheme="minorEastAsia" w:hAnsiTheme="minorEastAsia" w:cs="宋体"/>
                <w:color w:val="000000" w:themeColor="text1"/>
                <w:kern w:val="0"/>
                <w:sz w:val="20"/>
                <w:szCs w:val="20"/>
              </w:rPr>
            </w:pPr>
            <w:ins w:id="1592" w:author="cuiqingsong" w:date="2017-08-16T09:35:00Z">
              <w:r>
                <w:rPr>
                  <w:rFonts w:asciiTheme="minorEastAsia" w:hAnsiTheme="minorEastAsia" w:cs="宋体" w:hint="eastAsia"/>
                  <w:color w:val="000000" w:themeColor="text1"/>
                  <w:kern w:val="0"/>
                  <w:sz w:val="20"/>
                  <w:szCs w:val="20"/>
                </w:rPr>
                <w:t>触发价格类型</w:t>
              </w:r>
            </w:ins>
          </w:p>
        </w:tc>
        <w:tc>
          <w:tcPr>
            <w:tcW w:w="760"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593" w:author="cuiqingsong" w:date="2017-08-16T09:35:00Z"/>
                <w:rFonts w:asciiTheme="minorEastAsia" w:hAnsiTheme="minorEastAsia" w:cs="宋体"/>
                <w:color w:val="000000" w:themeColor="text1"/>
                <w:kern w:val="0"/>
                <w:sz w:val="20"/>
                <w:szCs w:val="20"/>
              </w:rPr>
            </w:pPr>
            <w:ins w:id="1594" w:author="cuiqingsong" w:date="2017-08-16T09:36:00Z">
              <w:r>
                <w:rPr>
                  <w:rFonts w:asciiTheme="minorEastAsia" w:hAnsiTheme="minorEastAsia" w:cs="宋体"/>
                  <w:color w:val="000000" w:themeColor="text1"/>
                  <w:kern w:val="0"/>
                  <w:sz w:val="20"/>
                  <w:szCs w:val="20"/>
                </w:rPr>
                <w:t>C</w:t>
              </w:r>
            </w:ins>
          </w:p>
        </w:tc>
        <w:tc>
          <w:tcPr>
            <w:tcW w:w="798"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595" w:author="cuiqingsong" w:date="2017-08-16T09:35:00Z"/>
                <w:rFonts w:asciiTheme="minorEastAsia" w:hAnsiTheme="minorEastAsia" w:cs="宋体"/>
                <w:color w:val="000000" w:themeColor="text1"/>
                <w:kern w:val="0"/>
                <w:sz w:val="20"/>
                <w:szCs w:val="20"/>
              </w:rPr>
            </w:pPr>
            <w:ins w:id="1596" w:author="cuiqingsong" w:date="2017-08-16T09:35:00Z">
              <w:r>
                <w:rPr>
                  <w:rFonts w:asciiTheme="minorEastAsia" w:hAnsiTheme="minorEastAsia" w:cs="宋体" w:hint="eastAsia"/>
                  <w:color w:val="000000" w:themeColor="text1"/>
                  <w:kern w:val="0"/>
                  <w:sz w:val="20"/>
                  <w:szCs w:val="20"/>
                </w:rPr>
                <w:t>-</w:t>
              </w:r>
            </w:ins>
          </w:p>
        </w:tc>
        <w:tc>
          <w:tcPr>
            <w:tcW w:w="3540"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597" w:author="cuiqingsong" w:date="2017-08-16T09:35:00Z"/>
                <w:rFonts w:asciiTheme="minorEastAsia" w:hAnsiTheme="minorEastAsia" w:cs="宋体"/>
                <w:color w:val="000000" w:themeColor="text1"/>
                <w:kern w:val="0"/>
                <w:sz w:val="20"/>
                <w:szCs w:val="20"/>
              </w:rPr>
            </w:pPr>
            <w:ins w:id="1598" w:author="cuiqingsong" w:date="2017-08-16T10:54:00Z">
              <w:r>
                <w:rPr>
                  <w:rFonts w:asciiTheme="minorEastAsia" w:hAnsiTheme="minorEastAsia" w:cs="宋体" w:hint="eastAsia"/>
                  <w:color w:val="000000" w:themeColor="text1"/>
                  <w:kern w:val="0"/>
                  <w:sz w:val="20"/>
                  <w:szCs w:val="20"/>
                </w:rPr>
                <w:t xml:space="preserve">附加价格条件时有值 </w:t>
              </w:r>
            </w:ins>
            <w:ins w:id="1599" w:author="cuiqingsong" w:date="2017-08-16T09:35:00Z">
              <w:r>
                <w:rPr>
                  <w:rFonts w:asciiTheme="minorEastAsia" w:hAnsiTheme="minorEastAsia" w:cs="宋体" w:hint="eastAsia"/>
                  <w:color w:val="000000" w:themeColor="text1"/>
                  <w:kern w:val="0"/>
                  <w:sz w:val="20"/>
                  <w:szCs w:val="20"/>
                </w:rPr>
                <w:t>0</w:t>
              </w:r>
              <w:r>
                <w:rPr>
                  <w:rFonts w:asciiTheme="minorEastAsia" w:hAnsiTheme="minorEastAsia" w:cs="宋体"/>
                  <w:color w:val="000000" w:themeColor="text1"/>
                  <w:kern w:val="0"/>
                  <w:sz w:val="20"/>
                  <w:szCs w:val="20"/>
                </w:rPr>
                <w:t>-</w:t>
              </w:r>
              <w:r>
                <w:rPr>
                  <w:rFonts w:asciiTheme="minorEastAsia" w:hAnsiTheme="minorEastAsia" w:cs="宋体" w:hint="eastAsia"/>
                  <w:color w:val="000000" w:themeColor="text1"/>
                  <w:kern w:val="0"/>
                  <w:sz w:val="20"/>
                  <w:szCs w:val="20"/>
                </w:rPr>
                <w:t>最新价</w:t>
              </w:r>
            </w:ins>
          </w:p>
        </w:tc>
      </w:tr>
      <w:tr w:rsidR="00975BA9" w:rsidTr="001F37D6">
        <w:trPr>
          <w:trHeight w:val="270"/>
          <w:ins w:id="1600" w:author="cuiqingsong" w:date="2017-08-16T09:36:00Z"/>
        </w:trPr>
        <w:tc>
          <w:tcPr>
            <w:tcW w:w="798" w:type="dxa"/>
            <w:tcBorders>
              <w:top w:val="nil"/>
              <w:left w:val="single" w:sz="4" w:space="0" w:color="auto"/>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601" w:author="cuiqingsong" w:date="2017-08-16T09:36:00Z"/>
                <w:rFonts w:asciiTheme="minorEastAsia" w:hAnsiTheme="minorEastAsia" w:cs="宋体"/>
                <w:color w:val="000000" w:themeColor="text1"/>
                <w:kern w:val="0"/>
                <w:sz w:val="20"/>
                <w:szCs w:val="20"/>
              </w:rPr>
            </w:pPr>
            <w:ins w:id="1602" w:author="cuiqingsong" w:date="2017-08-16T09:36:00Z">
              <w:r>
                <w:rPr>
                  <w:rFonts w:asciiTheme="minorEastAsia" w:hAnsiTheme="minorEastAsia" w:cs="宋体" w:hint="eastAsia"/>
                  <w:color w:val="000000" w:themeColor="text1"/>
                  <w:kern w:val="0"/>
                  <w:sz w:val="20"/>
                  <w:szCs w:val="20"/>
                </w:rPr>
                <w:t>O</w:t>
              </w:r>
              <w:r w:rsidR="008C1DB2">
                <w:rPr>
                  <w:rFonts w:asciiTheme="minorEastAsia" w:hAnsiTheme="minorEastAsia" w:cs="宋体"/>
                  <w:color w:val="000000" w:themeColor="text1"/>
                  <w:kern w:val="0"/>
                  <w:sz w:val="20"/>
                  <w:szCs w:val="20"/>
                </w:rPr>
                <w:t>3</w:t>
              </w:r>
            </w:ins>
            <w:ins w:id="1603" w:author="cuiqingsong" w:date="2017-08-25T11:24:00Z">
              <w:r w:rsidR="008C1DB2">
                <w:rPr>
                  <w:rFonts w:asciiTheme="minorEastAsia" w:hAnsiTheme="minorEastAsia" w:cs="宋体"/>
                  <w:color w:val="000000" w:themeColor="text1"/>
                  <w:kern w:val="0"/>
                  <w:sz w:val="20"/>
                  <w:szCs w:val="20"/>
                </w:rPr>
                <w:t>1</w:t>
              </w:r>
            </w:ins>
          </w:p>
        </w:tc>
        <w:tc>
          <w:tcPr>
            <w:tcW w:w="1796" w:type="dxa"/>
            <w:tcBorders>
              <w:top w:val="nil"/>
              <w:left w:val="nil"/>
              <w:bottom w:val="single" w:sz="4" w:space="0" w:color="auto"/>
              <w:right w:val="single" w:sz="4" w:space="0" w:color="auto"/>
            </w:tcBorders>
            <w:shd w:val="clear" w:color="auto" w:fill="auto"/>
            <w:vAlign w:val="center"/>
          </w:tcPr>
          <w:p w:rsidR="00975BA9" w:rsidRDefault="00A54609" w:rsidP="00975BA9">
            <w:pPr>
              <w:widowControl/>
              <w:spacing w:line="240" w:lineRule="auto"/>
              <w:ind w:firstLineChars="0" w:firstLine="0"/>
              <w:jc w:val="left"/>
              <w:rPr>
                <w:ins w:id="1604" w:author="cuiqingsong" w:date="2017-08-16T09:36:00Z"/>
                <w:rFonts w:asciiTheme="minorEastAsia" w:hAnsiTheme="minorEastAsia" w:cs="宋体"/>
                <w:color w:val="000000" w:themeColor="text1"/>
                <w:kern w:val="0"/>
                <w:sz w:val="20"/>
                <w:szCs w:val="20"/>
              </w:rPr>
            </w:pPr>
            <w:ins w:id="1605" w:author="cuiqingsong" w:date="2017-09-27T11:07:00Z">
              <w:r w:rsidRPr="00511E5E">
                <w:rPr>
                  <w:rFonts w:asciiTheme="minorEastAsia" w:hAnsiTheme="minorEastAsia" w:cs="宋体"/>
                  <w:color w:val="000000" w:themeColor="text1"/>
                  <w:kern w:val="0"/>
                  <w:sz w:val="20"/>
                  <w:szCs w:val="20"/>
                </w:rPr>
                <w:t>extra</w:t>
              </w:r>
            </w:ins>
            <w:ins w:id="1606" w:author="cuiqingsong" w:date="2017-08-16T09:36:00Z">
              <w:r w:rsidR="00975BA9">
                <w:rPr>
                  <w:rFonts w:asciiTheme="minorEastAsia" w:hAnsiTheme="minorEastAsia" w:cs="宋体"/>
                  <w:color w:val="000000" w:themeColor="text1"/>
                  <w:kern w:val="0"/>
                  <w:sz w:val="20"/>
                  <w:szCs w:val="20"/>
                </w:rPr>
                <w:t>Effect</w:t>
              </w:r>
            </w:ins>
          </w:p>
        </w:tc>
        <w:tc>
          <w:tcPr>
            <w:tcW w:w="1596"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607" w:author="cuiqingsong" w:date="2017-08-16T09:36:00Z"/>
                <w:rFonts w:asciiTheme="minorEastAsia" w:hAnsiTheme="minorEastAsia" w:cs="宋体"/>
                <w:color w:val="000000" w:themeColor="text1"/>
                <w:kern w:val="0"/>
                <w:sz w:val="20"/>
                <w:szCs w:val="20"/>
              </w:rPr>
            </w:pPr>
            <w:ins w:id="1608" w:author="cuiqingsong" w:date="2017-08-16T09:36:00Z">
              <w:r>
                <w:rPr>
                  <w:rFonts w:asciiTheme="minorEastAsia" w:hAnsiTheme="minorEastAsia" w:cs="宋体" w:hint="eastAsia"/>
                  <w:color w:val="000000" w:themeColor="text1"/>
                  <w:kern w:val="0"/>
                  <w:sz w:val="20"/>
                  <w:szCs w:val="20"/>
                </w:rPr>
                <w:t>附加价格条件</w:t>
              </w:r>
            </w:ins>
          </w:p>
        </w:tc>
        <w:tc>
          <w:tcPr>
            <w:tcW w:w="760"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609" w:author="cuiqingsong" w:date="2017-08-16T09:36:00Z"/>
                <w:rFonts w:asciiTheme="minorEastAsia" w:hAnsiTheme="minorEastAsia" w:cs="宋体"/>
                <w:color w:val="000000" w:themeColor="text1"/>
                <w:kern w:val="0"/>
                <w:sz w:val="20"/>
                <w:szCs w:val="20"/>
              </w:rPr>
            </w:pPr>
            <w:ins w:id="1610" w:author="cuiqingsong" w:date="2017-08-16T09:36:00Z">
              <w:r>
                <w:rPr>
                  <w:rFonts w:asciiTheme="minorEastAsia" w:hAnsiTheme="minorEastAsia" w:cs="宋体" w:hint="eastAsia"/>
                  <w:color w:val="000000" w:themeColor="text1"/>
                  <w:kern w:val="0"/>
                  <w:sz w:val="20"/>
                  <w:szCs w:val="20"/>
                </w:rPr>
                <w:t>C</w:t>
              </w:r>
            </w:ins>
          </w:p>
        </w:tc>
        <w:tc>
          <w:tcPr>
            <w:tcW w:w="798"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611" w:author="cuiqingsong" w:date="2017-08-16T09:36:00Z"/>
                <w:rFonts w:asciiTheme="minorEastAsia" w:hAnsiTheme="minorEastAsia" w:cs="宋体"/>
                <w:color w:val="000000" w:themeColor="text1"/>
                <w:kern w:val="0"/>
                <w:sz w:val="20"/>
                <w:szCs w:val="20"/>
              </w:rPr>
            </w:pPr>
            <w:ins w:id="1612" w:author="cuiqingsong" w:date="2017-08-16T09:36:00Z">
              <w:r>
                <w:rPr>
                  <w:rFonts w:asciiTheme="minorEastAsia" w:hAnsiTheme="minorEastAsia" w:cs="宋体" w:hint="eastAsia"/>
                  <w:color w:val="000000" w:themeColor="text1"/>
                  <w:kern w:val="0"/>
                  <w:sz w:val="20"/>
                  <w:szCs w:val="20"/>
                </w:rPr>
                <w:t>-</w:t>
              </w:r>
            </w:ins>
          </w:p>
        </w:tc>
        <w:tc>
          <w:tcPr>
            <w:tcW w:w="3540"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613" w:author="cuiqingsong" w:date="2017-08-16T09:36:00Z"/>
                <w:rFonts w:asciiTheme="minorEastAsia" w:hAnsiTheme="minorEastAsia" w:cs="宋体"/>
                <w:color w:val="000000" w:themeColor="text1"/>
                <w:kern w:val="0"/>
                <w:sz w:val="20"/>
                <w:szCs w:val="20"/>
              </w:rPr>
            </w:pPr>
            <w:ins w:id="1614" w:author="cuiqingsong" w:date="2017-08-16T09:36:00Z">
              <w:r>
                <w:rPr>
                  <w:rFonts w:asciiTheme="minorEastAsia" w:hAnsiTheme="minorEastAsia" w:cs="宋体" w:hint="eastAsia"/>
                  <w:color w:val="000000" w:themeColor="text1"/>
                  <w:kern w:val="0"/>
                  <w:sz w:val="20"/>
                  <w:szCs w:val="20"/>
                </w:rPr>
                <w:t>附加价格条件时有值</w:t>
              </w:r>
            </w:ins>
          </w:p>
        </w:tc>
      </w:tr>
      <w:tr w:rsidR="00975BA9" w:rsidTr="001F37D6">
        <w:trPr>
          <w:trHeight w:val="270"/>
          <w:ins w:id="1615" w:author="cuiqingsong" w:date="2017-08-16T09:36:00Z"/>
        </w:trPr>
        <w:tc>
          <w:tcPr>
            <w:tcW w:w="798" w:type="dxa"/>
            <w:tcBorders>
              <w:top w:val="nil"/>
              <w:left w:val="single" w:sz="4" w:space="0" w:color="auto"/>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616" w:author="cuiqingsong" w:date="2017-08-16T09:36:00Z"/>
                <w:rFonts w:asciiTheme="minorEastAsia" w:hAnsiTheme="minorEastAsia" w:cs="宋体"/>
                <w:color w:val="000000" w:themeColor="text1"/>
                <w:kern w:val="0"/>
                <w:sz w:val="20"/>
                <w:szCs w:val="20"/>
              </w:rPr>
            </w:pPr>
            <w:ins w:id="1617" w:author="cuiqingsong" w:date="2017-08-16T09:36:00Z">
              <w:r>
                <w:rPr>
                  <w:rFonts w:asciiTheme="minorEastAsia" w:hAnsiTheme="minorEastAsia" w:cs="宋体" w:hint="eastAsia"/>
                  <w:color w:val="000000" w:themeColor="text1"/>
                  <w:kern w:val="0"/>
                  <w:sz w:val="20"/>
                  <w:szCs w:val="20"/>
                </w:rPr>
                <w:t>O</w:t>
              </w:r>
              <w:r w:rsidR="008C1DB2">
                <w:rPr>
                  <w:rFonts w:asciiTheme="minorEastAsia" w:hAnsiTheme="minorEastAsia" w:cs="宋体"/>
                  <w:color w:val="000000" w:themeColor="text1"/>
                  <w:kern w:val="0"/>
                  <w:sz w:val="20"/>
                  <w:szCs w:val="20"/>
                </w:rPr>
                <w:t>3</w:t>
              </w:r>
            </w:ins>
            <w:ins w:id="1618" w:author="cuiqingsong" w:date="2017-08-25T11:22:00Z">
              <w:r w:rsidR="008C1DB2">
                <w:rPr>
                  <w:rFonts w:asciiTheme="minorEastAsia" w:hAnsiTheme="minorEastAsia" w:cs="宋体"/>
                  <w:color w:val="000000" w:themeColor="text1"/>
                  <w:kern w:val="0"/>
                  <w:sz w:val="20"/>
                  <w:szCs w:val="20"/>
                </w:rPr>
                <w:t>0</w:t>
              </w:r>
            </w:ins>
          </w:p>
        </w:tc>
        <w:tc>
          <w:tcPr>
            <w:tcW w:w="1796" w:type="dxa"/>
            <w:tcBorders>
              <w:top w:val="nil"/>
              <w:left w:val="nil"/>
              <w:bottom w:val="single" w:sz="4" w:space="0" w:color="auto"/>
              <w:right w:val="single" w:sz="4" w:space="0" w:color="auto"/>
            </w:tcBorders>
            <w:shd w:val="clear" w:color="auto" w:fill="auto"/>
            <w:vAlign w:val="center"/>
          </w:tcPr>
          <w:p w:rsidR="00975BA9" w:rsidRDefault="00A54609" w:rsidP="00975BA9">
            <w:pPr>
              <w:widowControl/>
              <w:spacing w:line="240" w:lineRule="auto"/>
              <w:ind w:firstLineChars="0" w:firstLine="0"/>
              <w:jc w:val="left"/>
              <w:rPr>
                <w:ins w:id="1619" w:author="cuiqingsong" w:date="2017-08-16T09:36:00Z"/>
                <w:rFonts w:asciiTheme="minorEastAsia" w:hAnsiTheme="minorEastAsia" w:cs="宋体"/>
                <w:color w:val="000000" w:themeColor="text1"/>
                <w:kern w:val="0"/>
                <w:sz w:val="20"/>
                <w:szCs w:val="20"/>
              </w:rPr>
            </w:pPr>
            <w:ins w:id="1620" w:author="cuiqingsong" w:date="2017-09-27T11:07:00Z">
              <w:r w:rsidRPr="00511E5E">
                <w:rPr>
                  <w:rFonts w:asciiTheme="minorEastAsia" w:hAnsiTheme="minorEastAsia" w:cs="宋体"/>
                  <w:color w:val="000000" w:themeColor="text1"/>
                  <w:kern w:val="0"/>
                  <w:sz w:val="20"/>
                  <w:szCs w:val="20"/>
                </w:rPr>
                <w:t>extra</w:t>
              </w:r>
            </w:ins>
            <w:ins w:id="1621" w:author="cuiqingsong" w:date="2017-08-16T09:36:00Z">
              <w:r w:rsidR="00975BA9">
                <w:rPr>
                  <w:rFonts w:asciiTheme="minorEastAsia" w:hAnsiTheme="minorEastAsia" w:cs="宋体"/>
                  <w:color w:val="000000" w:themeColor="text1"/>
                  <w:kern w:val="0"/>
                  <w:sz w:val="20"/>
                  <w:szCs w:val="20"/>
                </w:rPr>
                <w:t>Effect</w:t>
              </w:r>
              <w:r w:rsidR="00975BA9">
                <w:rPr>
                  <w:rFonts w:asciiTheme="minorEastAsia" w:hAnsiTheme="minorEastAsia" w:cs="宋体" w:hint="eastAsia"/>
                  <w:color w:val="000000" w:themeColor="text1"/>
                  <w:kern w:val="0"/>
                  <w:sz w:val="20"/>
                  <w:szCs w:val="20"/>
                </w:rPr>
                <w:t>Price</w:t>
              </w:r>
            </w:ins>
          </w:p>
        </w:tc>
        <w:tc>
          <w:tcPr>
            <w:tcW w:w="1596"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622" w:author="cuiqingsong" w:date="2017-08-16T09:36:00Z"/>
                <w:rFonts w:asciiTheme="minorEastAsia" w:hAnsiTheme="minorEastAsia" w:cs="宋体"/>
                <w:color w:val="000000" w:themeColor="text1"/>
                <w:kern w:val="0"/>
                <w:sz w:val="20"/>
                <w:szCs w:val="20"/>
              </w:rPr>
            </w:pPr>
            <w:ins w:id="1623" w:author="cuiqingsong" w:date="2017-08-16T09:36:00Z">
              <w:r>
                <w:rPr>
                  <w:rFonts w:asciiTheme="minorEastAsia" w:hAnsiTheme="minorEastAsia" w:cs="宋体" w:hint="eastAsia"/>
                  <w:color w:val="000000" w:themeColor="text1"/>
                  <w:kern w:val="0"/>
                  <w:sz w:val="20"/>
                  <w:szCs w:val="20"/>
                </w:rPr>
                <w:t>附加触发价格</w:t>
              </w:r>
            </w:ins>
          </w:p>
        </w:tc>
        <w:tc>
          <w:tcPr>
            <w:tcW w:w="760"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624" w:author="cuiqingsong" w:date="2017-08-16T09:36:00Z"/>
                <w:rFonts w:asciiTheme="minorEastAsia" w:hAnsiTheme="minorEastAsia" w:cs="宋体"/>
                <w:color w:val="000000" w:themeColor="text1"/>
                <w:kern w:val="0"/>
                <w:sz w:val="20"/>
                <w:szCs w:val="20"/>
              </w:rPr>
            </w:pPr>
            <w:ins w:id="1625" w:author="cuiqingsong" w:date="2017-08-16T09:36:00Z">
              <w:r>
                <w:rPr>
                  <w:rFonts w:asciiTheme="minorEastAsia" w:hAnsiTheme="minorEastAsia" w:cs="宋体" w:hint="eastAsia"/>
                  <w:color w:val="000000" w:themeColor="text1"/>
                  <w:kern w:val="0"/>
                  <w:sz w:val="20"/>
                  <w:szCs w:val="20"/>
                </w:rPr>
                <w:t>C</w:t>
              </w:r>
            </w:ins>
          </w:p>
        </w:tc>
        <w:tc>
          <w:tcPr>
            <w:tcW w:w="798"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626" w:author="cuiqingsong" w:date="2017-08-16T09:36:00Z"/>
                <w:rFonts w:asciiTheme="minorEastAsia" w:hAnsiTheme="minorEastAsia" w:cs="宋体"/>
                <w:color w:val="000000" w:themeColor="text1"/>
                <w:kern w:val="0"/>
                <w:sz w:val="20"/>
                <w:szCs w:val="20"/>
              </w:rPr>
            </w:pPr>
            <w:ins w:id="1627" w:author="cuiqingsong" w:date="2017-08-16T09:36:00Z">
              <w:r>
                <w:rPr>
                  <w:rFonts w:asciiTheme="minorEastAsia" w:hAnsiTheme="minorEastAsia" w:cs="宋体" w:hint="eastAsia"/>
                  <w:color w:val="000000" w:themeColor="text1"/>
                  <w:kern w:val="0"/>
                  <w:sz w:val="20"/>
                  <w:szCs w:val="20"/>
                </w:rPr>
                <w:t>-</w:t>
              </w:r>
            </w:ins>
          </w:p>
        </w:tc>
        <w:tc>
          <w:tcPr>
            <w:tcW w:w="3540"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628" w:author="cuiqingsong" w:date="2017-08-16T09:36:00Z"/>
                <w:rFonts w:asciiTheme="minorEastAsia" w:hAnsiTheme="minorEastAsia" w:cs="宋体"/>
                <w:color w:val="000000" w:themeColor="text1"/>
                <w:kern w:val="0"/>
                <w:sz w:val="20"/>
                <w:szCs w:val="20"/>
              </w:rPr>
            </w:pPr>
            <w:ins w:id="1629" w:author="cuiqingsong" w:date="2017-08-16T09:36:00Z">
              <w:r>
                <w:rPr>
                  <w:rFonts w:asciiTheme="minorEastAsia" w:hAnsiTheme="minorEastAsia" w:cs="宋体" w:hint="eastAsia"/>
                  <w:color w:val="000000" w:themeColor="text1"/>
                  <w:kern w:val="0"/>
                  <w:sz w:val="20"/>
                  <w:szCs w:val="20"/>
                </w:rPr>
                <w:t>附加价格条件时有值</w:t>
              </w:r>
            </w:ins>
          </w:p>
        </w:tc>
      </w:tr>
      <w:tr w:rsidR="00975BA9" w:rsidTr="001F37D6">
        <w:trPr>
          <w:trHeight w:val="270"/>
          <w:ins w:id="1630" w:author="cuiqingsong" w:date="2017-08-11T16:37:00Z"/>
        </w:trPr>
        <w:tc>
          <w:tcPr>
            <w:tcW w:w="798" w:type="dxa"/>
            <w:tcBorders>
              <w:top w:val="nil"/>
              <w:left w:val="single" w:sz="4" w:space="0" w:color="auto"/>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631" w:author="cuiqingsong" w:date="2017-08-11T16:37:00Z"/>
                <w:rFonts w:asciiTheme="minorEastAsia" w:hAnsiTheme="minorEastAsia" w:cs="宋体"/>
                <w:color w:val="000000" w:themeColor="text1"/>
                <w:kern w:val="0"/>
                <w:sz w:val="20"/>
                <w:szCs w:val="20"/>
              </w:rPr>
            </w:pPr>
            <w:ins w:id="1632" w:author="cuiqingsong" w:date="2017-08-11T16:37:00Z">
              <w:r>
                <w:rPr>
                  <w:rFonts w:asciiTheme="minorEastAsia" w:hAnsiTheme="minorEastAsia" w:cs="宋体" w:hint="eastAsia"/>
                  <w:color w:val="000000" w:themeColor="text1"/>
                  <w:kern w:val="0"/>
                  <w:sz w:val="20"/>
                  <w:szCs w:val="20"/>
                </w:rPr>
                <w:t>O</w:t>
              </w:r>
            </w:ins>
            <w:ins w:id="1633" w:author="cuiqingsong" w:date="2017-08-25T11:22:00Z">
              <w:r w:rsidR="008C1DB2">
                <w:rPr>
                  <w:rFonts w:asciiTheme="minorEastAsia" w:hAnsiTheme="minorEastAsia" w:cs="宋体"/>
                  <w:color w:val="000000" w:themeColor="text1"/>
                  <w:kern w:val="0"/>
                  <w:sz w:val="20"/>
                  <w:szCs w:val="20"/>
                </w:rPr>
                <w:t>29</w:t>
              </w:r>
            </w:ins>
          </w:p>
        </w:tc>
        <w:tc>
          <w:tcPr>
            <w:tcW w:w="1796"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634" w:author="cuiqingsong" w:date="2017-08-11T16:37:00Z"/>
                <w:rFonts w:asciiTheme="minorEastAsia" w:hAnsiTheme="minorEastAsia" w:cs="宋体"/>
                <w:color w:val="000000" w:themeColor="text1"/>
                <w:kern w:val="0"/>
                <w:sz w:val="20"/>
                <w:szCs w:val="20"/>
              </w:rPr>
            </w:pPr>
            <w:ins w:id="1635" w:author="cuiqingsong" w:date="2017-08-11T16:37:00Z">
              <w:r>
                <w:rPr>
                  <w:rFonts w:asciiTheme="minorEastAsia" w:hAnsiTheme="minorEastAsia" w:cs="宋体"/>
                  <w:color w:val="000000" w:themeColor="text1"/>
                  <w:kern w:val="0"/>
                  <w:sz w:val="20"/>
                  <w:szCs w:val="20"/>
                </w:rPr>
                <w:t>timeLimit</w:t>
              </w:r>
            </w:ins>
          </w:p>
        </w:tc>
        <w:tc>
          <w:tcPr>
            <w:tcW w:w="1596"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636" w:author="cuiqingsong" w:date="2017-08-11T16:37:00Z"/>
                <w:rFonts w:asciiTheme="minorEastAsia" w:hAnsiTheme="minorEastAsia" w:cs="宋体"/>
                <w:color w:val="000000" w:themeColor="text1"/>
                <w:kern w:val="0"/>
                <w:sz w:val="20"/>
                <w:szCs w:val="20"/>
              </w:rPr>
            </w:pPr>
            <w:ins w:id="1637" w:author="cuiqingsong" w:date="2017-08-11T16:37:00Z">
              <w:r>
                <w:rPr>
                  <w:rFonts w:asciiTheme="minorEastAsia" w:hAnsiTheme="minorEastAsia" w:cs="宋体" w:hint="eastAsia"/>
                  <w:color w:val="000000" w:themeColor="text1"/>
                  <w:kern w:val="0"/>
                  <w:sz w:val="20"/>
                  <w:szCs w:val="20"/>
                </w:rPr>
                <w:t>有效期限</w:t>
              </w:r>
            </w:ins>
          </w:p>
        </w:tc>
        <w:tc>
          <w:tcPr>
            <w:tcW w:w="760"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638" w:author="cuiqingsong" w:date="2017-08-11T16:37:00Z"/>
                <w:rFonts w:asciiTheme="minorEastAsia" w:hAnsiTheme="minorEastAsia" w:cs="宋体"/>
                <w:color w:val="000000" w:themeColor="text1"/>
                <w:kern w:val="0"/>
                <w:sz w:val="20"/>
                <w:szCs w:val="20"/>
              </w:rPr>
            </w:pPr>
            <w:ins w:id="1639" w:author="cuiqingsong" w:date="2017-08-11T16:37:00Z">
              <w:r>
                <w:rPr>
                  <w:rFonts w:asciiTheme="minorEastAsia" w:hAnsiTheme="minorEastAsia" w:cs="宋体" w:hint="eastAsia"/>
                  <w:color w:val="000000" w:themeColor="text1"/>
                  <w:kern w:val="0"/>
                  <w:sz w:val="20"/>
                  <w:szCs w:val="20"/>
                </w:rPr>
                <w:t>M</w:t>
              </w:r>
            </w:ins>
          </w:p>
        </w:tc>
        <w:tc>
          <w:tcPr>
            <w:tcW w:w="798"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640" w:author="cuiqingsong" w:date="2017-08-11T16:37:00Z"/>
                <w:rFonts w:asciiTheme="minorEastAsia" w:hAnsiTheme="minorEastAsia" w:cs="宋体"/>
                <w:color w:val="000000" w:themeColor="text1"/>
                <w:kern w:val="0"/>
                <w:sz w:val="20"/>
                <w:szCs w:val="20"/>
              </w:rPr>
            </w:pPr>
            <w:ins w:id="1641" w:author="cuiqingsong" w:date="2017-08-11T16:37:00Z">
              <w:r>
                <w:rPr>
                  <w:rFonts w:asciiTheme="minorEastAsia" w:hAnsiTheme="minorEastAsia" w:cs="宋体" w:hint="eastAsia"/>
                  <w:color w:val="000000" w:themeColor="text1"/>
                  <w:kern w:val="0"/>
                  <w:sz w:val="20"/>
                  <w:szCs w:val="20"/>
                </w:rPr>
                <w:t>-</w:t>
              </w:r>
            </w:ins>
          </w:p>
        </w:tc>
        <w:tc>
          <w:tcPr>
            <w:tcW w:w="3540"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642" w:author="cuiqingsong" w:date="2017-08-11T16:37:00Z"/>
                <w:rFonts w:asciiTheme="minorEastAsia" w:hAnsiTheme="minorEastAsia" w:cs="宋体"/>
                <w:color w:val="000000" w:themeColor="text1"/>
                <w:kern w:val="0"/>
                <w:sz w:val="20"/>
                <w:szCs w:val="20"/>
              </w:rPr>
            </w:pPr>
            <w:ins w:id="1643" w:author="cuiqingsong" w:date="2017-08-11T16:37:00Z">
              <w:r>
                <w:rPr>
                  <w:rFonts w:asciiTheme="minorEastAsia" w:hAnsiTheme="minorEastAsia" w:cs="宋体" w:hint="eastAsia"/>
                  <w:color w:val="000000" w:themeColor="text1"/>
                  <w:kern w:val="0"/>
                  <w:sz w:val="20"/>
                  <w:szCs w:val="20"/>
                </w:rPr>
                <w:t>0</w:t>
              </w:r>
              <w:r>
                <w:rPr>
                  <w:rFonts w:asciiTheme="minorEastAsia" w:hAnsiTheme="minorEastAsia" w:cs="宋体"/>
                  <w:color w:val="000000" w:themeColor="text1"/>
                  <w:kern w:val="0"/>
                  <w:sz w:val="20"/>
                  <w:szCs w:val="20"/>
                </w:rPr>
                <w:t>-</w:t>
              </w:r>
              <w:r>
                <w:rPr>
                  <w:rFonts w:asciiTheme="minorEastAsia" w:hAnsiTheme="minorEastAsia" w:cs="宋体" w:hint="eastAsia"/>
                  <w:color w:val="000000" w:themeColor="text1"/>
                  <w:kern w:val="0"/>
                  <w:sz w:val="20"/>
                  <w:szCs w:val="20"/>
                </w:rPr>
                <w:t>当日有效</w:t>
              </w:r>
            </w:ins>
          </w:p>
        </w:tc>
      </w:tr>
      <w:tr w:rsidR="00975BA9" w:rsidTr="001F37D6">
        <w:trPr>
          <w:trHeight w:val="270"/>
          <w:ins w:id="1644" w:author="cuiqingsong" w:date="2017-08-11T16:37:00Z"/>
        </w:trPr>
        <w:tc>
          <w:tcPr>
            <w:tcW w:w="798" w:type="dxa"/>
            <w:tcBorders>
              <w:top w:val="nil"/>
              <w:left w:val="single" w:sz="4" w:space="0" w:color="auto"/>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645" w:author="cuiqingsong" w:date="2017-08-11T16:37:00Z"/>
                <w:rFonts w:asciiTheme="minorEastAsia" w:hAnsiTheme="minorEastAsia" w:cs="宋体"/>
                <w:color w:val="000000" w:themeColor="text1"/>
                <w:kern w:val="0"/>
                <w:sz w:val="20"/>
                <w:szCs w:val="20"/>
              </w:rPr>
            </w:pPr>
            <w:ins w:id="1646" w:author="cuiqingsong" w:date="2017-08-11T16:37:00Z">
              <w:r>
                <w:rPr>
                  <w:rFonts w:asciiTheme="minorEastAsia" w:hAnsiTheme="minorEastAsia" w:cs="宋体" w:hint="eastAsia"/>
                  <w:color w:val="000000" w:themeColor="text1"/>
                  <w:kern w:val="0"/>
                  <w:sz w:val="20"/>
                  <w:szCs w:val="20"/>
                </w:rPr>
                <w:t>T82</w:t>
              </w:r>
            </w:ins>
          </w:p>
        </w:tc>
        <w:tc>
          <w:tcPr>
            <w:tcW w:w="1796"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647" w:author="cuiqingsong" w:date="2017-08-11T16:37:00Z"/>
                <w:rFonts w:asciiTheme="minorEastAsia" w:hAnsiTheme="minorEastAsia" w:cs="宋体"/>
                <w:color w:val="000000" w:themeColor="text1"/>
                <w:kern w:val="0"/>
                <w:sz w:val="20"/>
                <w:szCs w:val="20"/>
              </w:rPr>
            </w:pPr>
            <w:ins w:id="1648" w:author="cuiqingsong" w:date="2017-08-11T16:37:00Z">
              <w:r>
                <w:rPr>
                  <w:rFonts w:asciiTheme="minorEastAsia" w:hAnsiTheme="minorEastAsia" w:cs="宋体"/>
                  <w:color w:val="000000" w:themeColor="text1"/>
                  <w:kern w:val="0"/>
                  <w:sz w:val="20"/>
                  <w:szCs w:val="20"/>
                </w:rPr>
                <w:t>source</w:t>
              </w:r>
            </w:ins>
          </w:p>
        </w:tc>
        <w:tc>
          <w:tcPr>
            <w:tcW w:w="1596"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649" w:author="cuiqingsong" w:date="2017-08-11T16:37:00Z"/>
                <w:rFonts w:asciiTheme="minorEastAsia" w:hAnsiTheme="minorEastAsia" w:cs="宋体"/>
                <w:color w:val="000000" w:themeColor="text1"/>
                <w:kern w:val="0"/>
                <w:sz w:val="20"/>
                <w:szCs w:val="20"/>
              </w:rPr>
            </w:pPr>
            <w:ins w:id="1650" w:author="cuiqingsong" w:date="2017-08-11T16:37:00Z">
              <w:r>
                <w:rPr>
                  <w:rFonts w:asciiTheme="minorEastAsia" w:hAnsiTheme="minorEastAsia" w:cs="宋体" w:hint="eastAsia"/>
                  <w:color w:val="000000" w:themeColor="text1"/>
                  <w:kern w:val="0"/>
                  <w:sz w:val="20"/>
                  <w:szCs w:val="20"/>
                </w:rPr>
                <w:t>来源</w:t>
              </w:r>
            </w:ins>
          </w:p>
        </w:tc>
        <w:tc>
          <w:tcPr>
            <w:tcW w:w="760"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651" w:author="cuiqingsong" w:date="2017-08-11T16:37:00Z"/>
                <w:rFonts w:asciiTheme="minorEastAsia" w:hAnsiTheme="minorEastAsia" w:cs="宋体"/>
                <w:color w:val="000000" w:themeColor="text1"/>
                <w:kern w:val="0"/>
                <w:sz w:val="20"/>
                <w:szCs w:val="20"/>
              </w:rPr>
            </w:pPr>
            <w:ins w:id="1652" w:author="cuiqingsong" w:date="2017-08-11T16:37:00Z">
              <w:r>
                <w:rPr>
                  <w:rFonts w:asciiTheme="minorEastAsia" w:hAnsiTheme="minorEastAsia" w:cs="宋体" w:hint="eastAsia"/>
                  <w:color w:val="000000" w:themeColor="text1"/>
                  <w:kern w:val="0"/>
                  <w:sz w:val="20"/>
                  <w:szCs w:val="20"/>
                </w:rPr>
                <w:t>M</w:t>
              </w:r>
            </w:ins>
          </w:p>
        </w:tc>
        <w:tc>
          <w:tcPr>
            <w:tcW w:w="798"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653" w:author="cuiqingsong" w:date="2017-08-11T16:37:00Z"/>
                <w:rFonts w:asciiTheme="minorEastAsia" w:hAnsiTheme="minorEastAsia" w:cs="宋体"/>
                <w:color w:val="000000" w:themeColor="text1"/>
                <w:kern w:val="0"/>
                <w:sz w:val="20"/>
                <w:szCs w:val="20"/>
              </w:rPr>
            </w:pPr>
            <w:ins w:id="1654" w:author="cuiqingsong" w:date="2017-08-11T16:37:00Z">
              <w:r>
                <w:rPr>
                  <w:rFonts w:asciiTheme="minorEastAsia" w:hAnsiTheme="minorEastAsia" w:cs="宋体" w:hint="eastAsia"/>
                  <w:color w:val="000000" w:themeColor="text1"/>
                  <w:kern w:val="0"/>
                  <w:sz w:val="20"/>
                  <w:szCs w:val="20"/>
                </w:rPr>
                <w:t>-</w:t>
              </w:r>
            </w:ins>
          </w:p>
        </w:tc>
        <w:tc>
          <w:tcPr>
            <w:tcW w:w="3540"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655" w:author="cuiqingsong" w:date="2017-08-11T16:37:00Z"/>
                <w:rFonts w:asciiTheme="minorEastAsia" w:hAnsiTheme="minorEastAsia" w:cs="宋体"/>
                <w:color w:val="000000" w:themeColor="text1"/>
                <w:kern w:val="0"/>
                <w:sz w:val="20"/>
                <w:szCs w:val="20"/>
              </w:rPr>
            </w:pPr>
            <w:ins w:id="1656" w:author="cuiqingsong" w:date="2017-08-11T16:37:00Z">
              <w:r>
                <w:rPr>
                  <w:rFonts w:asciiTheme="minorEastAsia" w:hAnsiTheme="minorEastAsia" w:cs="宋体" w:hint="eastAsia"/>
                  <w:color w:val="000000" w:themeColor="text1"/>
                  <w:kern w:val="0"/>
                  <w:sz w:val="20"/>
                  <w:szCs w:val="20"/>
                </w:rPr>
                <w:t>a</w:t>
              </w:r>
              <w:r>
                <w:rPr>
                  <w:rFonts w:asciiTheme="minorEastAsia" w:hAnsiTheme="minorEastAsia" w:cs="宋体"/>
                  <w:color w:val="000000" w:themeColor="text1"/>
                  <w:kern w:val="0"/>
                  <w:sz w:val="20"/>
                  <w:szCs w:val="20"/>
                </w:rPr>
                <w:t>-</w:t>
              </w:r>
              <w:r>
                <w:rPr>
                  <w:rFonts w:asciiTheme="minorEastAsia" w:hAnsiTheme="minorEastAsia" w:cs="宋体" w:hint="eastAsia"/>
                  <w:color w:val="000000" w:themeColor="text1"/>
                  <w:kern w:val="0"/>
                  <w:sz w:val="20"/>
                  <w:szCs w:val="20"/>
                </w:rPr>
                <w:t>APP渠道</w:t>
              </w:r>
            </w:ins>
          </w:p>
        </w:tc>
      </w:tr>
      <w:tr w:rsidR="00975BA9" w:rsidTr="001F37D6">
        <w:trPr>
          <w:trHeight w:val="270"/>
          <w:ins w:id="1657" w:author="cuiqingsong" w:date="2017-08-11T16:37:00Z"/>
        </w:trPr>
        <w:tc>
          <w:tcPr>
            <w:tcW w:w="798" w:type="dxa"/>
            <w:tcBorders>
              <w:top w:val="nil"/>
              <w:left w:val="single" w:sz="4" w:space="0" w:color="auto"/>
              <w:bottom w:val="single" w:sz="4" w:space="0" w:color="auto"/>
              <w:right w:val="single" w:sz="4" w:space="0" w:color="auto"/>
            </w:tcBorders>
            <w:shd w:val="clear" w:color="auto" w:fill="auto"/>
            <w:vAlign w:val="center"/>
          </w:tcPr>
          <w:p w:rsidR="00975BA9" w:rsidRDefault="00A54609" w:rsidP="00975BA9">
            <w:pPr>
              <w:spacing w:line="240" w:lineRule="auto"/>
              <w:ind w:firstLineChars="0" w:firstLine="0"/>
              <w:rPr>
                <w:ins w:id="1658" w:author="cuiqingsong" w:date="2017-08-11T16:37:00Z"/>
                <w:rFonts w:asciiTheme="minorEastAsia" w:hAnsiTheme="minorEastAsia" w:cs="宋体"/>
                <w:color w:val="000000" w:themeColor="text1"/>
                <w:sz w:val="20"/>
                <w:szCs w:val="20"/>
              </w:rPr>
            </w:pPr>
            <w:ins w:id="1659" w:author="cuiqingsong" w:date="2017-08-11T16:37:00Z">
              <w:r>
                <w:rPr>
                  <w:rFonts w:asciiTheme="minorEastAsia" w:hAnsiTheme="minorEastAsia" w:cs="宋体" w:hint="eastAsia"/>
                  <w:color w:val="000000" w:themeColor="text1"/>
                  <w:sz w:val="20"/>
                  <w:szCs w:val="20"/>
                </w:rPr>
                <w:t>O</w:t>
              </w:r>
            </w:ins>
            <w:ins w:id="1660" w:author="cuiqingsong" w:date="2017-09-27T11:07:00Z">
              <w:r>
                <w:rPr>
                  <w:rFonts w:asciiTheme="minorEastAsia" w:hAnsiTheme="minorEastAsia" w:cs="宋体"/>
                  <w:color w:val="000000" w:themeColor="text1"/>
                  <w:sz w:val="20"/>
                  <w:szCs w:val="20"/>
                </w:rPr>
                <w:t>37</w:t>
              </w:r>
            </w:ins>
          </w:p>
        </w:tc>
        <w:tc>
          <w:tcPr>
            <w:tcW w:w="1796" w:type="dxa"/>
            <w:tcBorders>
              <w:top w:val="nil"/>
              <w:left w:val="nil"/>
              <w:bottom w:val="single" w:sz="4" w:space="0" w:color="auto"/>
              <w:right w:val="single" w:sz="4" w:space="0" w:color="auto"/>
            </w:tcBorders>
            <w:shd w:val="clear" w:color="auto" w:fill="auto"/>
            <w:vAlign w:val="center"/>
          </w:tcPr>
          <w:p w:rsidR="00975BA9" w:rsidRDefault="00A54609" w:rsidP="00975BA9">
            <w:pPr>
              <w:spacing w:line="240" w:lineRule="auto"/>
              <w:ind w:firstLineChars="0" w:firstLine="0"/>
              <w:rPr>
                <w:ins w:id="1661" w:author="cuiqingsong" w:date="2017-08-11T16:37:00Z"/>
                <w:rFonts w:asciiTheme="minorEastAsia" w:hAnsiTheme="minorEastAsia" w:cs="宋体"/>
                <w:color w:val="000000" w:themeColor="text1"/>
                <w:sz w:val="20"/>
                <w:szCs w:val="20"/>
              </w:rPr>
            </w:pPr>
            <w:ins w:id="1662" w:author="cuiqingsong" w:date="2017-09-27T11:08:00Z">
              <w:r w:rsidRPr="004448CE">
                <w:rPr>
                  <w:rFonts w:asciiTheme="minorEastAsia" w:hAnsiTheme="minorEastAsia"/>
                  <w:color w:val="000000" w:themeColor="text1"/>
                  <w:sz w:val="20"/>
                  <w:szCs w:val="20"/>
                </w:rPr>
                <w:t>appEffectOrderNo</w:t>
              </w:r>
            </w:ins>
          </w:p>
        </w:tc>
        <w:tc>
          <w:tcPr>
            <w:tcW w:w="1596" w:type="dxa"/>
            <w:tcBorders>
              <w:top w:val="nil"/>
              <w:left w:val="nil"/>
              <w:bottom w:val="single" w:sz="4" w:space="0" w:color="auto"/>
              <w:right w:val="single" w:sz="4" w:space="0" w:color="auto"/>
            </w:tcBorders>
            <w:shd w:val="clear" w:color="auto" w:fill="auto"/>
            <w:vAlign w:val="center"/>
          </w:tcPr>
          <w:p w:rsidR="00975BA9" w:rsidRDefault="00A54609" w:rsidP="00975BA9">
            <w:pPr>
              <w:spacing w:line="240" w:lineRule="auto"/>
              <w:ind w:firstLineChars="0" w:firstLine="0"/>
              <w:rPr>
                <w:ins w:id="1663" w:author="cuiqingsong" w:date="2017-08-11T16:37:00Z"/>
                <w:rFonts w:asciiTheme="minorEastAsia" w:hAnsiTheme="minorEastAsia" w:cs="宋体"/>
                <w:color w:val="000000" w:themeColor="text1"/>
                <w:sz w:val="20"/>
                <w:szCs w:val="20"/>
              </w:rPr>
            </w:pPr>
            <w:ins w:id="1664" w:author="cuiqingsong" w:date="2017-09-27T11:08:00Z">
              <w:r w:rsidRPr="004448CE">
                <w:rPr>
                  <w:rFonts w:asciiTheme="minorEastAsia" w:hAnsiTheme="minorEastAsia" w:hint="eastAsia"/>
                  <w:color w:val="000000" w:themeColor="text1"/>
                  <w:sz w:val="20"/>
                  <w:szCs w:val="20"/>
                </w:rPr>
                <w:t>app系统条件单单号</w:t>
              </w:r>
            </w:ins>
          </w:p>
        </w:tc>
        <w:tc>
          <w:tcPr>
            <w:tcW w:w="760" w:type="dxa"/>
            <w:tcBorders>
              <w:top w:val="nil"/>
              <w:left w:val="nil"/>
              <w:bottom w:val="single" w:sz="4" w:space="0" w:color="auto"/>
              <w:right w:val="single" w:sz="4" w:space="0" w:color="auto"/>
            </w:tcBorders>
            <w:shd w:val="clear" w:color="auto" w:fill="auto"/>
            <w:vAlign w:val="center"/>
          </w:tcPr>
          <w:p w:rsidR="00975BA9" w:rsidRDefault="00975BA9" w:rsidP="00975BA9">
            <w:pPr>
              <w:spacing w:line="240" w:lineRule="auto"/>
              <w:ind w:firstLineChars="0" w:firstLine="0"/>
              <w:rPr>
                <w:ins w:id="1665" w:author="cuiqingsong" w:date="2017-08-11T16:37:00Z"/>
                <w:rFonts w:asciiTheme="minorEastAsia" w:hAnsiTheme="minorEastAsia" w:cs="宋体"/>
                <w:color w:val="000000" w:themeColor="text1"/>
                <w:sz w:val="20"/>
                <w:szCs w:val="20"/>
                <w:highlight w:val="yellow"/>
              </w:rPr>
            </w:pPr>
            <w:ins w:id="1666" w:author="cuiqingsong" w:date="2017-08-11T16:37:00Z">
              <w:r>
                <w:rPr>
                  <w:rFonts w:asciiTheme="minorEastAsia" w:hAnsiTheme="minorEastAsia" w:cs="宋体" w:hint="eastAsia"/>
                  <w:color w:val="000000" w:themeColor="text1"/>
                  <w:kern w:val="0"/>
                  <w:sz w:val="20"/>
                  <w:szCs w:val="20"/>
                </w:rPr>
                <w:t>M</w:t>
              </w:r>
            </w:ins>
          </w:p>
        </w:tc>
        <w:tc>
          <w:tcPr>
            <w:tcW w:w="798"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667" w:author="cuiqingsong" w:date="2017-08-11T16:37:00Z"/>
                <w:rFonts w:asciiTheme="minorEastAsia" w:eastAsia="MS Mincho" w:hAnsiTheme="minorEastAsia" w:cs="宋体"/>
                <w:color w:val="000000" w:themeColor="text1"/>
                <w:kern w:val="0"/>
                <w:sz w:val="20"/>
                <w:szCs w:val="20"/>
                <w:lang w:eastAsia="ja-JP"/>
              </w:rPr>
            </w:pPr>
            <w:ins w:id="1668" w:author="cuiqingsong" w:date="2017-08-11T16:37:00Z">
              <w:r>
                <w:rPr>
                  <w:rFonts w:asciiTheme="minorEastAsia" w:hAnsiTheme="minorEastAsia" w:cs="宋体" w:hint="eastAsia"/>
                  <w:color w:val="000000"/>
                  <w:kern w:val="0"/>
                  <w:sz w:val="20"/>
                  <w:szCs w:val="20"/>
                </w:rPr>
                <w:t>←</w:t>
              </w:r>
            </w:ins>
          </w:p>
        </w:tc>
        <w:tc>
          <w:tcPr>
            <w:tcW w:w="3540"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669" w:author="cuiqingsong" w:date="2017-08-11T16:37:00Z"/>
                <w:rFonts w:asciiTheme="minorEastAsia" w:hAnsiTheme="minorEastAsia" w:cs="宋体"/>
                <w:color w:val="000000" w:themeColor="text1"/>
                <w:kern w:val="0"/>
                <w:sz w:val="20"/>
                <w:szCs w:val="20"/>
              </w:rPr>
            </w:pPr>
            <w:ins w:id="1670" w:author="cuiqingsong" w:date="2017-08-11T16:37:00Z">
              <w:r>
                <w:rPr>
                  <w:rFonts w:asciiTheme="minorEastAsia" w:hAnsiTheme="minorEastAsia" w:cs="宋体" w:hint="eastAsia"/>
                  <w:color w:val="000000" w:themeColor="text1"/>
                  <w:kern w:val="0"/>
                  <w:sz w:val="20"/>
                  <w:szCs w:val="20"/>
                </w:rPr>
                <w:t>APP系统生成</w:t>
              </w:r>
            </w:ins>
          </w:p>
        </w:tc>
      </w:tr>
      <w:tr w:rsidR="00975BA9" w:rsidTr="001F37D6">
        <w:trPr>
          <w:trHeight w:val="270"/>
          <w:ins w:id="1671" w:author="cuiqingsong" w:date="2017-08-11T16:37:00Z"/>
        </w:trPr>
        <w:tc>
          <w:tcPr>
            <w:tcW w:w="798" w:type="dxa"/>
            <w:tcBorders>
              <w:top w:val="nil"/>
              <w:left w:val="single" w:sz="4" w:space="0" w:color="auto"/>
              <w:bottom w:val="single" w:sz="4" w:space="0" w:color="auto"/>
              <w:right w:val="single" w:sz="4" w:space="0" w:color="auto"/>
            </w:tcBorders>
            <w:shd w:val="clear" w:color="auto" w:fill="auto"/>
            <w:vAlign w:val="center"/>
          </w:tcPr>
          <w:p w:rsidR="00975BA9" w:rsidRDefault="00A54609" w:rsidP="00975BA9">
            <w:pPr>
              <w:widowControl/>
              <w:spacing w:line="240" w:lineRule="auto"/>
              <w:ind w:firstLineChars="0" w:firstLine="0"/>
              <w:jc w:val="left"/>
              <w:rPr>
                <w:ins w:id="1672" w:author="cuiqingsong" w:date="2017-08-11T16:37:00Z"/>
                <w:rFonts w:asciiTheme="minorEastAsia" w:hAnsiTheme="minorEastAsia" w:cs="宋体"/>
                <w:color w:val="000000" w:themeColor="text1"/>
                <w:kern w:val="0"/>
                <w:sz w:val="20"/>
                <w:szCs w:val="20"/>
              </w:rPr>
            </w:pPr>
            <w:ins w:id="1673" w:author="cuiqingsong" w:date="2017-08-11T16:37:00Z">
              <w:r>
                <w:rPr>
                  <w:rFonts w:asciiTheme="minorEastAsia" w:hAnsiTheme="minorEastAsia" w:cs="宋体" w:hint="eastAsia"/>
                  <w:color w:val="000000" w:themeColor="text1"/>
                  <w:kern w:val="0"/>
                  <w:sz w:val="20"/>
                  <w:szCs w:val="20"/>
                </w:rPr>
                <w:t>O</w:t>
              </w:r>
            </w:ins>
            <w:ins w:id="1674" w:author="cuiqingsong" w:date="2017-09-27T11:08:00Z">
              <w:r>
                <w:rPr>
                  <w:rFonts w:asciiTheme="minorEastAsia" w:hAnsiTheme="minorEastAsia" w:cs="宋体"/>
                  <w:color w:val="000000" w:themeColor="text1"/>
                  <w:kern w:val="0"/>
                  <w:sz w:val="20"/>
                  <w:szCs w:val="20"/>
                </w:rPr>
                <w:t>36</w:t>
              </w:r>
            </w:ins>
          </w:p>
        </w:tc>
        <w:tc>
          <w:tcPr>
            <w:tcW w:w="1796" w:type="dxa"/>
            <w:tcBorders>
              <w:top w:val="nil"/>
              <w:left w:val="nil"/>
              <w:bottom w:val="single" w:sz="4" w:space="0" w:color="auto"/>
              <w:right w:val="single" w:sz="4" w:space="0" w:color="auto"/>
            </w:tcBorders>
            <w:shd w:val="clear" w:color="auto" w:fill="auto"/>
            <w:vAlign w:val="center"/>
          </w:tcPr>
          <w:p w:rsidR="00975BA9" w:rsidRDefault="00A54609" w:rsidP="00975BA9">
            <w:pPr>
              <w:widowControl/>
              <w:spacing w:line="240" w:lineRule="auto"/>
              <w:ind w:firstLineChars="0" w:firstLine="0"/>
              <w:jc w:val="left"/>
              <w:rPr>
                <w:ins w:id="1675" w:author="cuiqingsong" w:date="2017-08-11T16:37:00Z"/>
                <w:rFonts w:asciiTheme="minorEastAsia" w:hAnsiTheme="minorEastAsia" w:cs="宋体"/>
                <w:color w:val="000000" w:themeColor="text1"/>
                <w:kern w:val="0"/>
                <w:sz w:val="20"/>
                <w:szCs w:val="20"/>
              </w:rPr>
            </w:pPr>
            <w:ins w:id="1676" w:author="cuiqingsong" w:date="2017-09-27T11:08:00Z">
              <w:r w:rsidRPr="004448CE">
                <w:rPr>
                  <w:rFonts w:asciiTheme="minorEastAsia" w:hAnsiTheme="minorEastAsia" w:cs="宋体"/>
                  <w:color w:val="000000" w:themeColor="text1"/>
                  <w:kern w:val="0"/>
                  <w:sz w:val="20"/>
                  <w:szCs w:val="20"/>
                </w:rPr>
                <w:t>effectOrderNo</w:t>
              </w:r>
            </w:ins>
          </w:p>
        </w:tc>
        <w:tc>
          <w:tcPr>
            <w:tcW w:w="1596" w:type="dxa"/>
            <w:tcBorders>
              <w:top w:val="nil"/>
              <w:left w:val="nil"/>
              <w:bottom w:val="single" w:sz="4" w:space="0" w:color="auto"/>
              <w:right w:val="single" w:sz="4" w:space="0" w:color="auto"/>
            </w:tcBorders>
            <w:shd w:val="clear" w:color="auto" w:fill="auto"/>
            <w:vAlign w:val="center"/>
          </w:tcPr>
          <w:p w:rsidR="00975BA9" w:rsidRDefault="00A54609" w:rsidP="00975BA9">
            <w:pPr>
              <w:widowControl/>
              <w:spacing w:line="240" w:lineRule="auto"/>
              <w:ind w:firstLineChars="0" w:firstLine="0"/>
              <w:jc w:val="left"/>
              <w:rPr>
                <w:ins w:id="1677" w:author="cuiqingsong" w:date="2017-08-11T16:37:00Z"/>
                <w:rFonts w:asciiTheme="minorEastAsia" w:hAnsiTheme="minorEastAsia" w:cs="宋体"/>
                <w:color w:val="000000" w:themeColor="text1"/>
                <w:kern w:val="0"/>
                <w:sz w:val="20"/>
                <w:szCs w:val="20"/>
              </w:rPr>
            </w:pPr>
            <w:ins w:id="1678" w:author="cuiqingsong" w:date="2017-09-27T11:08:00Z">
              <w:r w:rsidRPr="004448CE">
                <w:rPr>
                  <w:rFonts w:asciiTheme="minorEastAsia" w:hAnsiTheme="minorEastAsia" w:cs="宋体" w:hint="eastAsia"/>
                  <w:color w:val="000000" w:themeColor="text1"/>
                  <w:kern w:val="0"/>
                  <w:sz w:val="20"/>
                  <w:szCs w:val="20"/>
                </w:rPr>
                <w:t>二级系统条件单单号</w:t>
              </w:r>
            </w:ins>
          </w:p>
        </w:tc>
        <w:tc>
          <w:tcPr>
            <w:tcW w:w="760"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679" w:author="cuiqingsong" w:date="2017-08-11T16:37:00Z"/>
                <w:rFonts w:asciiTheme="minorEastAsia" w:hAnsiTheme="minorEastAsia" w:cs="宋体"/>
                <w:color w:val="000000" w:themeColor="text1"/>
                <w:kern w:val="0"/>
                <w:sz w:val="20"/>
                <w:szCs w:val="20"/>
              </w:rPr>
            </w:pPr>
            <w:ins w:id="1680" w:author="cuiqingsong" w:date="2017-08-11T16:37:00Z">
              <w:r>
                <w:rPr>
                  <w:rFonts w:asciiTheme="minorEastAsia" w:hAnsiTheme="minorEastAsia" w:cs="宋体" w:hint="eastAsia"/>
                  <w:color w:val="000000" w:themeColor="text1"/>
                  <w:kern w:val="0"/>
                  <w:sz w:val="20"/>
                  <w:szCs w:val="20"/>
                </w:rPr>
                <w:t>-</w:t>
              </w:r>
            </w:ins>
          </w:p>
        </w:tc>
        <w:tc>
          <w:tcPr>
            <w:tcW w:w="798"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681" w:author="cuiqingsong" w:date="2017-08-11T16:37:00Z"/>
                <w:rFonts w:asciiTheme="minorEastAsia" w:hAnsiTheme="minorEastAsia" w:cs="宋体"/>
                <w:color w:val="000000" w:themeColor="text1"/>
                <w:kern w:val="0"/>
                <w:sz w:val="20"/>
                <w:szCs w:val="20"/>
              </w:rPr>
            </w:pPr>
            <w:ins w:id="1682" w:author="cuiqingsong" w:date="2017-08-11T16:37:00Z">
              <w:r>
                <w:rPr>
                  <w:rFonts w:asciiTheme="minorEastAsia" w:hAnsiTheme="minorEastAsia" w:cs="宋体" w:hint="eastAsia"/>
                  <w:color w:val="000000" w:themeColor="text1"/>
                  <w:kern w:val="0"/>
                  <w:sz w:val="20"/>
                  <w:szCs w:val="20"/>
                </w:rPr>
                <w:t>M</w:t>
              </w:r>
            </w:ins>
          </w:p>
        </w:tc>
        <w:tc>
          <w:tcPr>
            <w:tcW w:w="3540"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683" w:author="cuiqingsong" w:date="2017-08-11T16:37:00Z"/>
                <w:rFonts w:asciiTheme="minorEastAsia" w:hAnsiTheme="minorEastAsia" w:cs="宋体"/>
                <w:color w:val="000000" w:themeColor="text1"/>
                <w:kern w:val="0"/>
                <w:sz w:val="20"/>
                <w:szCs w:val="20"/>
              </w:rPr>
            </w:pPr>
            <w:ins w:id="1684" w:author="cuiqingsong" w:date="2017-08-11T16:37:00Z">
              <w:r>
                <w:rPr>
                  <w:rFonts w:asciiTheme="minorEastAsia" w:hAnsiTheme="minorEastAsia" w:cs="宋体" w:hint="eastAsia"/>
                  <w:color w:val="000000" w:themeColor="text1"/>
                  <w:kern w:val="0"/>
                  <w:sz w:val="20"/>
                  <w:szCs w:val="20"/>
                </w:rPr>
                <w:t>二级系统生成</w:t>
              </w:r>
            </w:ins>
          </w:p>
        </w:tc>
      </w:tr>
      <w:tr w:rsidR="00975BA9" w:rsidTr="001F37D6">
        <w:trPr>
          <w:trHeight w:val="270"/>
          <w:ins w:id="1685" w:author="cuiqingsong" w:date="2017-08-11T16:37:00Z"/>
        </w:trPr>
        <w:tc>
          <w:tcPr>
            <w:tcW w:w="798" w:type="dxa"/>
            <w:tcBorders>
              <w:top w:val="nil"/>
              <w:left w:val="single" w:sz="4" w:space="0" w:color="auto"/>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686" w:author="cuiqingsong" w:date="2017-08-11T16:37:00Z"/>
                <w:rFonts w:asciiTheme="minorEastAsia" w:hAnsiTheme="minorEastAsia" w:cs="宋体"/>
                <w:color w:val="000000" w:themeColor="text1"/>
                <w:kern w:val="0"/>
                <w:sz w:val="20"/>
                <w:szCs w:val="20"/>
              </w:rPr>
            </w:pPr>
            <w:ins w:id="1687" w:author="cuiqingsong" w:date="2017-08-11T16:37:00Z">
              <w:r>
                <w:rPr>
                  <w:rFonts w:asciiTheme="minorEastAsia" w:hAnsiTheme="minorEastAsia" w:cs="宋体" w:hint="eastAsia"/>
                  <w:color w:val="000000" w:themeColor="text1"/>
                  <w:kern w:val="0"/>
                  <w:sz w:val="20"/>
                  <w:szCs w:val="20"/>
                </w:rPr>
                <w:t>X39</w:t>
              </w:r>
            </w:ins>
          </w:p>
        </w:tc>
        <w:tc>
          <w:tcPr>
            <w:tcW w:w="1796"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688" w:author="cuiqingsong" w:date="2017-08-11T16:37:00Z"/>
                <w:rFonts w:asciiTheme="minorEastAsia" w:hAnsiTheme="minorEastAsia" w:cs="宋体"/>
                <w:color w:val="000000" w:themeColor="text1"/>
                <w:kern w:val="0"/>
                <w:sz w:val="20"/>
                <w:szCs w:val="20"/>
              </w:rPr>
            </w:pPr>
            <w:ins w:id="1689" w:author="cuiqingsong" w:date="2017-08-11T16:37:00Z">
              <w:r>
                <w:rPr>
                  <w:rFonts w:asciiTheme="minorEastAsia" w:hAnsiTheme="minorEastAsia" w:cs="宋体" w:hint="eastAsia"/>
                  <w:color w:val="000000" w:themeColor="text1"/>
                  <w:kern w:val="0"/>
                  <w:sz w:val="20"/>
                  <w:szCs w:val="20"/>
                </w:rPr>
                <w:t>rspCode</w:t>
              </w:r>
            </w:ins>
          </w:p>
        </w:tc>
        <w:tc>
          <w:tcPr>
            <w:tcW w:w="1596"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690" w:author="cuiqingsong" w:date="2017-08-11T16:37:00Z"/>
                <w:rFonts w:asciiTheme="minorEastAsia" w:hAnsiTheme="minorEastAsia" w:cs="宋体"/>
                <w:color w:val="000000" w:themeColor="text1"/>
                <w:kern w:val="0"/>
                <w:sz w:val="20"/>
                <w:szCs w:val="20"/>
              </w:rPr>
            </w:pPr>
            <w:ins w:id="1691" w:author="cuiqingsong" w:date="2017-08-11T16:37:00Z">
              <w:r>
                <w:rPr>
                  <w:rFonts w:asciiTheme="minorEastAsia" w:hAnsiTheme="minorEastAsia" w:cs="宋体" w:hint="eastAsia"/>
                  <w:color w:val="000000" w:themeColor="text1"/>
                  <w:kern w:val="0"/>
                  <w:sz w:val="20"/>
                  <w:szCs w:val="20"/>
                </w:rPr>
                <w:t>响应代码</w:t>
              </w:r>
            </w:ins>
          </w:p>
        </w:tc>
        <w:tc>
          <w:tcPr>
            <w:tcW w:w="760"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692" w:author="cuiqingsong" w:date="2017-08-11T16:37:00Z"/>
                <w:rFonts w:asciiTheme="minorEastAsia" w:hAnsiTheme="minorEastAsia" w:cs="宋体"/>
                <w:color w:val="000000" w:themeColor="text1"/>
                <w:kern w:val="0"/>
                <w:sz w:val="20"/>
                <w:szCs w:val="20"/>
              </w:rPr>
            </w:pPr>
            <w:ins w:id="1693" w:author="cuiqingsong" w:date="2017-08-11T16:37:00Z">
              <w:r>
                <w:rPr>
                  <w:rFonts w:asciiTheme="minorEastAsia" w:hAnsiTheme="minorEastAsia" w:cs="宋体" w:hint="eastAsia"/>
                  <w:color w:val="000000" w:themeColor="text1"/>
                  <w:kern w:val="0"/>
                  <w:sz w:val="20"/>
                  <w:szCs w:val="20"/>
                </w:rPr>
                <w:t>-</w:t>
              </w:r>
            </w:ins>
          </w:p>
        </w:tc>
        <w:tc>
          <w:tcPr>
            <w:tcW w:w="798"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694" w:author="cuiqingsong" w:date="2017-08-11T16:37:00Z"/>
                <w:rFonts w:asciiTheme="minorEastAsia" w:hAnsiTheme="minorEastAsia" w:cs="宋体"/>
                <w:color w:val="000000" w:themeColor="text1"/>
                <w:kern w:val="0"/>
                <w:sz w:val="20"/>
                <w:szCs w:val="20"/>
              </w:rPr>
            </w:pPr>
            <w:ins w:id="1695" w:author="cuiqingsong" w:date="2017-08-11T16:37:00Z">
              <w:r>
                <w:rPr>
                  <w:rFonts w:asciiTheme="minorEastAsia" w:hAnsiTheme="minorEastAsia" w:cs="宋体" w:hint="eastAsia"/>
                  <w:color w:val="000000" w:themeColor="text1"/>
                  <w:kern w:val="0"/>
                  <w:sz w:val="20"/>
                  <w:szCs w:val="20"/>
                </w:rPr>
                <w:t>M</w:t>
              </w:r>
            </w:ins>
          </w:p>
        </w:tc>
        <w:tc>
          <w:tcPr>
            <w:tcW w:w="3540"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696" w:author="cuiqingsong" w:date="2017-08-11T16:37:00Z"/>
                <w:rFonts w:asciiTheme="minorEastAsia" w:hAnsiTheme="minorEastAsia" w:cs="宋体"/>
                <w:color w:val="000000" w:themeColor="text1"/>
                <w:kern w:val="0"/>
                <w:sz w:val="20"/>
                <w:szCs w:val="20"/>
              </w:rPr>
            </w:pPr>
          </w:p>
        </w:tc>
      </w:tr>
      <w:tr w:rsidR="00975BA9" w:rsidTr="001F37D6">
        <w:trPr>
          <w:trHeight w:val="270"/>
          <w:ins w:id="1697" w:author="cuiqingsong" w:date="2017-08-11T16:37:00Z"/>
        </w:trPr>
        <w:tc>
          <w:tcPr>
            <w:tcW w:w="798" w:type="dxa"/>
            <w:tcBorders>
              <w:top w:val="nil"/>
              <w:left w:val="single" w:sz="4" w:space="0" w:color="auto"/>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698" w:author="cuiqingsong" w:date="2017-08-11T16:37:00Z"/>
                <w:rFonts w:asciiTheme="minorEastAsia" w:hAnsiTheme="minorEastAsia" w:cs="宋体"/>
                <w:color w:val="000000" w:themeColor="text1"/>
                <w:kern w:val="0"/>
                <w:sz w:val="20"/>
                <w:szCs w:val="20"/>
              </w:rPr>
            </w:pPr>
            <w:ins w:id="1699" w:author="cuiqingsong" w:date="2017-08-11T16:37:00Z">
              <w:r>
                <w:rPr>
                  <w:rFonts w:asciiTheme="minorEastAsia" w:hAnsiTheme="minorEastAsia" w:cs="宋体" w:hint="eastAsia"/>
                  <w:color w:val="000000" w:themeColor="text1"/>
                  <w:kern w:val="0"/>
                  <w:sz w:val="20"/>
                  <w:szCs w:val="20"/>
                </w:rPr>
                <w:t>X40</w:t>
              </w:r>
            </w:ins>
          </w:p>
        </w:tc>
        <w:tc>
          <w:tcPr>
            <w:tcW w:w="1796"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700" w:author="cuiqingsong" w:date="2017-08-11T16:37:00Z"/>
                <w:rFonts w:asciiTheme="minorEastAsia" w:hAnsiTheme="minorEastAsia" w:cs="宋体"/>
                <w:color w:val="000000" w:themeColor="text1"/>
                <w:kern w:val="0"/>
                <w:sz w:val="20"/>
                <w:szCs w:val="20"/>
              </w:rPr>
            </w:pPr>
            <w:ins w:id="1701" w:author="cuiqingsong" w:date="2017-08-11T16:37:00Z">
              <w:r>
                <w:rPr>
                  <w:rFonts w:asciiTheme="minorEastAsia" w:hAnsiTheme="minorEastAsia" w:cs="宋体" w:hint="eastAsia"/>
                  <w:color w:val="000000" w:themeColor="text1"/>
                  <w:kern w:val="0"/>
                  <w:sz w:val="20"/>
                  <w:szCs w:val="20"/>
                </w:rPr>
                <w:t>rspMsg</w:t>
              </w:r>
            </w:ins>
          </w:p>
        </w:tc>
        <w:tc>
          <w:tcPr>
            <w:tcW w:w="1596"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702" w:author="cuiqingsong" w:date="2017-08-11T16:37:00Z"/>
                <w:rFonts w:asciiTheme="minorEastAsia" w:hAnsiTheme="minorEastAsia" w:cs="宋体"/>
                <w:color w:val="000000" w:themeColor="text1"/>
                <w:kern w:val="0"/>
                <w:sz w:val="20"/>
                <w:szCs w:val="20"/>
              </w:rPr>
            </w:pPr>
            <w:ins w:id="1703" w:author="cuiqingsong" w:date="2017-08-11T16:37:00Z">
              <w:r>
                <w:rPr>
                  <w:rFonts w:asciiTheme="minorEastAsia" w:hAnsiTheme="minorEastAsia" w:cs="宋体" w:hint="eastAsia"/>
                  <w:color w:val="000000" w:themeColor="text1"/>
                  <w:kern w:val="0"/>
                  <w:sz w:val="20"/>
                  <w:szCs w:val="20"/>
                </w:rPr>
                <w:t>响应消息</w:t>
              </w:r>
            </w:ins>
          </w:p>
        </w:tc>
        <w:tc>
          <w:tcPr>
            <w:tcW w:w="760"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704" w:author="cuiqingsong" w:date="2017-08-11T16:37:00Z"/>
                <w:rFonts w:asciiTheme="minorEastAsia" w:hAnsiTheme="minorEastAsia" w:cs="宋体"/>
                <w:color w:val="000000" w:themeColor="text1"/>
                <w:kern w:val="0"/>
                <w:sz w:val="20"/>
                <w:szCs w:val="20"/>
              </w:rPr>
            </w:pPr>
            <w:ins w:id="1705" w:author="cuiqingsong" w:date="2017-08-11T16:37:00Z">
              <w:r>
                <w:rPr>
                  <w:rFonts w:asciiTheme="minorEastAsia" w:hAnsiTheme="minorEastAsia" w:cs="宋体" w:hint="eastAsia"/>
                  <w:color w:val="000000" w:themeColor="text1"/>
                  <w:kern w:val="0"/>
                  <w:sz w:val="20"/>
                  <w:szCs w:val="20"/>
                </w:rPr>
                <w:t>-</w:t>
              </w:r>
            </w:ins>
          </w:p>
        </w:tc>
        <w:tc>
          <w:tcPr>
            <w:tcW w:w="798"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706" w:author="cuiqingsong" w:date="2017-08-11T16:37:00Z"/>
                <w:rFonts w:asciiTheme="minorEastAsia" w:hAnsiTheme="minorEastAsia" w:cs="宋体"/>
                <w:color w:val="000000" w:themeColor="text1"/>
                <w:kern w:val="0"/>
                <w:sz w:val="20"/>
                <w:szCs w:val="20"/>
              </w:rPr>
            </w:pPr>
            <w:ins w:id="1707" w:author="cuiqingsong" w:date="2017-08-11T16:37:00Z">
              <w:r>
                <w:rPr>
                  <w:rFonts w:asciiTheme="minorEastAsia" w:hAnsiTheme="minorEastAsia" w:cs="宋体" w:hint="eastAsia"/>
                  <w:color w:val="000000" w:themeColor="text1"/>
                  <w:kern w:val="0"/>
                  <w:sz w:val="20"/>
                  <w:szCs w:val="20"/>
                </w:rPr>
                <w:t>M</w:t>
              </w:r>
            </w:ins>
          </w:p>
        </w:tc>
        <w:tc>
          <w:tcPr>
            <w:tcW w:w="3540" w:type="dxa"/>
            <w:tcBorders>
              <w:top w:val="nil"/>
              <w:left w:val="nil"/>
              <w:bottom w:val="single" w:sz="4" w:space="0" w:color="auto"/>
              <w:right w:val="single" w:sz="4" w:space="0" w:color="auto"/>
            </w:tcBorders>
            <w:shd w:val="clear" w:color="auto" w:fill="auto"/>
            <w:vAlign w:val="center"/>
          </w:tcPr>
          <w:p w:rsidR="00975BA9" w:rsidRDefault="00975BA9" w:rsidP="00975BA9">
            <w:pPr>
              <w:widowControl/>
              <w:spacing w:line="240" w:lineRule="auto"/>
              <w:ind w:firstLineChars="0" w:firstLine="0"/>
              <w:jc w:val="left"/>
              <w:rPr>
                <w:ins w:id="1708" w:author="cuiqingsong" w:date="2017-08-11T16:37:00Z"/>
                <w:rFonts w:asciiTheme="minorEastAsia" w:hAnsiTheme="minorEastAsia" w:cs="宋体"/>
                <w:color w:val="000000" w:themeColor="text1"/>
                <w:kern w:val="0"/>
                <w:sz w:val="20"/>
                <w:szCs w:val="20"/>
              </w:rPr>
            </w:pPr>
          </w:p>
        </w:tc>
      </w:tr>
    </w:tbl>
    <w:p w:rsidR="002B3E5A" w:rsidRDefault="005C6274">
      <w:pPr>
        <w:pStyle w:val="4"/>
        <w:numPr>
          <w:ilvl w:val="3"/>
          <w:numId w:val="1"/>
        </w:numPr>
        <w:ind w:left="0" w:firstLineChars="0" w:firstLine="0"/>
        <w:rPr>
          <w:ins w:id="1709" w:author="cuiqingsong" w:date="2017-07-17T19:00:00Z"/>
          <w:rFonts w:asciiTheme="minorEastAsia" w:eastAsiaTheme="minorEastAsia" w:hAnsiTheme="minorEastAsia"/>
          <w:color w:val="000000" w:themeColor="text1"/>
        </w:rPr>
      </w:pPr>
      <w:ins w:id="1710" w:author="cuiqingsong" w:date="2017-07-17T19:01:00Z">
        <w:r>
          <w:rPr>
            <w:rFonts w:asciiTheme="minorEastAsia" w:eastAsiaTheme="minorEastAsia" w:hAnsiTheme="minorEastAsia" w:hint="eastAsia"/>
            <w:color w:val="000000" w:themeColor="text1"/>
          </w:rPr>
          <w:t>条件单</w:t>
        </w:r>
      </w:ins>
      <w:ins w:id="1711" w:author="cuiqingsong" w:date="2017-07-17T19:00:00Z">
        <w:r>
          <w:rPr>
            <w:rFonts w:asciiTheme="minorEastAsia" w:eastAsiaTheme="minorEastAsia" w:hAnsiTheme="minorEastAsia" w:hint="eastAsia"/>
            <w:color w:val="000000" w:themeColor="text1"/>
          </w:rPr>
          <w:t>撤单请求及应答</w:t>
        </w:r>
      </w:ins>
    </w:p>
    <w:p w:rsidR="002B3E5A" w:rsidRDefault="005C6274">
      <w:pPr>
        <w:ind w:firstLine="482"/>
        <w:rPr>
          <w:ins w:id="1712" w:author="cuiqingsong" w:date="2017-07-17T19:00:00Z"/>
          <w:rFonts w:asciiTheme="minorEastAsia" w:hAnsiTheme="minorEastAsia"/>
          <w:color w:val="000000" w:themeColor="text1"/>
        </w:rPr>
      </w:pPr>
      <w:ins w:id="1713" w:author="cuiqingsong" w:date="2017-07-17T19:00:00Z">
        <w:r>
          <w:rPr>
            <w:rFonts w:asciiTheme="minorEastAsia" w:hAnsiTheme="minorEastAsia" w:hint="eastAsia"/>
            <w:b/>
            <w:color w:val="000000" w:themeColor="text1"/>
          </w:rPr>
          <w:t>功能</w:t>
        </w:r>
        <w:r>
          <w:rPr>
            <w:rFonts w:asciiTheme="minorEastAsia" w:hAnsiTheme="minorEastAsia" w:hint="eastAsia"/>
            <w:color w:val="000000" w:themeColor="text1"/>
          </w:rPr>
          <w:t>：撤单指令用于主动撤销</w:t>
        </w:r>
      </w:ins>
      <w:ins w:id="1714" w:author="cuiqingsong" w:date="2017-07-17T20:47:00Z">
        <w:r>
          <w:rPr>
            <w:rFonts w:asciiTheme="minorEastAsia" w:hAnsiTheme="minorEastAsia" w:hint="eastAsia"/>
            <w:color w:val="000000" w:themeColor="text1"/>
          </w:rPr>
          <w:t>条件单</w:t>
        </w:r>
      </w:ins>
      <w:ins w:id="1715" w:author="cuiqingsong" w:date="2017-07-17T19:00:00Z">
        <w:r>
          <w:rPr>
            <w:rFonts w:asciiTheme="minorEastAsia" w:hAnsiTheme="minorEastAsia" w:hint="eastAsia"/>
            <w:color w:val="000000" w:themeColor="text1"/>
          </w:rPr>
          <w:t>。</w:t>
        </w:r>
      </w:ins>
      <w:ins w:id="1716" w:author="cuiqingsong" w:date="2017-09-27T11:08:00Z">
        <w:r w:rsidR="00A54609">
          <w:rPr>
            <w:rFonts w:asciiTheme="minorEastAsia" w:hAnsiTheme="minorEastAsia" w:hint="eastAsia"/>
            <w:color w:val="000000" w:themeColor="text1"/>
          </w:rPr>
          <w:t>撤销成功后条件单状态变成用户撤销。</w:t>
        </w:r>
      </w:ins>
    </w:p>
    <w:p w:rsidR="002B3E5A" w:rsidRDefault="005C6274">
      <w:pPr>
        <w:ind w:firstLine="480"/>
        <w:rPr>
          <w:ins w:id="1717" w:author="cuiqingsong" w:date="2017-07-17T19:00:00Z"/>
          <w:rFonts w:asciiTheme="minorEastAsia" w:hAnsiTheme="minorEastAsia"/>
          <w:color w:val="000000" w:themeColor="text1"/>
        </w:rPr>
      </w:pPr>
      <w:ins w:id="1718" w:author="cuiqingsong" w:date="2017-07-17T19:00:00Z">
        <w:r>
          <w:rPr>
            <w:rFonts w:asciiTheme="minorEastAsia" w:hAnsiTheme="minorEastAsia" w:hint="eastAsia"/>
            <w:color w:val="000000" w:themeColor="text1"/>
          </w:rPr>
          <w:t>消息体格式如下：</w:t>
        </w:r>
      </w:ins>
    </w:p>
    <w:tbl>
      <w:tblPr>
        <w:tblW w:w="8419" w:type="dxa"/>
        <w:tblInd w:w="103" w:type="dxa"/>
        <w:tblLayout w:type="fixed"/>
        <w:tblLook w:val="04A0" w:firstRow="1" w:lastRow="0" w:firstColumn="1" w:lastColumn="0" w:noHBand="0" w:noVBand="1"/>
      </w:tblPr>
      <w:tblGrid>
        <w:gridCol w:w="776"/>
        <w:gridCol w:w="1668"/>
        <w:gridCol w:w="1559"/>
        <w:gridCol w:w="709"/>
        <w:gridCol w:w="709"/>
        <w:gridCol w:w="2998"/>
      </w:tblGrid>
      <w:tr w:rsidR="002B3E5A">
        <w:trPr>
          <w:trHeight w:val="270"/>
          <w:ins w:id="1719" w:author="cuiqingsong" w:date="2017-07-17T19:00:00Z"/>
        </w:trPr>
        <w:tc>
          <w:tcPr>
            <w:tcW w:w="776" w:type="dxa"/>
            <w:tcBorders>
              <w:top w:val="single" w:sz="4" w:space="0" w:color="auto"/>
              <w:left w:val="single" w:sz="4" w:space="0" w:color="auto"/>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ins w:id="1720" w:author="cuiqingsong" w:date="2017-07-17T19:00:00Z"/>
                <w:rFonts w:asciiTheme="minorEastAsia" w:hAnsiTheme="minorEastAsia" w:cs="宋体"/>
                <w:b/>
                <w:bCs/>
                <w:color w:val="000000" w:themeColor="text1"/>
                <w:kern w:val="0"/>
                <w:sz w:val="20"/>
                <w:szCs w:val="20"/>
              </w:rPr>
            </w:pPr>
            <w:proofErr w:type="gramStart"/>
            <w:ins w:id="1721" w:author="cuiqingsong" w:date="2017-07-17T19:00:00Z">
              <w:r>
                <w:rPr>
                  <w:rFonts w:asciiTheme="minorEastAsia" w:hAnsiTheme="minorEastAsia" w:cs="宋体" w:hint="eastAsia"/>
                  <w:b/>
                  <w:bCs/>
                  <w:color w:val="000000" w:themeColor="text1"/>
                  <w:kern w:val="0"/>
                  <w:sz w:val="20"/>
                  <w:szCs w:val="20"/>
                </w:rPr>
                <w:t>域号</w:t>
              </w:r>
              <w:proofErr w:type="gramEnd"/>
            </w:ins>
          </w:p>
        </w:tc>
        <w:tc>
          <w:tcPr>
            <w:tcW w:w="166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ins w:id="1722" w:author="cuiqingsong" w:date="2017-07-17T19:00:00Z"/>
                <w:rFonts w:asciiTheme="minorEastAsia" w:hAnsiTheme="minorEastAsia" w:cs="宋体"/>
                <w:b/>
                <w:bCs/>
                <w:color w:val="000000" w:themeColor="text1"/>
                <w:kern w:val="0"/>
                <w:sz w:val="20"/>
                <w:szCs w:val="20"/>
              </w:rPr>
            </w:pPr>
            <w:ins w:id="1723" w:author="cuiqingsong" w:date="2017-07-17T19:00:00Z">
              <w:r>
                <w:rPr>
                  <w:rFonts w:asciiTheme="minorEastAsia" w:hAnsiTheme="minorEastAsia" w:cs="宋体" w:hint="eastAsia"/>
                  <w:b/>
                  <w:bCs/>
                  <w:color w:val="000000" w:themeColor="text1"/>
                  <w:kern w:val="0"/>
                  <w:sz w:val="20"/>
                  <w:szCs w:val="20"/>
                </w:rPr>
                <w:t>域名</w:t>
              </w:r>
            </w:ins>
          </w:p>
        </w:tc>
        <w:tc>
          <w:tcPr>
            <w:tcW w:w="1559"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ins w:id="1724" w:author="cuiqingsong" w:date="2017-07-17T19:00:00Z"/>
                <w:rFonts w:asciiTheme="minorEastAsia" w:hAnsiTheme="minorEastAsia" w:cs="宋体"/>
                <w:b/>
                <w:bCs/>
                <w:color w:val="000000" w:themeColor="text1"/>
                <w:kern w:val="0"/>
                <w:sz w:val="20"/>
                <w:szCs w:val="20"/>
              </w:rPr>
            </w:pPr>
            <w:ins w:id="1725" w:author="cuiqingsong" w:date="2017-07-17T19:00:00Z">
              <w:r>
                <w:rPr>
                  <w:rFonts w:asciiTheme="minorEastAsia" w:hAnsiTheme="minorEastAsia" w:cs="宋体" w:hint="eastAsia"/>
                  <w:b/>
                  <w:bCs/>
                  <w:color w:val="000000" w:themeColor="text1"/>
                  <w:kern w:val="0"/>
                  <w:sz w:val="20"/>
                  <w:szCs w:val="20"/>
                </w:rPr>
                <w:t>业务字段名称</w:t>
              </w:r>
            </w:ins>
          </w:p>
        </w:tc>
        <w:tc>
          <w:tcPr>
            <w:tcW w:w="709"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ins w:id="1726" w:author="cuiqingsong" w:date="2017-07-17T19:00:00Z"/>
                <w:rFonts w:asciiTheme="minorEastAsia" w:hAnsiTheme="minorEastAsia" w:cs="宋体"/>
                <w:b/>
                <w:bCs/>
                <w:color w:val="000000" w:themeColor="text1"/>
                <w:kern w:val="0"/>
                <w:sz w:val="20"/>
                <w:szCs w:val="20"/>
              </w:rPr>
            </w:pPr>
            <w:ins w:id="1727" w:author="cuiqingsong" w:date="2017-07-17T19:00:00Z">
              <w:r>
                <w:rPr>
                  <w:rFonts w:asciiTheme="minorEastAsia" w:hAnsiTheme="minorEastAsia" w:cs="宋体" w:hint="eastAsia"/>
                  <w:b/>
                  <w:bCs/>
                  <w:color w:val="000000" w:themeColor="text1"/>
                  <w:kern w:val="0"/>
                  <w:sz w:val="20"/>
                  <w:szCs w:val="20"/>
                </w:rPr>
                <w:t>请求</w:t>
              </w:r>
            </w:ins>
          </w:p>
        </w:tc>
        <w:tc>
          <w:tcPr>
            <w:tcW w:w="709"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ins w:id="1728" w:author="cuiqingsong" w:date="2017-07-17T19:00:00Z"/>
                <w:rFonts w:asciiTheme="minorEastAsia" w:hAnsiTheme="minorEastAsia" w:cs="宋体"/>
                <w:b/>
                <w:bCs/>
                <w:color w:val="000000" w:themeColor="text1"/>
                <w:kern w:val="0"/>
                <w:sz w:val="20"/>
                <w:szCs w:val="20"/>
              </w:rPr>
            </w:pPr>
            <w:ins w:id="1729" w:author="cuiqingsong" w:date="2017-07-17T19:00:00Z">
              <w:r>
                <w:rPr>
                  <w:rFonts w:asciiTheme="minorEastAsia" w:hAnsiTheme="minorEastAsia" w:cs="宋体" w:hint="eastAsia"/>
                  <w:b/>
                  <w:bCs/>
                  <w:color w:val="000000" w:themeColor="text1"/>
                  <w:kern w:val="0"/>
                  <w:sz w:val="20"/>
                  <w:szCs w:val="20"/>
                </w:rPr>
                <w:t>应答</w:t>
              </w:r>
            </w:ins>
          </w:p>
        </w:tc>
        <w:tc>
          <w:tcPr>
            <w:tcW w:w="299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ins w:id="1730" w:author="cuiqingsong" w:date="2017-07-17T19:00:00Z"/>
                <w:rFonts w:asciiTheme="minorEastAsia" w:hAnsiTheme="minorEastAsia" w:cs="宋体"/>
                <w:b/>
                <w:bCs/>
                <w:color w:val="000000" w:themeColor="text1"/>
                <w:kern w:val="0"/>
                <w:sz w:val="20"/>
                <w:szCs w:val="20"/>
              </w:rPr>
            </w:pPr>
            <w:ins w:id="1731" w:author="cuiqingsong" w:date="2017-07-17T19:00:00Z">
              <w:r>
                <w:rPr>
                  <w:rFonts w:asciiTheme="minorEastAsia" w:hAnsiTheme="minorEastAsia" w:cs="宋体" w:hint="eastAsia"/>
                  <w:b/>
                  <w:bCs/>
                  <w:color w:val="000000" w:themeColor="text1"/>
                  <w:kern w:val="0"/>
                  <w:sz w:val="20"/>
                  <w:szCs w:val="20"/>
                </w:rPr>
                <w:t>说明</w:t>
              </w:r>
            </w:ins>
          </w:p>
        </w:tc>
      </w:tr>
      <w:tr w:rsidR="002B3E5A">
        <w:trPr>
          <w:trHeight w:val="270"/>
          <w:ins w:id="1732" w:author="cuiqingsong" w:date="2017-07-17T19:00:00Z"/>
        </w:trPr>
        <w:tc>
          <w:tcPr>
            <w:tcW w:w="776" w:type="dxa"/>
            <w:tcBorders>
              <w:top w:val="nil"/>
              <w:left w:val="single" w:sz="4" w:space="0" w:color="auto"/>
              <w:bottom w:val="single" w:sz="4" w:space="0" w:color="auto"/>
              <w:right w:val="single" w:sz="4" w:space="0" w:color="auto"/>
            </w:tcBorders>
            <w:shd w:val="clear" w:color="auto" w:fill="auto"/>
            <w:vAlign w:val="center"/>
          </w:tcPr>
          <w:p w:rsidR="002B3E5A" w:rsidRDefault="00A54609">
            <w:pPr>
              <w:widowControl/>
              <w:spacing w:line="240" w:lineRule="auto"/>
              <w:ind w:firstLineChars="0" w:firstLine="0"/>
              <w:jc w:val="left"/>
              <w:rPr>
                <w:ins w:id="1733" w:author="cuiqingsong" w:date="2017-07-17T19:00:00Z"/>
                <w:rFonts w:asciiTheme="minorEastAsia" w:hAnsiTheme="minorEastAsia" w:cs="宋体"/>
                <w:color w:val="000000" w:themeColor="text1"/>
                <w:kern w:val="0"/>
                <w:sz w:val="20"/>
                <w:szCs w:val="20"/>
              </w:rPr>
            </w:pPr>
            <w:ins w:id="1734" w:author="cuiqingsong" w:date="2017-07-17T19:00:00Z">
              <w:r>
                <w:rPr>
                  <w:rFonts w:asciiTheme="minorEastAsia" w:hAnsiTheme="minorEastAsia" w:cs="宋体" w:hint="eastAsia"/>
                  <w:color w:val="000000" w:themeColor="text1"/>
                  <w:kern w:val="0"/>
                  <w:sz w:val="20"/>
                  <w:szCs w:val="20"/>
                </w:rPr>
                <w:t>O</w:t>
              </w:r>
            </w:ins>
            <w:ins w:id="1735" w:author="cuiqingsong" w:date="2017-09-27T11:08:00Z">
              <w:r>
                <w:rPr>
                  <w:rFonts w:asciiTheme="minorEastAsia" w:hAnsiTheme="minorEastAsia" w:cs="宋体"/>
                  <w:color w:val="000000" w:themeColor="text1"/>
                  <w:kern w:val="0"/>
                  <w:sz w:val="20"/>
                  <w:szCs w:val="20"/>
                </w:rPr>
                <w:t>36</w:t>
              </w:r>
            </w:ins>
          </w:p>
        </w:tc>
        <w:tc>
          <w:tcPr>
            <w:tcW w:w="1668" w:type="dxa"/>
            <w:tcBorders>
              <w:top w:val="nil"/>
              <w:left w:val="nil"/>
              <w:bottom w:val="single" w:sz="4" w:space="0" w:color="auto"/>
              <w:right w:val="single" w:sz="4" w:space="0" w:color="auto"/>
            </w:tcBorders>
            <w:shd w:val="clear" w:color="auto" w:fill="auto"/>
            <w:vAlign w:val="center"/>
          </w:tcPr>
          <w:p w:rsidR="002B3E5A" w:rsidRDefault="00A54609">
            <w:pPr>
              <w:widowControl/>
              <w:spacing w:line="240" w:lineRule="auto"/>
              <w:ind w:firstLineChars="0" w:firstLine="0"/>
              <w:jc w:val="left"/>
              <w:rPr>
                <w:ins w:id="1736" w:author="cuiqingsong" w:date="2017-07-17T19:00:00Z"/>
                <w:rFonts w:asciiTheme="minorEastAsia" w:hAnsiTheme="minorEastAsia" w:cs="宋体"/>
                <w:color w:val="000000" w:themeColor="text1"/>
                <w:kern w:val="0"/>
                <w:sz w:val="20"/>
                <w:szCs w:val="20"/>
              </w:rPr>
            </w:pPr>
            <w:ins w:id="1737" w:author="cuiqingsong" w:date="2017-09-27T11:08:00Z">
              <w:r w:rsidRPr="00F07C05">
                <w:rPr>
                  <w:rFonts w:asciiTheme="minorEastAsia" w:hAnsiTheme="minorEastAsia" w:cs="宋体"/>
                  <w:color w:val="000000" w:themeColor="text1"/>
                  <w:kern w:val="0"/>
                  <w:sz w:val="20"/>
                  <w:szCs w:val="20"/>
                </w:rPr>
                <w:t>effectOrderNo</w:t>
              </w:r>
            </w:ins>
          </w:p>
        </w:tc>
        <w:tc>
          <w:tcPr>
            <w:tcW w:w="1559" w:type="dxa"/>
            <w:tcBorders>
              <w:top w:val="nil"/>
              <w:left w:val="nil"/>
              <w:bottom w:val="single" w:sz="4" w:space="0" w:color="auto"/>
              <w:right w:val="single" w:sz="4" w:space="0" w:color="auto"/>
            </w:tcBorders>
            <w:shd w:val="clear" w:color="auto" w:fill="auto"/>
            <w:vAlign w:val="center"/>
          </w:tcPr>
          <w:p w:rsidR="002B3E5A" w:rsidRDefault="00A54609">
            <w:pPr>
              <w:widowControl/>
              <w:spacing w:line="240" w:lineRule="auto"/>
              <w:ind w:firstLineChars="0" w:firstLine="0"/>
              <w:jc w:val="left"/>
              <w:rPr>
                <w:ins w:id="1738" w:author="cuiqingsong" w:date="2017-07-17T19:00:00Z"/>
                <w:rFonts w:asciiTheme="minorEastAsia" w:hAnsiTheme="minorEastAsia" w:cs="宋体"/>
                <w:color w:val="000000" w:themeColor="text1"/>
                <w:kern w:val="0"/>
                <w:sz w:val="20"/>
                <w:szCs w:val="20"/>
              </w:rPr>
            </w:pPr>
            <w:ins w:id="1739" w:author="cuiqingsong" w:date="2017-09-27T11:09:00Z">
              <w:r w:rsidRPr="00F07C05">
                <w:rPr>
                  <w:rFonts w:asciiTheme="minorEastAsia" w:hAnsiTheme="minorEastAsia" w:cs="宋体" w:hint="eastAsia"/>
                  <w:color w:val="000000" w:themeColor="text1"/>
                  <w:kern w:val="0"/>
                  <w:sz w:val="20"/>
                  <w:szCs w:val="20"/>
                </w:rPr>
                <w:t>二级系统条件单单号</w:t>
              </w:r>
            </w:ins>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1740" w:author="cuiqingsong" w:date="2017-07-17T19:00:00Z"/>
                <w:rFonts w:asciiTheme="minorEastAsia" w:hAnsiTheme="minorEastAsia" w:cs="宋体"/>
                <w:color w:val="000000" w:themeColor="text1"/>
                <w:kern w:val="0"/>
                <w:sz w:val="20"/>
                <w:szCs w:val="20"/>
              </w:rPr>
            </w:pPr>
            <w:ins w:id="1741" w:author="cuiqingsong" w:date="2017-07-17T19:00:00Z">
              <w:r>
                <w:rPr>
                  <w:rFonts w:asciiTheme="minorEastAsia" w:hAnsiTheme="minorEastAsia" w:cs="宋体" w:hint="eastAsia"/>
                  <w:color w:val="000000" w:themeColor="text1"/>
                  <w:kern w:val="0"/>
                  <w:sz w:val="20"/>
                  <w:szCs w:val="20"/>
                </w:rPr>
                <w:t>M</w:t>
              </w:r>
            </w:ins>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1742" w:author="cuiqingsong" w:date="2017-07-17T19:00:00Z"/>
                <w:rFonts w:asciiTheme="minorEastAsia" w:hAnsiTheme="minorEastAsia" w:cs="宋体"/>
                <w:color w:val="000000" w:themeColor="text1"/>
                <w:kern w:val="0"/>
                <w:sz w:val="20"/>
                <w:szCs w:val="20"/>
              </w:rPr>
            </w:pPr>
            <w:ins w:id="1743" w:author="cuiqingsong" w:date="2017-07-17T19:00:00Z">
              <w:r>
                <w:rPr>
                  <w:rFonts w:asciiTheme="minorEastAsia" w:hAnsiTheme="minorEastAsia" w:cs="宋体" w:hint="eastAsia"/>
                  <w:color w:val="000000" w:themeColor="text1"/>
                  <w:kern w:val="0"/>
                  <w:sz w:val="20"/>
                  <w:szCs w:val="20"/>
                </w:rPr>
                <w:t>←</w:t>
              </w:r>
            </w:ins>
          </w:p>
        </w:tc>
        <w:tc>
          <w:tcPr>
            <w:tcW w:w="29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1744" w:author="cuiqingsong" w:date="2017-07-17T19:00:00Z"/>
                <w:rFonts w:asciiTheme="minorEastAsia" w:hAnsiTheme="minorEastAsia" w:cs="宋体"/>
                <w:color w:val="000000" w:themeColor="text1"/>
                <w:kern w:val="0"/>
                <w:sz w:val="20"/>
                <w:szCs w:val="20"/>
              </w:rPr>
            </w:pPr>
            <w:ins w:id="1745" w:author="cuiqingsong" w:date="2017-07-17T19:00:00Z">
              <w:r>
                <w:rPr>
                  <w:rFonts w:asciiTheme="minorEastAsia" w:hAnsiTheme="minorEastAsia" w:cs="宋体" w:hint="eastAsia"/>
                  <w:color w:val="000000" w:themeColor="text1"/>
                  <w:kern w:val="0"/>
                  <w:sz w:val="20"/>
                  <w:szCs w:val="20"/>
                </w:rPr>
                <w:t>二级系统生成</w:t>
              </w:r>
            </w:ins>
          </w:p>
        </w:tc>
      </w:tr>
      <w:tr w:rsidR="002B3E5A">
        <w:trPr>
          <w:trHeight w:val="270"/>
          <w:ins w:id="1746" w:author="cuiqingsong" w:date="2017-07-17T19:00:00Z"/>
        </w:trPr>
        <w:tc>
          <w:tcPr>
            <w:tcW w:w="77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1747" w:author="cuiqingsong" w:date="2017-07-17T19:00:00Z"/>
                <w:rFonts w:asciiTheme="minorEastAsia" w:hAnsiTheme="minorEastAsia" w:cs="宋体"/>
                <w:color w:val="000000" w:themeColor="text1"/>
                <w:kern w:val="0"/>
                <w:sz w:val="20"/>
                <w:szCs w:val="20"/>
              </w:rPr>
            </w:pPr>
            <w:ins w:id="1748" w:author="cuiqingsong" w:date="2017-07-17T19:00:00Z">
              <w:r>
                <w:rPr>
                  <w:rFonts w:asciiTheme="minorEastAsia" w:hAnsiTheme="minorEastAsia" w:cs="宋体" w:hint="eastAsia"/>
                  <w:color w:val="000000" w:themeColor="text1"/>
                  <w:kern w:val="0"/>
                  <w:sz w:val="20"/>
                  <w:szCs w:val="20"/>
                </w:rPr>
                <w:t>I10</w:t>
              </w:r>
            </w:ins>
          </w:p>
        </w:tc>
        <w:tc>
          <w:tcPr>
            <w:tcW w:w="166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1749" w:author="cuiqingsong" w:date="2017-07-17T19:00:00Z"/>
                <w:rFonts w:asciiTheme="minorEastAsia" w:hAnsiTheme="minorEastAsia" w:cs="宋体"/>
                <w:color w:val="000000" w:themeColor="text1"/>
                <w:kern w:val="0"/>
                <w:sz w:val="20"/>
                <w:szCs w:val="20"/>
              </w:rPr>
            </w:pPr>
            <w:ins w:id="1750" w:author="cuiqingsong" w:date="2017-07-17T19:00:00Z">
              <w:r>
                <w:rPr>
                  <w:rFonts w:asciiTheme="minorEastAsia" w:hAnsiTheme="minorEastAsia" w:cs="宋体" w:hint="eastAsia"/>
                  <w:color w:val="000000" w:themeColor="text1"/>
                  <w:kern w:val="0"/>
                  <w:sz w:val="20"/>
                  <w:szCs w:val="20"/>
                </w:rPr>
                <w:t>instID</w:t>
              </w:r>
            </w:ins>
          </w:p>
        </w:tc>
        <w:tc>
          <w:tcPr>
            <w:tcW w:w="155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1751" w:author="cuiqingsong" w:date="2017-07-17T19:00:00Z"/>
                <w:rFonts w:asciiTheme="minorEastAsia" w:hAnsiTheme="minorEastAsia" w:cs="宋体"/>
                <w:color w:val="000000" w:themeColor="text1"/>
                <w:kern w:val="0"/>
                <w:sz w:val="20"/>
                <w:szCs w:val="20"/>
              </w:rPr>
            </w:pPr>
            <w:ins w:id="1752" w:author="cuiqingsong" w:date="2017-07-17T19:00:00Z">
              <w:r>
                <w:rPr>
                  <w:rFonts w:asciiTheme="minorEastAsia" w:hAnsiTheme="minorEastAsia" w:cs="宋体" w:hint="eastAsia"/>
                  <w:color w:val="000000" w:themeColor="text1"/>
                  <w:kern w:val="0"/>
                  <w:sz w:val="20"/>
                  <w:szCs w:val="20"/>
                </w:rPr>
                <w:t>合约代码</w:t>
              </w:r>
            </w:ins>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1753" w:author="cuiqingsong" w:date="2017-07-17T19:00:00Z"/>
                <w:rFonts w:asciiTheme="minorEastAsia" w:hAnsiTheme="minorEastAsia" w:cs="宋体"/>
                <w:color w:val="000000" w:themeColor="text1"/>
                <w:kern w:val="0"/>
                <w:sz w:val="20"/>
                <w:szCs w:val="20"/>
              </w:rPr>
            </w:pPr>
            <w:ins w:id="1754" w:author="cuiqingsong" w:date="2017-07-17T19:00:00Z">
              <w:r>
                <w:rPr>
                  <w:rFonts w:asciiTheme="minorEastAsia" w:hAnsiTheme="minorEastAsia" w:cs="宋体" w:hint="eastAsia"/>
                  <w:color w:val="000000" w:themeColor="text1"/>
                  <w:kern w:val="0"/>
                  <w:sz w:val="20"/>
                  <w:szCs w:val="20"/>
                </w:rPr>
                <w:t>M</w:t>
              </w:r>
            </w:ins>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1755" w:author="cuiqingsong" w:date="2017-07-17T19:00:00Z"/>
                <w:rFonts w:asciiTheme="minorEastAsia" w:hAnsiTheme="minorEastAsia" w:cs="宋体"/>
                <w:color w:val="000000" w:themeColor="text1"/>
                <w:kern w:val="0"/>
                <w:sz w:val="20"/>
                <w:szCs w:val="20"/>
              </w:rPr>
            </w:pPr>
            <w:ins w:id="1756" w:author="cuiqingsong" w:date="2017-07-17T19:00:00Z">
              <w:r>
                <w:rPr>
                  <w:rFonts w:asciiTheme="minorEastAsia" w:hAnsiTheme="minorEastAsia" w:cs="宋体" w:hint="eastAsia"/>
                  <w:color w:val="000000" w:themeColor="text1"/>
                  <w:kern w:val="0"/>
                  <w:sz w:val="20"/>
                  <w:szCs w:val="20"/>
                </w:rPr>
                <w:t>←</w:t>
              </w:r>
            </w:ins>
          </w:p>
        </w:tc>
        <w:tc>
          <w:tcPr>
            <w:tcW w:w="2998"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ins w:id="1757" w:author="cuiqingsong" w:date="2017-07-17T19:00:00Z"/>
                <w:rFonts w:asciiTheme="minorEastAsia" w:hAnsiTheme="minorEastAsia" w:cs="宋体"/>
                <w:color w:val="000000" w:themeColor="text1"/>
                <w:kern w:val="0"/>
                <w:sz w:val="20"/>
                <w:szCs w:val="20"/>
              </w:rPr>
            </w:pPr>
          </w:p>
        </w:tc>
      </w:tr>
      <w:tr w:rsidR="002B3E5A" w:rsidTr="00030F1C">
        <w:trPr>
          <w:trHeight w:val="270"/>
          <w:ins w:id="1758" w:author="cuiqingsong" w:date="2017-07-17T19:00:00Z"/>
        </w:trPr>
        <w:tc>
          <w:tcPr>
            <w:tcW w:w="77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1759" w:author="cuiqingsong" w:date="2017-07-17T19:00:00Z"/>
                <w:rFonts w:asciiTheme="minorEastAsia" w:hAnsiTheme="minorEastAsia" w:cs="宋体"/>
                <w:color w:val="000000" w:themeColor="text1"/>
                <w:kern w:val="0"/>
                <w:sz w:val="20"/>
                <w:szCs w:val="20"/>
              </w:rPr>
            </w:pPr>
            <w:ins w:id="1760" w:author="cuiqingsong" w:date="2017-07-17T19:00:00Z">
              <w:r>
                <w:rPr>
                  <w:rFonts w:asciiTheme="minorEastAsia" w:hAnsiTheme="minorEastAsia" w:cs="宋体" w:hint="eastAsia"/>
                  <w:color w:val="000000" w:themeColor="text1"/>
                  <w:kern w:val="0"/>
                  <w:sz w:val="20"/>
                  <w:szCs w:val="20"/>
                </w:rPr>
                <w:t>M30</w:t>
              </w:r>
            </w:ins>
          </w:p>
        </w:tc>
        <w:tc>
          <w:tcPr>
            <w:tcW w:w="166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1761" w:author="cuiqingsong" w:date="2017-07-17T19:00:00Z"/>
                <w:rFonts w:asciiTheme="minorEastAsia" w:hAnsiTheme="minorEastAsia" w:cs="宋体"/>
                <w:color w:val="000000" w:themeColor="text1"/>
                <w:kern w:val="0"/>
                <w:sz w:val="20"/>
                <w:szCs w:val="20"/>
              </w:rPr>
            </w:pPr>
            <w:ins w:id="1762" w:author="cuiqingsong" w:date="2017-07-17T19:00:00Z">
              <w:r>
                <w:rPr>
                  <w:rFonts w:asciiTheme="minorEastAsia" w:hAnsiTheme="minorEastAsia" w:cs="宋体" w:hint="eastAsia"/>
                  <w:color w:val="000000" w:themeColor="text1"/>
                  <w:kern w:val="0"/>
                  <w:sz w:val="20"/>
                  <w:szCs w:val="20"/>
                </w:rPr>
                <w:t>clientID</w:t>
              </w:r>
            </w:ins>
          </w:p>
        </w:tc>
        <w:tc>
          <w:tcPr>
            <w:tcW w:w="155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1763" w:author="cuiqingsong" w:date="2017-07-17T19:00:00Z"/>
                <w:rFonts w:asciiTheme="minorEastAsia" w:hAnsiTheme="minorEastAsia" w:cs="宋体"/>
                <w:color w:val="000000" w:themeColor="text1"/>
                <w:kern w:val="0"/>
                <w:sz w:val="20"/>
                <w:szCs w:val="20"/>
              </w:rPr>
            </w:pPr>
            <w:ins w:id="1764" w:author="cuiqingsong" w:date="2017-07-17T19:00:00Z">
              <w:r>
                <w:rPr>
                  <w:rFonts w:asciiTheme="minorEastAsia" w:hAnsiTheme="minorEastAsia" w:cs="宋体" w:hint="eastAsia"/>
                  <w:color w:val="000000" w:themeColor="text1"/>
                  <w:kern w:val="0"/>
                  <w:sz w:val="20"/>
                  <w:szCs w:val="20"/>
                </w:rPr>
                <w:t>客户代码</w:t>
              </w:r>
            </w:ins>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1765" w:author="cuiqingsong" w:date="2017-07-17T19:00:00Z"/>
                <w:rFonts w:asciiTheme="minorEastAsia" w:hAnsiTheme="minorEastAsia" w:cs="宋体"/>
                <w:color w:val="000000" w:themeColor="text1"/>
                <w:kern w:val="0"/>
                <w:sz w:val="20"/>
                <w:szCs w:val="20"/>
              </w:rPr>
            </w:pPr>
            <w:ins w:id="1766" w:author="cuiqingsong" w:date="2017-07-17T19:00:00Z">
              <w:r>
                <w:rPr>
                  <w:rFonts w:asciiTheme="minorEastAsia" w:hAnsiTheme="minorEastAsia" w:cs="宋体" w:hint="eastAsia"/>
                  <w:color w:val="000000" w:themeColor="text1"/>
                  <w:kern w:val="0"/>
                  <w:sz w:val="20"/>
                  <w:szCs w:val="20"/>
                </w:rPr>
                <w:t>M</w:t>
              </w:r>
            </w:ins>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1767" w:author="cuiqingsong" w:date="2017-07-17T19:00:00Z"/>
                <w:rFonts w:asciiTheme="minorEastAsia" w:hAnsiTheme="minorEastAsia" w:cs="宋体"/>
                <w:color w:val="000000" w:themeColor="text1"/>
                <w:kern w:val="0"/>
                <w:sz w:val="20"/>
                <w:szCs w:val="20"/>
              </w:rPr>
            </w:pPr>
            <w:ins w:id="1768" w:author="cuiqingsong" w:date="2017-07-17T19:00:00Z">
              <w:r>
                <w:rPr>
                  <w:rFonts w:asciiTheme="minorEastAsia" w:hAnsiTheme="minorEastAsia" w:cs="宋体" w:hint="eastAsia"/>
                  <w:color w:val="000000" w:themeColor="text1"/>
                  <w:kern w:val="0"/>
                  <w:sz w:val="20"/>
                  <w:szCs w:val="20"/>
                </w:rPr>
                <w:t>←</w:t>
              </w:r>
            </w:ins>
          </w:p>
        </w:tc>
        <w:tc>
          <w:tcPr>
            <w:tcW w:w="2998"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ins w:id="1769" w:author="cuiqingsong" w:date="2017-07-17T19:00:00Z"/>
                <w:rFonts w:asciiTheme="minorEastAsia" w:hAnsiTheme="minorEastAsia" w:cs="宋体"/>
                <w:color w:val="000000" w:themeColor="text1"/>
                <w:kern w:val="0"/>
                <w:sz w:val="20"/>
                <w:szCs w:val="20"/>
              </w:rPr>
            </w:pPr>
          </w:p>
        </w:tc>
      </w:tr>
      <w:tr w:rsidR="00030F1C" w:rsidTr="00030F1C">
        <w:trPr>
          <w:trHeight w:val="270"/>
          <w:ins w:id="1770" w:author="cuiqingsong" w:date="2017-08-14T10:23:00Z"/>
        </w:trPr>
        <w:tc>
          <w:tcPr>
            <w:tcW w:w="776" w:type="dxa"/>
            <w:tcBorders>
              <w:top w:val="single" w:sz="4" w:space="0" w:color="auto"/>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771" w:author="cuiqingsong" w:date="2017-08-14T10:23:00Z"/>
                <w:rFonts w:asciiTheme="minorEastAsia" w:hAnsiTheme="minorEastAsia" w:cs="宋体"/>
                <w:color w:val="000000" w:themeColor="text1"/>
                <w:kern w:val="0"/>
                <w:sz w:val="20"/>
                <w:szCs w:val="20"/>
              </w:rPr>
            </w:pPr>
            <w:ins w:id="1772" w:author="cuiqingsong" w:date="2017-08-14T10:23:00Z">
              <w:r>
                <w:rPr>
                  <w:rFonts w:asciiTheme="minorEastAsia" w:hAnsiTheme="minorEastAsia" w:cs="宋体" w:hint="eastAsia"/>
                  <w:color w:val="000000" w:themeColor="text1"/>
                  <w:kern w:val="0"/>
                  <w:sz w:val="20"/>
                  <w:szCs w:val="20"/>
                </w:rPr>
                <w:t>M00</w:t>
              </w:r>
            </w:ins>
          </w:p>
        </w:tc>
        <w:tc>
          <w:tcPr>
            <w:tcW w:w="1668" w:type="dxa"/>
            <w:tcBorders>
              <w:top w:val="single" w:sz="4" w:space="0" w:color="auto"/>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773" w:author="cuiqingsong" w:date="2017-08-14T10:23:00Z"/>
                <w:rFonts w:asciiTheme="minorEastAsia" w:hAnsiTheme="minorEastAsia" w:cs="宋体"/>
                <w:color w:val="000000" w:themeColor="text1"/>
                <w:kern w:val="0"/>
                <w:sz w:val="20"/>
                <w:szCs w:val="20"/>
              </w:rPr>
            </w:pPr>
            <w:ins w:id="1774" w:author="cuiqingsong" w:date="2017-08-14T10:23:00Z">
              <w:r>
                <w:rPr>
                  <w:rFonts w:asciiTheme="minorEastAsia" w:hAnsiTheme="minorEastAsia" w:cs="宋体" w:hint="eastAsia"/>
                  <w:color w:val="000000" w:themeColor="text1"/>
                  <w:kern w:val="0"/>
                  <w:sz w:val="20"/>
                  <w:szCs w:val="20"/>
                </w:rPr>
                <w:t>memberID</w:t>
              </w:r>
            </w:ins>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775" w:author="cuiqingsong" w:date="2017-08-14T10:23:00Z"/>
                <w:rFonts w:asciiTheme="minorEastAsia" w:hAnsiTheme="minorEastAsia" w:cs="宋体"/>
                <w:color w:val="000000" w:themeColor="text1"/>
                <w:kern w:val="0"/>
                <w:sz w:val="20"/>
                <w:szCs w:val="20"/>
              </w:rPr>
            </w:pPr>
            <w:ins w:id="1776" w:author="cuiqingsong" w:date="2017-08-14T10:23:00Z">
              <w:r>
                <w:rPr>
                  <w:rFonts w:asciiTheme="minorEastAsia" w:hAnsiTheme="minorEastAsia" w:cs="宋体" w:hint="eastAsia"/>
                  <w:color w:val="000000" w:themeColor="text1"/>
                  <w:kern w:val="0"/>
                  <w:sz w:val="20"/>
                  <w:szCs w:val="20"/>
                </w:rPr>
                <w:t>会员代码</w:t>
              </w:r>
            </w:ins>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777" w:author="cuiqingsong" w:date="2017-08-14T10:23:00Z"/>
                <w:rFonts w:asciiTheme="minorEastAsia" w:hAnsiTheme="minorEastAsia" w:cs="宋体"/>
                <w:color w:val="000000" w:themeColor="text1"/>
                <w:kern w:val="0"/>
                <w:sz w:val="20"/>
                <w:szCs w:val="20"/>
              </w:rPr>
            </w:pPr>
            <w:ins w:id="1778" w:author="cuiqingsong" w:date="2017-08-14T10:23:00Z">
              <w:r>
                <w:rPr>
                  <w:rFonts w:asciiTheme="minorEastAsia" w:hAnsiTheme="minorEastAsia" w:cs="宋体" w:hint="eastAsia"/>
                  <w:color w:val="000000" w:themeColor="text1"/>
                  <w:kern w:val="0"/>
                  <w:sz w:val="20"/>
                  <w:szCs w:val="20"/>
                </w:rPr>
                <w:t>M</w:t>
              </w:r>
            </w:ins>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779" w:author="cuiqingsong" w:date="2017-08-14T10:23:00Z"/>
                <w:rFonts w:asciiTheme="minorEastAsia" w:hAnsiTheme="minorEastAsia" w:cs="宋体"/>
                <w:color w:val="000000" w:themeColor="text1"/>
                <w:kern w:val="0"/>
                <w:sz w:val="20"/>
                <w:szCs w:val="20"/>
              </w:rPr>
            </w:pPr>
            <w:ins w:id="1780" w:author="cuiqingsong" w:date="2017-08-14T10:23:00Z">
              <w:r>
                <w:rPr>
                  <w:rFonts w:asciiTheme="minorEastAsia" w:hAnsiTheme="minorEastAsia" w:cs="宋体" w:hint="eastAsia"/>
                  <w:color w:val="000000"/>
                  <w:kern w:val="0"/>
                  <w:sz w:val="20"/>
                  <w:szCs w:val="20"/>
                </w:rPr>
                <w:t>←</w:t>
              </w:r>
            </w:ins>
          </w:p>
        </w:tc>
        <w:tc>
          <w:tcPr>
            <w:tcW w:w="2998" w:type="dxa"/>
            <w:tcBorders>
              <w:top w:val="single" w:sz="4" w:space="0" w:color="auto"/>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781" w:author="cuiqingsong" w:date="2017-08-14T10:23:00Z"/>
                <w:rFonts w:asciiTheme="minorEastAsia" w:hAnsiTheme="minorEastAsia" w:cs="宋体"/>
                <w:color w:val="000000" w:themeColor="text1"/>
                <w:kern w:val="0"/>
                <w:sz w:val="20"/>
                <w:szCs w:val="20"/>
              </w:rPr>
            </w:pPr>
          </w:p>
        </w:tc>
      </w:tr>
      <w:tr w:rsidR="00030F1C" w:rsidTr="00030F1C">
        <w:trPr>
          <w:trHeight w:val="123"/>
          <w:ins w:id="1782" w:author="cuiqingsong" w:date="2017-07-17T19:00:00Z"/>
        </w:trPr>
        <w:tc>
          <w:tcPr>
            <w:tcW w:w="776" w:type="dxa"/>
            <w:tcBorders>
              <w:top w:val="single" w:sz="4" w:space="0" w:color="auto"/>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783" w:author="cuiqingsong" w:date="2017-07-17T19:00:00Z"/>
                <w:rFonts w:asciiTheme="minorEastAsia" w:hAnsiTheme="minorEastAsia" w:cs="宋体"/>
                <w:color w:val="000000" w:themeColor="text1"/>
                <w:kern w:val="0"/>
                <w:sz w:val="20"/>
                <w:szCs w:val="20"/>
              </w:rPr>
            </w:pPr>
            <w:ins w:id="1784" w:author="cuiqingsong" w:date="2017-07-17T19:00: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1668" w:type="dxa"/>
            <w:tcBorders>
              <w:top w:val="single" w:sz="4" w:space="0" w:color="auto"/>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785" w:author="cuiqingsong" w:date="2017-07-17T19:00:00Z"/>
                <w:rFonts w:asciiTheme="minorEastAsia" w:hAnsiTheme="minorEastAsia" w:cs="宋体"/>
                <w:color w:val="000000" w:themeColor="text1"/>
                <w:kern w:val="0"/>
                <w:sz w:val="20"/>
                <w:szCs w:val="20"/>
              </w:rPr>
            </w:pPr>
            <w:ins w:id="1786" w:author="cuiqingsong" w:date="2017-07-17T19:00:00Z">
              <w:r>
                <w:rPr>
                  <w:rFonts w:asciiTheme="minorEastAsia" w:hAnsiTheme="minorEastAsia" w:cs="宋体"/>
                  <w:color w:val="000000" w:themeColor="text1"/>
                  <w:kern w:val="0"/>
                  <w:sz w:val="20"/>
                  <w:szCs w:val="20"/>
                </w:rPr>
                <w:t>seatID</w:t>
              </w:r>
            </w:ins>
          </w:p>
        </w:tc>
        <w:tc>
          <w:tcPr>
            <w:tcW w:w="1559" w:type="dxa"/>
            <w:tcBorders>
              <w:top w:val="single" w:sz="4" w:space="0" w:color="auto"/>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787" w:author="cuiqingsong" w:date="2017-07-17T19:00:00Z"/>
                <w:rFonts w:asciiTheme="minorEastAsia" w:hAnsiTheme="minorEastAsia" w:cs="宋体"/>
                <w:color w:val="000000" w:themeColor="text1"/>
                <w:kern w:val="0"/>
                <w:sz w:val="20"/>
                <w:szCs w:val="20"/>
              </w:rPr>
            </w:pPr>
            <w:ins w:id="1788" w:author="cuiqingsong" w:date="2017-07-17T19:00:00Z">
              <w:r>
                <w:rPr>
                  <w:rFonts w:asciiTheme="minorEastAsia" w:hAnsiTheme="minorEastAsia" w:cs="宋体" w:hint="eastAsia"/>
                  <w:color w:val="000000" w:themeColor="text1"/>
                  <w:kern w:val="0"/>
                  <w:sz w:val="20"/>
                  <w:szCs w:val="20"/>
                </w:rPr>
                <w:t>交易席位代码</w:t>
              </w:r>
            </w:ins>
          </w:p>
        </w:tc>
        <w:tc>
          <w:tcPr>
            <w:tcW w:w="709" w:type="dxa"/>
            <w:tcBorders>
              <w:top w:val="single" w:sz="4" w:space="0" w:color="auto"/>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789" w:author="cuiqingsong" w:date="2017-07-17T19:00:00Z"/>
                <w:rFonts w:asciiTheme="minorEastAsia" w:hAnsiTheme="minorEastAsia" w:cs="宋体"/>
                <w:color w:val="000000" w:themeColor="text1"/>
                <w:kern w:val="0"/>
                <w:sz w:val="20"/>
                <w:szCs w:val="20"/>
              </w:rPr>
            </w:pPr>
            <w:ins w:id="1790" w:author="cuiqingsong" w:date="2017-07-17T19:00:00Z">
              <w:r>
                <w:rPr>
                  <w:rFonts w:asciiTheme="minorEastAsia" w:hAnsiTheme="minorEastAsia" w:cs="宋体" w:hint="eastAsia"/>
                  <w:color w:val="000000" w:themeColor="text1"/>
                  <w:kern w:val="0"/>
                  <w:sz w:val="20"/>
                  <w:szCs w:val="20"/>
                </w:rPr>
                <w:t>M</w:t>
              </w:r>
            </w:ins>
          </w:p>
        </w:tc>
        <w:tc>
          <w:tcPr>
            <w:tcW w:w="709" w:type="dxa"/>
            <w:tcBorders>
              <w:top w:val="single" w:sz="4" w:space="0" w:color="auto"/>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791" w:author="cuiqingsong" w:date="2017-07-17T19:00:00Z"/>
                <w:rFonts w:asciiTheme="minorEastAsia" w:hAnsiTheme="minorEastAsia" w:cs="宋体"/>
                <w:color w:val="000000" w:themeColor="text1"/>
                <w:kern w:val="0"/>
                <w:sz w:val="20"/>
                <w:szCs w:val="20"/>
              </w:rPr>
            </w:pPr>
            <w:ins w:id="1792" w:author="cuiqingsong" w:date="2017-07-17T19:00:00Z">
              <w:r>
                <w:rPr>
                  <w:rFonts w:asciiTheme="minorEastAsia" w:hAnsiTheme="minorEastAsia" w:cs="宋体" w:hint="eastAsia"/>
                  <w:color w:val="000000"/>
                  <w:kern w:val="0"/>
                  <w:sz w:val="20"/>
                  <w:szCs w:val="20"/>
                </w:rPr>
                <w:t>←</w:t>
              </w:r>
            </w:ins>
          </w:p>
        </w:tc>
        <w:tc>
          <w:tcPr>
            <w:tcW w:w="2998" w:type="dxa"/>
            <w:tcBorders>
              <w:top w:val="single" w:sz="4" w:space="0" w:color="auto"/>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793" w:author="cuiqingsong" w:date="2017-07-17T19:00:00Z"/>
                <w:rFonts w:asciiTheme="minorEastAsia" w:hAnsiTheme="minorEastAsia" w:cs="宋体"/>
                <w:color w:val="000000" w:themeColor="text1"/>
                <w:kern w:val="0"/>
                <w:sz w:val="20"/>
                <w:szCs w:val="20"/>
              </w:rPr>
            </w:pPr>
          </w:p>
        </w:tc>
      </w:tr>
      <w:tr w:rsidR="00030F1C">
        <w:trPr>
          <w:trHeight w:val="270"/>
          <w:ins w:id="1794" w:author="cuiqingsong" w:date="2017-07-17T19:00:00Z"/>
        </w:trPr>
        <w:tc>
          <w:tcPr>
            <w:tcW w:w="776" w:type="dxa"/>
            <w:tcBorders>
              <w:top w:val="nil"/>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795" w:author="cuiqingsong" w:date="2017-07-17T19:00:00Z"/>
                <w:rFonts w:asciiTheme="minorEastAsia" w:hAnsiTheme="minorEastAsia" w:cs="宋体"/>
                <w:color w:val="000000" w:themeColor="text1"/>
                <w:kern w:val="0"/>
                <w:sz w:val="20"/>
                <w:szCs w:val="20"/>
              </w:rPr>
            </w:pPr>
            <w:ins w:id="1796" w:author="cuiqingsong" w:date="2017-07-17T19:00:00Z">
              <w:r>
                <w:rPr>
                  <w:rFonts w:asciiTheme="minorEastAsia" w:hAnsiTheme="minorEastAsia" w:cs="宋体" w:hint="eastAsia"/>
                  <w:color w:val="000000" w:themeColor="text1"/>
                  <w:kern w:val="0"/>
                  <w:sz w:val="20"/>
                  <w:szCs w:val="20"/>
                </w:rPr>
                <w:t>A10</w:t>
              </w:r>
            </w:ins>
          </w:p>
        </w:tc>
        <w:tc>
          <w:tcPr>
            <w:tcW w:w="166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797" w:author="cuiqingsong" w:date="2017-07-17T19:00:00Z"/>
                <w:rFonts w:asciiTheme="minorEastAsia" w:hAnsiTheme="minorEastAsia" w:cs="宋体"/>
                <w:color w:val="000000" w:themeColor="text1"/>
                <w:kern w:val="0"/>
                <w:sz w:val="20"/>
                <w:szCs w:val="20"/>
              </w:rPr>
            </w:pPr>
            <w:ins w:id="1798" w:author="cuiqingsong" w:date="2017-07-17T19:00:00Z">
              <w:r>
                <w:rPr>
                  <w:rFonts w:asciiTheme="minorEastAsia" w:hAnsiTheme="minorEastAsia" w:cs="宋体" w:hint="eastAsia"/>
                  <w:color w:val="000000" w:themeColor="text1"/>
                  <w:kern w:val="0"/>
                  <w:sz w:val="20"/>
                  <w:szCs w:val="20"/>
                </w:rPr>
                <w:t>bankAccountNo</w:t>
              </w:r>
            </w:ins>
          </w:p>
        </w:tc>
        <w:tc>
          <w:tcPr>
            <w:tcW w:w="1559"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799" w:author="cuiqingsong" w:date="2017-07-17T19:00:00Z"/>
                <w:rFonts w:asciiTheme="minorEastAsia" w:hAnsiTheme="minorEastAsia" w:cs="宋体"/>
                <w:color w:val="000000" w:themeColor="text1"/>
                <w:kern w:val="0"/>
                <w:sz w:val="20"/>
                <w:szCs w:val="20"/>
              </w:rPr>
            </w:pPr>
            <w:ins w:id="1800" w:author="cuiqingsong" w:date="2017-07-17T19:00:00Z">
              <w:r>
                <w:rPr>
                  <w:rFonts w:asciiTheme="minorEastAsia" w:hAnsiTheme="minorEastAsia" w:cs="宋体" w:hint="eastAsia"/>
                  <w:color w:val="000000" w:themeColor="text1"/>
                  <w:kern w:val="0"/>
                  <w:sz w:val="20"/>
                  <w:szCs w:val="20"/>
                </w:rPr>
                <w:t>银行卡号</w:t>
              </w:r>
            </w:ins>
          </w:p>
        </w:tc>
        <w:tc>
          <w:tcPr>
            <w:tcW w:w="709"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801" w:author="cuiqingsong" w:date="2017-07-17T19:00:00Z"/>
                <w:rFonts w:asciiTheme="minorEastAsia" w:hAnsiTheme="minorEastAsia" w:cs="宋体"/>
                <w:color w:val="000000" w:themeColor="text1"/>
                <w:kern w:val="0"/>
                <w:sz w:val="20"/>
                <w:szCs w:val="20"/>
              </w:rPr>
            </w:pPr>
            <w:ins w:id="1802" w:author="cuiqingsong" w:date="2017-07-17T19:00:00Z">
              <w:r>
                <w:rPr>
                  <w:rFonts w:asciiTheme="minorEastAsia" w:hAnsiTheme="minorEastAsia" w:cs="宋体" w:hint="eastAsia"/>
                  <w:color w:val="000000" w:themeColor="text1"/>
                  <w:kern w:val="0"/>
                  <w:sz w:val="20"/>
                  <w:szCs w:val="20"/>
                </w:rPr>
                <w:t>C</w:t>
              </w:r>
            </w:ins>
          </w:p>
        </w:tc>
        <w:tc>
          <w:tcPr>
            <w:tcW w:w="709"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803" w:author="cuiqingsong" w:date="2017-07-17T19:00:00Z"/>
                <w:rFonts w:asciiTheme="minorEastAsia" w:hAnsiTheme="minorEastAsia" w:cs="宋体"/>
                <w:color w:val="000000" w:themeColor="text1"/>
                <w:kern w:val="0"/>
                <w:sz w:val="20"/>
                <w:szCs w:val="20"/>
              </w:rPr>
            </w:pPr>
            <w:ins w:id="1804" w:author="cuiqingsong" w:date="2017-07-17T19:00:00Z">
              <w:r>
                <w:rPr>
                  <w:rFonts w:asciiTheme="minorEastAsia" w:hAnsiTheme="minorEastAsia" w:cs="宋体" w:hint="eastAsia"/>
                  <w:color w:val="000000" w:themeColor="text1"/>
                  <w:kern w:val="0"/>
                  <w:sz w:val="20"/>
                  <w:szCs w:val="20"/>
                </w:rPr>
                <w:t>-</w:t>
              </w:r>
            </w:ins>
          </w:p>
        </w:tc>
        <w:tc>
          <w:tcPr>
            <w:tcW w:w="299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805" w:author="cuiqingsong" w:date="2017-07-17T19:00:00Z"/>
                <w:rFonts w:asciiTheme="minorEastAsia" w:hAnsiTheme="minorEastAsia" w:cs="宋体"/>
                <w:color w:val="000000" w:themeColor="text1"/>
                <w:kern w:val="0"/>
                <w:sz w:val="20"/>
                <w:szCs w:val="20"/>
              </w:rPr>
            </w:pPr>
            <w:ins w:id="1806" w:author="cuiqingsong" w:date="2017-07-17T19:00:00Z">
              <w:r>
                <w:rPr>
                  <w:rFonts w:asciiTheme="minorEastAsia" w:hAnsiTheme="minorEastAsia" w:cs="宋体" w:hint="eastAsia"/>
                  <w:color w:val="000000" w:themeColor="text1"/>
                  <w:kern w:val="0"/>
                  <w:sz w:val="20"/>
                  <w:szCs w:val="20"/>
                </w:rPr>
                <w:t>银行类会员必填</w:t>
              </w:r>
            </w:ins>
          </w:p>
        </w:tc>
      </w:tr>
      <w:tr w:rsidR="00030F1C">
        <w:trPr>
          <w:trHeight w:val="270"/>
          <w:ins w:id="1807" w:author="cuiqingsong" w:date="2017-07-17T19:00:00Z"/>
        </w:trPr>
        <w:tc>
          <w:tcPr>
            <w:tcW w:w="776" w:type="dxa"/>
            <w:tcBorders>
              <w:top w:val="nil"/>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808" w:author="cuiqingsong" w:date="2017-07-17T19:00:00Z"/>
                <w:rFonts w:asciiTheme="minorEastAsia" w:hAnsiTheme="minorEastAsia" w:cs="宋体"/>
                <w:color w:val="000000" w:themeColor="text1"/>
                <w:kern w:val="0"/>
                <w:sz w:val="20"/>
                <w:szCs w:val="20"/>
              </w:rPr>
            </w:pPr>
            <w:ins w:id="1809" w:author="cuiqingsong" w:date="2017-07-17T19:00:00Z">
              <w:r>
                <w:rPr>
                  <w:rFonts w:asciiTheme="minorEastAsia" w:hAnsiTheme="minorEastAsia" w:cs="宋体" w:hint="eastAsia"/>
                  <w:color w:val="000000" w:themeColor="text1"/>
                  <w:kern w:val="0"/>
                  <w:sz w:val="20"/>
                  <w:szCs w:val="20"/>
                </w:rPr>
                <w:t>A81</w:t>
              </w:r>
            </w:ins>
          </w:p>
        </w:tc>
        <w:tc>
          <w:tcPr>
            <w:tcW w:w="166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810" w:author="cuiqingsong" w:date="2017-07-17T19:00:00Z"/>
                <w:rFonts w:asciiTheme="minorEastAsia" w:hAnsiTheme="minorEastAsia" w:cs="宋体"/>
                <w:color w:val="000000" w:themeColor="text1"/>
                <w:kern w:val="0"/>
                <w:sz w:val="20"/>
                <w:szCs w:val="20"/>
              </w:rPr>
            </w:pPr>
            <w:ins w:id="1811" w:author="cuiqingsong" w:date="2017-07-17T19:00:00Z">
              <w:r>
                <w:rPr>
                  <w:rFonts w:asciiTheme="minorEastAsia" w:hAnsiTheme="minorEastAsia" w:cs="宋体"/>
                  <w:color w:val="000000" w:themeColor="text1"/>
                  <w:kern w:val="0"/>
                  <w:sz w:val="20"/>
                  <w:szCs w:val="20"/>
                </w:rPr>
                <w:t>accountCode</w:t>
              </w:r>
            </w:ins>
          </w:p>
        </w:tc>
        <w:tc>
          <w:tcPr>
            <w:tcW w:w="1559"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812" w:author="cuiqingsong" w:date="2017-07-17T19:00:00Z"/>
                <w:rFonts w:asciiTheme="minorEastAsia" w:hAnsiTheme="minorEastAsia" w:cs="宋体"/>
                <w:color w:val="000000" w:themeColor="text1"/>
                <w:kern w:val="0"/>
                <w:sz w:val="20"/>
                <w:szCs w:val="20"/>
              </w:rPr>
            </w:pPr>
            <w:ins w:id="1813" w:author="cuiqingsong" w:date="2017-07-17T19:00:00Z">
              <w:r>
                <w:rPr>
                  <w:rFonts w:asciiTheme="minorEastAsia" w:hAnsiTheme="minorEastAsia" w:cs="宋体" w:hint="eastAsia"/>
                  <w:color w:val="000000" w:themeColor="text1"/>
                  <w:kern w:val="0"/>
                  <w:sz w:val="20"/>
                  <w:szCs w:val="20"/>
                </w:rPr>
                <w:t>资金</w:t>
              </w:r>
              <w:proofErr w:type="gramStart"/>
              <w:r>
                <w:rPr>
                  <w:rFonts w:asciiTheme="minorEastAsia" w:hAnsiTheme="minorEastAsia" w:cs="宋体" w:hint="eastAsia"/>
                  <w:color w:val="000000" w:themeColor="text1"/>
                  <w:kern w:val="0"/>
                  <w:sz w:val="20"/>
                  <w:szCs w:val="20"/>
                </w:rPr>
                <w:t>帐号</w:t>
              </w:r>
              <w:proofErr w:type="gramEnd"/>
            </w:ins>
          </w:p>
        </w:tc>
        <w:tc>
          <w:tcPr>
            <w:tcW w:w="709"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814" w:author="cuiqingsong" w:date="2017-07-17T19:00:00Z"/>
                <w:rFonts w:asciiTheme="minorEastAsia" w:hAnsiTheme="minorEastAsia" w:cs="宋体"/>
                <w:color w:val="000000" w:themeColor="text1"/>
                <w:kern w:val="0"/>
                <w:sz w:val="20"/>
                <w:szCs w:val="20"/>
              </w:rPr>
            </w:pPr>
            <w:ins w:id="1815" w:author="cuiqingsong" w:date="2017-07-17T19:00:00Z">
              <w:r>
                <w:rPr>
                  <w:rFonts w:asciiTheme="minorEastAsia" w:hAnsiTheme="minorEastAsia" w:cs="宋体" w:hint="eastAsia"/>
                  <w:color w:val="000000" w:themeColor="text1"/>
                  <w:kern w:val="0"/>
                  <w:sz w:val="20"/>
                  <w:szCs w:val="20"/>
                </w:rPr>
                <w:t>C</w:t>
              </w:r>
            </w:ins>
          </w:p>
        </w:tc>
        <w:tc>
          <w:tcPr>
            <w:tcW w:w="709"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816" w:author="cuiqingsong" w:date="2017-07-17T19:00:00Z"/>
                <w:rFonts w:asciiTheme="minorEastAsia" w:hAnsiTheme="minorEastAsia" w:cs="宋体"/>
                <w:color w:val="000000" w:themeColor="text1"/>
                <w:kern w:val="0"/>
                <w:sz w:val="20"/>
                <w:szCs w:val="20"/>
              </w:rPr>
            </w:pPr>
            <w:ins w:id="1817" w:author="cuiqingsong" w:date="2017-07-17T19:00:00Z">
              <w:r>
                <w:rPr>
                  <w:rFonts w:asciiTheme="minorEastAsia" w:hAnsiTheme="minorEastAsia" w:cs="宋体" w:hint="eastAsia"/>
                  <w:color w:val="000000" w:themeColor="text1"/>
                  <w:kern w:val="0"/>
                  <w:sz w:val="20"/>
                  <w:szCs w:val="20"/>
                </w:rPr>
                <w:t>-</w:t>
              </w:r>
            </w:ins>
          </w:p>
        </w:tc>
        <w:tc>
          <w:tcPr>
            <w:tcW w:w="299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818" w:author="cuiqingsong" w:date="2017-07-17T19:00:00Z"/>
                <w:rFonts w:asciiTheme="minorEastAsia" w:hAnsiTheme="minorEastAsia" w:cs="宋体"/>
                <w:color w:val="000000" w:themeColor="text1"/>
                <w:kern w:val="0"/>
                <w:sz w:val="20"/>
                <w:szCs w:val="20"/>
              </w:rPr>
            </w:pPr>
            <w:ins w:id="1819" w:author="cuiqingsong" w:date="2017-07-17T19:00:00Z">
              <w:r>
                <w:rPr>
                  <w:rFonts w:asciiTheme="minorEastAsia" w:hAnsiTheme="minorEastAsia" w:cs="宋体" w:hint="eastAsia"/>
                  <w:color w:val="000000" w:themeColor="text1"/>
                  <w:kern w:val="0"/>
                  <w:sz w:val="20"/>
                  <w:szCs w:val="20"/>
                </w:rPr>
                <w:t>非银行类会员必填</w:t>
              </w:r>
            </w:ins>
          </w:p>
        </w:tc>
      </w:tr>
      <w:tr w:rsidR="00030F1C">
        <w:trPr>
          <w:trHeight w:val="270"/>
          <w:ins w:id="1820" w:author="cuiqingsong" w:date="2017-07-24T13:26:00Z"/>
        </w:trPr>
        <w:tc>
          <w:tcPr>
            <w:tcW w:w="776" w:type="dxa"/>
            <w:tcBorders>
              <w:top w:val="nil"/>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821" w:author="cuiqingsong" w:date="2017-07-24T13:26:00Z"/>
                <w:rFonts w:asciiTheme="minorEastAsia" w:hAnsiTheme="minorEastAsia" w:cs="宋体"/>
                <w:color w:val="000000" w:themeColor="text1"/>
                <w:kern w:val="0"/>
                <w:sz w:val="20"/>
                <w:szCs w:val="20"/>
              </w:rPr>
            </w:pPr>
            <w:ins w:id="1822" w:author="cuiqingsong" w:date="2017-07-24T13:27:00Z">
              <w:r>
                <w:rPr>
                  <w:rFonts w:asciiTheme="minorEastAsia" w:hAnsiTheme="minorEastAsia" w:cs="宋体" w:hint="eastAsia"/>
                  <w:color w:val="000000" w:themeColor="text1"/>
                  <w:kern w:val="0"/>
                  <w:sz w:val="20"/>
                  <w:szCs w:val="20"/>
                </w:rPr>
                <w:t>T82</w:t>
              </w:r>
            </w:ins>
          </w:p>
        </w:tc>
        <w:tc>
          <w:tcPr>
            <w:tcW w:w="166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823" w:author="cuiqingsong" w:date="2017-07-24T13:26:00Z"/>
                <w:rFonts w:asciiTheme="minorEastAsia" w:hAnsiTheme="minorEastAsia" w:cs="宋体"/>
                <w:color w:val="000000" w:themeColor="text1"/>
                <w:kern w:val="0"/>
                <w:sz w:val="20"/>
                <w:szCs w:val="20"/>
              </w:rPr>
            </w:pPr>
            <w:ins w:id="1824" w:author="cuiqingsong" w:date="2017-07-24T13:27:00Z">
              <w:r>
                <w:rPr>
                  <w:rFonts w:asciiTheme="minorEastAsia" w:hAnsiTheme="minorEastAsia" w:cs="宋体"/>
                  <w:color w:val="000000" w:themeColor="text1"/>
                  <w:kern w:val="0"/>
                  <w:sz w:val="20"/>
                  <w:szCs w:val="20"/>
                </w:rPr>
                <w:t>source</w:t>
              </w:r>
            </w:ins>
          </w:p>
        </w:tc>
        <w:tc>
          <w:tcPr>
            <w:tcW w:w="1559"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825" w:author="cuiqingsong" w:date="2017-07-24T13:26:00Z"/>
                <w:rFonts w:asciiTheme="minorEastAsia" w:hAnsiTheme="minorEastAsia" w:cs="宋体"/>
                <w:color w:val="000000" w:themeColor="text1"/>
                <w:kern w:val="0"/>
                <w:sz w:val="20"/>
                <w:szCs w:val="20"/>
              </w:rPr>
            </w:pPr>
            <w:ins w:id="1826" w:author="cuiqingsong" w:date="2017-07-24T13:27:00Z">
              <w:r>
                <w:rPr>
                  <w:rFonts w:asciiTheme="minorEastAsia" w:hAnsiTheme="minorEastAsia" w:cs="宋体" w:hint="eastAsia"/>
                  <w:color w:val="000000" w:themeColor="text1"/>
                  <w:kern w:val="0"/>
                  <w:sz w:val="20"/>
                  <w:szCs w:val="20"/>
                </w:rPr>
                <w:t>来源</w:t>
              </w:r>
            </w:ins>
          </w:p>
        </w:tc>
        <w:tc>
          <w:tcPr>
            <w:tcW w:w="709"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827" w:author="cuiqingsong" w:date="2017-07-24T13:26:00Z"/>
                <w:rFonts w:asciiTheme="minorEastAsia" w:hAnsiTheme="minorEastAsia" w:cs="宋体"/>
                <w:color w:val="000000" w:themeColor="text1"/>
                <w:kern w:val="0"/>
                <w:sz w:val="20"/>
                <w:szCs w:val="20"/>
              </w:rPr>
            </w:pPr>
            <w:ins w:id="1828" w:author="cuiqingsong" w:date="2017-07-24T13:27:00Z">
              <w:r>
                <w:rPr>
                  <w:rFonts w:asciiTheme="minorEastAsia" w:hAnsiTheme="minorEastAsia" w:cs="宋体" w:hint="eastAsia"/>
                  <w:color w:val="000000" w:themeColor="text1"/>
                  <w:kern w:val="0"/>
                  <w:sz w:val="20"/>
                  <w:szCs w:val="20"/>
                </w:rPr>
                <w:t>M</w:t>
              </w:r>
            </w:ins>
          </w:p>
        </w:tc>
        <w:tc>
          <w:tcPr>
            <w:tcW w:w="709"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829" w:author="cuiqingsong" w:date="2017-07-24T13:26:00Z"/>
                <w:rFonts w:asciiTheme="minorEastAsia" w:hAnsiTheme="minorEastAsia" w:cs="宋体"/>
                <w:color w:val="000000" w:themeColor="text1"/>
                <w:kern w:val="0"/>
                <w:sz w:val="20"/>
                <w:szCs w:val="20"/>
              </w:rPr>
            </w:pPr>
            <w:ins w:id="1830" w:author="cuiqingsong" w:date="2017-07-24T13:27:00Z">
              <w:r>
                <w:rPr>
                  <w:rFonts w:asciiTheme="minorEastAsia" w:hAnsiTheme="minorEastAsia" w:cs="宋体" w:hint="eastAsia"/>
                  <w:color w:val="000000" w:themeColor="text1"/>
                  <w:kern w:val="0"/>
                  <w:sz w:val="20"/>
                  <w:szCs w:val="20"/>
                </w:rPr>
                <w:t>-</w:t>
              </w:r>
            </w:ins>
          </w:p>
        </w:tc>
        <w:tc>
          <w:tcPr>
            <w:tcW w:w="299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831" w:author="cuiqingsong" w:date="2017-07-24T13:26:00Z"/>
                <w:rFonts w:asciiTheme="minorEastAsia" w:hAnsiTheme="minorEastAsia" w:cs="宋体"/>
                <w:color w:val="000000" w:themeColor="text1"/>
                <w:kern w:val="0"/>
                <w:sz w:val="20"/>
                <w:szCs w:val="20"/>
              </w:rPr>
            </w:pPr>
          </w:p>
        </w:tc>
      </w:tr>
      <w:tr w:rsidR="00030F1C">
        <w:trPr>
          <w:trHeight w:val="270"/>
          <w:ins w:id="1832" w:author="cuiqingsong" w:date="2017-07-17T19:00:00Z"/>
        </w:trPr>
        <w:tc>
          <w:tcPr>
            <w:tcW w:w="776" w:type="dxa"/>
            <w:tcBorders>
              <w:top w:val="nil"/>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833" w:author="cuiqingsong" w:date="2017-07-17T19:00:00Z"/>
                <w:rFonts w:asciiTheme="minorEastAsia" w:hAnsiTheme="minorEastAsia" w:cs="宋体"/>
                <w:color w:val="000000" w:themeColor="text1"/>
                <w:kern w:val="0"/>
                <w:sz w:val="20"/>
                <w:szCs w:val="20"/>
              </w:rPr>
            </w:pPr>
            <w:ins w:id="1834" w:author="cuiqingsong" w:date="2017-07-17T19:00:00Z">
              <w:r>
                <w:rPr>
                  <w:rFonts w:asciiTheme="minorEastAsia" w:hAnsiTheme="minorEastAsia" w:cs="宋体" w:hint="eastAsia"/>
                  <w:color w:val="000000" w:themeColor="text1"/>
                  <w:kern w:val="0"/>
                  <w:sz w:val="20"/>
                  <w:szCs w:val="20"/>
                </w:rPr>
                <w:t>X39</w:t>
              </w:r>
            </w:ins>
          </w:p>
        </w:tc>
        <w:tc>
          <w:tcPr>
            <w:tcW w:w="166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835" w:author="cuiqingsong" w:date="2017-07-17T19:00:00Z"/>
                <w:rFonts w:asciiTheme="minorEastAsia" w:hAnsiTheme="minorEastAsia" w:cs="宋体"/>
                <w:color w:val="000000" w:themeColor="text1"/>
                <w:kern w:val="0"/>
                <w:sz w:val="20"/>
                <w:szCs w:val="20"/>
              </w:rPr>
            </w:pPr>
            <w:ins w:id="1836" w:author="cuiqingsong" w:date="2017-07-17T19:00:00Z">
              <w:r>
                <w:rPr>
                  <w:rFonts w:asciiTheme="minorEastAsia" w:hAnsiTheme="minorEastAsia" w:cs="宋体" w:hint="eastAsia"/>
                  <w:color w:val="000000" w:themeColor="text1"/>
                  <w:kern w:val="0"/>
                  <w:sz w:val="20"/>
                  <w:szCs w:val="20"/>
                </w:rPr>
                <w:t>rspCode</w:t>
              </w:r>
            </w:ins>
          </w:p>
        </w:tc>
        <w:tc>
          <w:tcPr>
            <w:tcW w:w="1559"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837" w:author="cuiqingsong" w:date="2017-07-17T19:00:00Z"/>
                <w:rFonts w:asciiTheme="minorEastAsia" w:hAnsiTheme="minorEastAsia" w:cs="宋体"/>
                <w:color w:val="000000" w:themeColor="text1"/>
                <w:kern w:val="0"/>
                <w:sz w:val="20"/>
                <w:szCs w:val="20"/>
              </w:rPr>
            </w:pPr>
            <w:ins w:id="1838" w:author="cuiqingsong" w:date="2017-07-17T19:00:00Z">
              <w:r>
                <w:rPr>
                  <w:rFonts w:asciiTheme="minorEastAsia" w:hAnsiTheme="minorEastAsia" w:cs="宋体" w:hint="eastAsia"/>
                  <w:color w:val="000000" w:themeColor="text1"/>
                  <w:kern w:val="0"/>
                  <w:sz w:val="20"/>
                  <w:szCs w:val="20"/>
                </w:rPr>
                <w:t>响应代码</w:t>
              </w:r>
            </w:ins>
          </w:p>
        </w:tc>
        <w:tc>
          <w:tcPr>
            <w:tcW w:w="709"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839" w:author="cuiqingsong" w:date="2017-07-17T19:00:00Z"/>
                <w:rFonts w:asciiTheme="minorEastAsia" w:hAnsiTheme="minorEastAsia" w:cs="宋体"/>
                <w:color w:val="000000" w:themeColor="text1"/>
                <w:kern w:val="0"/>
                <w:sz w:val="20"/>
                <w:szCs w:val="20"/>
              </w:rPr>
            </w:pPr>
            <w:ins w:id="1840" w:author="cuiqingsong" w:date="2017-07-17T19:00:00Z">
              <w:r>
                <w:rPr>
                  <w:rFonts w:asciiTheme="minorEastAsia" w:hAnsiTheme="minorEastAsia" w:cs="宋体" w:hint="eastAsia"/>
                  <w:color w:val="000000" w:themeColor="text1"/>
                  <w:kern w:val="0"/>
                  <w:sz w:val="20"/>
                  <w:szCs w:val="20"/>
                </w:rPr>
                <w:t>-</w:t>
              </w:r>
            </w:ins>
          </w:p>
        </w:tc>
        <w:tc>
          <w:tcPr>
            <w:tcW w:w="709"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841" w:author="cuiqingsong" w:date="2017-07-17T19:00:00Z"/>
                <w:rFonts w:asciiTheme="minorEastAsia" w:hAnsiTheme="minorEastAsia" w:cs="宋体"/>
                <w:color w:val="000000" w:themeColor="text1"/>
                <w:kern w:val="0"/>
                <w:sz w:val="20"/>
                <w:szCs w:val="20"/>
              </w:rPr>
            </w:pPr>
            <w:ins w:id="1842" w:author="cuiqingsong" w:date="2017-07-17T19:00:00Z">
              <w:r>
                <w:rPr>
                  <w:rFonts w:asciiTheme="minorEastAsia" w:hAnsiTheme="minorEastAsia" w:cs="宋体" w:hint="eastAsia"/>
                  <w:color w:val="000000" w:themeColor="text1"/>
                  <w:kern w:val="0"/>
                  <w:sz w:val="20"/>
                  <w:szCs w:val="20"/>
                </w:rPr>
                <w:t>M</w:t>
              </w:r>
            </w:ins>
          </w:p>
        </w:tc>
        <w:tc>
          <w:tcPr>
            <w:tcW w:w="299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843" w:author="cuiqingsong" w:date="2017-07-17T19:00:00Z"/>
                <w:rFonts w:asciiTheme="minorEastAsia" w:hAnsiTheme="minorEastAsia" w:cs="宋体"/>
                <w:color w:val="000000" w:themeColor="text1"/>
                <w:kern w:val="0"/>
                <w:sz w:val="20"/>
                <w:szCs w:val="20"/>
              </w:rPr>
            </w:pPr>
            <w:ins w:id="1844" w:author="cuiqingsong" w:date="2017-07-17T19:00:00Z">
              <w:r>
                <w:rPr>
                  <w:rFonts w:asciiTheme="minorEastAsia" w:hAnsiTheme="minorEastAsia" w:cs="宋体" w:hint="eastAsia"/>
                  <w:color w:val="000000" w:themeColor="text1"/>
                  <w:kern w:val="0"/>
                  <w:sz w:val="20"/>
                  <w:szCs w:val="20"/>
                </w:rPr>
                <w:t>二级系统返回</w:t>
              </w:r>
            </w:ins>
          </w:p>
        </w:tc>
      </w:tr>
      <w:tr w:rsidR="00030F1C">
        <w:trPr>
          <w:trHeight w:val="270"/>
          <w:ins w:id="1845" w:author="cuiqingsong" w:date="2017-07-17T19:00:00Z"/>
        </w:trPr>
        <w:tc>
          <w:tcPr>
            <w:tcW w:w="776" w:type="dxa"/>
            <w:tcBorders>
              <w:top w:val="nil"/>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846" w:author="cuiqingsong" w:date="2017-07-17T19:00:00Z"/>
                <w:rFonts w:asciiTheme="minorEastAsia" w:hAnsiTheme="minorEastAsia" w:cs="宋体"/>
                <w:color w:val="000000" w:themeColor="text1"/>
                <w:kern w:val="0"/>
                <w:sz w:val="20"/>
                <w:szCs w:val="20"/>
              </w:rPr>
            </w:pPr>
            <w:ins w:id="1847" w:author="cuiqingsong" w:date="2017-07-17T19:00:00Z">
              <w:r>
                <w:rPr>
                  <w:rFonts w:asciiTheme="minorEastAsia" w:hAnsiTheme="minorEastAsia" w:cs="宋体" w:hint="eastAsia"/>
                  <w:color w:val="000000" w:themeColor="text1"/>
                  <w:kern w:val="0"/>
                  <w:sz w:val="20"/>
                  <w:szCs w:val="20"/>
                </w:rPr>
                <w:t>X40</w:t>
              </w:r>
            </w:ins>
          </w:p>
        </w:tc>
        <w:tc>
          <w:tcPr>
            <w:tcW w:w="166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848" w:author="cuiqingsong" w:date="2017-07-17T19:00:00Z"/>
                <w:rFonts w:asciiTheme="minorEastAsia" w:hAnsiTheme="minorEastAsia" w:cs="宋体"/>
                <w:color w:val="000000" w:themeColor="text1"/>
                <w:kern w:val="0"/>
                <w:sz w:val="20"/>
                <w:szCs w:val="20"/>
              </w:rPr>
            </w:pPr>
            <w:ins w:id="1849" w:author="cuiqingsong" w:date="2017-07-17T19:00:00Z">
              <w:r>
                <w:rPr>
                  <w:rFonts w:asciiTheme="minorEastAsia" w:hAnsiTheme="minorEastAsia" w:cs="宋体" w:hint="eastAsia"/>
                  <w:color w:val="000000" w:themeColor="text1"/>
                  <w:kern w:val="0"/>
                  <w:sz w:val="20"/>
                  <w:szCs w:val="20"/>
                </w:rPr>
                <w:t>rspMsg</w:t>
              </w:r>
            </w:ins>
          </w:p>
        </w:tc>
        <w:tc>
          <w:tcPr>
            <w:tcW w:w="1559"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850" w:author="cuiqingsong" w:date="2017-07-17T19:00:00Z"/>
                <w:rFonts w:asciiTheme="minorEastAsia" w:hAnsiTheme="minorEastAsia" w:cs="宋体"/>
                <w:color w:val="000000" w:themeColor="text1"/>
                <w:kern w:val="0"/>
                <w:sz w:val="20"/>
                <w:szCs w:val="20"/>
              </w:rPr>
            </w:pPr>
            <w:ins w:id="1851" w:author="cuiqingsong" w:date="2017-07-17T19:00:00Z">
              <w:r>
                <w:rPr>
                  <w:rFonts w:asciiTheme="minorEastAsia" w:hAnsiTheme="minorEastAsia" w:cs="宋体" w:hint="eastAsia"/>
                  <w:color w:val="000000" w:themeColor="text1"/>
                  <w:kern w:val="0"/>
                  <w:sz w:val="20"/>
                  <w:szCs w:val="20"/>
                </w:rPr>
                <w:t>响应消息</w:t>
              </w:r>
            </w:ins>
          </w:p>
        </w:tc>
        <w:tc>
          <w:tcPr>
            <w:tcW w:w="709"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852" w:author="cuiqingsong" w:date="2017-07-17T19:00:00Z"/>
                <w:rFonts w:asciiTheme="minorEastAsia" w:hAnsiTheme="minorEastAsia" w:cs="宋体"/>
                <w:color w:val="000000" w:themeColor="text1"/>
                <w:kern w:val="0"/>
                <w:sz w:val="20"/>
                <w:szCs w:val="20"/>
              </w:rPr>
            </w:pPr>
            <w:ins w:id="1853" w:author="cuiqingsong" w:date="2017-07-17T19:00:00Z">
              <w:r>
                <w:rPr>
                  <w:rFonts w:asciiTheme="minorEastAsia" w:hAnsiTheme="minorEastAsia" w:cs="宋体" w:hint="eastAsia"/>
                  <w:color w:val="000000" w:themeColor="text1"/>
                  <w:kern w:val="0"/>
                  <w:sz w:val="20"/>
                  <w:szCs w:val="20"/>
                </w:rPr>
                <w:t>-</w:t>
              </w:r>
            </w:ins>
          </w:p>
        </w:tc>
        <w:tc>
          <w:tcPr>
            <w:tcW w:w="709"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854" w:author="cuiqingsong" w:date="2017-07-17T19:00:00Z"/>
                <w:rFonts w:asciiTheme="minorEastAsia" w:hAnsiTheme="minorEastAsia" w:cs="宋体"/>
                <w:color w:val="000000" w:themeColor="text1"/>
                <w:kern w:val="0"/>
                <w:sz w:val="20"/>
                <w:szCs w:val="20"/>
              </w:rPr>
            </w:pPr>
            <w:ins w:id="1855" w:author="cuiqingsong" w:date="2017-07-17T19:00:00Z">
              <w:r>
                <w:rPr>
                  <w:rFonts w:asciiTheme="minorEastAsia" w:hAnsiTheme="minorEastAsia" w:cs="宋体" w:hint="eastAsia"/>
                  <w:color w:val="000000" w:themeColor="text1"/>
                  <w:kern w:val="0"/>
                  <w:sz w:val="20"/>
                  <w:szCs w:val="20"/>
                </w:rPr>
                <w:t>M</w:t>
              </w:r>
            </w:ins>
          </w:p>
        </w:tc>
        <w:tc>
          <w:tcPr>
            <w:tcW w:w="299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856" w:author="cuiqingsong" w:date="2017-07-17T19:00:00Z"/>
                <w:rFonts w:asciiTheme="minorEastAsia" w:hAnsiTheme="minorEastAsia" w:cs="宋体"/>
                <w:color w:val="000000" w:themeColor="text1"/>
                <w:kern w:val="0"/>
                <w:sz w:val="20"/>
                <w:szCs w:val="20"/>
              </w:rPr>
            </w:pPr>
            <w:ins w:id="1857" w:author="cuiqingsong" w:date="2017-07-17T19:00:00Z">
              <w:r>
                <w:rPr>
                  <w:rFonts w:asciiTheme="minorEastAsia" w:hAnsiTheme="minorEastAsia" w:cs="宋体" w:hint="eastAsia"/>
                  <w:color w:val="000000" w:themeColor="text1"/>
                  <w:kern w:val="0"/>
                  <w:sz w:val="20"/>
                  <w:szCs w:val="20"/>
                </w:rPr>
                <w:t>二级系统返回</w:t>
              </w:r>
            </w:ins>
          </w:p>
        </w:tc>
      </w:tr>
    </w:tbl>
    <w:p w:rsidR="002B3E5A" w:rsidRDefault="005C6274">
      <w:pPr>
        <w:pStyle w:val="4"/>
        <w:numPr>
          <w:ilvl w:val="3"/>
          <w:numId w:val="1"/>
        </w:numPr>
        <w:ind w:left="0" w:firstLineChars="0" w:firstLine="0"/>
        <w:rPr>
          <w:ins w:id="1858" w:author="cuiqingsong" w:date="2017-07-17T19:00:00Z"/>
          <w:rFonts w:asciiTheme="minorEastAsia" w:eastAsiaTheme="minorEastAsia" w:hAnsiTheme="minorEastAsia"/>
          <w:color w:val="000000" w:themeColor="text1"/>
        </w:rPr>
      </w:pPr>
      <w:ins w:id="1859" w:author="cuiqingsong" w:date="2017-07-17T19:01:00Z">
        <w:r>
          <w:rPr>
            <w:rFonts w:asciiTheme="minorEastAsia" w:eastAsiaTheme="minorEastAsia" w:hAnsiTheme="minorEastAsia" w:hint="eastAsia"/>
            <w:color w:val="000000" w:themeColor="text1"/>
          </w:rPr>
          <w:t>条件单</w:t>
        </w:r>
      </w:ins>
      <w:ins w:id="1860" w:author="cuiqingsong" w:date="2017-07-18T20:35:00Z">
        <w:r>
          <w:rPr>
            <w:rFonts w:asciiTheme="minorEastAsia" w:eastAsiaTheme="minorEastAsia" w:hAnsiTheme="minorEastAsia" w:hint="eastAsia"/>
            <w:color w:val="000000" w:themeColor="text1"/>
          </w:rPr>
          <w:t>触发</w:t>
        </w:r>
      </w:ins>
      <w:ins w:id="1861" w:author="cuiqingsong" w:date="2017-07-17T19:00:00Z">
        <w:r>
          <w:rPr>
            <w:rFonts w:asciiTheme="minorEastAsia" w:eastAsiaTheme="minorEastAsia" w:hAnsiTheme="minorEastAsia" w:hint="eastAsia"/>
            <w:color w:val="000000" w:themeColor="text1"/>
          </w:rPr>
          <w:t>回报</w:t>
        </w:r>
      </w:ins>
    </w:p>
    <w:p w:rsidR="002B3E5A" w:rsidRDefault="005C6274">
      <w:pPr>
        <w:ind w:firstLine="482"/>
        <w:rPr>
          <w:ins w:id="1862" w:author="cuiqingsong" w:date="2017-07-17T19:00:00Z"/>
          <w:rFonts w:asciiTheme="minorEastAsia" w:hAnsiTheme="minorEastAsia"/>
          <w:color w:val="000000" w:themeColor="text1"/>
        </w:rPr>
      </w:pPr>
      <w:ins w:id="1863" w:author="cuiqingsong" w:date="2017-07-17T19:00:00Z">
        <w:r>
          <w:rPr>
            <w:rFonts w:asciiTheme="minorEastAsia" w:hAnsiTheme="minorEastAsia" w:hint="eastAsia"/>
            <w:b/>
            <w:color w:val="000000" w:themeColor="text1"/>
          </w:rPr>
          <w:t>功能</w:t>
        </w:r>
        <w:r>
          <w:rPr>
            <w:rFonts w:asciiTheme="minorEastAsia" w:hAnsiTheme="minorEastAsia" w:hint="eastAsia"/>
            <w:color w:val="000000" w:themeColor="text1"/>
          </w:rPr>
          <w:t>：</w:t>
        </w:r>
      </w:ins>
      <w:ins w:id="1864" w:author="cuiqingsong" w:date="2017-07-17T20:48:00Z">
        <w:r>
          <w:rPr>
            <w:rFonts w:asciiTheme="minorEastAsia" w:hAnsiTheme="minorEastAsia" w:hint="eastAsia"/>
            <w:color w:val="000000" w:themeColor="text1"/>
          </w:rPr>
          <w:t>条件单报单</w:t>
        </w:r>
      </w:ins>
      <w:ins w:id="1865" w:author="cuiqingsong" w:date="2017-07-17T19:00:00Z">
        <w:r>
          <w:rPr>
            <w:rFonts w:asciiTheme="minorEastAsia" w:hAnsiTheme="minorEastAsia" w:hint="eastAsia"/>
            <w:color w:val="000000" w:themeColor="text1"/>
          </w:rPr>
          <w:t>回报指令用于通知</w:t>
        </w:r>
      </w:ins>
      <w:ins w:id="1866" w:author="cuiqingsong" w:date="2017-07-18T20:05:00Z">
        <w:r>
          <w:rPr>
            <w:rFonts w:asciiTheme="minorEastAsia" w:hAnsiTheme="minorEastAsia" w:hint="eastAsia"/>
            <w:color w:val="000000" w:themeColor="text1"/>
          </w:rPr>
          <w:t>条件</w:t>
        </w:r>
      </w:ins>
      <w:ins w:id="1867" w:author="cuiqingsong" w:date="2017-07-17T19:00:00Z">
        <w:r>
          <w:rPr>
            <w:rFonts w:asciiTheme="minorEastAsia" w:hAnsiTheme="minorEastAsia" w:hint="eastAsia"/>
            <w:color w:val="000000" w:themeColor="text1"/>
          </w:rPr>
          <w:t>单</w:t>
        </w:r>
      </w:ins>
      <w:ins w:id="1868" w:author="cuiqingsong" w:date="2017-07-18T20:05:00Z">
        <w:r>
          <w:rPr>
            <w:rFonts w:asciiTheme="minorEastAsia" w:hAnsiTheme="minorEastAsia" w:hint="eastAsia"/>
            <w:color w:val="000000" w:themeColor="text1"/>
          </w:rPr>
          <w:t>触发后报单</w:t>
        </w:r>
      </w:ins>
      <w:ins w:id="1869" w:author="cuiqingsong" w:date="2017-07-17T19:00:00Z">
        <w:r>
          <w:rPr>
            <w:rFonts w:asciiTheme="minorEastAsia" w:hAnsiTheme="minorEastAsia" w:hint="eastAsia"/>
            <w:color w:val="000000" w:themeColor="text1"/>
          </w:rPr>
          <w:t>指令的处理信息</w:t>
        </w:r>
      </w:ins>
      <w:ins w:id="1870" w:author="cuiqingsong" w:date="2017-07-20T16:46:00Z">
        <w:r>
          <w:rPr>
            <w:rFonts w:asciiTheme="minorEastAsia" w:hAnsiTheme="minorEastAsia" w:hint="eastAsia"/>
            <w:color w:val="000000" w:themeColor="text1"/>
          </w:rPr>
          <w:t>。条件单触发后，A</w:t>
        </w:r>
        <w:r>
          <w:rPr>
            <w:rFonts w:asciiTheme="minorEastAsia" w:hAnsiTheme="minorEastAsia"/>
            <w:color w:val="000000" w:themeColor="text1"/>
          </w:rPr>
          <w:t>PP</w:t>
        </w:r>
        <w:r>
          <w:rPr>
            <w:rFonts w:asciiTheme="minorEastAsia" w:hAnsiTheme="minorEastAsia" w:hint="eastAsia"/>
            <w:color w:val="000000" w:themeColor="text1"/>
          </w:rPr>
          <w:t>系统会给客户发送通知</w:t>
        </w:r>
      </w:ins>
      <w:ins w:id="1871" w:author="cuiqingsong" w:date="2017-09-27T15:34:00Z">
        <w:r w:rsidR="00FE6BD3">
          <w:rPr>
            <w:rFonts w:asciiTheme="minorEastAsia" w:hAnsiTheme="minorEastAsia" w:hint="eastAsia"/>
            <w:color w:val="000000" w:themeColor="text1"/>
          </w:rPr>
          <w:t>消息</w:t>
        </w:r>
      </w:ins>
      <w:ins w:id="1872" w:author="cuiqingsong" w:date="2017-07-20T16:46:00Z">
        <w:r>
          <w:rPr>
            <w:rFonts w:asciiTheme="minorEastAsia" w:hAnsiTheme="minorEastAsia" w:hint="eastAsia"/>
            <w:color w:val="000000" w:themeColor="text1"/>
          </w:rPr>
          <w:t>。</w:t>
        </w:r>
      </w:ins>
    </w:p>
    <w:p w:rsidR="002B3E5A" w:rsidRDefault="005C6274">
      <w:pPr>
        <w:ind w:firstLine="480"/>
        <w:rPr>
          <w:ins w:id="1873" w:author="cuiqingsong" w:date="2017-07-17T19:00:00Z"/>
          <w:rFonts w:asciiTheme="minorEastAsia" w:hAnsiTheme="minorEastAsia"/>
          <w:color w:val="000000" w:themeColor="text1"/>
        </w:rPr>
      </w:pPr>
      <w:ins w:id="1874" w:author="cuiqingsong" w:date="2017-07-17T19:00:00Z">
        <w:r>
          <w:rPr>
            <w:rFonts w:asciiTheme="minorEastAsia" w:hAnsiTheme="minorEastAsia" w:hint="eastAsia"/>
            <w:color w:val="000000" w:themeColor="text1"/>
          </w:rPr>
          <w:t>消息体格式如下：</w:t>
        </w:r>
      </w:ins>
    </w:p>
    <w:tbl>
      <w:tblPr>
        <w:tblW w:w="8528" w:type="dxa"/>
        <w:tblInd w:w="103" w:type="dxa"/>
        <w:tblLayout w:type="fixed"/>
        <w:tblLook w:val="04A0" w:firstRow="1" w:lastRow="0" w:firstColumn="1" w:lastColumn="0" w:noHBand="0" w:noVBand="1"/>
      </w:tblPr>
      <w:tblGrid>
        <w:gridCol w:w="798"/>
        <w:gridCol w:w="1796"/>
        <w:gridCol w:w="1596"/>
        <w:gridCol w:w="798"/>
        <w:gridCol w:w="3540"/>
        <w:tblGridChange w:id="1875">
          <w:tblGrid>
            <w:gridCol w:w="5"/>
            <w:gridCol w:w="793"/>
            <w:gridCol w:w="5"/>
            <w:gridCol w:w="1791"/>
            <w:gridCol w:w="5"/>
            <w:gridCol w:w="1591"/>
            <w:gridCol w:w="5"/>
            <w:gridCol w:w="793"/>
            <w:gridCol w:w="5"/>
            <w:gridCol w:w="3535"/>
            <w:gridCol w:w="5"/>
          </w:tblGrid>
        </w:tblGridChange>
      </w:tblGrid>
      <w:tr w:rsidR="002B3E5A">
        <w:trPr>
          <w:trHeight w:val="270"/>
          <w:tblHeader/>
          <w:ins w:id="1876" w:author="cuiqingsong" w:date="2017-07-17T19:00:00Z"/>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ins w:id="1877" w:author="cuiqingsong" w:date="2017-07-17T19:00:00Z"/>
                <w:rFonts w:asciiTheme="minorEastAsia" w:hAnsiTheme="minorEastAsia" w:cs="宋体"/>
                <w:b/>
                <w:bCs/>
                <w:color w:val="000000" w:themeColor="text1"/>
                <w:kern w:val="0"/>
                <w:sz w:val="20"/>
                <w:szCs w:val="20"/>
              </w:rPr>
            </w:pPr>
            <w:proofErr w:type="gramStart"/>
            <w:ins w:id="1878" w:author="cuiqingsong" w:date="2017-07-17T19:00:00Z">
              <w:r>
                <w:rPr>
                  <w:rFonts w:asciiTheme="minorEastAsia" w:hAnsiTheme="minorEastAsia" w:cs="宋体" w:hint="eastAsia"/>
                  <w:b/>
                  <w:bCs/>
                  <w:color w:val="000000" w:themeColor="text1"/>
                  <w:kern w:val="0"/>
                  <w:sz w:val="20"/>
                  <w:szCs w:val="20"/>
                </w:rPr>
                <w:lastRenderedPageBreak/>
                <w:t>域号</w:t>
              </w:r>
              <w:proofErr w:type="gramEnd"/>
            </w:ins>
          </w:p>
        </w:tc>
        <w:tc>
          <w:tcPr>
            <w:tcW w:w="1796"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ins w:id="1879" w:author="cuiqingsong" w:date="2017-07-17T19:00:00Z"/>
                <w:rFonts w:asciiTheme="minorEastAsia" w:hAnsiTheme="minorEastAsia" w:cs="宋体"/>
                <w:b/>
                <w:bCs/>
                <w:color w:val="000000" w:themeColor="text1"/>
                <w:kern w:val="0"/>
                <w:sz w:val="20"/>
                <w:szCs w:val="20"/>
              </w:rPr>
            </w:pPr>
            <w:ins w:id="1880" w:author="cuiqingsong" w:date="2017-07-17T19:00:00Z">
              <w:r>
                <w:rPr>
                  <w:rFonts w:asciiTheme="minorEastAsia" w:hAnsiTheme="minorEastAsia" w:cs="宋体" w:hint="eastAsia"/>
                  <w:b/>
                  <w:bCs/>
                  <w:color w:val="000000" w:themeColor="text1"/>
                  <w:kern w:val="0"/>
                  <w:sz w:val="20"/>
                  <w:szCs w:val="20"/>
                </w:rPr>
                <w:t>域名</w:t>
              </w:r>
            </w:ins>
          </w:p>
        </w:tc>
        <w:tc>
          <w:tcPr>
            <w:tcW w:w="1596"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ins w:id="1881" w:author="cuiqingsong" w:date="2017-07-17T19:00:00Z"/>
                <w:rFonts w:asciiTheme="minorEastAsia" w:hAnsiTheme="minorEastAsia" w:cs="宋体"/>
                <w:b/>
                <w:bCs/>
                <w:color w:val="000000" w:themeColor="text1"/>
                <w:kern w:val="0"/>
                <w:sz w:val="20"/>
                <w:szCs w:val="20"/>
              </w:rPr>
            </w:pPr>
            <w:ins w:id="1882" w:author="cuiqingsong" w:date="2017-07-17T19:00:00Z">
              <w:r>
                <w:rPr>
                  <w:rFonts w:asciiTheme="minorEastAsia" w:hAnsiTheme="minorEastAsia" w:cs="宋体" w:hint="eastAsia"/>
                  <w:b/>
                  <w:bCs/>
                  <w:color w:val="000000" w:themeColor="text1"/>
                  <w:kern w:val="0"/>
                  <w:sz w:val="20"/>
                  <w:szCs w:val="20"/>
                </w:rPr>
                <w:t>业务字段名称</w:t>
              </w:r>
            </w:ins>
          </w:p>
        </w:tc>
        <w:tc>
          <w:tcPr>
            <w:tcW w:w="79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ins w:id="1883" w:author="cuiqingsong" w:date="2017-07-17T19:00:00Z"/>
                <w:rFonts w:asciiTheme="minorEastAsia" w:hAnsiTheme="minorEastAsia" w:cs="宋体"/>
                <w:b/>
                <w:bCs/>
                <w:color w:val="000000" w:themeColor="text1"/>
                <w:kern w:val="0"/>
                <w:sz w:val="20"/>
                <w:szCs w:val="20"/>
              </w:rPr>
            </w:pPr>
            <w:ins w:id="1884" w:author="cuiqingsong" w:date="2017-07-17T19:00:00Z">
              <w:r>
                <w:rPr>
                  <w:rFonts w:asciiTheme="minorEastAsia" w:hAnsiTheme="minorEastAsia" w:cs="宋体" w:hint="eastAsia"/>
                  <w:b/>
                  <w:bCs/>
                  <w:color w:val="000000" w:themeColor="text1"/>
                  <w:kern w:val="0"/>
                  <w:sz w:val="20"/>
                  <w:szCs w:val="20"/>
                </w:rPr>
                <w:t>回报</w:t>
              </w:r>
            </w:ins>
          </w:p>
        </w:tc>
        <w:tc>
          <w:tcPr>
            <w:tcW w:w="354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ins w:id="1885" w:author="cuiqingsong" w:date="2017-07-17T19:00:00Z"/>
                <w:rFonts w:asciiTheme="minorEastAsia" w:hAnsiTheme="minorEastAsia" w:cs="宋体"/>
                <w:b/>
                <w:bCs/>
                <w:color w:val="000000" w:themeColor="text1"/>
                <w:kern w:val="0"/>
                <w:sz w:val="20"/>
                <w:szCs w:val="20"/>
              </w:rPr>
            </w:pPr>
            <w:ins w:id="1886" w:author="cuiqingsong" w:date="2017-07-17T19:00:00Z">
              <w:r>
                <w:rPr>
                  <w:rFonts w:asciiTheme="minorEastAsia" w:hAnsiTheme="minorEastAsia" w:cs="宋体" w:hint="eastAsia"/>
                  <w:b/>
                  <w:bCs/>
                  <w:color w:val="000000" w:themeColor="text1"/>
                  <w:kern w:val="0"/>
                  <w:sz w:val="20"/>
                  <w:szCs w:val="20"/>
                </w:rPr>
                <w:t>说明</w:t>
              </w:r>
            </w:ins>
          </w:p>
        </w:tc>
      </w:tr>
      <w:tr w:rsidR="002B3E5A">
        <w:trPr>
          <w:trHeight w:val="270"/>
          <w:ins w:id="1887" w:author="cuiqingsong" w:date="2017-07-17T19:00:00Z"/>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1888" w:author="cuiqingsong" w:date="2017-07-17T19:00:00Z"/>
                <w:rFonts w:asciiTheme="minorEastAsia" w:hAnsiTheme="minorEastAsia" w:cs="宋体"/>
                <w:color w:val="000000" w:themeColor="text1"/>
                <w:kern w:val="0"/>
                <w:sz w:val="20"/>
                <w:szCs w:val="20"/>
              </w:rPr>
            </w:pPr>
            <w:ins w:id="1889" w:author="cuiqingsong" w:date="2017-07-17T19:00:00Z">
              <w:r>
                <w:rPr>
                  <w:rFonts w:asciiTheme="minorEastAsia" w:hAnsiTheme="minorEastAsia" w:cs="宋体" w:hint="eastAsia"/>
                  <w:color w:val="000000" w:themeColor="text1"/>
                  <w:kern w:val="0"/>
                  <w:sz w:val="20"/>
                  <w:szCs w:val="20"/>
                </w:rPr>
                <w:t>I10</w:t>
              </w:r>
            </w:ins>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1890" w:author="cuiqingsong" w:date="2017-07-17T19:00:00Z"/>
                <w:rFonts w:asciiTheme="minorEastAsia" w:hAnsiTheme="minorEastAsia" w:cs="宋体"/>
                <w:color w:val="000000" w:themeColor="text1"/>
                <w:kern w:val="0"/>
                <w:sz w:val="20"/>
                <w:szCs w:val="20"/>
              </w:rPr>
            </w:pPr>
            <w:ins w:id="1891" w:author="cuiqingsong" w:date="2017-07-17T19:00:00Z">
              <w:r>
                <w:rPr>
                  <w:rFonts w:asciiTheme="minorEastAsia" w:hAnsiTheme="minorEastAsia" w:cs="宋体" w:hint="eastAsia"/>
                  <w:color w:val="000000" w:themeColor="text1"/>
                  <w:kern w:val="0"/>
                  <w:sz w:val="20"/>
                  <w:szCs w:val="20"/>
                </w:rPr>
                <w:t>instID</w:t>
              </w:r>
            </w:ins>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1892" w:author="cuiqingsong" w:date="2017-07-17T19:00:00Z"/>
                <w:rFonts w:asciiTheme="minorEastAsia" w:hAnsiTheme="minorEastAsia" w:cs="宋体"/>
                <w:color w:val="000000" w:themeColor="text1"/>
                <w:kern w:val="0"/>
                <w:sz w:val="20"/>
                <w:szCs w:val="20"/>
              </w:rPr>
            </w:pPr>
            <w:ins w:id="1893" w:author="cuiqingsong" w:date="2017-07-17T19:00:00Z">
              <w:r>
                <w:rPr>
                  <w:rFonts w:asciiTheme="minorEastAsia" w:hAnsiTheme="minorEastAsia" w:cs="宋体" w:hint="eastAsia"/>
                  <w:color w:val="000000" w:themeColor="text1"/>
                  <w:kern w:val="0"/>
                  <w:sz w:val="20"/>
                  <w:szCs w:val="20"/>
                </w:rPr>
                <w:t>合约代码</w:t>
              </w:r>
            </w:ins>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1894" w:author="cuiqingsong" w:date="2017-07-17T19:00:00Z"/>
                <w:rFonts w:asciiTheme="minorEastAsia" w:hAnsiTheme="minorEastAsia" w:cs="宋体"/>
                <w:color w:val="000000" w:themeColor="text1"/>
                <w:kern w:val="0"/>
                <w:sz w:val="20"/>
                <w:szCs w:val="20"/>
              </w:rPr>
            </w:pPr>
            <w:ins w:id="1895" w:author="cuiqingsong" w:date="2017-07-17T19:00:00Z">
              <w:r>
                <w:rPr>
                  <w:rFonts w:asciiTheme="minorEastAsia" w:hAnsiTheme="minorEastAsia" w:cs="宋体" w:hint="eastAsia"/>
                  <w:color w:val="000000" w:themeColor="text1"/>
                  <w:kern w:val="0"/>
                  <w:sz w:val="20"/>
                  <w:szCs w:val="20"/>
                </w:rPr>
                <w:t>M</w:t>
              </w:r>
            </w:ins>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ins w:id="1896" w:author="cuiqingsong" w:date="2017-07-17T19:00:00Z"/>
                <w:rFonts w:asciiTheme="minorEastAsia" w:hAnsiTheme="minorEastAsia" w:cs="宋体"/>
                <w:color w:val="000000" w:themeColor="text1"/>
                <w:kern w:val="0"/>
                <w:sz w:val="20"/>
                <w:szCs w:val="20"/>
              </w:rPr>
            </w:pPr>
          </w:p>
        </w:tc>
      </w:tr>
      <w:tr w:rsidR="002B3E5A">
        <w:trPr>
          <w:trHeight w:val="270"/>
          <w:ins w:id="1897" w:author="cuiqingsong" w:date="2017-07-17T19:00:00Z"/>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1898" w:author="cuiqingsong" w:date="2017-07-17T19:00:00Z"/>
                <w:rFonts w:asciiTheme="minorEastAsia" w:hAnsiTheme="minorEastAsia" w:cs="宋体"/>
                <w:color w:val="000000" w:themeColor="text1"/>
                <w:kern w:val="0"/>
                <w:sz w:val="20"/>
                <w:szCs w:val="20"/>
              </w:rPr>
            </w:pPr>
            <w:ins w:id="1899" w:author="cuiqingsong" w:date="2017-07-17T19:00:00Z">
              <w:r>
                <w:rPr>
                  <w:rFonts w:asciiTheme="minorEastAsia" w:hAnsiTheme="minorEastAsia" w:cs="宋体" w:hint="eastAsia"/>
                  <w:color w:val="000000" w:themeColor="text1"/>
                  <w:kern w:val="0"/>
                  <w:sz w:val="20"/>
                  <w:szCs w:val="20"/>
                </w:rPr>
                <w:t>M30</w:t>
              </w:r>
            </w:ins>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1900" w:author="cuiqingsong" w:date="2017-07-17T19:00:00Z"/>
                <w:rFonts w:asciiTheme="minorEastAsia" w:hAnsiTheme="minorEastAsia" w:cs="宋体"/>
                <w:color w:val="000000" w:themeColor="text1"/>
                <w:kern w:val="0"/>
                <w:sz w:val="20"/>
                <w:szCs w:val="20"/>
              </w:rPr>
            </w:pPr>
            <w:ins w:id="1901" w:author="cuiqingsong" w:date="2017-07-17T19:00:00Z">
              <w:r>
                <w:rPr>
                  <w:rFonts w:asciiTheme="minorEastAsia" w:hAnsiTheme="minorEastAsia" w:cs="宋体" w:hint="eastAsia"/>
                  <w:color w:val="000000" w:themeColor="text1"/>
                  <w:kern w:val="0"/>
                  <w:sz w:val="20"/>
                  <w:szCs w:val="20"/>
                </w:rPr>
                <w:t>clientID</w:t>
              </w:r>
            </w:ins>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1902" w:author="cuiqingsong" w:date="2017-07-17T19:00:00Z"/>
                <w:rFonts w:asciiTheme="minorEastAsia" w:hAnsiTheme="minorEastAsia" w:cs="宋体"/>
                <w:color w:val="000000" w:themeColor="text1"/>
                <w:kern w:val="0"/>
                <w:sz w:val="20"/>
                <w:szCs w:val="20"/>
              </w:rPr>
            </w:pPr>
            <w:ins w:id="1903" w:author="cuiqingsong" w:date="2017-07-17T19:00:00Z">
              <w:r>
                <w:rPr>
                  <w:rFonts w:asciiTheme="minorEastAsia" w:hAnsiTheme="minorEastAsia" w:cs="宋体" w:hint="eastAsia"/>
                  <w:color w:val="000000" w:themeColor="text1"/>
                  <w:kern w:val="0"/>
                  <w:sz w:val="20"/>
                  <w:szCs w:val="20"/>
                </w:rPr>
                <w:t>客户代码</w:t>
              </w:r>
            </w:ins>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1904" w:author="cuiqingsong" w:date="2017-07-17T19:00:00Z"/>
                <w:rFonts w:asciiTheme="minorEastAsia" w:hAnsiTheme="minorEastAsia" w:cs="宋体"/>
                <w:color w:val="000000" w:themeColor="text1"/>
                <w:kern w:val="0"/>
                <w:sz w:val="20"/>
                <w:szCs w:val="20"/>
              </w:rPr>
            </w:pPr>
            <w:ins w:id="1905" w:author="cuiqingsong" w:date="2017-07-17T19:00:00Z">
              <w:r>
                <w:rPr>
                  <w:rFonts w:asciiTheme="minorEastAsia" w:hAnsiTheme="minorEastAsia" w:cs="宋体" w:hint="eastAsia"/>
                  <w:color w:val="000000" w:themeColor="text1"/>
                  <w:kern w:val="0"/>
                  <w:sz w:val="20"/>
                  <w:szCs w:val="20"/>
                </w:rPr>
                <w:t>M</w:t>
              </w:r>
            </w:ins>
          </w:p>
        </w:tc>
        <w:tc>
          <w:tcPr>
            <w:tcW w:w="354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ins w:id="1906" w:author="cuiqingsong" w:date="2017-07-17T19:00:00Z"/>
                <w:rFonts w:asciiTheme="minorEastAsia" w:hAnsiTheme="minorEastAsia" w:cs="宋体"/>
                <w:color w:val="000000" w:themeColor="text1"/>
                <w:kern w:val="0"/>
                <w:sz w:val="20"/>
                <w:szCs w:val="20"/>
              </w:rPr>
            </w:pPr>
          </w:p>
        </w:tc>
      </w:tr>
      <w:tr w:rsidR="00030F1C">
        <w:trPr>
          <w:trHeight w:val="270"/>
          <w:ins w:id="1907" w:author="cuiqingsong" w:date="2017-08-14T10:23:00Z"/>
        </w:trPr>
        <w:tc>
          <w:tcPr>
            <w:tcW w:w="798" w:type="dxa"/>
            <w:tcBorders>
              <w:top w:val="nil"/>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908" w:author="cuiqingsong" w:date="2017-08-14T10:23:00Z"/>
                <w:rFonts w:asciiTheme="minorEastAsia" w:hAnsiTheme="minorEastAsia" w:cs="宋体"/>
                <w:color w:val="000000" w:themeColor="text1"/>
                <w:kern w:val="0"/>
                <w:sz w:val="20"/>
                <w:szCs w:val="20"/>
              </w:rPr>
            </w:pPr>
            <w:ins w:id="1909" w:author="cuiqingsong" w:date="2017-08-14T10:23:00Z">
              <w:r>
                <w:rPr>
                  <w:rFonts w:asciiTheme="minorEastAsia" w:hAnsiTheme="minorEastAsia" w:cs="宋体" w:hint="eastAsia"/>
                  <w:color w:val="000000" w:themeColor="text1"/>
                  <w:kern w:val="0"/>
                  <w:sz w:val="20"/>
                  <w:szCs w:val="20"/>
                </w:rPr>
                <w:t>M00</w:t>
              </w:r>
            </w:ins>
          </w:p>
        </w:tc>
        <w:tc>
          <w:tcPr>
            <w:tcW w:w="17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910" w:author="cuiqingsong" w:date="2017-08-14T10:23:00Z"/>
                <w:rFonts w:asciiTheme="minorEastAsia" w:hAnsiTheme="minorEastAsia" w:cs="宋体"/>
                <w:color w:val="000000" w:themeColor="text1"/>
                <w:kern w:val="0"/>
                <w:sz w:val="20"/>
                <w:szCs w:val="20"/>
              </w:rPr>
            </w:pPr>
            <w:ins w:id="1911" w:author="cuiqingsong" w:date="2017-08-14T10:23:00Z">
              <w:r>
                <w:rPr>
                  <w:rFonts w:asciiTheme="minorEastAsia" w:hAnsiTheme="minorEastAsia" w:cs="宋体" w:hint="eastAsia"/>
                  <w:color w:val="000000" w:themeColor="text1"/>
                  <w:kern w:val="0"/>
                  <w:sz w:val="20"/>
                  <w:szCs w:val="20"/>
                </w:rPr>
                <w:t>memberID</w:t>
              </w:r>
            </w:ins>
          </w:p>
        </w:tc>
        <w:tc>
          <w:tcPr>
            <w:tcW w:w="15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912" w:author="cuiqingsong" w:date="2017-08-14T10:23:00Z"/>
                <w:rFonts w:asciiTheme="minorEastAsia" w:hAnsiTheme="minorEastAsia" w:cs="宋体"/>
                <w:color w:val="000000" w:themeColor="text1"/>
                <w:kern w:val="0"/>
                <w:sz w:val="20"/>
                <w:szCs w:val="20"/>
              </w:rPr>
            </w:pPr>
            <w:ins w:id="1913" w:author="cuiqingsong" w:date="2017-08-14T10:23:00Z">
              <w:r>
                <w:rPr>
                  <w:rFonts w:asciiTheme="minorEastAsia" w:hAnsiTheme="minorEastAsia" w:cs="宋体" w:hint="eastAsia"/>
                  <w:color w:val="000000" w:themeColor="text1"/>
                  <w:kern w:val="0"/>
                  <w:sz w:val="20"/>
                  <w:szCs w:val="20"/>
                </w:rPr>
                <w:t>会员代码</w:t>
              </w:r>
            </w:ins>
          </w:p>
        </w:tc>
        <w:tc>
          <w:tcPr>
            <w:tcW w:w="79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914" w:author="cuiqingsong" w:date="2017-08-14T10:23:00Z"/>
                <w:rFonts w:asciiTheme="minorEastAsia" w:hAnsiTheme="minorEastAsia" w:cs="宋体"/>
                <w:color w:val="000000" w:themeColor="text1"/>
                <w:kern w:val="0"/>
                <w:sz w:val="20"/>
                <w:szCs w:val="20"/>
              </w:rPr>
            </w:pPr>
            <w:ins w:id="1915" w:author="cuiqingsong" w:date="2017-08-14T10:23:00Z">
              <w:r>
                <w:rPr>
                  <w:rFonts w:asciiTheme="minorEastAsia" w:hAnsiTheme="minorEastAsia" w:cs="宋体" w:hint="eastAsia"/>
                  <w:color w:val="000000" w:themeColor="text1"/>
                  <w:kern w:val="0"/>
                  <w:sz w:val="20"/>
                  <w:szCs w:val="20"/>
                </w:rPr>
                <w:t>M</w:t>
              </w:r>
            </w:ins>
          </w:p>
        </w:tc>
        <w:tc>
          <w:tcPr>
            <w:tcW w:w="354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916" w:author="cuiqingsong" w:date="2017-08-14T10:23:00Z"/>
                <w:rFonts w:asciiTheme="minorEastAsia" w:hAnsiTheme="minorEastAsia" w:cs="宋体"/>
                <w:color w:val="000000" w:themeColor="text1"/>
                <w:kern w:val="0"/>
                <w:sz w:val="20"/>
                <w:szCs w:val="20"/>
              </w:rPr>
            </w:pPr>
          </w:p>
        </w:tc>
      </w:tr>
      <w:tr w:rsidR="00030F1C">
        <w:trPr>
          <w:trHeight w:val="270"/>
          <w:ins w:id="1917" w:author="cuiqingsong" w:date="2017-07-17T19:00:00Z"/>
        </w:trPr>
        <w:tc>
          <w:tcPr>
            <w:tcW w:w="798" w:type="dxa"/>
            <w:tcBorders>
              <w:top w:val="nil"/>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918" w:author="cuiqingsong" w:date="2017-07-17T19:00:00Z"/>
                <w:rFonts w:asciiTheme="minorEastAsia" w:hAnsiTheme="minorEastAsia" w:cs="宋体"/>
                <w:color w:val="000000" w:themeColor="text1"/>
                <w:kern w:val="0"/>
                <w:sz w:val="20"/>
                <w:szCs w:val="20"/>
              </w:rPr>
            </w:pPr>
            <w:ins w:id="1919" w:author="cuiqingsong" w:date="2017-07-17T19:00: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17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920" w:author="cuiqingsong" w:date="2017-07-17T19:00:00Z"/>
                <w:rFonts w:asciiTheme="minorEastAsia" w:hAnsiTheme="minorEastAsia" w:cs="宋体"/>
                <w:color w:val="000000" w:themeColor="text1"/>
                <w:kern w:val="0"/>
                <w:sz w:val="20"/>
                <w:szCs w:val="20"/>
              </w:rPr>
            </w:pPr>
            <w:ins w:id="1921" w:author="cuiqingsong" w:date="2017-07-17T19:00:00Z">
              <w:r>
                <w:rPr>
                  <w:rFonts w:asciiTheme="minorEastAsia" w:hAnsiTheme="minorEastAsia" w:cs="宋体"/>
                  <w:color w:val="000000" w:themeColor="text1"/>
                  <w:kern w:val="0"/>
                  <w:sz w:val="20"/>
                  <w:szCs w:val="20"/>
                </w:rPr>
                <w:t>seatID</w:t>
              </w:r>
            </w:ins>
          </w:p>
        </w:tc>
        <w:tc>
          <w:tcPr>
            <w:tcW w:w="15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922" w:author="cuiqingsong" w:date="2017-07-17T19:00:00Z"/>
                <w:rFonts w:asciiTheme="minorEastAsia" w:hAnsiTheme="minorEastAsia" w:cs="宋体"/>
                <w:color w:val="000000" w:themeColor="text1"/>
                <w:kern w:val="0"/>
                <w:sz w:val="20"/>
                <w:szCs w:val="20"/>
              </w:rPr>
            </w:pPr>
            <w:ins w:id="1923" w:author="cuiqingsong" w:date="2017-07-17T19:00:00Z">
              <w:r>
                <w:rPr>
                  <w:rFonts w:asciiTheme="minorEastAsia" w:hAnsiTheme="minorEastAsia" w:cs="宋体" w:hint="eastAsia"/>
                  <w:color w:val="000000" w:themeColor="text1"/>
                  <w:kern w:val="0"/>
                  <w:sz w:val="20"/>
                  <w:szCs w:val="20"/>
                </w:rPr>
                <w:t>交易席位代码</w:t>
              </w:r>
            </w:ins>
          </w:p>
        </w:tc>
        <w:tc>
          <w:tcPr>
            <w:tcW w:w="79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924" w:author="cuiqingsong" w:date="2017-07-17T19:00:00Z"/>
                <w:rFonts w:asciiTheme="minorEastAsia" w:hAnsiTheme="minorEastAsia" w:cs="宋体"/>
                <w:color w:val="000000" w:themeColor="text1"/>
                <w:kern w:val="0"/>
                <w:sz w:val="20"/>
                <w:szCs w:val="20"/>
              </w:rPr>
            </w:pPr>
            <w:ins w:id="1925" w:author="cuiqingsong" w:date="2017-07-17T19:00:00Z">
              <w:r>
                <w:rPr>
                  <w:rFonts w:asciiTheme="minorEastAsia" w:hAnsiTheme="minorEastAsia" w:cs="宋体" w:hint="eastAsia"/>
                  <w:color w:val="000000" w:themeColor="text1"/>
                  <w:kern w:val="0"/>
                  <w:sz w:val="20"/>
                  <w:szCs w:val="20"/>
                </w:rPr>
                <w:t>M</w:t>
              </w:r>
            </w:ins>
          </w:p>
        </w:tc>
        <w:tc>
          <w:tcPr>
            <w:tcW w:w="354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926" w:author="cuiqingsong" w:date="2017-07-17T19:00:00Z"/>
                <w:rFonts w:asciiTheme="minorEastAsia" w:hAnsiTheme="minorEastAsia" w:cs="宋体"/>
                <w:color w:val="000000" w:themeColor="text1"/>
                <w:kern w:val="0"/>
                <w:sz w:val="20"/>
                <w:szCs w:val="20"/>
              </w:rPr>
            </w:pPr>
          </w:p>
        </w:tc>
      </w:tr>
      <w:tr w:rsidR="00030F1C">
        <w:trPr>
          <w:trHeight w:val="270"/>
          <w:ins w:id="1927" w:author="cuiqingsong" w:date="2017-07-17T19:00:00Z"/>
        </w:trPr>
        <w:tc>
          <w:tcPr>
            <w:tcW w:w="798" w:type="dxa"/>
            <w:tcBorders>
              <w:top w:val="nil"/>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928" w:author="cuiqingsong" w:date="2017-07-17T19:00:00Z"/>
                <w:rFonts w:asciiTheme="minorEastAsia" w:hAnsiTheme="minorEastAsia" w:cs="宋体"/>
                <w:color w:val="000000" w:themeColor="text1"/>
                <w:kern w:val="0"/>
                <w:sz w:val="20"/>
                <w:szCs w:val="20"/>
              </w:rPr>
            </w:pPr>
            <w:ins w:id="1929" w:author="cuiqingsong" w:date="2017-07-17T19:00:00Z">
              <w:r>
                <w:rPr>
                  <w:rFonts w:asciiTheme="minorEastAsia" w:hAnsiTheme="minorEastAsia" w:cs="宋体" w:hint="eastAsia"/>
                  <w:color w:val="000000" w:themeColor="text1"/>
                  <w:kern w:val="0"/>
                  <w:sz w:val="20"/>
                  <w:szCs w:val="20"/>
                </w:rPr>
                <w:t>O02</w:t>
              </w:r>
            </w:ins>
          </w:p>
        </w:tc>
        <w:tc>
          <w:tcPr>
            <w:tcW w:w="17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930" w:author="cuiqingsong" w:date="2017-07-17T19:00:00Z"/>
                <w:rFonts w:asciiTheme="minorEastAsia" w:hAnsiTheme="minorEastAsia" w:cs="宋体"/>
                <w:color w:val="000000" w:themeColor="text1"/>
                <w:kern w:val="0"/>
                <w:sz w:val="20"/>
                <w:szCs w:val="20"/>
              </w:rPr>
            </w:pPr>
            <w:ins w:id="1931" w:author="cuiqingsong" w:date="2017-07-17T19:00:00Z">
              <w:r>
                <w:rPr>
                  <w:rFonts w:asciiTheme="minorEastAsia" w:hAnsiTheme="minorEastAsia" w:cs="宋体" w:hint="eastAsia"/>
                  <w:color w:val="000000" w:themeColor="text1"/>
                  <w:kern w:val="0"/>
                  <w:sz w:val="20"/>
                  <w:szCs w:val="20"/>
                </w:rPr>
                <w:t>buyOrSell</w:t>
              </w:r>
            </w:ins>
          </w:p>
        </w:tc>
        <w:tc>
          <w:tcPr>
            <w:tcW w:w="15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932" w:author="cuiqingsong" w:date="2017-07-17T19:00:00Z"/>
                <w:rFonts w:asciiTheme="minorEastAsia" w:hAnsiTheme="minorEastAsia" w:cs="宋体"/>
                <w:color w:val="000000" w:themeColor="text1"/>
                <w:kern w:val="0"/>
                <w:sz w:val="20"/>
                <w:szCs w:val="20"/>
              </w:rPr>
            </w:pPr>
            <w:ins w:id="1933" w:author="cuiqingsong" w:date="2017-07-17T19:00:00Z">
              <w:r>
                <w:rPr>
                  <w:rFonts w:asciiTheme="minorEastAsia" w:hAnsiTheme="minorEastAsia" w:cs="宋体" w:hint="eastAsia"/>
                  <w:color w:val="000000" w:themeColor="text1"/>
                  <w:kern w:val="0"/>
                  <w:sz w:val="20"/>
                  <w:szCs w:val="20"/>
                </w:rPr>
                <w:t>买卖方向</w:t>
              </w:r>
            </w:ins>
          </w:p>
        </w:tc>
        <w:tc>
          <w:tcPr>
            <w:tcW w:w="79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934" w:author="cuiqingsong" w:date="2017-07-17T19:00:00Z"/>
                <w:rFonts w:asciiTheme="minorEastAsia" w:hAnsiTheme="minorEastAsia" w:cs="宋体"/>
                <w:color w:val="000000" w:themeColor="text1"/>
                <w:kern w:val="0"/>
                <w:sz w:val="20"/>
                <w:szCs w:val="20"/>
              </w:rPr>
            </w:pPr>
            <w:ins w:id="1935" w:author="cuiqingsong" w:date="2017-07-17T19:00:00Z">
              <w:r>
                <w:rPr>
                  <w:rFonts w:asciiTheme="minorEastAsia" w:hAnsiTheme="minorEastAsia" w:cs="宋体" w:hint="eastAsia"/>
                  <w:color w:val="000000" w:themeColor="text1"/>
                  <w:kern w:val="0"/>
                  <w:sz w:val="20"/>
                  <w:szCs w:val="20"/>
                </w:rPr>
                <w:t>M</w:t>
              </w:r>
            </w:ins>
          </w:p>
        </w:tc>
        <w:tc>
          <w:tcPr>
            <w:tcW w:w="354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936" w:author="cuiqingsong" w:date="2017-07-17T19:00:00Z"/>
                <w:rFonts w:asciiTheme="minorEastAsia" w:hAnsiTheme="minorEastAsia" w:cs="宋体"/>
                <w:color w:val="000000" w:themeColor="text1"/>
                <w:kern w:val="0"/>
                <w:sz w:val="20"/>
                <w:szCs w:val="20"/>
              </w:rPr>
            </w:pPr>
          </w:p>
        </w:tc>
      </w:tr>
      <w:tr w:rsidR="00030F1C">
        <w:trPr>
          <w:trHeight w:val="270"/>
          <w:ins w:id="1937" w:author="cuiqingsong" w:date="2017-07-18T20:03:00Z"/>
        </w:trPr>
        <w:tc>
          <w:tcPr>
            <w:tcW w:w="798" w:type="dxa"/>
            <w:tcBorders>
              <w:top w:val="nil"/>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938" w:author="cuiqingsong" w:date="2017-07-18T20:03:00Z"/>
                <w:rFonts w:asciiTheme="minorEastAsia" w:hAnsiTheme="minorEastAsia" w:cs="宋体"/>
                <w:color w:val="000000" w:themeColor="text1"/>
                <w:kern w:val="0"/>
                <w:sz w:val="20"/>
                <w:szCs w:val="20"/>
              </w:rPr>
            </w:pPr>
            <w:ins w:id="1939" w:author="cuiqingsong" w:date="2017-07-18T20:03:00Z">
              <w:r>
                <w:rPr>
                  <w:rFonts w:asciiTheme="minorEastAsia" w:hAnsiTheme="minorEastAsia" w:hint="eastAsia"/>
                  <w:color w:val="000000" w:themeColor="text1"/>
                  <w:sz w:val="20"/>
                  <w:szCs w:val="20"/>
                </w:rPr>
                <w:t>O03</w:t>
              </w:r>
            </w:ins>
          </w:p>
        </w:tc>
        <w:tc>
          <w:tcPr>
            <w:tcW w:w="17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940" w:author="cuiqingsong" w:date="2017-07-18T20:03:00Z"/>
                <w:rFonts w:asciiTheme="minorEastAsia" w:hAnsiTheme="minorEastAsia" w:cs="宋体"/>
                <w:color w:val="000000" w:themeColor="text1"/>
                <w:kern w:val="0"/>
                <w:sz w:val="20"/>
                <w:szCs w:val="20"/>
              </w:rPr>
            </w:pPr>
            <w:ins w:id="1941" w:author="cuiqingsong" w:date="2017-07-18T20:03:00Z">
              <w:r>
                <w:rPr>
                  <w:rFonts w:asciiTheme="minorEastAsia" w:hAnsiTheme="minorEastAsia" w:hint="eastAsia"/>
                  <w:color w:val="000000" w:themeColor="text1"/>
                  <w:sz w:val="20"/>
                  <w:szCs w:val="20"/>
                </w:rPr>
                <w:t>offSetFlag</w:t>
              </w:r>
            </w:ins>
          </w:p>
        </w:tc>
        <w:tc>
          <w:tcPr>
            <w:tcW w:w="15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942" w:author="cuiqingsong" w:date="2017-07-18T20:03:00Z"/>
                <w:rFonts w:asciiTheme="minorEastAsia" w:hAnsiTheme="minorEastAsia" w:cs="宋体"/>
                <w:color w:val="000000" w:themeColor="text1"/>
                <w:kern w:val="0"/>
                <w:sz w:val="20"/>
                <w:szCs w:val="20"/>
              </w:rPr>
            </w:pPr>
            <w:ins w:id="1943" w:author="cuiqingsong" w:date="2017-07-18T20:03:00Z">
              <w:r>
                <w:rPr>
                  <w:rFonts w:asciiTheme="minorEastAsia" w:hAnsiTheme="minorEastAsia" w:hint="eastAsia"/>
                  <w:color w:val="000000" w:themeColor="text1"/>
                  <w:sz w:val="20"/>
                  <w:szCs w:val="20"/>
                </w:rPr>
                <w:t>开平标志</w:t>
              </w:r>
            </w:ins>
          </w:p>
        </w:tc>
        <w:tc>
          <w:tcPr>
            <w:tcW w:w="79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944" w:author="cuiqingsong" w:date="2017-07-18T20:03:00Z"/>
                <w:rFonts w:asciiTheme="minorEastAsia" w:hAnsiTheme="minorEastAsia" w:cs="宋体"/>
                <w:color w:val="000000" w:themeColor="text1"/>
                <w:kern w:val="0"/>
                <w:sz w:val="20"/>
                <w:szCs w:val="20"/>
              </w:rPr>
            </w:pPr>
            <w:ins w:id="1945" w:author="cuiqingsong" w:date="2017-07-25T14:36:00Z">
              <w:r>
                <w:rPr>
                  <w:rFonts w:asciiTheme="minorEastAsia" w:hAnsiTheme="minorEastAsia" w:cs="宋体"/>
                  <w:color w:val="000000" w:themeColor="text1"/>
                  <w:kern w:val="0"/>
                  <w:sz w:val="20"/>
                  <w:szCs w:val="20"/>
                </w:rPr>
                <w:t>C</w:t>
              </w:r>
            </w:ins>
          </w:p>
        </w:tc>
        <w:tc>
          <w:tcPr>
            <w:tcW w:w="354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946" w:author="cuiqingsong" w:date="2017-07-18T20:03:00Z"/>
                <w:rFonts w:asciiTheme="minorEastAsia" w:hAnsiTheme="minorEastAsia" w:cs="宋体"/>
                <w:color w:val="000000" w:themeColor="text1"/>
                <w:kern w:val="0"/>
                <w:sz w:val="20"/>
                <w:szCs w:val="20"/>
              </w:rPr>
            </w:pPr>
            <w:ins w:id="1947" w:author="cuiqingsong" w:date="2017-07-18T20:03:00Z">
              <w:r>
                <w:rPr>
                  <w:rFonts w:asciiTheme="minorEastAsia" w:hAnsiTheme="minorEastAsia" w:cs="宋体" w:hint="eastAsia"/>
                  <w:color w:val="000000" w:themeColor="text1"/>
                  <w:kern w:val="0"/>
                  <w:sz w:val="20"/>
                  <w:szCs w:val="20"/>
                </w:rPr>
                <w:t>0-开仓，1-平仓</w:t>
              </w:r>
            </w:ins>
          </w:p>
        </w:tc>
      </w:tr>
      <w:tr w:rsidR="00030F1C">
        <w:trPr>
          <w:trHeight w:val="270"/>
          <w:ins w:id="1948" w:author="cuiqingsong" w:date="2017-07-18T20:49:00Z"/>
        </w:trPr>
        <w:tc>
          <w:tcPr>
            <w:tcW w:w="798" w:type="dxa"/>
            <w:tcBorders>
              <w:top w:val="nil"/>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949" w:author="cuiqingsong" w:date="2017-07-18T20:49:00Z"/>
                <w:rFonts w:asciiTheme="minorEastAsia" w:hAnsiTheme="minorEastAsia"/>
                <w:color w:val="000000" w:themeColor="text1"/>
                <w:sz w:val="20"/>
                <w:szCs w:val="20"/>
              </w:rPr>
            </w:pPr>
            <w:ins w:id="1950" w:author="cuiqingsong" w:date="2017-07-18T20:49:00Z">
              <w:r>
                <w:rPr>
                  <w:rFonts w:asciiTheme="minorEastAsia" w:hAnsiTheme="minorEastAsia" w:cs="宋体" w:hint="eastAsia"/>
                  <w:color w:val="000000" w:themeColor="text1"/>
                  <w:kern w:val="0"/>
                  <w:sz w:val="20"/>
                  <w:szCs w:val="20"/>
                </w:rPr>
                <w:t>O15</w:t>
              </w:r>
            </w:ins>
          </w:p>
        </w:tc>
        <w:tc>
          <w:tcPr>
            <w:tcW w:w="17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951" w:author="cuiqingsong" w:date="2017-07-18T20:49:00Z"/>
                <w:rFonts w:asciiTheme="minorEastAsia" w:hAnsiTheme="minorEastAsia"/>
                <w:color w:val="000000" w:themeColor="text1"/>
                <w:sz w:val="20"/>
                <w:szCs w:val="20"/>
              </w:rPr>
            </w:pPr>
            <w:ins w:id="1952" w:author="cuiqingsong" w:date="2017-07-18T20:49:00Z">
              <w:r>
                <w:rPr>
                  <w:rFonts w:asciiTheme="minorEastAsia" w:hAnsiTheme="minorEastAsia" w:cs="宋体" w:hint="eastAsia"/>
                  <w:color w:val="000000" w:themeColor="text1"/>
                  <w:kern w:val="0"/>
                  <w:sz w:val="20"/>
                  <w:szCs w:val="20"/>
                </w:rPr>
                <w:t>orderType</w:t>
              </w:r>
            </w:ins>
          </w:p>
        </w:tc>
        <w:tc>
          <w:tcPr>
            <w:tcW w:w="15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953" w:author="cuiqingsong" w:date="2017-07-18T20:49:00Z"/>
                <w:rFonts w:asciiTheme="minorEastAsia" w:hAnsiTheme="minorEastAsia"/>
                <w:color w:val="000000" w:themeColor="text1"/>
                <w:sz w:val="20"/>
                <w:szCs w:val="20"/>
              </w:rPr>
            </w:pPr>
            <w:ins w:id="1954" w:author="cuiqingsong" w:date="2017-07-18T20:49:00Z">
              <w:r>
                <w:rPr>
                  <w:rFonts w:asciiTheme="minorEastAsia" w:hAnsiTheme="minorEastAsia" w:cs="宋体" w:hint="eastAsia"/>
                  <w:color w:val="000000" w:themeColor="text1"/>
                  <w:kern w:val="0"/>
                  <w:sz w:val="20"/>
                  <w:szCs w:val="20"/>
                </w:rPr>
                <w:t>报单指令类型</w:t>
              </w:r>
            </w:ins>
          </w:p>
        </w:tc>
        <w:tc>
          <w:tcPr>
            <w:tcW w:w="79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955" w:author="cuiqingsong" w:date="2017-07-18T20:49:00Z"/>
                <w:rFonts w:asciiTheme="minorEastAsia" w:hAnsiTheme="minorEastAsia" w:cs="宋体"/>
                <w:color w:val="000000" w:themeColor="text1"/>
                <w:kern w:val="0"/>
                <w:sz w:val="20"/>
                <w:szCs w:val="20"/>
              </w:rPr>
            </w:pPr>
            <w:ins w:id="1956" w:author="cuiqingsong" w:date="2017-07-18T20:49:00Z">
              <w:r>
                <w:rPr>
                  <w:rFonts w:asciiTheme="minorEastAsia" w:hAnsiTheme="minorEastAsia" w:cs="宋体" w:hint="eastAsia"/>
                  <w:color w:val="000000" w:themeColor="text1"/>
                  <w:kern w:val="0"/>
                  <w:sz w:val="20"/>
                  <w:szCs w:val="20"/>
                </w:rPr>
                <w:t>M</w:t>
              </w:r>
            </w:ins>
          </w:p>
        </w:tc>
        <w:tc>
          <w:tcPr>
            <w:tcW w:w="354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957" w:author="cuiqingsong" w:date="2017-07-18T20:49:00Z"/>
                <w:rFonts w:asciiTheme="minorEastAsia" w:hAnsiTheme="minorEastAsia" w:cs="宋体"/>
                <w:color w:val="000000" w:themeColor="text1"/>
                <w:kern w:val="0"/>
                <w:sz w:val="20"/>
                <w:szCs w:val="20"/>
              </w:rPr>
            </w:pPr>
          </w:p>
        </w:tc>
      </w:tr>
      <w:tr w:rsidR="00030F1C">
        <w:trPr>
          <w:trHeight w:val="270"/>
          <w:ins w:id="1958" w:author="cuiqingsong" w:date="2017-07-17T19:00:00Z"/>
        </w:trPr>
        <w:tc>
          <w:tcPr>
            <w:tcW w:w="798" w:type="dxa"/>
            <w:tcBorders>
              <w:top w:val="nil"/>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959" w:author="cuiqingsong" w:date="2017-07-17T19:00:00Z"/>
                <w:rFonts w:asciiTheme="minorEastAsia" w:hAnsiTheme="minorEastAsia" w:cs="宋体"/>
                <w:color w:val="000000" w:themeColor="text1"/>
                <w:kern w:val="0"/>
                <w:sz w:val="20"/>
                <w:szCs w:val="20"/>
              </w:rPr>
            </w:pPr>
            <w:ins w:id="1960" w:author="cuiqingsong" w:date="2017-07-17T19:00:00Z">
              <w:r>
                <w:rPr>
                  <w:rFonts w:asciiTheme="minorEastAsia" w:hAnsiTheme="minorEastAsia" w:cs="宋体" w:hint="eastAsia"/>
                  <w:color w:val="000000" w:themeColor="text1"/>
                  <w:kern w:val="0"/>
                  <w:sz w:val="20"/>
                  <w:szCs w:val="20"/>
                </w:rPr>
                <w:t>T11</w:t>
              </w:r>
            </w:ins>
          </w:p>
        </w:tc>
        <w:tc>
          <w:tcPr>
            <w:tcW w:w="17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961" w:author="cuiqingsong" w:date="2017-07-17T19:00:00Z"/>
                <w:rFonts w:asciiTheme="minorEastAsia" w:hAnsiTheme="minorEastAsia" w:cs="宋体"/>
                <w:color w:val="000000" w:themeColor="text1"/>
                <w:kern w:val="0"/>
                <w:sz w:val="20"/>
                <w:szCs w:val="20"/>
              </w:rPr>
            </w:pPr>
            <w:ins w:id="1962" w:author="cuiqingsong" w:date="2017-07-17T19:00:00Z">
              <w:r>
                <w:rPr>
                  <w:rFonts w:asciiTheme="minorEastAsia" w:hAnsiTheme="minorEastAsia" w:cs="宋体" w:hint="eastAsia"/>
                  <w:color w:val="000000" w:themeColor="text1"/>
                  <w:kern w:val="0"/>
                  <w:sz w:val="20"/>
                  <w:szCs w:val="20"/>
                </w:rPr>
                <w:t>applyDate</w:t>
              </w:r>
            </w:ins>
          </w:p>
        </w:tc>
        <w:tc>
          <w:tcPr>
            <w:tcW w:w="1596" w:type="dxa"/>
            <w:tcBorders>
              <w:top w:val="nil"/>
              <w:left w:val="nil"/>
              <w:bottom w:val="single" w:sz="4" w:space="0" w:color="auto"/>
              <w:right w:val="single" w:sz="4" w:space="0" w:color="auto"/>
            </w:tcBorders>
            <w:shd w:val="clear" w:color="auto" w:fill="auto"/>
            <w:vAlign w:val="center"/>
          </w:tcPr>
          <w:p w:rsidR="00030F1C" w:rsidRDefault="000F781E" w:rsidP="00030F1C">
            <w:pPr>
              <w:widowControl/>
              <w:spacing w:line="240" w:lineRule="auto"/>
              <w:ind w:firstLineChars="0" w:firstLine="0"/>
              <w:jc w:val="left"/>
              <w:rPr>
                <w:ins w:id="1963" w:author="cuiqingsong" w:date="2017-07-17T19:00:00Z"/>
                <w:rFonts w:asciiTheme="minorEastAsia" w:hAnsiTheme="minorEastAsia" w:cs="宋体"/>
                <w:color w:val="000000" w:themeColor="text1"/>
                <w:kern w:val="0"/>
                <w:sz w:val="20"/>
                <w:szCs w:val="20"/>
              </w:rPr>
            </w:pPr>
            <w:ins w:id="1964" w:author="cuiqingsong" w:date="2017-08-23T20:18:00Z">
              <w:r>
                <w:rPr>
                  <w:rFonts w:asciiTheme="minorEastAsia" w:hAnsiTheme="minorEastAsia" w:cs="宋体" w:hint="eastAsia"/>
                  <w:color w:val="000000" w:themeColor="text1"/>
                  <w:kern w:val="0"/>
                  <w:sz w:val="20"/>
                  <w:szCs w:val="20"/>
                </w:rPr>
                <w:t>申请</w:t>
              </w:r>
            </w:ins>
            <w:ins w:id="1965" w:author="cuiqingsong" w:date="2017-07-17T19:00:00Z">
              <w:r w:rsidR="00030F1C">
                <w:rPr>
                  <w:rFonts w:asciiTheme="minorEastAsia" w:hAnsiTheme="minorEastAsia" w:cs="宋体" w:hint="eastAsia"/>
                  <w:color w:val="000000" w:themeColor="text1"/>
                  <w:kern w:val="0"/>
                  <w:sz w:val="20"/>
                  <w:szCs w:val="20"/>
                </w:rPr>
                <w:t>日期</w:t>
              </w:r>
            </w:ins>
          </w:p>
        </w:tc>
        <w:tc>
          <w:tcPr>
            <w:tcW w:w="79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966" w:author="cuiqingsong" w:date="2017-07-17T19:00:00Z"/>
                <w:rFonts w:asciiTheme="minorEastAsia" w:hAnsiTheme="minorEastAsia" w:cs="宋体"/>
                <w:color w:val="000000" w:themeColor="text1"/>
                <w:kern w:val="0"/>
                <w:sz w:val="20"/>
                <w:szCs w:val="20"/>
              </w:rPr>
            </w:pPr>
            <w:ins w:id="1967" w:author="cuiqingsong" w:date="2017-07-17T19:00:00Z">
              <w:r>
                <w:rPr>
                  <w:rFonts w:asciiTheme="minorEastAsia" w:hAnsiTheme="minorEastAsia" w:cs="宋体" w:hint="eastAsia"/>
                  <w:color w:val="000000" w:themeColor="text1"/>
                  <w:kern w:val="0"/>
                  <w:sz w:val="20"/>
                  <w:szCs w:val="20"/>
                </w:rPr>
                <w:t>M</w:t>
              </w:r>
            </w:ins>
          </w:p>
        </w:tc>
        <w:tc>
          <w:tcPr>
            <w:tcW w:w="354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968" w:author="cuiqingsong" w:date="2017-07-17T19:00:00Z"/>
                <w:rFonts w:asciiTheme="minorEastAsia" w:hAnsiTheme="minorEastAsia" w:cs="宋体"/>
                <w:color w:val="000000" w:themeColor="text1"/>
                <w:kern w:val="0"/>
                <w:sz w:val="20"/>
                <w:szCs w:val="20"/>
              </w:rPr>
            </w:pPr>
            <w:ins w:id="1969" w:author="cuiqingsong" w:date="2017-07-17T19:00:00Z">
              <w:r>
                <w:rPr>
                  <w:rFonts w:asciiTheme="minorEastAsia" w:hAnsiTheme="minorEastAsia" w:cs="宋体" w:hint="eastAsia"/>
                  <w:color w:val="000000" w:themeColor="text1"/>
                  <w:kern w:val="0"/>
                  <w:sz w:val="20"/>
                  <w:szCs w:val="20"/>
                </w:rPr>
                <w:t>交易日期</w:t>
              </w:r>
            </w:ins>
          </w:p>
        </w:tc>
      </w:tr>
      <w:tr w:rsidR="00030F1C">
        <w:trPr>
          <w:trHeight w:val="270"/>
          <w:ins w:id="1970" w:author="cuiqingsong" w:date="2017-07-17T19:00:00Z"/>
        </w:trPr>
        <w:tc>
          <w:tcPr>
            <w:tcW w:w="798" w:type="dxa"/>
            <w:tcBorders>
              <w:top w:val="nil"/>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971" w:author="cuiqingsong" w:date="2017-07-17T19:00:00Z"/>
                <w:rFonts w:asciiTheme="minorEastAsia" w:hAnsiTheme="minorEastAsia" w:cs="宋体"/>
                <w:color w:val="000000" w:themeColor="text1"/>
                <w:kern w:val="0"/>
                <w:sz w:val="20"/>
                <w:szCs w:val="20"/>
              </w:rPr>
            </w:pPr>
            <w:ins w:id="1972" w:author="cuiqingsong" w:date="2017-07-17T19:00:00Z">
              <w:r>
                <w:rPr>
                  <w:rFonts w:asciiTheme="minorEastAsia" w:hAnsiTheme="minorEastAsia" w:cs="宋体" w:hint="eastAsia"/>
                  <w:color w:val="000000" w:themeColor="text1"/>
                  <w:kern w:val="0"/>
                  <w:sz w:val="20"/>
                  <w:szCs w:val="20"/>
                </w:rPr>
                <w:t>T12</w:t>
              </w:r>
            </w:ins>
          </w:p>
        </w:tc>
        <w:tc>
          <w:tcPr>
            <w:tcW w:w="1796"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973" w:author="cuiqingsong" w:date="2017-07-17T19:00:00Z"/>
                <w:rFonts w:asciiTheme="minorEastAsia" w:hAnsiTheme="minorEastAsia" w:cs="宋体"/>
                <w:color w:val="000000" w:themeColor="text1"/>
                <w:kern w:val="0"/>
                <w:sz w:val="20"/>
                <w:szCs w:val="20"/>
              </w:rPr>
            </w:pPr>
            <w:ins w:id="1974" w:author="cuiqingsong" w:date="2017-07-17T19:00:00Z">
              <w:r>
                <w:rPr>
                  <w:rFonts w:asciiTheme="minorEastAsia" w:hAnsiTheme="minorEastAsia" w:cs="宋体" w:hint="eastAsia"/>
                  <w:color w:val="000000" w:themeColor="text1"/>
                  <w:kern w:val="0"/>
                  <w:sz w:val="20"/>
                  <w:szCs w:val="20"/>
                </w:rPr>
                <w:t>applyTime</w:t>
              </w:r>
            </w:ins>
          </w:p>
        </w:tc>
        <w:tc>
          <w:tcPr>
            <w:tcW w:w="1596" w:type="dxa"/>
            <w:tcBorders>
              <w:top w:val="nil"/>
              <w:left w:val="nil"/>
              <w:bottom w:val="single" w:sz="4" w:space="0" w:color="auto"/>
              <w:right w:val="single" w:sz="4" w:space="0" w:color="auto"/>
            </w:tcBorders>
            <w:shd w:val="clear" w:color="auto" w:fill="auto"/>
            <w:vAlign w:val="center"/>
          </w:tcPr>
          <w:p w:rsidR="00030F1C" w:rsidRDefault="000F781E" w:rsidP="00030F1C">
            <w:pPr>
              <w:widowControl/>
              <w:spacing w:line="240" w:lineRule="auto"/>
              <w:ind w:firstLineChars="0" w:firstLine="0"/>
              <w:jc w:val="left"/>
              <w:rPr>
                <w:ins w:id="1975" w:author="cuiqingsong" w:date="2017-07-17T19:00:00Z"/>
                <w:rFonts w:asciiTheme="minorEastAsia" w:hAnsiTheme="minorEastAsia" w:cs="宋体"/>
                <w:color w:val="000000" w:themeColor="text1"/>
                <w:kern w:val="0"/>
                <w:sz w:val="20"/>
                <w:szCs w:val="20"/>
              </w:rPr>
            </w:pPr>
            <w:ins w:id="1976" w:author="cuiqingsong" w:date="2017-08-23T20:18:00Z">
              <w:r>
                <w:rPr>
                  <w:rFonts w:asciiTheme="minorEastAsia" w:hAnsiTheme="minorEastAsia" w:cs="宋体" w:hint="eastAsia"/>
                  <w:color w:val="000000" w:themeColor="text1"/>
                  <w:kern w:val="0"/>
                  <w:sz w:val="20"/>
                  <w:szCs w:val="20"/>
                </w:rPr>
                <w:t>申请</w:t>
              </w:r>
            </w:ins>
            <w:ins w:id="1977" w:author="cuiqingsong" w:date="2017-07-17T19:00:00Z">
              <w:r w:rsidR="00030F1C">
                <w:rPr>
                  <w:rFonts w:asciiTheme="minorEastAsia" w:hAnsiTheme="minorEastAsia" w:cs="宋体" w:hint="eastAsia"/>
                  <w:color w:val="000000" w:themeColor="text1"/>
                  <w:kern w:val="0"/>
                  <w:sz w:val="20"/>
                  <w:szCs w:val="20"/>
                </w:rPr>
                <w:t>时间</w:t>
              </w:r>
            </w:ins>
          </w:p>
        </w:tc>
        <w:tc>
          <w:tcPr>
            <w:tcW w:w="79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978" w:author="cuiqingsong" w:date="2017-07-17T19:00:00Z"/>
                <w:rFonts w:asciiTheme="minorEastAsia" w:hAnsiTheme="minorEastAsia" w:cs="宋体"/>
                <w:color w:val="000000" w:themeColor="text1"/>
                <w:kern w:val="0"/>
                <w:sz w:val="20"/>
                <w:szCs w:val="20"/>
              </w:rPr>
            </w:pPr>
            <w:ins w:id="1979" w:author="cuiqingsong" w:date="2017-07-17T19:00:00Z">
              <w:r>
                <w:rPr>
                  <w:rFonts w:asciiTheme="minorEastAsia" w:hAnsiTheme="minorEastAsia" w:cs="宋体" w:hint="eastAsia"/>
                  <w:color w:val="000000" w:themeColor="text1"/>
                  <w:kern w:val="0"/>
                  <w:sz w:val="20"/>
                  <w:szCs w:val="20"/>
                </w:rPr>
                <w:t>M</w:t>
              </w:r>
            </w:ins>
          </w:p>
        </w:tc>
        <w:tc>
          <w:tcPr>
            <w:tcW w:w="354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1980" w:author="cuiqingsong" w:date="2017-07-17T19:00:00Z"/>
                <w:rFonts w:asciiTheme="minorEastAsia" w:hAnsiTheme="minorEastAsia" w:cs="宋体"/>
                <w:color w:val="000000" w:themeColor="text1"/>
                <w:kern w:val="0"/>
                <w:sz w:val="20"/>
                <w:szCs w:val="20"/>
              </w:rPr>
            </w:pPr>
            <w:ins w:id="1981" w:author="cuiqingsong" w:date="2017-07-17T19:00:00Z">
              <w:r>
                <w:rPr>
                  <w:rFonts w:asciiTheme="minorEastAsia" w:hAnsiTheme="minorEastAsia" w:cs="宋体" w:hint="eastAsia"/>
                  <w:color w:val="000000" w:themeColor="text1"/>
                  <w:kern w:val="0"/>
                  <w:sz w:val="20"/>
                  <w:szCs w:val="20"/>
                </w:rPr>
                <w:t>交易时间</w:t>
              </w:r>
            </w:ins>
          </w:p>
        </w:tc>
      </w:tr>
      <w:tr w:rsidR="0009767D">
        <w:trPr>
          <w:trHeight w:val="270"/>
          <w:ins w:id="1982" w:author="cuiqingsong" w:date="2017-08-21T17:31:00Z"/>
        </w:trPr>
        <w:tc>
          <w:tcPr>
            <w:tcW w:w="798" w:type="dxa"/>
            <w:tcBorders>
              <w:top w:val="nil"/>
              <w:left w:val="single" w:sz="4" w:space="0" w:color="auto"/>
              <w:bottom w:val="single" w:sz="4" w:space="0" w:color="auto"/>
              <w:right w:val="single" w:sz="4" w:space="0" w:color="auto"/>
            </w:tcBorders>
            <w:shd w:val="clear" w:color="auto" w:fill="auto"/>
            <w:vAlign w:val="center"/>
          </w:tcPr>
          <w:p w:rsidR="0009767D" w:rsidRDefault="0009767D" w:rsidP="0009767D">
            <w:pPr>
              <w:widowControl/>
              <w:spacing w:line="240" w:lineRule="auto"/>
              <w:ind w:firstLineChars="0" w:firstLine="0"/>
              <w:jc w:val="left"/>
              <w:rPr>
                <w:ins w:id="1983" w:author="cuiqingsong" w:date="2017-08-21T17:31:00Z"/>
                <w:rFonts w:asciiTheme="minorEastAsia" w:hAnsiTheme="minorEastAsia" w:cs="宋体"/>
                <w:color w:val="000000" w:themeColor="text1"/>
                <w:kern w:val="0"/>
                <w:sz w:val="20"/>
                <w:szCs w:val="20"/>
              </w:rPr>
            </w:pPr>
            <w:ins w:id="1984" w:author="cuiqingsong" w:date="2017-08-21T17:32:00Z">
              <w:r>
                <w:rPr>
                  <w:rFonts w:asciiTheme="minorEastAsia" w:hAnsiTheme="minorEastAsia" w:hint="eastAsia"/>
                  <w:color w:val="000000" w:themeColor="text1"/>
                  <w:sz w:val="20"/>
                  <w:szCs w:val="20"/>
                </w:rPr>
                <w:t>O</w:t>
              </w:r>
            </w:ins>
            <w:ins w:id="1985" w:author="cuiqingsong" w:date="2017-08-25T11:20:00Z">
              <w:r w:rsidR="008C1DB2">
                <w:rPr>
                  <w:rFonts w:asciiTheme="minorEastAsia" w:hAnsiTheme="minorEastAsia"/>
                  <w:color w:val="000000" w:themeColor="text1"/>
                  <w:sz w:val="20"/>
                  <w:szCs w:val="20"/>
                </w:rPr>
                <w:t>27</w:t>
              </w:r>
            </w:ins>
          </w:p>
        </w:tc>
        <w:tc>
          <w:tcPr>
            <w:tcW w:w="1796" w:type="dxa"/>
            <w:tcBorders>
              <w:top w:val="nil"/>
              <w:left w:val="nil"/>
              <w:bottom w:val="single" w:sz="4" w:space="0" w:color="auto"/>
              <w:right w:val="single" w:sz="4" w:space="0" w:color="auto"/>
            </w:tcBorders>
            <w:shd w:val="clear" w:color="auto" w:fill="auto"/>
            <w:vAlign w:val="center"/>
          </w:tcPr>
          <w:p w:rsidR="0009767D" w:rsidRDefault="0009767D" w:rsidP="0009767D">
            <w:pPr>
              <w:widowControl/>
              <w:spacing w:line="240" w:lineRule="auto"/>
              <w:ind w:firstLineChars="0" w:firstLine="0"/>
              <w:jc w:val="left"/>
              <w:rPr>
                <w:ins w:id="1986" w:author="cuiqingsong" w:date="2017-08-21T17:31:00Z"/>
                <w:rFonts w:asciiTheme="minorEastAsia" w:hAnsiTheme="minorEastAsia" w:cs="宋体"/>
                <w:color w:val="000000" w:themeColor="text1"/>
                <w:kern w:val="0"/>
                <w:sz w:val="20"/>
                <w:szCs w:val="20"/>
              </w:rPr>
            </w:pPr>
            <w:ins w:id="1987" w:author="cuiqingsong" w:date="2017-08-21T17:32:00Z">
              <w:r w:rsidRPr="00591DD0">
                <w:rPr>
                  <w:rFonts w:asciiTheme="minorEastAsia" w:hAnsiTheme="minorEastAsia"/>
                  <w:color w:val="000000" w:themeColor="text1"/>
                  <w:sz w:val="20"/>
                  <w:szCs w:val="20"/>
                </w:rPr>
                <w:t>priceType</w:t>
              </w:r>
            </w:ins>
          </w:p>
        </w:tc>
        <w:tc>
          <w:tcPr>
            <w:tcW w:w="1596" w:type="dxa"/>
            <w:tcBorders>
              <w:top w:val="nil"/>
              <w:left w:val="nil"/>
              <w:bottom w:val="single" w:sz="4" w:space="0" w:color="auto"/>
              <w:right w:val="single" w:sz="4" w:space="0" w:color="auto"/>
            </w:tcBorders>
            <w:shd w:val="clear" w:color="auto" w:fill="auto"/>
            <w:vAlign w:val="center"/>
          </w:tcPr>
          <w:p w:rsidR="0009767D" w:rsidRDefault="0009767D" w:rsidP="0009767D">
            <w:pPr>
              <w:widowControl/>
              <w:spacing w:line="240" w:lineRule="auto"/>
              <w:ind w:firstLineChars="0" w:firstLine="0"/>
              <w:jc w:val="left"/>
              <w:rPr>
                <w:ins w:id="1988" w:author="cuiqingsong" w:date="2017-08-21T17:31:00Z"/>
                <w:rFonts w:asciiTheme="minorEastAsia" w:hAnsiTheme="minorEastAsia" w:cs="宋体"/>
                <w:color w:val="000000" w:themeColor="text1"/>
                <w:kern w:val="0"/>
                <w:sz w:val="20"/>
                <w:szCs w:val="20"/>
              </w:rPr>
            </w:pPr>
            <w:ins w:id="1989" w:author="cuiqingsong" w:date="2017-08-21T17:32:00Z">
              <w:r w:rsidRPr="00591DD0">
                <w:rPr>
                  <w:rFonts w:asciiTheme="minorEastAsia" w:hAnsiTheme="minorEastAsia" w:hint="eastAsia"/>
                  <w:color w:val="000000" w:themeColor="text1"/>
                  <w:sz w:val="20"/>
                  <w:szCs w:val="20"/>
                </w:rPr>
                <w:t>委托价格类型</w:t>
              </w:r>
            </w:ins>
          </w:p>
        </w:tc>
        <w:tc>
          <w:tcPr>
            <w:tcW w:w="798" w:type="dxa"/>
            <w:tcBorders>
              <w:top w:val="nil"/>
              <w:left w:val="nil"/>
              <w:bottom w:val="single" w:sz="4" w:space="0" w:color="auto"/>
              <w:right w:val="single" w:sz="4" w:space="0" w:color="auto"/>
            </w:tcBorders>
            <w:shd w:val="clear" w:color="auto" w:fill="auto"/>
            <w:vAlign w:val="center"/>
          </w:tcPr>
          <w:p w:rsidR="0009767D" w:rsidRDefault="00761ABB" w:rsidP="0009767D">
            <w:pPr>
              <w:widowControl/>
              <w:spacing w:line="240" w:lineRule="auto"/>
              <w:ind w:firstLineChars="0" w:firstLine="0"/>
              <w:jc w:val="left"/>
              <w:rPr>
                <w:ins w:id="1990" w:author="cuiqingsong" w:date="2017-08-21T17:31:00Z"/>
                <w:rFonts w:asciiTheme="minorEastAsia" w:hAnsiTheme="minorEastAsia" w:cs="宋体"/>
                <w:color w:val="000000" w:themeColor="text1"/>
                <w:kern w:val="0"/>
                <w:sz w:val="20"/>
                <w:szCs w:val="20"/>
              </w:rPr>
            </w:pPr>
            <w:ins w:id="1991" w:author="cuiqingsong" w:date="2017-08-22T12:53:00Z">
              <w:r>
                <w:rPr>
                  <w:rFonts w:asciiTheme="minorEastAsia" w:hAnsiTheme="minorEastAsia" w:cs="宋体"/>
                  <w:color w:val="000000" w:themeColor="text1"/>
                  <w:kern w:val="0"/>
                  <w:sz w:val="20"/>
                  <w:szCs w:val="20"/>
                </w:rPr>
                <w:t>M</w:t>
              </w:r>
            </w:ins>
          </w:p>
        </w:tc>
        <w:tc>
          <w:tcPr>
            <w:tcW w:w="3540" w:type="dxa"/>
            <w:tcBorders>
              <w:top w:val="nil"/>
              <w:left w:val="nil"/>
              <w:bottom w:val="single" w:sz="4" w:space="0" w:color="auto"/>
              <w:right w:val="single" w:sz="4" w:space="0" w:color="auto"/>
            </w:tcBorders>
            <w:shd w:val="clear" w:color="auto" w:fill="auto"/>
            <w:vAlign w:val="center"/>
          </w:tcPr>
          <w:p w:rsidR="0009767D" w:rsidRDefault="0009767D" w:rsidP="0009767D">
            <w:pPr>
              <w:widowControl/>
              <w:spacing w:line="240" w:lineRule="auto"/>
              <w:ind w:firstLineChars="0" w:firstLine="0"/>
              <w:jc w:val="left"/>
              <w:rPr>
                <w:ins w:id="1992" w:author="cuiqingsong" w:date="2017-08-21T17:31:00Z"/>
                <w:rFonts w:asciiTheme="minorEastAsia" w:hAnsiTheme="minorEastAsia" w:cs="宋体"/>
                <w:color w:val="000000" w:themeColor="text1"/>
                <w:kern w:val="0"/>
                <w:sz w:val="20"/>
                <w:szCs w:val="20"/>
              </w:rPr>
            </w:pPr>
          </w:p>
        </w:tc>
      </w:tr>
      <w:tr w:rsidR="0009767D">
        <w:trPr>
          <w:trHeight w:val="270"/>
          <w:ins w:id="1993" w:author="cuiqingsong" w:date="2017-07-17T19:00:00Z"/>
        </w:trPr>
        <w:tc>
          <w:tcPr>
            <w:tcW w:w="798" w:type="dxa"/>
            <w:tcBorders>
              <w:top w:val="nil"/>
              <w:left w:val="single" w:sz="4" w:space="0" w:color="auto"/>
              <w:bottom w:val="single" w:sz="4" w:space="0" w:color="auto"/>
              <w:right w:val="single" w:sz="4" w:space="0" w:color="auto"/>
            </w:tcBorders>
            <w:shd w:val="clear" w:color="auto" w:fill="auto"/>
            <w:vAlign w:val="center"/>
          </w:tcPr>
          <w:p w:rsidR="0009767D" w:rsidRDefault="0009767D" w:rsidP="0009767D">
            <w:pPr>
              <w:widowControl/>
              <w:spacing w:line="240" w:lineRule="auto"/>
              <w:ind w:firstLineChars="0" w:firstLine="0"/>
              <w:jc w:val="left"/>
              <w:rPr>
                <w:ins w:id="1994" w:author="cuiqingsong" w:date="2017-07-17T19:00:00Z"/>
                <w:rFonts w:asciiTheme="minorEastAsia" w:hAnsiTheme="minorEastAsia" w:cs="宋体"/>
                <w:color w:val="000000" w:themeColor="text1"/>
                <w:kern w:val="0"/>
                <w:sz w:val="20"/>
                <w:szCs w:val="20"/>
              </w:rPr>
            </w:pPr>
            <w:ins w:id="1995" w:author="cuiqingsong" w:date="2017-08-21T17:32:00Z">
              <w:r>
                <w:rPr>
                  <w:rFonts w:asciiTheme="minorEastAsia" w:hAnsiTheme="minorEastAsia" w:cs="宋体" w:hint="eastAsia"/>
                  <w:color w:val="000000" w:themeColor="text1"/>
                  <w:kern w:val="0"/>
                  <w:sz w:val="20"/>
                  <w:szCs w:val="20"/>
                </w:rPr>
                <w:t>O06</w:t>
              </w:r>
            </w:ins>
          </w:p>
        </w:tc>
        <w:tc>
          <w:tcPr>
            <w:tcW w:w="1796" w:type="dxa"/>
            <w:tcBorders>
              <w:top w:val="nil"/>
              <w:left w:val="nil"/>
              <w:bottom w:val="single" w:sz="4" w:space="0" w:color="auto"/>
              <w:right w:val="single" w:sz="4" w:space="0" w:color="auto"/>
            </w:tcBorders>
            <w:shd w:val="clear" w:color="auto" w:fill="auto"/>
            <w:vAlign w:val="center"/>
          </w:tcPr>
          <w:p w:rsidR="0009767D" w:rsidRDefault="0009767D" w:rsidP="0009767D">
            <w:pPr>
              <w:widowControl/>
              <w:spacing w:line="240" w:lineRule="auto"/>
              <w:ind w:firstLineChars="0" w:firstLine="0"/>
              <w:jc w:val="left"/>
              <w:rPr>
                <w:ins w:id="1996" w:author="cuiqingsong" w:date="2017-07-17T19:00:00Z"/>
                <w:rFonts w:asciiTheme="minorEastAsia" w:hAnsiTheme="minorEastAsia" w:cs="宋体"/>
                <w:color w:val="000000" w:themeColor="text1"/>
                <w:kern w:val="0"/>
                <w:sz w:val="20"/>
                <w:szCs w:val="20"/>
              </w:rPr>
            </w:pPr>
            <w:ins w:id="1997" w:author="cuiqingsong" w:date="2017-08-21T17:32:00Z">
              <w:r>
                <w:rPr>
                  <w:rFonts w:asciiTheme="minorEastAsia" w:hAnsiTheme="minorEastAsia" w:cs="宋体"/>
                  <w:color w:val="000000" w:themeColor="text1"/>
                  <w:kern w:val="0"/>
                  <w:sz w:val="20"/>
                  <w:szCs w:val="20"/>
                </w:rPr>
                <w:t>p</w:t>
              </w:r>
              <w:r>
                <w:rPr>
                  <w:rFonts w:asciiTheme="minorEastAsia" w:hAnsiTheme="minorEastAsia" w:cs="宋体" w:hint="eastAsia"/>
                  <w:color w:val="000000" w:themeColor="text1"/>
                  <w:kern w:val="0"/>
                  <w:sz w:val="20"/>
                  <w:szCs w:val="20"/>
                </w:rPr>
                <w:t>rice</w:t>
              </w:r>
            </w:ins>
          </w:p>
        </w:tc>
        <w:tc>
          <w:tcPr>
            <w:tcW w:w="1596" w:type="dxa"/>
            <w:tcBorders>
              <w:top w:val="nil"/>
              <w:left w:val="nil"/>
              <w:bottom w:val="single" w:sz="4" w:space="0" w:color="auto"/>
              <w:right w:val="single" w:sz="4" w:space="0" w:color="auto"/>
            </w:tcBorders>
            <w:shd w:val="clear" w:color="auto" w:fill="auto"/>
            <w:vAlign w:val="center"/>
          </w:tcPr>
          <w:p w:rsidR="0009767D" w:rsidRDefault="0009767D" w:rsidP="0009767D">
            <w:pPr>
              <w:widowControl/>
              <w:spacing w:line="240" w:lineRule="auto"/>
              <w:ind w:firstLineChars="0" w:firstLine="0"/>
              <w:jc w:val="left"/>
              <w:rPr>
                <w:ins w:id="1998" w:author="cuiqingsong" w:date="2017-07-17T19:00:00Z"/>
                <w:rFonts w:asciiTheme="minorEastAsia" w:hAnsiTheme="minorEastAsia" w:cs="宋体"/>
                <w:color w:val="000000" w:themeColor="text1"/>
                <w:kern w:val="0"/>
                <w:sz w:val="20"/>
                <w:szCs w:val="20"/>
              </w:rPr>
            </w:pPr>
            <w:ins w:id="1999" w:author="cuiqingsong" w:date="2017-08-21T17:32:00Z">
              <w:r>
                <w:rPr>
                  <w:rFonts w:asciiTheme="minorEastAsia" w:hAnsiTheme="minorEastAsia" w:cs="宋体" w:hint="eastAsia"/>
                  <w:color w:val="000000" w:themeColor="text1"/>
                  <w:kern w:val="0"/>
                  <w:sz w:val="20"/>
                  <w:szCs w:val="20"/>
                </w:rPr>
                <w:t>委托价格</w:t>
              </w:r>
            </w:ins>
          </w:p>
        </w:tc>
        <w:tc>
          <w:tcPr>
            <w:tcW w:w="798" w:type="dxa"/>
            <w:tcBorders>
              <w:top w:val="nil"/>
              <w:left w:val="nil"/>
              <w:bottom w:val="single" w:sz="4" w:space="0" w:color="auto"/>
              <w:right w:val="single" w:sz="4" w:space="0" w:color="auto"/>
            </w:tcBorders>
            <w:shd w:val="clear" w:color="auto" w:fill="auto"/>
            <w:vAlign w:val="center"/>
          </w:tcPr>
          <w:p w:rsidR="0009767D" w:rsidRDefault="0009767D" w:rsidP="0009767D">
            <w:pPr>
              <w:widowControl/>
              <w:spacing w:line="240" w:lineRule="auto"/>
              <w:ind w:firstLineChars="0" w:firstLine="0"/>
              <w:jc w:val="left"/>
              <w:rPr>
                <w:ins w:id="2000" w:author="cuiqingsong" w:date="2017-07-17T19:00:00Z"/>
                <w:rFonts w:asciiTheme="minorEastAsia" w:hAnsiTheme="minorEastAsia" w:cs="宋体"/>
                <w:color w:val="000000" w:themeColor="text1"/>
                <w:kern w:val="0"/>
                <w:sz w:val="20"/>
                <w:szCs w:val="20"/>
              </w:rPr>
            </w:pPr>
            <w:ins w:id="2001" w:author="cuiqingsong" w:date="2017-08-21T17:32:00Z">
              <w:r>
                <w:rPr>
                  <w:rFonts w:asciiTheme="minorEastAsia" w:hAnsiTheme="minorEastAsia" w:cs="宋体"/>
                  <w:color w:val="000000" w:themeColor="text1"/>
                  <w:kern w:val="0"/>
                  <w:sz w:val="20"/>
                  <w:szCs w:val="20"/>
                </w:rPr>
                <w:t>C</w:t>
              </w:r>
            </w:ins>
          </w:p>
        </w:tc>
        <w:tc>
          <w:tcPr>
            <w:tcW w:w="3540" w:type="dxa"/>
            <w:tcBorders>
              <w:top w:val="nil"/>
              <w:left w:val="nil"/>
              <w:bottom w:val="single" w:sz="4" w:space="0" w:color="auto"/>
              <w:right w:val="single" w:sz="4" w:space="0" w:color="auto"/>
            </w:tcBorders>
            <w:shd w:val="clear" w:color="auto" w:fill="auto"/>
            <w:vAlign w:val="center"/>
          </w:tcPr>
          <w:p w:rsidR="0009767D" w:rsidRDefault="00A54609" w:rsidP="0009767D">
            <w:pPr>
              <w:widowControl/>
              <w:spacing w:line="240" w:lineRule="auto"/>
              <w:ind w:firstLineChars="0" w:firstLine="0"/>
              <w:jc w:val="left"/>
              <w:rPr>
                <w:ins w:id="2002" w:author="cuiqingsong" w:date="2017-07-17T19:00:00Z"/>
                <w:rFonts w:asciiTheme="minorEastAsia" w:hAnsiTheme="minorEastAsia" w:cs="宋体"/>
                <w:color w:val="000000" w:themeColor="text1"/>
                <w:kern w:val="0"/>
                <w:sz w:val="20"/>
                <w:szCs w:val="20"/>
              </w:rPr>
            </w:pPr>
            <w:ins w:id="2003" w:author="cuiqingsong" w:date="2017-09-27T11:09:00Z">
              <w:r>
                <w:rPr>
                  <w:rFonts w:asciiTheme="minorEastAsia" w:hAnsiTheme="minorEastAsia" w:cs="宋体" w:hint="eastAsia"/>
                  <w:color w:val="000000" w:themeColor="text1"/>
                  <w:kern w:val="0"/>
                  <w:sz w:val="20"/>
                  <w:szCs w:val="20"/>
                </w:rPr>
                <w:t>指定价时必传</w:t>
              </w:r>
            </w:ins>
          </w:p>
        </w:tc>
      </w:tr>
      <w:tr w:rsidR="0009767D">
        <w:trPr>
          <w:trHeight w:val="270"/>
          <w:ins w:id="2004" w:author="cuiqingsong" w:date="2017-07-17T19:00:00Z"/>
        </w:trPr>
        <w:tc>
          <w:tcPr>
            <w:tcW w:w="798" w:type="dxa"/>
            <w:tcBorders>
              <w:top w:val="nil"/>
              <w:left w:val="single" w:sz="4" w:space="0" w:color="auto"/>
              <w:bottom w:val="single" w:sz="4" w:space="0" w:color="auto"/>
              <w:right w:val="single" w:sz="4" w:space="0" w:color="auto"/>
            </w:tcBorders>
            <w:shd w:val="clear" w:color="auto" w:fill="auto"/>
            <w:vAlign w:val="center"/>
          </w:tcPr>
          <w:p w:rsidR="0009767D" w:rsidRDefault="0009767D" w:rsidP="0009767D">
            <w:pPr>
              <w:widowControl/>
              <w:spacing w:line="240" w:lineRule="auto"/>
              <w:ind w:firstLineChars="0" w:firstLine="0"/>
              <w:jc w:val="left"/>
              <w:rPr>
                <w:ins w:id="2005" w:author="cuiqingsong" w:date="2017-07-17T19:00:00Z"/>
                <w:rFonts w:asciiTheme="minorEastAsia" w:hAnsiTheme="minorEastAsia" w:cs="宋体"/>
                <w:color w:val="000000" w:themeColor="text1"/>
                <w:kern w:val="0"/>
                <w:sz w:val="20"/>
                <w:szCs w:val="20"/>
              </w:rPr>
            </w:pPr>
            <w:ins w:id="2006" w:author="cuiqingsong" w:date="2017-07-17T19:00:00Z">
              <w:r>
                <w:rPr>
                  <w:rFonts w:asciiTheme="minorEastAsia" w:hAnsiTheme="minorEastAsia" w:cs="宋体" w:hint="eastAsia"/>
                  <w:color w:val="000000" w:themeColor="text1"/>
                  <w:kern w:val="0"/>
                  <w:sz w:val="20"/>
                  <w:szCs w:val="20"/>
                </w:rPr>
                <w:t>O07</w:t>
              </w:r>
            </w:ins>
          </w:p>
        </w:tc>
        <w:tc>
          <w:tcPr>
            <w:tcW w:w="1796" w:type="dxa"/>
            <w:tcBorders>
              <w:top w:val="nil"/>
              <w:left w:val="nil"/>
              <w:bottom w:val="single" w:sz="4" w:space="0" w:color="auto"/>
              <w:right w:val="single" w:sz="4" w:space="0" w:color="auto"/>
            </w:tcBorders>
            <w:shd w:val="clear" w:color="auto" w:fill="auto"/>
            <w:vAlign w:val="center"/>
          </w:tcPr>
          <w:p w:rsidR="0009767D" w:rsidRDefault="0009767D" w:rsidP="0009767D">
            <w:pPr>
              <w:widowControl/>
              <w:spacing w:line="240" w:lineRule="auto"/>
              <w:ind w:firstLineChars="0" w:firstLine="0"/>
              <w:jc w:val="left"/>
              <w:rPr>
                <w:ins w:id="2007" w:author="cuiqingsong" w:date="2017-07-17T19:00:00Z"/>
                <w:rFonts w:asciiTheme="minorEastAsia" w:hAnsiTheme="minorEastAsia" w:cs="宋体"/>
                <w:color w:val="000000" w:themeColor="text1"/>
                <w:kern w:val="0"/>
                <w:sz w:val="20"/>
                <w:szCs w:val="20"/>
              </w:rPr>
            </w:pPr>
            <w:ins w:id="2008" w:author="cuiqingsong" w:date="2017-07-17T19:00:00Z">
              <w:r>
                <w:rPr>
                  <w:rFonts w:asciiTheme="minorEastAsia" w:hAnsiTheme="minorEastAsia" w:cs="宋体" w:hint="eastAsia"/>
                  <w:color w:val="000000" w:themeColor="text1"/>
                  <w:kern w:val="0"/>
                  <w:sz w:val="20"/>
                  <w:szCs w:val="20"/>
                </w:rPr>
                <w:t>quantity</w:t>
              </w:r>
            </w:ins>
          </w:p>
        </w:tc>
        <w:tc>
          <w:tcPr>
            <w:tcW w:w="1596" w:type="dxa"/>
            <w:tcBorders>
              <w:top w:val="nil"/>
              <w:left w:val="nil"/>
              <w:bottom w:val="single" w:sz="4" w:space="0" w:color="auto"/>
              <w:right w:val="single" w:sz="4" w:space="0" w:color="auto"/>
            </w:tcBorders>
            <w:shd w:val="clear" w:color="auto" w:fill="auto"/>
            <w:vAlign w:val="center"/>
          </w:tcPr>
          <w:p w:rsidR="0009767D" w:rsidRDefault="0009767D" w:rsidP="0009767D">
            <w:pPr>
              <w:widowControl/>
              <w:spacing w:line="240" w:lineRule="auto"/>
              <w:ind w:firstLineChars="0" w:firstLine="0"/>
              <w:jc w:val="left"/>
              <w:rPr>
                <w:ins w:id="2009" w:author="cuiqingsong" w:date="2017-07-17T19:00:00Z"/>
                <w:rFonts w:asciiTheme="minorEastAsia" w:hAnsiTheme="minorEastAsia" w:cs="宋体"/>
                <w:color w:val="000000" w:themeColor="text1"/>
                <w:kern w:val="0"/>
                <w:sz w:val="20"/>
                <w:szCs w:val="20"/>
              </w:rPr>
            </w:pPr>
            <w:ins w:id="2010" w:author="cuiqingsong" w:date="2017-07-18T20:43:00Z">
              <w:r>
                <w:rPr>
                  <w:rFonts w:asciiTheme="minorEastAsia" w:hAnsiTheme="minorEastAsia" w:cs="宋体" w:hint="eastAsia"/>
                  <w:color w:val="000000" w:themeColor="text1"/>
                  <w:kern w:val="0"/>
                  <w:sz w:val="20"/>
                  <w:szCs w:val="20"/>
                </w:rPr>
                <w:t>委托</w:t>
              </w:r>
            </w:ins>
            <w:ins w:id="2011" w:author="cuiqingsong" w:date="2017-07-17T19:00:00Z">
              <w:r>
                <w:rPr>
                  <w:rFonts w:asciiTheme="minorEastAsia" w:hAnsiTheme="minorEastAsia" w:cs="宋体" w:hint="eastAsia"/>
                  <w:color w:val="000000" w:themeColor="text1"/>
                  <w:kern w:val="0"/>
                  <w:sz w:val="20"/>
                  <w:szCs w:val="20"/>
                </w:rPr>
                <w:t>数量</w:t>
              </w:r>
            </w:ins>
          </w:p>
        </w:tc>
        <w:tc>
          <w:tcPr>
            <w:tcW w:w="798" w:type="dxa"/>
            <w:tcBorders>
              <w:top w:val="nil"/>
              <w:left w:val="nil"/>
              <w:bottom w:val="single" w:sz="4" w:space="0" w:color="auto"/>
              <w:right w:val="single" w:sz="4" w:space="0" w:color="auto"/>
            </w:tcBorders>
            <w:shd w:val="clear" w:color="auto" w:fill="auto"/>
            <w:vAlign w:val="center"/>
          </w:tcPr>
          <w:p w:rsidR="0009767D" w:rsidRDefault="0009767D" w:rsidP="0009767D">
            <w:pPr>
              <w:widowControl/>
              <w:spacing w:line="240" w:lineRule="auto"/>
              <w:ind w:firstLineChars="0" w:firstLine="0"/>
              <w:jc w:val="left"/>
              <w:rPr>
                <w:ins w:id="2012" w:author="cuiqingsong" w:date="2017-07-17T19:00:00Z"/>
                <w:rFonts w:asciiTheme="minorEastAsia" w:hAnsiTheme="minorEastAsia" w:cs="宋体"/>
                <w:color w:val="000000" w:themeColor="text1"/>
                <w:kern w:val="0"/>
                <w:sz w:val="20"/>
                <w:szCs w:val="20"/>
              </w:rPr>
            </w:pPr>
            <w:ins w:id="2013" w:author="cuiqingsong" w:date="2017-07-17T19:00:00Z">
              <w:r>
                <w:rPr>
                  <w:rFonts w:asciiTheme="minorEastAsia" w:hAnsiTheme="minorEastAsia" w:cs="宋体" w:hint="eastAsia"/>
                  <w:color w:val="000000" w:themeColor="text1"/>
                  <w:kern w:val="0"/>
                  <w:sz w:val="20"/>
                  <w:szCs w:val="20"/>
                </w:rPr>
                <w:t>M</w:t>
              </w:r>
            </w:ins>
          </w:p>
        </w:tc>
        <w:tc>
          <w:tcPr>
            <w:tcW w:w="3540" w:type="dxa"/>
            <w:tcBorders>
              <w:top w:val="nil"/>
              <w:left w:val="nil"/>
              <w:bottom w:val="single" w:sz="4" w:space="0" w:color="auto"/>
              <w:right w:val="single" w:sz="4" w:space="0" w:color="auto"/>
            </w:tcBorders>
            <w:shd w:val="clear" w:color="auto" w:fill="auto"/>
            <w:vAlign w:val="center"/>
          </w:tcPr>
          <w:p w:rsidR="0009767D" w:rsidRDefault="0009767D" w:rsidP="0009767D">
            <w:pPr>
              <w:widowControl/>
              <w:spacing w:line="240" w:lineRule="auto"/>
              <w:ind w:firstLineChars="0" w:firstLine="0"/>
              <w:jc w:val="left"/>
              <w:rPr>
                <w:ins w:id="2014" w:author="cuiqingsong" w:date="2017-07-17T19:00:00Z"/>
                <w:rFonts w:asciiTheme="minorEastAsia" w:hAnsiTheme="minorEastAsia" w:cs="宋体"/>
                <w:color w:val="000000" w:themeColor="text1"/>
                <w:kern w:val="0"/>
                <w:sz w:val="20"/>
                <w:szCs w:val="20"/>
              </w:rPr>
            </w:pPr>
          </w:p>
        </w:tc>
      </w:tr>
      <w:tr w:rsidR="0009767D">
        <w:trPr>
          <w:trHeight w:val="270"/>
          <w:ins w:id="2015" w:author="cuiqingsong" w:date="2017-07-18T20:42:00Z"/>
        </w:trPr>
        <w:tc>
          <w:tcPr>
            <w:tcW w:w="798" w:type="dxa"/>
            <w:tcBorders>
              <w:top w:val="nil"/>
              <w:left w:val="single" w:sz="4" w:space="0" w:color="auto"/>
              <w:bottom w:val="single" w:sz="4" w:space="0" w:color="auto"/>
              <w:right w:val="single" w:sz="4" w:space="0" w:color="auto"/>
            </w:tcBorders>
            <w:shd w:val="clear" w:color="auto" w:fill="auto"/>
            <w:vAlign w:val="center"/>
          </w:tcPr>
          <w:p w:rsidR="0009767D" w:rsidRDefault="0009767D" w:rsidP="0009767D">
            <w:pPr>
              <w:widowControl/>
              <w:spacing w:line="240" w:lineRule="auto"/>
              <w:ind w:firstLineChars="0" w:firstLine="0"/>
              <w:jc w:val="left"/>
              <w:rPr>
                <w:ins w:id="2016" w:author="cuiqingsong" w:date="2017-07-18T20:42:00Z"/>
                <w:rFonts w:asciiTheme="minorEastAsia" w:hAnsiTheme="minorEastAsia" w:cs="宋体"/>
                <w:color w:val="000000" w:themeColor="text1"/>
                <w:kern w:val="0"/>
                <w:sz w:val="20"/>
                <w:szCs w:val="20"/>
              </w:rPr>
            </w:pPr>
            <w:ins w:id="2017" w:author="cuiqingsong" w:date="2017-07-19T09:07:00Z">
              <w:r>
                <w:rPr>
                  <w:rFonts w:asciiTheme="minorEastAsia" w:hAnsiTheme="minorEastAsia" w:cs="宋体" w:hint="eastAsia"/>
                  <w:color w:val="000000" w:themeColor="text1"/>
                  <w:kern w:val="0"/>
                  <w:sz w:val="20"/>
                  <w:szCs w:val="20"/>
                </w:rPr>
                <w:t>T</w:t>
              </w:r>
              <w:r>
                <w:rPr>
                  <w:rFonts w:asciiTheme="minorEastAsia" w:hAnsiTheme="minorEastAsia" w:cs="宋体"/>
                  <w:color w:val="000000" w:themeColor="text1"/>
                  <w:kern w:val="0"/>
                  <w:sz w:val="20"/>
                  <w:szCs w:val="20"/>
                </w:rPr>
                <w:t>16</w:t>
              </w:r>
            </w:ins>
          </w:p>
        </w:tc>
        <w:tc>
          <w:tcPr>
            <w:tcW w:w="1796" w:type="dxa"/>
            <w:tcBorders>
              <w:top w:val="nil"/>
              <w:left w:val="nil"/>
              <w:bottom w:val="single" w:sz="4" w:space="0" w:color="auto"/>
              <w:right w:val="single" w:sz="4" w:space="0" w:color="auto"/>
            </w:tcBorders>
            <w:shd w:val="clear" w:color="auto" w:fill="auto"/>
            <w:vAlign w:val="center"/>
          </w:tcPr>
          <w:p w:rsidR="0009767D" w:rsidRDefault="00A54609" w:rsidP="0009767D">
            <w:pPr>
              <w:widowControl/>
              <w:spacing w:line="240" w:lineRule="auto"/>
              <w:ind w:firstLineChars="0" w:firstLine="0"/>
              <w:jc w:val="left"/>
              <w:rPr>
                <w:ins w:id="2018" w:author="cuiqingsong" w:date="2017-07-18T20:42:00Z"/>
                <w:rFonts w:asciiTheme="minorEastAsia" w:hAnsiTheme="minorEastAsia" w:cs="宋体"/>
                <w:color w:val="000000" w:themeColor="text1"/>
                <w:kern w:val="0"/>
                <w:sz w:val="20"/>
                <w:szCs w:val="20"/>
              </w:rPr>
            </w:pPr>
            <w:ins w:id="2019" w:author="cuiqingsong" w:date="2017-09-27T11:09:00Z">
              <w:r>
                <w:rPr>
                  <w:rFonts w:asciiTheme="minorEastAsia" w:hAnsiTheme="minorEastAsia" w:cs="宋体"/>
                  <w:color w:val="000000" w:themeColor="text1"/>
                  <w:kern w:val="0"/>
                  <w:sz w:val="20"/>
                  <w:szCs w:val="20"/>
                </w:rPr>
                <w:t>trans</w:t>
              </w:r>
            </w:ins>
            <w:ins w:id="2020" w:author="cuiqingsong" w:date="2017-07-19T09:04:00Z">
              <w:r w:rsidR="0009767D">
                <w:rPr>
                  <w:rFonts w:asciiTheme="minorEastAsia" w:hAnsiTheme="minorEastAsia" w:cs="宋体"/>
                  <w:color w:val="000000" w:themeColor="text1"/>
                  <w:kern w:val="0"/>
                  <w:sz w:val="20"/>
                  <w:szCs w:val="20"/>
                </w:rPr>
                <w:t>Date</w:t>
              </w:r>
            </w:ins>
          </w:p>
        </w:tc>
        <w:tc>
          <w:tcPr>
            <w:tcW w:w="1596" w:type="dxa"/>
            <w:tcBorders>
              <w:top w:val="nil"/>
              <w:left w:val="nil"/>
              <w:bottom w:val="single" w:sz="4" w:space="0" w:color="auto"/>
              <w:right w:val="single" w:sz="4" w:space="0" w:color="auto"/>
            </w:tcBorders>
            <w:shd w:val="clear" w:color="auto" w:fill="auto"/>
            <w:vAlign w:val="center"/>
          </w:tcPr>
          <w:p w:rsidR="0009767D" w:rsidRDefault="0009767D" w:rsidP="0009767D">
            <w:pPr>
              <w:widowControl/>
              <w:spacing w:line="240" w:lineRule="auto"/>
              <w:ind w:firstLineChars="0" w:firstLine="0"/>
              <w:jc w:val="left"/>
              <w:rPr>
                <w:ins w:id="2021" w:author="cuiqingsong" w:date="2017-07-18T20:42:00Z"/>
                <w:rFonts w:asciiTheme="minorEastAsia" w:hAnsiTheme="minorEastAsia" w:cs="宋体"/>
                <w:color w:val="000000" w:themeColor="text1"/>
                <w:kern w:val="0"/>
                <w:sz w:val="20"/>
                <w:szCs w:val="20"/>
              </w:rPr>
            </w:pPr>
            <w:ins w:id="2022" w:author="cuiqingsong" w:date="2017-07-18T20:42:00Z">
              <w:r>
                <w:rPr>
                  <w:rFonts w:asciiTheme="minorEastAsia" w:hAnsiTheme="minorEastAsia" w:cs="宋体" w:hint="eastAsia"/>
                  <w:color w:val="000000" w:themeColor="text1"/>
                  <w:kern w:val="0"/>
                  <w:sz w:val="20"/>
                  <w:szCs w:val="20"/>
                </w:rPr>
                <w:t>触发日期</w:t>
              </w:r>
            </w:ins>
          </w:p>
        </w:tc>
        <w:tc>
          <w:tcPr>
            <w:tcW w:w="798" w:type="dxa"/>
            <w:tcBorders>
              <w:top w:val="nil"/>
              <w:left w:val="nil"/>
              <w:bottom w:val="single" w:sz="4" w:space="0" w:color="auto"/>
              <w:right w:val="single" w:sz="4" w:space="0" w:color="auto"/>
            </w:tcBorders>
            <w:shd w:val="clear" w:color="auto" w:fill="auto"/>
            <w:vAlign w:val="center"/>
          </w:tcPr>
          <w:p w:rsidR="0009767D" w:rsidRDefault="0009767D" w:rsidP="0009767D">
            <w:pPr>
              <w:widowControl/>
              <w:spacing w:line="240" w:lineRule="auto"/>
              <w:ind w:firstLineChars="0" w:firstLine="0"/>
              <w:jc w:val="left"/>
              <w:rPr>
                <w:ins w:id="2023" w:author="cuiqingsong" w:date="2017-07-18T20:42:00Z"/>
                <w:rFonts w:asciiTheme="minorEastAsia" w:hAnsiTheme="minorEastAsia" w:cs="宋体"/>
                <w:color w:val="000000" w:themeColor="text1"/>
                <w:kern w:val="0"/>
                <w:sz w:val="20"/>
                <w:szCs w:val="20"/>
              </w:rPr>
            </w:pPr>
            <w:ins w:id="2024" w:author="cuiqingsong" w:date="2017-07-18T20:42:00Z">
              <w:r>
                <w:rPr>
                  <w:rFonts w:asciiTheme="minorEastAsia" w:hAnsiTheme="minorEastAsia" w:cs="宋体" w:hint="eastAsia"/>
                  <w:color w:val="000000" w:themeColor="text1"/>
                  <w:kern w:val="0"/>
                  <w:sz w:val="20"/>
                  <w:szCs w:val="20"/>
                </w:rPr>
                <w:t>M</w:t>
              </w:r>
            </w:ins>
          </w:p>
        </w:tc>
        <w:tc>
          <w:tcPr>
            <w:tcW w:w="3540" w:type="dxa"/>
            <w:tcBorders>
              <w:top w:val="nil"/>
              <w:left w:val="nil"/>
              <w:bottom w:val="single" w:sz="4" w:space="0" w:color="auto"/>
              <w:right w:val="single" w:sz="4" w:space="0" w:color="auto"/>
            </w:tcBorders>
            <w:shd w:val="clear" w:color="auto" w:fill="auto"/>
            <w:vAlign w:val="center"/>
          </w:tcPr>
          <w:p w:rsidR="0009767D" w:rsidRDefault="0009767D" w:rsidP="0009767D">
            <w:pPr>
              <w:widowControl/>
              <w:spacing w:line="240" w:lineRule="auto"/>
              <w:ind w:firstLineChars="0" w:firstLine="0"/>
              <w:jc w:val="left"/>
              <w:rPr>
                <w:ins w:id="2025" w:author="cuiqingsong" w:date="2017-07-18T20:42:00Z"/>
                <w:rFonts w:asciiTheme="minorEastAsia" w:hAnsiTheme="minorEastAsia" w:cs="宋体"/>
                <w:color w:val="000000" w:themeColor="text1"/>
                <w:kern w:val="0"/>
                <w:sz w:val="20"/>
                <w:szCs w:val="20"/>
              </w:rPr>
            </w:pPr>
          </w:p>
        </w:tc>
      </w:tr>
      <w:tr w:rsidR="00A54609">
        <w:trPr>
          <w:trHeight w:val="270"/>
          <w:ins w:id="2026" w:author="cuiqingsong" w:date="2017-07-18T20:43:00Z"/>
        </w:trPr>
        <w:tc>
          <w:tcPr>
            <w:tcW w:w="798" w:type="dxa"/>
            <w:tcBorders>
              <w:top w:val="nil"/>
              <w:left w:val="single" w:sz="4" w:space="0" w:color="auto"/>
              <w:bottom w:val="single" w:sz="4" w:space="0" w:color="auto"/>
              <w:right w:val="single" w:sz="4" w:space="0" w:color="auto"/>
            </w:tcBorders>
            <w:shd w:val="clear" w:color="auto" w:fill="auto"/>
            <w:vAlign w:val="center"/>
          </w:tcPr>
          <w:p w:rsidR="00A54609" w:rsidRDefault="00A54609" w:rsidP="00A54609">
            <w:pPr>
              <w:widowControl/>
              <w:spacing w:line="240" w:lineRule="auto"/>
              <w:ind w:firstLineChars="0" w:firstLine="0"/>
              <w:jc w:val="left"/>
              <w:rPr>
                <w:ins w:id="2027" w:author="cuiqingsong" w:date="2017-07-18T20:43:00Z"/>
                <w:rFonts w:asciiTheme="minorEastAsia" w:hAnsiTheme="minorEastAsia" w:cs="宋体"/>
                <w:color w:val="000000" w:themeColor="text1"/>
                <w:kern w:val="0"/>
                <w:sz w:val="20"/>
                <w:szCs w:val="20"/>
              </w:rPr>
            </w:pPr>
            <w:ins w:id="2028" w:author="cuiqingsong" w:date="2017-07-19T09:07:00Z">
              <w:r>
                <w:rPr>
                  <w:rFonts w:asciiTheme="minorEastAsia" w:hAnsiTheme="minorEastAsia" w:cs="宋体" w:hint="eastAsia"/>
                  <w:color w:val="000000" w:themeColor="text1"/>
                  <w:kern w:val="0"/>
                  <w:sz w:val="20"/>
                  <w:szCs w:val="20"/>
                </w:rPr>
                <w:t>T</w:t>
              </w:r>
              <w:r>
                <w:rPr>
                  <w:rFonts w:asciiTheme="minorEastAsia" w:hAnsiTheme="minorEastAsia" w:cs="宋体"/>
                  <w:color w:val="000000" w:themeColor="text1"/>
                  <w:kern w:val="0"/>
                  <w:sz w:val="20"/>
                  <w:szCs w:val="20"/>
                </w:rPr>
                <w:t>17</w:t>
              </w:r>
            </w:ins>
          </w:p>
        </w:tc>
        <w:tc>
          <w:tcPr>
            <w:tcW w:w="1796" w:type="dxa"/>
            <w:tcBorders>
              <w:top w:val="nil"/>
              <w:left w:val="nil"/>
              <w:bottom w:val="single" w:sz="4" w:space="0" w:color="auto"/>
              <w:right w:val="single" w:sz="4" w:space="0" w:color="auto"/>
            </w:tcBorders>
            <w:shd w:val="clear" w:color="auto" w:fill="auto"/>
            <w:vAlign w:val="center"/>
          </w:tcPr>
          <w:p w:rsidR="00A54609" w:rsidRDefault="00A54609" w:rsidP="00A54609">
            <w:pPr>
              <w:widowControl/>
              <w:spacing w:line="240" w:lineRule="auto"/>
              <w:ind w:firstLineChars="0" w:firstLine="0"/>
              <w:jc w:val="left"/>
              <w:rPr>
                <w:ins w:id="2029" w:author="cuiqingsong" w:date="2017-07-18T20:43:00Z"/>
                <w:rFonts w:asciiTheme="minorEastAsia" w:hAnsiTheme="minorEastAsia" w:cs="宋体"/>
                <w:color w:val="000000" w:themeColor="text1"/>
                <w:kern w:val="0"/>
                <w:sz w:val="20"/>
                <w:szCs w:val="20"/>
              </w:rPr>
            </w:pPr>
            <w:ins w:id="2030" w:author="cuiqingsong" w:date="2017-09-27T11:09:00Z">
              <w:r>
                <w:rPr>
                  <w:rFonts w:asciiTheme="minorEastAsia" w:hAnsiTheme="minorEastAsia" w:cs="宋体"/>
                  <w:color w:val="000000" w:themeColor="text1"/>
                  <w:kern w:val="0"/>
                  <w:sz w:val="20"/>
                  <w:szCs w:val="20"/>
                </w:rPr>
                <w:t>trans</w:t>
              </w:r>
            </w:ins>
            <w:ins w:id="2031" w:author="cuiqingsong" w:date="2017-07-18T20:46:00Z">
              <w:r>
                <w:rPr>
                  <w:rFonts w:asciiTheme="minorEastAsia" w:hAnsiTheme="minorEastAsia" w:cs="宋体"/>
                  <w:color w:val="000000" w:themeColor="text1"/>
                  <w:kern w:val="0"/>
                  <w:sz w:val="20"/>
                  <w:szCs w:val="20"/>
                </w:rPr>
                <w:t>Time</w:t>
              </w:r>
            </w:ins>
          </w:p>
        </w:tc>
        <w:tc>
          <w:tcPr>
            <w:tcW w:w="1596" w:type="dxa"/>
            <w:tcBorders>
              <w:top w:val="nil"/>
              <w:left w:val="nil"/>
              <w:bottom w:val="single" w:sz="4" w:space="0" w:color="auto"/>
              <w:right w:val="single" w:sz="4" w:space="0" w:color="auto"/>
            </w:tcBorders>
            <w:shd w:val="clear" w:color="auto" w:fill="auto"/>
            <w:vAlign w:val="center"/>
          </w:tcPr>
          <w:p w:rsidR="00A54609" w:rsidRDefault="00A54609" w:rsidP="00A54609">
            <w:pPr>
              <w:widowControl/>
              <w:spacing w:line="240" w:lineRule="auto"/>
              <w:ind w:firstLineChars="0" w:firstLine="0"/>
              <w:jc w:val="left"/>
              <w:rPr>
                <w:ins w:id="2032" w:author="cuiqingsong" w:date="2017-07-18T20:43:00Z"/>
                <w:rFonts w:asciiTheme="minorEastAsia" w:hAnsiTheme="minorEastAsia" w:cs="宋体"/>
                <w:color w:val="000000" w:themeColor="text1"/>
                <w:kern w:val="0"/>
                <w:sz w:val="20"/>
                <w:szCs w:val="20"/>
              </w:rPr>
            </w:pPr>
            <w:ins w:id="2033" w:author="cuiqingsong" w:date="2017-07-18T20:46:00Z">
              <w:r>
                <w:rPr>
                  <w:rFonts w:asciiTheme="minorEastAsia" w:hAnsiTheme="minorEastAsia" w:cs="宋体" w:hint="eastAsia"/>
                  <w:color w:val="000000" w:themeColor="text1"/>
                  <w:kern w:val="0"/>
                  <w:sz w:val="20"/>
                  <w:szCs w:val="20"/>
                </w:rPr>
                <w:t>触发时间</w:t>
              </w:r>
            </w:ins>
          </w:p>
        </w:tc>
        <w:tc>
          <w:tcPr>
            <w:tcW w:w="798" w:type="dxa"/>
            <w:tcBorders>
              <w:top w:val="nil"/>
              <w:left w:val="nil"/>
              <w:bottom w:val="single" w:sz="4" w:space="0" w:color="auto"/>
              <w:right w:val="single" w:sz="4" w:space="0" w:color="auto"/>
            </w:tcBorders>
            <w:shd w:val="clear" w:color="auto" w:fill="auto"/>
            <w:vAlign w:val="center"/>
          </w:tcPr>
          <w:p w:rsidR="00A54609" w:rsidRDefault="00A54609" w:rsidP="00A54609">
            <w:pPr>
              <w:widowControl/>
              <w:spacing w:line="240" w:lineRule="auto"/>
              <w:ind w:firstLineChars="0" w:firstLine="0"/>
              <w:jc w:val="left"/>
              <w:rPr>
                <w:ins w:id="2034" w:author="cuiqingsong" w:date="2017-07-18T20:43:00Z"/>
                <w:rFonts w:asciiTheme="minorEastAsia" w:hAnsiTheme="minorEastAsia" w:cs="宋体"/>
                <w:color w:val="000000" w:themeColor="text1"/>
                <w:kern w:val="0"/>
                <w:sz w:val="20"/>
                <w:szCs w:val="20"/>
              </w:rPr>
            </w:pPr>
            <w:ins w:id="2035" w:author="cuiqingsong" w:date="2017-07-18T20:46:00Z">
              <w:r>
                <w:rPr>
                  <w:rFonts w:asciiTheme="minorEastAsia" w:hAnsiTheme="minorEastAsia" w:cs="宋体"/>
                  <w:color w:val="000000" w:themeColor="text1"/>
                  <w:kern w:val="0"/>
                  <w:sz w:val="20"/>
                  <w:szCs w:val="20"/>
                </w:rPr>
                <w:t>M</w:t>
              </w:r>
            </w:ins>
          </w:p>
        </w:tc>
        <w:tc>
          <w:tcPr>
            <w:tcW w:w="3540" w:type="dxa"/>
            <w:tcBorders>
              <w:top w:val="nil"/>
              <w:left w:val="nil"/>
              <w:bottom w:val="single" w:sz="4" w:space="0" w:color="auto"/>
              <w:right w:val="single" w:sz="4" w:space="0" w:color="auto"/>
            </w:tcBorders>
            <w:shd w:val="clear" w:color="auto" w:fill="auto"/>
            <w:vAlign w:val="center"/>
          </w:tcPr>
          <w:p w:rsidR="00A54609" w:rsidRDefault="00A54609" w:rsidP="00A54609">
            <w:pPr>
              <w:widowControl/>
              <w:spacing w:line="240" w:lineRule="auto"/>
              <w:ind w:firstLineChars="0" w:firstLine="0"/>
              <w:jc w:val="left"/>
              <w:rPr>
                <w:ins w:id="2036" w:author="cuiqingsong" w:date="2017-07-18T20:43:00Z"/>
                <w:rFonts w:asciiTheme="minorEastAsia" w:hAnsiTheme="minorEastAsia" w:cs="宋体"/>
                <w:color w:val="000000" w:themeColor="text1"/>
                <w:kern w:val="0"/>
                <w:sz w:val="20"/>
                <w:szCs w:val="20"/>
              </w:rPr>
            </w:pPr>
            <w:ins w:id="2037" w:author="cuiqingsong" w:date="2017-09-27T11:09:00Z">
              <w:r>
                <w:rPr>
                  <w:rFonts w:asciiTheme="minorEastAsia" w:hAnsiTheme="minorEastAsia" w:cs="宋体" w:hint="eastAsia"/>
                  <w:color w:val="000000" w:themeColor="text1"/>
                  <w:kern w:val="0"/>
                  <w:sz w:val="20"/>
                  <w:szCs w:val="20"/>
                </w:rPr>
                <w:t>条件单触发当时的北京时间</w:t>
              </w:r>
            </w:ins>
          </w:p>
        </w:tc>
      </w:tr>
      <w:tr w:rsidR="00A54609" w:rsidTr="002B3E5A">
        <w:tblPrEx>
          <w:tblW w:w="8528" w:type="dxa"/>
          <w:tblInd w:w="103" w:type="dxa"/>
          <w:tblLayout w:type="fixed"/>
          <w:tblPrExChange w:id="2038" w:author="cuiqingsong" w:date="2017-07-18T20:48:00Z">
            <w:tblPrEx>
              <w:tblW w:w="8533" w:type="dxa"/>
              <w:tblInd w:w="103" w:type="dxa"/>
              <w:tblLayout w:type="fixed"/>
            </w:tblPrEx>
          </w:tblPrExChange>
        </w:tblPrEx>
        <w:trPr>
          <w:trHeight w:val="270"/>
          <w:ins w:id="2039" w:author="cuiqingsong" w:date="2017-07-18T20:43:00Z"/>
          <w:trPrChange w:id="2040" w:author="cuiqingsong" w:date="2017-07-18T20:48:00Z">
            <w:trPr>
              <w:gridAfter w:val="0"/>
              <w:wAfter w:w="5" w:type="dxa"/>
              <w:trHeight w:val="270"/>
            </w:trPr>
          </w:trPrChange>
        </w:trPr>
        <w:tc>
          <w:tcPr>
            <w:tcW w:w="798" w:type="dxa"/>
            <w:tcBorders>
              <w:top w:val="nil"/>
              <w:left w:val="single" w:sz="4" w:space="0" w:color="auto"/>
              <w:bottom w:val="single" w:sz="4" w:space="0" w:color="auto"/>
              <w:right w:val="single" w:sz="4" w:space="0" w:color="auto"/>
            </w:tcBorders>
            <w:shd w:val="clear" w:color="auto" w:fill="auto"/>
            <w:vAlign w:val="center"/>
            <w:tcPrChange w:id="2041" w:author="cuiqingsong" w:date="2017-07-18T20:48:00Z">
              <w:tcPr>
                <w:tcW w:w="798" w:type="dxa"/>
                <w:gridSpan w:val="2"/>
                <w:tcBorders>
                  <w:top w:val="nil"/>
                  <w:left w:val="single" w:sz="4" w:space="0" w:color="auto"/>
                  <w:bottom w:val="single" w:sz="4" w:space="0" w:color="auto"/>
                  <w:right w:val="single" w:sz="4" w:space="0" w:color="auto"/>
                </w:tcBorders>
                <w:shd w:val="clear" w:color="auto" w:fill="auto"/>
                <w:vAlign w:val="center"/>
              </w:tcPr>
            </w:tcPrChange>
          </w:tcPr>
          <w:p w:rsidR="00A54609" w:rsidRDefault="00A54609" w:rsidP="00A54609">
            <w:pPr>
              <w:widowControl/>
              <w:spacing w:line="240" w:lineRule="auto"/>
              <w:ind w:firstLineChars="0" w:firstLine="0"/>
              <w:jc w:val="left"/>
              <w:rPr>
                <w:ins w:id="2042" w:author="cuiqingsong" w:date="2017-07-18T20:43:00Z"/>
                <w:rFonts w:asciiTheme="minorEastAsia" w:hAnsiTheme="minorEastAsia" w:cs="宋体"/>
                <w:color w:val="000000" w:themeColor="text1"/>
                <w:kern w:val="0"/>
                <w:sz w:val="20"/>
                <w:szCs w:val="20"/>
              </w:rPr>
            </w:pPr>
            <w:ins w:id="2043" w:author="cuiqingsong" w:date="2017-07-20T17:00:00Z">
              <w:r>
                <w:rPr>
                  <w:rFonts w:asciiTheme="minorEastAsia" w:hAnsiTheme="minorEastAsia" w:cs="宋体" w:hint="eastAsia"/>
                  <w:color w:val="000000" w:themeColor="text1"/>
                  <w:kern w:val="0"/>
                  <w:sz w:val="20"/>
                  <w:szCs w:val="20"/>
                </w:rPr>
                <w:t>O</w:t>
              </w:r>
            </w:ins>
            <w:ins w:id="2044" w:author="cuiqingsong" w:date="2017-09-27T11:10:00Z">
              <w:r>
                <w:rPr>
                  <w:rFonts w:asciiTheme="minorEastAsia" w:hAnsiTheme="minorEastAsia" w:cs="宋体"/>
                  <w:color w:val="000000" w:themeColor="text1"/>
                  <w:kern w:val="0"/>
                  <w:sz w:val="20"/>
                  <w:szCs w:val="20"/>
                </w:rPr>
                <w:t>35</w:t>
              </w:r>
            </w:ins>
          </w:p>
        </w:tc>
        <w:tc>
          <w:tcPr>
            <w:tcW w:w="1796" w:type="dxa"/>
            <w:tcBorders>
              <w:top w:val="nil"/>
              <w:left w:val="nil"/>
              <w:bottom w:val="single" w:sz="4" w:space="0" w:color="auto"/>
              <w:right w:val="single" w:sz="4" w:space="0" w:color="auto"/>
            </w:tcBorders>
            <w:shd w:val="clear" w:color="auto" w:fill="auto"/>
            <w:vAlign w:val="center"/>
            <w:tcPrChange w:id="2045" w:author="cuiqingsong" w:date="2017-07-18T20:48:00Z">
              <w:tcPr>
                <w:tcW w:w="1796" w:type="dxa"/>
                <w:gridSpan w:val="2"/>
                <w:tcBorders>
                  <w:top w:val="nil"/>
                  <w:left w:val="nil"/>
                  <w:bottom w:val="single" w:sz="4" w:space="0" w:color="auto"/>
                  <w:right w:val="single" w:sz="4" w:space="0" w:color="auto"/>
                </w:tcBorders>
                <w:shd w:val="clear" w:color="auto" w:fill="auto"/>
                <w:vAlign w:val="center"/>
              </w:tcPr>
            </w:tcPrChange>
          </w:tcPr>
          <w:p w:rsidR="00A54609" w:rsidRDefault="00A54609" w:rsidP="00A54609">
            <w:pPr>
              <w:widowControl/>
              <w:spacing w:line="240" w:lineRule="auto"/>
              <w:ind w:firstLineChars="0" w:firstLine="0"/>
              <w:jc w:val="left"/>
              <w:rPr>
                <w:ins w:id="2046" w:author="cuiqingsong" w:date="2017-07-18T20:43:00Z"/>
                <w:rFonts w:asciiTheme="minorEastAsia" w:hAnsiTheme="minorEastAsia" w:cs="宋体"/>
                <w:color w:val="000000" w:themeColor="text1"/>
                <w:kern w:val="0"/>
                <w:sz w:val="20"/>
                <w:szCs w:val="20"/>
              </w:rPr>
            </w:pPr>
            <w:ins w:id="2047" w:author="cuiqingsong" w:date="2017-09-27T11:10:00Z">
              <w:r w:rsidRPr="00E95AB5">
                <w:rPr>
                  <w:rFonts w:asciiTheme="minorEastAsia" w:hAnsiTheme="minorEastAsia" w:cs="宋体"/>
                  <w:color w:val="000000"/>
                  <w:kern w:val="0"/>
                  <w:sz w:val="20"/>
                  <w:szCs w:val="20"/>
                </w:rPr>
                <w:t>effectOrder</w:t>
              </w:r>
              <w:r>
                <w:rPr>
                  <w:rFonts w:asciiTheme="minorEastAsia" w:hAnsiTheme="minorEastAsia" w:cs="宋体" w:hint="eastAsia"/>
                  <w:color w:val="000000"/>
                  <w:kern w:val="0"/>
                  <w:sz w:val="20"/>
                  <w:szCs w:val="20"/>
                </w:rPr>
                <w:t>Type</w:t>
              </w:r>
            </w:ins>
          </w:p>
        </w:tc>
        <w:tc>
          <w:tcPr>
            <w:tcW w:w="1596" w:type="dxa"/>
            <w:tcBorders>
              <w:top w:val="nil"/>
              <w:left w:val="nil"/>
              <w:bottom w:val="single" w:sz="4" w:space="0" w:color="auto"/>
              <w:right w:val="single" w:sz="4" w:space="0" w:color="auto"/>
            </w:tcBorders>
            <w:shd w:val="clear" w:color="auto" w:fill="auto"/>
            <w:vAlign w:val="center"/>
            <w:tcPrChange w:id="2048" w:author="cuiqingsong" w:date="2017-07-18T20:48:00Z">
              <w:tcPr>
                <w:tcW w:w="1596" w:type="dxa"/>
                <w:gridSpan w:val="2"/>
                <w:tcBorders>
                  <w:top w:val="nil"/>
                  <w:left w:val="nil"/>
                  <w:bottom w:val="single" w:sz="4" w:space="0" w:color="auto"/>
                  <w:right w:val="single" w:sz="4" w:space="0" w:color="auto"/>
                </w:tcBorders>
                <w:shd w:val="clear" w:color="auto" w:fill="auto"/>
                <w:vAlign w:val="center"/>
              </w:tcPr>
            </w:tcPrChange>
          </w:tcPr>
          <w:p w:rsidR="00A54609" w:rsidRDefault="00A54609" w:rsidP="00A54609">
            <w:pPr>
              <w:widowControl/>
              <w:spacing w:line="240" w:lineRule="auto"/>
              <w:ind w:firstLineChars="0" w:firstLine="0"/>
              <w:jc w:val="left"/>
              <w:rPr>
                <w:ins w:id="2049" w:author="cuiqingsong" w:date="2017-07-18T20:43:00Z"/>
                <w:rFonts w:asciiTheme="minorEastAsia" w:hAnsiTheme="minorEastAsia" w:cs="宋体"/>
                <w:color w:val="000000" w:themeColor="text1"/>
                <w:kern w:val="0"/>
                <w:sz w:val="20"/>
                <w:szCs w:val="20"/>
              </w:rPr>
            </w:pPr>
            <w:ins w:id="2050" w:author="cuiqingsong" w:date="2017-09-27T11:10:00Z">
              <w:r>
                <w:rPr>
                  <w:rFonts w:asciiTheme="minorEastAsia" w:hAnsiTheme="minorEastAsia" w:cs="宋体" w:hint="eastAsia"/>
                  <w:color w:val="000000"/>
                  <w:kern w:val="0"/>
                  <w:sz w:val="20"/>
                  <w:szCs w:val="20"/>
                </w:rPr>
                <w:t>条件单</w:t>
              </w:r>
            </w:ins>
            <w:ins w:id="2051" w:author="cuiqingsong" w:date="2017-07-18T20:47:00Z">
              <w:r>
                <w:rPr>
                  <w:rFonts w:asciiTheme="minorEastAsia" w:hAnsiTheme="minorEastAsia" w:cs="宋体" w:hint="eastAsia"/>
                  <w:color w:val="000000"/>
                  <w:kern w:val="0"/>
                  <w:sz w:val="20"/>
                  <w:szCs w:val="20"/>
                </w:rPr>
                <w:t>类型</w:t>
              </w:r>
            </w:ins>
          </w:p>
        </w:tc>
        <w:tc>
          <w:tcPr>
            <w:tcW w:w="798" w:type="dxa"/>
            <w:tcBorders>
              <w:top w:val="nil"/>
              <w:left w:val="nil"/>
              <w:bottom w:val="single" w:sz="4" w:space="0" w:color="auto"/>
              <w:right w:val="single" w:sz="4" w:space="0" w:color="auto"/>
            </w:tcBorders>
            <w:shd w:val="clear" w:color="auto" w:fill="auto"/>
            <w:tcPrChange w:id="2052" w:author="cuiqingsong" w:date="2017-07-18T20:48:00Z">
              <w:tcPr>
                <w:tcW w:w="798" w:type="dxa"/>
                <w:gridSpan w:val="2"/>
                <w:tcBorders>
                  <w:top w:val="nil"/>
                  <w:left w:val="nil"/>
                  <w:bottom w:val="single" w:sz="4" w:space="0" w:color="auto"/>
                  <w:right w:val="single" w:sz="4" w:space="0" w:color="auto"/>
                </w:tcBorders>
                <w:shd w:val="clear" w:color="auto" w:fill="auto"/>
                <w:vAlign w:val="center"/>
              </w:tcPr>
            </w:tcPrChange>
          </w:tcPr>
          <w:p w:rsidR="00A54609" w:rsidRDefault="00A54609" w:rsidP="00A54609">
            <w:pPr>
              <w:widowControl/>
              <w:spacing w:line="240" w:lineRule="auto"/>
              <w:ind w:firstLineChars="0" w:firstLine="0"/>
              <w:jc w:val="left"/>
              <w:rPr>
                <w:ins w:id="2053" w:author="cuiqingsong" w:date="2017-07-18T20:43:00Z"/>
                <w:rFonts w:asciiTheme="minorEastAsia" w:hAnsiTheme="minorEastAsia" w:cs="宋体"/>
                <w:color w:val="000000" w:themeColor="text1"/>
                <w:kern w:val="0"/>
                <w:sz w:val="20"/>
                <w:szCs w:val="20"/>
              </w:rPr>
            </w:pPr>
            <w:ins w:id="2054" w:author="cuiqingsong" w:date="2017-07-18T20:48:00Z">
              <w:r>
                <w:rPr>
                  <w:rFonts w:asciiTheme="minorEastAsia" w:hAnsiTheme="minorEastAsia" w:cs="宋体"/>
                  <w:color w:val="000000" w:themeColor="text1"/>
                  <w:kern w:val="0"/>
                  <w:sz w:val="20"/>
                  <w:szCs w:val="20"/>
                </w:rPr>
                <w:t>M</w:t>
              </w:r>
            </w:ins>
          </w:p>
        </w:tc>
        <w:tc>
          <w:tcPr>
            <w:tcW w:w="3540" w:type="dxa"/>
            <w:tcBorders>
              <w:top w:val="nil"/>
              <w:left w:val="nil"/>
              <w:bottom w:val="single" w:sz="4" w:space="0" w:color="auto"/>
              <w:right w:val="single" w:sz="4" w:space="0" w:color="auto"/>
            </w:tcBorders>
            <w:shd w:val="clear" w:color="auto" w:fill="auto"/>
            <w:vAlign w:val="center"/>
            <w:tcPrChange w:id="2055" w:author="cuiqingsong" w:date="2017-07-18T20:48:00Z">
              <w:tcPr>
                <w:tcW w:w="3540" w:type="dxa"/>
                <w:gridSpan w:val="2"/>
                <w:tcBorders>
                  <w:top w:val="nil"/>
                  <w:left w:val="nil"/>
                  <w:bottom w:val="single" w:sz="4" w:space="0" w:color="auto"/>
                  <w:right w:val="single" w:sz="4" w:space="0" w:color="auto"/>
                </w:tcBorders>
                <w:shd w:val="clear" w:color="auto" w:fill="auto"/>
                <w:vAlign w:val="center"/>
              </w:tcPr>
            </w:tcPrChange>
          </w:tcPr>
          <w:p w:rsidR="00A54609" w:rsidRDefault="00A54609" w:rsidP="00A54609">
            <w:pPr>
              <w:widowControl/>
              <w:spacing w:line="240" w:lineRule="auto"/>
              <w:ind w:firstLineChars="0" w:firstLine="0"/>
              <w:jc w:val="left"/>
              <w:rPr>
                <w:ins w:id="2056" w:author="cuiqingsong" w:date="2017-07-18T20:43:00Z"/>
                <w:rFonts w:asciiTheme="minorEastAsia" w:hAnsiTheme="minorEastAsia" w:cs="宋体"/>
                <w:color w:val="000000" w:themeColor="text1"/>
                <w:kern w:val="0"/>
                <w:sz w:val="20"/>
                <w:szCs w:val="20"/>
              </w:rPr>
            </w:pPr>
            <w:ins w:id="2057" w:author="cuiqingsong" w:date="2017-08-14T10:40:00Z">
              <w:r>
                <w:rPr>
                  <w:rFonts w:asciiTheme="minorEastAsia" w:hAnsiTheme="minorEastAsia" w:cs="宋体" w:hint="eastAsia"/>
                  <w:color w:val="000000" w:themeColor="text1"/>
                  <w:kern w:val="0"/>
                  <w:sz w:val="20"/>
                  <w:szCs w:val="20"/>
                </w:rPr>
                <w:t>0</w:t>
              </w:r>
              <w:r>
                <w:rPr>
                  <w:rFonts w:asciiTheme="minorEastAsia" w:hAnsiTheme="minorEastAsia" w:cs="宋体"/>
                  <w:color w:val="000000" w:themeColor="text1"/>
                  <w:kern w:val="0"/>
                  <w:sz w:val="20"/>
                  <w:szCs w:val="20"/>
                </w:rPr>
                <w:t>-</w:t>
              </w:r>
              <w:r>
                <w:rPr>
                  <w:rFonts w:asciiTheme="minorEastAsia" w:hAnsiTheme="minorEastAsia" w:cs="宋体" w:hint="eastAsia"/>
                  <w:color w:val="000000" w:themeColor="text1"/>
                  <w:kern w:val="0"/>
                  <w:sz w:val="20"/>
                  <w:szCs w:val="20"/>
                </w:rPr>
                <w:t>价格条件单，1</w:t>
              </w:r>
              <w:r>
                <w:rPr>
                  <w:rFonts w:asciiTheme="minorEastAsia" w:hAnsiTheme="minorEastAsia" w:cs="宋体"/>
                  <w:color w:val="000000" w:themeColor="text1"/>
                  <w:kern w:val="0"/>
                  <w:sz w:val="20"/>
                  <w:szCs w:val="20"/>
                </w:rPr>
                <w:t>-</w:t>
              </w:r>
              <w:r>
                <w:rPr>
                  <w:rFonts w:asciiTheme="minorEastAsia" w:hAnsiTheme="minorEastAsia" w:cs="宋体" w:hint="eastAsia"/>
                  <w:color w:val="000000" w:themeColor="text1"/>
                  <w:kern w:val="0"/>
                  <w:sz w:val="20"/>
                  <w:szCs w:val="20"/>
                </w:rPr>
                <w:t>时间</w:t>
              </w:r>
            </w:ins>
            <w:ins w:id="2058" w:author="cuiqingsong" w:date="2017-08-14T10:41:00Z">
              <w:r>
                <w:rPr>
                  <w:rFonts w:asciiTheme="minorEastAsia" w:hAnsiTheme="minorEastAsia" w:cs="宋体" w:hint="eastAsia"/>
                  <w:color w:val="000000" w:themeColor="text1"/>
                  <w:kern w:val="0"/>
                  <w:sz w:val="20"/>
                  <w:szCs w:val="20"/>
                </w:rPr>
                <w:t>条件单</w:t>
              </w:r>
            </w:ins>
          </w:p>
        </w:tc>
      </w:tr>
      <w:tr w:rsidR="003F7486" w:rsidTr="009E4478">
        <w:tblPrEx>
          <w:tblW w:w="8528" w:type="dxa"/>
          <w:tblInd w:w="103" w:type="dxa"/>
          <w:tblLayout w:type="fixed"/>
          <w:tblPrExChange w:id="2059" w:author="cuiqingsong" w:date="2017-09-27T15:21:00Z">
            <w:tblPrEx>
              <w:tblW w:w="8528" w:type="dxa"/>
              <w:tblInd w:w="103" w:type="dxa"/>
              <w:tblLayout w:type="fixed"/>
            </w:tblPrEx>
          </w:tblPrExChange>
        </w:tblPrEx>
        <w:trPr>
          <w:trHeight w:val="270"/>
          <w:ins w:id="2060" w:author="cuiqingsong" w:date="2017-09-27T15:21:00Z"/>
          <w:trPrChange w:id="2061" w:author="cuiqingsong" w:date="2017-09-27T15:21:00Z">
            <w:trPr>
              <w:gridBefore w:val="1"/>
              <w:trHeight w:val="270"/>
            </w:trPr>
          </w:trPrChange>
        </w:trPr>
        <w:tc>
          <w:tcPr>
            <w:tcW w:w="798" w:type="dxa"/>
            <w:tcBorders>
              <w:top w:val="nil"/>
              <w:left w:val="single" w:sz="4" w:space="0" w:color="auto"/>
              <w:bottom w:val="single" w:sz="4" w:space="0" w:color="auto"/>
              <w:right w:val="single" w:sz="4" w:space="0" w:color="auto"/>
            </w:tcBorders>
            <w:shd w:val="clear" w:color="auto" w:fill="auto"/>
            <w:vAlign w:val="center"/>
            <w:tcPrChange w:id="2062" w:author="cuiqingsong" w:date="2017-09-27T15:21:00Z">
              <w:tcPr>
                <w:tcW w:w="798" w:type="dxa"/>
                <w:gridSpan w:val="2"/>
                <w:tcBorders>
                  <w:top w:val="nil"/>
                  <w:left w:val="single" w:sz="4" w:space="0" w:color="auto"/>
                  <w:bottom w:val="single" w:sz="4" w:space="0" w:color="auto"/>
                  <w:right w:val="single" w:sz="4" w:space="0" w:color="auto"/>
                </w:tcBorders>
                <w:shd w:val="clear" w:color="auto" w:fill="auto"/>
                <w:vAlign w:val="center"/>
              </w:tcPr>
            </w:tcPrChange>
          </w:tcPr>
          <w:p w:rsidR="003F7486" w:rsidRDefault="003F7486" w:rsidP="003F7486">
            <w:pPr>
              <w:widowControl/>
              <w:spacing w:line="240" w:lineRule="auto"/>
              <w:ind w:firstLineChars="0" w:firstLine="0"/>
              <w:jc w:val="left"/>
              <w:rPr>
                <w:ins w:id="2063" w:author="cuiqingsong" w:date="2017-09-27T15:21:00Z"/>
                <w:rFonts w:asciiTheme="minorEastAsia" w:hAnsiTheme="minorEastAsia" w:cs="宋体"/>
                <w:color w:val="000000" w:themeColor="text1"/>
                <w:kern w:val="0"/>
                <w:sz w:val="20"/>
                <w:szCs w:val="20"/>
              </w:rPr>
            </w:pPr>
            <w:ins w:id="2064" w:author="cuiqingsong" w:date="2017-09-27T15:21:00Z">
              <w:r>
                <w:rPr>
                  <w:rFonts w:asciiTheme="minorEastAsia" w:hAnsiTheme="minorEastAsia" w:cs="宋体"/>
                  <w:color w:val="000000" w:themeColor="text1"/>
                  <w:kern w:val="0"/>
                  <w:sz w:val="20"/>
                  <w:szCs w:val="20"/>
                </w:rPr>
                <w:t>T21</w:t>
              </w:r>
            </w:ins>
          </w:p>
        </w:tc>
        <w:tc>
          <w:tcPr>
            <w:tcW w:w="1796" w:type="dxa"/>
            <w:tcBorders>
              <w:top w:val="nil"/>
              <w:left w:val="nil"/>
              <w:bottom w:val="single" w:sz="4" w:space="0" w:color="auto"/>
              <w:right w:val="single" w:sz="4" w:space="0" w:color="auto"/>
            </w:tcBorders>
            <w:shd w:val="clear" w:color="auto" w:fill="auto"/>
            <w:vAlign w:val="center"/>
            <w:tcPrChange w:id="2065" w:author="cuiqingsong" w:date="2017-09-27T15:21:00Z">
              <w:tcPr>
                <w:tcW w:w="1796" w:type="dxa"/>
                <w:gridSpan w:val="2"/>
                <w:tcBorders>
                  <w:top w:val="nil"/>
                  <w:left w:val="nil"/>
                  <w:bottom w:val="single" w:sz="4" w:space="0" w:color="auto"/>
                  <w:right w:val="single" w:sz="4" w:space="0" w:color="auto"/>
                </w:tcBorders>
                <w:shd w:val="clear" w:color="auto" w:fill="auto"/>
                <w:vAlign w:val="center"/>
              </w:tcPr>
            </w:tcPrChange>
          </w:tcPr>
          <w:p w:rsidR="003F7486" w:rsidRPr="00E95AB5" w:rsidRDefault="003F7486" w:rsidP="003F7486">
            <w:pPr>
              <w:widowControl/>
              <w:spacing w:line="240" w:lineRule="auto"/>
              <w:ind w:firstLineChars="0" w:firstLine="0"/>
              <w:jc w:val="left"/>
              <w:rPr>
                <w:ins w:id="2066" w:author="cuiqingsong" w:date="2017-09-27T15:21:00Z"/>
                <w:rFonts w:asciiTheme="minorEastAsia" w:hAnsiTheme="minorEastAsia" w:cs="宋体"/>
                <w:color w:val="000000"/>
                <w:kern w:val="0"/>
                <w:sz w:val="20"/>
                <w:szCs w:val="20"/>
              </w:rPr>
            </w:pPr>
            <w:ins w:id="2067" w:author="cuiqingsong" w:date="2017-09-27T15:21:00Z">
              <w:r w:rsidRPr="00B90497">
                <w:rPr>
                  <w:rFonts w:asciiTheme="minorEastAsia" w:hAnsiTheme="minorEastAsia" w:cs="宋体"/>
                  <w:color w:val="000000" w:themeColor="text1"/>
                  <w:kern w:val="0"/>
                  <w:sz w:val="20"/>
                  <w:szCs w:val="20"/>
                </w:rPr>
                <w:t>startTime</w:t>
              </w:r>
            </w:ins>
          </w:p>
        </w:tc>
        <w:tc>
          <w:tcPr>
            <w:tcW w:w="1596" w:type="dxa"/>
            <w:tcBorders>
              <w:top w:val="nil"/>
              <w:left w:val="nil"/>
              <w:bottom w:val="single" w:sz="4" w:space="0" w:color="auto"/>
              <w:right w:val="single" w:sz="4" w:space="0" w:color="auto"/>
            </w:tcBorders>
            <w:shd w:val="clear" w:color="auto" w:fill="auto"/>
            <w:vAlign w:val="center"/>
            <w:tcPrChange w:id="2068" w:author="cuiqingsong" w:date="2017-09-27T15:21:00Z">
              <w:tcPr>
                <w:tcW w:w="1596" w:type="dxa"/>
                <w:gridSpan w:val="2"/>
                <w:tcBorders>
                  <w:top w:val="nil"/>
                  <w:left w:val="nil"/>
                  <w:bottom w:val="single" w:sz="4" w:space="0" w:color="auto"/>
                  <w:right w:val="single" w:sz="4" w:space="0" w:color="auto"/>
                </w:tcBorders>
                <w:shd w:val="clear" w:color="auto" w:fill="auto"/>
                <w:vAlign w:val="center"/>
              </w:tcPr>
            </w:tcPrChange>
          </w:tcPr>
          <w:p w:rsidR="003F7486" w:rsidRDefault="003F7486" w:rsidP="003F7486">
            <w:pPr>
              <w:widowControl/>
              <w:spacing w:line="240" w:lineRule="auto"/>
              <w:ind w:firstLineChars="0" w:firstLine="0"/>
              <w:jc w:val="left"/>
              <w:rPr>
                <w:ins w:id="2069" w:author="cuiqingsong" w:date="2017-09-27T15:21:00Z"/>
                <w:rFonts w:asciiTheme="minorEastAsia" w:hAnsiTheme="minorEastAsia" w:cs="宋体"/>
                <w:color w:val="000000"/>
                <w:kern w:val="0"/>
                <w:sz w:val="20"/>
                <w:szCs w:val="20"/>
              </w:rPr>
            </w:pPr>
            <w:ins w:id="2070" w:author="cuiqingsong" w:date="2017-09-27T15:21:00Z">
              <w:r>
                <w:rPr>
                  <w:rFonts w:asciiTheme="minorEastAsia" w:hAnsiTheme="minorEastAsia" w:cs="宋体" w:hint="eastAsia"/>
                  <w:color w:val="000000" w:themeColor="text1"/>
                  <w:kern w:val="0"/>
                  <w:sz w:val="20"/>
                  <w:szCs w:val="20"/>
                </w:rPr>
                <w:t>入场时间</w:t>
              </w:r>
            </w:ins>
          </w:p>
        </w:tc>
        <w:tc>
          <w:tcPr>
            <w:tcW w:w="798" w:type="dxa"/>
            <w:tcBorders>
              <w:top w:val="nil"/>
              <w:left w:val="nil"/>
              <w:bottom w:val="single" w:sz="4" w:space="0" w:color="auto"/>
              <w:right w:val="single" w:sz="4" w:space="0" w:color="auto"/>
            </w:tcBorders>
            <w:shd w:val="clear" w:color="auto" w:fill="auto"/>
            <w:vAlign w:val="center"/>
            <w:tcPrChange w:id="2071" w:author="cuiqingsong" w:date="2017-09-27T15:21:00Z">
              <w:tcPr>
                <w:tcW w:w="798" w:type="dxa"/>
                <w:gridSpan w:val="2"/>
                <w:tcBorders>
                  <w:top w:val="nil"/>
                  <w:left w:val="nil"/>
                  <w:bottom w:val="single" w:sz="4" w:space="0" w:color="auto"/>
                  <w:right w:val="single" w:sz="4" w:space="0" w:color="auto"/>
                </w:tcBorders>
                <w:shd w:val="clear" w:color="auto" w:fill="auto"/>
              </w:tcPr>
            </w:tcPrChange>
          </w:tcPr>
          <w:p w:rsidR="003F7486" w:rsidRDefault="003F7486" w:rsidP="003F7486">
            <w:pPr>
              <w:widowControl/>
              <w:spacing w:line="240" w:lineRule="auto"/>
              <w:ind w:firstLineChars="0" w:firstLine="0"/>
              <w:jc w:val="left"/>
              <w:rPr>
                <w:ins w:id="2072" w:author="cuiqingsong" w:date="2017-09-27T15:21:00Z"/>
                <w:rFonts w:asciiTheme="minorEastAsia" w:hAnsiTheme="minorEastAsia" w:cs="宋体"/>
                <w:color w:val="000000" w:themeColor="text1"/>
                <w:kern w:val="0"/>
                <w:sz w:val="20"/>
                <w:szCs w:val="20"/>
              </w:rPr>
            </w:pPr>
            <w:ins w:id="2073" w:author="cuiqingsong" w:date="2017-09-27T15:21:00Z">
              <w:r>
                <w:rPr>
                  <w:rFonts w:asciiTheme="minorEastAsia" w:hAnsiTheme="minorEastAsia" w:cs="宋体" w:hint="eastAsia"/>
                  <w:color w:val="000000" w:themeColor="text1"/>
                  <w:kern w:val="0"/>
                  <w:sz w:val="20"/>
                  <w:szCs w:val="20"/>
                </w:rPr>
                <w:t>C</w:t>
              </w:r>
            </w:ins>
          </w:p>
        </w:tc>
        <w:tc>
          <w:tcPr>
            <w:tcW w:w="3540" w:type="dxa"/>
            <w:tcBorders>
              <w:top w:val="nil"/>
              <w:left w:val="nil"/>
              <w:bottom w:val="single" w:sz="4" w:space="0" w:color="auto"/>
              <w:right w:val="single" w:sz="4" w:space="0" w:color="auto"/>
            </w:tcBorders>
            <w:shd w:val="clear" w:color="auto" w:fill="auto"/>
            <w:vAlign w:val="center"/>
            <w:tcPrChange w:id="2074" w:author="cuiqingsong" w:date="2017-09-27T15:21:00Z">
              <w:tcPr>
                <w:tcW w:w="3540" w:type="dxa"/>
                <w:gridSpan w:val="2"/>
                <w:tcBorders>
                  <w:top w:val="nil"/>
                  <w:left w:val="nil"/>
                  <w:bottom w:val="single" w:sz="4" w:space="0" w:color="auto"/>
                  <w:right w:val="single" w:sz="4" w:space="0" w:color="auto"/>
                </w:tcBorders>
                <w:shd w:val="clear" w:color="auto" w:fill="auto"/>
                <w:vAlign w:val="center"/>
              </w:tcPr>
            </w:tcPrChange>
          </w:tcPr>
          <w:p w:rsidR="003F7486" w:rsidRDefault="003F7486" w:rsidP="003F7486">
            <w:pPr>
              <w:widowControl/>
              <w:spacing w:line="240" w:lineRule="auto"/>
              <w:ind w:firstLineChars="0" w:firstLine="0"/>
              <w:jc w:val="left"/>
              <w:rPr>
                <w:ins w:id="2075" w:author="cuiqingsong" w:date="2017-09-27T15:21:00Z"/>
                <w:rFonts w:asciiTheme="minorEastAsia" w:hAnsiTheme="minorEastAsia" w:cs="宋体"/>
                <w:color w:val="000000" w:themeColor="text1"/>
                <w:kern w:val="0"/>
                <w:sz w:val="20"/>
                <w:szCs w:val="20"/>
              </w:rPr>
            </w:pPr>
            <w:ins w:id="2076" w:author="cuiqingsong" w:date="2017-09-27T15:21:00Z">
              <w:r>
                <w:rPr>
                  <w:rFonts w:asciiTheme="minorEastAsia" w:hAnsiTheme="minorEastAsia" w:cs="宋体" w:hint="eastAsia"/>
                  <w:color w:val="000000" w:themeColor="text1"/>
                  <w:kern w:val="0"/>
                  <w:sz w:val="20"/>
                  <w:szCs w:val="20"/>
                </w:rPr>
                <w:t>时间条件单必传</w:t>
              </w:r>
            </w:ins>
          </w:p>
        </w:tc>
      </w:tr>
      <w:tr w:rsidR="003F7486" w:rsidTr="002B3E5A">
        <w:tblPrEx>
          <w:tblW w:w="8528" w:type="dxa"/>
          <w:tblInd w:w="103" w:type="dxa"/>
          <w:tblLayout w:type="fixed"/>
          <w:tblPrExChange w:id="2077" w:author="cuiqingsong" w:date="2017-07-18T20:48:00Z">
            <w:tblPrEx>
              <w:tblW w:w="8533" w:type="dxa"/>
              <w:tblInd w:w="103" w:type="dxa"/>
              <w:tblLayout w:type="fixed"/>
            </w:tblPrEx>
          </w:tblPrExChange>
        </w:tblPrEx>
        <w:trPr>
          <w:trHeight w:val="270"/>
          <w:ins w:id="2078" w:author="cuiqingsong" w:date="2017-07-18T20:43:00Z"/>
          <w:trPrChange w:id="2079" w:author="cuiqingsong" w:date="2017-07-18T20:48:00Z">
            <w:trPr>
              <w:gridAfter w:val="0"/>
              <w:wAfter w:w="5" w:type="dxa"/>
              <w:trHeight w:val="270"/>
            </w:trPr>
          </w:trPrChange>
        </w:trPr>
        <w:tc>
          <w:tcPr>
            <w:tcW w:w="798" w:type="dxa"/>
            <w:tcBorders>
              <w:top w:val="nil"/>
              <w:left w:val="single" w:sz="4" w:space="0" w:color="auto"/>
              <w:bottom w:val="single" w:sz="4" w:space="0" w:color="auto"/>
              <w:right w:val="single" w:sz="4" w:space="0" w:color="auto"/>
            </w:tcBorders>
            <w:shd w:val="clear" w:color="auto" w:fill="auto"/>
            <w:vAlign w:val="center"/>
            <w:tcPrChange w:id="2080" w:author="cuiqingsong" w:date="2017-07-18T20:48:00Z">
              <w:tcPr>
                <w:tcW w:w="798" w:type="dxa"/>
                <w:gridSpan w:val="2"/>
                <w:tcBorders>
                  <w:top w:val="nil"/>
                  <w:left w:val="single" w:sz="4" w:space="0" w:color="auto"/>
                  <w:bottom w:val="single" w:sz="4" w:space="0" w:color="auto"/>
                  <w:right w:val="single" w:sz="4" w:space="0" w:color="auto"/>
                </w:tcBorders>
                <w:shd w:val="clear" w:color="auto" w:fill="auto"/>
                <w:vAlign w:val="center"/>
              </w:tcPr>
            </w:tcPrChange>
          </w:tcPr>
          <w:p w:rsidR="003F7486" w:rsidRDefault="003F7486" w:rsidP="003F7486">
            <w:pPr>
              <w:widowControl/>
              <w:spacing w:line="240" w:lineRule="auto"/>
              <w:ind w:firstLineChars="0" w:firstLine="0"/>
              <w:jc w:val="left"/>
              <w:rPr>
                <w:ins w:id="2081" w:author="cuiqingsong" w:date="2017-07-18T20:43:00Z"/>
                <w:rFonts w:asciiTheme="minorEastAsia" w:hAnsiTheme="minorEastAsia" w:cs="宋体"/>
                <w:color w:val="000000" w:themeColor="text1"/>
                <w:kern w:val="0"/>
                <w:sz w:val="20"/>
                <w:szCs w:val="20"/>
              </w:rPr>
            </w:pPr>
            <w:ins w:id="2082" w:author="cuiqingsong" w:date="2017-07-20T17:17:00Z">
              <w:r>
                <w:rPr>
                  <w:rFonts w:asciiTheme="minorEastAsia" w:hAnsiTheme="minorEastAsia" w:cs="宋体" w:hint="eastAsia"/>
                  <w:color w:val="000000" w:themeColor="text1"/>
                  <w:kern w:val="0"/>
                  <w:sz w:val="20"/>
                  <w:szCs w:val="20"/>
                </w:rPr>
                <w:t>O</w:t>
              </w:r>
              <w:r>
                <w:rPr>
                  <w:rFonts w:asciiTheme="minorEastAsia" w:hAnsiTheme="minorEastAsia" w:cs="宋体"/>
                  <w:color w:val="000000" w:themeColor="text1"/>
                  <w:kern w:val="0"/>
                  <w:sz w:val="20"/>
                  <w:szCs w:val="20"/>
                </w:rPr>
                <w:t>3</w:t>
              </w:r>
            </w:ins>
            <w:ins w:id="2083" w:author="cuiqingsong" w:date="2017-08-25T11:28:00Z">
              <w:r>
                <w:rPr>
                  <w:rFonts w:asciiTheme="minorEastAsia" w:hAnsiTheme="minorEastAsia" w:cs="宋体"/>
                  <w:color w:val="000000" w:themeColor="text1"/>
                  <w:kern w:val="0"/>
                  <w:sz w:val="20"/>
                  <w:szCs w:val="20"/>
                </w:rPr>
                <w:t>4</w:t>
              </w:r>
            </w:ins>
          </w:p>
        </w:tc>
        <w:tc>
          <w:tcPr>
            <w:tcW w:w="1796" w:type="dxa"/>
            <w:tcBorders>
              <w:top w:val="nil"/>
              <w:left w:val="nil"/>
              <w:bottom w:val="single" w:sz="4" w:space="0" w:color="auto"/>
              <w:right w:val="single" w:sz="4" w:space="0" w:color="auto"/>
            </w:tcBorders>
            <w:shd w:val="clear" w:color="auto" w:fill="auto"/>
            <w:vAlign w:val="center"/>
            <w:tcPrChange w:id="2084" w:author="cuiqingsong" w:date="2017-07-18T20:48:00Z">
              <w:tcPr>
                <w:tcW w:w="1796" w:type="dxa"/>
                <w:gridSpan w:val="2"/>
                <w:tcBorders>
                  <w:top w:val="nil"/>
                  <w:left w:val="nil"/>
                  <w:bottom w:val="single" w:sz="4" w:space="0" w:color="auto"/>
                  <w:right w:val="single" w:sz="4" w:space="0" w:color="auto"/>
                </w:tcBorders>
                <w:shd w:val="clear" w:color="auto" w:fill="auto"/>
                <w:vAlign w:val="center"/>
              </w:tcPr>
            </w:tcPrChange>
          </w:tcPr>
          <w:p w:rsidR="003F7486" w:rsidRDefault="003F7486" w:rsidP="003F7486">
            <w:pPr>
              <w:widowControl/>
              <w:spacing w:line="240" w:lineRule="auto"/>
              <w:ind w:firstLineChars="0" w:firstLine="0"/>
              <w:jc w:val="left"/>
              <w:rPr>
                <w:ins w:id="2085" w:author="cuiqingsong" w:date="2017-07-18T20:43:00Z"/>
                <w:rFonts w:asciiTheme="minorEastAsia" w:hAnsiTheme="minorEastAsia" w:cs="宋体"/>
                <w:color w:val="000000" w:themeColor="text1"/>
                <w:kern w:val="0"/>
                <w:sz w:val="20"/>
                <w:szCs w:val="20"/>
              </w:rPr>
            </w:pPr>
            <w:ins w:id="2086" w:author="cuiqingsong" w:date="2017-07-18T20:47:00Z">
              <w:r>
                <w:rPr>
                  <w:rFonts w:asciiTheme="minorEastAsia" w:hAnsiTheme="minorEastAsia" w:cs="宋体"/>
                  <w:color w:val="000000" w:themeColor="text1"/>
                  <w:kern w:val="0"/>
                  <w:sz w:val="20"/>
                  <w:szCs w:val="20"/>
                </w:rPr>
                <w:t>effectType</w:t>
              </w:r>
            </w:ins>
          </w:p>
        </w:tc>
        <w:tc>
          <w:tcPr>
            <w:tcW w:w="1596" w:type="dxa"/>
            <w:tcBorders>
              <w:top w:val="nil"/>
              <w:left w:val="nil"/>
              <w:bottom w:val="single" w:sz="4" w:space="0" w:color="auto"/>
              <w:right w:val="single" w:sz="4" w:space="0" w:color="auto"/>
            </w:tcBorders>
            <w:shd w:val="clear" w:color="auto" w:fill="auto"/>
            <w:vAlign w:val="center"/>
            <w:tcPrChange w:id="2087" w:author="cuiqingsong" w:date="2017-07-18T20:48:00Z">
              <w:tcPr>
                <w:tcW w:w="1596" w:type="dxa"/>
                <w:gridSpan w:val="2"/>
                <w:tcBorders>
                  <w:top w:val="nil"/>
                  <w:left w:val="nil"/>
                  <w:bottom w:val="single" w:sz="4" w:space="0" w:color="auto"/>
                  <w:right w:val="single" w:sz="4" w:space="0" w:color="auto"/>
                </w:tcBorders>
                <w:shd w:val="clear" w:color="auto" w:fill="auto"/>
                <w:vAlign w:val="center"/>
              </w:tcPr>
            </w:tcPrChange>
          </w:tcPr>
          <w:p w:rsidR="003F7486" w:rsidRDefault="003F7486" w:rsidP="003F7486">
            <w:pPr>
              <w:widowControl/>
              <w:spacing w:line="240" w:lineRule="auto"/>
              <w:ind w:firstLineChars="0" w:firstLine="0"/>
              <w:jc w:val="left"/>
              <w:rPr>
                <w:ins w:id="2088" w:author="cuiqingsong" w:date="2017-07-18T20:43:00Z"/>
                <w:rFonts w:asciiTheme="minorEastAsia" w:hAnsiTheme="minorEastAsia" w:cs="宋体"/>
                <w:color w:val="000000" w:themeColor="text1"/>
                <w:kern w:val="0"/>
                <w:sz w:val="20"/>
                <w:szCs w:val="20"/>
              </w:rPr>
            </w:pPr>
            <w:ins w:id="2089" w:author="cuiqingsong" w:date="2017-07-18T20:47:00Z">
              <w:r>
                <w:rPr>
                  <w:rFonts w:asciiTheme="minorEastAsia" w:hAnsiTheme="minorEastAsia" w:cs="宋体" w:hint="eastAsia"/>
                  <w:color w:val="000000" w:themeColor="text1"/>
                  <w:kern w:val="0"/>
                  <w:sz w:val="20"/>
                  <w:szCs w:val="20"/>
                </w:rPr>
                <w:t>触发价格类型</w:t>
              </w:r>
            </w:ins>
          </w:p>
        </w:tc>
        <w:tc>
          <w:tcPr>
            <w:tcW w:w="798" w:type="dxa"/>
            <w:tcBorders>
              <w:top w:val="nil"/>
              <w:left w:val="nil"/>
              <w:bottom w:val="single" w:sz="4" w:space="0" w:color="auto"/>
              <w:right w:val="single" w:sz="4" w:space="0" w:color="auto"/>
            </w:tcBorders>
            <w:shd w:val="clear" w:color="auto" w:fill="auto"/>
            <w:tcPrChange w:id="2090" w:author="cuiqingsong" w:date="2017-07-18T20:48:00Z">
              <w:tcPr>
                <w:tcW w:w="798" w:type="dxa"/>
                <w:gridSpan w:val="2"/>
                <w:tcBorders>
                  <w:top w:val="nil"/>
                  <w:left w:val="nil"/>
                  <w:bottom w:val="single" w:sz="4" w:space="0" w:color="auto"/>
                  <w:right w:val="single" w:sz="4" w:space="0" w:color="auto"/>
                </w:tcBorders>
                <w:shd w:val="clear" w:color="auto" w:fill="auto"/>
                <w:vAlign w:val="center"/>
              </w:tcPr>
            </w:tcPrChange>
          </w:tcPr>
          <w:p w:rsidR="003F7486" w:rsidRDefault="003F7486" w:rsidP="003F7486">
            <w:pPr>
              <w:widowControl/>
              <w:spacing w:line="240" w:lineRule="auto"/>
              <w:ind w:firstLineChars="0" w:firstLine="0"/>
              <w:jc w:val="left"/>
              <w:rPr>
                <w:ins w:id="2091" w:author="cuiqingsong" w:date="2017-07-18T20:43:00Z"/>
                <w:rFonts w:asciiTheme="minorEastAsia" w:hAnsiTheme="minorEastAsia" w:cs="宋体"/>
                <w:color w:val="000000" w:themeColor="text1"/>
                <w:kern w:val="0"/>
                <w:sz w:val="20"/>
                <w:szCs w:val="20"/>
              </w:rPr>
            </w:pPr>
            <w:ins w:id="2092" w:author="cuiqingsong" w:date="2017-07-25T15:43:00Z">
              <w:r>
                <w:rPr>
                  <w:rFonts w:asciiTheme="minorEastAsia" w:hAnsiTheme="minorEastAsia" w:cs="宋体"/>
                  <w:color w:val="000000" w:themeColor="text1"/>
                  <w:kern w:val="0"/>
                  <w:sz w:val="20"/>
                  <w:szCs w:val="20"/>
                </w:rPr>
                <w:t>C</w:t>
              </w:r>
            </w:ins>
          </w:p>
        </w:tc>
        <w:tc>
          <w:tcPr>
            <w:tcW w:w="3540" w:type="dxa"/>
            <w:tcBorders>
              <w:top w:val="nil"/>
              <w:left w:val="nil"/>
              <w:bottom w:val="single" w:sz="4" w:space="0" w:color="auto"/>
              <w:right w:val="single" w:sz="4" w:space="0" w:color="auto"/>
            </w:tcBorders>
            <w:shd w:val="clear" w:color="auto" w:fill="auto"/>
            <w:vAlign w:val="center"/>
            <w:tcPrChange w:id="2093" w:author="cuiqingsong" w:date="2017-07-18T20:48:00Z">
              <w:tcPr>
                <w:tcW w:w="3540" w:type="dxa"/>
                <w:gridSpan w:val="2"/>
                <w:tcBorders>
                  <w:top w:val="nil"/>
                  <w:left w:val="nil"/>
                  <w:bottom w:val="single" w:sz="4" w:space="0" w:color="auto"/>
                  <w:right w:val="single" w:sz="4" w:space="0" w:color="auto"/>
                </w:tcBorders>
                <w:shd w:val="clear" w:color="auto" w:fill="auto"/>
                <w:vAlign w:val="center"/>
              </w:tcPr>
            </w:tcPrChange>
          </w:tcPr>
          <w:p w:rsidR="003F7486" w:rsidRDefault="003F7486" w:rsidP="003F7486">
            <w:pPr>
              <w:widowControl/>
              <w:spacing w:line="240" w:lineRule="auto"/>
              <w:ind w:firstLineChars="0" w:firstLine="0"/>
              <w:jc w:val="left"/>
              <w:rPr>
                <w:ins w:id="2094" w:author="cuiqingsong" w:date="2017-07-18T20:43:00Z"/>
                <w:rFonts w:asciiTheme="minorEastAsia" w:hAnsiTheme="minorEastAsia" w:cs="宋体"/>
                <w:color w:val="000000" w:themeColor="text1"/>
                <w:kern w:val="0"/>
                <w:sz w:val="20"/>
                <w:szCs w:val="20"/>
              </w:rPr>
            </w:pPr>
            <w:ins w:id="2095" w:author="cuiqingsong" w:date="2017-08-16T09:38:00Z">
              <w:r>
                <w:rPr>
                  <w:rFonts w:asciiTheme="minorEastAsia" w:hAnsiTheme="minorEastAsia" w:cs="宋体" w:hint="eastAsia"/>
                  <w:color w:val="000000" w:themeColor="text1"/>
                  <w:kern w:val="0"/>
                  <w:sz w:val="20"/>
                  <w:szCs w:val="20"/>
                </w:rPr>
                <w:t>0</w:t>
              </w:r>
              <w:r>
                <w:rPr>
                  <w:rFonts w:asciiTheme="minorEastAsia" w:hAnsiTheme="minorEastAsia" w:cs="宋体"/>
                  <w:color w:val="000000" w:themeColor="text1"/>
                  <w:kern w:val="0"/>
                  <w:sz w:val="20"/>
                  <w:szCs w:val="20"/>
                </w:rPr>
                <w:t>-</w:t>
              </w:r>
              <w:r>
                <w:rPr>
                  <w:rFonts w:asciiTheme="minorEastAsia" w:hAnsiTheme="minorEastAsia" w:cs="宋体" w:hint="eastAsia"/>
                  <w:color w:val="000000" w:themeColor="text1"/>
                  <w:kern w:val="0"/>
                  <w:sz w:val="20"/>
                  <w:szCs w:val="20"/>
                </w:rPr>
                <w:t>最新价</w:t>
              </w:r>
            </w:ins>
            <w:ins w:id="2096" w:author="cuiqingsong" w:date="2017-09-27T11:10:00Z">
              <w:r>
                <w:rPr>
                  <w:rFonts w:asciiTheme="minorEastAsia" w:hAnsiTheme="minorEastAsia" w:cs="宋体" w:hint="eastAsia"/>
                  <w:color w:val="000000" w:themeColor="text1"/>
                  <w:kern w:val="0"/>
                  <w:sz w:val="20"/>
                  <w:szCs w:val="20"/>
                </w:rPr>
                <w:t>。价格条件单必传</w:t>
              </w:r>
            </w:ins>
          </w:p>
        </w:tc>
      </w:tr>
      <w:tr w:rsidR="003F7486" w:rsidTr="002B3E5A">
        <w:tblPrEx>
          <w:tblW w:w="8528" w:type="dxa"/>
          <w:tblInd w:w="103" w:type="dxa"/>
          <w:tblLayout w:type="fixed"/>
          <w:tblPrExChange w:id="2097" w:author="cuiqingsong" w:date="2017-07-18T20:48:00Z">
            <w:tblPrEx>
              <w:tblW w:w="8533" w:type="dxa"/>
              <w:tblInd w:w="103" w:type="dxa"/>
              <w:tblLayout w:type="fixed"/>
            </w:tblPrEx>
          </w:tblPrExChange>
        </w:tblPrEx>
        <w:trPr>
          <w:trHeight w:val="270"/>
          <w:ins w:id="2098" w:author="cuiqingsong" w:date="2017-07-18T20:43:00Z"/>
          <w:trPrChange w:id="2099" w:author="cuiqingsong" w:date="2017-07-18T20:48:00Z">
            <w:trPr>
              <w:gridAfter w:val="0"/>
              <w:wAfter w:w="5" w:type="dxa"/>
              <w:trHeight w:val="270"/>
            </w:trPr>
          </w:trPrChange>
        </w:trPr>
        <w:tc>
          <w:tcPr>
            <w:tcW w:w="798" w:type="dxa"/>
            <w:tcBorders>
              <w:top w:val="nil"/>
              <w:left w:val="single" w:sz="4" w:space="0" w:color="auto"/>
              <w:bottom w:val="single" w:sz="4" w:space="0" w:color="auto"/>
              <w:right w:val="single" w:sz="4" w:space="0" w:color="auto"/>
            </w:tcBorders>
            <w:shd w:val="clear" w:color="auto" w:fill="auto"/>
            <w:vAlign w:val="center"/>
            <w:tcPrChange w:id="2100" w:author="cuiqingsong" w:date="2017-07-18T20:48:00Z">
              <w:tcPr>
                <w:tcW w:w="798" w:type="dxa"/>
                <w:gridSpan w:val="2"/>
                <w:tcBorders>
                  <w:top w:val="nil"/>
                  <w:left w:val="single" w:sz="4" w:space="0" w:color="auto"/>
                  <w:bottom w:val="single" w:sz="4" w:space="0" w:color="auto"/>
                  <w:right w:val="single" w:sz="4" w:space="0" w:color="auto"/>
                </w:tcBorders>
                <w:shd w:val="clear" w:color="auto" w:fill="auto"/>
                <w:vAlign w:val="center"/>
              </w:tcPr>
            </w:tcPrChange>
          </w:tcPr>
          <w:p w:rsidR="003F7486" w:rsidRDefault="003F7486" w:rsidP="003F7486">
            <w:pPr>
              <w:widowControl/>
              <w:spacing w:line="240" w:lineRule="auto"/>
              <w:ind w:firstLineChars="0" w:firstLine="0"/>
              <w:jc w:val="left"/>
              <w:rPr>
                <w:ins w:id="2101" w:author="cuiqingsong" w:date="2017-07-18T20:43:00Z"/>
                <w:rFonts w:asciiTheme="minorEastAsia" w:hAnsiTheme="minorEastAsia" w:cs="宋体"/>
                <w:color w:val="000000" w:themeColor="text1"/>
                <w:kern w:val="0"/>
                <w:sz w:val="20"/>
                <w:szCs w:val="20"/>
              </w:rPr>
            </w:pPr>
            <w:ins w:id="2102" w:author="cuiqingsong" w:date="2017-07-20T17:17:00Z">
              <w:r>
                <w:rPr>
                  <w:rFonts w:asciiTheme="minorEastAsia" w:hAnsiTheme="minorEastAsia" w:cs="宋体" w:hint="eastAsia"/>
                  <w:color w:val="000000" w:themeColor="text1"/>
                  <w:kern w:val="0"/>
                  <w:sz w:val="20"/>
                  <w:szCs w:val="20"/>
                </w:rPr>
                <w:t>O</w:t>
              </w:r>
              <w:r>
                <w:rPr>
                  <w:rFonts w:asciiTheme="minorEastAsia" w:hAnsiTheme="minorEastAsia" w:cs="宋体"/>
                  <w:color w:val="000000" w:themeColor="text1"/>
                  <w:kern w:val="0"/>
                  <w:sz w:val="20"/>
                  <w:szCs w:val="20"/>
                </w:rPr>
                <w:t>3</w:t>
              </w:r>
            </w:ins>
            <w:ins w:id="2103" w:author="cuiqingsong" w:date="2017-08-25T11:27:00Z">
              <w:r>
                <w:rPr>
                  <w:rFonts w:asciiTheme="minorEastAsia" w:hAnsiTheme="minorEastAsia" w:cs="宋体"/>
                  <w:color w:val="000000" w:themeColor="text1"/>
                  <w:kern w:val="0"/>
                  <w:sz w:val="20"/>
                  <w:szCs w:val="20"/>
                </w:rPr>
                <w:t>3</w:t>
              </w:r>
            </w:ins>
          </w:p>
        </w:tc>
        <w:tc>
          <w:tcPr>
            <w:tcW w:w="1796" w:type="dxa"/>
            <w:tcBorders>
              <w:top w:val="nil"/>
              <w:left w:val="nil"/>
              <w:bottom w:val="single" w:sz="4" w:space="0" w:color="auto"/>
              <w:right w:val="single" w:sz="4" w:space="0" w:color="auto"/>
            </w:tcBorders>
            <w:shd w:val="clear" w:color="auto" w:fill="auto"/>
            <w:vAlign w:val="center"/>
            <w:tcPrChange w:id="2104" w:author="cuiqingsong" w:date="2017-07-18T20:48:00Z">
              <w:tcPr>
                <w:tcW w:w="1796" w:type="dxa"/>
                <w:gridSpan w:val="2"/>
                <w:tcBorders>
                  <w:top w:val="nil"/>
                  <w:left w:val="nil"/>
                  <w:bottom w:val="single" w:sz="4" w:space="0" w:color="auto"/>
                  <w:right w:val="single" w:sz="4" w:space="0" w:color="auto"/>
                </w:tcBorders>
                <w:shd w:val="clear" w:color="auto" w:fill="auto"/>
                <w:vAlign w:val="center"/>
              </w:tcPr>
            </w:tcPrChange>
          </w:tcPr>
          <w:p w:rsidR="003F7486" w:rsidRDefault="003F7486" w:rsidP="003F7486">
            <w:pPr>
              <w:widowControl/>
              <w:spacing w:line="240" w:lineRule="auto"/>
              <w:ind w:firstLineChars="0" w:firstLine="0"/>
              <w:jc w:val="left"/>
              <w:rPr>
                <w:ins w:id="2105" w:author="cuiqingsong" w:date="2017-07-18T20:43:00Z"/>
                <w:rFonts w:asciiTheme="minorEastAsia" w:hAnsiTheme="minorEastAsia" w:cs="宋体"/>
                <w:color w:val="000000" w:themeColor="text1"/>
                <w:kern w:val="0"/>
                <w:sz w:val="20"/>
                <w:szCs w:val="20"/>
              </w:rPr>
            </w:pPr>
            <w:ins w:id="2106" w:author="cuiqingsong" w:date="2017-07-18T20:47:00Z">
              <w:r>
                <w:rPr>
                  <w:rFonts w:asciiTheme="minorEastAsia" w:hAnsiTheme="minorEastAsia" w:cs="宋体"/>
                  <w:color w:val="000000" w:themeColor="text1"/>
                  <w:kern w:val="0"/>
                  <w:sz w:val="20"/>
                  <w:szCs w:val="20"/>
                </w:rPr>
                <w:t>effect</w:t>
              </w:r>
            </w:ins>
          </w:p>
        </w:tc>
        <w:tc>
          <w:tcPr>
            <w:tcW w:w="1596" w:type="dxa"/>
            <w:tcBorders>
              <w:top w:val="nil"/>
              <w:left w:val="nil"/>
              <w:bottom w:val="single" w:sz="4" w:space="0" w:color="auto"/>
              <w:right w:val="single" w:sz="4" w:space="0" w:color="auto"/>
            </w:tcBorders>
            <w:shd w:val="clear" w:color="auto" w:fill="auto"/>
            <w:vAlign w:val="center"/>
            <w:tcPrChange w:id="2107" w:author="cuiqingsong" w:date="2017-07-18T20:48:00Z">
              <w:tcPr>
                <w:tcW w:w="1596" w:type="dxa"/>
                <w:gridSpan w:val="2"/>
                <w:tcBorders>
                  <w:top w:val="nil"/>
                  <w:left w:val="nil"/>
                  <w:bottom w:val="single" w:sz="4" w:space="0" w:color="auto"/>
                  <w:right w:val="single" w:sz="4" w:space="0" w:color="auto"/>
                </w:tcBorders>
                <w:shd w:val="clear" w:color="auto" w:fill="auto"/>
                <w:vAlign w:val="center"/>
              </w:tcPr>
            </w:tcPrChange>
          </w:tcPr>
          <w:p w:rsidR="003F7486" w:rsidRDefault="003F7486" w:rsidP="003F7486">
            <w:pPr>
              <w:widowControl/>
              <w:spacing w:line="240" w:lineRule="auto"/>
              <w:ind w:firstLineChars="0" w:firstLine="0"/>
              <w:jc w:val="left"/>
              <w:rPr>
                <w:ins w:id="2108" w:author="cuiqingsong" w:date="2017-07-18T20:43:00Z"/>
                <w:rFonts w:asciiTheme="minorEastAsia" w:hAnsiTheme="minorEastAsia" w:cs="宋体"/>
                <w:color w:val="000000" w:themeColor="text1"/>
                <w:kern w:val="0"/>
                <w:sz w:val="20"/>
                <w:szCs w:val="20"/>
              </w:rPr>
            </w:pPr>
            <w:ins w:id="2109" w:author="cuiqingsong" w:date="2017-07-28T16:29:00Z">
              <w:r>
                <w:rPr>
                  <w:rFonts w:asciiTheme="minorEastAsia" w:hAnsiTheme="minorEastAsia" w:cs="宋体" w:hint="eastAsia"/>
                  <w:color w:val="000000" w:themeColor="text1"/>
                  <w:kern w:val="0"/>
                  <w:sz w:val="20"/>
                  <w:szCs w:val="20"/>
                </w:rPr>
                <w:t>价格</w:t>
              </w:r>
            </w:ins>
            <w:ins w:id="2110" w:author="cuiqingsong" w:date="2017-07-18T20:47:00Z">
              <w:r>
                <w:rPr>
                  <w:rFonts w:asciiTheme="minorEastAsia" w:hAnsiTheme="minorEastAsia" w:cs="宋体" w:hint="eastAsia"/>
                  <w:color w:val="000000" w:themeColor="text1"/>
                  <w:kern w:val="0"/>
                  <w:sz w:val="20"/>
                  <w:szCs w:val="20"/>
                </w:rPr>
                <w:t>条件</w:t>
              </w:r>
            </w:ins>
          </w:p>
        </w:tc>
        <w:tc>
          <w:tcPr>
            <w:tcW w:w="798" w:type="dxa"/>
            <w:tcBorders>
              <w:top w:val="nil"/>
              <w:left w:val="nil"/>
              <w:bottom w:val="single" w:sz="4" w:space="0" w:color="auto"/>
              <w:right w:val="single" w:sz="4" w:space="0" w:color="auto"/>
            </w:tcBorders>
            <w:shd w:val="clear" w:color="auto" w:fill="auto"/>
            <w:tcPrChange w:id="2111" w:author="cuiqingsong" w:date="2017-07-18T20:48:00Z">
              <w:tcPr>
                <w:tcW w:w="798" w:type="dxa"/>
                <w:gridSpan w:val="2"/>
                <w:tcBorders>
                  <w:top w:val="nil"/>
                  <w:left w:val="nil"/>
                  <w:bottom w:val="single" w:sz="4" w:space="0" w:color="auto"/>
                  <w:right w:val="single" w:sz="4" w:space="0" w:color="auto"/>
                </w:tcBorders>
                <w:shd w:val="clear" w:color="auto" w:fill="auto"/>
                <w:vAlign w:val="center"/>
              </w:tcPr>
            </w:tcPrChange>
          </w:tcPr>
          <w:p w:rsidR="003F7486" w:rsidRDefault="003F7486" w:rsidP="003F7486">
            <w:pPr>
              <w:widowControl/>
              <w:spacing w:line="240" w:lineRule="auto"/>
              <w:ind w:firstLineChars="0" w:firstLine="0"/>
              <w:jc w:val="left"/>
              <w:rPr>
                <w:ins w:id="2112" w:author="cuiqingsong" w:date="2017-07-18T20:43:00Z"/>
                <w:rFonts w:asciiTheme="minorEastAsia" w:hAnsiTheme="minorEastAsia" w:cs="宋体"/>
                <w:color w:val="000000" w:themeColor="text1"/>
                <w:kern w:val="0"/>
                <w:sz w:val="20"/>
                <w:szCs w:val="20"/>
              </w:rPr>
            </w:pPr>
            <w:ins w:id="2113" w:author="cuiqingsong" w:date="2017-07-25T15:43:00Z">
              <w:r>
                <w:rPr>
                  <w:rFonts w:asciiTheme="minorEastAsia" w:hAnsiTheme="minorEastAsia" w:cs="宋体"/>
                  <w:color w:val="000000" w:themeColor="text1"/>
                  <w:kern w:val="0"/>
                  <w:sz w:val="20"/>
                  <w:szCs w:val="20"/>
                </w:rPr>
                <w:t>C</w:t>
              </w:r>
            </w:ins>
          </w:p>
        </w:tc>
        <w:tc>
          <w:tcPr>
            <w:tcW w:w="3540" w:type="dxa"/>
            <w:tcBorders>
              <w:top w:val="nil"/>
              <w:left w:val="nil"/>
              <w:bottom w:val="single" w:sz="4" w:space="0" w:color="auto"/>
              <w:right w:val="single" w:sz="4" w:space="0" w:color="auto"/>
            </w:tcBorders>
            <w:shd w:val="clear" w:color="auto" w:fill="auto"/>
            <w:vAlign w:val="center"/>
            <w:tcPrChange w:id="2114" w:author="cuiqingsong" w:date="2017-07-18T20:48:00Z">
              <w:tcPr>
                <w:tcW w:w="3540" w:type="dxa"/>
                <w:gridSpan w:val="2"/>
                <w:tcBorders>
                  <w:top w:val="nil"/>
                  <w:left w:val="nil"/>
                  <w:bottom w:val="single" w:sz="4" w:space="0" w:color="auto"/>
                  <w:right w:val="single" w:sz="4" w:space="0" w:color="auto"/>
                </w:tcBorders>
                <w:shd w:val="clear" w:color="auto" w:fill="auto"/>
                <w:vAlign w:val="center"/>
              </w:tcPr>
            </w:tcPrChange>
          </w:tcPr>
          <w:p w:rsidR="003F7486" w:rsidRDefault="003F7486" w:rsidP="003F7486">
            <w:pPr>
              <w:widowControl/>
              <w:spacing w:line="240" w:lineRule="auto"/>
              <w:ind w:firstLineChars="0" w:firstLine="0"/>
              <w:jc w:val="left"/>
              <w:rPr>
                <w:ins w:id="2115" w:author="cuiqingsong" w:date="2017-07-18T20:43:00Z"/>
                <w:rFonts w:asciiTheme="minorEastAsia" w:hAnsiTheme="minorEastAsia" w:cs="宋体"/>
                <w:color w:val="000000" w:themeColor="text1"/>
                <w:kern w:val="0"/>
                <w:sz w:val="20"/>
                <w:szCs w:val="20"/>
              </w:rPr>
            </w:pPr>
            <w:ins w:id="2116" w:author="cuiqingsong" w:date="2017-09-27T11:10:00Z">
              <w:r>
                <w:rPr>
                  <w:rFonts w:asciiTheme="minorEastAsia" w:hAnsiTheme="minorEastAsia" w:cs="宋体" w:hint="eastAsia"/>
                  <w:color w:val="000000" w:themeColor="text1"/>
                  <w:kern w:val="0"/>
                  <w:sz w:val="20"/>
                  <w:szCs w:val="20"/>
                </w:rPr>
                <w:t>价格条件单必传</w:t>
              </w:r>
            </w:ins>
          </w:p>
        </w:tc>
      </w:tr>
      <w:tr w:rsidR="003F7486" w:rsidTr="002B3E5A">
        <w:tblPrEx>
          <w:tblW w:w="8528" w:type="dxa"/>
          <w:tblInd w:w="103" w:type="dxa"/>
          <w:tblLayout w:type="fixed"/>
          <w:tblPrExChange w:id="2117" w:author="cuiqingsong" w:date="2017-07-28T16:30:00Z">
            <w:tblPrEx>
              <w:tblW w:w="8533" w:type="dxa"/>
              <w:tblInd w:w="103" w:type="dxa"/>
              <w:tblLayout w:type="fixed"/>
            </w:tblPrEx>
          </w:tblPrExChange>
        </w:tblPrEx>
        <w:trPr>
          <w:trHeight w:val="270"/>
          <w:ins w:id="2118" w:author="cuiqingsong" w:date="2017-07-28T16:29:00Z"/>
          <w:trPrChange w:id="2119" w:author="cuiqingsong" w:date="2017-07-28T16:30:00Z">
            <w:trPr>
              <w:gridBefore w:val="1"/>
              <w:wBefore w:w="5" w:type="dxa"/>
              <w:trHeight w:val="270"/>
            </w:trPr>
          </w:trPrChange>
        </w:trPr>
        <w:tc>
          <w:tcPr>
            <w:tcW w:w="798" w:type="dxa"/>
            <w:tcBorders>
              <w:top w:val="nil"/>
              <w:left w:val="single" w:sz="4" w:space="0" w:color="auto"/>
              <w:bottom w:val="single" w:sz="4" w:space="0" w:color="auto"/>
              <w:right w:val="single" w:sz="4" w:space="0" w:color="auto"/>
            </w:tcBorders>
            <w:shd w:val="clear" w:color="auto" w:fill="auto"/>
            <w:vAlign w:val="center"/>
            <w:tcPrChange w:id="2120" w:author="cuiqingsong" w:date="2017-07-28T16:30:00Z">
              <w:tcPr>
                <w:tcW w:w="798" w:type="dxa"/>
                <w:gridSpan w:val="2"/>
                <w:tcBorders>
                  <w:top w:val="nil"/>
                  <w:left w:val="single" w:sz="4" w:space="0" w:color="auto"/>
                  <w:bottom w:val="single" w:sz="4" w:space="0" w:color="auto"/>
                  <w:right w:val="single" w:sz="4" w:space="0" w:color="auto"/>
                </w:tcBorders>
                <w:shd w:val="clear" w:color="auto" w:fill="auto"/>
                <w:vAlign w:val="center"/>
              </w:tcPr>
            </w:tcPrChange>
          </w:tcPr>
          <w:p w:rsidR="003F7486" w:rsidRDefault="003F7486" w:rsidP="003F7486">
            <w:pPr>
              <w:widowControl/>
              <w:spacing w:line="240" w:lineRule="auto"/>
              <w:ind w:firstLineChars="0" w:firstLine="0"/>
              <w:jc w:val="left"/>
              <w:rPr>
                <w:ins w:id="2121" w:author="cuiqingsong" w:date="2017-07-28T16:29:00Z"/>
                <w:rFonts w:asciiTheme="minorEastAsia" w:hAnsiTheme="minorEastAsia" w:cs="宋体"/>
                <w:color w:val="000000" w:themeColor="text1"/>
                <w:kern w:val="0"/>
                <w:sz w:val="20"/>
                <w:szCs w:val="20"/>
              </w:rPr>
            </w:pPr>
            <w:ins w:id="2122" w:author="cuiqingsong" w:date="2017-07-28T16:30:00Z">
              <w:r>
                <w:rPr>
                  <w:rFonts w:asciiTheme="minorEastAsia" w:hAnsiTheme="minorEastAsia" w:cs="宋体" w:hint="eastAsia"/>
                  <w:color w:val="000000" w:themeColor="text1"/>
                  <w:kern w:val="0"/>
                  <w:sz w:val="20"/>
                  <w:szCs w:val="20"/>
                </w:rPr>
                <w:t>O3</w:t>
              </w:r>
            </w:ins>
            <w:ins w:id="2123" w:author="cuiqingsong" w:date="2017-08-25T11:24:00Z">
              <w:r>
                <w:rPr>
                  <w:rFonts w:asciiTheme="minorEastAsia" w:hAnsiTheme="minorEastAsia" w:cs="宋体"/>
                  <w:color w:val="000000" w:themeColor="text1"/>
                  <w:kern w:val="0"/>
                  <w:sz w:val="20"/>
                  <w:szCs w:val="20"/>
                </w:rPr>
                <w:t>2</w:t>
              </w:r>
            </w:ins>
          </w:p>
        </w:tc>
        <w:tc>
          <w:tcPr>
            <w:tcW w:w="1796" w:type="dxa"/>
            <w:tcBorders>
              <w:top w:val="nil"/>
              <w:left w:val="nil"/>
              <w:bottom w:val="single" w:sz="4" w:space="0" w:color="auto"/>
              <w:right w:val="single" w:sz="4" w:space="0" w:color="auto"/>
            </w:tcBorders>
            <w:shd w:val="clear" w:color="auto" w:fill="auto"/>
            <w:vAlign w:val="center"/>
            <w:tcPrChange w:id="2124" w:author="cuiqingsong" w:date="2017-07-28T16:30:00Z">
              <w:tcPr>
                <w:tcW w:w="1796" w:type="dxa"/>
                <w:gridSpan w:val="2"/>
                <w:tcBorders>
                  <w:top w:val="nil"/>
                  <w:left w:val="nil"/>
                  <w:bottom w:val="single" w:sz="4" w:space="0" w:color="auto"/>
                  <w:right w:val="single" w:sz="4" w:space="0" w:color="auto"/>
                </w:tcBorders>
                <w:shd w:val="clear" w:color="auto" w:fill="auto"/>
                <w:vAlign w:val="center"/>
              </w:tcPr>
            </w:tcPrChange>
          </w:tcPr>
          <w:p w:rsidR="003F7486" w:rsidRDefault="003F7486" w:rsidP="003F7486">
            <w:pPr>
              <w:widowControl/>
              <w:spacing w:line="240" w:lineRule="auto"/>
              <w:ind w:firstLineChars="0" w:firstLine="0"/>
              <w:jc w:val="left"/>
              <w:rPr>
                <w:ins w:id="2125" w:author="cuiqingsong" w:date="2017-07-28T16:29:00Z"/>
                <w:rFonts w:asciiTheme="minorEastAsia" w:hAnsiTheme="minorEastAsia" w:cs="宋体"/>
                <w:color w:val="000000" w:themeColor="text1"/>
                <w:kern w:val="0"/>
                <w:sz w:val="20"/>
                <w:szCs w:val="20"/>
              </w:rPr>
            </w:pPr>
            <w:ins w:id="2126" w:author="cuiqingsong" w:date="2017-07-28T16:30:00Z">
              <w:r>
                <w:rPr>
                  <w:rFonts w:asciiTheme="minorEastAsia" w:hAnsiTheme="minorEastAsia" w:cs="宋体" w:hint="eastAsia"/>
                  <w:color w:val="000000" w:themeColor="text1"/>
                  <w:kern w:val="0"/>
                  <w:sz w:val="20"/>
                  <w:szCs w:val="20"/>
                </w:rPr>
                <w:t>effectPrice</w:t>
              </w:r>
            </w:ins>
          </w:p>
        </w:tc>
        <w:tc>
          <w:tcPr>
            <w:tcW w:w="1596" w:type="dxa"/>
            <w:tcBorders>
              <w:top w:val="nil"/>
              <w:left w:val="nil"/>
              <w:bottom w:val="single" w:sz="4" w:space="0" w:color="auto"/>
              <w:right w:val="single" w:sz="4" w:space="0" w:color="auto"/>
            </w:tcBorders>
            <w:shd w:val="clear" w:color="auto" w:fill="auto"/>
            <w:vAlign w:val="bottom"/>
            <w:tcPrChange w:id="2127" w:author="cuiqingsong" w:date="2017-07-28T16:30:00Z">
              <w:tcPr>
                <w:tcW w:w="1596" w:type="dxa"/>
                <w:gridSpan w:val="2"/>
                <w:tcBorders>
                  <w:top w:val="nil"/>
                  <w:left w:val="nil"/>
                  <w:bottom w:val="single" w:sz="4" w:space="0" w:color="auto"/>
                  <w:right w:val="single" w:sz="4" w:space="0" w:color="auto"/>
                </w:tcBorders>
                <w:shd w:val="clear" w:color="auto" w:fill="auto"/>
                <w:vAlign w:val="center"/>
              </w:tcPr>
            </w:tcPrChange>
          </w:tcPr>
          <w:p w:rsidR="003F7486" w:rsidRDefault="003F7486" w:rsidP="003F7486">
            <w:pPr>
              <w:widowControl/>
              <w:spacing w:line="240" w:lineRule="auto"/>
              <w:ind w:firstLineChars="0" w:firstLine="0"/>
              <w:jc w:val="left"/>
              <w:rPr>
                <w:ins w:id="2128" w:author="cuiqingsong" w:date="2017-07-28T16:29:00Z"/>
                <w:rFonts w:asciiTheme="minorEastAsia" w:hAnsiTheme="minorEastAsia" w:cs="宋体"/>
                <w:color w:val="000000" w:themeColor="text1"/>
                <w:kern w:val="0"/>
                <w:sz w:val="20"/>
                <w:szCs w:val="20"/>
              </w:rPr>
            </w:pPr>
            <w:ins w:id="2129" w:author="cuiqingsong" w:date="2017-07-28T16:30:00Z">
              <w:r>
                <w:rPr>
                  <w:rFonts w:hint="eastAsia"/>
                  <w:color w:val="000000"/>
                  <w:sz w:val="20"/>
                  <w:szCs w:val="20"/>
                </w:rPr>
                <w:t>触发价格</w:t>
              </w:r>
            </w:ins>
          </w:p>
        </w:tc>
        <w:tc>
          <w:tcPr>
            <w:tcW w:w="798" w:type="dxa"/>
            <w:tcBorders>
              <w:top w:val="nil"/>
              <w:left w:val="nil"/>
              <w:bottom w:val="single" w:sz="4" w:space="0" w:color="auto"/>
              <w:right w:val="single" w:sz="4" w:space="0" w:color="auto"/>
            </w:tcBorders>
            <w:shd w:val="clear" w:color="auto" w:fill="auto"/>
            <w:tcPrChange w:id="2130" w:author="cuiqingsong" w:date="2017-07-28T16:30:00Z">
              <w:tcPr>
                <w:tcW w:w="798" w:type="dxa"/>
                <w:gridSpan w:val="2"/>
                <w:tcBorders>
                  <w:top w:val="nil"/>
                  <w:left w:val="nil"/>
                  <w:bottom w:val="single" w:sz="4" w:space="0" w:color="auto"/>
                  <w:right w:val="single" w:sz="4" w:space="0" w:color="auto"/>
                </w:tcBorders>
                <w:shd w:val="clear" w:color="auto" w:fill="auto"/>
              </w:tcPr>
            </w:tcPrChange>
          </w:tcPr>
          <w:p w:rsidR="003F7486" w:rsidRDefault="003F7486" w:rsidP="003F7486">
            <w:pPr>
              <w:widowControl/>
              <w:spacing w:line="240" w:lineRule="auto"/>
              <w:ind w:firstLineChars="0" w:firstLine="0"/>
              <w:jc w:val="left"/>
              <w:rPr>
                <w:ins w:id="2131" w:author="cuiqingsong" w:date="2017-07-28T16:29:00Z"/>
                <w:rFonts w:asciiTheme="minorEastAsia" w:hAnsiTheme="minorEastAsia" w:cs="宋体"/>
                <w:color w:val="000000" w:themeColor="text1"/>
                <w:kern w:val="0"/>
                <w:sz w:val="20"/>
                <w:szCs w:val="20"/>
              </w:rPr>
            </w:pPr>
            <w:ins w:id="2132" w:author="cuiqingsong" w:date="2017-07-28T16:30:00Z">
              <w:r>
                <w:rPr>
                  <w:rFonts w:asciiTheme="minorEastAsia" w:hAnsiTheme="minorEastAsia" w:cs="宋体" w:hint="eastAsia"/>
                  <w:color w:val="000000" w:themeColor="text1"/>
                  <w:kern w:val="0"/>
                  <w:sz w:val="20"/>
                  <w:szCs w:val="20"/>
                </w:rPr>
                <w:t>C</w:t>
              </w:r>
            </w:ins>
          </w:p>
        </w:tc>
        <w:tc>
          <w:tcPr>
            <w:tcW w:w="3540" w:type="dxa"/>
            <w:tcBorders>
              <w:top w:val="nil"/>
              <w:left w:val="nil"/>
              <w:bottom w:val="single" w:sz="4" w:space="0" w:color="auto"/>
              <w:right w:val="single" w:sz="4" w:space="0" w:color="auto"/>
            </w:tcBorders>
            <w:shd w:val="clear" w:color="auto" w:fill="auto"/>
            <w:vAlign w:val="center"/>
            <w:tcPrChange w:id="2133" w:author="cuiqingsong" w:date="2017-07-28T16:30:00Z">
              <w:tcPr>
                <w:tcW w:w="3540" w:type="dxa"/>
                <w:gridSpan w:val="2"/>
                <w:tcBorders>
                  <w:top w:val="nil"/>
                  <w:left w:val="nil"/>
                  <w:bottom w:val="single" w:sz="4" w:space="0" w:color="auto"/>
                  <w:right w:val="single" w:sz="4" w:space="0" w:color="auto"/>
                </w:tcBorders>
                <w:shd w:val="clear" w:color="auto" w:fill="auto"/>
                <w:vAlign w:val="center"/>
              </w:tcPr>
            </w:tcPrChange>
          </w:tcPr>
          <w:p w:rsidR="003F7486" w:rsidRDefault="003F7486" w:rsidP="003F7486">
            <w:pPr>
              <w:widowControl/>
              <w:spacing w:line="240" w:lineRule="auto"/>
              <w:ind w:firstLineChars="0" w:firstLine="0"/>
              <w:jc w:val="left"/>
              <w:rPr>
                <w:ins w:id="2134" w:author="cuiqingsong" w:date="2017-07-28T16:29:00Z"/>
                <w:rFonts w:asciiTheme="minorEastAsia" w:hAnsiTheme="minorEastAsia" w:cs="宋体"/>
                <w:color w:val="000000" w:themeColor="text1"/>
                <w:kern w:val="0"/>
                <w:sz w:val="20"/>
                <w:szCs w:val="20"/>
              </w:rPr>
            </w:pPr>
            <w:ins w:id="2135" w:author="cuiqingsong" w:date="2017-09-27T11:10:00Z">
              <w:r>
                <w:rPr>
                  <w:rFonts w:asciiTheme="minorEastAsia" w:hAnsiTheme="minorEastAsia" w:cs="宋体" w:hint="eastAsia"/>
                  <w:color w:val="000000" w:themeColor="text1"/>
                  <w:kern w:val="0"/>
                  <w:sz w:val="20"/>
                  <w:szCs w:val="20"/>
                </w:rPr>
                <w:t>价格条件单必传</w:t>
              </w:r>
            </w:ins>
          </w:p>
        </w:tc>
      </w:tr>
      <w:tr w:rsidR="003F7486" w:rsidTr="002B3E5A">
        <w:tblPrEx>
          <w:tblW w:w="8528" w:type="dxa"/>
          <w:tblInd w:w="103" w:type="dxa"/>
          <w:tblLayout w:type="fixed"/>
          <w:tblPrExChange w:id="2136" w:author="cuiqingsong" w:date="2017-07-28T16:30:00Z">
            <w:tblPrEx>
              <w:tblW w:w="8533" w:type="dxa"/>
              <w:tblInd w:w="103" w:type="dxa"/>
              <w:tblLayout w:type="fixed"/>
            </w:tblPrEx>
          </w:tblPrExChange>
        </w:tblPrEx>
        <w:trPr>
          <w:trHeight w:val="270"/>
          <w:ins w:id="2137" w:author="cuiqingsong" w:date="2017-07-20T17:17:00Z"/>
          <w:trPrChange w:id="2138" w:author="cuiqingsong" w:date="2017-07-28T16:30:00Z">
            <w:trPr>
              <w:gridBefore w:val="1"/>
              <w:wBefore w:w="5" w:type="dxa"/>
              <w:trHeight w:val="270"/>
            </w:trPr>
          </w:trPrChange>
        </w:trPr>
        <w:tc>
          <w:tcPr>
            <w:tcW w:w="798" w:type="dxa"/>
            <w:tcBorders>
              <w:top w:val="nil"/>
              <w:left w:val="single" w:sz="4" w:space="0" w:color="auto"/>
              <w:bottom w:val="single" w:sz="4" w:space="0" w:color="auto"/>
              <w:right w:val="single" w:sz="4" w:space="0" w:color="auto"/>
            </w:tcBorders>
            <w:shd w:val="clear" w:color="auto" w:fill="auto"/>
            <w:vAlign w:val="center"/>
            <w:tcPrChange w:id="2139" w:author="cuiqingsong" w:date="2017-07-28T16:30:00Z">
              <w:tcPr>
                <w:tcW w:w="798" w:type="dxa"/>
                <w:gridSpan w:val="2"/>
                <w:tcBorders>
                  <w:top w:val="nil"/>
                  <w:left w:val="single" w:sz="4" w:space="0" w:color="auto"/>
                  <w:bottom w:val="single" w:sz="4" w:space="0" w:color="auto"/>
                  <w:right w:val="single" w:sz="4" w:space="0" w:color="auto"/>
                </w:tcBorders>
                <w:shd w:val="clear" w:color="auto" w:fill="auto"/>
                <w:vAlign w:val="center"/>
              </w:tcPr>
            </w:tcPrChange>
          </w:tcPr>
          <w:p w:rsidR="003F7486" w:rsidRDefault="003F7486" w:rsidP="003F7486">
            <w:pPr>
              <w:widowControl/>
              <w:spacing w:line="240" w:lineRule="auto"/>
              <w:ind w:firstLineChars="0" w:firstLine="0"/>
              <w:jc w:val="left"/>
              <w:rPr>
                <w:ins w:id="2140" w:author="cuiqingsong" w:date="2017-07-20T17:17:00Z"/>
                <w:rFonts w:asciiTheme="minorEastAsia" w:hAnsiTheme="minorEastAsia" w:cs="宋体"/>
                <w:color w:val="000000" w:themeColor="text1"/>
                <w:kern w:val="0"/>
                <w:sz w:val="20"/>
                <w:szCs w:val="20"/>
              </w:rPr>
            </w:pPr>
            <w:ins w:id="2141" w:author="cuiqingsong" w:date="2017-07-28T16:30:00Z">
              <w:r>
                <w:rPr>
                  <w:rFonts w:asciiTheme="minorEastAsia" w:hAnsiTheme="minorEastAsia" w:cs="宋体" w:hint="eastAsia"/>
                  <w:color w:val="000000" w:themeColor="text1"/>
                  <w:kern w:val="0"/>
                  <w:sz w:val="20"/>
                  <w:szCs w:val="20"/>
                </w:rPr>
                <w:t>O3</w:t>
              </w:r>
            </w:ins>
            <w:ins w:id="2142" w:author="cuiqingsong" w:date="2017-08-25T11:24:00Z">
              <w:r>
                <w:rPr>
                  <w:rFonts w:asciiTheme="minorEastAsia" w:hAnsiTheme="minorEastAsia" w:cs="宋体"/>
                  <w:color w:val="000000" w:themeColor="text1"/>
                  <w:kern w:val="0"/>
                  <w:sz w:val="20"/>
                  <w:szCs w:val="20"/>
                </w:rPr>
                <w:t>1</w:t>
              </w:r>
            </w:ins>
          </w:p>
        </w:tc>
        <w:tc>
          <w:tcPr>
            <w:tcW w:w="1796" w:type="dxa"/>
            <w:tcBorders>
              <w:top w:val="nil"/>
              <w:left w:val="nil"/>
              <w:bottom w:val="single" w:sz="4" w:space="0" w:color="auto"/>
              <w:right w:val="single" w:sz="4" w:space="0" w:color="auto"/>
            </w:tcBorders>
            <w:shd w:val="clear" w:color="auto" w:fill="auto"/>
            <w:vAlign w:val="center"/>
            <w:tcPrChange w:id="2143" w:author="cuiqingsong" w:date="2017-07-28T16:30:00Z">
              <w:tcPr>
                <w:tcW w:w="1796" w:type="dxa"/>
                <w:gridSpan w:val="2"/>
                <w:tcBorders>
                  <w:top w:val="nil"/>
                  <w:left w:val="nil"/>
                  <w:bottom w:val="single" w:sz="4" w:space="0" w:color="auto"/>
                  <w:right w:val="single" w:sz="4" w:space="0" w:color="auto"/>
                </w:tcBorders>
                <w:shd w:val="clear" w:color="auto" w:fill="auto"/>
                <w:vAlign w:val="center"/>
              </w:tcPr>
            </w:tcPrChange>
          </w:tcPr>
          <w:p w:rsidR="003F7486" w:rsidRDefault="003F7486" w:rsidP="003F7486">
            <w:pPr>
              <w:widowControl/>
              <w:spacing w:line="240" w:lineRule="auto"/>
              <w:ind w:firstLineChars="0" w:firstLine="0"/>
              <w:jc w:val="left"/>
              <w:rPr>
                <w:ins w:id="2144" w:author="cuiqingsong" w:date="2017-07-20T17:17:00Z"/>
                <w:rFonts w:asciiTheme="minorEastAsia" w:hAnsiTheme="minorEastAsia" w:cs="宋体"/>
                <w:color w:val="000000" w:themeColor="text1"/>
                <w:kern w:val="0"/>
                <w:sz w:val="20"/>
                <w:szCs w:val="20"/>
              </w:rPr>
            </w:pPr>
            <w:ins w:id="2145" w:author="cuiqingsong" w:date="2017-09-27T11:11:00Z">
              <w:r w:rsidRPr="00511E5E">
                <w:rPr>
                  <w:rFonts w:asciiTheme="minorEastAsia" w:hAnsiTheme="minorEastAsia" w:cs="宋体"/>
                  <w:color w:val="000000" w:themeColor="text1"/>
                  <w:kern w:val="0"/>
                  <w:sz w:val="20"/>
                  <w:szCs w:val="20"/>
                </w:rPr>
                <w:t>extra</w:t>
              </w:r>
            </w:ins>
            <w:ins w:id="2146" w:author="cuiqingsong" w:date="2017-07-28T16:30:00Z">
              <w:r>
                <w:rPr>
                  <w:rFonts w:asciiTheme="minorEastAsia" w:hAnsiTheme="minorEastAsia" w:cs="宋体" w:hint="eastAsia"/>
                  <w:color w:val="000000" w:themeColor="text1"/>
                  <w:kern w:val="0"/>
                  <w:sz w:val="20"/>
                  <w:szCs w:val="20"/>
                </w:rPr>
                <w:t>Effect</w:t>
              </w:r>
            </w:ins>
          </w:p>
        </w:tc>
        <w:tc>
          <w:tcPr>
            <w:tcW w:w="1596" w:type="dxa"/>
            <w:tcBorders>
              <w:top w:val="nil"/>
              <w:left w:val="nil"/>
              <w:bottom w:val="single" w:sz="4" w:space="0" w:color="auto"/>
              <w:right w:val="single" w:sz="4" w:space="0" w:color="auto"/>
            </w:tcBorders>
            <w:shd w:val="clear" w:color="auto" w:fill="auto"/>
            <w:vAlign w:val="bottom"/>
            <w:tcPrChange w:id="2147" w:author="cuiqingsong" w:date="2017-07-28T16:30:00Z">
              <w:tcPr>
                <w:tcW w:w="1596" w:type="dxa"/>
                <w:gridSpan w:val="2"/>
                <w:tcBorders>
                  <w:top w:val="nil"/>
                  <w:left w:val="nil"/>
                  <w:bottom w:val="single" w:sz="4" w:space="0" w:color="auto"/>
                  <w:right w:val="single" w:sz="4" w:space="0" w:color="auto"/>
                </w:tcBorders>
                <w:shd w:val="clear" w:color="auto" w:fill="auto"/>
                <w:vAlign w:val="center"/>
              </w:tcPr>
            </w:tcPrChange>
          </w:tcPr>
          <w:p w:rsidR="003F7486" w:rsidRDefault="003F7486" w:rsidP="003F7486">
            <w:pPr>
              <w:widowControl/>
              <w:spacing w:line="240" w:lineRule="auto"/>
              <w:ind w:firstLineChars="0" w:firstLine="0"/>
              <w:jc w:val="left"/>
              <w:rPr>
                <w:ins w:id="2148" w:author="cuiqingsong" w:date="2017-07-20T17:17:00Z"/>
                <w:rFonts w:asciiTheme="minorEastAsia" w:hAnsiTheme="minorEastAsia" w:cs="宋体"/>
                <w:color w:val="000000" w:themeColor="text1"/>
                <w:kern w:val="0"/>
                <w:sz w:val="20"/>
                <w:szCs w:val="20"/>
              </w:rPr>
            </w:pPr>
            <w:ins w:id="2149" w:author="cuiqingsong" w:date="2017-07-28T16:31:00Z">
              <w:r>
                <w:rPr>
                  <w:rFonts w:hint="eastAsia"/>
                  <w:color w:val="000000"/>
                  <w:sz w:val="20"/>
                  <w:szCs w:val="20"/>
                </w:rPr>
                <w:t>附加</w:t>
              </w:r>
            </w:ins>
            <w:ins w:id="2150" w:author="cuiqingsong" w:date="2017-07-28T16:30:00Z">
              <w:r>
                <w:rPr>
                  <w:rFonts w:hint="eastAsia"/>
                  <w:color w:val="000000"/>
                  <w:sz w:val="20"/>
                  <w:szCs w:val="20"/>
                </w:rPr>
                <w:t>价格条件</w:t>
              </w:r>
            </w:ins>
          </w:p>
        </w:tc>
        <w:tc>
          <w:tcPr>
            <w:tcW w:w="798" w:type="dxa"/>
            <w:tcBorders>
              <w:top w:val="nil"/>
              <w:left w:val="nil"/>
              <w:bottom w:val="single" w:sz="4" w:space="0" w:color="auto"/>
              <w:right w:val="single" w:sz="4" w:space="0" w:color="auto"/>
            </w:tcBorders>
            <w:shd w:val="clear" w:color="auto" w:fill="auto"/>
            <w:vAlign w:val="center"/>
            <w:tcPrChange w:id="2151" w:author="cuiqingsong" w:date="2017-07-28T16:30:00Z">
              <w:tcPr>
                <w:tcW w:w="798" w:type="dxa"/>
                <w:gridSpan w:val="2"/>
                <w:tcBorders>
                  <w:top w:val="nil"/>
                  <w:left w:val="nil"/>
                  <w:bottom w:val="single" w:sz="4" w:space="0" w:color="auto"/>
                  <w:right w:val="single" w:sz="4" w:space="0" w:color="auto"/>
                </w:tcBorders>
                <w:shd w:val="clear" w:color="auto" w:fill="auto"/>
              </w:tcPr>
            </w:tcPrChange>
          </w:tcPr>
          <w:p w:rsidR="003F7486" w:rsidRDefault="003F7486" w:rsidP="003F7486">
            <w:pPr>
              <w:widowControl/>
              <w:spacing w:line="240" w:lineRule="auto"/>
              <w:ind w:firstLineChars="0" w:firstLine="0"/>
              <w:jc w:val="left"/>
              <w:rPr>
                <w:ins w:id="2152" w:author="cuiqingsong" w:date="2017-07-20T17:17:00Z"/>
                <w:rFonts w:asciiTheme="minorEastAsia" w:hAnsiTheme="minorEastAsia" w:cs="宋体"/>
                <w:color w:val="000000" w:themeColor="text1"/>
                <w:kern w:val="0"/>
                <w:sz w:val="20"/>
                <w:szCs w:val="20"/>
              </w:rPr>
            </w:pPr>
            <w:ins w:id="2153" w:author="cuiqingsong" w:date="2017-07-20T17:17:00Z">
              <w:r>
                <w:rPr>
                  <w:rFonts w:asciiTheme="minorEastAsia" w:hAnsiTheme="minorEastAsia" w:cs="宋体"/>
                  <w:color w:val="000000" w:themeColor="text1"/>
                  <w:kern w:val="0"/>
                  <w:sz w:val="20"/>
                  <w:szCs w:val="20"/>
                </w:rPr>
                <w:t>C</w:t>
              </w:r>
            </w:ins>
          </w:p>
        </w:tc>
        <w:tc>
          <w:tcPr>
            <w:tcW w:w="3540" w:type="dxa"/>
            <w:tcBorders>
              <w:top w:val="nil"/>
              <w:left w:val="nil"/>
              <w:bottom w:val="single" w:sz="4" w:space="0" w:color="auto"/>
              <w:right w:val="single" w:sz="4" w:space="0" w:color="auto"/>
            </w:tcBorders>
            <w:shd w:val="clear" w:color="auto" w:fill="auto"/>
            <w:vAlign w:val="center"/>
            <w:tcPrChange w:id="2154" w:author="cuiqingsong" w:date="2017-07-28T16:30:00Z">
              <w:tcPr>
                <w:tcW w:w="3540" w:type="dxa"/>
                <w:gridSpan w:val="2"/>
                <w:tcBorders>
                  <w:top w:val="nil"/>
                  <w:left w:val="nil"/>
                  <w:bottom w:val="single" w:sz="4" w:space="0" w:color="auto"/>
                  <w:right w:val="single" w:sz="4" w:space="0" w:color="auto"/>
                </w:tcBorders>
                <w:shd w:val="clear" w:color="auto" w:fill="auto"/>
                <w:vAlign w:val="center"/>
              </w:tcPr>
            </w:tcPrChange>
          </w:tcPr>
          <w:p w:rsidR="003F7486" w:rsidRDefault="003F7486" w:rsidP="003F7486">
            <w:pPr>
              <w:widowControl/>
              <w:spacing w:line="240" w:lineRule="auto"/>
              <w:ind w:firstLineChars="0" w:firstLine="0"/>
              <w:jc w:val="left"/>
              <w:rPr>
                <w:ins w:id="2155" w:author="cuiqingsong" w:date="2017-07-20T17:17:00Z"/>
                <w:rFonts w:asciiTheme="minorEastAsia" w:hAnsiTheme="minorEastAsia" w:cs="宋体"/>
                <w:color w:val="000000" w:themeColor="text1"/>
                <w:kern w:val="0"/>
                <w:sz w:val="20"/>
                <w:szCs w:val="20"/>
              </w:rPr>
            </w:pPr>
            <w:ins w:id="2156" w:author="cuiqingsong" w:date="2017-09-27T11:10:00Z">
              <w:r>
                <w:rPr>
                  <w:rFonts w:asciiTheme="minorEastAsia" w:hAnsiTheme="minorEastAsia" w:cs="宋体" w:hint="eastAsia"/>
                  <w:color w:val="000000" w:themeColor="text1"/>
                  <w:kern w:val="0"/>
                  <w:sz w:val="20"/>
                  <w:szCs w:val="20"/>
                </w:rPr>
                <w:t>附加价格条件时必传</w:t>
              </w:r>
            </w:ins>
          </w:p>
        </w:tc>
      </w:tr>
      <w:tr w:rsidR="003F7486" w:rsidTr="002B3E5A">
        <w:tblPrEx>
          <w:tblW w:w="8528" w:type="dxa"/>
          <w:tblInd w:w="103" w:type="dxa"/>
          <w:tblLayout w:type="fixed"/>
          <w:tblPrExChange w:id="2157" w:author="cuiqingsong" w:date="2017-07-18T20:48:00Z">
            <w:tblPrEx>
              <w:tblW w:w="8533" w:type="dxa"/>
              <w:tblInd w:w="103" w:type="dxa"/>
              <w:tblLayout w:type="fixed"/>
            </w:tblPrEx>
          </w:tblPrExChange>
        </w:tblPrEx>
        <w:trPr>
          <w:trHeight w:val="270"/>
          <w:ins w:id="2158" w:author="cuiqingsong" w:date="2017-07-18T20:46:00Z"/>
          <w:trPrChange w:id="2159" w:author="cuiqingsong" w:date="2017-07-18T20:48:00Z">
            <w:trPr>
              <w:gridAfter w:val="0"/>
              <w:wAfter w:w="5" w:type="dxa"/>
              <w:trHeight w:val="270"/>
            </w:trPr>
          </w:trPrChange>
        </w:trPr>
        <w:tc>
          <w:tcPr>
            <w:tcW w:w="798" w:type="dxa"/>
            <w:tcBorders>
              <w:top w:val="nil"/>
              <w:left w:val="single" w:sz="4" w:space="0" w:color="auto"/>
              <w:bottom w:val="single" w:sz="4" w:space="0" w:color="auto"/>
              <w:right w:val="single" w:sz="4" w:space="0" w:color="auto"/>
            </w:tcBorders>
            <w:shd w:val="clear" w:color="auto" w:fill="auto"/>
            <w:vAlign w:val="center"/>
            <w:tcPrChange w:id="2160" w:author="cuiqingsong" w:date="2017-07-18T20:48:00Z">
              <w:tcPr>
                <w:tcW w:w="798" w:type="dxa"/>
                <w:gridSpan w:val="2"/>
                <w:tcBorders>
                  <w:top w:val="nil"/>
                  <w:left w:val="single" w:sz="4" w:space="0" w:color="auto"/>
                  <w:bottom w:val="single" w:sz="4" w:space="0" w:color="auto"/>
                  <w:right w:val="single" w:sz="4" w:space="0" w:color="auto"/>
                </w:tcBorders>
                <w:shd w:val="clear" w:color="auto" w:fill="auto"/>
                <w:vAlign w:val="center"/>
              </w:tcPr>
            </w:tcPrChange>
          </w:tcPr>
          <w:p w:rsidR="003F7486" w:rsidRDefault="003F7486" w:rsidP="003F7486">
            <w:pPr>
              <w:widowControl/>
              <w:spacing w:line="240" w:lineRule="auto"/>
              <w:ind w:firstLineChars="0" w:firstLine="0"/>
              <w:jc w:val="left"/>
              <w:rPr>
                <w:ins w:id="2161" w:author="cuiqingsong" w:date="2017-07-18T20:46:00Z"/>
                <w:rFonts w:asciiTheme="minorEastAsia" w:hAnsiTheme="minorEastAsia" w:cs="宋体"/>
                <w:color w:val="000000" w:themeColor="text1"/>
                <w:kern w:val="0"/>
                <w:sz w:val="20"/>
                <w:szCs w:val="20"/>
              </w:rPr>
            </w:pPr>
            <w:ins w:id="2162" w:author="cuiqingsong" w:date="2017-07-20T17:18:00Z">
              <w:r>
                <w:rPr>
                  <w:rFonts w:asciiTheme="minorEastAsia" w:hAnsiTheme="minorEastAsia" w:cs="宋体" w:hint="eastAsia"/>
                  <w:color w:val="000000" w:themeColor="text1"/>
                  <w:kern w:val="0"/>
                  <w:sz w:val="20"/>
                  <w:szCs w:val="20"/>
                </w:rPr>
                <w:t>O</w:t>
              </w:r>
              <w:r>
                <w:rPr>
                  <w:rFonts w:asciiTheme="minorEastAsia" w:hAnsiTheme="minorEastAsia" w:cs="宋体"/>
                  <w:color w:val="000000" w:themeColor="text1"/>
                  <w:kern w:val="0"/>
                  <w:sz w:val="20"/>
                  <w:szCs w:val="20"/>
                </w:rPr>
                <w:t>3</w:t>
              </w:r>
            </w:ins>
            <w:ins w:id="2163" w:author="cuiqingsong" w:date="2017-08-25T11:23:00Z">
              <w:r>
                <w:rPr>
                  <w:rFonts w:asciiTheme="minorEastAsia" w:hAnsiTheme="minorEastAsia" w:cs="宋体"/>
                  <w:color w:val="000000" w:themeColor="text1"/>
                  <w:kern w:val="0"/>
                  <w:sz w:val="20"/>
                  <w:szCs w:val="20"/>
                </w:rPr>
                <w:t>0</w:t>
              </w:r>
            </w:ins>
          </w:p>
        </w:tc>
        <w:tc>
          <w:tcPr>
            <w:tcW w:w="1796" w:type="dxa"/>
            <w:tcBorders>
              <w:top w:val="nil"/>
              <w:left w:val="nil"/>
              <w:bottom w:val="single" w:sz="4" w:space="0" w:color="auto"/>
              <w:right w:val="single" w:sz="4" w:space="0" w:color="auto"/>
            </w:tcBorders>
            <w:shd w:val="clear" w:color="auto" w:fill="auto"/>
            <w:vAlign w:val="center"/>
            <w:tcPrChange w:id="2164" w:author="cuiqingsong" w:date="2017-07-18T20:48:00Z">
              <w:tcPr>
                <w:tcW w:w="1796" w:type="dxa"/>
                <w:gridSpan w:val="2"/>
                <w:tcBorders>
                  <w:top w:val="nil"/>
                  <w:left w:val="nil"/>
                  <w:bottom w:val="single" w:sz="4" w:space="0" w:color="auto"/>
                  <w:right w:val="single" w:sz="4" w:space="0" w:color="auto"/>
                </w:tcBorders>
                <w:shd w:val="clear" w:color="auto" w:fill="auto"/>
                <w:vAlign w:val="center"/>
              </w:tcPr>
            </w:tcPrChange>
          </w:tcPr>
          <w:p w:rsidR="003F7486" w:rsidRDefault="003F7486" w:rsidP="003F7486">
            <w:pPr>
              <w:widowControl/>
              <w:spacing w:line="240" w:lineRule="auto"/>
              <w:ind w:firstLineChars="0" w:firstLine="0"/>
              <w:jc w:val="left"/>
              <w:rPr>
                <w:ins w:id="2165" w:author="cuiqingsong" w:date="2017-07-18T20:46:00Z"/>
                <w:rFonts w:asciiTheme="minorEastAsia" w:hAnsiTheme="minorEastAsia" w:cs="宋体"/>
                <w:color w:val="000000" w:themeColor="text1"/>
                <w:kern w:val="0"/>
                <w:sz w:val="20"/>
                <w:szCs w:val="20"/>
              </w:rPr>
            </w:pPr>
            <w:ins w:id="2166" w:author="cuiqingsong" w:date="2017-09-27T11:11:00Z">
              <w:r w:rsidRPr="00511E5E">
                <w:rPr>
                  <w:rFonts w:asciiTheme="minorEastAsia" w:hAnsiTheme="minorEastAsia" w:cs="宋体"/>
                  <w:color w:val="000000" w:themeColor="text1"/>
                  <w:kern w:val="0"/>
                  <w:sz w:val="20"/>
                  <w:szCs w:val="20"/>
                </w:rPr>
                <w:t>extra</w:t>
              </w:r>
            </w:ins>
            <w:ins w:id="2167" w:author="cuiqingsong" w:date="2017-07-28T16:31:00Z">
              <w:r>
                <w:rPr>
                  <w:rFonts w:asciiTheme="minorEastAsia" w:hAnsiTheme="minorEastAsia" w:cs="宋体"/>
                  <w:color w:val="000000" w:themeColor="text1"/>
                  <w:kern w:val="0"/>
                  <w:sz w:val="20"/>
                  <w:szCs w:val="20"/>
                </w:rPr>
                <w:t>E</w:t>
              </w:r>
            </w:ins>
            <w:ins w:id="2168" w:author="cuiqingsong" w:date="2017-07-18T20:47:00Z">
              <w:r>
                <w:rPr>
                  <w:rFonts w:asciiTheme="minorEastAsia" w:hAnsiTheme="minorEastAsia" w:cs="宋体"/>
                  <w:color w:val="000000" w:themeColor="text1"/>
                  <w:kern w:val="0"/>
                  <w:sz w:val="20"/>
                  <w:szCs w:val="20"/>
                </w:rPr>
                <w:t>ffect</w:t>
              </w:r>
              <w:r>
                <w:rPr>
                  <w:rFonts w:asciiTheme="minorEastAsia" w:hAnsiTheme="minorEastAsia" w:cs="宋体" w:hint="eastAsia"/>
                  <w:color w:val="000000" w:themeColor="text1"/>
                  <w:kern w:val="0"/>
                  <w:sz w:val="20"/>
                  <w:szCs w:val="20"/>
                </w:rPr>
                <w:t>Price</w:t>
              </w:r>
            </w:ins>
          </w:p>
        </w:tc>
        <w:tc>
          <w:tcPr>
            <w:tcW w:w="1596" w:type="dxa"/>
            <w:tcBorders>
              <w:top w:val="nil"/>
              <w:left w:val="nil"/>
              <w:bottom w:val="single" w:sz="4" w:space="0" w:color="auto"/>
              <w:right w:val="single" w:sz="4" w:space="0" w:color="auto"/>
            </w:tcBorders>
            <w:shd w:val="clear" w:color="auto" w:fill="auto"/>
            <w:vAlign w:val="center"/>
            <w:tcPrChange w:id="2169" w:author="cuiqingsong" w:date="2017-07-18T20:48:00Z">
              <w:tcPr>
                <w:tcW w:w="1596" w:type="dxa"/>
                <w:gridSpan w:val="2"/>
                <w:tcBorders>
                  <w:top w:val="nil"/>
                  <w:left w:val="nil"/>
                  <w:bottom w:val="single" w:sz="4" w:space="0" w:color="auto"/>
                  <w:right w:val="single" w:sz="4" w:space="0" w:color="auto"/>
                </w:tcBorders>
                <w:shd w:val="clear" w:color="auto" w:fill="auto"/>
                <w:vAlign w:val="center"/>
              </w:tcPr>
            </w:tcPrChange>
          </w:tcPr>
          <w:p w:rsidR="003F7486" w:rsidRDefault="003F7486" w:rsidP="003F7486">
            <w:pPr>
              <w:widowControl/>
              <w:spacing w:line="240" w:lineRule="auto"/>
              <w:ind w:firstLineChars="0" w:firstLine="0"/>
              <w:jc w:val="left"/>
              <w:rPr>
                <w:ins w:id="2170" w:author="cuiqingsong" w:date="2017-07-18T20:46:00Z"/>
                <w:rFonts w:asciiTheme="minorEastAsia" w:hAnsiTheme="minorEastAsia" w:cs="宋体"/>
                <w:color w:val="000000" w:themeColor="text1"/>
                <w:kern w:val="0"/>
                <w:sz w:val="20"/>
                <w:szCs w:val="20"/>
              </w:rPr>
            </w:pPr>
            <w:ins w:id="2171" w:author="cuiqingsong" w:date="2017-07-28T16:31:00Z">
              <w:r>
                <w:rPr>
                  <w:rFonts w:asciiTheme="minorEastAsia" w:hAnsiTheme="minorEastAsia" w:cs="宋体" w:hint="eastAsia"/>
                  <w:color w:val="000000" w:themeColor="text1"/>
                  <w:kern w:val="0"/>
                  <w:sz w:val="20"/>
                  <w:szCs w:val="20"/>
                </w:rPr>
                <w:t>附加</w:t>
              </w:r>
            </w:ins>
            <w:ins w:id="2172" w:author="cuiqingsong" w:date="2017-07-18T20:47:00Z">
              <w:r>
                <w:rPr>
                  <w:rFonts w:asciiTheme="minorEastAsia" w:hAnsiTheme="minorEastAsia" w:cs="宋体" w:hint="eastAsia"/>
                  <w:color w:val="000000" w:themeColor="text1"/>
                  <w:kern w:val="0"/>
                  <w:sz w:val="20"/>
                  <w:szCs w:val="20"/>
                </w:rPr>
                <w:t>触发价格</w:t>
              </w:r>
            </w:ins>
          </w:p>
        </w:tc>
        <w:tc>
          <w:tcPr>
            <w:tcW w:w="798" w:type="dxa"/>
            <w:tcBorders>
              <w:top w:val="nil"/>
              <w:left w:val="nil"/>
              <w:bottom w:val="single" w:sz="4" w:space="0" w:color="auto"/>
              <w:right w:val="single" w:sz="4" w:space="0" w:color="auto"/>
            </w:tcBorders>
            <w:shd w:val="clear" w:color="auto" w:fill="auto"/>
            <w:tcPrChange w:id="2173" w:author="cuiqingsong" w:date="2017-07-18T20:48:00Z">
              <w:tcPr>
                <w:tcW w:w="798" w:type="dxa"/>
                <w:gridSpan w:val="2"/>
                <w:tcBorders>
                  <w:top w:val="nil"/>
                  <w:left w:val="nil"/>
                  <w:bottom w:val="single" w:sz="4" w:space="0" w:color="auto"/>
                  <w:right w:val="single" w:sz="4" w:space="0" w:color="auto"/>
                </w:tcBorders>
                <w:shd w:val="clear" w:color="auto" w:fill="auto"/>
                <w:vAlign w:val="center"/>
              </w:tcPr>
            </w:tcPrChange>
          </w:tcPr>
          <w:p w:rsidR="003F7486" w:rsidRDefault="003F7486" w:rsidP="003F7486">
            <w:pPr>
              <w:widowControl/>
              <w:spacing w:line="240" w:lineRule="auto"/>
              <w:ind w:firstLineChars="0" w:firstLine="0"/>
              <w:jc w:val="left"/>
              <w:rPr>
                <w:ins w:id="2174" w:author="cuiqingsong" w:date="2017-07-18T20:46:00Z"/>
                <w:rFonts w:asciiTheme="minorEastAsia" w:hAnsiTheme="minorEastAsia" w:cs="宋体"/>
                <w:color w:val="000000" w:themeColor="text1"/>
                <w:kern w:val="0"/>
                <w:sz w:val="20"/>
                <w:szCs w:val="20"/>
              </w:rPr>
            </w:pPr>
            <w:ins w:id="2175" w:author="cuiqingsong" w:date="2017-07-25T13:55:00Z">
              <w:r>
                <w:rPr>
                  <w:rFonts w:asciiTheme="minorEastAsia" w:hAnsiTheme="minorEastAsia" w:cs="宋体"/>
                  <w:color w:val="000000" w:themeColor="text1"/>
                  <w:kern w:val="0"/>
                  <w:sz w:val="20"/>
                  <w:szCs w:val="20"/>
                </w:rPr>
                <w:t>C</w:t>
              </w:r>
            </w:ins>
          </w:p>
        </w:tc>
        <w:tc>
          <w:tcPr>
            <w:tcW w:w="3540" w:type="dxa"/>
            <w:tcBorders>
              <w:top w:val="nil"/>
              <w:left w:val="nil"/>
              <w:bottom w:val="single" w:sz="4" w:space="0" w:color="auto"/>
              <w:right w:val="single" w:sz="4" w:space="0" w:color="auto"/>
            </w:tcBorders>
            <w:shd w:val="clear" w:color="auto" w:fill="auto"/>
            <w:vAlign w:val="center"/>
            <w:tcPrChange w:id="2176" w:author="cuiqingsong" w:date="2017-07-18T20:48:00Z">
              <w:tcPr>
                <w:tcW w:w="3540" w:type="dxa"/>
                <w:gridSpan w:val="2"/>
                <w:tcBorders>
                  <w:top w:val="nil"/>
                  <w:left w:val="nil"/>
                  <w:bottom w:val="single" w:sz="4" w:space="0" w:color="auto"/>
                  <w:right w:val="single" w:sz="4" w:space="0" w:color="auto"/>
                </w:tcBorders>
                <w:shd w:val="clear" w:color="auto" w:fill="auto"/>
                <w:vAlign w:val="center"/>
              </w:tcPr>
            </w:tcPrChange>
          </w:tcPr>
          <w:p w:rsidR="003F7486" w:rsidRDefault="003F7486" w:rsidP="003F7486">
            <w:pPr>
              <w:widowControl/>
              <w:spacing w:line="240" w:lineRule="auto"/>
              <w:ind w:firstLineChars="0" w:firstLine="0"/>
              <w:jc w:val="left"/>
              <w:rPr>
                <w:ins w:id="2177" w:author="cuiqingsong" w:date="2017-07-18T20:46:00Z"/>
                <w:rFonts w:asciiTheme="minorEastAsia" w:hAnsiTheme="minorEastAsia" w:cs="宋体"/>
                <w:color w:val="000000" w:themeColor="text1"/>
                <w:kern w:val="0"/>
                <w:sz w:val="20"/>
                <w:szCs w:val="20"/>
              </w:rPr>
            </w:pPr>
            <w:ins w:id="2178" w:author="cuiqingsong" w:date="2017-09-27T11:10:00Z">
              <w:r>
                <w:rPr>
                  <w:rFonts w:asciiTheme="minorEastAsia" w:hAnsiTheme="minorEastAsia" w:cs="宋体" w:hint="eastAsia"/>
                  <w:color w:val="000000" w:themeColor="text1"/>
                  <w:kern w:val="0"/>
                  <w:sz w:val="20"/>
                  <w:szCs w:val="20"/>
                </w:rPr>
                <w:t>附加价格条件时必传</w:t>
              </w:r>
            </w:ins>
          </w:p>
        </w:tc>
      </w:tr>
      <w:tr w:rsidR="003F7486" w:rsidTr="002B3E5A">
        <w:tblPrEx>
          <w:tblW w:w="8528" w:type="dxa"/>
          <w:tblInd w:w="103" w:type="dxa"/>
          <w:tblLayout w:type="fixed"/>
          <w:tblPrExChange w:id="2179" w:author="cuiqingsong" w:date="2017-07-18T20:48:00Z">
            <w:tblPrEx>
              <w:tblW w:w="8533" w:type="dxa"/>
              <w:tblInd w:w="103" w:type="dxa"/>
              <w:tblLayout w:type="fixed"/>
            </w:tblPrEx>
          </w:tblPrExChange>
        </w:tblPrEx>
        <w:trPr>
          <w:trHeight w:val="270"/>
          <w:ins w:id="2180" w:author="cuiqingsong" w:date="2017-07-18T20:46:00Z"/>
          <w:trPrChange w:id="2181" w:author="cuiqingsong" w:date="2017-07-18T20:48:00Z">
            <w:trPr>
              <w:gridAfter w:val="0"/>
              <w:wAfter w:w="5" w:type="dxa"/>
              <w:trHeight w:val="270"/>
            </w:trPr>
          </w:trPrChange>
        </w:trPr>
        <w:tc>
          <w:tcPr>
            <w:tcW w:w="798" w:type="dxa"/>
            <w:tcBorders>
              <w:top w:val="nil"/>
              <w:left w:val="single" w:sz="4" w:space="0" w:color="auto"/>
              <w:bottom w:val="single" w:sz="4" w:space="0" w:color="auto"/>
              <w:right w:val="single" w:sz="4" w:space="0" w:color="auto"/>
            </w:tcBorders>
            <w:shd w:val="clear" w:color="auto" w:fill="auto"/>
            <w:vAlign w:val="center"/>
            <w:tcPrChange w:id="2182" w:author="cuiqingsong" w:date="2017-07-18T20:48:00Z">
              <w:tcPr>
                <w:tcW w:w="798" w:type="dxa"/>
                <w:gridSpan w:val="2"/>
                <w:tcBorders>
                  <w:top w:val="nil"/>
                  <w:left w:val="single" w:sz="4" w:space="0" w:color="auto"/>
                  <w:bottom w:val="single" w:sz="4" w:space="0" w:color="auto"/>
                  <w:right w:val="single" w:sz="4" w:space="0" w:color="auto"/>
                </w:tcBorders>
                <w:shd w:val="clear" w:color="auto" w:fill="auto"/>
                <w:vAlign w:val="center"/>
              </w:tcPr>
            </w:tcPrChange>
          </w:tcPr>
          <w:p w:rsidR="003F7486" w:rsidRDefault="003F7486" w:rsidP="003F7486">
            <w:pPr>
              <w:widowControl/>
              <w:spacing w:line="240" w:lineRule="auto"/>
              <w:ind w:firstLineChars="0" w:firstLine="0"/>
              <w:jc w:val="left"/>
              <w:rPr>
                <w:ins w:id="2183" w:author="cuiqingsong" w:date="2017-07-18T20:46:00Z"/>
                <w:rFonts w:asciiTheme="minorEastAsia" w:hAnsiTheme="minorEastAsia" w:cs="宋体"/>
                <w:color w:val="000000" w:themeColor="text1"/>
                <w:kern w:val="0"/>
                <w:sz w:val="20"/>
                <w:szCs w:val="20"/>
              </w:rPr>
            </w:pPr>
            <w:ins w:id="2184" w:author="cuiqingsong" w:date="2017-07-20T17:18:00Z">
              <w:r>
                <w:rPr>
                  <w:rFonts w:asciiTheme="minorEastAsia" w:hAnsiTheme="minorEastAsia" w:cs="宋体" w:hint="eastAsia"/>
                  <w:color w:val="000000" w:themeColor="text1"/>
                  <w:kern w:val="0"/>
                  <w:sz w:val="20"/>
                  <w:szCs w:val="20"/>
                </w:rPr>
                <w:t>O</w:t>
              </w:r>
            </w:ins>
            <w:ins w:id="2185" w:author="cuiqingsong" w:date="2017-08-25T11:22:00Z">
              <w:r>
                <w:rPr>
                  <w:rFonts w:asciiTheme="minorEastAsia" w:hAnsiTheme="minorEastAsia" w:cs="宋体"/>
                  <w:color w:val="000000" w:themeColor="text1"/>
                  <w:kern w:val="0"/>
                  <w:sz w:val="20"/>
                  <w:szCs w:val="20"/>
                </w:rPr>
                <w:t>29</w:t>
              </w:r>
            </w:ins>
          </w:p>
        </w:tc>
        <w:tc>
          <w:tcPr>
            <w:tcW w:w="1796" w:type="dxa"/>
            <w:tcBorders>
              <w:top w:val="nil"/>
              <w:left w:val="nil"/>
              <w:bottom w:val="single" w:sz="4" w:space="0" w:color="auto"/>
              <w:right w:val="single" w:sz="4" w:space="0" w:color="auto"/>
            </w:tcBorders>
            <w:shd w:val="clear" w:color="auto" w:fill="auto"/>
            <w:vAlign w:val="center"/>
            <w:tcPrChange w:id="2186" w:author="cuiqingsong" w:date="2017-07-18T20:48:00Z">
              <w:tcPr>
                <w:tcW w:w="1796" w:type="dxa"/>
                <w:gridSpan w:val="2"/>
                <w:tcBorders>
                  <w:top w:val="nil"/>
                  <w:left w:val="nil"/>
                  <w:bottom w:val="single" w:sz="4" w:space="0" w:color="auto"/>
                  <w:right w:val="single" w:sz="4" w:space="0" w:color="auto"/>
                </w:tcBorders>
                <w:shd w:val="clear" w:color="auto" w:fill="auto"/>
                <w:vAlign w:val="center"/>
              </w:tcPr>
            </w:tcPrChange>
          </w:tcPr>
          <w:p w:rsidR="003F7486" w:rsidRDefault="003F7486" w:rsidP="003F7486">
            <w:pPr>
              <w:widowControl/>
              <w:spacing w:line="240" w:lineRule="auto"/>
              <w:ind w:firstLineChars="0" w:firstLine="0"/>
              <w:jc w:val="left"/>
              <w:rPr>
                <w:ins w:id="2187" w:author="cuiqingsong" w:date="2017-07-18T20:46:00Z"/>
                <w:rFonts w:asciiTheme="minorEastAsia" w:hAnsiTheme="minorEastAsia" w:cs="宋体"/>
                <w:color w:val="000000" w:themeColor="text1"/>
                <w:kern w:val="0"/>
                <w:sz w:val="20"/>
                <w:szCs w:val="20"/>
              </w:rPr>
            </w:pPr>
            <w:ins w:id="2188" w:author="cuiqingsong" w:date="2017-07-18T20:47:00Z">
              <w:r>
                <w:rPr>
                  <w:rFonts w:asciiTheme="minorEastAsia" w:hAnsiTheme="minorEastAsia" w:cs="宋体"/>
                  <w:color w:val="000000" w:themeColor="text1"/>
                  <w:kern w:val="0"/>
                  <w:sz w:val="20"/>
                  <w:szCs w:val="20"/>
                </w:rPr>
                <w:t>timeLimit</w:t>
              </w:r>
            </w:ins>
          </w:p>
        </w:tc>
        <w:tc>
          <w:tcPr>
            <w:tcW w:w="1596" w:type="dxa"/>
            <w:tcBorders>
              <w:top w:val="nil"/>
              <w:left w:val="nil"/>
              <w:bottom w:val="single" w:sz="4" w:space="0" w:color="auto"/>
              <w:right w:val="single" w:sz="4" w:space="0" w:color="auto"/>
            </w:tcBorders>
            <w:shd w:val="clear" w:color="auto" w:fill="auto"/>
            <w:vAlign w:val="center"/>
            <w:tcPrChange w:id="2189" w:author="cuiqingsong" w:date="2017-07-18T20:48:00Z">
              <w:tcPr>
                <w:tcW w:w="1596" w:type="dxa"/>
                <w:gridSpan w:val="2"/>
                <w:tcBorders>
                  <w:top w:val="nil"/>
                  <w:left w:val="nil"/>
                  <w:bottom w:val="single" w:sz="4" w:space="0" w:color="auto"/>
                  <w:right w:val="single" w:sz="4" w:space="0" w:color="auto"/>
                </w:tcBorders>
                <w:shd w:val="clear" w:color="auto" w:fill="auto"/>
                <w:vAlign w:val="center"/>
              </w:tcPr>
            </w:tcPrChange>
          </w:tcPr>
          <w:p w:rsidR="003F7486" w:rsidRDefault="003F7486" w:rsidP="003F7486">
            <w:pPr>
              <w:widowControl/>
              <w:spacing w:line="240" w:lineRule="auto"/>
              <w:ind w:firstLineChars="0" w:firstLine="0"/>
              <w:jc w:val="left"/>
              <w:rPr>
                <w:ins w:id="2190" w:author="cuiqingsong" w:date="2017-07-18T20:46:00Z"/>
                <w:rFonts w:asciiTheme="minorEastAsia" w:hAnsiTheme="minorEastAsia" w:cs="宋体"/>
                <w:color w:val="000000" w:themeColor="text1"/>
                <w:kern w:val="0"/>
                <w:sz w:val="20"/>
                <w:szCs w:val="20"/>
              </w:rPr>
            </w:pPr>
            <w:ins w:id="2191" w:author="cuiqingsong" w:date="2017-07-18T20:47:00Z">
              <w:r>
                <w:rPr>
                  <w:rFonts w:asciiTheme="minorEastAsia" w:hAnsiTheme="minorEastAsia" w:cs="宋体" w:hint="eastAsia"/>
                  <w:color w:val="000000" w:themeColor="text1"/>
                  <w:kern w:val="0"/>
                  <w:sz w:val="20"/>
                  <w:szCs w:val="20"/>
                </w:rPr>
                <w:t>有效期限</w:t>
              </w:r>
            </w:ins>
          </w:p>
        </w:tc>
        <w:tc>
          <w:tcPr>
            <w:tcW w:w="798" w:type="dxa"/>
            <w:tcBorders>
              <w:top w:val="nil"/>
              <w:left w:val="nil"/>
              <w:bottom w:val="single" w:sz="4" w:space="0" w:color="auto"/>
              <w:right w:val="single" w:sz="4" w:space="0" w:color="auto"/>
            </w:tcBorders>
            <w:shd w:val="clear" w:color="auto" w:fill="auto"/>
            <w:tcPrChange w:id="2192" w:author="cuiqingsong" w:date="2017-07-18T20:48:00Z">
              <w:tcPr>
                <w:tcW w:w="798" w:type="dxa"/>
                <w:gridSpan w:val="2"/>
                <w:tcBorders>
                  <w:top w:val="nil"/>
                  <w:left w:val="nil"/>
                  <w:bottom w:val="single" w:sz="4" w:space="0" w:color="auto"/>
                  <w:right w:val="single" w:sz="4" w:space="0" w:color="auto"/>
                </w:tcBorders>
                <w:shd w:val="clear" w:color="auto" w:fill="auto"/>
                <w:vAlign w:val="center"/>
              </w:tcPr>
            </w:tcPrChange>
          </w:tcPr>
          <w:p w:rsidR="003F7486" w:rsidRDefault="003F7486" w:rsidP="003F7486">
            <w:pPr>
              <w:widowControl/>
              <w:spacing w:line="240" w:lineRule="auto"/>
              <w:ind w:firstLineChars="0" w:firstLine="0"/>
              <w:jc w:val="left"/>
              <w:rPr>
                <w:ins w:id="2193" w:author="cuiqingsong" w:date="2017-07-18T20:46:00Z"/>
                <w:rFonts w:asciiTheme="minorEastAsia" w:hAnsiTheme="minorEastAsia" w:cs="宋体"/>
                <w:color w:val="000000" w:themeColor="text1"/>
                <w:kern w:val="0"/>
                <w:sz w:val="20"/>
                <w:szCs w:val="20"/>
              </w:rPr>
            </w:pPr>
            <w:ins w:id="2194" w:author="cuiqingsong" w:date="2017-07-18T20:48:00Z">
              <w:r>
                <w:rPr>
                  <w:rFonts w:asciiTheme="minorEastAsia" w:hAnsiTheme="minorEastAsia" w:cs="宋体"/>
                  <w:color w:val="000000" w:themeColor="text1"/>
                  <w:kern w:val="0"/>
                  <w:sz w:val="20"/>
                  <w:szCs w:val="20"/>
                </w:rPr>
                <w:t>M</w:t>
              </w:r>
            </w:ins>
          </w:p>
        </w:tc>
        <w:tc>
          <w:tcPr>
            <w:tcW w:w="3540" w:type="dxa"/>
            <w:tcBorders>
              <w:top w:val="nil"/>
              <w:left w:val="nil"/>
              <w:bottom w:val="single" w:sz="4" w:space="0" w:color="auto"/>
              <w:right w:val="single" w:sz="4" w:space="0" w:color="auto"/>
            </w:tcBorders>
            <w:shd w:val="clear" w:color="auto" w:fill="auto"/>
            <w:vAlign w:val="center"/>
            <w:tcPrChange w:id="2195" w:author="cuiqingsong" w:date="2017-07-18T20:48:00Z">
              <w:tcPr>
                <w:tcW w:w="3540" w:type="dxa"/>
                <w:gridSpan w:val="2"/>
                <w:tcBorders>
                  <w:top w:val="nil"/>
                  <w:left w:val="nil"/>
                  <w:bottom w:val="single" w:sz="4" w:space="0" w:color="auto"/>
                  <w:right w:val="single" w:sz="4" w:space="0" w:color="auto"/>
                </w:tcBorders>
                <w:shd w:val="clear" w:color="auto" w:fill="auto"/>
                <w:vAlign w:val="center"/>
              </w:tcPr>
            </w:tcPrChange>
          </w:tcPr>
          <w:p w:rsidR="003F7486" w:rsidRDefault="003F7486" w:rsidP="003F7486">
            <w:pPr>
              <w:widowControl/>
              <w:spacing w:line="240" w:lineRule="auto"/>
              <w:ind w:firstLineChars="0" w:firstLine="0"/>
              <w:jc w:val="left"/>
              <w:rPr>
                <w:ins w:id="2196" w:author="cuiqingsong" w:date="2017-07-18T20:46:00Z"/>
                <w:rFonts w:asciiTheme="minorEastAsia" w:hAnsiTheme="minorEastAsia" w:cs="宋体"/>
                <w:color w:val="000000" w:themeColor="text1"/>
                <w:kern w:val="0"/>
                <w:sz w:val="20"/>
                <w:szCs w:val="20"/>
              </w:rPr>
            </w:pPr>
          </w:p>
        </w:tc>
      </w:tr>
      <w:tr w:rsidR="003F7486" w:rsidTr="002B3E5A">
        <w:tblPrEx>
          <w:tblW w:w="8528" w:type="dxa"/>
          <w:tblInd w:w="103" w:type="dxa"/>
          <w:tblLayout w:type="fixed"/>
          <w:tblPrExChange w:id="2197" w:author="cuiqingsong" w:date="2017-07-28T16:32:00Z">
            <w:tblPrEx>
              <w:tblW w:w="8533" w:type="dxa"/>
              <w:tblInd w:w="103" w:type="dxa"/>
              <w:tblLayout w:type="fixed"/>
            </w:tblPrEx>
          </w:tblPrExChange>
        </w:tblPrEx>
        <w:trPr>
          <w:trHeight w:val="270"/>
          <w:ins w:id="2198" w:author="cuiqingsong" w:date="2017-07-28T16:32:00Z"/>
          <w:trPrChange w:id="2199" w:author="cuiqingsong" w:date="2017-07-28T16:32:00Z">
            <w:trPr>
              <w:gridBefore w:val="1"/>
              <w:wBefore w:w="5" w:type="dxa"/>
              <w:trHeight w:val="270"/>
            </w:trPr>
          </w:trPrChange>
        </w:trPr>
        <w:tc>
          <w:tcPr>
            <w:tcW w:w="798" w:type="dxa"/>
            <w:tcBorders>
              <w:top w:val="nil"/>
              <w:left w:val="single" w:sz="4" w:space="0" w:color="auto"/>
              <w:bottom w:val="single" w:sz="4" w:space="0" w:color="auto"/>
              <w:right w:val="single" w:sz="4" w:space="0" w:color="auto"/>
            </w:tcBorders>
            <w:shd w:val="clear" w:color="auto" w:fill="auto"/>
            <w:vAlign w:val="center"/>
            <w:tcPrChange w:id="2200" w:author="cuiqingsong" w:date="2017-07-28T16:32:00Z">
              <w:tcPr>
                <w:tcW w:w="798" w:type="dxa"/>
                <w:gridSpan w:val="2"/>
                <w:tcBorders>
                  <w:top w:val="nil"/>
                  <w:left w:val="single" w:sz="4" w:space="0" w:color="auto"/>
                  <w:bottom w:val="single" w:sz="4" w:space="0" w:color="auto"/>
                  <w:right w:val="single" w:sz="4" w:space="0" w:color="auto"/>
                </w:tcBorders>
                <w:shd w:val="clear" w:color="auto" w:fill="auto"/>
                <w:vAlign w:val="center"/>
              </w:tcPr>
            </w:tcPrChange>
          </w:tcPr>
          <w:p w:rsidR="003F7486" w:rsidRDefault="003F7486" w:rsidP="003F7486">
            <w:pPr>
              <w:widowControl/>
              <w:spacing w:line="240" w:lineRule="auto"/>
              <w:ind w:firstLineChars="0" w:firstLine="0"/>
              <w:jc w:val="left"/>
              <w:rPr>
                <w:ins w:id="2201" w:author="cuiqingsong" w:date="2017-07-28T16:32:00Z"/>
                <w:rFonts w:asciiTheme="minorEastAsia" w:hAnsiTheme="minorEastAsia" w:cs="宋体"/>
                <w:color w:val="000000" w:themeColor="text1"/>
                <w:kern w:val="0"/>
                <w:sz w:val="20"/>
                <w:szCs w:val="20"/>
              </w:rPr>
            </w:pPr>
            <w:ins w:id="2202" w:author="cuiqingsong" w:date="2017-07-28T16:32:00Z">
              <w:r>
                <w:rPr>
                  <w:rFonts w:asciiTheme="minorEastAsia" w:hAnsiTheme="minorEastAsia" w:cs="宋体" w:hint="eastAsia"/>
                  <w:color w:val="000000" w:themeColor="text1"/>
                  <w:kern w:val="0"/>
                  <w:sz w:val="20"/>
                  <w:szCs w:val="20"/>
                </w:rPr>
                <w:t>O</w:t>
              </w:r>
            </w:ins>
            <w:ins w:id="2203" w:author="cuiqingsong" w:date="2017-08-25T11:21:00Z">
              <w:r>
                <w:rPr>
                  <w:rFonts w:asciiTheme="minorEastAsia" w:hAnsiTheme="minorEastAsia" w:cs="宋体"/>
                  <w:color w:val="000000" w:themeColor="text1"/>
                  <w:kern w:val="0"/>
                  <w:sz w:val="20"/>
                  <w:szCs w:val="20"/>
                </w:rPr>
                <w:t>28</w:t>
              </w:r>
            </w:ins>
          </w:p>
        </w:tc>
        <w:tc>
          <w:tcPr>
            <w:tcW w:w="1796" w:type="dxa"/>
            <w:tcBorders>
              <w:top w:val="nil"/>
              <w:left w:val="nil"/>
              <w:bottom w:val="single" w:sz="4" w:space="0" w:color="auto"/>
              <w:right w:val="single" w:sz="4" w:space="0" w:color="auto"/>
            </w:tcBorders>
            <w:shd w:val="clear" w:color="auto" w:fill="auto"/>
            <w:vAlign w:val="center"/>
            <w:tcPrChange w:id="2204" w:author="cuiqingsong" w:date="2017-07-28T16:32:00Z">
              <w:tcPr>
                <w:tcW w:w="1796" w:type="dxa"/>
                <w:gridSpan w:val="2"/>
                <w:tcBorders>
                  <w:top w:val="nil"/>
                  <w:left w:val="nil"/>
                  <w:bottom w:val="single" w:sz="4" w:space="0" w:color="auto"/>
                  <w:right w:val="single" w:sz="4" w:space="0" w:color="auto"/>
                </w:tcBorders>
                <w:shd w:val="clear" w:color="auto" w:fill="auto"/>
                <w:vAlign w:val="center"/>
              </w:tcPr>
            </w:tcPrChange>
          </w:tcPr>
          <w:p w:rsidR="003F7486" w:rsidRDefault="003F7486" w:rsidP="003F7486">
            <w:pPr>
              <w:widowControl/>
              <w:spacing w:line="240" w:lineRule="auto"/>
              <w:ind w:firstLineChars="0" w:firstLine="0"/>
              <w:jc w:val="left"/>
              <w:rPr>
                <w:ins w:id="2205" w:author="cuiqingsong" w:date="2017-07-28T16:32:00Z"/>
                <w:rFonts w:asciiTheme="minorEastAsia" w:hAnsiTheme="minorEastAsia" w:cs="宋体"/>
                <w:color w:val="000000" w:themeColor="text1"/>
                <w:kern w:val="0"/>
                <w:sz w:val="20"/>
                <w:szCs w:val="20"/>
              </w:rPr>
            </w:pPr>
            <w:ins w:id="2206" w:author="cuiqingsong" w:date="2017-08-23T19:52:00Z">
              <w:r w:rsidRPr="00F32640">
                <w:rPr>
                  <w:rFonts w:asciiTheme="minorEastAsia" w:hAnsiTheme="minorEastAsia" w:cs="宋体"/>
                  <w:color w:val="000000" w:themeColor="text1"/>
                  <w:kern w:val="0"/>
                  <w:sz w:val="20"/>
                  <w:szCs w:val="20"/>
                </w:rPr>
                <w:t>effectOrderStatus</w:t>
              </w:r>
            </w:ins>
          </w:p>
        </w:tc>
        <w:tc>
          <w:tcPr>
            <w:tcW w:w="1596" w:type="dxa"/>
            <w:tcBorders>
              <w:top w:val="nil"/>
              <w:left w:val="nil"/>
              <w:bottom w:val="single" w:sz="4" w:space="0" w:color="auto"/>
              <w:right w:val="single" w:sz="4" w:space="0" w:color="auto"/>
            </w:tcBorders>
            <w:shd w:val="clear" w:color="auto" w:fill="auto"/>
            <w:vAlign w:val="center"/>
            <w:tcPrChange w:id="2207" w:author="cuiqingsong" w:date="2017-07-28T16:32:00Z">
              <w:tcPr>
                <w:tcW w:w="1596" w:type="dxa"/>
                <w:gridSpan w:val="2"/>
                <w:tcBorders>
                  <w:top w:val="nil"/>
                  <w:left w:val="nil"/>
                  <w:bottom w:val="single" w:sz="4" w:space="0" w:color="auto"/>
                  <w:right w:val="single" w:sz="4" w:space="0" w:color="auto"/>
                </w:tcBorders>
                <w:shd w:val="clear" w:color="auto" w:fill="auto"/>
                <w:vAlign w:val="center"/>
              </w:tcPr>
            </w:tcPrChange>
          </w:tcPr>
          <w:p w:rsidR="003F7486" w:rsidRDefault="003F7486" w:rsidP="003F7486">
            <w:pPr>
              <w:widowControl/>
              <w:spacing w:line="240" w:lineRule="auto"/>
              <w:ind w:firstLineChars="0" w:firstLine="0"/>
              <w:jc w:val="left"/>
              <w:rPr>
                <w:ins w:id="2208" w:author="cuiqingsong" w:date="2017-07-28T16:32:00Z"/>
                <w:rFonts w:asciiTheme="minorEastAsia" w:hAnsiTheme="minorEastAsia" w:cs="宋体"/>
                <w:color w:val="000000" w:themeColor="text1"/>
                <w:kern w:val="0"/>
                <w:sz w:val="20"/>
                <w:szCs w:val="20"/>
              </w:rPr>
            </w:pPr>
            <w:ins w:id="2209" w:author="cuiqingsong" w:date="2017-07-28T16:32:00Z">
              <w:r>
                <w:rPr>
                  <w:rFonts w:asciiTheme="minorEastAsia" w:hAnsiTheme="minorEastAsia" w:cs="宋体" w:hint="eastAsia"/>
                  <w:color w:val="000000" w:themeColor="text1"/>
                  <w:kern w:val="0"/>
                  <w:sz w:val="20"/>
                  <w:szCs w:val="20"/>
                </w:rPr>
                <w:t>条件单状态</w:t>
              </w:r>
            </w:ins>
          </w:p>
        </w:tc>
        <w:tc>
          <w:tcPr>
            <w:tcW w:w="798" w:type="dxa"/>
            <w:tcBorders>
              <w:top w:val="nil"/>
              <w:left w:val="nil"/>
              <w:bottom w:val="single" w:sz="4" w:space="0" w:color="auto"/>
              <w:right w:val="single" w:sz="4" w:space="0" w:color="auto"/>
            </w:tcBorders>
            <w:shd w:val="clear" w:color="auto" w:fill="auto"/>
            <w:vAlign w:val="center"/>
            <w:tcPrChange w:id="2210" w:author="cuiqingsong" w:date="2017-07-28T16:32:00Z">
              <w:tcPr>
                <w:tcW w:w="798" w:type="dxa"/>
                <w:gridSpan w:val="2"/>
                <w:tcBorders>
                  <w:top w:val="nil"/>
                  <w:left w:val="nil"/>
                  <w:bottom w:val="single" w:sz="4" w:space="0" w:color="auto"/>
                  <w:right w:val="single" w:sz="4" w:space="0" w:color="auto"/>
                </w:tcBorders>
                <w:shd w:val="clear" w:color="auto" w:fill="auto"/>
              </w:tcPr>
            </w:tcPrChange>
          </w:tcPr>
          <w:p w:rsidR="003F7486" w:rsidRDefault="003F7486" w:rsidP="003F7486">
            <w:pPr>
              <w:widowControl/>
              <w:spacing w:line="240" w:lineRule="auto"/>
              <w:ind w:firstLineChars="0" w:firstLine="0"/>
              <w:jc w:val="left"/>
              <w:rPr>
                <w:ins w:id="2211" w:author="cuiqingsong" w:date="2017-07-28T16:32:00Z"/>
                <w:rFonts w:asciiTheme="minorEastAsia" w:hAnsiTheme="minorEastAsia" w:cs="宋体"/>
                <w:color w:val="000000" w:themeColor="text1"/>
                <w:kern w:val="0"/>
                <w:sz w:val="20"/>
                <w:szCs w:val="20"/>
              </w:rPr>
            </w:pPr>
            <w:ins w:id="2212" w:author="cuiqingsong" w:date="2017-07-28T16:32:00Z">
              <w:r>
                <w:rPr>
                  <w:rFonts w:asciiTheme="minorEastAsia" w:hAnsiTheme="minorEastAsia" w:cs="宋体" w:hint="eastAsia"/>
                  <w:color w:val="000000" w:themeColor="text1"/>
                  <w:kern w:val="0"/>
                  <w:sz w:val="20"/>
                  <w:szCs w:val="20"/>
                </w:rPr>
                <w:t>M</w:t>
              </w:r>
            </w:ins>
          </w:p>
        </w:tc>
        <w:tc>
          <w:tcPr>
            <w:tcW w:w="3540" w:type="dxa"/>
            <w:tcBorders>
              <w:top w:val="nil"/>
              <w:left w:val="nil"/>
              <w:bottom w:val="single" w:sz="4" w:space="0" w:color="auto"/>
              <w:right w:val="single" w:sz="4" w:space="0" w:color="auto"/>
            </w:tcBorders>
            <w:shd w:val="clear" w:color="auto" w:fill="auto"/>
            <w:vAlign w:val="center"/>
            <w:tcPrChange w:id="2213" w:author="cuiqingsong" w:date="2017-07-28T16:32:00Z">
              <w:tcPr>
                <w:tcW w:w="3540" w:type="dxa"/>
                <w:gridSpan w:val="2"/>
                <w:tcBorders>
                  <w:top w:val="nil"/>
                  <w:left w:val="nil"/>
                  <w:bottom w:val="single" w:sz="4" w:space="0" w:color="auto"/>
                  <w:right w:val="single" w:sz="4" w:space="0" w:color="auto"/>
                </w:tcBorders>
                <w:shd w:val="clear" w:color="auto" w:fill="auto"/>
                <w:vAlign w:val="center"/>
              </w:tcPr>
            </w:tcPrChange>
          </w:tcPr>
          <w:p w:rsidR="003F7486" w:rsidRDefault="003F7486" w:rsidP="003F7486">
            <w:pPr>
              <w:widowControl/>
              <w:spacing w:line="240" w:lineRule="auto"/>
              <w:ind w:firstLineChars="0" w:firstLine="0"/>
              <w:jc w:val="left"/>
              <w:rPr>
                <w:ins w:id="2214" w:author="cuiqingsong" w:date="2017-07-28T16:32:00Z"/>
                <w:rFonts w:asciiTheme="minorEastAsia" w:hAnsiTheme="minorEastAsia" w:cs="宋体"/>
                <w:color w:val="000000" w:themeColor="text1"/>
                <w:kern w:val="0"/>
                <w:sz w:val="20"/>
                <w:szCs w:val="20"/>
              </w:rPr>
            </w:pPr>
            <w:ins w:id="2215" w:author="cuiqingsong" w:date="2017-07-28T16:32:00Z">
              <w:r>
                <w:rPr>
                  <w:rFonts w:asciiTheme="minorEastAsia" w:hAnsiTheme="minorEastAsia" w:cs="宋体" w:hint="eastAsia"/>
                  <w:color w:val="000000"/>
                  <w:kern w:val="0"/>
                  <w:sz w:val="20"/>
                </w:rPr>
                <w:t>c-</w:t>
              </w:r>
            </w:ins>
            <w:ins w:id="2216" w:author="cuiqingsong" w:date="2017-09-27T11:10:00Z">
              <w:r>
                <w:rPr>
                  <w:rFonts w:asciiTheme="minorEastAsia" w:hAnsiTheme="minorEastAsia" w:cs="宋体" w:hint="eastAsia"/>
                  <w:color w:val="000000"/>
                  <w:kern w:val="0"/>
                  <w:sz w:val="20"/>
                </w:rPr>
                <w:t>委托成功</w:t>
              </w:r>
            </w:ins>
            <w:ins w:id="2217" w:author="cuiqingsong" w:date="2017-07-28T16:32:00Z">
              <w:r>
                <w:rPr>
                  <w:rFonts w:asciiTheme="minorEastAsia" w:hAnsiTheme="minorEastAsia" w:cs="宋体" w:hint="eastAsia"/>
                  <w:color w:val="000000"/>
                  <w:kern w:val="0"/>
                  <w:sz w:val="20"/>
                </w:rPr>
                <w:t>，f</w:t>
              </w:r>
              <w:r>
                <w:rPr>
                  <w:rFonts w:asciiTheme="minorEastAsia" w:hAnsiTheme="minorEastAsia" w:cs="宋体"/>
                  <w:color w:val="000000"/>
                  <w:kern w:val="0"/>
                  <w:sz w:val="20"/>
                </w:rPr>
                <w:t>-</w:t>
              </w:r>
            </w:ins>
            <w:ins w:id="2218" w:author="cuiqingsong" w:date="2017-09-27T11:11:00Z">
              <w:r>
                <w:rPr>
                  <w:rFonts w:asciiTheme="minorEastAsia" w:hAnsiTheme="minorEastAsia" w:cs="宋体" w:hint="eastAsia"/>
                  <w:color w:val="000000"/>
                  <w:kern w:val="0"/>
                  <w:sz w:val="20"/>
                </w:rPr>
                <w:t>委托</w:t>
              </w:r>
            </w:ins>
            <w:ins w:id="2219" w:author="cuiqingsong" w:date="2017-07-28T16:32:00Z">
              <w:r>
                <w:rPr>
                  <w:rFonts w:asciiTheme="minorEastAsia" w:hAnsiTheme="minorEastAsia" w:cs="宋体" w:hint="eastAsia"/>
                  <w:color w:val="000000"/>
                  <w:kern w:val="0"/>
                  <w:sz w:val="20"/>
                </w:rPr>
                <w:t>失败</w:t>
              </w:r>
            </w:ins>
          </w:p>
        </w:tc>
      </w:tr>
      <w:tr w:rsidR="003F7486">
        <w:trPr>
          <w:trHeight w:val="270"/>
          <w:ins w:id="2220" w:author="cuiqingsong" w:date="2017-07-28T16:32:00Z"/>
        </w:trPr>
        <w:tc>
          <w:tcPr>
            <w:tcW w:w="798" w:type="dxa"/>
            <w:tcBorders>
              <w:top w:val="nil"/>
              <w:left w:val="single" w:sz="4" w:space="0" w:color="auto"/>
              <w:bottom w:val="single" w:sz="4" w:space="0" w:color="auto"/>
              <w:right w:val="single" w:sz="4" w:space="0" w:color="auto"/>
            </w:tcBorders>
            <w:shd w:val="clear" w:color="auto" w:fill="auto"/>
            <w:vAlign w:val="center"/>
          </w:tcPr>
          <w:p w:rsidR="003F7486" w:rsidRDefault="003F7486" w:rsidP="003F7486">
            <w:pPr>
              <w:widowControl/>
              <w:spacing w:line="240" w:lineRule="auto"/>
              <w:ind w:firstLineChars="0" w:firstLine="0"/>
              <w:jc w:val="left"/>
              <w:rPr>
                <w:ins w:id="2221" w:author="cuiqingsong" w:date="2017-07-28T16:32:00Z"/>
                <w:rFonts w:asciiTheme="minorEastAsia" w:hAnsiTheme="minorEastAsia" w:cs="宋体"/>
                <w:color w:val="000000" w:themeColor="text1"/>
                <w:kern w:val="0"/>
                <w:sz w:val="20"/>
                <w:szCs w:val="20"/>
              </w:rPr>
            </w:pPr>
            <w:ins w:id="2222" w:author="cuiqingsong" w:date="2017-07-28T16:32:00Z">
              <w:r>
                <w:rPr>
                  <w:rFonts w:asciiTheme="minorEastAsia" w:hAnsiTheme="minorEastAsia" w:cs="宋体" w:hint="eastAsia"/>
                  <w:color w:val="000000" w:themeColor="text1"/>
                  <w:kern w:val="0"/>
                  <w:sz w:val="20"/>
                  <w:szCs w:val="20"/>
                </w:rPr>
                <w:t>B89</w:t>
              </w:r>
            </w:ins>
          </w:p>
        </w:tc>
        <w:tc>
          <w:tcPr>
            <w:tcW w:w="1796" w:type="dxa"/>
            <w:tcBorders>
              <w:top w:val="nil"/>
              <w:left w:val="nil"/>
              <w:bottom w:val="single" w:sz="4" w:space="0" w:color="auto"/>
              <w:right w:val="single" w:sz="4" w:space="0" w:color="auto"/>
            </w:tcBorders>
            <w:shd w:val="clear" w:color="auto" w:fill="auto"/>
            <w:vAlign w:val="center"/>
          </w:tcPr>
          <w:p w:rsidR="003F7486" w:rsidRDefault="003F7486" w:rsidP="003F7486">
            <w:pPr>
              <w:widowControl/>
              <w:spacing w:line="240" w:lineRule="auto"/>
              <w:ind w:firstLineChars="0" w:firstLine="0"/>
              <w:jc w:val="left"/>
              <w:rPr>
                <w:ins w:id="2223" w:author="cuiqingsong" w:date="2017-07-28T16:32:00Z"/>
                <w:rFonts w:asciiTheme="minorEastAsia" w:hAnsiTheme="minorEastAsia" w:cs="宋体"/>
                <w:color w:val="000000" w:themeColor="text1"/>
                <w:kern w:val="0"/>
                <w:sz w:val="20"/>
                <w:szCs w:val="20"/>
              </w:rPr>
            </w:pPr>
            <w:ins w:id="2224" w:author="cuiqingsong" w:date="2017-09-27T11:11:00Z">
              <w:r>
                <w:rPr>
                  <w:rFonts w:asciiTheme="minorEastAsia" w:hAnsiTheme="minorEastAsia" w:cs="宋体"/>
                  <w:color w:val="000000" w:themeColor="text1"/>
                  <w:kern w:val="0"/>
                  <w:sz w:val="20"/>
                  <w:szCs w:val="20"/>
                </w:rPr>
                <w:t>r</w:t>
              </w:r>
            </w:ins>
            <w:ins w:id="2225" w:author="cuiqingsong" w:date="2017-07-28T16:32:00Z">
              <w:r>
                <w:rPr>
                  <w:rFonts w:asciiTheme="minorEastAsia" w:hAnsiTheme="minorEastAsia" w:cs="宋体"/>
                  <w:color w:val="000000" w:themeColor="text1"/>
                  <w:kern w:val="0"/>
                  <w:sz w:val="20"/>
                  <w:szCs w:val="20"/>
                </w:rPr>
                <w:t>emark</w:t>
              </w:r>
            </w:ins>
          </w:p>
        </w:tc>
        <w:tc>
          <w:tcPr>
            <w:tcW w:w="1596" w:type="dxa"/>
            <w:tcBorders>
              <w:top w:val="nil"/>
              <w:left w:val="nil"/>
              <w:bottom w:val="single" w:sz="4" w:space="0" w:color="auto"/>
              <w:right w:val="single" w:sz="4" w:space="0" w:color="auto"/>
            </w:tcBorders>
            <w:shd w:val="clear" w:color="auto" w:fill="auto"/>
            <w:vAlign w:val="center"/>
          </w:tcPr>
          <w:p w:rsidR="003F7486" w:rsidRDefault="003F7486" w:rsidP="003F7486">
            <w:pPr>
              <w:widowControl/>
              <w:spacing w:line="240" w:lineRule="auto"/>
              <w:ind w:firstLineChars="0" w:firstLine="0"/>
              <w:jc w:val="left"/>
              <w:rPr>
                <w:ins w:id="2226" w:author="cuiqingsong" w:date="2017-07-28T16:32:00Z"/>
                <w:rFonts w:asciiTheme="minorEastAsia" w:hAnsiTheme="minorEastAsia" w:cs="宋体"/>
                <w:color w:val="000000" w:themeColor="text1"/>
                <w:kern w:val="0"/>
                <w:sz w:val="20"/>
                <w:szCs w:val="20"/>
              </w:rPr>
            </w:pPr>
            <w:ins w:id="2227" w:author="cuiqingsong" w:date="2017-07-28T16:32:00Z">
              <w:r>
                <w:rPr>
                  <w:rFonts w:asciiTheme="minorEastAsia" w:hAnsiTheme="minorEastAsia" w:cs="宋体" w:hint="eastAsia"/>
                  <w:color w:val="000000" w:themeColor="text1"/>
                  <w:kern w:val="0"/>
                  <w:sz w:val="20"/>
                  <w:szCs w:val="20"/>
                </w:rPr>
                <w:t>备注</w:t>
              </w:r>
            </w:ins>
          </w:p>
        </w:tc>
        <w:tc>
          <w:tcPr>
            <w:tcW w:w="798" w:type="dxa"/>
            <w:tcBorders>
              <w:top w:val="nil"/>
              <w:left w:val="nil"/>
              <w:bottom w:val="single" w:sz="4" w:space="0" w:color="auto"/>
              <w:right w:val="single" w:sz="4" w:space="0" w:color="auto"/>
            </w:tcBorders>
            <w:shd w:val="clear" w:color="auto" w:fill="auto"/>
            <w:vAlign w:val="center"/>
          </w:tcPr>
          <w:p w:rsidR="003F7486" w:rsidRDefault="003F7486" w:rsidP="003F7486">
            <w:pPr>
              <w:widowControl/>
              <w:spacing w:line="240" w:lineRule="auto"/>
              <w:ind w:firstLineChars="0" w:firstLine="0"/>
              <w:jc w:val="left"/>
              <w:rPr>
                <w:ins w:id="2228" w:author="cuiqingsong" w:date="2017-07-28T16:32:00Z"/>
                <w:rFonts w:asciiTheme="minorEastAsia" w:hAnsiTheme="minorEastAsia" w:cs="宋体"/>
                <w:color w:val="000000" w:themeColor="text1"/>
                <w:kern w:val="0"/>
                <w:sz w:val="20"/>
                <w:szCs w:val="20"/>
              </w:rPr>
            </w:pPr>
            <w:ins w:id="2229" w:author="cuiqingsong" w:date="2017-07-28T16:32:00Z">
              <w:r>
                <w:rPr>
                  <w:rFonts w:asciiTheme="minorEastAsia" w:hAnsiTheme="minorEastAsia" w:cs="宋体"/>
                  <w:color w:val="000000" w:themeColor="text1"/>
                  <w:kern w:val="0"/>
                  <w:sz w:val="20"/>
                  <w:szCs w:val="20"/>
                </w:rPr>
                <w:t>C</w:t>
              </w:r>
            </w:ins>
          </w:p>
        </w:tc>
        <w:tc>
          <w:tcPr>
            <w:tcW w:w="3540" w:type="dxa"/>
            <w:tcBorders>
              <w:top w:val="nil"/>
              <w:left w:val="nil"/>
              <w:bottom w:val="single" w:sz="4" w:space="0" w:color="auto"/>
              <w:right w:val="single" w:sz="4" w:space="0" w:color="auto"/>
            </w:tcBorders>
            <w:shd w:val="clear" w:color="auto" w:fill="auto"/>
            <w:vAlign w:val="center"/>
          </w:tcPr>
          <w:p w:rsidR="003F7486" w:rsidRDefault="003F7486" w:rsidP="003F7486">
            <w:pPr>
              <w:widowControl/>
              <w:spacing w:line="240" w:lineRule="auto"/>
              <w:ind w:firstLineChars="0" w:firstLine="0"/>
              <w:jc w:val="left"/>
              <w:rPr>
                <w:ins w:id="2230" w:author="cuiqingsong" w:date="2017-07-28T16:32:00Z"/>
                <w:rFonts w:asciiTheme="minorEastAsia" w:hAnsiTheme="minorEastAsia" w:cs="宋体"/>
                <w:color w:val="000000"/>
                <w:kern w:val="0"/>
                <w:sz w:val="20"/>
              </w:rPr>
            </w:pPr>
            <w:ins w:id="2231" w:author="cuiqingsong" w:date="2017-09-27T11:11:00Z">
              <w:r>
                <w:rPr>
                  <w:rFonts w:asciiTheme="minorEastAsia" w:hAnsiTheme="minorEastAsia" w:cs="宋体" w:hint="eastAsia"/>
                  <w:color w:val="000000" w:themeColor="text1"/>
                  <w:kern w:val="0"/>
                  <w:sz w:val="20"/>
                  <w:szCs w:val="20"/>
                </w:rPr>
                <w:t>委托</w:t>
              </w:r>
            </w:ins>
            <w:ins w:id="2232" w:author="cuiqingsong" w:date="2017-07-28T16:32:00Z">
              <w:r>
                <w:rPr>
                  <w:rFonts w:asciiTheme="minorEastAsia" w:hAnsiTheme="minorEastAsia" w:cs="宋体" w:hint="eastAsia"/>
                  <w:color w:val="000000" w:themeColor="text1"/>
                  <w:kern w:val="0"/>
                  <w:sz w:val="20"/>
                  <w:szCs w:val="20"/>
                </w:rPr>
                <w:t>失败时返回。说明条件单触发失败的原因</w:t>
              </w:r>
            </w:ins>
            <w:ins w:id="2233" w:author="cuiqingsong" w:date="2017-09-27T11:11:00Z">
              <w:r>
                <w:rPr>
                  <w:rFonts w:asciiTheme="minorEastAsia" w:hAnsiTheme="minorEastAsia" w:cs="宋体" w:hint="eastAsia"/>
                  <w:color w:val="000000" w:themeColor="text1"/>
                  <w:kern w:val="0"/>
                  <w:sz w:val="20"/>
                  <w:szCs w:val="20"/>
                </w:rPr>
                <w:t>，比如资金不足、持仓不足等</w:t>
              </w:r>
            </w:ins>
          </w:p>
        </w:tc>
      </w:tr>
      <w:tr w:rsidR="003F7486">
        <w:trPr>
          <w:trHeight w:val="270"/>
          <w:ins w:id="2234" w:author="cuiqingsong" w:date="2017-07-17T19:00:00Z"/>
        </w:trPr>
        <w:tc>
          <w:tcPr>
            <w:tcW w:w="798" w:type="dxa"/>
            <w:tcBorders>
              <w:top w:val="nil"/>
              <w:left w:val="single" w:sz="4" w:space="0" w:color="auto"/>
              <w:bottom w:val="single" w:sz="4" w:space="0" w:color="auto"/>
              <w:right w:val="single" w:sz="4" w:space="0" w:color="auto"/>
            </w:tcBorders>
            <w:shd w:val="clear" w:color="auto" w:fill="auto"/>
            <w:vAlign w:val="center"/>
          </w:tcPr>
          <w:p w:rsidR="003F7486" w:rsidRDefault="003F7486" w:rsidP="003F7486">
            <w:pPr>
              <w:widowControl/>
              <w:spacing w:line="240" w:lineRule="auto"/>
              <w:ind w:firstLineChars="0" w:firstLine="0"/>
              <w:jc w:val="left"/>
              <w:rPr>
                <w:ins w:id="2235" w:author="cuiqingsong" w:date="2017-07-17T19:00:00Z"/>
                <w:rFonts w:asciiTheme="minorEastAsia" w:hAnsiTheme="minorEastAsia" w:cs="宋体"/>
                <w:color w:val="000000" w:themeColor="text1"/>
                <w:kern w:val="0"/>
                <w:sz w:val="20"/>
                <w:szCs w:val="20"/>
              </w:rPr>
            </w:pPr>
            <w:ins w:id="2236" w:author="cuiqingsong" w:date="2017-07-17T19:00:00Z">
              <w:r>
                <w:rPr>
                  <w:rFonts w:asciiTheme="minorEastAsia" w:hAnsiTheme="minorEastAsia" w:cs="宋体" w:hint="eastAsia"/>
                  <w:color w:val="000000" w:themeColor="text1"/>
                  <w:kern w:val="0"/>
                  <w:sz w:val="20"/>
                  <w:szCs w:val="20"/>
                </w:rPr>
                <w:t>O</w:t>
              </w:r>
            </w:ins>
            <w:ins w:id="2237" w:author="cuiqingsong" w:date="2017-09-27T11:12:00Z">
              <w:r>
                <w:rPr>
                  <w:rFonts w:asciiTheme="minorEastAsia" w:hAnsiTheme="minorEastAsia" w:cs="宋体"/>
                  <w:color w:val="000000" w:themeColor="text1"/>
                  <w:kern w:val="0"/>
                  <w:sz w:val="20"/>
                  <w:szCs w:val="20"/>
                </w:rPr>
                <w:t>36</w:t>
              </w:r>
            </w:ins>
          </w:p>
        </w:tc>
        <w:tc>
          <w:tcPr>
            <w:tcW w:w="1796" w:type="dxa"/>
            <w:tcBorders>
              <w:top w:val="nil"/>
              <w:left w:val="nil"/>
              <w:bottom w:val="single" w:sz="4" w:space="0" w:color="auto"/>
              <w:right w:val="single" w:sz="4" w:space="0" w:color="auto"/>
            </w:tcBorders>
            <w:shd w:val="clear" w:color="auto" w:fill="auto"/>
            <w:vAlign w:val="center"/>
          </w:tcPr>
          <w:p w:rsidR="003F7486" w:rsidRDefault="003F7486" w:rsidP="003F7486">
            <w:pPr>
              <w:widowControl/>
              <w:spacing w:line="240" w:lineRule="auto"/>
              <w:ind w:firstLineChars="0" w:firstLine="0"/>
              <w:jc w:val="left"/>
              <w:rPr>
                <w:ins w:id="2238" w:author="cuiqingsong" w:date="2017-07-17T19:00:00Z"/>
                <w:rFonts w:asciiTheme="minorEastAsia" w:hAnsiTheme="minorEastAsia" w:cs="宋体"/>
                <w:color w:val="000000" w:themeColor="text1"/>
                <w:kern w:val="0"/>
                <w:sz w:val="20"/>
                <w:szCs w:val="20"/>
              </w:rPr>
            </w:pPr>
            <w:ins w:id="2239" w:author="cuiqingsong" w:date="2017-09-27T11:12:00Z">
              <w:r w:rsidRPr="00B80086">
                <w:rPr>
                  <w:rFonts w:asciiTheme="minorEastAsia" w:hAnsiTheme="minorEastAsia" w:cs="宋体"/>
                  <w:color w:val="000000" w:themeColor="text1"/>
                  <w:kern w:val="0"/>
                  <w:sz w:val="20"/>
                  <w:szCs w:val="20"/>
                </w:rPr>
                <w:t>effectOrderNo</w:t>
              </w:r>
            </w:ins>
          </w:p>
        </w:tc>
        <w:tc>
          <w:tcPr>
            <w:tcW w:w="1596" w:type="dxa"/>
            <w:tcBorders>
              <w:top w:val="nil"/>
              <w:left w:val="nil"/>
              <w:bottom w:val="single" w:sz="4" w:space="0" w:color="auto"/>
              <w:right w:val="single" w:sz="4" w:space="0" w:color="auto"/>
            </w:tcBorders>
            <w:shd w:val="clear" w:color="auto" w:fill="auto"/>
            <w:vAlign w:val="center"/>
          </w:tcPr>
          <w:p w:rsidR="003F7486" w:rsidRDefault="003F7486" w:rsidP="003F7486">
            <w:pPr>
              <w:widowControl/>
              <w:spacing w:line="240" w:lineRule="auto"/>
              <w:ind w:firstLineChars="0" w:firstLine="0"/>
              <w:jc w:val="left"/>
              <w:rPr>
                <w:ins w:id="2240" w:author="cuiqingsong" w:date="2017-07-17T19:00:00Z"/>
                <w:rFonts w:asciiTheme="minorEastAsia" w:hAnsiTheme="minorEastAsia" w:cs="宋体"/>
                <w:color w:val="000000" w:themeColor="text1"/>
                <w:kern w:val="0"/>
                <w:sz w:val="20"/>
                <w:szCs w:val="20"/>
              </w:rPr>
            </w:pPr>
            <w:ins w:id="2241" w:author="cuiqingsong" w:date="2017-09-27T11:12:00Z">
              <w:r w:rsidRPr="00B80086">
                <w:rPr>
                  <w:rFonts w:asciiTheme="minorEastAsia" w:hAnsiTheme="minorEastAsia" w:cs="宋体" w:hint="eastAsia"/>
                  <w:color w:val="000000" w:themeColor="text1"/>
                  <w:kern w:val="0"/>
                  <w:sz w:val="20"/>
                  <w:szCs w:val="20"/>
                </w:rPr>
                <w:t>二级系统条件单单号</w:t>
              </w:r>
            </w:ins>
          </w:p>
        </w:tc>
        <w:tc>
          <w:tcPr>
            <w:tcW w:w="798" w:type="dxa"/>
            <w:tcBorders>
              <w:top w:val="nil"/>
              <w:left w:val="nil"/>
              <w:bottom w:val="single" w:sz="4" w:space="0" w:color="auto"/>
              <w:right w:val="single" w:sz="4" w:space="0" w:color="auto"/>
            </w:tcBorders>
            <w:shd w:val="clear" w:color="auto" w:fill="auto"/>
            <w:vAlign w:val="center"/>
          </w:tcPr>
          <w:p w:rsidR="003F7486" w:rsidRDefault="003F7486" w:rsidP="003F7486">
            <w:pPr>
              <w:widowControl/>
              <w:spacing w:line="240" w:lineRule="auto"/>
              <w:ind w:firstLineChars="0" w:firstLine="0"/>
              <w:jc w:val="left"/>
              <w:rPr>
                <w:ins w:id="2242" w:author="cuiqingsong" w:date="2017-07-17T19:00:00Z"/>
                <w:rFonts w:asciiTheme="minorEastAsia" w:hAnsiTheme="minorEastAsia" w:cs="宋体"/>
                <w:color w:val="000000" w:themeColor="text1"/>
                <w:kern w:val="0"/>
                <w:sz w:val="20"/>
                <w:szCs w:val="20"/>
              </w:rPr>
            </w:pPr>
            <w:ins w:id="2243" w:author="cuiqingsong" w:date="2017-07-17T19:00:00Z">
              <w:r>
                <w:rPr>
                  <w:rFonts w:asciiTheme="minorEastAsia" w:hAnsiTheme="minorEastAsia" w:cs="宋体" w:hint="eastAsia"/>
                  <w:color w:val="000000" w:themeColor="text1"/>
                  <w:kern w:val="0"/>
                  <w:sz w:val="20"/>
                  <w:szCs w:val="20"/>
                </w:rPr>
                <w:t>M</w:t>
              </w:r>
            </w:ins>
          </w:p>
        </w:tc>
        <w:tc>
          <w:tcPr>
            <w:tcW w:w="3540" w:type="dxa"/>
            <w:tcBorders>
              <w:top w:val="nil"/>
              <w:left w:val="nil"/>
              <w:bottom w:val="single" w:sz="4" w:space="0" w:color="auto"/>
              <w:right w:val="single" w:sz="4" w:space="0" w:color="auto"/>
            </w:tcBorders>
            <w:shd w:val="clear" w:color="auto" w:fill="auto"/>
            <w:vAlign w:val="center"/>
          </w:tcPr>
          <w:p w:rsidR="003F7486" w:rsidRDefault="003F7486" w:rsidP="003F7486">
            <w:pPr>
              <w:widowControl/>
              <w:spacing w:line="240" w:lineRule="auto"/>
              <w:ind w:firstLineChars="0" w:firstLine="0"/>
              <w:jc w:val="left"/>
              <w:rPr>
                <w:ins w:id="2244" w:author="cuiqingsong" w:date="2017-07-17T19:00:00Z"/>
                <w:rFonts w:asciiTheme="minorEastAsia" w:hAnsiTheme="minorEastAsia" w:cs="宋体"/>
                <w:color w:val="000000" w:themeColor="text1"/>
                <w:kern w:val="0"/>
                <w:sz w:val="20"/>
                <w:szCs w:val="20"/>
              </w:rPr>
            </w:pPr>
            <w:ins w:id="2245" w:author="cuiqingsong" w:date="2017-07-17T19:00:00Z">
              <w:r>
                <w:rPr>
                  <w:rFonts w:asciiTheme="minorEastAsia" w:hAnsiTheme="minorEastAsia" w:cs="宋体" w:hint="eastAsia"/>
                  <w:color w:val="000000" w:themeColor="text1"/>
                  <w:kern w:val="0"/>
                  <w:sz w:val="20"/>
                  <w:szCs w:val="20"/>
                </w:rPr>
                <w:t>二级系统生成</w:t>
              </w:r>
            </w:ins>
          </w:p>
        </w:tc>
      </w:tr>
      <w:tr w:rsidR="003F7486" w:rsidTr="00333456">
        <w:trPr>
          <w:trHeight w:val="270"/>
          <w:ins w:id="2246" w:author="cuiqingsong" w:date="2017-07-18T20:00:00Z"/>
        </w:trPr>
        <w:tc>
          <w:tcPr>
            <w:tcW w:w="798" w:type="dxa"/>
            <w:tcBorders>
              <w:top w:val="nil"/>
              <w:left w:val="single" w:sz="4" w:space="0" w:color="auto"/>
              <w:bottom w:val="single" w:sz="4" w:space="0" w:color="auto"/>
              <w:right w:val="single" w:sz="4" w:space="0" w:color="auto"/>
            </w:tcBorders>
            <w:shd w:val="clear" w:color="auto" w:fill="auto"/>
            <w:vAlign w:val="center"/>
          </w:tcPr>
          <w:p w:rsidR="003F7486" w:rsidRDefault="003F7486" w:rsidP="003F7486">
            <w:pPr>
              <w:widowControl/>
              <w:spacing w:line="240" w:lineRule="auto"/>
              <w:ind w:firstLineChars="0" w:firstLine="0"/>
              <w:jc w:val="left"/>
              <w:rPr>
                <w:ins w:id="2247" w:author="cuiqingsong" w:date="2017-07-18T20:00:00Z"/>
                <w:rFonts w:asciiTheme="minorEastAsia" w:hAnsiTheme="minorEastAsia" w:cs="宋体"/>
                <w:color w:val="000000" w:themeColor="text1"/>
                <w:kern w:val="0"/>
                <w:sz w:val="20"/>
                <w:szCs w:val="20"/>
              </w:rPr>
            </w:pPr>
            <w:ins w:id="2248" w:author="cuiqingsong" w:date="2017-07-18T20:00:00Z">
              <w:r>
                <w:rPr>
                  <w:rFonts w:asciiTheme="minorEastAsia" w:hAnsiTheme="minorEastAsia" w:cs="宋体" w:hint="eastAsia"/>
                  <w:color w:val="000000" w:themeColor="text1"/>
                  <w:sz w:val="20"/>
                  <w:szCs w:val="20"/>
                </w:rPr>
                <w:t>O</w:t>
              </w:r>
            </w:ins>
            <w:ins w:id="2249" w:author="cuiqingsong" w:date="2017-09-27T11:12:00Z">
              <w:r>
                <w:rPr>
                  <w:rFonts w:asciiTheme="minorEastAsia" w:hAnsiTheme="minorEastAsia" w:cs="宋体"/>
                  <w:color w:val="000000" w:themeColor="text1"/>
                  <w:sz w:val="20"/>
                  <w:szCs w:val="20"/>
                </w:rPr>
                <w:t>37</w:t>
              </w:r>
            </w:ins>
          </w:p>
        </w:tc>
        <w:tc>
          <w:tcPr>
            <w:tcW w:w="1796" w:type="dxa"/>
            <w:tcBorders>
              <w:top w:val="nil"/>
              <w:left w:val="nil"/>
              <w:bottom w:val="single" w:sz="4" w:space="0" w:color="auto"/>
              <w:right w:val="single" w:sz="4" w:space="0" w:color="auto"/>
            </w:tcBorders>
            <w:shd w:val="clear" w:color="auto" w:fill="auto"/>
            <w:vAlign w:val="center"/>
          </w:tcPr>
          <w:p w:rsidR="003F7486" w:rsidRDefault="003F7486" w:rsidP="003F7486">
            <w:pPr>
              <w:widowControl/>
              <w:spacing w:line="240" w:lineRule="auto"/>
              <w:ind w:firstLineChars="0" w:firstLine="0"/>
              <w:jc w:val="left"/>
              <w:rPr>
                <w:ins w:id="2250" w:author="cuiqingsong" w:date="2017-07-18T20:00:00Z"/>
                <w:rFonts w:asciiTheme="minorEastAsia" w:hAnsiTheme="minorEastAsia" w:cs="宋体"/>
                <w:color w:val="000000" w:themeColor="text1"/>
                <w:kern w:val="0"/>
                <w:sz w:val="20"/>
                <w:szCs w:val="20"/>
              </w:rPr>
            </w:pPr>
            <w:ins w:id="2251" w:author="cuiqingsong" w:date="2017-09-27T11:12:00Z">
              <w:r w:rsidRPr="00B80086">
                <w:rPr>
                  <w:rFonts w:asciiTheme="minorEastAsia" w:hAnsiTheme="minorEastAsia"/>
                  <w:color w:val="000000" w:themeColor="text1"/>
                  <w:sz w:val="20"/>
                  <w:szCs w:val="20"/>
                </w:rPr>
                <w:t>appEffectOrderNo</w:t>
              </w:r>
            </w:ins>
          </w:p>
        </w:tc>
        <w:tc>
          <w:tcPr>
            <w:tcW w:w="1596" w:type="dxa"/>
            <w:tcBorders>
              <w:top w:val="nil"/>
              <w:left w:val="nil"/>
              <w:bottom w:val="single" w:sz="4" w:space="0" w:color="auto"/>
              <w:right w:val="single" w:sz="4" w:space="0" w:color="auto"/>
            </w:tcBorders>
            <w:shd w:val="clear" w:color="auto" w:fill="auto"/>
            <w:vAlign w:val="center"/>
          </w:tcPr>
          <w:p w:rsidR="003F7486" w:rsidRDefault="003F7486" w:rsidP="003F7486">
            <w:pPr>
              <w:widowControl/>
              <w:spacing w:line="240" w:lineRule="auto"/>
              <w:ind w:firstLineChars="0" w:firstLine="0"/>
              <w:jc w:val="left"/>
              <w:rPr>
                <w:ins w:id="2252" w:author="cuiqingsong" w:date="2017-07-18T20:00:00Z"/>
                <w:rFonts w:asciiTheme="minorEastAsia" w:hAnsiTheme="minorEastAsia" w:cs="宋体"/>
                <w:color w:val="000000" w:themeColor="text1"/>
                <w:kern w:val="0"/>
                <w:sz w:val="20"/>
                <w:szCs w:val="20"/>
              </w:rPr>
            </w:pPr>
            <w:ins w:id="2253" w:author="cuiqingsong" w:date="2017-09-27T11:13:00Z">
              <w:r w:rsidRPr="00B80086">
                <w:rPr>
                  <w:rFonts w:asciiTheme="minorEastAsia" w:hAnsiTheme="minorEastAsia" w:cs="宋体" w:hint="eastAsia"/>
                  <w:color w:val="000000" w:themeColor="text1"/>
                  <w:kern w:val="0"/>
                  <w:sz w:val="20"/>
                  <w:szCs w:val="20"/>
                </w:rPr>
                <w:t>app系统条件单单号</w:t>
              </w:r>
            </w:ins>
          </w:p>
        </w:tc>
        <w:tc>
          <w:tcPr>
            <w:tcW w:w="798" w:type="dxa"/>
            <w:tcBorders>
              <w:top w:val="nil"/>
              <w:left w:val="nil"/>
              <w:bottom w:val="single" w:sz="4" w:space="0" w:color="auto"/>
              <w:right w:val="single" w:sz="4" w:space="0" w:color="auto"/>
            </w:tcBorders>
            <w:shd w:val="clear" w:color="auto" w:fill="auto"/>
            <w:vAlign w:val="center"/>
          </w:tcPr>
          <w:p w:rsidR="003F7486" w:rsidRDefault="003F7486" w:rsidP="003F7486">
            <w:pPr>
              <w:widowControl/>
              <w:spacing w:line="240" w:lineRule="auto"/>
              <w:ind w:firstLineChars="0" w:firstLine="0"/>
              <w:jc w:val="left"/>
              <w:rPr>
                <w:ins w:id="2254" w:author="cuiqingsong" w:date="2017-07-18T20:00:00Z"/>
                <w:rFonts w:asciiTheme="minorEastAsia" w:hAnsiTheme="minorEastAsia" w:cs="宋体"/>
                <w:color w:val="000000" w:themeColor="text1"/>
                <w:kern w:val="0"/>
                <w:sz w:val="20"/>
                <w:szCs w:val="20"/>
              </w:rPr>
            </w:pPr>
            <w:ins w:id="2255" w:author="cuiqingsong" w:date="2017-07-18T20:00:00Z">
              <w:r>
                <w:rPr>
                  <w:rFonts w:asciiTheme="minorEastAsia" w:hAnsiTheme="minorEastAsia" w:cs="宋体" w:hint="eastAsia"/>
                  <w:color w:val="000000" w:themeColor="text1"/>
                  <w:kern w:val="0"/>
                  <w:sz w:val="20"/>
                  <w:szCs w:val="20"/>
                </w:rPr>
                <w:t>M</w:t>
              </w:r>
            </w:ins>
          </w:p>
        </w:tc>
        <w:tc>
          <w:tcPr>
            <w:tcW w:w="3540" w:type="dxa"/>
            <w:tcBorders>
              <w:top w:val="nil"/>
              <w:left w:val="nil"/>
              <w:bottom w:val="single" w:sz="4" w:space="0" w:color="auto"/>
              <w:right w:val="single" w:sz="4" w:space="0" w:color="auto"/>
            </w:tcBorders>
            <w:shd w:val="clear" w:color="auto" w:fill="auto"/>
            <w:vAlign w:val="center"/>
          </w:tcPr>
          <w:p w:rsidR="003F7486" w:rsidRDefault="003F7486" w:rsidP="003F7486">
            <w:pPr>
              <w:widowControl/>
              <w:spacing w:line="240" w:lineRule="auto"/>
              <w:ind w:firstLineChars="0" w:firstLine="0"/>
              <w:jc w:val="left"/>
              <w:rPr>
                <w:ins w:id="2256" w:author="cuiqingsong" w:date="2017-07-18T20:00:00Z"/>
                <w:rFonts w:asciiTheme="minorEastAsia" w:hAnsiTheme="minorEastAsia" w:cs="宋体"/>
                <w:color w:val="000000" w:themeColor="text1"/>
                <w:kern w:val="0"/>
                <w:sz w:val="20"/>
                <w:szCs w:val="20"/>
              </w:rPr>
            </w:pPr>
            <w:ins w:id="2257" w:author="cuiqingsong" w:date="2017-07-18T20:00:00Z">
              <w:r>
                <w:rPr>
                  <w:rFonts w:asciiTheme="minorEastAsia" w:hAnsiTheme="minorEastAsia" w:cs="宋体" w:hint="eastAsia"/>
                  <w:color w:val="000000" w:themeColor="text1"/>
                  <w:kern w:val="0"/>
                  <w:sz w:val="20"/>
                  <w:szCs w:val="20"/>
                </w:rPr>
                <w:t>APP系统生成</w:t>
              </w:r>
            </w:ins>
          </w:p>
        </w:tc>
      </w:tr>
      <w:tr w:rsidR="003F7486" w:rsidTr="00333456">
        <w:trPr>
          <w:trHeight w:val="270"/>
          <w:ins w:id="2258" w:author="cuiqingsong" w:date="2017-09-27T11:14:00Z"/>
        </w:trPr>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3F7486" w:rsidRDefault="003F7486" w:rsidP="003F7486">
            <w:pPr>
              <w:widowControl/>
              <w:spacing w:line="240" w:lineRule="auto"/>
              <w:ind w:firstLineChars="0" w:firstLine="0"/>
              <w:jc w:val="left"/>
              <w:rPr>
                <w:ins w:id="2259" w:author="cuiqingsong" w:date="2017-09-27T11:14:00Z"/>
                <w:rFonts w:asciiTheme="minorEastAsia" w:hAnsiTheme="minorEastAsia" w:cs="宋体"/>
                <w:color w:val="000000" w:themeColor="text1"/>
                <w:sz w:val="20"/>
                <w:szCs w:val="20"/>
              </w:rPr>
            </w:pPr>
            <w:ins w:id="2260" w:author="cuiqingsong" w:date="2017-09-27T11:14:00Z">
              <w:r>
                <w:rPr>
                  <w:rFonts w:asciiTheme="minorEastAsia" w:hAnsiTheme="minorEastAsia" w:cs="宋体" w:hint="eastAsia"/>
                  <w:color w:val="000000" w:themeColor="text1"/>
                  <w:sz w:val="20"/>
                  <w:szCs w:val="20"/>
                </w:rPr>
                <w:t>O</w:t>
              </w:r>
              <w:r>
                <w:rPr>
                  <w:rFonts w:asciiTheme="minorEastAsia" w:hAnsiTheme="minorEastAsia" w:cs="宋体"/>
                  <w:color w:val="000000" w:themeColor="text1"/>
                  <w:sz w:val="20"/>
                  <w:szCs w:val="20"/>
                </w:rPr>
                <w:t>01</w:t>
              </w:r>
            </w:ins>
          </w:p>
        </w:tc>
        <w:tc>
          <w:tcPr>
            <w:tcW w:w="1796" w:type="dxa"/>
            <w:tcBorders>
              <w:top w:val="single" w:sz="4" w:space="0" w:color="auto"/>
              <w:left w:val="nil"/>
              <w:bottom w:val="single" w:sz="4" w:space="0" w:color="auto"/>
              <w:right w:val="single" w:sz="4" w:space="0" w:color="auto"/>
            </w:tcBorders>
            <w:shd w:val="clear" w:color="auto" w:fill="auto"/>
            <w:vAlign w:val="center"/>
          </w:tcPr>
          <w:p w:rsidR="003F7486" w:rsidRPr="00B80086" w:rsidRDefault="003F7486" w:rsidP="003F7486">
            <w:pPr>
              <w:widowControl/>
              <w:spacing w:line="240" w:lineRule="auto"/>
              <w:ind w:firstLineChars="0" w:firstLine="0"/>
              <w:jc w:val="left"/>
              <w:rPr>
                <w:ins w:id="2261" w:author="cuiqingsong" w:date="2017-09-27T11:14:00Z"/>
                <w:rFonts w:asciiTheme="minorEastAsia" w:hAnsiTheme="minorEastAsia"/>
                <w:color w:val="000000" w:themeColor="text1"/>
                <w:sz w:val="20"/>
                <w:szCs w:val="20"/>
              </w:rPr>
            </w:pPr>
            <w:ins w:id="2262" w:author="cuiqingsong" w:date="2017-09-27T11:14:00Z">
              <w:r w:rsidRPr="0023094E">
                <w:rPr>
                  <w:rFonts w:asciiTheme="minorEastAsia" w:hAnsiTheme="minorEastAsia"/>
                  <w:color w:val="000000" w:themeColor="text1"/>
                  <w:sz w:val="20"/>
                  <w:szCs w:val="20"/>
                </w:rPr>
                <w:t>localOrderNo</w:t>
              </w:r>
            </w:ins>
          </w:p>
        </w:tc>
        <w:tc>
          <w:tcPr>
            <w:tcW w:w="1596" w:type="dxa"/>
            <w:tcBorders>
              <w:top w:val="single" w:sz="4" w:space="0" w:color="auto"/>
              <w:left w:val="nil"/>
              <w:bottom w:val="single" w:sz="4" w:space="0" w:color="auto"/>
              <w:right w:val="single" w:sz="4" w:space="0" w:color="auto"/>
            </w:tcBorders>
            <w:shd w:val="clear" w:color="auto" w:fill="auto"/>
            <w:vAlign w:val="center"/>
          </w:tcPr>
          <w:p w:rsidR="003F7486" w:rsidRPr="00B80086" w:rsidRDefault="003F7486" w:rsidP="003F7486">
            <w:pPr>
              <w:widowControl/>
              <w:spacing w:line="240" w:lineRule="auto"/>
              <w:ind w:firstLineChars="0" w:firstLine="0"/>
              <w:jc w:val="left"/>
              <w:rPr>
                <w:ins w:id="2263" w:author="cuiqingsong" w:date="2017-09-27T11:14:00Z"/>
                <w:rFonts w:asciiTheme="minorEastAsia" w:hAnsiTheme="minorEastAsia" w:cs="宋体"/>
                <w:color w:val="000000" w:themeColor="text1"/>
                <w:kern w:val="0"/>
                <w:sz w:val="20"/>
                <w:szCs w:val="20"/>
              </w:rPr>
            </w:pPr>
            <w:ins w:id="2264" w:author="cuiqingsong" w:date="2017-09-27T11:14:00Z">
              <w:r w:rsidRPr="0023094E">
                <w:rPr>
                  <w:rFonts w:asciiTheme="minorEastAsia" w:hAnsiTheme="minorEastAsia" w:cs="宋体" w:hint="eastAsia"/>
                  <w:color w:val="000000" w:themeColor="text1"/>
                  <w:kern w:val="0"/>
                  <w:sz w:val="20"/>
                  <w:szCs w:val="20"/>
                </w:rPr>
                <w:t>本地报单编号</w:t>
              </w:r>
            </w:ins>
          </w:p>
        </w:tc>
        <w:tc>
          <w:tcPr>
            <w:tcW w:w="798" w:type="dxa"/>
            <w:tcBorders>
              <w:top w:val="single" w:sz="4" w:space="0" w:color="auto"/>
              <w:left w:val="nil"/>
              <w:bottom w:val="single" w:sz="4" w:space="0" w:color="auto"/>
              <w:right w:val="single" w:sz="4" w:space="0" w:color="auto"/>
            </w:tcBorders>
            <w:shd w:val="clear" w:color="auto" w:fill="auto"/>
            <w:vAlign w:val="center"/>
          </w:tcPr>
          <w:p w:rsidR="003F7486" w:rsidRDefault="003F7486" w:rsidP="003F7486">
            <w:pPr>
              <w:widowControl/>
              <w:spacing w:line="240" w:lineRule="auto"/>
              <w:ind w:firstLineChars="0" w:firstLine="0"/>
              <w:jc w:val="left"/>
              <w:rPr>
                <w:ins w:id="2265" w:author="cuiqingsong" w:date="2017-09-27T11:14:00Z"/>
                <w:rFonts w:asciiTheme="minorEastAsia" w:hAnsiTheme="minorEastAsia" w:cs="宋体"/>
                <w:color w:val="000000" w:themeColor="text1"/>
                <w:kern w:val="0"/>
                <w:sz w:val="20"/>
                <w:szCs w:val="20"/>
              </w:rPr>
            </w:pPr>
            <w:ins w:id="2266" w:author="cuiqingsong" w:date="2017-09-27T11:14:00Z">
              <w:r>
                <w:rPr>
                  <w:rFonts w:asciiTheme="minorEastAsia" w:hAnsiTheme="minorEastAsia" w:cs="宋体"/>
                  <w:color w:val="000000" w:themeColor="text1"/>
                  <w:kern w:val="0"/>
                  <w:sz w:val="20"/>
                  <w:szCs w:val="20"/>
                </w:rPr>
                <w:t>M</w:t>
              </w:r>
            </w:ins>
          </w:p>
        </w:tc>
        <w:tc>
          <w:tcPr>
            <w:tcW w:w="3540" w:type="dxa"/>
            <w:tcBorders>
              <w:top w:val="single" w:sz="4" w:space="0" w:color="auto"/>
              <w:left w:val="nil"/>
              <w:bottom w:val="single" w:sz="4" w:space="0" w:color="auto"/>
              <w:right w:val="single" w:sz="4" w:space="0" w:color="auto"/>
            </w:tcBorders>
            <w:shd w:val="clear" w:color="auto" w:fill="auto"/>
            <w:vAlign w:val="center"/>
          </w:tcPr>
          <w:p w:rsidR="003F7486" w:rsidRDefault="003F7486" w:rsidP="003F7486">
            <w:pPr>
              <w:widowControl/>
              <w:spacing w:line="240" w:lineRule="auto"/>
              <w:ind w:firstLineChars="0" w:firstLine="0"/>
              <w:jc w:val="left"/>
              <w:rPr>
                <w:ins w:id="2267" w:author="cuiqingsong" w:date="2017-09-27T11:14:00Z"/>
                <w:rFonts w:asciiTheme="minorEastAsia" w:hAnsiTheme="minorEastAsia" w:cs="宋体"/>
                <w:color w:val="000000" w:themeColor="text1"/>
                <w:kern w:val="0"/>
                <w:sz w:val="20"/>
                <w:szCs w:val="20"/>
              </w:rPr>
            </w:pPr>
            <w:ins w:id="2268" w:author="cuiqingsong" w:date="2017-09-27T11:14:00Z">
              <w:r>
                <w:rPr>
                  <w:rFonts w:asciiTheme="minorEastAsia" w:hAnsiTheme="minorEastAsia" w:cs="宋体" w:hint="eastAsia"/>
                  <w:color w:val="000000" w:themeColor="text1"/>
                  <w:kern w:val="0"/>
                  <w:sz w:val="20"/>
                  <w:szCs w:val="20"/>
                </w:rPr>
                <w:t>条件单触发后生成的委托单编号</w:t>
              </w:r>
            </w:ins>
          </w:p>
        </w:tc>
      </w:tr>
    </w:tbl>
    <w:p w:rsidR="002B3E5A" w:rsidRDefault="005C6274">
      <w:pPr>
        <w:pStyle w:val="4"/>
        <w:numPr>
          <w:ilvl w:val="3"/>
          <w:numId w:val="1"/>
        </w:numPr>
        <w:ind w:left="0" w:firstLineChars="0" w:firstLine="0"/>
        <w:rPr>
          <w:ins w:id="2269" w:author="cuiqingsong" w:date="2017-07-17T19:00:00Z"/>
          <w:rFonts w:asciiTheme="minorEastAsia" w:eastAsiaTheme="minorEastAsia" w:hAnsiTheme="minorEastAsia"/>
          <w:color w:val="000000" w:themeColor="text1"/>
        </w:rPr>
      </w:pPr>
      <w:ins w:id="2270" w:author="cuiqingsong" w:date="2017-07-17T19:01:00Z">
        <w:r>
          <w:rPr>
            <w:rFonts w:asciiTheme="minorEastAsia" w:eastAsiaTheme="minorEastAsia" w:hAnsiTheme="minorEastAsia" w:hint="eastAsia"/>
            <w:color w:val="000000" w:themeColor="text1"/>
          </w:rPr>
          <w:t>条件</w:t>
        </w:r>
      </w:ins>
      <w:ins w:id="2271" w:author="cuiqingsong" w:date="2017-07-17T19:00:00Z">
        <w:r>
          <w:rPr>
            <w:rFonts w:asciiTheme="minorEastAsia" w:eastAsiaTheme="minorEastAsia" w:hAnsiTheme="minorEastAsia" w:hint="eastAsia"/>
            <w:color w:val="000000" w:themeColor="text1"/>
          </w:rPr>
          <w:t>单查询请求及应答</w:t>
        </w:r>
      </w:ins>
    </w:p>
    <w:p w:rsidR="00F975C2" w:rsidRDefault="00FC0258" w:rsidP="00FC0258">
      <w:pPr>
        <w:ind w:firstLine="482"/>
        <w:rPr>
          <w:ins w:id="2272" w:author="cuiqingsong" w:date="2017-07-17T19:00:00Z"/>
          <w:rFonts w:asciiTheme="minorEastAsia" w:hAnsiTheme="minorEastAsia"/>
          <w:color w:val="000000" w:themeColor="text1"/>
        </w:rPr>
      </w:pPr>
      <w:ins w:id="2273" w:author="cuiqingsong" w:date="2017-09-27T15:19:00Z">
        <w:r w:rsidRPr="00FC0258">
          <w:rPr>
            <w:rFonts w:asciiTheme="minorEastAsia" w:hAnsiTheme="minorEastAsia" w:hint="eastAsia"/>
            <w:b/>
            <w:color w:val="000000" w:themeColor="text1"/>
          </w:rPr>
          <w:t>功能</w:t>
        </w:r>
      </w:ins>
      <w:ins w:id="2274" w:author="cuiqingsong" w:date="2017-07-17T19:00:00Z">
        <w:r w:rsidR="005C6274" w:rsidRPr="00FC0258">
          <w:rPr>
            <w:rFonts w:asciiTheme="minorEastAsia" w:hAnsiTheme="minorEastAsia" w:hint="eastAsia"/>
            <w:b/>
            <w:color w:val="000000" w:themeColor="text1"/>
          </w:rPr>
          <w:t>：</w:t>
        </w:r>
      </w:ins>
      <w:ins w:id="2275" w:author="cuiqingsong" w:date="2017-07-17T20:49:00Z">
        <w:r w:rsidR="005C6274">
          <w:rPr>
            <w:rFonts w:asciiTheme="minorEastAsia" w:hAnsiTheme="minorEastAsia" w:hint="eastAsia"/>
            <w:color w:val="000000" w:themeColor="text1"/>
          </w:rPr>
          <w:t>条件</w:t>
        </w:r>
      </w:ins>
      <w:ins w:id="2276" w:author="cuiqingsong" w:date="2017-07-17T19:00:00Z">
        <w:r w:rsidR="005C6274">
          <w:rPr>
            <w:rFonts w:asciiTheme="minorEastAsia" w:hAnsiTheme="minorEastAsia" w:hint="eastAsia"/>
            <w:color w:val="000000" w:themeColor="text1"/>
          </w:rPr>
          <w:t>单查询用于查询</w:t>
        </w:r>
      </w:ins>
      <w:ins w:id="2277" w:author="cuiqingsong" w:date="2017-07-17T20:49:00Z">
        <w:r w:rsidR="005C6274">
          <w:rPr>
            <w:rFonts w:asciiTheme="minorEastAsia" w:hAnsiTheme="minorEastAsia" w:hint="eastAsia"/>
            <w:color w:val="000000" w:themeColor="text1"/>
          </w:rPr>
          <w:t>条件</w:t>
        </w:r>
      </w:ins>
      <w:ins w:id="2278" w:author="cuiqingsong" w:date="2017-07-17T19:00:00Z">
        <w:r w:rsidR="005C6274">
          <w:rPr>
            <w:rFonts w:asciiTheme="minorEastAsia" w:hAnsiTheme="minorEastAsia" w:hint="eastAsia"/>
            <w:color w:val="000000" w:themeColor="text1"/>
          </w:rPr>
          <w:t>单</w:t>
        </w:r>
        <w:r w:rsidR="00FD08B7">
          <w:rPr>
            <w:rFonts w:asciiTheme="minorEastAsia" w:hAnsiTheme="minorEastAsia" w:hint="eastAsia"/>
            <w:color w:val="000000" w:themeColor="text1"/>
          </w:rPr>
          <w:t>信息</w:t>
        </w:r>
      </w:ins>
      <w:ins w:id="2279" w:author="cuiqingsong" w:date="2017-08-11T17:11:00Z">
        <w:r w:rsidR="00FD08B7">
          <w:rPr>
            <w:rFonts w:asciiTheme="minorEastAsia" w:hAnsiTheme="minorEastAsia" w:hint="eastAsia"/>
            <w:color w:val="000000" w:themeColor="text1"/>
          </w:rPr>
          <w:t>，包括价格条件单和时间条件单。</w:t>
        </w:r>
      </w:ins>
      <w:ins w:id="2280" w:author="cuiqingsong" w:date="2017-07-17T20:51:00Z">
        <w:r w:rsidR="005C6274">
          <w:rPr>
            <w:rFonts w:asciiTheme="minorEastAsia" w:hAnsiTheme="minorEastAsia" w:hint="eastAsia"/>
            <w:color w:val="000000" w:themeColor="text1"/>
          </w:rPr>
          <w:t>默认</w:t>
        </w:r>
        <w:r w:rsidR="005C6274">
          <w:rPr>
            <w:rFonts w:asciiTheme="minorEastAsia" w:hAnsiTheme="minorEastAsia"/>
            <w:color w:val="000000" w:themeColor="text1"/>
          </w:rPr>
          <w:t>查询所有渠道</w:t>
        </w:r>
        <w:r w:rsidR="005C6274">
          <w:rPr>
            <w:rFonts w:asciiTheme="minorEastAsia" w:hAnsiTheme="minorEastAsia" w:hint="eastAsia"/>
            <w:color w:val="000000" w:themeColor="text1"/>
          </w:rPr>
          <w:t>条件</w:t>
        </w:r>
        <w:r w:rsidR="005C6274">
          <w:rPr>
            <w:rFonts w:asciiTheme="minorEastAsia" w:hAnsiTheme="minorEastAsia"/>
            <w:color w:val="000000" w:themeColor="text1"/>
          </w:rPr>
          <w:t>单信息</w:t>
        </w:r>
      </w:ins>
      <w:ins w:id="2281" w:author="cuiqingsong" w:date="2017-07-28T17:32:00Z">
        <w:r w:rsidR="005C6274">
          <w:rPr>
            <w:rFonts w:asciiTheme="minorEastAsia" w:hAnsiTheme="minorEastAsia" w:hint="eastAsia"/>
            <w:color w:val="000000" w:themeColor="text1"/>
          </w:rPr>
          <w:t>。</w:t>
        </w:r>
      </w:ins>
      <w:ins w:id="2282" w:author="cuiqingsong" w:date="2017-08-23T18:33:00Z">
        <w:r w:rsidR="00F975C2">
          <w:rPr>
            <w:rFonts w:asciiTheme="minorEastAsia" w:hAnsiTheme="minorEastAsia" w:hint="eastAsia"/>
            <w:color w:val="000000" w:themeColor="text1"/>
          </w:rPr>
          <w:t>查询的条件单不止当日申报的，</w:t>
        </w:r>
      </w:ins>
      <w:ins w:id="2283" w:author="cuiqingsong" w:date="2017-09-27T11:15:00Z">
        <w:r w:rsidR="00333456">
          <w:rPr>
            <w:rFonts w:asciiTheme="minorEastAsia" w:hAnsiTheme="minorEastAsia" w:hint="eastAsia"/>
            <w:color w:val="000000" w:themeColor="text1"/>
          </w:rPr>
          <w:t>是一段时间内的条件单申请记录，</w:t>
        </w:r>
      </w:ins>
      <w:ins w:id="2284" w:author="cuiqingsong" w:date="2017-08-23T18:33:00Z">
        <w:r w:rsidR="00693732">
          <w:rPr>
            <w:rFonts w:asciiTheme="minorEastAsia" w:hAnsiTheme="minorEastAsia" w:hint="eastAsia"/>
            <w:color w:val="000000" w:themeColor="text1"/>
          </w:rPr>
          <w:t>请会员单位对客户</w:t>
        </w:r>
      </w:ins>
      <w:ins w:id="2285" w:author="cuiqingsong" w:date="2017-09-27T15:35:00Z">
        <w:r w:rsidR="00693732">
          <w:rPr>
            <w:rFonts w:asciiTheme="minorEastAsia" w:hAnsiTheme="minorEastAsia" w:hint="eastAsia"/>
            <w:color w:val="000000" w:themeColor="text1"/>
          </w:rPr>
          <w:t>申请</w:t>
        </w:r>
      </w:ins>
      <w:ins w:id="2286" w:author="cuiqingsong" w:date="2017-08-23T18:33:00Z">
        <w:r w:rsidR="00F975C2">
          <w:rPr>
            <w:rFonts w:asciiTheme="minorEastAsia" w:hAnsiTheme="minorEastAsia" w:hint="eastAsia"/>
            <w:color w:val="000000" w:themeColor="text1"/>
          </w:rPr>
          <w:t>的条件单</w:t>
        </w:r>
        <w:r w:rsidR="00AE45F8">
          <w:rPr>
            <w:rFonts w:asciiTheme="minorEastAsia" w:hAnsiTheme="minorEastAsia" w:hint="eastAsia"/>
            <w:color w:val="000000" w:themeColor="text1"/>
          </w:rPr>
          <w:t>入库保存。</w:t>
        </w:r>
      </w:ins>
    </w:p>
    <w:p w:rsidR="002B3E5A" w:rsidRDefault="003A1AA9">
      <w:pPr>
        <w:ind w:firstLine="480"/>
        <w:rPr>
          <w:ins w:id="2287" w:author="cuiqingsong" w:date="2017-07-17T19:00:00Z"/>
          <w:rFonts w:asciiTheme="minorEastAsia" w:hAnsiTheme="minorEastAsia"/>
          <w:color w:val="000000" w:themeColor="text1"/>
        </w:rPr>
      </w:pPr>
      <w:ins w:id="2288" w:author="cuiqingsong" w:date="2017-07-17T19:00:00Z">
        <w:r>
          <w:rPr>
            <w:rFonts w:asciiTheme="minorEastAsia" w:hAnsiTheme="minorEastAsia" w:hint="eastAsia"/>
            <w:color w:val="000000" w:themeColor="text1"/>
          </w:rPr>
          <w:lastRenderedPageBreak/>
          <w:t>会员系统返回时按照</w:t>
        </w:r>
      </w:ins>
      <w:ins w:id="2289" w:author="cuiqingsong" w:date="2017-08-23T10:55:00Z">
        <w:r>
          <w:rPr>
            <w:rFonts w:asciiTheme="minorEastAsia" w:hAnsiTheme="minorEastAsia" w:hint="eastAsia"/>
            <w:color w:val="000000" w:themeColor="text1"/>
          </w:rPr>
          <w:t>【</w:t>
        </w:r>
      </w:ins>
      <w:ins w:id="2290" w:author="cuiqingsong" w:date="2017-09-27T11:15:00Z">
        <w:r w:rsidR="00333456" w:rsidRPr="005F478C">
          <w:rPr>
            <w:rFonts w:asciiTheme="minorEastAsia" w:hAnsiTheme="minorEastAsia" w:hint="eastAsia"/>
            <w:color w:val="000000" w:themeColor="text1"/>
          </w:rPr>
          <w:t>二级系统条件单单号</w:t>
        </w:r>
        <w:r w:rsidR="00333456">
          <w:rPr>
            <w:rFonts w:asciiTheme="minorEastAsia" w:hAnsiTheme="minorEastAsia" w:hint="eastAsia"/>
            <w:color w:val="000000" w:themeColor="text1"/>
          </w:rPr>
          <w:t>O</w:t>
        </w:r>
        <w:r w:rsidR="00333456">
          <w:rPr>
            <w:rFonts w:asciiTheme="minorEastAsia" w:hAnsiTheme="minorEastAsia"/>
            <w:color w:val="000000" w:themeColor="text1"/>
          </w:rPr>
          <w:t>36</w:t>
        </w:r>
      </w:ins>
      <w:ins w:id="2291" w:author="cuiqingsong" w:date="2017-08-23T10:55:00Z">
        <w:r>
          <w:rPr>
            <w:rFonts w:asciiTheme="minorEastAsia" w:hAnsiTheme="minorEastAsia" w:hint="eastAsia"/>
            <w:color w:val="000000" w:themeColor="text1"/>
          </w:rPr>
          <w:t>】</w:t>
        </w:r>
      </w:ins>
      <w:ins w:id="2292" w:author="cuiqingsong" w:date="2017-07-17T19:00:00Z">
        <w:r w:rsidR="005C6274">
          <w:rPr>
            <w:rFonts w:asciiTheme="minorEastAsia" w:hAnsiTheme="minorEastAsia" w:hint="eastAsia"/>
            <w:color w:val="000000" w:themeColor="text1"/>
          </w:rPr>
          <w:t>倒序排列。</w:t>
        </w:r>
      </w:ins>
      <w:ins w:id="2293" w:author="cuiqingsong" w:date="2017-09-27T11:15:00Z">
        <w:r w:rsidR="00333456">
          <w:rPr>
            <w:rFonts w:asciiTheme="minorEastAsia" w:hAnsiTheme="minorEastAsia" w:hint="eastAsia"/>
            <w:color w:val="000000" w:themeColor="text1"/>
          </w:rPr>
          <w:t>如果多个交易日单号有重复，按照日期倒序。</w:t>
        </w:r>
      </w:ins>
      <w:ins w:id="2294" w:author="cuiqingsong" w:date="2017-07-17T19:00:00Z">
        <w:r w:rsidR="005C6274">
          <w:rPr>
            <w:rFonts w:asciiTheme="minorEastAsia" w:hAnsiTheme="minorEastAsia" w:hint="eastAsia"/>
            <w:color w:val="000000" w:themeColor="text1"/>
          </w:rPr>
          <w:t>消息体格式如下：</w:t>
        </w:r>
      </w:ins>
    </w:p>
    <w:tbl>
      <w:tblPr>
        <w:tblW w:w="9219" w:type="dxa"/>
        <w:tblInd w:w="103" w:type="dxa"/>
        <w:tblLayout w:type="fixed"/>
        <w:tblLook w:val="04A0" w:firstRow="1" w:lastRow="0" w:firstColumn="1" w:lastColumn="0" w:noHBand="0" w:noVBand="1"/>
      </w:tblPr>
      <w:tblGrid>
        <w:gridCol w:w="653"/>
        <w:gridCol w:w="618"/>
        <w:gridCol w:w="1740"/>
        <w:gridCol w:w="1843"/>
        <w:gridCol w:w="708"/>
        <w:gridCol w:w="709"/>
        <w:gridCol w:w="2948"/>
        <w:tblGridChange w:id="2295">
          <w:tblGrid>
            <w:gridCol w:w="5"/>
            <w:gridCol w:w="648"/>
            <w:gridCol w:w="5"/>
            <w:gridCol w:w="613"/>
            <w:gridCol w:w="5"/>
            <w:gridCol w:w="1740"/>
            <w:gridCol w:w="533"/>
            <w:gridCol w:w="5"/>
            <w:gridCol w:w="1305"/>
            <w:gridCol w:w="506"/>
            <w:gridCol w:w="5"/>
            <w:gridCol w:w="197"/>
            <w:gridCol w:w="416"/>
            <w:gridCol w:w="5"/>
            <w:gridCol w:w="288"/>
            <w:gridCol w:w="325"/>
            <w:gridCol w:w="5"/>
            <w:gridCol w:w="2613"/>
            <w:gridCol w:w="5"/>
          </w:tblGrid>
        </w:tblGridChange>
      </w:tblGrid>
      <w:tr w:rsidR="002B3E5A" w:rsidTr="00727757">
        <w:trPr>
          <w:trHeight w:val="270"/>
          <w:tblHeader/>
          <w:ins w:id="2296" w:author="cuiqingsong" w:date="2017-07-17T19:00:00Z"/>
        </w:trPr>
        <w:tc>
          <w:tcPr>
            <w:tcW w:w="653" w:type="dxa"/>
            <w:tcBorders>
              <w:top w:val="single" w:sz="4" w:space="0" w:color="auto"/>
              <w:left w:val="single" w:sz="4" w:space="0" w:color="auto"/>
              <w:bottom w:val="single" w:sz="4" w:space="0" w:color="auto"/>
              <w:right w:val="single" w:sz="4" w:space="0" w:color="auto"/>
            </w:tcBorders>
            <w:shd w:val="clear" w:color="000000" w:fill="D9D9D9"/>
          </w:tcPr>
          <w:p w:rsidR="002B3E5A" w:rsidRDefault="005C6274">
            <w:pPr>
              <w:widowControl/>
              <w:spacing w:line="240" w:lineRule="auto"/>
              <w:ind w:firstLineChars="0" w:firstLine="0"/>
              <w:jc w:val="left"/>
              <w:rPr>
                <w:ins w:id="2297" w:author="cuiqingsong" w:date="2017-07-17T19:00:00Z"/>
                <w:rFonts w:asciiTheme="minorEastAsia" w:hAnsiTheme="minorEastAsia" w:cs="宋体"/>
                <w:b/>
                <w:bCs/>
                <w:color w:val="000000" w:themeColor="text1"/>
                <w:kern w:val="0"/>
                <w:sz w:val="20"/>
                <w:szCs w:val="20"/>
              </w:rPr>
            </w:pPr>
            <w:ins w:id="2298" w:author="cuiqingsong" w:date="2017-07-17T19:00:00Z">
              <w:r>
                <w:rPr>
                  <w:rFonts w:asciiTheme="minorEastAsia" w:hAnsiTheme="minorEastAsia" w:cs="宋体" w:hint="eastAsia"/>
                  <w:b/>
                  <w:bCs/>
                  <w:color w:val="000000" w:themeColor="text1"/>
                  <w:kern w:val="0"/>
                  <w:sz w:val="20"/>
                  <w:szCs w:val="20"/>
                </w:rPr>
                <w:t>符号</w:t>
              </w:r>
            </w:ins>
          </w:p>
        </w:tc>
        <w:tc>
          <w:tcPr>
            <w:tcW w:w="618" w:type="dxa"/>
            <w:tcBorders>
              <w:top w:val="single" w:sz="4" w:space="0" w:color="auto"/>
              <w:left w:val="single" w:sz="4" w:space="0" w:color="auto"/>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ins w:id="2299" w:author="cuiqingsong" w:date="2017-07-17T19:00:00Z"/>
                <w:rFonts w:asciiTheme="minorEastAsia" w:hAnsiTheme="minorEastAsia" w:cs="宋体"/>
                <w:b/>
                <w:bCs/>
                <w:color w:val="000000" w:themeColor="text1"/>
                <w:kern w:val="0"/>
                <w:sz w:val="20"/>
                <w:szCs w:val="20"/>
              </w:rPr>
            </w:pPr>
            <w:proofErr w:type="gramStart"/>
            <w:ins w:id="2300" w:author="cuiqingsong" w:date="2017-07-17T19:00:00Z">
              <w:r>
                <w:rPr>
                  <w:rFonts w:asciiTheme="minorEastAsia" w:hAnsiTheme="minorEastAsia" w:cs="宋体" w:hint="eastAsia"/>
                  <w:b/>
                  <w:bCs/>
                  <w:color w:val="000000" w:themeColor="text1"/>
                  <w:kern w:val="0"/>
                  <w:sz w:val="20"/>
                  <w:szCs w:val="20"/>
                </w:rPr>
                <w:t>域号</w:t>
              </w:r>
              <w:proofErr w:type="gramEnd"/>
            </w:ins>
          </w:p>
        </w:tc>
        <w:tc>
          <w:tcPr>
            <w:tcW w:w="174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ins w:id="2301" w:author="cuiqingsong" w:date="2017-07-17T19:00:00Z"/>
                <w:rFonts w:asciiTheme="minorEastAsia" w:hAnsiTheme="minorEastAsia" w:cs="宋体"/>
                <w:b/>
                <w:bCs/>
                <w:color w:val="000000" w:themeColor="text1"/>
                <w:kern w:val="0"/>
                <w:sz w:val="20"/>
                <w:szCs w:val="20"/>
              </w:rPr>
            </w:pPr>
            <w:ins w:id="2302" w:author="cuiqingsong" w:date="2017-07-17T19:00:00Z">
              <w:r>
                <w:rPr>
                  <w:rFonts w:asciiTheme="minorEastAsia" w:hAnsiTheme="minorEastAsia" w:cs="宋体" w:hint="eastAsia"/>
                  <w:b/>
                  <w:bCs/>
                  <w:color w:val="000000" w:themeColor="text1"/>
                  <w:kern w:val="0"/>
                  <w:sz w:val="20"/>
                  <w:szCs w:val="20"/>
                </w:rPr>
                <w:t>域名</w:t>
              </w:r>
            </w:ins>
          </w:p>
        </w:tc>
        <w:tc>
          <w:tcPr>
            <w:tcW w:w="1843"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ins w:id="2303" w:author="cuiqingsong" w:date="2017-07-17T19:00:00Z"/>
                <w:rFonts w:asciiTheme="minorEastAsia" w:hAnsiTheme="minorEastAsia" w:cs="宋体"/>
                <w:b/>
                <w:bCs/>
                <w:color w:val="000000" w:themeColor="text1"/>
                <w:kern w:val="0"/>
                <w:sz w:val="20"/>
                <w:szCs w:val="20"/>
              </w:rPr>
            </w:pPr>
            <w:ins w:id="2304" w:author="cuiqingsong" w:date="2017-07-17T19:00:00Z">
              <w:r>
                <w:rPr>
                  <w:rFonts w:asciiTheme="minorEastAsia" w:hAnsiTheme="minorEastAsia" w:cs="宋体" w:hint="eastAsia"/>
                  <w:b/>
                  <w:bCs/>
                  <w:color w:val="000000" w:themeColor="text1"/>
                  <w:kern w:val="0"/>
                  <w:sz w:val="20"/>
                  <w:szCs w:val="20"/>
                </w:rPr>
                <w:t>业务字段名称</w:t>
              </w:r>
            </w:ins>
          </w:p>
        </w:tc>
        <w:tc>
          <w:tcPr>
            <w:tcW w:w="70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ins w:id="2305" w:author="cuiqingsong" w:date="2017-07-17T19:00:00Z"/>
                <w:rFonts w:asciiTheme="minorEastAsia" w:hAnsiTheme="minorEastAsia" w:cs="宋体"/>
                <w:b/>
                <w:bCs/>
                <w:color w:val="000000" w:themeColor="text1"/>
                <w:kern w:val="0"/>
                <w:sz w:val="20"/>
                <w:szCs w:val="20"/>
              </w:rPr>
            </w:pPr>
            <w:ins w:id="2306" w:author="cuiqingsong" w:date="2017-07-17T19:00:00Z">
              <w:r>
                <w:rPr>
                  <w:rFonts w:asciiTheme="minorEastAsia" w:hAnsiTheme="minorEastAsia" w:cs="宋体" w:hint="eastAsia"/>
                  <w:b/>
                  <w:bCs/>
                  <w:color w:val="000000" w:themeColor="text1"/>
                  <w:kern w:val="0"/>
                  <w:sz w:val="20"/>
                  <w:szCs w:val="20"/>
                </w:rPr>
                <w:t>请求</w:t>
              </w:r>
            </w:ins>
          </w:p>
        </w:tc>
        <w:tc>
          <w:tcPr>
            <w:tcW w:w="709"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ins w:id="2307" w:author="cuiqingsong" w:date="2017-07-17T19:00:00Z"/>
                <w:rFonts w:asciiTheme="minorEastAsia" w:hAnsiTheme="minorEastAsia" w:cs="宋体"/>
                <w:b/>
                <w:bCs/>
                <w:color w:val="000000" w:themeColor="text1"/>
                <w:kern w:val="0"/>
                <w:sz w:val="20"/>
                <w:szCs w:val="20"/>
              </w:rPr>
            </w:pPr>
            <w:ins w:id="2308" w:author="cuiqingsong" w:date="2017-07-17T19:00:00Z">
              <w:r>
                <w:rPr>
                  <w:rFonts w:asciiTheme="minorEastAsia" w:hAnsiTheme="minorEastAsia" w:cs="宋体" w:hint="eastAsia"/>
                  <w:b/>
                  <w:bCs/>
                  <w:color w:val="000000" w:themeColor="text1"/>
                  <w:kern w:val="0"/>
                  <w:sz w:val="20"/>
                  <w:szCs w:val="20"/>
                </w:rPr>
                <w:t>应答</w:t>
              </w:r>
            </w:ins>
          </w:p>
        </w:tc>
        <w:tc>
          <w:tcPr>
            <w:tcW w:w="294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ins w:id="2309" w:author="cuiqingsong" w:date="2017-07-17T19:00:00Z"/>
                <w:rFonts w:asciiTheme="minorEastAsia" w:hAnsiTheme="minorEastAsia" w:cs="宋体"/>
                <w:b/>
                <w:bCs/>
                <w:color w:val="000000" w:themeColor="text1"/>
                <w:kern w:val="0"/>
                <w:sz w:val="20"/>
                <w:szCs w:val="20"/>
              </w:rPr>
            </w:pPr>
            <w:ins w:id="2310" w:author="cuiqingsong" w:date="2017-07-17T19:00:00Z">
              <w:r>
                <w:rPr>
                  <w:rFonts w:asciiTheme="minorEastAsia" w:hAnsiTheme="minorEastAsia" w:cs="宋体" w:hint="eastAsia"/>
                  <w:b/>
                  <w:bCs/>
                  <w:color w:val="000000" w:themeColor="text1"/>
                  <w:kern w:val="0"/>
                  <w:sz w:val="20"/>
                  <w:szCs w:val="20"/>
                </w:rPr>
                <w:t>说明</w:t>
              </w:r>
            </w:ins>
          </w:p>
        </w:tc>
      </w:tr>
      <w:tr w:rsidR="002B3E5A" w:rsidTr="00727757">
        <w:trPr>
          <w:trHeight w:val="270"/>
          <w:ins w:id="2311" w:author="cuiqingsong" w:date="2017-07-17T19:00:00Z"/>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ins w:id="2312" w:author="cuiqingsong" w:date="2017-07-17T19:00:00Z"/>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2313" w:author="cuiqingsong" w:date="2017-07-17T19:00:00Z"/>
                <w:rFonts w:asciiTheme="minorEastAsia" w:hAnsiTheme="minorEastAsia" w:cs="宋体"/>
                <w:color w:val="000000" w:themeColor="text1"/>
                <w:kern w:val="0"/>
                <w:sz w:val="20"/>
                <w:szCs w:val="20"/>
              </w:rPr>
            </w:pPr>
            <w:ins w:id="2314" w:author="cuiqingsong" w:date="2017-07-17T19:00:00Z">
              <w:r>
                <w:rPr>
                  <w:rFonts w:asciiTheme="minorEastAsia" w:hAnsiTheme="minorEastAsia" w:cs="宋体" w:hint="eastAsia"/>
                  <w:color w:val="000000" w:themeColor="text1"/>
                  <w:kern w:val="0"/>
                  <w:sz w:val="20"/>
                  <w:szCs w:val="20"/>
                </w:rPr>
                <w:t>I10</w:t>
              </w:r>
            </w:ins>
          </w:p>
        </w:tc>
        <w:tc>
          <w:tcPr>
            <w:tcW w:w="17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2315" w:author="cuiqingsong" w:date="2017-07-17T19:00:00Z"/>
                <w:rFonts w:asciiTheme="minorEastAsia" w:hAnsiTheme="minorEastAsia" w:cs="宋体"/>
                <w:color w:val="000000" w:themeColor="text1"/>
                <w:kern w:val="0"/>
                <w:sz w:val="20"/>
                <w:szCs w:val="20"/>
              </w:rPr>
            </w:pPr>
            <w:ins w:id="2316" w:author="cuiqingsong" w:date="2017-07-17T19:00:00Z">
              <w:r>
                <w:rPr>
                  <w:rFonts w:asciiTheme="minorEastAsia" w:hAnsiTheme="minorEastAsia" w:cs="宋体" w:hint="eastAsia"/>
                  <w:color w:val="000000" w:themeColor="text1"/>
                  <w:kern w:val="0"/>
                  <w:sz w:val="20"/>
                  <w:szCs w:val="20"/>
                </w:rPr>
                <w:t>instID</w:t>
              </w:r>
            </w:ins>
          </w:p>
        </w:tc>
        <w:tc>
          <w:tcPr>
            <w:tcW w:w="184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2317" w:author="cuiqingsong" w:date="2017-07-17T19:00:00Z"/>
                <w:rFonts w:asciiTheme="minorEastAsia" w:hAnsiTheme="minorEastAsia" w:cs="宋体"/>
                <w:color w:val="000000" w:themeColor="text1"/>
                <w:kern w:val="0"/>
                <w:sz w:val="20"/>
                <w:szCs w:val="20"/>
              </w:rPr>
            </w:pPr>
            <w:ins w:id="2318" w:author="cuiqingsong" w:date="2017-07-17T19:00:00Z">
              <w:r>
                <w:rPr>
                  <w:rFonts w:asciiTheme="minorEastAsia" w:hAnsiTheme="minorEastAsia" w:cs="宋体" w:hint="eastAsia"/>
                  <w:color w:val="000000" w:themeColor="text1"/>
                  <w:kern w:val="0"/>
                  <w:sz w:val="20"/>
                  <w:szCs w:val="20"/>
                </w:rPr>
                <w:t>合约代码</w:t>
              </w:r>
            </w:ins>
          </w:p>
        </w:tc>
        <w:tc>
          <w:tcPr>
            <w:tcW w:w="70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2319" w:author="cuiqingsong" w:date="2017-07-17T19:00:00Z"/>
                <w:rFonts w:asciiTheme="minorEastAsia" w:hAnsiTheme="minorEastAsia" w:cs="宋体"/>
                <w:color w:val="000000" w:themeColor="text1"/>
                <w:kern w:val="0"/>
                <w:sz w:val="20"/>
                <w:szCs w:val="20"/>
              </w:rPr>
            </w:pPr>
            <w:ins w:id="2320" w:author="cuiqingsong" w:date="2017-07-17T19:00:00Z">
              <w:r>
                <w:rPr>
                  <w:rFonts w:asciiTheme="minorEastAsia" w:hAnsiTheme="minorEastAsia" w:cs="宋体" w:hint="eastAsia"/>
                  <w:color w:val="000000" w:themeColor="text1"/>
                  <w:kern w:val="0"/>
                  <w:sz w:val="20"/>
                  <w:szCs w:val="20"/>
                </w:rPr>
                <w:t>O</w:t>
              </w:r>
            </w:ins>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2321" w:author="cuiqingsong" w:date="2017-07-17T19:00:00Z"/>
                <w:rFonts w:asciiTheme="minorEastAsia" w:hAnsiTheme="minorEastAsia" w:cs="宋体"/>
                <w:color w:val="000000" w:themeColor="text1"/>
                <w:kern w:val="0"/>
                <w:sz w:val="20"/>
                <w:szCs w:val="20"/>
              </w:rPr>
            </w:pPr>
            <w:ins w:id="2322" w:author="cuiqingsong" w:date="2017-07-17T19:00:00Z">
              <w:r>
                <w:rPr>
                  <w:rFonts w:asciiTheme="minorEastAsia" w:hAnsiTheme="minorEastAsia" w:cs="宋体" w:hint="eastAsia"/>
                  <w:color w:val="000000" w:themeColor="text1"/>
                  <w:kern w:val="0"/>
                  <w:sz w:val="20"/>
                  <w:szCs w:val="20"/>
                </w:rPr>
                <w:t>-</w:t>
              </w:r>
            </w:ins>
          </w:p>
        </w:tc>
        <w:tc>
          <w:tcPr>
            <w:tcW w:w="294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2323" w:author="cuiqingsong" w:date="2017-07-17T19:00:00Z"/>
                <w:rFonts w:asciiTheme="minorEastAsia" w:hAnsiTheme="minorEastAsia" w:cs="宋体"/>
                <w:color w:val="000000" w:themeColor="text1"/>
                <w:kern w:val="0"/>
                <w:sz w:val="20"/>
                <w:szCs w:val="20"/>
              </w:rPr>
            </w:pPr>
            <w:ins w:id="2324" w:author="cuiqingsong" w:date="2017-07-17T19:00:00Z">
              <w:r>
                <w:rPr>
                  <w:rFonts w:asciiTheme="minorEastAsia" w:hAnsiTheme="minorEastAsia" w:cs="宋体" w:hint="eastAsia"/>
                  <w:color w:val="000000" w:themeColor="text1"/>
                  <w:kern w:val="0"/>
                  <w:sz w:val="20"/>
                  <w:szCs w:val="20"/>
                </w:rPr>
                <w:t>不填</w:t>
              </w:r>
              <w:proofErr w:type="gramStart"/>
              <w:r>
                <w:rPr>
                  <w:rFonts w:asciiTheme="minorEastAsia" w:hAnsiTheme="minorEastAsia" w:cs="宋体" w:hint="eastAsia"/>
                  <w:color w:val="000000" w:themeColor="text1"/>
                  <w:kern w:val="0"/>
                  <w:sz w:val="20"/>
                  <w:szCs w:val="20"/>
                </w:rPr>
                <w:t>查全部</w:t>
              </w:r>
              <w:proofErr w:type="gramEnd"/>
              <w:r>
                <w:rPr>
                  <w:rFonts w:asciiTheme="minorEastAsia" w:hAnsiTheme="minorEastAsia" w:cs="宋体" w:hint="eastAsia"/>
                  <w:color w:val="000000" w:themeColor="text1"/>
                  <w:kern w:val="0"/>
                  <w:sz w:val="20"/>
                  <w:szCs w:val="20"/>
                </w:rPr>
                <w:t>合约</w:t>
              </w:r>
            </w:ins>
          </w:p>
        </w:tc>
      </w:tr>
      <w:tr w:rsidR="002B3E5A" w:rsidTr="00727757">
        <w:trPr>
          <w:trHeight w:val="270"/>
          <w:ins w:id="2325" w:author="cuiqingsong" w:date="2017-07-17T19:00:00Z"/>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ins w:id="2326" w:author="cuiqingsong" w:date="2017-07-17T19:00:00Z"/>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2327" w:author="cuiqingsong" w:date="2017-07-17T19:00:00Z"/>
                <w:rFonts w:asciiTheme="minorEastAsia" w:hAnsiTheme="minorEastAsia" w:cs="宋体"/>
                <w:color w:val="000000" w:themeColor="text1"/>
                <w:kern w:val="0"/>
                <w:sz w:val="20"/>
                <w:szCs w:val="20"/>
              </w:rPr>
            </w:pPr>
            <w:ins w:id="2328" w:author="cuiqingsong" w:date="2017-07-17T19:00:00Z">
              <w:r>
                <w:rPr>
                  <w:rFonts w:asciiTheme="minorEastAsia" w:hAnsiTheme="minorEastAsia" w:cs="宋体" w:hint="eastAsia"/>
                  <w:color w:val="000000" w:themeColor="text1"/>
                  <w:kern w:val="0"/>
                  <w:sz w:val="20"/>
                  <w:szCs w:val="20"/>
                </w:rPr>
                <w:t>M30</w:t>
              </w:r>
            </w:ins>
          </w:p>
        </w:tc>
        <w:tc>
          <w:tcPr>
            <w:tcW w:w="174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2329" w:author="cuiqingsong" w:date="2017-07-17T19:00:00Z"/>
                <w:rFonts w:asciiTheme="minorEastAsia" w:hAnsiTheme="minorEastAsia" w:cs="宋体"/>
                <w:color w:val="000000" w:themeColor="text1"/>
                <w:kern w:val="0"/>
                <w:sz w:val="20"/>
                <w:szCs w:val="20"/>
              </w:rPr>
            </w:pPr>
            <w:ins w:id="2330" w:author="cuiqingsong" w:date="2017-07-17T19:00:00Z">
              <w:r>
                <w:rPr>
                  <w:rFonts w:asciiTheme="minorEastAsia" w:hAnsiTheme="minorEastAsia" w:cs="宋体" w:hint="eastAsia"/>
                  <w:color w:val="000000" w:themeColor="text1"/>
                  <w:kern w:val="0"/>
                  <w:sz w:val="20"/>
                  <w:szCs w:val="20"/>
                </w:rPr>
                <w:t>clientID</w:t>
              </w:r>
            </w:ins>
          </w:p>
        </w:tc>
        <w:tc>
          <w:tcPr>
            <w:tcW w:w="184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2331" w:author="cuiqingsong" w:date="2017-07-17T19:00:00Z"/>
                <w:rFonts w:asciiTheme="minorEastAsia" w:hAnsiTheme="minorEastAsia" w:cs="宋体"/>
                <w:color w:val="000000" w:themeColor="text1"/>
                <w:kern w:val="0"/>
                <w:sz w:val="20"/>
                <w:szCs w:val="20"/>
              </w:rPr>
            </w:pPr>
            <w:ins w:id="2332" w:author="cuiqingsong" w:date="2017-07-17T19:00:00Z">
              <w:r>
                <w:rPr>
                  <w:rFonts w:asciiTheme="minorEastAsia" w:hAnsiTheme="minorEastAsia" w:cs="宋体" w:hint="eastAsia"/>
                  <w:color w:val="000000" w:themeColor="text1"/>
                  <w:kern w:val="0"/>
                  <w:sz w:val="20"/>
                  <w:szCs w:val="20"/>
                </w:rPr>
                <w:t>客户代码</w:t>
              </w:r>
            </w:ins>
          </w:p>
        </w:tc>
        <w:tc>
          <w:tcPr>
            <w:tcW w:w="70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2333" w:author="cuiqingsong" w:date="2017-07-17T19:00:00Z"/>
                <w:rFonts w:asciiTheme="minorEastAsia" w:hAnsiTheme="minorEastAsia" w:cs="宋体"/>
                <w:color w:val="000000" w:themeColor="text1"/>
                <w:kern w:val="0"/>
                <w:sz w:val="20"/>
                <w:szCs w:val="20"/>
              </w:rPr>
            </w:pPr>
            <w:ins w:id="2334" w:author="cuiqingsong" w:date="2017-07-17T19:00:00Z">
              <w:r>
                <w:rPr>
                  <w:rFonts w:asciiTheme="minorEastAsia" w:hAnsiTheme="minorEastAsia" w:cs="宋体" w:hint="eastAsia"/>
                  <w:color w:val="000000" w:themeColor="text1"/>
                  <w:kern w:val="0"/>
                  <w:sz w:val="20"/>
                  <w:szCs w:val="20"/>
                </w:rPr>
                <w:t>M</w:t>
              </w:r>
            </w:ins>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2335" w:author="cuiqingsong" w:date="2017-07-17T19:00:00Z"/>
                <w:rFonts w:asciiTheme="minorEastAsia" w:hAnsiTheme="minorEastAsia" w:cs="宋体"/>
                <w:color w:val="000000" w:themeColor="text1"/>
                <w:kern w:val="0"/>
                <w:sz w:val="20"/>
                <w:szCs w:val="20"/>
              </w:rPr>
            </w:pPr>
            <w:ins w:id="2336" w:author="cuiqingsong" w:date="2017-07-17T19:00:00Z">
              <w:r>
                <w:rPr>
                  <w:rFonts w:asciiTheme="minorEastAsia" w:hAnsiTheme="minorEastAsia" w:cs="宋体" w:hint="eastAsia"/>
                  <w:color w:val="000000" w:themeColor="text1"/>
                  <w:kern w:val="0"/>
                  <w:sz w:val="20"/>
                  <w:szCs w:val="20"/>
                </w:rPr>
                <w:t>←</w:t>
              </w:r>
            </w:ins>
          </w:p>
        </w:tc>
        <w:tc>
          <w:tcPr>
            <w:tcW w:w="2948"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ins w:id="2337" w:author="cuiqingsong" w:date="2017-07-17T19:00:00Z"/>
                <w:rFonts w:asciiTheme="minorEastAsia" w:hAnsiTheme="minorEastAsia" w:cs="宋体"/>
                <w:color w:val="000000" w:themeColor="text1"/>
                <w:kern w:val="0"/>
                <w:sz w:val="20"/>
                <w:szCs w:val="20"/>
              </w:rPr>
            </w:pPr>
          </w:p>
        </w:tc>
      </w:tr>
      <w:tr w:rsidR="00030F1C" w:rsidTr="00727757">
        <w:trPr>
          <w:trHeight w:val="270"/>
          <w:ins w:id="2338" w:author="cuiqingsong" w:date="2017-08-14T10:23:00Z"/>
        </w:trPr>
        <w:tc>
          <w:tcPr>
            <w:tcW w:w="653" w:type="dxa"/>
            <w:tcBorders>
              <w:top w:val="nil"/>
              <w:left w:val="single" w:sz="4" w:space="0" w:color="auto"/>
              <w:bottom w:val="single" w:sz="4" w:space="0" w:color="auto"/>
              <w:right w:val="single" w:sz="4" w:space="0" w:color="auto"/>
            </w:tcBorders>
          </w:tcPr>
          <w:p w:rsidR="00030F1C" w:rsidRDefault="00030F1C" w:rsidP="00030F1C">
            <w:pPr>
              <w:widowControl/>
              <w:spacing w:line="240" w:lineRule="auto"/>
              <w:ind w:firstLineChars="0" w:firstLine="0"/>
              <w:jc w:val="left"/>
              <w:rPr>
                <w:ins w:id="2339" w:author="cuiqingsong" w:date="2017-08-14T10:23:00Z"/>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2340" w:author="cuiqingsong" w:date="2017-08-14T10:23:00Z"/>
                <w:rFonts w:asciiTheme="minorEastAsia" w:hAnsiTheme="minorEastAsia" w:cs="宋体"/>
                <w:color w:val="000000" w:themeColor="text1"/>
                <w:kern w:val="0"/>
                <w:sz w:val="20"/>
                <w:szCs w:val="20"/>
              </w:rPr>
            </w:pPr>
            <w:ins w:id="2341" w:author="cuiqingsong" w:date="2017-08-14T10:23:00Z">
              <w:r>
                <w:rPr>
                  <w:rFonts w:asciiTheme="minorEastAsia" w:hAnsiTheme="minorEastAsia" w:cs="宋体" w:hint="eastAsia"/>
                  <w:color w:val="000000" w:themeColor="text1"/>
                  <w:kern w:val="0"/>
                  <w:sz w:val="20"/>
                  <w:szCs w:val="20"/>
                </w:rPr>
                <w:t>M00</w:t>
              </w:r>
            </w:ins>
          </w:p>
        </w:tc>
        <w:tc>
          <w:tcPr>
            <w:tcW w:w="174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2342" w:author="cuiqingsong" w:date="2017-08-14T10:23:00Z"/>
                <w:rFonts w:asciiTheme="minorEastAsia" w:hAnsiTheme="minorEastAsia" w:cs="宋体"/>
                <w:color w:val="000000" w:themeColor="text1"/>
                <w:kern w:val="0"/>
                <w:sz w:val="20"/>
                <w:szCs w:val="20"/>
              </w:rPr>
            </w:pPr>
            <w:ins w:id="2343" w:author="cuiqingsong" w:date="2017-08-14T10:23:00Z">
              <w:r>
                <w:rPr>
                  <w:rFonts w:asciiTheme="minorEastAsia" w:hAnsiTheme="minorEastAsia" w:cs="宋体" w:hint="eastAsia"/>
                  <w:color w:val="000000" w:themeColor="text1"/>
                  <w:kern w:val="0"/>
                  <w:sz w:val="20"/>
                  <w:szCs w:val="20"/>
                </w:rPr>
                <w:t>memberID</w:t>
              </w:r>
            </w:ins>
          </w:p>
        </w:tc>
        <w:tc>
          <w:tcPr>
            <w:tcW w:w="1843"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2344" w:author="cuiqingsong" w:date="2017-08-14T10:23:00Z"/>
                <w:rFonts w:asciiTheme="minorEastAsia" w:hAnsiTheme="minorEastAsia" w:cs="宋体"/>
                <w:color w:val="000000" w:themeColor="text1"/>
                <w:kern w:val="0"/>
                <w:sz w:val="20"/>
                <w:szCs w:val="20"/>
              </w:rPr>
            </w:pPr>
            <w:ins w:id="2345" w:author="cuiqingsong" w:date="2017-08-14T10:23:00Z">
              <w:r>
                <w:rPr>
                  <w:rFonts w:asciiTheme="minorEastAsia" w:hAnsiTheme="minorEastAsia" w:cs="宋体" w:hint="eastAsia"/>
                  <w:color w:val="000000" w:themeColor="text1"/>
                  <w:kern w:val="0"/>
                  <w:sz w:val="20"/>
                  <w:szCs w:val="20"/>
                </w:rPr>
                <w:t>会员代码</w:t>
              </w:r>
            </w:ins>
          </w:p>
        </w:tc>
        <w:tc>
          <w:tcPr>
            <w:tcW w:w="70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2346" w:author="cuiqingsong" w:date="2017-08-14T10:23:00Z"/>
                <w:rFonts w:asciiTheme="minorEastAsia" w:hAnsiTheme="minorEastAsia" w:cs="宋体"/>
                <w:color w:val="000000" w:themeColor="text1"/>
                <w:kern w:val="0"/>
                <w:sz w:val="20"/>
                <w:szCs w:val="20"/>
              </w:rPr>
            </w:pPr>
            <w:ins w:id="2347" w:author="cuiqingsong" w:date="2017-08-14T10:23:00Z">
              <w:r>
                <w:rPr>
                  <w:rFonts w:asciiTheme="minorEastAsia" w:hAnsiTheme="minorEastAsia" w:cs="宋体" w:hint="eastAsia"/>
                  <w:color w:val="000000" w:themeColor="text1"/>
                  <w:kern w:val="0"/>
                  <w:sz w:val="20"/>
                  <w:szCs w:val="20"/>
                </w:rPr>
                <w:t>M</w:t>
              </w:r>
            </w:ins>
          </w:p>
        </w:tc>
        <w:tc>
          <w:tcPr>
            <w:tcW w:w="709"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2348" w:author="cuiqingsong" w:date="2017-08-14T10:23:00Z"/>
                <w:rFonts w:asciiTheme="minorEastAsia" w:hAnsiTheme="minorEastAsia" w:cs="宋体"/>
                <w:color w:val="000000" w:themeColor="text1"/>
                <w:kern w:val="0"/>
                <w:sz w:val="20"/>
                <w:szCs w:val="20"/>
              </w:rPr>
            </w:pPr>
            <w:ins w:id="2349" w:author="cuiqingsong" w:date="2017-08-14T10:23:00Z">
              <w:r>
                <w:rPr>
                  <w:rFonts w:asciiTheme="minorEastAsia" w:hAnsiTheme="minorEastAsia" w:cs="宋体" w:hint="eastAsia"/>
                  <w:color w:val="000000"/>
                  <w:kern w:val="0"/>
                  <w:sz w:val="20"/>
                  <w:szCs w:val="20"/>
                </w:rPr>
                <w:t>←</w:t>
              </w:r>
            </w:ins>
          </w:p>
        </w:tc>
        <w:tc>
          <w:tcPr>
            <w:tcW w:w="294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2350" w:author="cuiqingsong" w:date="2017-08-14T10:23:00Z"/>
                <w:rFonts w:asciiTheme="minorEastAsia" w:hAnsiTheme="minorEastAsia" w:cs="宋体"/>
                <w:color w:val="000000" w:themeColor="text1"/>
                <w:kern w:val="0"/>
                <w:sz w:val="20"/>
                <w:szCs w:val="20"/>
              </w:rPr>
            </w:pPr>
          </w:p>
        </w:tc>
      </w:tr>
      <w:tr w:rsidR="00030F1C" w:rsidTr="00727757">
        <w:trPr>
          <w:trHeight w:val="270"/>
          <w:ins w:id="2351" w:author="cuiqingsong" w:date="2017-07-17T19:00:00Z"/>
        </w:trPr>
        <w:tc>
          <w:tcPr>
            <w:tcW w:w="653" w:type="dxa"/>
            <w:tcBorders>
              <w:top w:val="nil"/>
              <w:left w:val="single" w:sz="4" w:space="0" w:color="auto"/>
              <w:bottom w:val="single" w:sz="4" w:space="0" w:color="auto"/>
              <w:right w:val="single" w:sz="4" w:space="0" w:color="auto"/>
            </w:tcBorders>
          </w:tcPr>
          <w:p w:rsidR="00030F1C" w:rsidRDefault="00030F1C" w:rsidP="00030F1C">
            <w:pPr>
              <w:widowControl/>
              <w:spacing w:line="240" w:lineRule="auto"/>
              <w:ind w:firstLineChars="0" w:firstLine="0"/>
              <w:jc w:val="left"/>
              <w:rPr>
                <w:ins w:id="2352" w:author="cuiqingsong" w:date="2017-07-17T19:00:00Z"/>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2353" w:author="cuiqingsong" w:date="2017-07-17T19:00:00Z"/>
                <w:rFonts w:asciiTheme="minorEastAsia" w:hAnsiTheme="minorEastAsia" w:cs="宋体"/>
                <w:color w:val="000000" w:themeColor="text1"/>
                <w:kern w:val="0"/>
                <w:sz w:val="20"/>
                <w:szCs w:val="20"/>
              </w:rPr>
            </w:pPr>
            <w:ins w:id="2354" w:author="cuiqingsong" w:date="2017-07-17T19:00: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174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2355" w:author="cuiqingsong" w:date="2017-07-17T19:00:00Z"/>
                <w:rFonts w:asciiTheme="minorEastAsia" w:hAnsiTheme="minorEastAsia" w:cs="宋体"/>
                <w:color w:val="000000" w:themeColor="text1"/>
                <w:kern w:val="0"/>
                <w:sz w:val="20"/>
                <w:szCs w:val="20"/>
              </w:rPr>
            </w:pPr>
            <w:ins w:id="2356" w:author="cuiqingsong" w:date="2017-07-17T19:00:00Z">
              <w:r>
                <w:rPr>
                  <w:rFonts w:asciiTheme="minorEastAsia" w:hAnsiTheme="minorEastAsia" w:cs="宋体"/>
                  <w:color w:val="000000" w:themeColor="text1"/>
                  <w:kern w:val="0"/>
                  <w:sz w:val="20"/>
                  <w:szCs w:val="20"/>
                </w:rPr>
                <w:t>seatID</w:t>
              </w:r>
            </w:ins>
          </w:p>
        </w:tc>
        <w:tc>
          <w:tcPr>
            <w:tcW w:w="1843"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2357" w:author="cuiqingsong" w:date="2017-07-17T19:00:00Z"/>
                <w:rFonts w:asciiTheme="minorEastAsia" w:hAnsiTheme="minorEastAsia" w:cs="宋体"/>
                <w:color w:val="000000" w:themeColor="text1"/>
                <w:kern w:val="0"/>
                <w:sz w:val="20"/>
                <w:szCs w:val="20"/>
              </w:rPr>
            </w:pPr>
            <w:ins w:id="2358" w:author="cuiqingsong" w:date="2017-07-17T19:00:00Z">
              <w:r>
                <w:rPr>
                  <w:rFonts w:asciiTheme="minorEastAsia" w:hAnsiTheme="minorEastAsia" w:cs="宋体" w:hint="eastAsia"/>
                  <w:color w:val="000000" w:themeColor="text1"/>
                  <w:kern w:val="0"/>
                  <w:sz w:val="20"/>
                  <w:szCs w:val="20"/>
                </w:rPr>
                <w:t>交易席位代码</w:t>
              </w:r>
            </w:ins>
          </w:p>
        </w:tc>
        <w:tc>
          <w:tcPr>
            <w:tcW w:w="70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2359" w:author="cuiqingsong" w:date="2017-07-17T19:00:00Z"/>
                <w:rFonts w:asciiTheme="minorEastAsia" w:hAnsiTheme="minorEastAsia" w:cs="宋体"/>
                <w:color w:val="000000" w:themeColor="text1"/>
                <w:kern w:val="0"/>
                <w:sz w:val="20"/>
                <w:szCs w:val="20"/>
              </w:rPr>
            </w:pPr>
            <w:ins w:id="2360" w:author="cuiqingsong" w:date="2017-07-17T19:00:00Z">
              <w:r>
                <w:rPr>
                  <w:rFonts w:asciiTheme="minorEastAsia" w:hAnsiTheme="minorEastAsia" w:cs="宋体" w:hint="eastAsia"/>
                  <w:color w:val="000000" w:themeColor="text1"/>
                  <w:kern w:val="0"/>
                  <w:sz w:val="20"/>
                  <w:szCs w:val="20"/>
                </w:rPr>
                <w:t>M</w:t>
              </w:r>
            </w:ins>
          </w:p>
        </w:tc>
        <w:tc>
          <w:tcPr>
            <w:tcW w:w="709"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2361" w:author="cuiqingsong" w:date="2017-07-17T19:00:00Z"/>
                <w:rFonts w:asciiTheme="minorEastAsia" w:hAnsiTheme="minorEastAsia" w:cs="宋体"/>
                <w:color w:val="000000" w:themeColor="text1"/>
                <w:kern w:val="0"/>
                <w:sz w:val="20"/>
                <w:szCs w:val="20"/>
              </w:rPr>
            </w:pPr>
            <w:ins w:id="2362" w:author="cuiqingsong" w:date="2017-07-17T19:00:00Z">
              <w:r>
                <w:rPr>
                  <w:rFonts w:asciiTheme="minorEastAsia" w:hAnsiTheme="minorEastAsia" w:cs="宋体" w:hint="eastAsia"/>
                  <w:color w:val="000000"/>
                  <w:kern w:val="0"/>
                  <w:sz w:val="20"/>
                  <w:szCs w:val="20"/>
                </w:rPr>
                <w:t>←</w:t>
              </w:r>
            </w:ins>
          </w:p>
        </w:tc>
        <w:tc>
          <w:tcPr>
            <w:tcW w:w="294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2363" w:author="cuiqingsong" w:date="2017-07-17T19:00:00Z"/>
                <w:rFonts w:asciiTheme="minorEastAsia" w:hAnsiTheme="minorEastAsia" w:cs="宋体"/>
                <w:color w:val="000000" w:themeColor="text1"/>
                <w:kern w:val="0"/>
                <w:sz w:val="20"/>
                <w:szCs w:val="20"/>
              </w:rPr>
            </w:pPr>
          </w:p>
        </w:tc>
      </w:tr>
      <w:tr w:rsidR="00030F1C" w:rsidTr="00727757">
        <w:tblPrEx>
          <w:tblW w:w="9219" w:type="dxa"/>
          <w:tblInd w:w="103" w:type="dxa"/>
          <w:tblLayout w:type="fixed"/>
          <w:tblPrExChange w:id="2364" w:author="cuiqingsong" w:date="2017-07-18T20:14:00Z">
            <w:tblPrEx>
              <w:tblW w:w="9224" w:type="dxa"/>
              <w:tblInd w:w="103" w:type="dxa"/>
              <w:tblLayout w:type="fixed"/>
            </w:tblPrEx>
          </w:tblPrExChange>
        </w:tblPrEx>
        <w:trPr>
          <w:trHeight w:val="270"/>
          <w:ins w:id="2365" w:author="cuiqingsong" w:date="2017-07-18T20:13:00Z"/>
          <w:trPrChange w:id="2366" w:author="cuiqingsong" w:date="2017-07-18T20:14:00Z">
            <w:trPr>
              <w:gridAfter w:val="0"/>
              <w:wAfter w:w="5" w:type="dxa"/>
              <w:trHeight w:val="270"/>
            </w:trPr>
          </w:trPrChange>
        </w:trPr>
        <w:tc>
          <w:tcPr>
            <w:tcW w:w="653" w:type="dxa"/>
            <w:tcBorders>
              <w:top w:val="nil"/>
              <w:left w:val="single" w:sz="4" w:space="0" w:color="auto"/>
              <w:bottom w:val="single" w:sz="4" w:space="0" w:color="auto"/>
              <w:right w:val="single" w:sz="4" w:space="0" w:color="auto"/>
            </w:tcBorders>
            <w:tcPrChange w:id="2367" w:author="cuiqingsong" w:date="2017-07-18T20:14:00Z">
              <w:tcPr>
                <w:tcW w:w="653" w:type="dxa"/>
                <w:gridSpan w:val="2"/>
                <w:tcBorders>
                  <w:top w:val="nil"/>
                  <w:left w:val="single" w:sz="4" w:space="0" w:color="auto"/>
                  <w:bottom w:val="single" w:sz="4" w:space="0" w:color="auto"/>
                  <w:right w:val="single" w:sz="4" w:space="0" w:color="auto"/>
                </w:tcBorders>
              </w:tcPr>
            </w:tcPrChange>
          </w:tcPr>
          <w:p w:rsidR="00030F1C" w:rsidRDefault="00030F1C" w:rsidP="00030F1C">
            <w:pPr>
              <w:widowControl/>
              <w:spacing w:line="240" w:lineRule="auto"/>
              <w:ind w:firstLineChars="0" w:firstLine="0"/>
              <w:jc w:val="left"/>
              <w:rPr>
                <w:ins w:id="2368" w:author="cuiqingsong" w:date="2017-07-18T20:13:00Z"/>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Change w:id="2369" w:author="cuiqingsong" w:date="2017-07-18T20:14:00Z">
              <w:tcPr>
                <w:tcW w:w="618" w:type="dxa"/>
                <w:gridSpan w:val="2"/>
                <w:tcBorders>
                  <w:top w:val="nil"/>
                  <w:left w:val="single" w:sz="4" w:space="0" w:color="auto"/>
                  <w:bottom w:val="single" w:sz="4" w:space="0" w:color="auto"/>
                  <w:right w:val="single" w:sz="4" w:space="0" w:color="auto"/>
                </w:tcBorders>
                <w:shd w:val="clear" w:color="auto" w:fill="auto"/>
                <w:vAlign w:val="center"/>
              </w:tcPr>
            </w:tcPrChange>
          </w:tcPr>
          <w:p w:rsidR="00030F1C" w:rsidRDefault="00030F1C" w:rsidP="00030F1C">
            <w:pPr>
              <w:widowControl/>
              <w:spacing w:line="240" w:lineRule="auto"/>
              <w:ind w:firstLineChars="0" w:firstLine="0"/>
              <w:jc w:val="left"/>
              <w:rPr>
                <w:ins w:id="2370" w:author="cuiqingsong" w:date="2017-07-18T20:13:00Z"/>
                <w:rFonts w:asciiTheme="minorEastAsia" w:hAnsiTheme="minorEastAsia" w:cs="宋体"/>
                <w:color w:val="000000" w:themeColor="text1"/>
                <w:kern w:val="0"/>
                <w:sz w:val="20"/>
                <w:szCs w:val="20"/>
              </w:rPr>
            </w:pPr>
            <w:ins w:id="2371" w:author="cuiqingsong" w:date="2017-07-18T20:15:00Z">
              <w:r>
                <w:rPr>
                  <w:rFonts w:asciiTheme="minorEastAsia" w:hAnsiTheme="minorEastAsia" w:cs="宋体" w:hint="eastAsia"/>
                  <w:color w:val="000000" w:themeColor="text1"/>
                  <w:kern w:val="0"/>
                  <w:sz w:val="20"/>
                  <w:szCs w:val="20"/>
                </w:rPr>
                <w:t>T</w:t>
              </w:r>
              <w:r>
                <w:rPr>
                  <w:rFonts w:asciiTheme="minorEastAsia" w:hAnsiTheme="minorEastAsia" w:cs="宋体"/>
                  <w:color w:val="000000" w:themeColor="text1"/>
                  <w:kern w:val="0"/>
                  <w:sz w:val="20"/>
                  <w:szCs w:val="20"/>
                </w:rPr>
                <w:t>18</w:t>
              </w:r>
            </w:ins>
          </w:p>
        </w:tc>
        <w:tc>
          <w:tcPr>
            <w:tcW w:w="1740" w:type="dxa"/>
            <w:tcBorders>
              <w:top w:val="nil"/>
              <w:left w:val="nil"/>
              <w:bottom w:val="single" w:sz="4" w:space="0" w:color="auto"/>
              <w:right w:val="single" w:sz="4" w:space="0" w:color="auto"/>
            </w:tcBorders>
            <w:shd w:val="clear" w:color="auto" w:fill="auto"/>
            <w:vAlign w:val="center"/>
            <w:tcPrChange w:id="2372" w:author="cuiqingsong" w:date="2017-07-18T20:14:00Z">
              <w:tcPr>
                <w:tcW w:w="2278" w:type="dxa"/>
                <w:gridSpan w:val="3"/>
                <w:tcBorders>
                  <w:top w:val="nil"/>
                  <w:left w:val="nil"/>
                  <w:bottom w:val="single" w:sz="4" w:space="0" w:color="auto"/>
                  <w:right w:val="single" w:sz="4" w:space="0" w:color="auto"/>
                </w:tcBorders>
                <w:shd w:val="clear" w:color="auto" w:fill="auto"/>
                <w:vAlign w:val="center"/>
              </w:tcPr>
            </w:tcPrChange>
          </w:tcPr>
          <w:p w:rsidR="00030F1C" w:rsidRDefault="00030F1C" w:rsidP="00030F1C">
            <w:pPr>
              <w:widowControl/>
              <w:spacing w:line="240" w:lineRule="auto"/>
              <w:ind w:firstLineChars="0" w:firstLine="0"/>
              <w:jc w:val="left"/>
              <w:rPr>
                <w:ins w:id="2373" w:author="cuiqingsong" w:date="2017-07-18T20:13:00Z"/>
                <w:rFonts w:asciiTheme="minorEastAsia" w:hAnsiTheme="minorEastAsia" w:cs="宋体"/>
                <w:color w:val="000000" w:themeColor="text1"/>
                <w:kern w:val="0"/>
                <w:sz w:val="20"/>
                <w:szCs w:val="20"/>
              </w:rPr>
            </w:pPr>
            <w:ins w:id="2374" w:author="cuiqingsong" w:date="2017-07-18T20:15:00Z">
              <w:r>
                <w:rPr>
                  <w:rFonts w:asciiTheme="minorEastAsia" w:hAnsiTheme="minorEastAsia" w:cs="宋体"/>
                  <w:color w:val="000000" w:themeColor="text1"/>
                  <w:kern w:val="0"/>
                  <w:sz w:val="20"/>
                  <w:szCs w:val="20"/>
                </w:rPr>
                <w:t>beginDate</w:t>
              </w:r>
            </w:ins>
          </w:p>
        </w:tc>
        <w:tc>
          <w:tcPr>
            <w:tcW w:w="1843" w:type="dxa"/>
            <w:tcBorders>
              <w:top w:val="nil"/>
              <w:left w:val="nil"/>
              <w:bottom w:val="single" w:sz="4" w:space="0" w:color="auto"/>
              <w:right w:val="single" w:sz="4" w:space="0" w:color="auto"/>
            </w:tcBorders>
            <w:shd w:val="clear" w:color="auto" w:fill="auto"/>
            <w:vAlign w:val="center"/>
            <w:tcPrChange w:id="2375" w:author="cuiqingsong" w:date="2017-07-18T20:14:00Z">
              <w:tcPr>
                <w:tcW w:w="1816" w:type="dxa"/>
                <w:gridSpan w:val="3"/>
                <w:tcBorders>
                  <w:top w:val="nil"/>
                  <w:left w:val="nil"/>
                  <w:bottom w:val="single" w:sz="4" w:space="0" w:color="auto"/>
                  <w:right w:val="single" w:sz="4" w:space="0" w:color="auto"/>
                </w:tcBorders>
                <w:shd w:val="clear" w:color="auto" w:fill="auto"/>
                <w:vAlign w:val="center"/>
              </w:tcPr>
            </w:tcPrChange>
          </w:tcPr>
          <w:p w:rsidR="00030F1C" w:rsidRDefault="00030F1C" w:rsidP="00030F1C">
            <w:pPr>
              <w:widowControl/>
              <w:spacing w:line="240" w:lineRule="auto"/>
              <w:ind w:firstLineChars="0" w:firstLine="0"/>
              <w:jc w:val="left"/>
              <w:rPr>
                <w:ins w:id="2376" w:author="cuiqingsong" w:date="2017-07-18T20:13:00Z"/>
                <w:rFonts w:asciiTheme="minorEastAsia" w:hAnsiTheme="minorEastAsia" w:cs="宋体"/>
                <w:color w:val="000000" w:themeColor="text1"/>
                <w:kern w:val="0"/>
                <w:sz w:val="20"/>
                <w:szCs w:val="20"/>
              </w:rPr>
            </w:pPr>
            <w:ins w:id="2377" w:author="cuiqingsong" w:date="2017-07-18T20:14:00Z">
              <w:r>
                <w:rPr>
                  <w:rFonts w:asciiTheme="minorEastAsia" w:hAnsiTheme="minorEastAsia" w:cs="宋体" w:hint="eastAsia"/>
                  <w:color w:val="000000" w:themeColor="text1"/>
                  <w:kern w:val="0"/>
                  <w:sz w:val="20"/>
                  <w:szCs w:val="20"/>
                </w:rPr>
                <w:t>开始日期</w:t>
              </w:r>
            </w:ins>
          </w:p>
        </w:tc>
        <w:tc>
          <w:tcPr>
            <w:tcW w:w="708" w:type="dxa"/>
            <w:tcBorders>
              <w:top w:val="nil"/>
              <w:left w:val="nil"/>
              <w:bottom w:val="single" w:sz="4" w:space="0" w:color="auto"/>
              <w:right w:val="single" w:sz="4" w:space="0" w:color="auto"/>
            </w:tcBorders>
            <w:shd w:val="clear" w:color="auto" w:fill="auto"/>
            <w:vAlign w:val="center"/>
            <w:tcPrChange w:id="2378" w:author="cuiqingsong" w:date="2017-07-18T20:14:00Z">
              <w:tcPr>
                <w:tcW w:w="618" w:type="dxa"/>
                <w:gridSpan w:val="3"/>
                <w:tcBorders>
                  <w:top w:val="nil"/>
                  <w:left w:val="nil"/>
                  <w:bottom w:val="single" w:sz="4" w:space="0" w:color="auto"/>
                  <w:right w:val="single" w:sz="4" w:space="0" w:color="auto"/>
                </w:tcBorders>
                <w:shd w:val="clear" w:color="auto" w:fill="auto"/>
                <w:vAlign w:val="center"/>
              </w:tcPr>
            </w:tcPrChange>
          </w:tcPr>
          <w:p w:rsidR="00030F1C" w:rsidRDefault="00030F1C" w:rsidP="00030F1C">
            <w:pPr>
              <w:widowControl/>
              <w:spacing w:line="240" w:lineRule="auto"/>
              <w:ind w:firstLineChars="0" w:firstLine="0"/>
              <w:jc w:val="left"/>
              <w:rPr>
                <w:ins w:id="2379" w:author="cuiqingsong" w:date="2017-07-18T20:13:00Z"/>
                <w:rFonts w:asciiTheme="minorEastAsia" w:hAnsiTheme="minorEastAsia" w:cs="宋体"/>
                <w:color w:val="000000" w:themeColor="text1"/>
                <w:kern w:val="0"/>
                <w:sz w:val="20"/>
                <w:szCs w:val="20"/>
              </w:rPr>
            </w:pPr>
            <w:ins w:id="2380" w:author="cuiqingsong" w:date="2017-07-18T20:14:00Z">
              <w:r>
                <w:rPr>
                  <w:rFonts w:asciiTheme="minorEastAsia" w:hAnsiTheme="minorEastAsia" w:cs="宋体" w:hint="eastAsia"/>
                  <w:color w:val="000000" w:themeColor="text1"/>
                  <w:kern w:val="0"/>
                  <w:sz w:val="20"/>
                  <w:szCs w:val="20"/>
                </w:rPr>
                <w:t>M</w:t>
              </w:r>
            </w:ins>
          </w:p>
        </w:tc>
        <w:tc>
          <w:tcPr>
            <w:tcW w:w="709" w:type="dxa"/>
            <w:tcBorders>
              <w:top w:val="nil"/>
              <w:left w:val="nil"/>
              <w:bottom w:val="single" w:sz="4" w:space="0" w:color="auto"/>
              <w:right w:val="single" w:sz="4" w:space="0" w:color="auto"/>
            </w:tcBorders>
            <w:shd w:val="clear" w:color="auto" w:fill="auto"/>
            <w:tcPrChange w:id="2381" w:author="cuiqingsong" w:date="2017-07-18T20:14:00Z">
              <w:tcPr>
                <w:tcW w:w="618" w:type="dxa"/>
                <w:gridSpan w:val="3"/>
                <w:tcBorders>
                  <w:top w:val="nil"/>
                  <w:left w:val="nil"/>
                  <w:bottom w:val="single" w:sz="4" w:space="0" w:color="auto"/>
                  <w:right w:val="single" w:sz="4" w:space="0" w:color="auto"/>
                </w:tcBorders>
                <w:shd w:val="clear" w:color="auto" w:fill="auto"/>
                <w:vAlign w:val="center"/>
              </w:tcPr>
            </w:tcPrChange>
          </w:tcPr>
          <w:p w:rsidR="00030F1C" w:rsidRDefault="00030F1C" w:rsidP="00030F1C">
            <w:pPr>
              <w:widowControl/>
              <w:spacing w:line="240" w:lineRule="auto"/>
              <w:ind w:firstLineChars="0" w:firstLine="0"/>
              <w:jc w:val="left"/>
              <w:rPr>
                <w:ins w:id="2382" w:author="cuiqingsong" w:date="2017-07-18T20:13:00Z"/>
                <w:rFonts w:asciiTheme="minorEastAsia" w:hAnsiTheme="minorEastAsia" w:cs="宋体"/>
                <w:color w:val="000000"/>
                <w:kern w:val="0"/>
                <w:sz w:val="20"/>
                <w:szCs w:val="20"/>
              </w:rPr>
            </w:pPr>
            <w:ins w:id="2383" w:author="cuiqingsong" w:date="2017-07-18T20:14:00Z">
              <w:r>
                <w:rPr>
                  <w:rFonts w:asciiTheme="minorEastAsia" w:hAnsiTheme="minorEastAsia" w:cs="宋体" w:hint="eastAsia"/>
                  <w:color w:val="000000"/>
                  <w:kern w:val="0"/>
                  <w:sz w:val="20"/>
                  <w:szCs w:val="20"/>
                </w:rPr>
                <w:t>←</w:t>
              </w:r>
            </w:ins>
          </w:p>
        </w:tc>
        <w:tc>
          <w:tcPr>
            <w:tcW w:w="2948" w:type="dxa"/>
            <w:tcBorders>
              <w:top w:val="nil"/>
              <w:left w:val="nil"/>
              <w:bottom w:val="single" w:sz="4" w:space="0" w:color="auto"/>
              <w:right w:val="single" w:sz="4" w:space="0" w:color="auto"/>
            </w:tcBorders>
            <w:shd w:val="clear" w:color="auto" w:fill="auto"/>
            <w:vAlign w:val="center"/>
            <w:tcPrChange w:id="2384" w:author="cuiqingsong" w:date="2017-07-18T20:14:00Z">
              <w:tcPr>
                <w:tcW w:w="2618" w:type="dxa"/>
                <w:gridSpan w:val="2"/>
                <w:tcBorders>
                  <w:top w:val="nil"/>
                  <w:left w:val="nil"/>
                  <w:bottom w:val="single" w:sz="4" w:space="0" w:color="auto"/>
                  <w:right w:val="single" w:sz="4" w:space="0" w:color="auto"/>
                </w:tcBorders>
                <w:shd w:val="clear" w:color="auto" w:fill="auto"/>
                <w:vAlign w:val="center"/>
              </w:tcPr>
            </w:tcPrChange>
          </w:tcPr>
          <w:p w:rsidR="00030F1C" w:rsidRDefault="00030F1C" w:rsidP="00030F1C">
            <w:pPr>
              <w:widowControl/>
              <w:spacing w:line="240" w:lineRule="auto"/>
              <w:ind w:firstLineChars="0" w:firstLine="0"/>
              <w:jc w:val="left"/>
              <w:rPr>
                <w:ins w:id="2385" w:author="cuiqingsong" w:date="2017-07-18T20:13:00Z"/>
                <w:rFonts w:asciiTheme="minorEastAsia" w:hAnsiTheme="minorEastAsia" w:cs="宋体"/>
                <w:color w:val="000000" w:themeColor="text1"/>
                <w:kern w:val="0"/>
                <w:sz w:val="20"/>
                <w:szCs w:val="20"/>
              </w:rPr>
            </w:pPr>
          </w:p>
        </w:tc>
      </w:tr>
      <w:tr w:rsidR="00030F1C" w:rsidTr="00727757">
        <w:tblPrEx>
          <w:tblW w:w="9219" w:type="dxa"/>
          <w:tblInd w:w="103" w:type="dxa"/>
          <w:tblLayout w:type="fixed"/>
          <w:tblPrExChange w:id="2386" w:author="cuiqingsong" w:date="2017-07-18T20:14:00Z">
            <w:tblPrEx>
              <w:tblW w:w="9224" w:type="dxa"/>
              <w:tblInd w:w="103" w:type="dxa"/>
              <w:tblLayout w:type="fixed"/>
            </w:tblPrEx>
          </w:tblPrExChange>
        </w:tblPrEx>
        <w:trPr>
          <w:trHeight w:val="270"/>
          <w:ins w:id="2387" w:author="cuiqingsong" w:date="2017-07-18T20:14:00Z"/>
          <w:trPrChange w:id="2388" w:author="cuiqingsong" w:date="2017-07-18T20:14:00Z">
            <w:trPr>
              <w:gridAfter w:val="0"/>
              <w:wAfter w:w="5" w:type="dxa"/>
              <w:trHeight w:val="270"/>
            </w:trPr>
          </w:trPrChange>
        </w:trPr>
        <w:tc>
          <w:tcPr>
            <w:tcW w:w="653" w:type="dxa"/>
            <w:tcBorders>
              <w:top w:val="nil"/>
              <w:left w:val="single" w:sz="4" w:space="0" w:color="auto"/>
              <w:bottom w:val="single" w:sz="4" w:space="0" w:color="auto"/>
              <w:right w:val="single" w:sz="4" w:space="0" w:color="auto"/>
            </w:tcBorders>
            <w:tcPrChange w:id="2389" w:author="cuiqingsong" w:date="2017-07-18T20:14:00Z">
              <w:tcPr>
                <w:tcW w:w="653" w:type="dxa"/>
                <w:gridSpan w:val="2"/>
                <w:tcBorders>
                  <w:top w:val="nil"/>
                  <w:left w:val="single" w:sz="4" w:space="0" w:color="auto"/>
                  <w:bottom w:val="single" w:sz="4" w:space="0" w:color="auto"/>
                  <w:right w:val="single" w:sz="4" w:space="0" w:color="auto"/>
                </w:tcBorders>
              </w:tcPr>
            </w:tcPrChange>
          </w:tcPr>
          <w:p w:rsidR="00030F1C" w:rsidRDefault="00030F1C" w:rsidP="00030F1C">
            <w:pPr>
              <w:widowControl/>
              <w:spacing w:line="240" w:lineRule="auto"/>
              <w:ind w:firstLineChars="0" w:firstLine="0"/>
              <w:jc w:val="left"/>
              <w:rPr>
                <w:ins w:id="2390" w:author="cuiqingsong" w:date="2017-07-18T20:14:00Z"/>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Change w:id="2391" w:author="cuiqingsong" w:date="2017-07-18T20:14:00Z">
              <w:tcPr>
                <w:tcW w:w="618" w:type="dxa"/>
                <w:gridSpan w:val="2"/>
                <w:tcBorders>
                  <w:top w:val="nil"/>
                  <w:left w:val="single" w:sz="4" w:space="0" w:color="auto"/>
                  <w:bottom w:val="single" w:sz="4" w:space="0" w:color="auto"/>
                  <w:right w:val="single" w:sz="4" w:space="0" w:color="auto"/>
                </w:tcBorders>
                <w:shd w:val="clear" w:color="auto" w:fill="auto"/>
                <w:vAlign w:val="center"/>
              </w:tcPr>
            </w:tcPrChange>
          </w:tcPr>
          <w:p w:rsidR="00030F1C" w:rsidRDefault="00030F1C" w:rsidP="00030F1C">
            <w:pPr>
              <w:widowControl/>
              <w:spacing w:line="240" w:lineRule="auto"/>
              <w:ind w:firstLineChars="0" w:firstLine="0"/>
              <w:jc w:val="left"/>
              <w:rPr>
                <w:ins w:id="2392" w:author="cuiqingsong" w:date="2017-07-18T20:14:00Z"/>
                <w:rFonts w:asciiTheme="minorEastAsia" w:hAnsiTheme="minorEastAsia" w:cs="宋体"/>
                <w:color w:val="000000" w:themeColor="text1"/>
                <w:kern w:val="0"/>
                <w:sz w:val="20"/>
                <w:szCs w:val="20"/>
              </w:rPr>
            </w:pPr>
            <w:ins w:id="2393" w:author="cuiqingsong" w:date="2017-07-18T20:15:00Z">
              <w:r>
                <w:rPr>
                  <w:rFonts w:asciiTheme="minorEastAsia" w:hAnsiTheme="minorEastAsia" w:cs="宋体" w:hint="eastAsia"/>
                  <w:color w:val="000000" w:themeColor="text1"/>
                  <w:kern w:val="0"/>
                  <w:sz w:val="20"/>
                  <w:szCs w:val="20"/>
                </w:rPr>
                <w:t>T</w:t>
              </w:r>
              <w:r>
                <w:rPr>
                  <w:rFonts w:asciiTheme="minorEastAsia" w:hAnsiTheme="minorEastAsia" w:cs="宋体"/>
                  <w:color w:val="000000" w:themeColor="text1"/>
                  <w:kern w:val="0"/>
                  <w:sz w:val="20"/>
                  <w:szCs w:val="20"/>
                </w:rPr>
                <w:t>19</w:t>
              </w:r>
            </w:ins>
          </w:p>
        </w:tc>
        <w:tc>
          <w:tcPr>
            <w:tcW w:w="1740" w:type="dxa"/>
            <w:tcBorders>
              <w:top w:val="nil"/>
              <w:left w:val="nil"/>
              <w:bottom w:val="single" w:sz="4" w:space="0" w:color="auto"/>
              <w:right w:val="single" w:sz="4" w:space="0" w:color="auto"/>
            </w:tcBorders>
            <w:shd w:val="clear" w:color="auto" w:fill="auto"/>
            <w:vAlign w:val="center"/>
            <w:tcPrChange w:id="2394" w:author="cuiqingsong" w:date="2017-07-18T20:14:00Z">
              <w:tcPr>
                <w:tcW w:w="2278" w:type="dxa"/>
                <w:gridSpan w:val="3"/>
                <w:tcBorders>
                  <w:top w:val="nil"/>
                  <w:left w:val="nil"/>
                  <w:bottom w:val="single" w:sz="4" w:space="0" w:color="auto"/>
                  <w:right w:val="single" w:sz="4" w:space="0" w:color="auto"/>
                </w:tcBorders>
                <w:shd w:val="clear" w:color="auto" w:fill="auto"/>
                <w:vAlign w:val="center"/>
              </w:tcPr>
            </w:tcPrChange>
          </w:tcPr>
          <w:p w:rsidR="00030F1C" w:rsidRDefault="00030F1C" w:rsidP="00030F1C">
            <w:pPr>
              <w:widowControl/>
              <w:spacing w:line="240" w:lineRule="auto"/>
              <w:ind w:firstLineChars="0" w:firstLine="0"/>
              <w:jc w:val="left"/>
              <w:rPr>
                <w:ins w:id="2395" w:author="cuiqingsong" w:date="2017-07-18T20:14:00Z"/>
                <w:rFonts w:asciiTheme="minorEastAsia" w:hAnsiTheme="minorEastAsia" w:cs="宋体"/>
                <w:color w:val="000000" w:themeColor="text1"/>
                <w:kern w:val="0"/>
                <w:sz w:val="20"/>
                <w:szCs w:val="20"/>
              </w:rPr>
            </w:pPr>
            <w:ins w:id="2396" w:author="cuiqingsong" w:date="2017-07-18T20:15:00Z">
              <w:r>
                <w:rPr>
                  <w:rFonts w:asciiTheme="minorEastAsia" w:hAnsiTheme="minorEastAsia" w:cs="宋体"/>
                  <w:color w:val="000000" w:themeColor="text1"/>
                  <w:kern w:val="0"/>
                  <w:sz w:val="20"/>
                  <w:szCs w:val="20"/>
                </w:rPr>
                <w:t>endDate</w:t>
              </w:r>
            </w:ins>
          </w:p>
        </w:tc>
        <w:tc>
          <w:tcPr>
            <w:tcW w:w="1843" w:type="dxa"/>
            <w:tcBorders>
              <w:top w:val="nil"/>
              <w:left w:val="nil"/>
              <w:bottom w:val="single" w:sz="4" w:space="0" w:color="auto"/>
              <w:right w:val="single" w:sz="4" w:space="0" w:color="auto"/>
            </w:tcBorders>
            <w:shd w:val="clear" w:color="auto" w:fill="auto"/>
            <w:vAlign w:val="center"/>
            <w:tcPrChange w:id="2397" w:author="cuiqingsong" w:date="2017-07-18T20:14:00Z">
              <w:tcPr>
                <w:tcW w:w="1816" w:type="dxa"/>
                <w:gridSpan w:val="3"/>
                <w:tcBorders>
                  <w:top w:val="nil"/>
                  <w:left w:val="nil"/>
                  <w:bottom w:val="single" w:sz="4" w:space="0" w:color="auto"/>
                  <w:right w:val="single" w:sz="4" w:space="0" w:color="auto"/>
                </w:tcBorders>
                <w:shd w:val="clear" w:color="auto" w:fill="auto"/>
                <w:vAlign w:val="center"/>
              </w:tcPr>
            </w:tcPrChange>
          </w:tcPr>
          <w:p w:rsidR="00030F1C" w:rsidRDefault="00030F1C" w:rsidP="00030F1C">
            <w:pPr>
              <w:widowControl/>
              <w:spacing w:line="240" w:lineRule="auto"/>
              <w:ind w:firstLineChars="0" w:firstLine="0"/>
              <w:jc w:val="left"/>
              <w:rPr>
                <w:ins w:id="2398" w:author="cuiqingsong" w:date="2017-07-18T20:14:00Z"/>
                <w:rFonts w:asciiTheme="minorEastAsia" w:hAnsiTheme="minorEastAsia" w:cs="宋体"/>
                <w:color w:val="000000" w:themeColor="text1"/>
                <w:kern w:val="0"/>
                <w:sz w:val="20"/>
                <w:szCs w:val="20"/>
              </w:rPr>
            </w:pPr>
            <w:ins w:id="2399" w:author="cuiqingsong" w:date="2017-07-18T20:14:00Z">
              <w:r>
                <w:rPr>
                  <w:rFonts w:asciiTheme="minorEastAsia" w:hAnsiTheme="minorEastAsia" w:cs="宋体" w:hint="eastAsia"/>
                  <w:color w:val="000000" w:themeColor="text1"/>
                  <w:kern w:val="0"/>
                  <w:sz w:val="20"/>
                  <w:szCs w:val="20"/>
                </w:rPr>
                <w:t>结束日期</w:t>
              </w:r>
            </w:ins>
          </w:p>
        </w:tc>
        <w:tc>
          <w:tcPr>
            <w:tcW w:w="708" w:type="dxa"/>
            <w:tcBorders>
              <w:top w:val="nil"/>
              <w:left w:val="nil"/>
              <w:bottom w:val="single" w:sz="4" w:space="0" w:color="auto"/>
              <w:right w:val="single" w:sz="4" w:space="0" w:color="auto"/>
            </w:tcBorders>
            <w:shd w:val="clear" w:color="auto" w:fill="auto"/>
            <w:vAlign w:val="center"/>
            <w:tcPrChange w:id="2400" w:author="cuiqingsong" w:date="2017-07-18T20:14:00Z">
              <w:tcPr>
                <w:tcW w:w="618" w:type="dxa"/>
                <w:gridSpan w:val="3"/>
                <w:tcBorders>
                  <w:top w:val="nil"/>
                  <w:left w:val="nil"/>
                  <w:bottom w:val="single" w:sz="4" w:space="0" w:color="auto"/>
                  <w:right w:val="single" w:sz="4" w:space="0" w:color="auto"/>
                </w:tcBorders>
                <w:shd w:val="clear" w:color="auto" w:fill="auto"/>
                <w:vAlign w:val="center"/>
              </w:tcPr>
            </w:tcPrChange>
          </w:tcPr>
          <w:p w:rsidR="00030F1C" w:rsidRDefault="00030F1C" w:rsidP="00030F1C">
            <w:pPr>
              <w:widowControl/>
              <w:spacing w:line="240" w:lineRule="auto"/>
              <w:ind w:firstLineChars="0" w:firstLine="0"/>
              <w:jc w:val="left"/>
              <w:rPr>
                <w:ins w:id="2401" w:author="cuiqingsong" w:date="2017-07-18T20:14:00Z"/>
                <w:rFonts w:asciiTheme="minorEastAsia" w:hAnsiTheme="minorEastAsia" w:cs="宋体"/>
                <w:color w:val="000000" w:themeColor="text1"/>
                <w:kern w:val="0"/>
                <w:sz w:val="20"/>
                <w:szCs w:val="20"/>
              </w:rPr>
            </w:pPr>
            <w:ins w:id="2402" w:author="cuiqingsong" w:date="2017-07-18T20:14:00Z">
              <w:r>
                <w:rPr>
                  <w:rFonts w:asciiTheme="minorEastAsia" w:hAnsiTheme="minorEastAsia" w:cs="宋体" w:hint="eastAsia"/>
                  <w:color w:val="000000" w:themeColor="text1"/>
                  <w:kern w:val="0"/>
                  <w:sz w:val="20"/>
                  <w:szCs w:val="20"/>
                </w:rPr>
                <w:t>M</w:t>
              </w:r>
            </w:ins>
          </w:p>
        </w:tc>
        <w:tc>
          <w:tcPr>
            <w:tcW w:w="709" w:type="dxa"/>
            <w:tcBorders>
              <w:top w:val="nil"/>
              <w:left w:val="nil"/>
              <w:bottom w:val="single" w:sz="4" w:space="0" w:color="auto"/>
              <w:right w:val="single" w:sz="4" w:space="0" w:color="auto"/>
            </w:tcBorders>
            <w:shd w:val="clear" w:color="auto" w:fill="auto"/>
            <w:tcPrChange w:id="2403" w:author="cuiqingsong" w:date="2017-07-18T20:14:00Z">
              <w:tcPr>
                <w:tcW w:w="618" w:type="dxa"/>
                <w:gridSpan w:val="3"/>
                <w:tcBorders>
                  <w:top w:val="nil"/>
                  <w:left w:val="nil"/>
                  <w:bottom w:val="single" w:sz="4" w:space="0" w:color="auto"/>
                  <w:right w:val="single" w:sz="4" w:space="0" w:color="auto"/>
                </w:tcBorders>
                <w:shd w:val="clear" w:color="auto" w:fill="auto"/>
                <w:vAlign w:val="center"/>
              </w:tcPr>
            </w:tcPrChange>
          </w:tcPr>
          <w:p w:rsidR="00030F1C" w:rsidRDefault="00030F1C" w:rsidP="00030F1C">
            <w:pPr>
              <w:widowControl/>
              <w:spacing w:line="240" w:lineRule="auto"/>
              <w:ind w:firstLineChars="0" w:firstLine="0"/>
              <w:jc w:val="left"/>
              <w:rPr>
                <w:ins w:id="2404" w:author="cuiqingsong" w:date="2017-07-18T20:14:00Z"/>
                <w:rFonts w:asciiTheme="minorEastAsia" w:hAnsiTheme="minorEastAsia" w:cs="宋体"/>
                <w:color w:val="000000"/>
                <w:kern w:val="0"/>
                <w:sz w:val="20"/>
                <w:szCs w:val="20"/>
              </w:rPr>
            </w:pPr>
            <w:ins w:id="2405" w:author="cuiqingsong" w:date="2017-07-18T20:14:00Z">
              <w:r>
                <w:rPr>
                  <w:rFonts w:asciiTheme="minorEastAsia" w:hAnsiTheme="minorEastAsia" w:cs="宋体" w:hint="eastAsia"/>
                  <w:color w:val="000000"/>
                  <w:kern w:val="0"/>
                  <w:sz w:val="20"/>
                  <w:szCs w:val="20"/>
                </w:rPr>
                <w:t>←</w:t>
              </w:r>
            </w:ins>
          </w:p>
        </w:tc>
        <w:tc>
          <w:tcPr>
            <w:tcW w:w="2948" w:type="dxa"/>
            <w:tcBorders>
              <w:top w:val="nil"/>
              <w:left w:val="nil"/>
              <w:bottom w:val="single" w:sz="4" w:space="0" w:color="auto"/>
              <w:right w:val="single" w:sz="4" w:space="0" w:color="auto"/>
            </w:tcBorders>
            <w:shd w:val="clear" w:color="auto" w:fill="auto"/>
            <w:vAlign w:val="center"/>
            <w:tcPrChange w:id="2406" w:author="cuiqingsong" w:date="2017-07-18T20:14:00Z">
              <w:tcPr>
                <w:tcW w:w="2618" w:type="dxa"/>
                <w:gridSpan w:val="2"/>
                <w:tcBorders>
                  <w:top w:val="nil"/>
                  <w:left w:val="nil"/>
                  <w:bottom w:val="single" w:sz="4" w:space="0" w:color="auto"/>
                  <w:right w:val="single" w:sz="4" w:space="0" w:color="auto"/>
                </w:tcBorders>
                <w:shd w:val="clear" w:color="auto" w:fill="auto"/>
                <w:vAlign w:val="center"/>
              </w:tcPr>
            </w:tcPrChange>
          </w:tcPr>
          <w:p w:rsidR="00030F1C" w:rsidRDefault="00030F1C" w:rsidP="00030F1C">
            <w:pPr>
              <w:widowControl/>
              <w:spacing w:line="240" w:lineRule="auto"/>
              <w:ind w:firstLineChars="0" w:firstLine="0"/>
              <w:jc w:val="left"/>
              <w:rPr>
                <w:ins w:id="2407" w:author="cuiqingsong" w:date="2017-07-18T20:14:00Z"/>
                <w:rFonts w:asciiTheme="minorEastAsia" w:hAnsiTheme="minorEastAsia" w:cs="宋体"/>
                <w:color w:val="000000" w:themeColor="text1"/>
                <w:kern w:val="0"/>
                <w:sz w:val="20"/>
                <w:szCs w:val="20"/>
              </w:rPr>
            </w:pPr>
          </w:p>
        </w:tc>
      </w:tr>
      <w:tr w:rsidR="00030F1C" w:rsidTr="00727757">
        <w:trPr>
          <w:trHeight w:val="270"/>
          <w:ins w:id="2408" w:author="cuiqingsong" w:date="2017-07-17T19:00:00Z"/>
        </w:trPr>
        <w:tc>
          <w:tcPr>
            <w:tcW w:w="653" w:type="dxa"/>
            <w:tcBorders>
              <w:top w:val="nil"/>
              <w:left w:val="single" w:sz="4" w:space="0" w:color="auto"/>
              <w:bottom w:val="single" w:sz="4" w:space="0" w:color="auto"/>
              <w:right w:val="single" w:sz="4" w:space="0" w:color="auto"/>
            </w:tcBorders>
          </w:tcPr>
          <w:p w:rsidR="00030F1C" w:rsidRDefault="00030F1C" w:rsidP="00030F1C">
            <w:pPr>
              <w:widowControl/>
              <w:spacing w:line="240" w:lineRule="auto"/>
              <w:ind w:firstLineChars="0" w:firstLine="0"/>
              <w:jc w:val="left"/>
              <w:rPr>
                <w:ins w:id="2409" w:author="cuiqingsong" w:date="2017-07-17T19:00:00Z"/>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2410" w:author="cuiqingsong" w:date="2017-07-17T19:00:00Z"/>
                <w:rFonts w:asciiTheme="minorEastAsia" w:hAnsiTheme="minorEastAsia" w:cs="宋体"/>
                <w:color w:val="000000" w:themeColor="text1"/>
                <w:kern w:val="0"/>
                <w:sz w:val="20"/>
                <w:szCs w:val="20"/>
              </w:rPr>
            </w:pPr>
            <w:ins w:id="2411" w:author="cuiqingsong" w:date="2017-07-17T19:00:00Z">
              <w:r>
                <w:rPr>
                  <w:rFonts w:asciiTheme="minorEastAsia" w:hAnsiTheme="minorEastAsia" w:cs="宋体" w:hint="eastAsia"/>
                  <w:color w:val="000000" w:themeColor="text1"/>
                  <w:kern w:val="0"/>
                  <w:sz w:val="20"/>
                  <w:szCs w:val="20"/>
                </w:rPr>
                <w:t>A10</w:t>
              </w:r>
            </w:ins>
          </w:p>
        </w:tc>
        <w:tc>
          <w:tcPr>
            <w:tcW w:w="174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2412" w:author="cuiqingsong" w:date="2017-07-17T19:00:00Z"/>
                <w:rFonts w:asciiTheme="minorEastAsia" w:hAnsiTheme="minorEastAsia" w:cs="宋体"/>
                <w:color w:val="000000" w:themeColor="text1"/>
                <w:kern w:val="0"/>
                <w:sz w:val="20"/>
                <w:szCs w:val="20"/>
              </w:rPr>
            </w:pPr>
            <w:ins w:id="2413" w:author="cuiqingsong" w:date="2017-07-17T19:00:00Z">
              <w:r>
                <w:rPr>
                  <w:rFonts w:asciiTheme="minorEastAsia" w:hAnsiTheme="minorEastAsia" w:cs="宋体" w:hint="eastAsia"/>
                  <w:color w:val="000000" w:themeColor="text1"/>
                  <w:kern w:val="0"/>
                  <w:sz w:val="20"/>
                  <w:szCs w:val="20"/>
                </w:rPr>
                <w:t>bankAccountNo</w:t>
              </w:r>
            </w:ins>
          </w:p>
        </w:tc>
        <w:tc>
          <w:tcPr>
            <w:tcW w:w="1843"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2414" w:author="cuiqingsong" w:date="2017-07-17T19:00:00Z"/>
                <w:rFonts w:asciiTheme="minorEastAsia" w:hAnsiTheme="minorEastAsia" w:cs="宋体"/>
                <w:color w:val="000000" w:themeColor="text1"/>
                <w:kern w:val="0"/>
                <w:sz w:val="20"/>
                <w:szCs w:val="20"/>
              </w:rPr>
            </w:pPr>
            <w:ins w:id="2415" w:author="cuiqingsong" w:date="2017-07-17T19:00:00Z">
              <w:r>
                <w:rPr>
                  <w:rFonts w:asciiTheme="minorEastAsia" w:hAnsiTheme="minorEastAsia" w:cs="宋体" w:hint="eastAsia"/>
                  <w:color w:val="000000" w:themeColor="text1"/>
                  <w:kern w:val="0"/>
                  <w:sz w:val="20"/>
                  <w:szCs w:val="20"/>
                </w:rPr>
                <w:t>银行卡号</w:t>
              </w:r>
            </w:ins>
          </w:p>
        </w:tc>
        <w:tc>
          <w:tcPr>
            <w:tcW w:w="70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2416" w:author="cuiqingsong" w:date="2017-07-17T19:00:00Z"/>
                <w:rFonts w:asciiTheme="minorEastAsia" w:hAnsiTheme="minorEastAsia" w:cs="宋体"/>
                <w:color w:val="000000" w:themeColor="text1"/>
                <w:kern w:val="0"/>
                <w:sz w:val="20"/>
                <w:szCs w:val="20"/>
              </w:rPr>
            </w:pPr>
            <w:ins w:id="2417" w:author="cuiqingsong" w:date="2017-07-17T19:00:00Z">
              <w:r>
                <w:rPr>
                  <w:rFonts w:asciiTheme="minorEastAsia" w:hAnsiTheme="minorEastAsia" w:cs="宋体" w:hint="eastAsia"/>
                  <w:color w:val="000000" w:themeColor="text1"/>
                  <w:kern w:val="0"/>
                  <w:sz w:val="20"/>
                  <w:szCs w:val="20"/>
                </w:rPr>
                <w:t>C</w:t>
              </w:r>
            </w:ins>
          </w:p>
        </w:tc>
        <w:tc>
          <w:tcPr>
            <w:tcW w:w="709"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2418" w:author="cuiqingsong" w:date="2017-07-17T19:00:00Z"/>
                <w:rFonts w:asciiTheme="minorEastAsia" w:hAnsiTheme="minorEastAsia" w:cs="宋体"/>
                <w:color w:val="000000" w:themeColor="text1"/>
                <w:kern w:val="0"/>
                <w:sz w:val="20"/>
                <w:szCs w:val="20"/>
              </w:rPr>
            </w:pPr>
            <w:ins w:id="2419" w:author="cuiqingsong" w:date="2017-07-17T19:00:00Z">
              <w:r>
                <w:rPr>
                  <w:rFonts w:asciiTheme="minorEastAsia" w:hAnsiTheme="minorEastAsia" w:cs="宋体" w:hint="eastAsia"/>
                  <w:color w:val="000000" w:themeColor="text1"/>
                  <w:kern w:val="0"/>
                  <w:sz w:val="20"/>
                  <w:szCs w:val="20"/>
                </w:rPr>
                <w:t>-</w:t>
              </w:r>
            </w:ins>
          </w:p>
        </w:tc>
        <w:tc>
          <w:tcPr>
            <w:tcW w:w="294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2420" w:author="cuiqingsong" w:date="2017-07-17T19:00:00Z"/>
                <w:rFonts w:asciiTheme="minorEastAsia" w:hAnsiTheme="minorEastAsia" w:cs="宋体"/>
                <w:color w:val="000000" w:themeColor="text1"/>
                <w:kern w:val="0"/>
                <w:sz w:val="20"/>
                <w:szCs w:val="20"/>
              </w:rPr>
            </w:pPr>
            <w:ins w:id="2421" w:author="cuiqingsong" w:date="2017-07-17T19:00:00Z">
              <w:r>
                <w:rPr>
                  <w:rFonts w:asciiTheme="minorEastAsia" w:hAnsiTheme="minorEastAsia" w:cs="宋体" w:hint="eastAsia"/>
                  <w:color w:val="000000" w:themeColor="text1"/>
                  <w:kern w:val="0"/>
                  <w:sz w:val="20"/>
                  <w:szCs w:val="20"/>
                </w:rPr>
                <w:t>银行类会员必填</w:t>
              </w:r>
            </w:ins>
          </w:p>
        </w:tc>
      </w:tr>
      <w:tr w:rsidR="00030F1C" w:rsidTr="00727757">
        <w:trPr>
          <w:trHeight w:val="270"/>
          <w:ins w:id="2422" w:author="cuiqingsong" w:date="2017-07-17T19:00:00Z"/>
        </w:trPr>
        <w:tc>
          <w:tcPr>
            <w:tcW w:w="653" w:type="dxa"/>
            <w:tcBorders>
              <w:top w:val="nil"/>
              <w:left w:val="single" w:sz="4" w:space="0" w:color="auto"/>
              <w:bottom w:val="single" w:sz="4" w:space="0" w:color="auto"/>
              <w:right w:val="single" w:sz="4" w:space="0" w:color="auto"/>
            </w:tcBorders>
          </w:tcPr>
          <w:p w:rsidR="00030F1C" w:rsidRDefault="00030F1C" w:rsidP="00030F1C">
            <w:pPr>
              <w:widowControl/>
              <w:spacing w:line="240" w:lineRule="auto"/>
              <w:ind w:firstLineChars="0" w:firstLine="0"/>
              <w:jc w:val="left"/>
              <w:rPr>
                <w:ins w:id="2423" w:author="cuiqingsong" w:date="2017-07-17T19:00:00Z"/>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2424" w:author="cuiqingsong" w:date="2017-07-17T19:00:00Z"/>
                <w:rFonts w:asciiTheme="minorEastAsia" w:hAnsiTheme="minorEastAsia" w:cs="宋体"/>
                <w:color w:val="000000" w:themeColor="text1"/>
                <w:kern w:val="0"/>
                <w:sz w:val="20"/>
                <w:szCs w:val="20"/>
              </w:rPr>
            </w:pPr>
            <w:ins w:id="2425" w:author="cuiqingsong" w:date="2017-07-17T19:00:00Z">
              <w:r>
                <w:rPr>
                  <w:rFonts w:asciiTheme="minorEastAsia" w:hAnsiTheme="minorEastAsia" w:cs="宋体" w:hint="eastAsia"/>
                  <w:color w:val="000000" w:themeColor="text1"/>
                  <w:kern w:val="0"/>
                  <w:sz w:val="20"/>
                  <w:szCs w:val="20"/>
                </w:rPr>
                <w:t>A81</w:t>
              </w:r>
            </w:ins>
          </w:p>
        </w:tc>
        <w:tc>
          <w:tcPr>
            <w:tcW w:w="174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2426" w:author="cuiqingsong" w:date="2017-07-17T19:00:00Z"/>
                <w:rFonts w:asciiTheme="minorEastAsia" w:hAnsiTheme="minorEastAsia" w:cs="宋体"/>
                <w:color w:val="000000" w:themeColor="text1"/>
                <w:kern w:val="0"/>
                <w:sz w:val="20"/>
                <w:szCs w:val="20"/>
              </w:rPr>
            </w:pPr>
            <w:ins w:id="2427" w:author="cuiqingsong" w:date="2017-07-17T19:00:00Z">
              <w:r>
                <w:rPr>
                  <w:rFonts w:asciiTheme="minorEastAsia" w:hAnsiTheme="minorEastAsia" w:cs="宋体"/>
                  <w:color w:val="000000" w:themeColor="text1"/>
                  <w:kern w:val="0"/>
                  <w:sz w:val="20"/>
                  <w:szCs w:val="20"/>
                </w:rPr>
                <w:t>accountCode</w:t>
              </w:r>
            </w:ins>
          </w:p>
        </w:tc>
        <w:tc>
          <w:tcPr>
            <w:tcW w:w="1843"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2428" w:author="cuiqingsong" w:date="2017-07-17T19:00:00Z"/>
                <w:rFonts w:asciiTheme="minorEastAsia" w:hAnsiTheme="minorEastAsia" w:cs="宋体"/>
                <w:color w:val="000000" w:themeColor="text1"/>
                <w:kern w:val="0"/>
                <w:sz w:val="20"/>
                <w:szCs w:val="20"/>
              </w:rPr>
            </w:pPr>
            <w:ins w:id="2429" w:author="cuiqingsong" w:date="2017-07-17T19:00:00Z">
              <w:r>
                <w:rPr>
                  <w:rFonts w:asciiTheme="minorEastAsia" w:hAnsiTheme="minorEastAsia" w:cs="宋体" w:hint="eastAsia"/>
                  <w:color w:val="000000" w:themeColor="text1"/>
                  <w:kern w:val="0"/>
                  <w:sz w:val="20"/>
                  <w:szCs w:val="20"/>
                </w:rPr>
                <w:t>资金</w:t>
              </w:r>
              <w:proofErr w:type="gramStart"/>
              <w:r>
                <w:rPr>
                  <w:rFonts w:asciiTheme="minorEastAsia" w:hAnsiTheme="minorEastAsia" w:cs="宋体" w:hint="eastAsia"/>
                  <w:color w:val="000000" w:themeColor="text1"/>
                  <w:kern w:val="0"/>
                  <w:sz w:val="20"/>
                  <w:szCs w:val="20"/>
                </w:rPr>
                <w:t>帐号</w:t>
              </w:r>
              <w:proofErr w:type="gramEnd"/>
            </w:ins>
          </w:p>
        </w:tc>
        <w:tc>
          <w:tcPr>
            <w:tcW w:w="70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2430" w:author="cuiqingsong" w:date="2017-07-17T19:00:00Z"/>
                <w:rFonts w:asciiTheme="minorEastAsia" w:hAnsiTheme="minorEastAsia" w:cs="宋体"/>
                <w:color w:val="000000" w:themeColor="text1"/>
                <w:kern w:val="0"/>
                <w:sz w:val="20"/>
                <w:szCs w:val="20"/>
              </w:rPr>
            </w:pPr>
            <w:ins w:id="2431" w:author="cuiqingsong" w:date="2017-07-17T19:00:00Z">
              <w:r>
                <w:rPr>
                  <w:rFonts w:asciiTheme="minorEastAsia" w:hAnsiTheme="minorEastAsia" w:cs="宋体" w:hint="eastAsia"/>
                  <w:color w:val="000000" w:themeColor="text1"/>
                  <w:kern w:val="0"/>
                  <w:sz w:val="20"/>
                  <w:szCs w:val="20"/>
                </w:rPr>
                <w:t>C</w:t>
              </w:r>
            </w:ins>
          </w:p>
        </w:tc>
        <w:tc>
          <w:tcPr>
            <w:tcW w:w="709"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2432" w:author="cuiqingsong" w:date="2017-07-17T19:00:00Z"/>
                <w:rFonts w:asciiTheme="minorEastAsia" w:hAnsiTheme="minorEastAsia" w:cs="宋体"/>
                <w:color w:val="000000" w:themeColor="text1"/>
                <w:kern w:val="0"/>
                <w:sz w:val="20"/>
                <w:szCs w:val="20"/>
              </w:rPr>
            </w:pPr>
            <w:ins w:id="2433" w:author="cuiqingsong" w:date="2017-07-17T19:00:00Z">
              <w:r>
                <w:rPr>
                  <w:rFonts w:asciiTheme="minorEastAsia" w:hAnsiTheme="minorEastAsia" w:cs="宋体" w:hint="eastAsia"/>
                  <w:color w:val="000000" w:themeColor="text1"/>
                  <w:kern w:val="0"/>
                  <w:sz w:val="20"/>
                  <w:szCs w:val="20"/>
                </w:rPr>
                <w:t>-</w:t>
              </w:r>
            </w:ins>
          </w:p>
        </w:tc>
        <w:tc>
          <w:tcPr>
            <w:tcW w:w="294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2434" w:author="cuiqingsong" w:date="2017-07-17T19:00:00Z"/>
                <w:rFonts w:asciiTheme="minorEastAsia" w:hAnsiTheme="minorEastAsia" w:cs="宋体"/>
                <w:color w:val="000000" w:themeColor="text1"/>
                <w:kern w:val="0"/>
                <w:sz w:val="20"/>
                <w:szCs w:val="20"/>
              </w:rPr>
            </w:pPr>
            <w:ins w:id="2435" w:author="cuiqingsong" w:date="2017-07-17T19:00:00Z">
              <w:r>
                <w:rPr>
                  <w:rFonts w:asciiTheme="minorEastAsia" w:hAnsiTheme="minorEastAsia" w:cs="宋体" w:hint="eastAsia"/>
                  <w:color w:val="000000" w:themeColor="text1"/>
                  <w:kern w:val="0"/>
                  <w:sz w:val="20"/>
                  <w:szCs w:val="20"/>
                </w:rPr>
                <w:t>非银行类会员必填</w:t>
              </w:r>
            </w:ins>
          </w:p>
        </w:tc>
      </w:tr>
      <w:tr w:rsidR="00030F1C" w:rsidTr="00727757">
        <w:trPr>
          <w:trHeight w:val="270"/>
          <w:ins w:id="2436" w:author="cuiqingsong" w:date="2017-07-17T19:00:00Z"/>
        </w:trPr>
        <w:tc>
          <w:tcPr>
            <w:tcW w:w="653" w:type="dxa"/>
            <w:tcBorders>
              <w:top w:val="nil"/>
              <w:left w:val="single" w:sz="4" w:space="0" w:color="auto"/>
              <w:bottom w:val="single" w:sz="4" w:space="0" w:color="auto"/>
              <w:right w:val="single" w:sz="4" w:space="0" w:color="auto"/>
            </w:tcBorders>
          </w:tcPr>
          <w:p w:rsidR="00030F1C" w:rsidRDefault="00030F1C" w:rsidP="00030F1C">
            <w:pPr>
              <w:widowControl/>
              <w:spacing w:line="240" w:lineRule="auto"/>
              <w:ind w:firstLineChars="0" w:firstLine="0"/>
              <w:jc w:val="left"/>
              <w:rPr>
                <w:ins w:id="2437" w:author="cuiqingsong" w:date="2017-07-17T19:00:00Z"/>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2438" w:author="cuiqingsong" w:date="2017-07-17T19:00:00Z"/>
                <w:rFonts w:asciiTheme="minorEastAsia" w:hAnsiTheme="minorEastAsia" w:cs="宋体"/>
                <w:color w:val="000000" w:themeColor="text1"/>
                <w:kern w:val="0"/>
                <w:sz w:val="20"/>
                <w:szCs w:val="20"/>
              </w:rPr>
            </w:pPr>
            <w:ins w:id="2439" w:author="cuiqingsong" w:date="2017-07-17T19:00:00Z">
              <w:r>
                <w:rPr>
                  <w:rFonts w:asciiTheme="minorEastAsia" w:hAnsiTheme="minorEastAsia" w:cs="宋体"/>
                  <w:color w:val="000000" w:themeColor="text1"/>
                  <w:kern w:val="0"/>
                  <w:sz w:val="20"/>
                  <w:szCs w:val="20"/>
                </w:rPr>
                <w:t>I00</w:t>
              </w:r>
            </w:ins>
          </w:p>
        </w:tc>
        <w:tc>
          <w:tcPr>
            <w:tcW w:w="1740"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2440" w:author="cuiqingsong" w:date="2017-07-17T19:00:00Z"/>
                <w:rFonts w:asciiTheme="minorEastAsia" w:hAnsiTheme="minorEastAsia" w:cs="宋体"/>
                <w:color w:val="000000" w:themeColor="text1"/>
                <w:kern w:val="0"/>
                <w:sz w:val="20"/>
                <w:szCs w:val="20"/>
              </w:rPr>
            </w:pPr>
            <w:ins w:id="2441" w:author="cuiqingsong" w:date="2017-07-17T19:00:00Z">
              <w:r>
                <w:rPr>
                  <w:rFonts w:asciiTheme="minorEastAsia" w:hAnsiTheme="minorEastAsia" w:cs="宋体"/>
                  <w:color w:val="000000" w:themeColor="text1"/>
                  <w:kern w:val="0"/>
                  <w:sz w:val="20"/>
                  <w:szCs w:val="20"/>
                </w:rPr>
                <w:t>marketID</w:t>
              </w:r>
            </w:ins>
          </w:p>
        </w:tc>
        <w:tc>
          <w:tcPr>
            <w:tcW w:w="1843"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2442" w:author="cuiqingsong" w:date="2017-07-17T19:00:00Z"/>
                <w:rFonts w:asciiTheme="minorEastAsia" w:hAnsiTheme="minorEastAsia" w:cs="宋体"/>
                <w:color w:val="000000" w:themeColor="text1"/>
                <w:kern w:val="0"/>
                <w:sz w:val="20"/>
                <w:szCs w:val="20"/>
              </w:rPr>
            </w:pPr>
            <w:ins w:id="2443" w:author="cuiqingsong" w:date="2017-07-17T19:00:00Z">
              <w:r>
                <w:rPr>
                  <w:rFonts w:asciiTheme="minorEastAsia" w:hAnsiTheme="minorEastAsia" w:cs="宋体" w:hint="eastAsia"/>
                  <w:color w:val="000000" w:themeColor="text1"/>
                  <w:kern w:val="0"/>
                  <w:sz w:val="20"/>
                  <w:szCs w:val="20"/>
                </w:rPr>
                <w:t>市场代码</w:t>
              </w:r>
            </w:ins>
          </w:p>
        </w:tc>
        <w:tc>
          <w:tcPr>
            <w:tcW w:w="708" w:type="dxa"/>
            <w:tcBorders>
              <w:top w:val="nil"/>
              <w:left w:val="nil"/>
              <w:bottom w:val="single" w:sz="4" w:space="0" w:color="auto"/>
              <w:right w:val="single" w:sz="4" w:space="0" w:color="auto"/>
            </w:tcBorders>
            <w:shd w:val="clear" w:color="auto" w:fill="auto"/>
            <w:vAlign w:val="center"/>
          </w:tcPr>
          <w:p w:rsidR="00030F1C" w:rsidRDefault="00DD3BAB" w:rsidP="00030F1C">
            <w:pPr>
              <w:widowControl/>
              <w:spacing w:line="240" w:lineRule="auto"/>
              <w:ind w:firstLineChars="0" w:firstLine="0"/>
              <w:jc w:val="left"/>
              <w:rPr>
                <w:ins w:id="2444" w:author="cuiqingsong" w:date="2017-07-17T19:00:00Z"/>
                <w:rFonts w:asciiTheme="minorEastAsia" w:hAnsiTheme="minorEastAsia" w:cs="宋体"/>
                <w:color w:val="000000" w:themeColor="text1"/>
                <w:kern w:val="0"/>
                <w:sz w:val="20"/>
                <w:szCs w:val="20"/>
              </w:rPr>
            </w:pPr>
            <w:ins w:id="2445" w:author="cuiqingsong" w:date="2017-08-16T10:57:00Z">
              <w:r>
                <w:rPr>
                  <w:rFonts w:asciiTheme="minorEastAsia" w:hAnsiTheme="minorEastAsia" w:cs="宋体"/>
                  <w:color w:val="000000" w:themeColor="text1"/>
                  <w:kern w:val="0"/>
                  <w:sz w:val="20"/>
                  <w:szCs w:val="20"/>
                </w:rPr>
                <w:t>M</w:t>
              </w:r>
            </w:ins>
          </w:p>
        </w:tc>
        <w:tc>
          <w:tcPr>
            <w:tcW w:w="709"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2446" w:author="cuiqingsong" w:date="2017-07-17T19:00:00Z"/>
                <w:rFonts w:asciiTheme="minorEastAsia" w:hAnsiTheme="minorEastAsia" w:cs="宋体"/>
                <w:color w:val="000000" w:themeColor="text1"/>
                <w:kern w:val="0"/>
                <w:sz w:val="20"/>
                <w:szCs w:val="20"/>
              </w:rPr>
            </w:pPr>
            <w:ins w:id="2447" w:author="cuiqingsong" w:date="2017-07-17T19:00:00Z">
              <w:r>
                <w:rPr>
                  <w:rFonts w:asciiTheme="minorEastAsia" w:hAnsiTheme="minorEastAsia" w:cs="宋体" w:hint="eastAsia"/>
                  <w:color w:val="000000" w:themeColor="text1"/>
                  <w:kern w:val="0"/>
                  <w:sz w:val="20"/>
                  <w:szCs w:val="20"/>
                </w:rPr>
                <w:t>-</w:t>
              </w:r>
            </w:ins>
          </w:p>
        </w:tc>
        <w:tc>
          <w:tcPr>
            <w:tcW w:w="2948" w:type="dxa"/>
            <w:tcBorders>
              <w:top w:val="nil"/>
              <w:left w:val="nil"/>
              <w:bottom w:val="single" w:sz="4" w:space="0" w:color="auto"/>
              <w:right w:val="single" w:sz="4" w:space="0" w:color="auto"/>
            </w:tcBorders>
            <w:shd w:val="clear" w:color="auto" w:fill="auto"/>
            <w:vAlign w:val="center"/>
          </w:tcPr>
          <w:p w:rsidR="00030F1C" w:rsidRDefault="00DD3BAB" w:rsidP="00030F1C">
            <w:pPr>
              <w:widowControl/>
              <w:spacing w:line="240" w:lineRule="auto"/>
              <w:ind w:firstLineChars="0" w:firstLine="0"/>
              <w:jc w:val="left"/>
              <w:rPr>
                <w:ins w:id="2448" w:author="cuiqingsong" w:date="2017-07-17T19:00:00Z"/>
                <w:rFonts w:asciiTheme="minorEastAsia" w:hAnsiTheme="minorEastAsia" w:cs="宋体"/>
                <w:color w:val="000000" w:themeColor="text1"/>
                <w:kern w:val="0"/>
                <w:sz w:val="20"/>
                <w:szCs w:val="20"/>
              </w:rPr>
            </w:pPr>
            <w:ins w:id="2449" w:author="cuiqingsong" w:date="2017-08-16T10:57:00Z">
              <w:r>
                <w:rPr>
                  <w:rFonts w:asciiTheme="minorEastAsia" w:hAnsiTheme="minorEastAsia" w:cs="宋体" w:hint="eastAsia"/>
                  <w:color w:val="000000" w:themeColor="text1"/>
                  <w:kern w:val="0"/>
                  <w:sz w:val="20"/>
                  <w:szCs w:val="20"/>
                </w:rPr>
                <w:t>02-递延</w:t>
              </w:r>
            </w:ins>
          </w:p>
        </w:tc>
      </w:tr>
      <w:tr w:rsidR="00030F1C" w:rsidTr="00727757">
        <w:trPr>
          <w:trHeight w:val="270"/>
          <w:ins w:id="2450" w:author="cuiqingsong" w:date="2017-07-18T17:23:00Z"/>
        </w:trPr>
        <w:tc>
          <w:tcPr>
            <w:tcW w:w="653" w:type="dxa"/>
            <w:tcBorders>
              <w:top w:val="nil"/>
              <w:left w:val="single" w:sz="4" w:space="0" w:color="auto"/>
              <w:bottom w:val="single" w:sz="4" w:space="0" w:color="auto"/>
              <w:right w:val="single" w:sz="4" w:space="0" w:color="auto"/>
            </w:tcBorders>
          </w:tcPr>
          <w:p w:rsidR="00030F1C" w:rsidRDefault="00030F1C" w:rsidP="00030F1C">
            <w:pPr>
              <w:widowControl/>
              <w:spacing w:line="240" w:lineRule="auto"/>
              <w:ind w:firstLineChars="0" w:firstLine="0"/>
              <w:jc w:val="left"/>
              <w:rPr>
                <w:ins w:id="2451" w:author="cuiqingsong" w:date="2017-07-18T17:23:00Z"/>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030F1C" w:rsidRDefault="00333456" w:rsidP="00030F1C">
            <w:pPr>
              <w:widowControl/>
              <w:spacing w:line="240" w:lineRule="auto"/>
              <w:ind w:firstLineChars="0" w:firstLine="0"/>
              <w:jc w:val="left"/>
              <w:rPr>
                <w:ins w:id="2452" w:author="cuiqingsong" w:date="2017-07-18T17:23:00Z"/>
                <w:rFonts w:asciiTheme="minorEastAsia" w:hAnsiTheme="minorEastAsia" w:cs="宋体"/>
                <w:color w:val="000000" w:themeColor="text1"/>
                <w:kern w:val="0"/>
                <w:sz w:val="20"/>
                <w:szCs w:val="20"/>
              </w:rPr>
            </w:pPr>
            <w:ins w:id="2453" w:author="cuiqingsong" w:date="2017-07-18T17:24:00Z">
              <w:r>
                <w:rPr>
                  <w:rFonts w:asciiTheme="minorEastAsia" w:hAnsiTheme="minorEastAsia" w:cs="宋体"/>
                  <w:color w:val="000000"/>
                  <w:kern w:val="0"/>
                  <w:sz w:val="20"/>
                  <w:szCs w:val="20"/>
                </w:rPr>
                <w:t>O</w:t>
              </w:r>
            </w:ins>
            <w:ins w:id="2454" w:author="cuiqingsong" w:date="2017-09-27T11:15:00Z">
              <w:r>
                <w:rPr>
                  <w:rFonts w:asciiTheme="minorEastAsia" w:hAnsiTheme="minorEastAsia" w:cs="宋体"/>
                  <w:color w:val="000000"/>
                  <w:kern w:val="0"/>
                  <w:sz w:val="20"/>
                  <w:szCs w:val="20"/>
                </w:rPr>
                <w:t>35</w:t>
              </w:r>
            </w:ins>
          </w:p>
        </w:tc>
        <w:tc>
          <w:tcPr>
            <w:tcW w:w="1740" w:type="dxa"/>
            <w:tcBorders>
              <w:top w:val="nil"/>
              <w:left w:val="nil"/>
              <w:bottom w:val="single" w:sz="4" w:space="0" w:color="auto"/>
              <w:right w:val="single" w:sz="4" w:space="0" w:color="auto"/>
            </w:tcBorders>
            <w:shd w:val="clear" w:color="auto" w:fill="auto"/>
            <w:vAlign w:val="center"/>
          </w:tcPr>
          <w:p w:rsidR="00030F1C" w:rsidRDefault="00333456" w:rsidP="00030F1C">
            <w:pPr>
              <w:widowControl/>
              <w:spacing w:line="240" w:lineRule="auto"/>
              <w:ind w:firstLineChars="0" w:firstLine="0"/>
              <w:jc w:val="left"/>
              <w:rPr>
                <w:ins w:id="2455" w:author="cuiqingsong" w:date="2017-07-18T17:23:00Z"/>
                <w:rFonts w:asciiTheme="minorEastAsia" w:hAnsiTheme="minorEastAsia" w:cs="宋体"/>
                <w:color w:val="000000" w:themeColor="text1"/>
                <w:kern w:val="0"/>
                <w:sz w:val="20"/>
                <w:szCs w:val="20"/>
              </w:rPr>
            </w:pPr>
            <w:ins w:id="2456" w:author="cuiqingsong" w:date="2017-09-27T11:15:00Z">
              <w:r w:rsidRPr="000C79D5">
                <w:rPr>
                  <w:rFonts w:asciiTheme="minorEastAsia" w:hAnsiTheme="minorEastAsia" w:cs="宋体"/>
                  <w:color w:val="000000"/>
                  <w:kern w:val="0"/>
                  <w:sz w:val="20"/>
                  <w:szCs w:val="20"/>
                </w:rPr>
                <w:t>effectOrder</w:t>
              </w:r>
              <w:r>
                <w:rPr>
                  <w:rFonts w:asciiTheme="minorEastAsia" w:hAnsiTheme="minorEastAsia" w:cs="宋体" w:hint="eastAsia"/>
                  <w:color w:val="000000"/>
                  <w:kern w:val="0"/>
                  <w:sz w:val="20"/>
                  <w:szCs w:val="20"/>
                </w:rPr>
                <w:t>Type</w:t>
              </w:r>
            </w:ins>
          </w:p>
        </w:tc>
        <w:tc>
          <w:tcPr>
            <w:tcW w:w="1843" w:type="dxa"/>
            <w:tcBorders>
              <w:top w:val="nil"/>
              <w:left w:val="nil"/>
              <w:bottom w:val="single" w:sz="4" w:space="0" w:color="auto"/>
              <w:right w:val="single" w:sz="4" w:space="0" w:color="auto"/>
            </w:tcBorders>
            <w:shd w:val="clear" w:color="auto" w:fill="auto"/>
            <w:vAlign w:val="center"/>
          </w:tcPr>
          <w:p w:rsidR="00030F1C" w:rsidRDefault="00333456" w:rsidP="00030F1C">
            <w:pPr>
              <w:widowControl/>
              <w:spacing w:line="240" w:lineRule="auto"/>
              <w:ind w:firstLineChars="0" w:firstLine="0"/>
              <w:jc w:val="left"/>
              <w:rPr>
                <w:ins w:id="2457" w:author="cuiqingsong" w:date="2017-07-18T17:23:00Z"/>
                <w:rFonts w:asciiTheme="minorEastAsia" w:hAnsiTheme="minorEastAsia" w:cs="宋体"/>
                <w:color w:val="000000" w:themeColor="text1"/>
                <w:kern w:val="0"/>
                <w:sz w:val="20"/>
                <w:szCs w:val="20"/>
              </w:rPr>
            </w:pPr>
            <w:ins w:id="2458" w:author="cuiqingsong" w:date="2017-09-27T11:15:00Z">
              <w:r>
                <w:rPr>
                  <w:rFonts w:asciiTheme="minorEastAsia" w:hAnsiTheme="minorEastAsia" w:cs="宋体" w:hint="eastAsia"/>
                  <w:color w:val="000000"/>
                  <w:kern w:val="0"/>
                  <w:sz w:val="20"/>
                  <w:szCs w:val="20"/>
                </w:rPr>
                <w:t>条件单</w:t>
              </w:r>
            </w:ins>
            <w:ins w:id="2459" w:author="cuiqingsong" w:date="2017-07-18T17:24:00Z">
              <w:r w:rsidR="00030F1C">
                <w:rPr>
                  <w:rFonts w:asciiTheme="minorEastAsia" w:hAnsiTheme="minorEastAsia" w:cs="宋体" w:hint="eastAsia"/>
                  <w:color w:val="000000"/>
                  <w:kern w:val="0"/>
                  <w:sz w:val="20"/>
                  <w:szCs w:val="20"/>
                </w:rPr>
                <w:t>类型</w:t>
              </w:r>
            </w:ins>
          </w:p>
        </w:tc>
        <w:tc>
          <w:tcPr>
            <w:tcW w:w="70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2460" w:author="cuiqingsong" w:date="2017-07-18T17:23:00Z"/>
                <w:rFonts w:asciiTheme="minorEastAsia" w:hAnsiTheme="minorEastAsia" w:cs="宋体"/>
                <w:color w:val="000000" w:themeColor="text1"/>
                <w:kern w:val="0"/>
                <w:sz w:val="20"/>
                <w:szCs w:val="20"/>
              </w:rPr>
            </w:pPr>
            <w:ins w:id="2461" w:author="cuiqingsong" w:date="2017-08-11T17:15:00Z">
              <w:r>
                <w:rPr>
                  <w:rFonts w:asciiTheme="minorEastAsia" w:hAnsiTheme="minorEastAsia" w:cs="宋体"/>
                  <w:color w:val="000000"/>
                  <w:kern w:val="0"/>
                  <w:sz w:val="20"/>
                  <w:szCs w:val="20"/>
                </w:rPr>
                <w:t>O</w:t>
              </w:r>
            </w:ins>
          </w:p>
        </w:tc>
        <w:tc>
          <w:tcPr>
            <w:tcW w:w="709"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2462" w:author="cuiqingsong" w:date="2017-07-18T17:23:00Z"/>
                <w:rFonts w:asciiTheme="minorEastAsia" w:hAnsiTheme="minorEastAsia" w:cs="宋体"/>
                <w:color w:val="000000" w:themeColor="text1"/>
                <w:kern w:val="0"/>
                <w:sz w:val="20"/>
                <w:szCs w:val="20"/>
              </w:rPr>
            </w:pPr>
            <w:ins w:id="2463" w:author="cuiqingsong" w:date="2017-07-18T17:24:00Z">
              <w:r>
                <w:rPr>
                  <w:rFonts w:asciiTheme="minorEastAsia" w:hAnsiTheme="minorEastAsia" w:cs="宋体" w:hint="eastAsia"/>
                  <w:color w:val="000000"/>
                  <w:kern w:val="0"/>
                  <w:sz w:val="20"/>
                  <w:szCs w:val="20"/>
                </w:rPr>
                <w:t>-</w:t>
              </w:r>
            </w:ins>
          </w:p>
        </w:tc>
        <w:tc>
          <w:tcPr>
            <w:tcW w:w="294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2464" w:author="cuiqingsong" w:date="2017-08-11T17:16:00Z"/>
                <w:rFonts w:asciiTheme="minorEastAsia" w:hAnsiTheme="minorEastAsia" w:cs="宋体"/>
                <w:color w:val="000000"/>
                <w:kern w:val="0"/>
                <w:sz w:val="20"/>
              </w:rPr>
            </w:pPr>
            <w:ins w:id="2465" w:author="cuiqingsong" w:date="2017-08-11T17:16:00Z">
              <w:r>
                <w:rPr>
                  <w:rFonts w:asciiTheme="minorEastAsia" w:hAnsiTheme="minorEastAsia" w:cs="宋体" w:hint="eastAsia"/>
                  <w:color w:val="000000"/>
                  <w:kern w:val="0"/>
                  <w:sz w:val="20"/>
                </w:rPr>
                <w:t>不填</w:t>
              </w:r>
              <w:proofErr w:type="gramStart"/>
              <w:r>
                <w:rPr>
                  <w:rFonts w:asciiTheme="minorEastAsia" w:hAnsiTheme="minorEastAsia" w:cs="宋体" w:hint="eastAsia"/>
                  <w:color w:val="000000"/>
                  <w:kern w:val="0"/>
                  <w:sz w:val="20"/>
                </w:rPr>
                <w:t>查所有</w:t>
              </w:r>
              <w:proofErr w:type="gramEnd"/>
              <w:r>
                <w:rPr>
                  <w:rFonts w:asciiTheme="minorEastAsia" w:hAnsiTheme="minorEastAsia" w:cs="宋体" w:hint="eastAsia"/>
                  <w:color w:val="000000"/>
                  <w:kern w:val="0"/>
                  <w:sz w:val="20"/>
                </w:rPr>
                <w:t>条件单</w:t>
              </w:r>
            </w:ins>
          </w:p>
          <w:p w:rsidR="00030F1C" w:rsidRDefault="00030F1C" w:rsidP="00030F1C">
            <w:pPr>
              <w:widowControl/>
              <w:spacing w:line="240" w:lineRule="auto"/>
              <w:ind w:firstLineChars="0" w:firstLine="0"/>
              <w:jc w:val="left"/>
              <w:rPr>
                <w:ins w:id="2466" w:author="cuiqingsong" w:date="2017-07-18T17:23:00Z"/>
                <w:rFonts w:asciiTheme="minorEastAsia" w:hAnsiTheme="minorEastAsia" w:cs="宋体"/>
                <w:color w:val="000000" w:themeColor="text1"/>
                <w:kern w:val="0"/>
                <w:sz w:val="20"/>
                <w:szCs w:val="20"/>
              </w:rPr>
            </w:pPr>
            <w:ins w:id="2467" w:author="cuiqingsong" w:date="2017-07-18T20:09:00Z">
              <w:r>
                <w:rPr>
                  <w:rFonts w:asciiTheme="minorEastAsia" w:hAnsiTheme="minorEastAsia" w:cs="宋体"/>
                  <w:color w:val="000000"/>
                  <w:kern w:val="0"/>
                  <w:sz w:val="20"/>
                </w:rPr>
                <w:t>0-</w:t>
              </w:r>
              <w:r>
                <w:rPr>
                  <w:rFonts w:asciiTheme="minorEastAsia" w:hAnsiTheme="minorEastAsia" w:cs="宋体" w:hint="eastAsia"/>
                  <w:color w:val="000000"/>
                  <w:kern w:val="0"/>
                  <w:sz w:val="20"/>
                </w:rPr>
                <w:t>价格条件单,</w:t>
              </w:r>
              <w:r>
                <w:rPr>
                  <w:rFonts w:asciiTheme="minorEastAsia" w:hAnsiTheme="minorEastAsia" w:cs="宋体"/>
                  <w:color w:val="000000"/>
                  <w:kern w:val="0"/>
                  <w:sz w:val="20"/>
                </w:rPr>
                <w:t>1-</w:t>
              </w:r>
              <w:r>
                <w:rPr>
                  <w:rFonts w:asciiTheme="minorEastAsia" w:hAnsiTheme="minorEastAsia" w:cs="宋体" w:hint="eastAsia"/>
                  <w:color w:val="000000"/>
                  <w:kern w:val="0"/>
                  <w:sz w:val="20"/>
                </w:rPr>
                <w:t>时间条件单</w:t>
              </w:r>
            </w:ins>
          </w:p>
        </w:tc>
      </w:tr>
      <w:tr w:rsidR="00030F1C" w:rsidTr="00727757">
        <w:trPr>
          <w:trHeight w:val="270"/>
          <w:ins w:id="2468" w:author="cuiqingsong" w:date="2017-07-18T20:35:00Z"/>
        </w:trPr>
        <w:tc>
          <w:tcPr>
            <w:tcW w:w="653" w:type="dxa"/>
            <w:tcBorders>
              <w:top w:val="nil"/>
              <w:left w:val="single" w:sz="4" w:space="0" w:color="auto"/>
              <w:bottom w:val="single" w:sz="4" w:space="0" w:color="auto"/>
              <w:right w:val="single" w:sz="4" w:space="0" w:color="auto"/>
            </w:tcBorders>
          </w:tcPr>
          <w:p w:rsidR="00030F1C" w:rsidRDefault="00030F1C" w:rsidP="00030F1C">
            <w:pPr>
              <w:widowControl/>
              <w:spacing w:line="240" w:lineRule="auto"/>
              <w:ind w:firstLineChars="0" w:firstLine="0"/>
              <w:jc w:val="left"/>
              <w:rPr>
                <w:ins w:id="2469" w:author="cuiqingsong" w:date="2017-07-18T20:35:00Z"/>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2470" w:author="cuiqingsong" w:date="2017-07-18T20:35:00Z"/>
                <w:rFonts w:asciiTheme="minorEastAsia" w:hAnsiTheme="minorEastAsia" w:cs="宋体"/>
                <w:color w:val="000000"/>
                <w:kern w:val="0"/>
                <w:sz w:val="20"/>
                <w:szCs w:val="20"/>
              </w:rPr>
            </w:pPr>
            <w:ins w:id="2471" w:author="cuiqingsong" w:date="2017-07-18T20:35:00Z">
              <w:r>
                <w:rPr>
                  <w:rFonts w:asciiTheme="minorEastAsia" w:hAnsiTheme="minorEastAsia" w:cs="宋体" w:hint="eastAsia"/>
                  <w:color w:val="000000" w:themeColor="text1"/>
                  <w:kern w:val="0"/>
                  <w:sz w:val="20"/>
                  <w:szCs w:val="20"/>
                </w:rPr>
                <w:t>O</w:t>
              </w:r>
            </w:ins>
            <w:ins w:id="2472" w:author="cuiqingsong" w:date="2017-08-25T11:21:00Z">
              <w:r w:rsidR="008C1DB2">
                <w:rPr>
                  <w:rFonts w:asciiTheme="minorEastAsia" w:hAnsiTheme="minorEastAsia" w:cs="宋体"/>
                  <w:color w:val="000000" w:themeColor="text1"/>
                  <w:kern w:val="0"/>
                  <w:sz w:val="20"/>
                  <w:szCs w:val="20"/>
                </w:rPr>
                <w:t>28</w:t>
              </w:r>
            </w:ins>
          </w:p>
        </w:tc>
        <w:tc>
          <w:tcPr>
            <w:tcW w:w="1740" w:type="dxa"/>
            <w:tcBorders>
              <w:top w:val="nil"/>
              <w:left w:val="nil"/>
              <w:bottom w:val="single" w:sz="4" w:space="0" w:color="auto"/>
              <w:right w:val="single" w:sz="4" w:space="0" w:color="auto"/>
            </w:tcBorders>
            <w:shd w:val="clear" w:color="auto" w:fill="auto"/>
            <w:vAlign w:val="center"/>
          </w:tcPr>
          <w:p w:rsidR="00030F1C" w:rsidRDefault="00F32640" w:rsidP="00030F1C">
            <w:pPr>
              <w:widowControl/>
              <w:spacing w:line="240" w:lineRule="auto"/>
              <w:ind w:firstLineChars="0" w:firstLine="0"/>
              <w:jc w:val="left"/>
              <w:rPr>
                <w:ins w:id="2473" w:author="cuiqingsong" w:date="2017-07-18T20:35:00Z"/>
                <w:rFonts w:asciiTheme="minorEastAsia" w:hAnsiTheme="minorEastAsia" w:cs="宋体"/>
                <w:color w:val="000000"/>
                <w:kern w:val="0"/>
                <w:sz w:val="20"/>
                <w:szCs w:val="20"/>
              </w:rPr>
            </w:pPr>
            <w:ins w:id="2474" w:author="cuiqingsong" w:date="2017-08-23T19:53:00Z">
              <w:r w:rsidRPr="00F32640">
                <w:rPr>
                  <w:rFonts w:asciiTheme="minorEastAsia" w:hAnsiTheme="minorEastAsia" w:cs="宋体"/>
                  <w:color w:val="000000" w:themeColor="text1"/>
                  <w:kern w:val="0"/>
                  <w:sz w:val="20"/>
                  <w:szCs w:val="20"/>
                </w:rPr>
                <w:t>effectOrderStatus</w:t>
              </w:r>
            </w:ins>
          </w:p>
        </w:tc>
        <w:tc>
          <w:tcPr>
            <w:tcW w:w="1843"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2475" w:author="cuiqingsong" w:date="2017-07-18T20:35:00Z"/>
                <w:rFonts w:asciiTheme="minorEastAsia" w:hAnsiTheme="minorEastAsia" w:cs="宋体"/>
                <w:color w:val="000000"/>
                <w:kern w:val="0"/>
                <w:sz w:val="20"/>
                <w:szCs w:val="20"/>
              </w:rPr>
            </w:pPr>
            <w:ins w:id="2476" w:author="cuiqingsong" w:date="2017-07-18T20:49:00Z">
              <w:r>
                <w:rPr>
                  <w:rFonts w:asciiTheme="minorEastAsia" w:hAnsiTheme="minorEastAsia" w:cs="宋体" w:hint="eastAsia"/>
                  <w:color w:val="000000" w:themeColor="text1"/>
                  <w:kern w:val="0"/>
                  <w:sz w:val="20"/>
                  <w:szCs w:val="20"/>
                </w:rPr>
                <w:t>条件</w:t>
              </w:r>
            </w:ins>
            <w:ins w:id="2477" w:author="cuiqingsong" w:date="2017-07-18T20:35:00Z">
              <w:r>
                <w:rPr>
                  <w:rFonts w:asciiTheme="minorEastAsia" w:hAnsiTheme="minorEastAsia" w:cs="宋体" w:hint="eastAsia"/>
                  <w:color w:val="000000" w:themeColor="text1"/>
                  <w:kern w:val="0"/>
                  <w:sz w:val="20"/>
                  <w:szCs w:val="20"/>
                </w:rPr>
                <w:t>单状态</w:t>
              </w:r>
            </w:ins>
          </w:p>
        </w:tc>
        <w:tc>
          <w:tcPr>
            <w:tcW w:w="70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2478" w:author="cuiqingsong" w:date="2017-07-18T20:35:00Z"/>
                <w:rFonts w:asciiTheme="minorEastAsia" w:hAnsiTheme="minorEastAsia" w:cs="宋体"/>
                <w:color w:val="000000"/>
                <w:kern w:val="0"/>
                <w:sz w:val="20"/>
                <w:szCs w:val="20"/>
              </w:rPr>
            </w:pPr>
            <w:ins w:id="2479" w:author="cuiqingsong" w:date="2017-07-18T20:35:00Z">
              <w:r>
                <w:rPr>
                  <w:rFonts w:asciiTheme="minorEastAsia" w:hAnsiTheme="minorEastAsia" w:cs="宋体" w:hint="eastAsia"/>
                  <w:color w:val="000000"/>
                  <w:kern w:val="0"/>
                  <w:sz w:val="20"/>
                  <w:szCs w:val="20"/>
                </w:rPr>
                <w:t>O</w:t>
              </w:r>
            </w:ins>
          </w:p>
        </w:tc>
        <w:tc>
          <w:tcPr>
            <w:tcW w:w="709"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2480" w:author="cuiqingsong" w:date="2017-07-18T20:35:00Z"/>
                <w:rFonts w:asciiTheme="minorEastAsia" w:hAnsiTheme="minorEastAsia" w:cs="宋体"/>
                <w:color w:val="000000"/>
                <w:kern w:val="0"/>
                <w:sz w:val="20"/>
                <w:szCs w:val="20"/>
              </w:rPr>
            </w:pPr>
            <w:ins w:id="2481" w:author="cuiqingsong" w:date="2017-07-18T20:38:00Z">
              <w:r>
                <w:rPr>
                  <w:rFonts w:asciiTheme="minorEastAsia" w:hAnsiTheme="minorEastAsia" w:cs="宋体" w:hint="eastAsia"/>
                  <w:color w:val="000000"/>
                  <w:kern w:val="0"/>
                  <w:sz w:val="20"/>
                  <w:szCs w:val="20"/>
                </w:rPr>
                <w:t>-</w:t>
              </w:r>
            </w:ins>
          </w:p>
        </w:tc>
        <w:tc>
          <w:tcPr>
            <w:tcW w:w="2948" w:type="dxa"/>
            <w:tcBorders>
              <w:top w:val="nil"/>
              <w:left w:val="nil"/>
              <w:bottom w:val="single" w:sz="4" w:space="0" w:color="auto"/>
              <w:right w:val="single" w:sz="4" w:space="0" w:color="auto"/>
            </w:tcBorders>
            <w:shd w:val="clear" w:color="auto" w:fill="auto"/>
            <w:vAlign w:val="center"/>
          </w:tcPr>
          <w:p w:rsidR="00030F1C" w:rsidRDefault="00030F1C" w:rsidP="00030F1C">
            <w:pPr>
              <w:widowControl/>
              <w:spacing w:line="240" w:lineRule="auto"/>
              <w:ind w:firstLineChars="0" w:firstLine="0"/>
              <w:jc w:val="left"/>
              <w:rPr>
                <w:ins w:id="2482" w:author="cuiqingsong" w:date="2017-08-23T20:16:00Z"/>
                <w:rFonts w:asciiTheme="minorEastAsia" w:hAnsiTheme="minorEastAsia" w:cs="宋体"/>
                <w:color w:val="000000"/>
                <w:kern w:val="0"/>
                <w:sz w:val="20"/>
              </w:rPr>
            </w:pPr>
            <w:ins w:id="2483" w:author="cuiqingsong" w:date="2017-07-18T20:36:00Z">
              <w:r>
                <w:rPr>
                  <w:rFonts w:asciiTheme="minorEastAsia" w:hAnsiTheme="minorEastAsia" w:cs="宋体" w:hint="eastAsia"/>
                  <w:color w:val="000000"/>
                  <w:kern w:val="0"/>
                  <w:sz w:val="20"/>
                </w:rPr>
                <w:t>不填</w:t>
              </w:r>
              <w:proofErr w:type="gramStart"/>
              <w:r>
                <w:rPr>
                  <w:rFonts w:asciiTheme="minorEastAsia" w:hAnsiTheme="minorEastAsia" w:cs="宋体" w:hint="eastAsia"/>
                  <w:color w:val="000000"/>
                  <w:kern w:val="0"/>
                  <w:sz w:val="20"/>
                </w:rPr>
                <w:t>查全部</w:t>
              </w:r>
              <w:proofErr w:type="gramEnd"/>
              <w:r>
                <w:rPr>
                  <w:rFonts w:asciiTheme="minorEastAsia" w:hAnsiTheme="minorEastAsia" w:cs="宋体" w:hint="eastAsia"/>
                  <w:color w:val="000000"/>
                  <w:kern w:val="0"/>
                  <w:sz w:val="20"/>
                </w:rPr>
                <w:t>状态条件单</w:t>
              </w:r>
            </w:ins>
          </w:p>
          <w:p w:rsidR="00D22F50" w:rsidRDefault="00D22F50" w:rsidP="00030F1C">
            <w:pPr>
              <w:widowControl/>
              <w:spacing w:line="240" w:lineRule="auto"/>
              <w:ind w:firstLineChars="0" w:firstLine="0"/>
              <w:jc w:val="left"/>
              <w:rPr>
                <w:ins w:id="2484" w:author="cuiqingsong" w:date="2017-07-18T20:35:00Z"/>
                <w:rFonts w:asciiTheme="minorEastAsia" w:hAnsiTheme="minorEastAsia" w:cs="宋体"/>
                <w:color w:val="000000"/>
                <w:kern w:val="0"/>
                <w:sz w:val="20"/>
              </w:rPr>
            </w:pPr>
            <w:ins w:id="2485" w:author="cuiqingsong" w:date="2017-08-23T20:16:00Z">
              <w:r>
                <w:rPr>
                  <w:rFonts w:asciiTheme="minorEastAsia" w:hAnsiTheme="minorEastAsia" w:cs="宋体" w:hint="eastAsia"/>
                  <w:color w:val="000000"/>
                  <w:kern w:val="0"/>
                  <w:sz w:val="20"/>
                </w:rPr>
                <w:t>o-</w:t>
              </w:r>
            </w:ins>
            <w:ins w:id="2486" w:author="cuiqingsong" w:date="2017-09-27T11:16:00Z">
              <w:r w:rsidR="00333456">
                <w:rPr>
                  <w:rFonts w:asciiTheme="minorEastAsia" w:hAnsiTheme="minorEastAsia" w:cs="宋体" w:hint="eastAsia"/>
                  <w:color w:val="000000"/>
                  <w:kern w:val="0"/>
                  <w:sz w:val="20"/>
                </w:rPr>
                <w:t>未触发</w:t>
              </w:r>
            </w:ins>
            <w:ins w:id="2487" w:author="cuiqingsong" w:date="2017-08-23T20:16:00Z">
              <w:r>
                <w:rPr>
                  <w:rFonts w:asciiTheme="minorEastAsia" w:hAnsiTheme="minorEastAsia" w:cs="宋体" w:hint="eastAsia"/>
                  <w:color w:val="000000"/>
                  <w:kern w:val="0"/>
                  <w:sz w:val="20"/>
                </w:rPr>
                <w:t>，c-</w:t>
              </w:r>
            </w:ins>
            <w:ins w:id="2488" w:author="cuiqingsong" w:date="2017-09-27T11:16:00Z">
              <w:r w:rsidR="00333456">
                <w:rPr>
                  <w:rFonts w:asciiTheme="minorEastAsia" w:hAnsiTheme="minorEastAsia" w:cs="宋体" w:hint="eastAsia"/>
                  <w:color w:val="000000"/>
                  <w:kern w:val="0"/>
                  <w:sz w:val="20"/>
                </w:rPr>
                <w:t>委托成功</w:t>
              </w:r>
            </w:ins>
            <w:ins w:id="2489" w:author="cuiqingsong" w:date="2017-08-23T20:16:00Z">
              <w:r>
                <w:rPr>
                  <w:rFonts w:asciiTheme="minorEastAsia" w:hAnsiTheme="minorEastAsia" w:cs="宋体" w:hint="eastAsia"/>
                  <w:color w:val="000000"/>
                  <w:kern w:val="0"/>
                  <w:sz w:val="20"/>
                </w:rPr>
                <w:t>，d-用户撤销，s-系统撤销，f</w:t>
              </w:r>
              <w:r>
                <w:rPr>
                  <w:rFonts w:asciiTheme="minorEastAsia" w:hAnsiTheme="minorEastAsia" w:cs="宋体"/>
                  <w:color w:val="000000"/>
                  <w:kern w:val="0"/>
                  <w:sz w:val="20"/>
                </w:rPr>
                <w:t>-</w:t>
              </w:r>
            </w:ins>
            <w:ins w:id="2490" w:author="cuiqingsong" w:date="2017-09-27T11:16:00Z">
              <w:r w:rsidR="00333456">
                <w:rPr>
                  <w:rFonts w:asciiTheme="minorEastAsia" w:hAnsiTheme="minorEastAsia" w:cs="宋体" w:hint="eastAsia"/>
                  <w:color w:val="000000"/>
                  <w:kern w:val="0"/>
                  <w:sz w:val="20"/>
                </w:rPr>
                <w:t>委托</w:t>
              </w:r>
            </w:ins>
            <w:ins w:id="2491" w:author="cuiqingsong" w:date="2017-08-23T20:16:00Z">
              <w:r>
                <w:rPr>
                  <w:rFonts w:asciiTheme="minorEastAsia" w:hAnsiTheme="minorEastAsia" w:cs="宋体" w:hint="eastAsia"/>
                  <w:color w:val="000000"/>
                  <w:kern w:val="0"/>
                  <w:sz w:val="20"/>
                </w:rPr>
                <w:t>失败，h</w:t>
              </w:r>
              <w:r>
                <w:rPr>
                  <w:rFonts w:asciiTheme="minorEastAsia" w:hAnsiTheme="minorEastAsia" w:cs="宋体"/>
                  <w:color w:val="000000"/>
                  <w:kern w:val="0"/>
                  <w:sz w:val="20"/>
                </w:rPr>
                <w:t>-</w:t>
              </w:r>
              <w:r>
                <w:rPr>
                  <w:rFonts w:asciiTheme="minorEastAsia" w:hAnsiTheme="minorEastAsia" w:cs="宋体" w:hint="eastAsia"/>
                  <w:color w:val="000000"/>
                  <w:kern w:val="0"/>
                  <w:sz w:val="20"/>
                </w:rPr>
                <w:t>正在发起</w:t>
              </w:r>
            </w:ins>
          </w:p>
        </w:tc>
      </w:tr>
      <w:tr w:rsidR="00AC6140" w:rsidTr="00727757">
        <w:trPr>
          <w:trHeight w:val="270"/>
          <w:ins w:id="2492" w:author="cuiqingsong" w:date="2017-08-16T09:49:00Z"/>
        </w:trPr>
        <w:tc>
          <w:tcPr>
            <w:tcW w:w="653" w:type="dxa"/>
            <w:tcBorders>
              <w:top w:val="nil"/>
              <w:left w:val="single" w:sz="4" w:space="0" w:color="auto"/>
              <w:bottom w:val="single" w:sz="4" w:space="0" w:color="auto"/>
              <w:right w:val="single" w:sz="4" w:space="0" w:color="auto"/>
            </w:tcBorders>
          </w:tcPr>
          <w:p w:rsidR="00AC6140" w:rsidRDefault="00AC6140" w:rsidP="00AC6140">
            <w:pPr>
              <w:widowControl/>
              <w:spacing w:line="240" w:lineRule="auto"/>
              <w:ind w:firstLineChars="0" w:firstLine="0"/>
              <w:jc w:val="left"/>
              <w:rPr>
                <w:ins w:id="2493" w:author="cuiqingsong" w:date="2017-08-16T09:49:00Z"/>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AC6140" w:rsidRDefault="00AC6140" w:rsidP="00AC6140">
            <w:pPr>
              <w:widowControl/>
              <w:spacing w:line="240" w:lineRule="auto"/>
              <w:ind w:firstLineChars="0" w:firstLine="0"/>
              <w:jc w:val="left"/>
              <w:rPr>
                <w:ins w:id="2494" w:author="cuiqingsong" w:date="2017-08-16T09:49:00Z"/>
                <w:rFonts w:asciiTheme="minorEastAsia" w:hAnsiTheme="minorEastAsia" w:cs="宋体"/>
                <w:color w:val="000000" w:themeColor="text1"/>
                <w:kern w:val="0"/>
                <w:sz w:val="20"/>
                <w:szCs w:val="20"/>
              </w:rPr>
            </w:pPr>
            <w:ins w:id="2495" w:author="cuiqingsong" w:date="2017-08-16T09:49:00Z">
              <w:r>
                <w:rPr>
                  <w:rFonts w:asciiTheme="minorEastAsia" w:hAnsiTheme="minorEastAsia" w:cs="宋体" w:hint="eastAsia"/>
                  <w:color w:val="000000" w:themeColor="text1"/>
                  <w:kern w:val="0"/>
                  <w:sz w:val="20"/>
                  <w:szCs w:val="20"/>
                </w:rPr>
                <w:t>T82</w:t>
              </w:r>
            </w:ins>
          </w:p>
        </w:tc>
        <w:tc>
          <w:tcPr>
            <w:tcW w:w="1740" w:type="dxa"/>
            <w:tcBorders>
              <w:top w:val="nil"/>
              <w:left w:val="nil"/>
              <w:bottom w:val="single" w:sz="4" w:space="0" w:color="auto"/>
              <w:right w:val="single" w:sz="4" w:space="0" w:color="auto"/>
            </w:tcBorders>
            <w:shd w:val="clear" w:color="auto" w:fill="auto"/>
            <w:vAlign w:val="center"/>
          </w:tcPr>
          <w:p w:rsidR="00AC6140" w:rsidRDefault="00AC6140" w:rsidP="00AC6140">
            <w:pPr>
              <w:widowControl/>
              <w:spacing w:line="240" w:lineRule="auto"/>
              <w:ind w:firstLineChars="0" w:firstLine="0"/>
              <w:jc w:val="left"/>
              <w:rPr>
                <w:ins w:id="2496" w:author="cuiqingsong" w:date="2017-08-16T09:49:00Z"/>
                <w:rFonts w:asciiTheme="minorEastAsia" w:hAnsiTheme="minorEastAsia" w:cs="宋体"/>
                <w:color w:val="000000" w:themeColor="text1"/>
                <w:kern w:val="0"/>
                <w:sz w:val="20"/>
                <w:szCs w:val="20"/>
              </w:rPr>
            </w:pPr>
            <w:ins w:id="2497" w:author="cuiqingsong" w:date="2017-08-16T09:49:00Z">
              <w:r>
                <w:rPr>
                  <w:rFonts w:asciiTheme="minorEastAsia" w:hAnsiTheme="minorEastAsia" w:cs="宋体"/>
                  <w:color w:val="000000" w:themeColor="text1"/>
                  <w:kern w:val="0"/>
                  <w:sz w:val="20"/>
                  <w:szCs w:val="20"/>
                </w:rPr>
                <w:t>source</w:t>
              </w:r>
            </w:ins>
          </w:p>
        </w:tc>
        <w:tc>
          <w:tcPr>
            <w:tcW w:w="1843" w:type="dxa"/>
            <w:tcBorders>
              <w:top w:val="nil"/>
              <w:left w:val="nil"/>
              <w:bottom w:val="single" w:sz="4" w:space="0" w:color="auto"/>
              <w:right w:val="single" w:sz="4" w:space="0" w:color="auto"/>
            </w:tcBorders>
            <w:shd w:val="clear" w:color="auto" w:fill="auto"/>
            <w:vAlign w:val="center"/>
          </w:tcPr>
          <w:p w:rsidR="00AC6140" w:rsidRDefault="00AC6140" w:rsidP="00AC6140">
            <w:pPr>
              <w:widowControl/>
              <w:spacing w:line="240" w:lineRule="auto"/>
              <w:ind w:firstLineChars="0" w:firstLine="0"/>
              <w:jc w:val="left"/>
              <w:rPr>
                <w:ins w:id="2498" w:author="cuiqingsong" w:date="2017-08-16T09:49:00Z"/>
                <w:rFonts w:asciiTheme="minorEastAsia" w:hAnsiTheme="minorEastAsia" w:cs="宋体"/>
                <w:color w:val="000000" w:themeColor="text1"/>
                <w:kern w:val="0"/>
                <w:sz w:val="20"/>
                <w:szCs w:val="20"/>
              </w:rPr>
            </w:pPr>
            <w:ins w:id="2499" w:author="cuiqingsong" w:date="2017-08-16T09:49:00Z">
              <w:r>
                <w:rPr>
                  <w:rFonts w:asciiTheme="minorEastAsia" w:hAnsiTheme="minorEastAsia" w:cs="宋体" w:hint="eastAsia"/>
                  <w:color w:val="000000" w:themeColor="text1"/>
                  <w:kern w:val="0"/>
                  <w:sz w:val="20"/>
                  <w:szCs w:val="20"/>
                </w:rPr>
                <w:t>来源</w:t>
              </w:r>
            </w:ins>
          </w:p>
        </w:tc>
        <w:tc>
          <w:tcPr>
            <w:tcW w:w="708" w:type="dxa"/>
            <w:tcBorders>
              <w:top w:val="nil"/>
              <w:left w:val="nil"/>
              <w:bottom w:val="single" w:sz="4" w:space="0" w:color="auto"/>
              <w:right w:val="single" w:sz="4" w:space="0" w:color="auto"/>
            </w:tcBorders>
            <w:shd w:val="clear" w:color="auto" w:fill="auto"/>
            <w:vAlign w:val="center"/>
          </w:tcPr>
          <w:p w:rsidR="00AC6140" w:rsidRDefault="00AC6140" w:rsidP="00AC6140">
            <w:pPr>
              <w:widowControl/>
              <w:spacing w:line="240" w:lineRule="auto"/>
              <w:ind w:firstLineChars="0" w:firstLine="0"/>
              <w:jc w:val="left"/>
              <w:rPr>
                <w:ins w:id="2500" w:author="cuiqingsong" w:date="2017-08-16T09:49:00Z"/>
                <w:rFonts w:asciiTheme="minorEastAsia" w:hAnsiTheme="minorEastAsia" w:cs="宋体"/>
                <w:color w:val="000000"/>
                <w:kern w:val="0"/>
                <w:sz w:val="20"/>
                <w:szCs w:val="20"/>
              </w:rPr>
            </w:pPr>
            <w:ins w:id="2501" w:author="cuiqingsong" w:date="2017-08-16T09:49:00Z">
              <w:r>
                <w:rPr>
                  <w:rFonts w:asciiTheme="minorEastAsia" w:hAnsiTheme="minorEastAsia" w:cs="宋体"/>
                  <w:color w:val="000000" w:themeColor="text1"/>
                  <w:kern w:val="0"/>
                  <w:sz w:val="20"/>
                  <w:szCs w:val="20"/>
                </w:rPr>
                <w:t>O</w:t>
              </w:r>
            </w:ins>
          </w:p>
        </w:tc>
        <w:tc>
          <w:tcPr>
            <w:tcW w:w="709" w:type="dxa"/>
            <w:tcBorders>
              <w:top w:val="nil"/>
              <w:left w:val="nil"/>
              <w:bottom w:val="single" w:sz="4" w:space="0" w:color="auto"/>
              <w:right w:val="single" w:sz="4" w:space="0" w:color="auto"/>
            </w:tcBorders>
            <w:shd w:val="clear" w:color="auto" w:fill="auto"/>
            <w:vAlign w:val="center"/>
          </w:tcPr>
          <w:p w:rsidR="00AC6140" w:rsidRDefault="00AC6140" w:rsidP="00AC6140">
            <w:pPr>
              <w:widowControl/>
              <w:spacing w:line="240" w:lineRule="auto"/>
              <w:ind w:firstLineChars="0" w:firstLine="0"/>
              <w:jc w:val="left"/>
              <w:rPr>
                <w:ins w:id="2502" w:author="cuiqingsong" w:date="2017-08-16T09:49:00Z"/>
                <w:rFonts w:asciiTheme="minorEastAsia" w:hAnsiTheme="minorEastAsia" w:cs="宋体"/>
                <w:color w:val="000000"/>
                <w:kern w:val="0"/>
                <w:sz w:val="20"/>
                <w:szCs w:val="20"/>
              </w:rPr>
            </w:pPr>
            <w:ins w:id="2503" w:author="cuiqingsong" w:date="2017-08-16T09:49:00Z">
              <w:r>
                <w:rPr>
                  <w:rFonts w:asciiTheme="minorEastAsia" w:hAnsiTheme="minorEastAsia" w:cs="宋体" w:hint="eastAsia"/>
                  <w:color w:val="000000" w:themeColor="text1"/>
                  <w:kern w:val="0"/>
                  <w:sz w:val="20"/>
                  <w:szCs w:val="20"/>
                </w:rPr>
                <w:t>-</w:t>
              </w:r>
            </w:ins>
          </w:p>
        </w:tc>
        <w:tc>
          <w:tcPr>
            <w:tcW w:w="2948" w:type="dxa"/>
            <w:tcBorders>
              <w:top w:val="nil"/>
              <w:left w:val="nil"/>
              <w:bottom w:val="single" w:sz="4" w:space="0" w:color="auto"/>
              <w:right w:val="single" w:sz="4" w:space="0" w:color="auto"/>
            </w:tcBorders>
            <w:shd w:val="clear" w:color="auto" w:fill="auto"/>
            <w:vAlign w:val="center"/>
          </w:tcPr>
          <w:p w:rsidR="00AC6140" w:rsidRPr="00AC6140" w:rsidRDefault="00AC6140" w:rsidP="00AC6140">
            <w:pPr>
              <w:widowControl/>
              <w:spacing w:line="240" w:lineRule="auto"/>
              <w:ind w:firstLineChars="0" w:firstLine="0"/>
              <w:jc w:val="left"/>
              <w:rPr>
                <w:ins w:id="2504" w:author="cuiqingsong" w:date="2017-08-16T09:49:00Z"/>
                <w:rFonts w:asciiTheme="minorEastAsia" w:hAnsiTheme="minorEastAsia" w:cs="宋体"/>
                <w:color w:val="000000"/>
                <w:kern w:val="0"/>
                <w:sz w:val="20"/>
              </w:rPr>
            </w:pPr>
            <w:ins w:id="2505" w:author="cuiqingsong" w:date="2017-08-16T09:49:00Z">
              <w:r w:rsidRPr="00AC6140">
                <w:rPr>
                  <w:rFonts w:asciiTheme="minorEastAsia" w:hAnsiTheme="minorEastAsia" w:cs="宋体" w:hint="eastAsia"/>
                  <w:color w:val="000000"/>
                  <w:kern w:val="0"/>
                  <w:sz w:val="20"/>
                </w:rPr>
                <w:t>不填</w:t>
              </w:r>
              <w:proofErr w:type="gramStart"/>
              <w:r w:rsidRPr="00AC6140">
                <w:rPr>
                  <w:rFonts w:asciiTheme="minorEastAsia" w:hAnsiTheme="minorEastAsia" w:cs="宋体" w:hint="eastAsia"/>
                  <w:color w:val="000000"/>
                  <w:kern w:val="0"/>
                  <w:sz w:val="20"/>
                </w:rPr>
                <w:t>查全部</w:t>
              </w:r>
              <w:proofErr w:type="gramEnd"/>
              <w:r w:rsidRPr="00AC6140">
                <w:rPr>
                  <w:rFonts w:asciiTheme="minorEastAsia" w:hAnsiTheme="minorEastAsia" w:cs="宋体" w:hint="eastAsia"/>
                  <w:color w:val="000000"/>
                  <w:kern w:val="0"/>
                  <w:sz w:val="20"/>
                </w:rPr>
                <w:t>渠道</w:t>
              </w:r>
            </w:ins>
          </w:p>
        </w:tc>
      </w:tr>
      <w:tr w:rsidR="00AC6140" w:rsidTr="00727757">
        <w:trPr>
          <w:trHeight w:val="270"/>
          <w:ins w:id="2506" w:author="cuiqingsong" w:date="2017-07-17T19:00:00Z"/>
        </w:trPr>
        <w:tc>
          <w:tcPr>
            <w:tcW w:w="653" w:type="dxa"/>
            <w:tcBorders>
              <w:top w:val="single" w:sz="4" w:space="0" w:color="auto"/>
              <w:left w:val="single" w:sz="4" w:space="0" w:color="auto"/>
              <w:bottom w:val="single" w:sz="4" w:space="0" w:color="auto"/>
              <w:right w:val="single" w:sz="4" w:space="0" w:color="auto"/>
            </w:tcBorders>
          </w:tcPr>
          <w:p w:rsidR="00AC6140" w:rsidRDefault="00AC6140" w:rsidP="00AC6140">
            <w:pPr>
              <w:widowControl/>
              <w:spacing w:line="240" w:lineRule="auto"/>
              <w:ind w:firstLineChars="0" w:firstLine="0"/>
              <w:jc w:val="left"/>
              <w:rPr>
                <w:ins w:id="2507" w:author="cuiqingsong" w:date="2017-07-17T19:00:00Z"/>
                <w:rFonts w:asciiTheme="minorEastAsia" w:hAnsiTheme="minorEastAsia" w:cs="宋体"/>
                <w:color w:val="000000" w:themeColor="text1"/>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AC6140" w:rsidRDefault="00333456" w:rsidP="00AC6140">
            <w:pPr>
              <w:widowControl/>
              <w:spacing w:line="240" w:lineRule="auto"/>
              <w:ind w:firstLineChars="0" w:firstLine="0"/>
              <w:jc w:val="left"/>
              <w:rPr>
                <w:ins w:id="2508" w:author="cuiqingsong" w:date="2017-07-17T19:00:00Z"/>
                <w:rFonts w:asciiTheme="minorEastAsia" w:hAnsiTheme="minorEastAsia" w:cs="宋体"/>
                <w:color w:val="000000" w:themeColor="text1"/>
                <w:kern w:val="0"/>
                <w:sz w:val="20"/>
                <w:szCs w:val="20"/>
              </w:rPr>
            </w:pPr>
            <w:ins w:id="2509" w:author="cuiqingsong" w:date="2017-07-17T19:00:00Z">
              <w:r>
                <w:rPr>
                  <w:rFonts w:asciiTheme="minorEastAsia" w:hAnsiTheme="minorEastAsia" w:cs="宋体" w:hint="eastAsia"/>
                  <w:color w:val="000000" w:themeColor="text1"/>
                  <w:kern w:val="0"/>
                  <w:sz w:val="20"/>
                  <w:szCs w:val="20"/>
                </w:rPr>
                <w:t>O</w:t>
              </w:r>
            </w:ins>
            <w:ins w:id="2510" w:author="cuiqingsong" w:date="2017-09-27T11:16:00Z">
              <w:r>
                <w:rPr>
                  <w:rFonts w:asciiTheme="minorEastAsia" w:hAnsiTheme="minorEastAsia" w:cs="宋体"/>
                  <w:color w:val="000000" w:themeColor="text1"/>
                  <w:kern w:val="0"/>
                  <w:sz w:val="20"/>
                  <w:szCs w:val="20"/>
                </w:rPr>
                <w:t>36</w:t>
              </w:r>
            </w:ins>
          </w:p>
        </w:tc>
        <w:tc>
          <w:tcPr>
            <w:tcW w:w="1740" w:type="dxa"/>
            <w:tcBorders>
              <w:top w:val="single" w:sz="4" w:space="0" w:color="auto"/>
              <w:left w:val="nil"/>
              <w:bottom w:val="single" w:sz="4" w:space="0" w:color="auto"/>
              <w:right w:val="single" w:sz="4" w:space="0" w:color="auto"/>
            </w:tcBorders>
            <w:shd w:val="clear" w:color="auto" w:fill="auto"/>
            <w:vAlign w:val="center"/>
          </w:tcPr>
          <w:p w:rsidR="00AC6140" w:rsidRDefault="00333456" w:rsidP="00AC6140">
            <w:pPr>
              <w:widowControl/>
              <w:spacing w:line="240" w:lineRule="auto"/>
              <w:ind w:firstLineChars="0" w:firstLine="0"/>
              <w:jc w:val="left"/>
              <w:rPr>
                <w:ins w:id="2511" w:author="cuiqingsong" w:date="2017-07-17T19:00:00Z"/>
                <w:rFonts w:asciiTheme="minorEastAsia" w:hAnsiTheme="minorEastAsia" w:cs="宋体"/>
                <w:color w:val="000000" w:themeColor="text1"/>
                <w:kern w:val="0"/>
                <w:sz w:val="20"/>
                <w:szCs w:val="20"/>
              </w:rPr>
            </w:pPr>
            <w:ins w:id="2512" w:author="cuiqingsong" w:date="2017-09-27T11:16:00Z">
              <w:r w:rsidRPr="005F478C">
                <w:rPr>
                  <w:rFonts w:asciiTheme="minorEastAsia" w:hAnsiTheme="minorEastAsia" w:cs="宋体"/>
                  <w:color w:val="000000" w:themeColor="text1"/>
                  <w:kern w:val="0"/>
                  <w:sz w:val="20"/>
                  <w:szCs w:val="20"/>
                </w:rPr>
                <w:t>effectOrderNo</w:t>
              </w:r>
            </w:ins>
          </w:p>
        </w:tc>
        <w:tc>
          <w:tcPr>
            <w:tcW w:w="1843" w:type="dxa"/>
            <w:tcBorders>
              <w:top w:val="single" w:sz="4" w:space="0" w:color="auto"/>
              <w:left w:val="nil"/>
              <w:bottom w:val="single" w:sz="4" w:space="0" w:color="auto"/>
              <w:right w:val="single" w:sz="4" w:space="0" w:color="auto"/>
            </w:tcBorders>
            <w:shd w:val="clear" w:color="auto" w:fill="auto"/>
            <w:vAlign w:val="center"/>
          </w:tcPr>
          <w:p w:rsidR="00AC6140" w:rsidRDefault="00333456" w:rsidP="00AC6140">
            <w:pPr>
              <w:widowControl/>
              <w:spacing w:line="240" w:lineRule="auto"/>
              <w:ind w:firstLineChars="0" w:firstLine="0"/>
              <w:jc w:val="left"/>
              <w:rPr>
                <w:ins w:id="2513" w:author="cuiqingsong" w:date="2017-07-17T19:00:00Z"/>
                <w:rFonts w:asciiTheme="minorEastAsia" w:hAnsiTheme="minorEastAsia" w:cs="宋体"/>
                <w:color w:val="000000" w:themeColor="text1"/>
                <w:kern w:val="0"/>
                <w:sz w:val="20"/>
                <w:szCs w:val="20"/>
              </w:rPr>
            </w:pPr>
            <w:ins w:id="2514" w:author="cuiqingsong" w:date="2017-09-27T11:17:00Z">
              <w:r w:rsidRPr="005F478C">
                <w:rPr>
                  <w:rFonts w:asciiTheme="minorEastAsia" w:hAnsiTheme="minorEastAsia" w:cs="宋体" w:hint="eastAsia"/>
                  <w:color w:val="000000" w:themeColor="text1"/>
                  <w:kern w:val="0"/>
                  <w:sz w:val="20"/>
                  <w:szCs w:val="20"/>
                </w:rPr>
                <w:t>二级系统条件单单号</w:t>
              </w:r>
            </w:ins>
          </w:p>
        </w:tc>
        <w:tc>
          <w:tcPr>
            <w:tcW w:w="708" w:type="dxa"/>
            <w:tcBorders>
              <w:top w:val="single" w:sz="4" w:space="0" w:color="auto"/>
              <w:left w:val="nil"/>
              <w:bottom w:val="single" w:sz="4" w:space="0" w:color="auto"/>
              <w:right w:val="single" w:sz="4" w:space="0" w:color="auto"/>
            </w:tcBorders>
            <w:shd w:val="clear" w:color="auto" w:fill="auto"/>
            <w:vAlign w:val="center"/>
          </w:tcPr>
          <w:p w:rsidR="00AC6140" w:rsidRDefault="00AC6140" w:rsidP="00AC6140">
            <w:pPr>
              <w:widowControl/>
              <w:spacing w:line="240" w:lineRule="auto"/>
              <w:ind w:firstLineChars="0" w:firstLine="0"/>
              <w:jc w:val="left"/>
              <w:rPr>
                <w:ins w:id="2515" w:author="cuiqingsong" w:date="2017-07-17T19:00:00Z"/>
                <w:rFonts w:asciiTheme="minorEastAsia" w:hAnsiTheme="minorEastAsia" w:cs="宋体"/>
                <w:color w:val="000000" w:themeColor="text1"/>
                <w:kern w:val="0"/>
                <w:sz w:val="20"/>
                <w:szCs w:val="20"/>
              </w:rPr>
            </w:pPr>
            <w:ins w:id="2516" w:author="cuiqingsong" w:date="2017-07-17T19:00:00Z">
              <w:r>
                <w:rPr>
                  <w:rFonts w:asciiTheme="minorEastAsia" w:hAnsiTheme="minorEastAsia" w:cs="宋体" w:hint="eastAsia"/>
                  <w:color w:val="000000" w:themeColor="text1"/>
                  <w:kern w:val="0"/>
                  <w:sz w:val="20"/>
                  <w:szCs w:val="20"/>
                </w:rPr>
                <w:t>O</w:t>
              </w:r>
            </w:ins>
          </w:p>
        </w:tc>
        <w:tc>
          <w:tcPr>
            <w:tcW w:w="709" w:type="dxa"/>
            <w:tcBorders>
              <w:top w:val="single" w:sz="4" w:space="0" w:color="auto"/>
              <w:left w:val="nil"/>
              <w:bottom w:val="single" w:sz="4" w:space="0" w:color="auto"/>
              <w:right w:val="single" w:sz="4" w:space="0" w:color="auto"/>
            </w:tcBorders>
            <w:shd w:val="clear" w:color="auto" w:fill="auto"/>
            <w:vAlign w:val="center"/>
          </w:tcPr>
          <w:p w:rsidR="00AC6140" w:rsidRDefault="00AC6140" w:rsidP="00AC6140">
            <w:pPr>
              <w:widowControl/>
              <w:spacing w:line="240" w:lineRule="auto"/>
              <w:ind w:firstLineChars="0" w:firstLine="0"/>
              <w:jc w:val="left"/>
              <w:rPr>
                <w:ins w:id="2517" w:author="cuiqingsong" w:date="2017-07-17T19:00:00Z"/>
                <w:rFonts w:asciiTheme="minorEastAsia" w:hAnsiTheme="minorEastAsia" w:cs="宋体"/>
                <w:color w:val="000000" w:themeColor="text1"/>
                <w:kern w:val="0"/>
                <w:sz w:val="20"/>
                <w:szCs w:val="20"/>
              </w:rPr>
            </w:pPr>
            <w:ins w:id="2518" w:author="cuiqingsong" w:date="2017-07-17T19:00:00Z">
              <w:r>
                <w:rPr>
                  <w:rFonts w:asciiTheme="minorEastAsia" w:hAnsiTheme="minorEastAsia" w:cs="宋体" w:hint="eastAsia"/>
                  <w:color w:val="000000" w:themeColor="text1"/>
                  <w:kern w:val="0"/>
                  <w:sz w:val="20"/>
                  <w:szCs w:val="20"/>
                </w:rPr>
                <w:t>-</w:t>
              </w:r>
            </w:ins>
          </w:p>
        </w:tc>
        <w:tc>
          <w:tcPr>
            <w:tcW w:w="2948" w:type="dxa"/>
            <w:tcBorders>
              <w:top w:val="single" w:sz="4" w:space="0" w:color="auto"/>
              <w:left w:val="nil"/>
              <w:bottom w:val="single" w:sz="4" w:space="0" w:color="auto"/>
              <w:right w:val="single" w:sz="4" w:space="0" w:color="auto"/>
            </w:tcBorders>
            <w:shd w:val="clear" w:color="auto" w:fill="auto"/>
          </w:tcPr>
          <w:p w:rsidR="00AC6140" w:rsidRDefault="00333456" w:rsidP="00AC6140">
            <w:pPr>
              <w:widowControl/>
              <w:spacing w:line="240" w:lineRule="auto"/>
              <w:ind w:firstLineChars="0" w:firstLine="0"/>
              <w:jc w:val="left"/>
              <w:rPr>
                <w:ins w:id="2519" w:author="cuiqingsong" w:date="2017-07-17T19:00:00Z"/>
                <w:rFonts w:asciiTheme="minorEastAsia" w:hAnsiTheme="minorEastAsia" w:cs="宋体"/>
                <w:color w:val="000000" w:themeColor="text1"/>
                <w:kern w:val="0"/>
                <w:sz w:val="20"/>
                <w:szCs w:val="20"/>
              </w:rPr>
            </w:pPr>
            <w:ins w:id="2520" w:author="cuiqingsong" w:date="2017-09-27T11:17:00Z">
              <w:r>
                <w:rPr>
                  <w:rFonts w:asciiTheme="minorEastAsia" w:hAnsiTheme="minorEastAsia" w:cs="宋体" w:hint="eastAsia"/>
                  <w:color w:val="000000" w:themeColor="text1"/>
                  <w:kern w:val="0"/>
                  <w:sz w:val="20"/>
                  <w:szCs w:val="20"/>
                </w:rPr>
                <w:t>二级系统生成</w:t>
              </w:r>
            </w:ins>
          </w:p>
        </w:tc>
      </w:tr>
      <w:tr w:rsidR="00AC6140" w:rsidTr="00727757">
        <w:trPr>
          <w:trHeight w:val="270"/>
          <w:ins w:id="2521" w:author="cuiqingsong" w:date="2017-07-17T19:00:00Z"/>
        </w:trPr>
        <w:tc>
          <w:tcPr>
            <w:tcW w:w="653" w:type="dxa"/>
            <w:tcBorders>
              <w:top w:val="single" w:sz="4" w:space="0" w:color="auto"/>
              <w:left w:val="single" w:sz="4" w:space="0" w:color="auto"/>
              <w:bottom w:val="single" w:sz="4" w:space="0" w:color="auto"/>
              <w:right w:val="single" w:sz="4" w:space="0" w:color="auto"/>
            </w:tcBorders>
          </w:tcPr>
          <w:p w:rsidR="00AC6140" w:rsidRDefault="00AC6140" w:rsidP="00AC6140">
            <w:pPr>
              <w:widowControl/>
              <w:spacing w:line="240" w:lineRule="auto"/>
              <w:ind w:firstLineChars="0" w:firstLine="0"/>
              <w:jc w:val="left"/>
              <w:rPr>
                <w:ins w:id="2522" w:author="cuiqingsong" w:date="2017-07-17T19:00:00Z"/>
                <w:rFonts w:asciiTheme="minorEastAsia" w:hAnsiTheme="minorEastAsia" w:cs="宋体"/>
                <w:color w:val="000000" w:themeColor="text1"/>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AC6140" w:rsidRDefault="00333456" w:rsidP="00AC6140">
            <w:pPr>
              <w:widowControl/>
              <w:spacing w:line="240" w:lineRule="auto"/>
              <w:ind w:firstLineChars="0" w:firstLine="0"/>
              <w:jc w:val="left"/>
              <w:rPr>
                <w:ins w:id="2523" w:author="cuiqingsong" w:date="2017-07-17T19:00:00Z"/>
                <w:rFonts w:asciiTheme="minorEastAsia" w:hAnsiTheme="minorEastAsia" w:cs="宋体"/>
                <w:color w:val="000000" w:themeColor="text1"/>
                <w:kern w:val="0"/>
                <w:sz w:val="20"/>
                <w:szCs w:val="20"/>
              </w:rPr>
            </w:pPr>
            <w:ins w:id="2524" w:author="cuiqingsong" w:date="2017-07-17T19:00:00Z">
              <w:r>
                <w:rPr>
                  <w:rFonts w:asciiTheme="minorEastAsia" w:hAnsiTheme="minorEastAsia" w:cs="宋体" w:hint="eastAsia"/>
                  <w:color w:val="000000" w:themeColor="text1"/>
                  <w:sz w:val="20"/>
                  <w:szCs w:val="20"/>
                </w:rPr>
                <w:t>O</w:t>
              </w:r>
            </w:ins>
            <w:ins w:id="2525" w:author="cuiqingsong" w:date="2017-09-27T11:16:00Z">
              <w:r>
                <w:rPr>
                  <w:rFonts w:asciiTheme="minorEastAsia" w:hAnsiTheme="minorEastAsia" w:cs="宋体"/>
                  <w:color w:val="000000" w:themeColor="text1"/>
                  <w:sz w:val="20"/>
                  <w:szCs w:val="20"/>
                </w:rPr>
                <w:t>37</w:t>
              </w:r>
            </w:ins>
          </w:p>
        </w:tc>
        <w:tc>
          <w:tcPr>
            <w:tcW w:w="1740" w:type="dxa"/>
            <w:tcBorders>
              <w:top w:val="single" w:sz="4" w:space="0" w:color="auto"/>
              <w:left w:val="nil"/>
              <w:bottom w:val="single" w:sz="4" w:space="0" w:color="auto"/>
              <w:right w:val="single" w:sz="4" w:space="0" w:color="auto"/>
            </w:tcBorders>
            <w:shd w:val="clear" w:color="auto" w:fill="auto"/>
            <w:vAlign w:val="center"/>
          </w:tcPr>
          <w:p w:rsidR="00AC6140" w:rsidRDefault="00333456" w:rsidP="00AC6140">
            <w:pPr>
              <w:widowControl/>
              <w:spacing w:line="240" w:lineRule="auto"/>
              <w:ind w:firstLineChars="0" w:firstLine="0"/>
              <w:jc w:val="left"/>
              <w:rPr>
                <w:ins w:id="2526" w:author="cuiqingsong" w:date="2017-07-17T19:00:00Z"/>
                <w:rFonts w:asciiTheme="minorEastAsia" w:hAnsiTheme="minorEastAsia" w:cs="宋体"/>
                <w:color w:val="000000" w:themeColor="text1"/>
                <w:kern w:val="0"/>
                <w:sz w:val="20"/>
                <w:szCs w:val="20"/>
              </w:rPr>
            </w:pPr>
            <w:ins w:id="2527" w:author="cuiqingsong" w:date="2017-09-27T11:17:00Z">
              <w:r w:rsidRPr="005F478C">
                <w:rPr>
                  <w:rFonts w:asciiTheme="minorEastAsia" w:hAnsiTheme="minorEastAsia" w:cs="宋体"/>
                  <w:color w:val="000000" w:themeColor="text1"/>
                  <w:kern w:val="0"/>
                  <w:sz w:val="20"/>
                  <w:szCs w:val="20"/>
                </w:rPr>
                <w:t>appEffectOrderNo</w:t>
              </w:r>
            </w:ins>
          </w:p>
        </w:tc>
        <w:tc>
          <w:tcPr>
            <w:tcW w:w="1843" w:type="dxa"/>
            <w:tcBorders>
              <w:top w:val="single" w:sz="4" w:space="0" w:color="auto"/>
              <w:left w:val="nil"/>
              <w:bottom w:val="single" w:sz="4" w:space="0" w:color="auto"/>
              <w:right w:val="single" w:sz="4" w:space="0" w:color="auto"/>
            </w:tcBorders>
            <w:shd w:val="clear" w:color="auto" w:fill="auto"/>
            <w:vAlign w:val="center"/>
          </w:tcPr>
          <w:p w:rsidR="00AC6140" w:rsidRDefault="00333456" w:rsidP="00AC6140">
            <w:pPr>
              <w:widowControl/>
              <w:spacing w:line="240" w:lineRule="auto"/>
              <w:ind w:firstLineChars="0" w:firstLine="0"/>
              <w:jc w:val="left"/>
              <w:rPr>
                <w:ins w:id="2528" w:author="cuiqingsong" w:date="2017-07-17T19:00:00Z"/>
                <w:rFonts w:asciiTheme="minorEastAsia" w:hAnsiTheme="minorEastAsia" w:cs="宋体"/>
                <w:color w:val="000000" w:themeColor="text1"/>
                <w:kern w:val="0"/>
                <w:sz w:val="20"/>
                <w:szCs w:val="20"/>
              </w:rPr>
            </w:pPr>
            <w:ins w:id="2529" w:author="cuiqingsong" w:date="2017-09-27T11:17:00Z">
              <w:r w:rsidRPr="005F478C">
                <w:rPr>
                  <w:rFonts w:asciiTheme="minorEastAsia" w:hAnsiTheme="minorEastAsia" w:cs="宋体" w:hint="eastAsia"/>
                  <w:color w:val="000000" w:themeColor="text1"/>
                  <w:kern w:val="0"/>
                  <w:sz w:val="20"/>
                  <w:szCs w:val="20"/>
                </w:rPr>
                <w:t>app系统条件单单号</w:t>
              </w:r>
            </w:ins>
          </w:p>
        </w:tc>
        <w:tc>
          <w:tcPr>
            <w:tcW w:w="708" w:type="dxa"/>
            <w:tcBorders>
              <w:top w:val="single" w:sz="4" w:space="0" w:color="auto"/>
              <w:left w:val="nil"/>
              <w:bottom w:val="single" w:sz="4" w:space="0" w:color="auto"/>
              <w:right w:val="single" w:sz="4" w:space="0" w:color="auto"/>
            </w:tcBorders>
            <w:shd w:val="clear" w:color="auto" w:fill="auto"/>
            <w:vAlign w:val="center"/>
          </w:tcPr>
          <w:p w:rsidR="00AC6140" w:rsidRDefault="00AC6140" w:rsidP="00AC6140">
            <w:pPr>
              <w:widowControl/>
              <w:spacing w:line="240" w:lineRule="auto"/>
              <w:ind w:firstLineChars="0" w:firstLine="0"/>
              <w:jc w:val="left"/>
              <w:rPr>
                <w:ins w:id="2530" w:author="cuiqingsong" w:date="2017-07-17T19:00:00Z"/>
                <w:rFonts w:asciiTheme="minorEastAsia" w:hAnsiTheme="minorEastAsia" w:cs="宋体"/>
                <w:color w:val="000000" w:themeColor="text1"/>
                <w:kern w:val="0"/>
                <w:sz w:val="20"/>
                <w:szCs w:val="20"/>
              </w:rPr>
            </w:pPr>
            <w:ins w:id="2531" w:author="cuiqingsong" w:date="2017-07-17T19:00:00Z">
              <w:r>
                <w:rPr>
                  <w:rFonts w:asciiTheme="minorEastAsia" w:hAnsiTheme="minorEastAsia" w:cs="宋体" w:hint="eastAsia"/>
                  <w:color w:val="000000" w:themeColor="text1"/>
                  <w:kern w:val="0"/>
                  <w:sz w:val="20"/>
                  <w:szCs w:val="20"/>
                </w:rPr>
                <w:t>O</w:t>
              </w:r>
            </w:ins>
          </w:p>
        </w:tc>
        <w:tc>
          <w:tcPr>
            <w:tcW w:w="709" w:type="dxa"/>
            <w:tcBorders>
              <w:top w:val="single" w:sz="4" w:space="0" w:color="auto"/>
              <w:left w:val="nil"/>
              <w:bottom w:val="single" w:sz="4" w:space="0" w:color="auto"/>
              <w:right w:val="single" w:sz="4" w:space="0" w:color="auto"/>
            </w:tcBorders>
            <w:shd w:val="clear" w:color="auto" w:fill="auto"/>
            <w:vAlign w:val="center"/>
          </w:tcPr>
          <w:p w:rsidR="00AC6140" w:rsidRDefault="00AC6140" w:rsidP="00AC6140">
            <w:pPr>
              <w:widowControl/>
              <w:spacing w:line="240" w:lineRule="auto"/>
              <w:ind w:firstLineChars="0" w:firstLine="0"/>
              <w:jc w:val="left"/>
              <w:rPr>
                <w:ins w:id="2532" w:author="cuiqingsong" w:date="2017-07-17T19:00:00Z"/>
                <w:rFonts w:asciiTheme="minorEastAsia" w:hAnsiTheme="minorEastAsia" w:cs="宋体"/>
                <w:color w:val="000000" w:themeColor="text1"/>
                <w:kern w:val="0"/>
                <w:sz w:val="20"/>
                <w:szCs w:val="20"/>
              </w:rPr>
            </w:pPr>
            <w:ins w:id="2533" w:author="cuiqingsong" w:date="2017-07-17T19:00:00Z">
              <w:r>
                <w:rPr>
                  <w:rFonts w:asciiTheme="minorEastAsia" w:hAnsiTheme="minorEastAsia" w:cs="宋体" w:hint="eastAsia"/>
                  <w:color w:val="000000" w:themeColor="text1"/>
                  <w:kern w:val="0"/>
                  <w:sz w:val="20"/>
                  <w:szCs w:val="20"/>
                </w:rPr>
                <w:t>-</w:t>
              </w:r>
            </w:ins>
          </w:p>
        </w:tc>
        <w:tc>
          <w:tcPr>
            <w:tcW w:w="2948" w:type="dxa"/>
            <w:tcBorders>
              <w:top w:val="single" w:sz="4" w:space="0" w:color="auto"/>
              <w:left w:val="nil"/>
              <w:bottom w:val="single" w:sz="4" w:space="0" w:color="auto"/>
              <w:right w:val="single" w:sz="4" w:space="0" w:color="auto"/>
            </w:tcBorders>
            <w:shd w:val="clear" w:color="auto" w:fill="auto"/>
          </w:tcPr>
          <w:p w:rsidR="00AC6140" w:rsidRDefault="00AC6140" w:rsidP="00AC6140">
            <w:pPr>
              <w:widowControl/>
              <w:spacing w:line="240" w:lineRule="auto"/>
              <w:ind w:firstLineChars="0" w:firstLine="0"/>
              <w:jc w:val="left"/>
              <w:rPr>
                <w:ins w:id="2534" w:author="cuiqingsong" w:date="2017-07-17T19:00:00Z"/>
                <w:rFonts w:asciiTheme="minorEastAsia" w:hAnsiTheme="minorEastAsia" w:cs="宋体"/>
                <w:color w:val="000000" w:themeColor="text1"/>
                <w:kern w:val="0"/>
                <w:sz w:val="20"/>
                <w:szCs w:val="20"/>
              </w:rPr>
            </w:pPr>
            <w:ins w:id="2535" w:author="cuiqingsong" w:date="2017-07-17T19:00:00Z">
              <w:r>
                <w:rPr>
                  <w:rFonts w:asciiTheme="minorEastAsia" w:hAnsiTheme="minorEastAsia" w:cs="宋体" w:hint="eastAsia"/>
                  <w:color w:val="000000" w:themeColor="text1"/>
                  <w:kern w:val="0"/>
                  <w:sz w:val="20"/>
                  <w:szCs w:val="20"/>
                </w:rPr>
                <w:t>APP系统生成</w:t>
              </w:r>
            </w:ins>
          </w:p>
        </w:tc>
      </w:tr>
      <w:tr w:rsidR="00AC6140" w:rsidTr="00727757">
        <w:tblPrEx>
          <w:tblW w:w="9219" w:type="dxa"/>
          <w:tblInd w:w="103" w:type="dxa"/>
          <w:tblLayout w:type="fixed"/>
          <w:tblPrExChange w:id="2536" w:author="cuiqingsong" w:date="2017-07-20T17:24:00Z">
            <w:tblPrEx>
              <w:tblW w:w="9224" w:type="dxa"/>
              <w:tblInd w:w="103" w:type="dxa"/>
              <w:tblLayout w:type="fixed"/>
            </w:tblPrEx>
          </w:tblPrExChange>
        </w:tblPrEx>
        <w:trPr>
          <w:trHeight w:val="270"/>
          <w:ins w:id="2537" w:author="cuiqingsong" w:date="2017-07-17T19:00:00Z"/>
          <w:trPrChange w:id="2538" w:author="cuiqingsong" w:date="2017-07-20T17:24:00Z">
            <w:trPr>
              <w:gridBefore w:val="1"/>
              <w:wBefore w:w="5" w:type="dxa"/>
              <w:trHeight w:val="270"/>
            </w:trPr>
          </w:trPrChange>
        </w:trPr>
        <w:tc>
          <w:tcPr>
            <w:tcW w:w="653" w:type="dxa"/>
            <w:tcBorders>
              <w:top w:val="nil"/>
              <w:left w:val="single" w:sz="4" w:space="0" w:color="auto"/>
              <w:bottom w:val="single" w:sz="4" w:space="0" w:color="auto"/>
              <w:right w:val="single" w:sz="4" w:space="0" w:color="auto"/>
            </w:tcBorders>
            <w:tcPrChange w:id="2539" w:author="cuiqingsong" w:date="2017-07-20T17:24:00Z">
              <w:tcPr>
                <w:tcW w:w="653" w:type="dxa"/>
                <w:gridSpan w:val="2"/>
                <w:tcBorders>
                  <w:top w:val="nil"/>
                  <w:left w:val="single" w:sz="4" w:space="0" w:color="auto"/>
                  <w:bottom w:val="single" w:sz="4" w:space="0" w:color="auto"/>
                  <w:right w:val="single" w:sz="4" w:space="0" w:color="auto"/>
                </w:tcBorders>
              </w:tcPr>
            </w:tcPrChange>
          </w:tcPr>
          <w:p w:rsidR="00AC6140" w:rsidRDefault="00AC6140" w:rsidP="00AC6140">
            <w:pPr>
              <w:spacing w:line="240" w:lineRule="auto"/>
              <w:ind w:firstLineChars="0" w:firstLine="0"/>
              <w:rPr>
                <w:ins w:id="2540" w:author="cuiqingsong" w:date="2017-07-17T19:00:00Z"/>
                <w:rFonts w:asciiTheme="minorEastAsia" w:hAnsiTheme="minorEastAsia"/>
                <w:color w:val="000000" w:themeColor="text1"/>
                <w:sz w:val="20"/>
                <w:szCs w:val="20"/>
              </w:rPr>
            </w:pPr>
            <w:ins w:id="2541" w:author="cuiqingsong" w:date="2017-07-17T19:00:00Z">
              <w:r>
                <w:rPr>
                  <w:rFonts w:asciiTheme="minorEastAsia" w:hAnsiTheme="minorEastAsia" w:hint="eastAsia"/>
                  <w:color w:val="000000" w:themeColor="text1"/>
                  <w:sz w:val="20"/>
                  <w:szCs w:val="20"/>
                </w:rPr>
                <w:t>[]</w:t>
              </w:r>
            </w:ins>
          </w:p>
        </w:tc>
        <w:tc>
          <w:tcPr>
            <w:tcW w:w="618" w:type="dxa"/>
            <w:tcBorders>
              <w:top w:val="nil"/>
              <w:left w:val="single" w:sz="4" w:space="0" w:color="auto"/>
              <w:bottom w:val="single" w:sz="4" w:space="0" w:color="auto"/>
              <w:right w:val="single" w:sz="4" w:space="0" w:color="auto"/>
            </w:tcBorders>
            <w:shd w:val="clear" w:color="auto" w:fill="auto"/>
            <w:vAlign w:val="center"/>
            <w:tcPrChange w:id="2542" w:author="cuiqingsong" w:date="2017-07-20T17:24:00Z">
              <w:tcPr>
                <w:tcW w:w="618" w:type="dxa"/>
                <w:gridSpan w:val="2"/>
                <w:tcBorders>
                  <w:top w:val="nil"/>
                  <w:left w:val="single" w:sz="4" w:space="0" w:color="auto"/>
                  <w:bottom w:val="single" w:sz="4" w:space="0" w:color="auto"/>
                  <w:right w:val="single" w:sz="4" w:space="0" w:color="auto"/>
                </w:tcBorders>
                <w:shd w:val="clear" w:color="auto" w:fill="auto"/>
                <w:vAlign w:val="center"/>
              </w:tcPr>
            </w:tcPrChange>
          </w:tcPr>
          <w:p w:rsidR="00AC6140" w:rsidRDefault="00AC6140" w:rsidP="00AC6140">
            <w:pPr>
              <w:spacing w:line="240" w:lineRule="auto"/>
              <w:ind w:firstLineChars="0" w:firstLine="0"/>
              <w:rPr>
                <w:ins w:id="2543" w:author="cuiqingsong" w:date="2017-07-17T19:00:00Z"/>
                <w:rFonts w:asciiTheme="minorEastAsia" w:hAnsiTheme="minorEastAsia"/>
                <w:color w:val="000000" w:themeColor="text1"/>
                <w:sz w:val="20"/>
                <w:szCs w:val="20"/>
              </w:rPr>
            </w:pPr>
            <w:ins w:id="2544" w:author="cuiqingsong" w:date="2017-07-20T17:20:00Z">
              <w:r>
                <w:rPr>
                  <w:rFonts w:asciiTheme="minorEastAsia" w:hAnsiTheme="minorEastAsia" w:hint="eastAsia"/>
                  <w:color w:val="000000" w:themeColor="text1"/>
                  <w:sz w:val="20"/>
                  <w:szCs w:val="20"/>
                </w:rPr>
                <w:t>O</w:t>
              </w:r>
            </w:ins>
            <w:ins w:id="2545" w:author="cuiqingsong" w:date="2017-08-25T11:29:00Z">
              <w:r w:rsidR="00BB19E6">
                <w:rPr>
                  <w:rFonts w:asciiTheme="minorEastAsia" w:hAnsiTheme="minorEastAsia"/>
                  <w:color w:val="000000" w:themeColor="text1"/>
                  <w:sz w:val="20"/>
                  <w:szCs w:val="20"/>
                </w:rPr>
                <w:t>41</w:t>
              </w:r>
            </w:ins>
          </w:p>
        </w:tc>
        <w:tc>
          <w:tcPr>
            <w:tcW w:w="1740" w:type="dxa"/>
            <w:tcBorders>
              <w:top w:val="nil"/>
              <w:left w:val="nil"/>
              <w:bottom w:val="single" w:sz="4" w:space="0" w:color="auto"/>
              <w:right w:val="single" w:sz="4" w:space="0" w:color="auto"/>
            </w:tcBorders>
            <w:shd w:val="clear" w:color="auto" w:fill="auto"/>
            <w:vAlign w:val="center"/>
            <w:tcPrChange w:id="2546" w:author="cuiqingsong" w:date="2017-07-20T17:24:00Z">
              <w:tcPr>
                <w:tcW w:w="2278" w:type="dxa"/>
                <w:gridSpan w:val="3"/>
                <w:tcBorders>
                  <w:top w:val="nil"/>
                  <w:left w:val="nil"/>
                  <w:bottom w:val="single" w:sz="4" w:space="0" w:color="auto"/>
                  <w:right w:val="single" w:sz="4" w:space="0" w:color="auto"/>
                </w:tcBorders>
                <w:shd w:val="clear" w:color="auto" w:fill="auto"/>
                <w:vAlign w:val="center"/>
              </w:tcPr>
            </w:tcPrChange>
          </w:tcPr>
          <w:p w:rsidR="00AC6140" w:rsidRDefault="00AC6140" w:rsidP="00AC6140">
            <w:pPr>
              <w:spacing w:line="240" w:lineRule="auto"/>
              <w:ind w:firstLineChars="0" w:firstLine="0"/>
              <w:rPr>
                <w:ins w:id="2547" w:author="cuiqingsong" w:date="2017-07-17T19:00:00Z"/>
                <w:rFonts w:asciiTheme="minorEastAsia" w:hAnsiTheme="minorEastAsia" w:cs="宋体"/>
                <w:color w:val="000000" w:themeColor="text1"/>
                <w:sz w:val="20"/>
                <w:szCs w:val="20"/>
              </w:rPr>
            </w:pPr>
            <w:ins w:id="2548" w:author="cuiqingsong" w:date="2017-07-17T19:00:00Z">
              <w:r>
                <w:rPr>
                  <w:rFonts w:asciiTheme="minorEastAsia" w:hAnsiTheme="minorEastAsia"/>
                  <w:color w:val="000000" w:themeColor="text1"/>
                  <w:sz w:val="20"/>
                  <w:szCs w:val="20"/>
                </w:rPr>
                <w:t>orderInfoData</w:t>
              </w:r>
            </w:ins>
          </w:p>
        </w:tc>
        <w:tc>
          <w:tcPr>
            <w:tcW w:w="1843" w:type="dxa"/>
            <w:tcBorders>
              <w:top w:val="nil"/>
              <w:left w:val="nil"/>
              <w:bottom w:val="single" w:sz="4" w:space="0" w:color="auto"/>
              <w:right w:val="single" w:sz="4" w:space="0" w:color="auto"/>
            </w:tcBorders>
            <w:shd w:val="clear" w:color="auto" w:fill="auto"/>
            <w:vAlign w:val="center"/>
            <w:tcPrChange w:id="2549" w:author="cuiqingsong" w:date="2017-07-20T17:24:00Z">
              <w:tcPr>
                <w:tcW w:w="1816" w:type="dxa"/>
                <w:gridSpan w:val="3"/>
                <w:tcBorders>
                  <w:top w:val="nil"/>
                  <w:left w:val="nil"/>
                  <w:bottom w:val="single" w:sz="4" w:space="0" w:color="auto"/>
                  <w:right w:val="single" w:sz="4" w:space="0" w:color="auto"/>
                </w:tcBorders>
                <w:shd w:val="clear" w:color="auto" w:fill="auto"/>
                <w:vAlign w:val="center"/>
              </w:tcPr>
            </w:tcPrChange>
          </w:tcPr>
          <w:p w:rsidR="00AC6140" w:rsidRDefault="00AC6140" w:rsidP="00AC6140">
            <w:pPr>
              <w:spacing w:line="240" w:lineRule="auto"/>
              <w:ind w:firstLineChars="0" w:firstLine="0"/>
              <w:rPr>
                <w:ins w:id="2550" w:author="cuiqingsong" w:date="2017-07-17T19:00:00Z"/>
                <w:rFonts w:asciiTheme="minorEastAsia" w:hAnsiTheme="minorEastAsia" w:cs="宋体"/>
                <w:color w:val="000000" w:themeColor="text1"/>
                <w:sz w:val="20"/>
                <w:szCs w:val="20"/>
              </w:rPr>
            </w:pPr>
            <w:ins w:id="2551" w:author="cuiqingsong" w:date="2017-07-18T20:11:00Z">
              <w:r>
                <w:rPr>
                  <w:rFonts w:asciiTheme="minorEastAsia" w:hAnsiTheme="minorEastAsia" w:hint="eastAsia"/>
                  <w:color w:val="000000" w:themeColor="text1"/>
                  <w:sz w:val="20"/>
                  <w:szCs w:val="20"/>
                </w:rPr>
                <w:t>条件</w:t>
              </w:r>
            </w:ins>
            <w:ins w:id="2552" w:author="cuiqingsong" w:date="2017-07-17T19:00:00Z">
              <w:r>
                <w:rPr>
                  <w:rFonts w:asciiTheme="minorEastAsia" w:hAnsiTheme="minorEastAsia" w:hint="eastAsia"/>
                  <w:color w:val="000000" w:themeColor="text1"/>
                  <w:sz w:val="20"/>
                  <w:szCs w:val="20"/>
                </w:rPr>
                <w:t>单信息数据</w:t>
              </w:r>
            </w:ins>
          </w:p>
        </w:tc>
        <w:tc>
          <w:tcPr>
            <w:tcW w:w="708" w:type="dxa"/>
            <w:tcBorders>
              <w:top w:val="nil"/>
              <w:left w:val="nil"/>
              <w:bottom w:val="single" w:sz="4" w:space="0" w:color="auto"/>
              <w:right w:val="single" w:sz="4" w:space="0" w:color="auto"/>
            </w:tcBorders>
            <w:shd w:val="clear" w:color="auto" w:fill="auto"/>
            <w:vAlign w:val="center"/>
            <w:tcPrChange w:id="2553" w:author="cuiqingsong" w:date="2017-07-20T17:24:00Z">
              <w:tcPr>
                <w:tcW w:w="618" w:type="dxa"/>
                <w:gridSpan w:val="3"/>
                <w:tcBorders>
                  <w:top w:val="nil"/>
                  <w:left w:val="nil"/>
                  <w:bottom w:val="single" w:sz="4" w:space="0" w:color="auto"/>
                  <w:right w:val="single" w:sz="4" w:space="0" w:color="auto"/>
                </w:tcBorders>
                <w:shd w:val="clear" w:color="auto" w:fill="auto"/>
                <w:vAlign w:val="center"/>
              </w:tcPr>
            </w:tcPrChange>
          </w:tcPr>
          <w:p w:rsidR="00AC6140" w:rsidRDefault="00AC6140" w:rsidP="00AC6140">
            <w:pPr>
              <w:widowControl/>
              <w:spacing w:line="240" w:lineRule="auto"/>
              <w:ind w:firstLineChars="0" w:firstLine="0"/>
              <w:jc w:val="left"/>
              <w:rPr>
                <w:ins w:id="2554" w:author="cuiqingsong" w:date="2017-07-17T19:00:00Z"/>
                <w:rFonts w:asciiTheme="minorEastAsia" w:hAnsiTheme="minorEastAsia" w:cs="宋体"/>
                <w:color w:val="000000" w:themeColor="text1"/>
                <w:kern w:val="0"/>
                <w:sz w:val="20"/>
                <w:szCs w:val="20"/>
              </w:rPr>
            </w:pPr>
            <w:ins w:id="2555" w:author="cuiqingsong" w:date="2017-07-17T19:00:00Z">
              <w:r>
                <w:rPr>
                  <w:rFonts w:asciiTheme="minorEastAsia" w:hAnsiTheme="minorEastAsia" w:cs="宋体" w:hint="eastAsia"/>
                  <w:color w:val="000000" w:themeColor="text1"/>
                  <w:kern w:val="0"/>
                  <w:sz w:val="20"/>
                  <w:szCs w:val="20"/>
                </w:rPr>
                <w:t>-</w:t>
              </w:r>
            </w:ins>
          </w:p>
        </w:tc>
        <w:tc>
          <w:tcPr>
            <w:tcW w:w="709" w:type="dxa"/>
            <w:tcBorders>
              <w:top w:val="nil"/>
              <w:left w:val="nil"/>
              <w:bottom w:val="single" w:sz="4" w:space="0" w:color="auto"/>
              <w:right w:val="single" w:sz="4" w:space="0" w:color="auto"/>
            </w:tcBorders>
            <w:shd w:val="clear" w:color="auto" w:fill="auto"/>
            <w:vAlign w:val="center"/>
            <w:tcPrChange w:id="2556" w:author="cuiqingsong" w:date="2017-07-20T17:24:00Z">
              <w:tcPr>
                <w:tcW w:w="618" w:type="dxa"/>
                <w:gridSpan w:val="3"/>
                <w:tcBorders>
                  <w:top w:val="nil"/>
                  <w:left w:val="nil"/>
                  <w:bottom w:val="single" w:sz="4" w:space="0" w:color="auto"/>
                  <w:right w:val="single" w:sz="4" w:space="0" w:color="auto"/>
                </w:tcBorders>
                <w:shd w:val="clear" w:color="auto" w:fill="auto"/>
                <w:vAlign w:val="center"/>
              </w:tcPr>
            </w:tcPrChange>
          </w:tcPr>
          <w:p w:rsidR="00AC6140" w:rsidRDefault="00AC6140" w:rsidP="00AC6140">
            <w:pPr>
              <w:widowControl/>
              <w:spacing w:line="240" w:lineRule="auto"/>
              <w:ind w:firstLineChars="0" w:firstLine="0"/>
              <w:jc w:val="left"/>
              <w:rPr>
                <w:ins w:id="2557" w:author="cuiqingsong" w:date="2017-07-17T19:00:00Z"/>
                <w:rFonts w:asciiTheme="minorEastAsia" w:hAnsiTheme="minorEastAsia" w:cs="宋体"/>
                <w:color w:val="000000" w:themeColor="text1"/>
                <w:kern w:val="0"/>
                <w:sz w:val="20"/>
                <w:szCs w:val="20"/>
              </w:rPr>
            </w:pPr>
            <w:ins w:id="2558" w:author="cuiqingsong" w:date="2017-07-17T19:00:00Z">
              <w:r>
                <w:rPr>
                  <w:rFonts w:asciiTheme="minorEastAsia" w:hAnsiTheme="minorEastAsia" w:cs="宋体" w:hint="eastAsia"/>
                  <w:color w:val="000000" w:themeColor="text1"/>
                  <w:kern w:val="0"/>
                  <w:sz w:val="20"/>
                  <w:szCs w:val="20"/>
                </w:rPr>
                <w:t>C</w:t>
              </w:r>
            </w:ins>
          </w:p>
        </w:tc>
        <w:tc>
          <w:tcPr>
            <w:tcW w:w="2948" w:type="dxa"/>
            <w:tcBorders>
              <w:top w:val="nil"/>
              <w:left w:val="nil"/>
              <w:bottom w:val="single" w:sz="4" w:space="0" w:color="auto"/>
              <w:right w:val="single" w:sz="4" w:space="0" w:color="auto"/>
            </w:tcBorders>
            <w:shd w:val="clear" w:color="auto" w:fill="auto"/>
            <w:tcPrChange w:id="2559" w:author="cuiqingsong" w:date="2017-07-20T17:24:00Z">
              <w:tcPr>
                <w:tcW w:w="2618" w:type="dxa"/>
                <w:gridSpan w:val="2"/>
                <w:tcBorders>
                  <w:top w:val="nil"/>
                  <w:left w:val="nil"/>
                  <w:bottom w:val="single" w:sz="4" w:space="0" w:color="auto"/>
                  <w:right w:val="single" w:sz="4" w:space="0" w:color="auto"/>
                </w:tcBorders>
                <w:shd w:val="clear" w:color="auto" w:fill="auto"/>
                <w:vAlign w:val="center"/>
              </w:tcPr>
            </w:tcPrChange>
          </w:tcPr>
          <w:p w:rsidR="00AC6140" w:rsidRDefault="00AC6140" w:rsidP="00AC6140">
            <w:pPr>
              <w:widowControl/>
              <w:spacing w:line="240" w:lineRule="auto"/>
              <w:ind w:firstLineChars="0" w:firstLine="0"/>
              <w:jc w:val="left"/>
              <w:rPr>
                <w:ins w:id="2560" w:author="cuiqingsong" w:date="2017-07-17T19:00:00Z"/>
                <w:rFonts w:asciiTheme="minorEastAsia" w:hAnsiTheme="minorEastAsia" w:cs="宋体"/>
                <w:color w:val="000000" w:themeColor="text1"/>
                <w:kern w:val="0"/>
                <w:sz w:val="20"/>
                <w:szCs w:val="20"/>
              </w:rPr>
            </w:pPr>
            <w:ins w:id="2561" w:author="cuiqingsong" w:date="2017-07-20T17:24:00Z">
              <w:r>
                <w:rPr>
                  <w:rFonts w:asciiTheme="minorEastAsia" w:hAnsiTheme="minorEastAsia" w:cs="宋体" w:hint="eastAsia"/>
                  <w:color w:val="000000" w:themeColor="text1"/>
                  <w:kern w:val="0"/>
                  <w:sz w:val="20"/>
                  <w:szCs w:val="20"/>
                </w:rPr>
                <w:t>查询结果不为空时必填</w:t>
              </w:r>
            </w:ins>
          </w:p>
        </w:tc>
      </w:tr>
      <w:tr w:rsidR="00AC6140" w:rsidTr="00727757">
        <w:trPr>
          <w:trHeight w:val="270"/>
          <w:ins w:id="2562" w:author="cuiqingsong" w:date="2017-07-17T19:00:00Z"/>
        </w:trPr>
        <w:tc>
          <w:tcPr>
            <w:tcW w:w="653" w:type="dxa"/>
            <w:tcBorders>
              <w:top w:val="nil"/>
              <w:left w:val="single" w:sz="4" w:space="0" w:color="auto"/>
              <w:bottom w:val="single" w:sz="4" w:space="0" w:color="auto"/>
              <w:right w:val="single" w:sz="4" w:space="0" w:color="auto"/>
            </w:tcBorders>
          </w:tcPr>
          <w:p w:rsidR="00AC6140" w:rsidRDefault="00AC6140" w:rsidP="00AC6140">
            <w:pPr>
              <w:spacing w:line="240" w:lineRule="auto"/>
              <w:ind w:firstLineChars="0" w:firstLine="0"/>
              <w:rPr>
                <w:ins w:id="2563" w:author="cuiqingsong" w:date="2017-07-17T19:00:00Z"/>
                <w:rFonts w:asciiTheme="minorEastAsia" w:hAnsiTheme="minorEastAsia"/>
                <w:color w:val="000000" w:themeColor="text1"/>
                <w:sz w:val="20"/>
                <w:szCs w:val="20"/>
              </w:rPr>
            </w:pPr>
            <w:ins w:id="2564" w:author="cuiqingsong" w:date="2017-07-17T19:00:00Z">
              <w:r>
                <w:rPr>
                  <w:rFonts w:asciiTheme="minorEastAsia" w:hAnsiTheme="minorEastAsia" w:hint="eastAsia"/>
                  <w:color w:val="000000" w:themeColor="text1"/>
                  <w:sz w:val="20"/>
                  <w:szCs w:val="20"/>
                </w:rPr>
                <w:t>{}</w:t>
              </w:r>
            </w:ins>
          </w:p>
        </w:tc>
        <w:tc>
          <w:tcPr>
            <w:tcW w:w="618" w:type="dxa"/>
            <w:tcBorders>
              <w:top w:val="nil"/>
              <w:left w:val="single" w:sz="4" w:space="0" w:color="auto"/>
              <w:bottom w:val="single" w:sz="4" w:space="0" w:color="auto"/>
              <w:right w:val="single" w:sz="4" w:space="0" w:color="auto"/>
            </w:tcBorders>
            <w:shd w:val="clear" w:color="auto" w:fill="auto"/>
            <w:vAlign w:val="center"/>
          </w:tcPr>
          <w:p w:rsidR="00AC6140" w:rsidRDefault="00AC6140" w:rsidP="00AC6140">
            <w:pPr>
              <w:spacing w:line="240" w:lineRule="auto"/>
              <w:ind w:firstLineChars="0" w:firstLine="0"/>
              <w:rPr>
                <w:ins w:id="2565" w:author="cuiqingsong" w:date="2017-07-17T19:00:00Z"/>
                <w:rFonts w:asciiTheme="minorEastAsia" w:hAnsiTheme="minorEastAsia" w:cs="宋体"/>
                <w:color w:val="000000" w:themeColor="text1"/>
                <w:sz w:val="20"/>
                <w:szCs w:val="20"/>
              </w:rPr>
            </w:pPr>
          </w:p>
        </w:tc>
        <w:tc>
          <w:tcPr>
            <w:tcW w:w="1740" w:type="dxa"/>
            <w:tcBorders>
              <w:top w:val="nil"/>
              <w:left w:val="nil"/>
              <w:bottom w:val="single" w:sz="4" w:space="0" w:color="auto"/>
              <w:right w:val="single" w:sz="4" w:space="0" w:color="auto"/>
            </w:tcBorders>
            <w:shd w:val="clear" w:color="auto" w:fill="auto"/>
            <w:vAlign w:val="center"/>
          </w:tcPr>
          <w:p w:rsidR="00AC6140" w:rsidRDefault="00AC6140" w:rsidP="00AC6140">
            <w:pPr>
              <w:spacing w:line="240" w:lineRule="auto"/>
              <w:ind w:firstLineChars="0" w:firstLine="0"/>
              <w:rPr>
                <w:ins w:id="2566" w:author="cuiqingsong" w:date="2017-07-17T19:00:00Z"/>
                <w:rFonts w:asciiTheme="minorEastAsia" w:hAnsiTheme="minorEastAsia" w:cs="宋体"/>
                <w:color w:val="000000" w:themeColor="text1"/>
                <w:sz w:val="20"/>
                <w:szCs w:val="20"/>
              </w:rPr>
            </w:pPr>
          </w:p>
        </w:tc>
        <w:tc>
          <w:tcPr>
            <w:tcW w:w="1843" w:type="dxa"/>
            <w:tcBorders>
              <w:top w:val="nil"/>
              <w:left w:val="nil"/>
              <w:bottom w:val="single" w:sz="4" w:space="0" w:color="auto"/>
              <w:right w:val="single" w:sz="4" w:space="0" w:color="auto"/>
            </w:tcBorders>
            <w:shd w:val="clear" w:color="auto" w:fill="auto"/>
            <w:vAlign w:val="center"/>
          </w:tcPr>
          <w:p w:rsidR="00AC6140" w:rsidRDefault="00AC6140" w:rsidP="00AC6140">
            <w:pPr>
              <w:spacing w:line="240" w:lineRule="auto"/>
              <w:ind w:firstLineChars="0" w:firstLine="0"/>
              <w:rPr>
                <w:ins w:id="2567" w:author="cuiqingsong" w:date="2017-07-17T19:00:00Z"/>
                <w:rFonts w:asciiTheme="minorEastAsia" w:hAnsiTheme="minorEastAsia" w:cs="宋体"/>
                <w:color w:val="000000" w:themeColor="text1"/>
                <w:sz w:val="20"/>
                <w:szCs w:val="20"/>
              </w:rPr>
            </w:pPr>
            <w:ins w:id="2568" w:author="cuiqingsong" w:date="2017-07-18T20:11:00Z">
              <w:r>
                <w:rPr>
                  <w:rFonts w:asciiTheme="minorEastAsia" w:hAnsiTheme="minorEastAsia" w:hint="eastAsia"/>
                  <w:color w:val="000000" w:themeColor="text1"/>
                  <w:sz w:val="20"/>
                  <w:szCs w:val="20"/>
                </w:rPr>
                <w:t>条件</w:t>
              </w:r>
            </w:ins>
            <w:ins w:id="2569" w:author="cuiqingsong" w:date="2017-07-17T19:00:00Z">
              <w:r>
                <w:rPr>
                  <w:rFonts w:asciiTheme="minorEastAsia" w:hAnsiTheme="minorEastAsia" w:hint="eastAsia"/>
                  <w:color w:val="000000" w:themeColor="text1"/>
                  <w:sz w:val="20"/>
                  <w:szCs w:val="20"/>
                </w:rPr>
                <w:t>单信息</w:t>
              </w:r>
            </w:ins>
          </w:p>
        </w:tc>
        <w:tc>
          <w:tcPr>
            <w:tcW w:w="708" w:type="dxa"/>
            <w:tcBorders>
              <w:top w:val="nil"/>
              <w:left w:val="nil"/>
              <w:bottom w:val="single" w:sz="4" w:space="0" w:color="auto"/>
              <w:right w:val="single" w:sz="4" w:space="0" w:color="auto"/>
            </w:tcBorders>
            <w:shd w:val="clear" w:color="auto" w:fill="auto"/>
            <w:vAlign w:val="center"/>
          </w:tcPr>
          <w:p w:rsidR="00AC6140" w:rsidRDefault="00AC6140" w:rsidP="00AC6140">
            <w:pPr>
              <w:widowControl/>
              <w:spacing w:line="240" w:lineRule="auto"/>
              <w:ind w:firstLineChars="0" w:firstLine="0"/>
              <w:jc w:val="left"/>
              <w:rPr>
                <w:ins w:id="2570" w:author="cuiqingsong" w:date="2017-07-17T19:00:00Z"/>
                <w:rFonts w:asciiTheme="minorEastAsia" w:hAnsiTheme="minorEastAsia" w:cs="宋体"/>
                <w:color w:val="000000" w:themeColor="text1"/>
                <w:kern w:val="0"/>
                <w:sz w:val="20"/>
                <w:szCs w:val="20"/>
              </w:rPr>
            </w:pPr>
            <w:ins w:id="2571" w:author="cuiqingsong" w:date="2017-07-17T19:00:00Z">
              <w:r>
                <w:rPr>
                  <w:rFonts w:asciiTheme="minorEastAsia" w:hAnsiTheme="minorEastAsia" w:cs="宋体" w:hint="eastAsia"/>
                  <w:color w:val="000000" w:themeColor="text1"/>
                  <w:kern w:val="0"/>
                  <w:sz w:val="20"/>
                  <w:szCs w:val="20"/>
                </w:rPr>
                <w:t>-</w:t>
              </w:r>
            </w:ins>
          </w:p>
        </w:tc>
        <w:tc>
          <w:tcPr>
            <w:tcW w:w="709" w:type="dxa"/>
            <w:tcBorders>
              <w:top w:val="nil"/>
              <w:left w:val="nil"/>
              <w:bottom w:val="single" w:sz="4" w:space="0" w:color="auto"/>
              <w:right w:val="single" w:sz="4" w:space="0" w:color="auto"/>
            </w:tcBorders>
            <w:shd w:val="clear" w:color="auto" w:fill="auto"/>
            <w:vAlign w:val="center"/>
          </w:tcPr>
          <w:p w:rsidR="00AC6140" w:rsidRDefault="00AC6140" w:rsidP="00AC6140">
            <w:pPr>
              <w:widowControl/>
              <w:spacing w:line="240" w:lineRule="auto"/>
              <w:ind w:firstLineChars="0" w:firstLine="0"/>
              <w:jc w:val="left"/>
              <w:rPr>
                <w:ins w:id="2572" w:author="cuiqingsong" w:date="2017-07-17T19:00:00Z"/>
                <w:rFonts w:asciiTheme="minorEastAsia" w:hAnsiTheme="minorEastAsia" w:cs="宋体"/>
                <w:color w:val="000000" w:themeColor="text1"/>
                <w:kern w:val="0"/>
                <w:sz w:val="20"/>
                <w:szCs w:val="20"/>
              </w:rPr>
            </w:pPr>
            <w:ins w:id="2573" w:author="cuiqingsong" w:date="2017-07-17T19:00:00Z">
              <w:r>
                <w:rPr>
                  <w:rFonts w:asciiTheme="minorEastAsia" w:hAnsiTheme="minorEastAsia" w:cs="宋体" w:hint="eastAsia"/>
                  <w:color w:val="000000" w:themeColor="text1"/>
                  <w:kern w:val="0"/>
                  <w:sz w:val="20"/>
                  <w:szCs w:val="20"/>
                </w:rPr>
                <w:t>C</w:t>
              </w:r>
            </w:ins>
          </w:p>
        </w:tc>
        <w:tc>
          <w:tcPr>
            <w:tcW w:w="2948" w:type="dxa"/>
            <w:tcBorders>
              <w:top w:val="nil"/>
              <w:left w:val="nil"/>
              <w:bottom w:val="single" w:sz="4" w:space="0" w:color="auto"/>
              <w:right w:val="single" w:sz="4" w:space="0" w:color="auto"/>
            </w:tcBorders>
            <w:shd w:val="clear" w:color="auto" w:fill="auto"/>
            <w:vAlign w:val="center"/>
          </w:tcPr>
          <w:p w:rsidR="00AC6140" w:rsidRDefault="00AC6140" w:rsidP="00AC6140">
            <w:pPr>
              <w:widowControl/>
              <w:spacing w:line="240" w:lineRule="auto"/>
              <w:ind w:firstLineChars="0" w:firstLine="0"/>
              <w:jc w:val="left"/>
              <w:rPr>
                <w:ins w:id="2574" w:author="cuiqingsong" w:date="2017-07-17T19:00:00Z"/>
                <w:rFonts w:asciiTheme="minorEastAsia" w:hAnsiTheme="minorEastAsia" w:cs="宋体"/>
                <w:color w:val="000000" w:themeColor="text1"/>
                <w:kern w:val="0"/>
                <w:sz w:val="20"/>
                <w:szCs w:val="20"/>
              </w:rPr>
            </w:pPr>
          </w:p>
        </w:tc>
      </w:tr>
      <w:tr w:rsidR="00AC6140" w:rsidTr="00727757">
        <w:trPr>
          <w:trHeight w:val="270"/>
          <w:ins w:id="2575" w:author="cuiqingsong" w:date="2017-07-17T19:00:00Z"/>
        </w:trPr>
        <w:tc>
          <w:tcPr>
            <w:tcW w:w="653" w:type="dxa"/>
            <w:tcBorders>
              <w:top w:val="single" w:sz="4" w:space="0" w:color="auto"/>
              <w:left w:val="single" w:sz="4" w:space="0" w:color="auto"/>
              <w:bottom w:val="single" w:sz="4" w:space="0" w:color="auto"/>
              <w:right w:val="single" w:sz="4" w:space="0" w:color="auto"/>
            </w:tcBorders>
          </w:tcPr>
          <w:p w:rsidR="00AC6140" w:rsidRDefault="00AC6140" w:rsidP="00AC6140">
            <w:pPr>
              <w:widowControl/>
              <w:spacing w:line="240" w:lineRule="auto"/>
              <w:ind w:firstLineChars="0" w:firstLine="0"/>
              <w:jc w:val="left"/>
              <w:rPr>
                <w:ins w:id="2576" w:author="cuiqingsong" w:date="2017-07-17T19:00:00Z"/>
                <w:rFonts w:asciiTheme="minorEastAsia" w:hAnsiTheme="minorEastAsia" w:cs="宋体"/>
                <w:color w:val="000000" w:themeColor="text1"/>
                <w:kern w:val="0"/>
                <w:sz w:val="20"/>
                <w:szCs w:val="20"/>
              </w:rPr>
            </w:pPr>
            <w:ins w:id="2577" w:author="cuiqingsong" w:date="2017-07-17T19:00:00Z">
              <w:r>
                <w:rPr>
                  <w:rFonts w:asciiTheme="minorEastAsia" w:hAnsiTheme="minorEastAsia" w:cs="宋体" w:hint="eastAsia"/>
                  <w:color w:val="000000" w:themeColor="text1"/>
                  <w:kern w:val="0"/>
                  <w:sz w:val="20"/>
                  <w:szCs w:val="20"/>
                </w:rPr>
                <w:t>→</w:t>
              </w:r>
            </w:ins>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AC6140" w:rsidRDefault="00AC6140" w:rsidP="00AC6140">
            <w:pPr>
              <w:widowControl/>
              <w:spacing w:line="240" w:lineRule="auto"/>
              <w:ind w:firstLineChars="0" w:firstLine="0"/>
              <w:jc w:val="left"/>
              <w:rPr>
                <w:ins w:id="2578" w:author="cuiqingsong" w:date="2017-07-17T19:00:00Z"/>
                <w:rFonts w:asciiTheme="minorEastAsia" w:hAnsiTheme="minorEastAsia" w:cs="宋体"/>
                <w:color w:val="000000" w:themeColor="text1"/>
                <w:kern w:val="0"/>
                <w:sz w:val="20"/>
                <w:szCs w:val="20"/>
              </w:rPr>
            </w:pPr>
            <w:ins w:id="2579" w:author="cuiqingsong" w:date="2017-07-17T19:00:00Z">
              <w:r>
                <w:rPr>
                  <w:rFonts w:asciiTheme="minorEastAsia" w:hAnsiTheme="minorEastAsia" w:cs="宋体" w:hint="eastAsia"/>
                  <w:color w:val="000000" w:themeColor="text1"/>
                  <w:kern w:val="0"/>
                  <w:sz w:val="20"/>
                  <w:szCs w:val="20"/>
                </w:rPr>
                <w:t>I10</w:t>
              </w:r>
            </w:ins>
          </w:p>
        </w:tc>
        <w:tc>
          <w:tcPr>
            <w:tcW w:w="1740" w:type="dxa"/>
            <w:tcBorders>
              <w:top w:val="single" w:sz="4" w:space="0" w:color="auto"/>
              <w:left w:val="nil"/>
              <w:bottom w:val="single" w:sz="4" w:space="0" w:color="auto"/>
              <w:right w:val="single" w:sz="4" w:space="0" w:color="auto"/>
            </w:tcBorders>
            <w:shd w:val="clear" w:color="auto" w:fill="auto"/>
            <w:vAlign w:val="center"/>
          </w:tcPr>
          <w:p w:rsidR="00AC6140" w:rsidRDefault="00AC6140" w:rsidP="00AC6140">
            <w:pPr>
              <w:widowControl/>
              <w:spacing w:line="240" w:lineRule="auto"/>
              <w:ind w:firstLineChars="0" w:firstLine="0"/>
              <w:jc w:val="left"/>
              <w:rPr>
                <w:ins w:id="2580" w:author="cuiqingsong" w:date="2017-07-17T19:00:00Z"/>
                <w:rFonts w:asciiTheme="minorEastAsia" w:hAnsiTheme="minorEastAsia" w:cs="宋体"/>
                <w:color w:val="000000" w:themeColor="text1"/>
                <w:kern w:val="0"/>
                <w:sz w:val="20"/>
                <w:szCs w:val="20"/>
              </w:rPr>
            </w:pPr>
            <w:ins w:id="2581" w:author="cuiqingsong" w:date="2017-07-17T19:00:00Z">
              <w:r>
                <w:rPr>
                  <w:rFonts w:asciiTheme="minorEastAsia" w:hAnsiTheme="minorEastAsia" w:cs="宋体" w:hint="eastAsia"/>
                  <w:color w:val="000000" w:themeColor="text1"/>
                  <w:kern w:val="0"/>
                  <w:sz w:val="20"/>
                  <w:szCs w:val="20"/>
                </w:rPr>
                <w:t>instID</w:t>
              </w:r>
            </w:ins>
          </w:p>
        </w:tc>
        <w:tc>
          <w:tcPr>
            <w:tcW w:w="1843" w:type="dxa"/>
            <w:tcBorders>
              <w:top w:val="single" w:sz="4" w:space="0" w:color="auto"/>
              <w:left w:val="nil"/>
              <w:bottom w:val="single" w:sz="4" w:space="0" w:color="auto"/>
              <w:right w:val="single" w:sz="4" w:space="0" w:color="auto"/>
            </w:tcBorders>
            <w:shd w:val="clear" w:color="auto" w:fill="auto"/>
            <w:vAlign w:val="center"/>
          </w:tcPr>
          <w:p w:rsidR="00AC6140" w:rsidRDefault="00AC6140" w:rsidP="00AC6140">
            <w:pPr>
              <w:widowControl/>
              <w:spacing w:line="240" w:lineRule="auto"/>
              <w:ind w:firstLineChars="0" w:firstLine="0"/>
              <w:jc w:val="left"/>
              <w:rPr>
                <w:ins w:id="2582" w:author="cuiqingsong" w:date="2017-07-17T19:00:00Z"/>
                <w:rFonts w:asciiTheme="minorEastAsia" w:hAnsiTheme="minorEastAsia" w:cs="宋体"/>
                <w:color w:val="000000" w:themeColor="text1"/>
                <w:kern w:val="0"/>
                <w:sz w:val="20"/>
                <w:szCs w:val="20"/>
              </w:rPr>
            </w:pPr>
            <w:ins w:id="2583" w:author="cuiqingsong" w:date="2017-07-17T19:00:00Z">
              <w:r>
                <w:rPr>
                  <w:rFonts w:asciiTheme="minorEastAsia" w:hAnsiTheme="minorEastAsia" w:cs="宋体" w:hint="eastAsia"/>
                  <w:color w:val="000000" w:themeColor="text1"/>
                  <w:kern w:val="0"/>
                  <w:sz w:val="20"/>
                  <w:szCs w:val="20"/>
                </w:rPr>
                <w:t>合约代码</w:t>
              </w:r>
            </w:ins>
          </w:p>
        </w:tc>
        <w:tc>
          <w:tcPr>
            <w:tcW w:w="708" w:type="dxa"/>
            <w:tcBorders>
              <w:top w:val="single" w:sz="4" w:space="0" w:color="auto"/>
              <w:left w:val="nil"/>
              <w:bottom w:val="single" w:sz="4" w:space="0" w:color="auto"/>
              <w:right w:val="single" w:sz="4" w:space="0" w:color="auto"/>
            </w:tcBorders>
            <w:shd w:val="clear" w:color="auto" w:fill="auto"/>
          </w:tcPr>
          <w:p w:rsidR="00AC6140" w:rsidRDefault="00AC6140" w:rsidP="00AC6140">
            <w:pPr>
              <w:spacing w:line="240" w:lineRule="auto"/>
              <w:ind w:firstLineChars="0" w:firstLine="0"/>
              <w:rPr>
                <w:ins w:id="2584" w:author="cuiqingsong" w:date="2017-07-17T19:00:00Z"/>
                <w:rFonts w:asciiTheme="minorEastAsia" w:hAnsiTheme="minorEastAsia"/>
                <w:color w:val="000000" w:themeColor="text1"/>
              </w:rPr>
            </w:pPr>
            <w:ins w:id="2585" w:author="cuiqingsong" w:date="2017-07-17T19:00:00Z">
              <w:r>
                <w:rPr>
                  <w:rFonts w:asciiTheme="minorEastAsia" w:hAnsiTheme="minorEastAsia" w:cs="宋体" w:hint="eastAsia"/>
                  <w:color w:val="000000" w:themeColor="text1"/>
                  <w:kern w:val="0"/>
                  <w:sz w:val="20"/>
                  <w:szCs w:val="20"/>
                </w:rPr>
                <w:t>-</w:t>
              </w:r>
            </w:ins>
          </w:p>
        </w:tc>
        <w:tc>
          <w:tcPr>
            <w:tcW w:w="709" w:type="dxa"/>
            <w:tcBorders>
              <w:top w:val="single" w:sz="4" w:space="0" w:color="auto"/>
              <w:left w:val="nil"/>
              <w:bottom w:val="single" w:sz="4" w:space="0" w:color="auto"/>
              <w:right w:val="single" w:sz="4" w:space="0" w:color="auto"/>
            </w:tcBorders>
            <w:shd w:val="clear" w:color="auto" w:fill="auto"/>
            <w:vAlign w:val="center"/>
          </w:tcPr>
          <w:p w:rsidR="00AC6140" w:rsidRDefault="00AC6140" w:rsidP="00AC6140">
            <w:pPr>
              <w:widowControl/>
              <w:spacing w:line="240" w:lineRule="auto"/>
              <w:ind w:firstLineChars="0" w:firstLine="0"/>
              <w:jc w:val="left"/>
              <w:rPr>
                <w:ins w:id="2586" w:author="cuiqingsong" w:date="2017-07-17T19:00:00Z"/>
                <w:rFonts w:asciiTheme="minorEastAsia" w:hAnsiTheme="minorEastAsia" w:cs="宋体"/>
                <w:color w:val="000000" w:themeColor="text1"/>
                <w:kern w:val="0"/>
                <w:sz w:val="20"/>
                <w:szCs w:val="20"/>
              </w:rPr>
            </w:pPr>
            <w:ins w:id="2587" w:author="cuiqingsong" w:date="2017-07-17T19:00:00Z">
              <w:r>
                <w:rPr>
                  <w:rFonts w:asciiTheme="minorEastAsia" w:hAnsiTheme="minorEastAsia" w:cs="宋体" w:hint="eastAsia"/>
                  <w:color w:val="000000" w:themeColor="text1"/>
                  <w:kern w:val="0"/>
                  <w:sz w:val="20"/>
                  <w:szCs w:val="20"/>
                </w:rPr>
                <w:t>C</w:t>
              </w:r>
            </w:ins>
          </w:p>
        </w:tc>
        <w:tc>
          <w:tcPr>
            <w:tcW w:w="2948" w:type="dxa"/>
            <w:tcBorders>
              <w:top w:val="single" w:sz="4" w:space="0" w:color="auto"/>
              <w:left w:val="nil"/>
              <w:bottom w:val="single" w:sz="4" w:space="0" w:color="auto"/>
              <w:right w:val="single" w:sz="4" w:space="0" w:color="auto"/>
            </w:tcBorders>
            <w:shd w:val="clear" w:color="auto" w:fill="auto"/>
          </w:tcPr>
          <w:p w:rsidR="00AC6140" w:rsidRDefault="00AC6140" w:rsidP="00AC6140">
            <w:pPr>
              <w:widowControl/>
              <w:spacing w:line="240" w:lineRule="auto"/>
              <w:ind w:firstLineChars="0" w:firstLine="0"/>
              <w:jc w:val="left"/>
              <w:rPr>
                <w:ins w:id="2588" w:author="cuiqingsong" w:date="2017-07-17T19:00:00Z"/>
                <w:rFonts w:asciiTheme="minorEastAsia" w:hAnsiTheme="minorEastAsia" w:cs="宋体"/>
                <w:color w:val="000000" w:themeColor="text1"/>
                <w:kern w:val="0"/>
                <w:sz w:val="20"/>
                <w:szCs w:val="20"/>
              </w:rPr>
            </w:pPr>
            <w:ins w:id="2589" w:author="cuiqingsong" w:date="2017-07-17T19:00:00Z">
              <w:r>
                <w:rPr>
                  <w:rFonts w:asciiTheme="minorEastAsia" w:hAnsiTheme="minorEastAsia" w:cs="宋体" w:hint="eastAsia"/>
                  <w:color w:val="000000" w:themeColor="text1"/>
                  <w:kern w:val="0"/>
                  <w:sz w:val="20"/>
                  <w:szCs w:val="20"/>
                </w:rPr>
                <w:t>查询结果不为空时必填</w:t>
              </w:r>
            </w:ins>
          </w:p>
        </w:tc>
      </w:tr>
      <w:tr w:rsidR="00AC6140" w:rsidTr="00727757">
        <w:trPr>
          <w:trHeight w:val="270"/>
          <w:ins w:id="2590" w:author="cuiqingsong" w:date="2017-07-17T19:00:00Z"/>
        </w:trPr>
        <w:tc>
          <w:tcPr>
            <w:tcW w:w="653" w:type="dxa"/>
            <w:tcBorders>
              <w:top w:val="single" w:sz="4" w:space="0" w:color="auto"/>
              <w:left w:val="single" w:sz="4" w:space="0" w:color="auto"/>
              <w:bottom w:val="single" w:sz="4" w:space="0" w:color="auto"/>
              <w:right w:val="single" w:sz="4" w:space="0" w:color="auto"/>
            </w:tcBorders>
          </w:tcPr>
          <w:p w:rsidR="00AC6140" w:rsidRDefault="00AC6140" w:rsidP="00AC6140">
            <w:pPr>
              <w:widowControl/>
              <w:spacing w:line="240" w:lineRule="auto"/>
              <w:ind w:firstLineChars="0" w:firstLine="0"/>
              <w:jc w:val="left"/>
              <w:rPr>
                <w:ins w:id="2591" w:author="cuiqingsong" w:date="2017-07-17T19:00:00Z"/>
                <w:rFonts w:asciiTheme="minorEastAsia" w:hAnsiTheme="minorEastAsia" w:cs="宋体"/>
                <w:color w:val="000000" w:themeColor="text1"/>
                <w:kern w:val="0"/>
                <w:sz w:val="20"/>
                <w:szCs w:val="20"/>
              </w:rPr>
            </w:pPr>
            <w:ins w:id="2592" w:author="cuiqingsong" w:date="2017-07-17T19:00:00Z">
              <w:r>
                <w:rPr>
                  <w:rFonts w:asciiTheme="minorEastAsia" w:hAnsiTheme="minorEastAsia" w:cs="宋体" w:hint="eastAsia"/>
                  <w:color w:val="000000" w:themeColor="text1"/>
                  <w:kern w:val="0"/>
                  <w:sz w:val="20"/>
                  <w:szCs w:val="20"/>
                </w:rPr>
                <w:t>→</w:t>
              </w:r>
            </w:ins>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AC6140" w:rsidRDefault="00AC6140" w:rsidP="00AC6140">
            <w:pPr>
              <w:widowControl/>
              <w:spacing w:line="240" w:lineRule="auto"/>
              <w:ind w:firstLineChars="0" w:firstLine="0"/>
              <w:jc w:val="left"/>
              <w:rPr>
                <w:ins w:id="2593" w:author="cuiqingsong" w:date="2017-07-17T19:00:00Z"/>
                <w:rFonts w:asciiTheme="minorEastAsia" w:hAnsiTheme="minorEastAsia" w:cs="宋体"/>
                <w:color w:val="000000" w:themeColor="text1"/>
                <w:kern w:val="0"/>
                <w:sz w:val="20"/>
                <w:szCs w:val="20"/>
              </w:rPr>
            </w:pPr>
            <w:ins w:id="2594" w:author="cuiqingsong" w:date="2017-07-17T19:00:00Z">
              <w:r>
                <w:rPr>
                  <w:rFonts w:asciiTheme="minorEastAsia" w:hAnsiTheme="minorEastAsia" w:cs="宋体" w:hint="eastAsia"/>
                  <w:color w:val="000000" w:themeColor="text1"/>
                  <w:kern w:val="0"/>
                  <w:sz w:val="20"/>
                  <w:szCs w:val="20"/>
                </w:rPr>
                <w:t>O02</w:t>
              </w:r>
            </w:ins>
          </w:p>
        </w:tc>
        <w:tc>
          <w:tcPr>
            <w:tcW w:w="1740" w:type="dxa"/>
            <w:tcBorders>
              <w:top w:val="single" w:sz="4" w:space="0" w:color="auto"/>
              <w:left w:val="nil"/>
              <w:bottom w:val="single" w:sz="4" w:space="0" w:color="auto"/>
              <w:right w:val="single" w:sz="4" w:space="0" w:color="auto"/>
            </w:tcBorders>
            <w:shd w:val="clear" w:color="auto" w:fill="auto"/>
            <w:vAlign w:val="center"/>
          </w:tcPr>
          <w:p w:rsidR="00AC6140" w:rsidRDefault="00AC6140" w:rsidP="00AC6140">
            <w:pPr>
              <w:widowControl/>
              <w:spacing w:line="240" w:lineRule="auto"/>
              <w:ind w:firstLineChars="0" w:firstLine="0"/>
              <w:jc w:val="left"/>
              <w:rPr>
                <w:ins w:id="2595" w:author="cuiqingsong" w:date="2017-07-17T19:00:00Z"/>
                <w:rFonts w:asciiTheme="minorEastAsia" w:hAnsiTheme="minorEastAsia" w:cs="宋体"/>
                <w:color w:val="000000" w:themeColor="text1"/>
                <w:kern w:val="0"/>
                <w:sz w:val="20"/>
                <w:szCs w:val="20"/>
              </w:rPr>
            </w:pPr>
            <w:ins w:id="2596" w:author="cuiqingsong" w:date="2017-07-17T19:00:00Z">
              <w:r>
                <w:rPr>
                  <w:rFonts w:asciiTheme="minorEastAsia" w:hAnsiTheme="minorEastAsia" w:cs="宋体" w:hint="eastAsia"/>
                  <w:color w:val="000000" w:themeColor="text1"/>
                  <w:kern w:val="0"/>
                  <w:sz w:val="20"/>
                  <w:szCs w:val="20"/>
                </w:rPr>
                <w:t>buyOrSell</w:t>
              </w:r>
            </w:ins>
          </w:p>
        </w:tc>
        <w:tc>
          <w:tcPr>
            <w:tcW w:w="1843" w:type="dxa"/>
            <w:tcBorders>
              <w:top w:val="single" w:sz="4" w:space="0" w:color="auto"/>
              <w:left w:val="nil"/>
              <w:bottom w:val="single" w:sz="4" w:space="0" w:color="auto"/>
              <w:right w:val="single" w:sz="4" w:space="0" w:color="auto"/>
            </w:tcBorders>
            <w:shd w:val="clear" w:color="auto" w:fill="auto"/>
            <w:vAlign w:val="center"/>
          </w:tcPr>
          <w:p w:rsidR="00AC6140" w:rsidRDefault="00AC6140" w:rsidP="00AC6140">
            <w:pPr>
              <w:widowControl/>
              <w:spacing w:line="240" w:lineRule="auto"/>
              <w:ind w:firstLineChars="0" w:firstLine="0"/>
              <w:jc w:val="left"/>
              <w:rPr>
                <w:ins w:id="2597" w:author="cuiqingsong" w:date="2017-07-17T19:00:00Z"/>
                <w:rFonts w:asciiTheme="minorEastAsia" w:hAnsiTheme="minorEastAsia" w:cs="宋体"/>
                <w:color w:val="000000" w:themeColor="text1"/>
                <w:kern w:val="0"/>
                <w:sz w:val="20"/>
                <w:szCs w:val="20"/>
              </w:rPr>
            </w:pPr>
            <w:ins w:id="2598" w:author="cuiqingsong" w:date="2017-07-17T19:00:00Z">
              <w:r>
                <w:rPr>
                  <w:rFonts w:asciiTheme="minorEastAsia" w:hAnsiTheme="minorEastAsia" w:cs="宋体" w:hint="eastAsia"/>
                  <w:color w:val="000000" w:themeColor="text1"/>
                  <w:kern w:val="0"/>
                  <w:sz w:val="20"/>
                  <w:szCs w:val="20"/>
                </w:rPr>
                <w:t>买卖方向</w:t>
              </w:r>
            </w:ins>
          </w:p>
        </w:tc>
        <w:tc>
          <w:tcPr>
            <w:tcW w:w="708" w:type="dxa"/>
            <w:tcBorders>
              <w:top w:val="single" w:sz="4" w:space="0" w:color="auto"/>
              <w:left w:val="nil"/>
              <w:bottom w:val="single" w:sz="4" w:space="0" w:color="auto"/>
              <w:right w:val="single" w:sz="4" w:space="0" w:color="auto"/>
            </w:tcBorders>
            <w:shd w:val="clear" w:color="auto" w:fill="auto"/>
            <w:vAlign w:val="center"/>
          </w:tcPr>
          <w:p w:rsidR="00AC6140" w:rsidRDefault="00AC6140" w:rsidP="00AC6140">
            <w:pPr>
              <w:widowControl/>
              <w:spacing w:line="240" w:lineRule="auto"/>
              <w:ind w:firstLineChars="0" w:firstLine="0"/>
              <w:jc w:val="left"/>
              <w:rPr>
                <w:ins w:id="2599" w:author="cuiqingsong" w:date="2017-07-17T19:00:00Z"/>
                <w:rFonts w:asciiTheme="minorEastAsia" w:hAnsiTheme="minorEastAsia" w:cs="宋体"/>
                <w:color w:val="000000" w:themeColor="text1"/>
                <w:kern w:val="0"/>
                <w:sz w:val="20"/>
                <w:szCs w:val="20"/>
              </w:rPr>
            </w:pPr>
            <w:ins w:id="2600" w:author="cuiqingsong" w:date="2017-07-17T19:00:00Z">
              <w:r>
                <w:rPr>
                  <w:rFonts w:asciiTheme="minorEastAsia" w:hAnsiTheme="minorEastAsia" w:cs="宋体" w:hint="eastAsia"/>
                  <w:color w:val="000000" w:themeColor="text1"/>
                  <w:kern w:val="0"/>
                  <w:sz w:val="20"/>
                  <w:szCs w:val="20"/>
                </w:rPr>
                <w:t>-</w:t>
              </w:r>
            </w:ins>
          </w:p>
        </w:tc>
        <w:tc>
          <w:tcPr>
            <w:tcW w:w="709" w:type="dxa"/>
            <w:tcBorders>
              <w:top w:val="single" w:sz="4" w:space="0" w:color="auto"/>
              <w:left w:val="nil"/>
              <w:bottom w:val="single" w:sz="4" w:space="0" w:color="auto"/>
              <w:right w:val="single" w:sz="4" w:space="0" w:color="auto"/>
            </w:tcBorders>
            <w:shd w:val="clear" w:color="auto" w:fill="auto"/>
            <w:vAlign w:val="center"/>
          </w:tcPr>
          <w:p w:rsidR="00AC6140" w:rsidRDefault="00AC6140" w:rsidP="00AC6140">
            <w:pPr>
              <w:widowControl/>
              <w:spacing w:line="240" w:lineRule="auto"/>
              <w:ind w:firstLineChars="0" w:firstLine="0"/>
              <w:jc w:val="left"/>
              <w:rPr>
                <w:ins w:id="2601" w:author="cuiqingsong" w:date="2017-07-17T19:00:00Z"/>
                <w:rFonts w:asciiTheme="minorEastAsia" w:hAnsiTheme="minorEastAsia" w:cs="宋体"/>
                <w:color w:val="000000" w:themeColor="text1"/>
                <w:kern w:val="0"/>
                <w:sz w:val="20"/>
                <w:szCs w:val="20"/>
              </w:rPr>
            </w:pPr>
            <w:ins w:id="2602" w:author="cuiqingsong" w:date="2017-07-17T19:00:00Z">
              <w:r>
                <w:rPr>
                  <w:rFonts w:asciiTheme="minorEastAsia" w:hAnsiTheme="minorEastAsia" w:cs="宋体" w:hint="eastAsia"/>
                  <w:color w:val="000000" w:themeColor="text1"/>
                  <w:kern w:val="0"/>
                  <w:sz w:val="20"/>
                  <w:szCs w:val="20"/>
                </w:rPr>
                <w:t>C</w:t>
              </w:r>
            </w:ins>
          </w:p>
        </w:tc>
        <w:tc>
          <w:tcPr>
            <w:tcW w:w="2948" w:type="dxa"/>
            <w:tcBorders>
              <w:top w:val="single" w:sz="4" w:space="0" w:color="auto"/>
              <w:left w:val="nil"/>
              <w:bottom w:val="single" w:sz="4" w:space="0" w:color="auto"/>
              <w:right w:val="single" w:sz="4" w:space="0" w:color="auto"/>
            </w:tcBorders>
            <w:shd w:val="clear" w:color="auto" w:fill="auto"/>
          </w:tcPr>
          <w:p w:rsidR="00AC6140" w:rsidRDefault="00AC6140" w:rsidP="00AC6140">
            <w:pPr>
              <w:widowControl/>
              <w:spacing w:line="240" w:lineRule="auto"/>
              <w:ind w:firstLineChars="0" w:firstLine="0"/>
              <w:jc w:val="left"/>
              <w:rPr>
                <w:ins w:id="2603" w:author="cuiqingsong" w:date="2017-07-17T19:00:00Z"/>
                <w:rFonts w:asciiTheme="minorEastAsia" w:hAnsiTheme="minorEastAsia" w:cs="宋体"/>
                <w:color w:val="000000" w:themeColor="text1"/>
                <w:kern w:val="0"/>
                <w:sz w:val="20"/>
                <w:szCs w:val="20"/>
              </w:rPr>
            </w:pPr>
            <w:ins w:id="2604" w:author="cuiqingsong" w:date="2017-07-17T19:00:00Z">
              <w:r>
                <w:rPr>
                  <w:rFonts w:asciiTheme="minorEastAsia" w:hAnsiTheme="minorEastAsia" w:cs="宋体" w:hint="eastAsia"/>
                  <w:color w:val="000000" w:themeColor="text1"/>
                  <w:kern w:val="0"/>
                  <w:sz w:val="20"/>
                  <w:szCs w:val="20"/>
                </w:rPr>
                <w:t>查询结果不为空时必填</w:t>
              </w:r>
            </w:ins>
          </w:p>
        </w:tc>
      </w:tr>
      <w:tr w:rsidR="00AC6140" w:rsidTr="00727757">
        <w:tblPrEx>
          <w:tblW w:w="9219" w:type="dxa"/>
          <w:tblInd w:w="103" w:type="dxa"/>
          <w:tblLayout w:type="fixed"/>
          <w:tblPrExChange w:id="2605" w:author="cuiqingsong" w:date="2017-07-18T20:12:00Z">
            <w:tblPrEx>
              <w:tblW w:w="9224" w:type="dxa"/>
              <w:tblInd w:w="103" w:type="dxa"/>
              <w:tblLayout w:type="fixed"/>
            </w:tblPrEx>
          </w:tblPrExChange>
        </w:tblPrEx>
        <w:trPr>
          <w:trHeight w:val="270"/>
          <w:ins w:id="2606" w:author="cuiqingsong" w:date="2017-07-18T20:12:00Z"/>
          <w:trPrChange w:id="2607" w:author="cuiqingsong" w:date="2017-07-18T20:12:00Z">
            <w:trPr>
              <w:gridAfter w:val="0"/>
              <w:wAfter w:w="5" w:type="dxa"/>
              <w:trHeight w:val="270"/>
            </w:trPr>
          </w:trPrChange>
        </w:trPr>
        <w:tc>
          <w:tcPr>
            <w:tcW w:w="653" w:type="dxa"/>
            <w:tcBorders>
              <w:top w:val="single" w:sz="4" w:space="0" w:color="auto"/>
              <w:left w:val="single" w:sz="4" w:space="0" w:color="auto"/>
              <w:bottom w:val="single" w:sz="4" w:space="0" w:color="auto"/>
              <w:right w:val="single" w:sz="4" w:space="0" w:color="auto"/>
            </w:tcBorders>
            <w:tcPrChange w:id="2608" w:author="cuiqingsong" w:date="2017-07-18T20:12:00Z">
              <w:tcPr>
                <w:tcW w:w="653" w:type="dxa"/>
                <w:gridSpan w:val="2"/>
                <w:tcBorders>
                  <w:top w:val="single" w:sz="4" w:space="0" w:color="auto"/>
                  <w:left w:val="single" w:sz="4" w:space="0" w:color="auto"/>
                  <w:bottom w:val="single" w:sz="4" w:space="0" w:color="auto"/>
                  <w:right w:val="single" w:sz="4" w:space="0" w:color="auto"/>
                </w:tcBorders>
              </w:tcPr>
            </w:tcPrChange>
          </w:tcPr>
          <w:p w:rsidR="00AC6140" w:rsidRDefault="00AC6140" w:rsidP="00AC6140">
            <w:pPr>
              <w:widowControl/>
              <w:spacing w:line="240" w:lineRule="auto"/>
              <w:ind w:firstLineChars="0" w:firstLine="0"/>
              <w:jc w:val="left"/>
              <w:rPr>
                <w:ins w:id="2609" w:author="cuiqingsong" w:date="2017-07-18T20:12:00Z"/>
                <w:rFonts w:asciiTheme="minorEastAsia" w:hAnsiTheme="minorEastAsia" w:cs="宋体"/>
                <w:color w:val="000000" w:themeColor="text1"/>
                <w:kern w:val="0"/>
                <w:sz w:val="20"/>
                <w:szCs w:val="20"/>
              </w:rPr>
            </w:pPr>
            <w:ins w:id="2610" w:author="cuiqingsong" w:date="2017-07-18T20:12:00Z">
              <w:r>
                <w:rPr>
                  <w:rFonts w:asciiTheme="minorEastAsia" w:hAnsiTheme="minorEastAsia" w:cs="宋体" w:hint="eastAsia"/>
                  <w:color w:val="000000" w:themeColor="text1"/>
                  <w:kern w:val="0"/>
                  <w:sz w:val="20"/>
                  <w:szCs w:val="20"/>
                </w:rPr>
                <w:t>→</w:t>
              </w:r>
            </w:ins>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Change w:id="2611" w:author="cuiqingsong" w:date="2017-07-18T20:12:00Z">
              <w:tcPr>
                <w:tcW w:w="618"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C6140" w:rsidRDefault="00AC6140" w:rsidP="00AC6140">
            <w:pPr>
              <w:widowControl/>
              <w:spacing w:line="240" w:lineRule="auto"/>
              <w:ind w:firstLineChars="0" w:firstLine="0"/>
              <w:jc w:val="left"/>
              <w:rPr>
                <w:ins w:id="2612" w:author="cuiqingsong" w:date="2017-07-18T20:12:00Z"/>
                <w:rFonts w:asciiTheme="minorEastAsia" w:hAnsiTheme="minorEastAsia" w:cs="宋体"/>
                <w:color w:val="000000" w:themeColor="text1"/>
                <w:kern w:val="0"/>
                <w:sz w:val="20"/>
                <w:szCs w:val="20"/>
              </w:rPr>
            </w:pPr>
            <w:ins w:id="2613" w:author="cuiqingsong" w:date="2017-07-18T20:12:00Z">
              <w:r>
                <w:rPr>
                  <w:rFonts w:asciiTheme="minorEastAsia" w:hAnsiTheme="minorEastAsia" w:hint="eastAsia"/>
                  <w:color w:val="000000" w:themeColor="text1"/>
                  <w:sz w:val="20"/>
                  <w:szCs w:val="20"/>
                </w:rPr>
                <w:t>O03</w:t>
              </w:r>
            </w:ins>
          </w:p>
        </w:tc>
        <w:tc>
          <w:tcPr>
            <w:tcW w:w="1740" w:type="dxa"/>
            <w:tcBorders>
              <w:top w:val="single" w:sz="4" w:space="0" w:color="auto"/>
              <w:left w:val="nil"/>
              <w:bottom w:val="single" w:sz="4" w:space="0" w:color="auto"/>
              <w:right w:val="single" w:sz="4" w:space="0" w:color="auto"/>
            </w:tcBorders>
            <w:shd w:val="clear" w:color="auto" w:fill="auto"/>
            <w:vAlign w:val="center"/>
            <w:tcPrChange w:id="2614" w:author="cuiqingsong" w:date="2017-07-18T20:12:00Z">
              <w:tcPr>
                <w:tcW w:w="2278" w:type="dxa"/>
                <w:gridSpan w:val="3"/>
                <w:tcBorders>
                  <w:top w:val="single" w:sz="4" w:space="0" w:color="auto"/>
                  <w:left w:val="nil"/>
                  <w:bottom w:val="single" w:sz="4" w:space="0" w:color="auto"/>
                  <w:right w:val="single" w:sz="4" w:space="0" w:color="auto"/>
                </w:tcBorders>
                <w:shd w:val="clear" w:color="auto" w:fill="auto"/>
                <w:vAlign w:val="center"/>
              </w:tcPr>
            </w:tcPrChange>
          </w:tcPr>
          <w:p w:rsidR="00AC6140" w:rsidRDefault="00AC6140" w:rsidP="00AC6140">
            <w:pPr>
              <w:widowControl/>
              <w:spacing w:line="240" w:lineRule="auto"/>
              <w:ind w:firstLineChars="0" w:firstLine="0"/>
              <w:jc w:val="left"/>
              <w:rPr>
                <w:ins w:id="2615" w:author="cuiqingsong" w:date="2017-07-18T20:12:00Z"/>
                <w:rFonts w:asciiTheme="minorEastAsia" w:hAnsiTheme="minorEastAsia" w:cs="宋体"/>
                <w:color w:val="000000" w:themeColor="text1"/>
                <w:kern w:val="0"/>
                <w:sz w:val="20"/>
                <w:szCs w:val="20"/>
              </w:rPr>
            </w:pPr>
            <w:ins w:id="2616" w:author="cuiqingsong" w:date="2017-07-18T20:12:00Z">
              <w:r>
                <w:rPr>
                  <w:rFonts w:asciiTheme="minorEastAsia" w:hAnsiTheme="minorEastAsia" w:hint="eastAsia"/>
                  <w:color w:val="000000" w:themeColor="text1"/>
                  <w:sz w:val="20"/>
                  <w:szCs w:val="20"/>
                </w:rPr>
                <w:t>offSetFlag</w:t>
              </w:r>
            </w:ins>
          </w:p>
        </w:tc>
        <w:tc>
          <w:tcPr>
            <w:tcW w:w="1843" w:type="dxa"/>
            <w:tcBorders>
              <w:top w:val="single" w:sz="4" w:space="0" w:color="auto"/>
              <w:left w:val="nil"/>
              <w:bottom w:val="single" w:sz="4" w:space="0" w:color="auto"/>
              <w:right w:val="single" w:sz="4" w:space="0" w:color="auto"/>
            </w:tcBorders>
            <w:shd w:val="clear" w:color="auto" w:fill="auto"/>
            <w:vAlign w:val="center"/>
            <w:tcPrChange w:id="2617" w:author="cuiqingsong" w:date="2017-07-18T20:12:00Z">
              <w:tcPr>
                <w:tcW w:w="1816" w:type="dxa"/>
                <w:gridSpan w:val="3"/>
                <w:tcBorders>
                  <w:top w:val="single" w:sz="4" w:space="0" w:color="auto"/>
                  <w:left w:val="nil"/>
                  <w:bottom w:val="single" w:sz="4" w:space="0" w:color="auto"/>
                  <w:right w:val="single" w:sz="4" w:space="0" w:color="auto"/>
                </w:tcBorders>
                <w:shd w:val="clear" w:color="auto" w:fill="auto"/>
                <w:vAlign w:val="center"/>
              </w:tcPr>
            </w:tcPrChange>
          </w:tcPr>
          <w:p w:rsidR="00AC6140" w:rsidRDefault="00AC6140" w:rsidP="00AC6140">
            <w:pPr>
              <w:widowControl/>
              <w:spacing w:line="240" w:lineRule="auto"/>
              <w:ind w:firstLineChars="0" w:firstLine="0"/>
              <w:jc w:val="left"/>
              <w:rPr>
                <w:ins w:id="2618" w:author="cuiqingsong" w:date="2017-07-18T20:12:00Z"/>
                <w:rFonts w:asciiTheme="minorEastAsia" w:hAnsiTheme="minorEastAsia" w:cs="宋体"/>
                <w:color w:val="000000" w:themeColor="text1"/>
                <w:kern w:val="0"/>
                <w:sz w:val="20"/>
                <w:szCs w:val="20"/>
              </w:rPr>
            </w:pPr>
            <w:ins w:id="2619" w:author="cuiqingsong" w:date="2017-07-18T20:12:00Z">
              <w:r>
                <w:rPr>
                  <w:rFonts w:asciiTheme="minorEastAsia" w:hAnsiTheme="minorEastAsia" w:hint="eastAsia"/>
                  <w:color w:val="000000" w:themeColor="text1"/>
                  <w:sz w:val="20"/>
                  <w:szCs w:val="20"/>
                </w:rPr>
                <w:t>开平标志</w:t>
              </w:r>
            </w:ins>
          </w:p>
        </w:tc>
        <w:tc>
          <w:tcPr>
            <w:tcW w:w="708" w:type="dxa"/>
            <w:tcBorders>
              <w:top w:val="single" w:sz="4" w:space="0" w:color="auto"/>
              <w:left w:val="nil"/>
              <w:bottom w:val="single" w:sz="4" w:space="0" w:color="auto"/>
              <w:right w:val="single" w:sz="4" w:space="0" w:color="auto"/>
            </w:tcBorders>
            <w:shd w:val="clear" w:color="auto" w:fill="auto"/>
            <w:vAlign w:val="center"/>
            <w:tcPrChange w:id="2620" w:author="cuiqingsong" w:date="2017-07-18T20:12:00Z">
              <w:tcPr>
                <w:tcW w:w="618" w:type="dxa"/>
                <w:gridSpan w:val="3"/>
                <w:tcBorders>
                  <w:top w:val="single" w:sz="4" w:space="0" w:color="auto"/>
                  <w:left w:val="nil"/>
                  <w:bottom w:val="single" w:sz="4" w:space="0" w:color="auto"/>
                  <w:right w:val="single" w:sz="4" w:space="0" w:color="auto"/>
                </w:tcBorders>
                <w:shd w:val="clear" w:color="auto" w:fill="auto"/>
                <w:vAlign w:val="center"/>
              </w:tcPr>
            </w:tcPrChange>
          </w:tcPr>
          <w:p w:rsidR="00AC6140" w:rsidRDefault="00AC6140" w:rsidP="00AC6140">
            <w:pPr>
              <w:widowControl/>
              <w:spacing w:line="240" w:lineRule="auto"/>
              <w:ind w:firstLineChars="0" w:firstLine="0"/>
              <w:jc w:val="left"/>
              <w:rPr>
                <w:ins w:id="2621" w:author="cuiqingsong" w:date="2017-07-18T20:12:00Z"/>
                <w:rFonts w:asciiTheme="minorEastAsia" w:hAnsiTheme="minorEastAsia" w:cs="宋体"/>
                <w:color w:val="000000" w:themeColor="text1"/>
                <w:kern w:val="0"/>
                <w:sz w:val="20"/>
                <w:szCs w:val="20"/>
              </w:rPr>
            </w:pPr>
            <w:ins w:id="2622" w:author="cuiqingsong" w:date="2017-07-18T20:12:00Z">
              <w:r>
                <w:rPr>
                  <w:rFonts w:asciiTheme="minorEastAsia" w:hAnsiTheme="minorEastAsia" w:cs="宋体"/>
                  <w:color w:val="000000" w:themeColor="text1"/>
                  <w:kern w:val="0"/>
                  <w:sz w:val="20"/>
                  <w:szCs w:val="20"/>
                </w:rPr>
                <w:t>-</w:t>
              </w:r>
            </w:ins>
          </w:p>
        </w:tc>
        <w:tc>
          <w:tcPr>
            <w:tcW w:w="709" w:type="dxa"/>
            <w:tcBorders>
              <w:top w:val="single" w:sz="4" w:space="0" w:color="auto"/>
              <w:left w:val="nil"/>
              <w:bottom w:val="single" w:sz="4" w:space="0" w:color="auto"/>
              <w:right w:val="single" w:sz="4" w:space="0" w:color="auto"/>
            </w:tcBorders>
            <w:shd w:val="clear" w:color="auto" w:fill="auto"/>
            <w:vAlign w:val="center"/>
            <w:tcPrChange w:id="2623" w:author="cuiqingsong" w:date="2017-07-18T20:12:00Z">
              <w:tcPr>
                <w:tcW w:w="618" w:type="dxa"/>
                <w:gridSpan w:val="3"/>
                <w:tcBorders>
                  <w:top w:val="single" w:sz="4" w:space="0" w:color="auto"/>
                  <w:left w:val="nil"/>
                  <w:bottom w:val="single" w:sz="4" w:space="0" w:color="auto"/>
                  <w:right w:val="single" w:sz="4" w:space="0" w:color="auto"/>
                </w:tcBorders>
                <w:shd w:val="clear" w:color="auto" w:fill="auto"/>
                <w:vAlign w:val="center"/>
              </w:tcPr>
            </w:tcPrChange>
          </w:tcPr>
          <w:p w:rsidR="00AC6140" w:rsidRDefault="00AC6140" w:rsidP="00AC6140">
            <w:pPr>
              <w:widowControl/>
              <w:spacing w:line="240" w:lineRule="auto"/>
              <w:ind w:firstLineChars="0" w:firstLine="0"/>
              <w:jc w:val="left"/>
              <w:rPr>
                <w:ins w:id="2624" w:author="cuiqingsong" w:date="2017-07-18T20:12:00Z"/>
                <w:rFonts w:asciiTheme="minorEastAsia" w:hAnsiTheme="minorEastAsia" w:cs="宋体"/>
                <w:color w:val="000000" w:themeColor="text1"/>
                <w:kern w:val="0"/>
                <w:sz w:val="20"/>
                <w:szCs w:val="20"/>
              </w:rPr>
            </w:pPr>
            <w:ins w:id="2625" w:author="cuiqingsong" w:date="2017-07-18T20:12:00Z">
              <w:r>
                <w:rPr>
                  <w:rFonts w:asciiTheme="minorEastAsia" w:hAnsiTheme="minorEastAsia" w:cs="宋体"/>
                  <w:color w:val="000000" w:themeColor="text1"/>
                  <w:kern w:val="0"/>
                  <w:sz w:val="20"/>
                  <w:szCs w:val="20"/>
                </w:rPr>
                <w:t>C</w:t>
              </w:r>
            </w:ins>
          </w:p>
        </w:tc>
        <w:tc>
          <w:tcPr>
            <w:tcW w:w="2948" w:type="dxa"/>
            <w:tcBorders>
              <w:top w:val="single" w:sz="4" w:space="0" w:color="auto"/>
              <w:left w:val="nil"/>
              <w:bottom w:val="single" w:sz="4" w:space="0" w:color="auto"/>
              <w:right w:val="single" w:sz="4" w:space="0" w:color="auto"/>
            </w:tcBorders>
            <w:shd w:val="clear" w:color="auto" w:fill="auto"/>
            <w:vAlign w:val="center"/>
            <w:tcPrChange w:id="2626" w:author="cuiqingsong" w:date="2017-07-18T20:12:00Z">
              <w:tcPr>
                <w:tcW w:w="2618" w:type="dxa"/>
                <w:gridSpan w:val="2"/>
                <w:tcBorders>
                  <w:top w:val="single" w:sz="4" w:space="0" w:color="auto"/>
                  <w:left w:val="nil"/>
                  <w:bottom w:val="single" w:sz="4" w:space="0" w:color="auto"/>
                  <w:right w:val="single" w:sz="4" w:space="0" w:color="auto"/>
                </w:tcBorders>
                <w:shd w:val="clear" w:color="auto" w:fill="auto"/>
              </w:tcPr>
            </w:tcPrChange>
          </w:tcPr>
          <w:p w:rsidR="00AC6140" w:rsidRDefault="00AC6140" w:rsidP="00AC6140">
            <w:pPr>
              <w:widowControl/>
              <w:spacing w:line="240" w:lineRule="auto"/>
              <w:ind w:firstLineChars="0" w:firstLine="0"/>
              <w:jc w:val="left"/>
              <w:rPr>
                <w:ins w:id="2627" w:author="cuiqingsong" w:date="2017-07-18T20:12:00Z"/>
                <w:rFonts w:asciiTheme="minorEastAsia" w:hAnsiTheme="minorEastAsia" w:cs="宋体"/>
                <w:color w:val="000000" w:themeColor="text1"/>
                <w:kern w:val="0"/>
                <w:sz w:val="20"/>
                <w:szCs w:val="20"/>
              </w:rPr>
            </w:pPr>
            <w:ins w:id="2628" w:author="cuiqingsong" w:date="2017-07-18T20:12:00Z">
              <w:r>
                <w:rPr>
                  <w:rFonts w:asciiTheme="minorEastAsia" w:hAnsiTheme="minorEastAsia" w:cs="宋体" w:hint="eastAsia"/>
                  <w:color w:val="000000" w:themeColor="text1"/>
                  <w:kern w:val="0"/>
                  <w:sz w:val="20"/>
                  <w:szCs w:val="20"/>
                </w:rPr>
                <w:t>查询结果不为空时必填</w:t>
              </w:r>
            </w:ins>
          </w:p>
        </w:tc>
      </w:tr>
      <w:tr w:rsidR="00AC6140" w:rsidTr="00727757">
        <w:trPr>
          <w:trHeight w:val="270"/>
          <w:ins w:id="2629" w:author="cuiqingsong" w:date="2017-08-04T11:15:00Z"/>
        </w:trPr>
        <w:tc>
          <w:tcPr>
            <w:tcW w:w="653" w:type="dxa"/>
            <w:tcBorders>
              <w:top w:val="single" w:sz="4" w:space="0" w:color="auto"/>
              <w:left w:val="single" w:sz="4" w:space="0" w:color="auto"/>
              <w:bottom w:val="single" w:sz="4" w:space="0" w:color="auto"/>
              <w:right w:val="single" w:sz="4" w:space="0" w:color="auto"/>
            </w:tcBorders>
          </w:tcPr>
          <w:p w:rsidR="00AC6140" w:rsidRDefault="00AC6140" w:rsidP="00AC6140">
            <w:pPr>
              <w:widowControl/>
              <w:spacing w:line="240" w:lineRule="auto"/>
              <w:ind w:firstLineChars="0" w:firstLine="0"/>
              <w:jc w:val="left"/>
              <w:rPr>
                <w:ins w:id="2630" w:author="cuiqingsong" w:date="2017-08-04T11:15:00Z"/>
                <w:rFonts w:asciiTheme="minorEastAsia" w:hAnsiTheme="minorEastAsia" w:cs="宋体"/>
                <w:color w:val="000000" w:themeColor="text1"/>
                <w:kern w:val="0"/>
                <w:sz w:val="20"/>
                <w:szCs w:val="20"/>
              </w:rPr>
            </w:pPr>
            <w:ins w:id="2631" w:author="cuiqingsong" w:date="2017-08-04T11:15:00Z">
              <w:r>
                <w:rPr>
                  <w:rFonts w:asciiTheme="minorEastAsia" w:hAnsiTheme="minorEastAsia" w:cs="宋体" w:hint="eastAsia"/>
                  <w:color w:val="000000" w:themeColor="text1"/>
                  <w:kern w:val="0"/>
                  <w:sz w:val="20"/>
                  <w:szCs w:val="20"/>
                </w:rPr>
                <w:t>→</w:t>
              </w:r>
            </w:ins>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AC6140" w:rsidRDefault="00AC6140" w:rsidP="00AC6140">
            <w:pPr>
              <w:widowControl/>
              <w:spacing w:line="240" w:lineRule="auto"/>
              <w:ind w:firstLineChars="0" w:firstLine="0"/>
              <w:jc w:val="left"/>
              <w:rPr>
                <w:ins w:id="2632" w:author="cuiqingsong" w:date="2017-08-04T11:15:00Z"/>
                <w:rFonts w:asciiTheme="minorEastAsia" w:hAnsiTheme="minorEastAsia"/>
                <w:color w:val="000000" w:themeColor="text1"/>
                <w:sz w:val="20"/>
                <w:szCs w:val="20"/>
              </w:rPr>
            </w:pPr>
            <w:ins w:id="2633" w:author="cuiqingsong" w:date="2017-08-04T11:15:00Z">
              <w:r>
                <w:rPr>
                  <w:rFonts w:asciiTheme="minorEastAsia" w:hAnsiTheme="minorEastAsia" w:cs="宋体" w:hint="eastAsia"/>
                  <w:color w:val="000000" w:themeColor="text1"/>
                  <w:kern w:val="0"/>
                  <w:sz w:val="20"/>
                  <w:szCs w:val="20"/>
                </w:rPr>
                <w:t>O15</w:t>
              </w:r>
            </w:ins>
          </w:p>
        </w:tc>
        <w:tc>
          <w:tcPr>
            <w:tcW w:w="1740" w:type="dxa"/>
            <w:tcBorders>
              <w:top w:val="single" w:sz="4" w:space="0" w:color="auto"/>
              <w:left w:val="nil"/>
              <w:bottom w:val="single" w:sz="4" w:space="0" w:color="auto"/>
              <w:right w:val="single" w:sz="4" w:space="0" w:color="auto"/>
            </w:tcBorders>
            <w:shd w:val="clear" w:color="auto" w:fill="auto"/>
            <w:vAlign w:val="center"/>
          </w:tcPr>
          <w:p w:rsidR="00AC6140" w:rsidRDefault="00AC6140" w:rsidP="00AC6140">
            <w:pPr>
              <w:widowControl/>
              <w:spacing w:line="240" w:lineRule="auto"/>
              <w:ind w:firstLineChars="0" w:firstLine="0"/>
              <w:jc w:val="left"/>
              <w:rPr>
                <w:ins w:id="2634" w:author="cuiqingsong" w:date="2017-08-04T11:15:00Z"/>
                <w:rFonts w:asciiTheme="minorEastAsia" w:hAnsiTheme="minorEastAsia"/>
                <w:color w:val="000000" w:themeColor="text1"/>
                <w:sz w:val="20"/>
                <w:szCs w:val="20"/>
              </w:rPr>
            </w:pPr>
            <w:ins w:id="2635" w:author="cuiqingsong" w:date="2017-08-04T11:15:00Z">
              <w:r>
                <w:rPr>
                  <w:rFonts w:asciiTheme="minorEastAsia" w:hAnsiTheme="minorEastAsia" w:cs="宋体" w:hint="eastAsia"/>
                  <w:color w:val="000000" w:themeColor="text1"/>
                  <w:kern w:val="0"/>
                  <w:sz w:val="20"/>
                  <w:szCs w:val="20"/>
                </w:rPr>
                <w:t>orderType</w:t>
              </w:r>
            </w:ins>
          </w:p>
        </w:tc>
        <w:tc>
          <w:tcPr>
            <w:tcW w:w="1843" w:type="dxa"/>
            <w:tcBorders>
              <w:top w:val="single" w:sz="4" w:space="0" w:color="auto"/>
              <w:left w:val="nil"/>
              <w:bottom w:val="single" w:sz="4" w:space="0" w:color="auto"/>
              <w:right w:val="single" w:sz="4" w:space="0" w:color="auto"/>
            </w:tcBorders>
            <w:shd w:val="clear" w:color="auto" w:fill="auto"/>
            <w:vAlign w:val="center"/>
          </w:tcPr>
          <w:p w:rsidR="00AC6140" w:rsidRDefault="00AC6140" w:rsidP="00AC6140">
            <w:pPr>
              <w:widowControl/>
              <w:spacing w:line="240" w:lineRule="auto"/>
              <w:ind w:firstLineChars="0" w:firstLine="0"/>
              <w:jc w:val="left"/>
              <w:rPr>
                <w:ins w:id="2636" w:author="cuiqingsong" w:date="2017-08-04T11:15:00Z"/>
                <w:rFonts w:asciiTheme="minorEastAsia" w:hAnsiTheme="minorEastAsia"/>
                <w:color w:val="000000" w:themeColor="text1"/>
                <w:sz w:val="20"/>
                <w:szCs w:val="20"/>
              </w:rPr>
            </w:pPr>
            <w:ins w:id="2637" w:author="cuiqingsong" w:date="2017-08-04T11:15:00Z">
              <w:r>
                <w:rPr>
                  <w:rFonts w:asciiTheme="minorEastAsia" w:hAnsiTheme="minorEastAsia" w:cs="宋体" w:hint="eastAsia"/>
                  <w:color w:val="000000" w:themeColor="text1"/>
                  <w:kern w:val="0"/>
                  <w:sz w:val="20"/>
                  <w:szCs w:val="20"/>
                </w:rPr>
                <w:t>报单指令类型</w:t>
              </w:r>
            </w:ins>
          </w:p>
        </w:tc>
        <w:tc>
          <w:tcPr>
            <w:tcW w:w="708" w:type="dxa"/>
            <w:tcBorders>
              <w:top w:val="single" w:sz="4" w:space="0" w:color="auto"/>
              <w:left w:val="nil"/>
              <w:bottom w:val="single" w:sz="4" w:space="0" w:color="auto"/>
              <w:right w:val="single" w:sz="4" w:space="0" w:color="auto"/>
            </w:tcBorders>
            <w:shd w:val="clear" w:color="auto" w:fill="auto"/>
            <w:vAlign w:val="center"/>
          </w:tcPr>
          <w:p w:rsidR="00AC6140" w:rsidRDefault="00AC6140" w:rsidP="00AC6140">
            <w:pPr>
              <w:widowControl/>
              <w:spacing w:line="240" w:lineRule="auto"/>
              <w:ind w:firstLineChars="0" w:firstLine="0"/>
              <w:jc w:val="left"/>
              <w:rPr>
                <w:ins w:id="2638" w:author="cuiqingsong" w:date="2017-08-04T11:15:00Z"/>
                <w:rFonts w:asciiTheme="minorEastAsia" w:hAnsiTheme="minorEastAsia" w:cs="宋体"/>
                <w:color w:val="000000" w:themeColor="text1"/>
                <w:kern w:val="0"/>
                <w:sz w:val="20"/>
                <w:szCs w:val="20"/>
              </w:rPr>
            </w:pPr>
            <w:ins w:id="2639" w:author="cuiqingsong" w:date="2017-08-04T11:15:00Z">
              <w:r>
                <w:rPr>
                  <w:rFonts w:asciiTheme="minorEastAsia" w:hAnsiTheme="minorEastAsia" w:cs="宋体" w:hint="eastAsia"/>
                  <w:color w:val="000000" w:themeColor="text1"/>
                  <w:kern w:val="0"/>
                  <w:sz w:val="20"/>
                  <w:szCs w:val="20"/>
                </w:rPr>
                <w:t>-</w:t>
              </w:r>
            </w:ins>
          </w:p>
        </w:tc>
        <w:tc>
          <w:tcPr>
            <w:tcW w:w="709" w:type="dxa"/>
            <w:tcBorders>
              <w:top w:val="single" w:sz="4" w:space="0" w:color="auto"/>
              <w:left w:val="nil"/>
              <w:bottom w:val="single" w:sz="4" w:space="0" w:color="auto"/>
              <w:right w:val="single" w:sz="4" w:space="0" w:color="auto"/>
            </w:tcBorders>
            <w:shd w:val="clear" w:color="auto" w:fill="auto"/>
            <w:vAlign w:val="center"/>
          </w:tcPr>
          <w:p w:rsidR="00AC6140" w:rsidRDefault="00AC6140" w:rsidP="00AC6140">
            <w:pPr>
              <w:widowControl/>
              <w:spacing w:line="240" w:lineRule="auto"/>
              <w:ind w:firstLineChars="0" w:firstLine="0"/>
              <w:jc w:val="left"/>
              <w:rPr>
                <w:ins w:id="2640" w:author="cuiqingsong" w:date="2017-08-04T11:15:00Z"/>
                <w:rFonts w:asciiTheme="minorEastAsia" w:hAnsiTheme="minorEastAsia" w:cs="宋体"/>
                <w:color w:val="000000" w:themeColor="text1"/>
                <w:kern w:val="0"/>
                <w:sz w:val="20"/>
                <w:szCs w:val="20"/>
              </w:rPr>
            </w:pPr>
            <w:ins w:id="2641" w:author="cuiqingsong" w:date="2017-08-04T11:15:00Z">
              <w:r>
                <w:rPr>
                  <w:rFonts w:asciiTheme="minorEastAsia" w:hAnsiTheme="minorEastAsia" w:cs="宋体" w:hint="eastAsia"/>
                  <w:color w:val="000000" w:themeColor="text1"/>
                  <w:kern w:val="0"/>
                  <w:sz w:val="20"/>
                  <w:szCs w:val="20"/>
                </w:rPr>
                <w:t>C</w:t>
              </w:r>
            </w:ins>
          </w:p>
        </w:tc>
        <w:tc>
          <w:tcPr>
            <w:tcW w:w="2948" w:type="dxa"/>
            <w:tcBorders>
              <w:top w:val="single" w:sz="4" w:space="0" w:color="auto"/>
              <w:left w:val="nil"/>
              <w:bottom w:val="single" w:sz="4" w:space="0" w:color="auto"/>
              <w:right w:val="single" w:sz="4" w:space="0" w:color="auto"/>
            </w:tcBorders>
            <w:shd w:val="clear" w:color="auto" w:fill="auto"/>
            <w:vAlign w:val="center"/>
          </w:tcPr>
          <w:p w:rsidR="00AC6140" w:rsidRDefault="00AC6140" w:rsidP="00AC6140">
            <w:pPr>
              <w:widowControl/>
              <w:spacing w:line="240" w:lineRule="auto"/>
              <w:ind w:firstLineChars="0" w:firstLine="0"/>
              <w:jc w:val="left"/>
              <w:rPr>
                <w:ins w:id="2642" w:author="cuiqingsong" w:date="2017-08-04T11:15:00Z"/>
                <w:rFonts w:asciiTheme="minorEastAsia" w:hAnsiTheme="minorEastAsia" w:cs="宋体"/>
                <w:color w:val="000000" w:themeColor="text1"/>
                <w:kern w:val="0"/>
                <w:sz w:val="20"/>
                <w:szCs w:val="20"/>
              </w:rPr>
            </w:pPr>
            <w:ins w:id="2643" w:author="cuiqingsong" w:date="2017-08-04T11:15:00Z">
              <w:r>
                <w:rPr>
                  <w:rFonts w:asciiTheme="minorEastAsia" w:hAnsiTheme="minorEastAsia" w:cs="宋体" w:hint="eastAsia"/>
                  <w:color w:val="000000" w:themeColor="text1"/>
                  <w:kern w:val="0"/>
                  <w:sz w:val="20"/>
                  <w:szCs w:val="20"/>
                </w:rPr>
                <w:t>查询结果不为空时必填</w:t>
              </w:r>
            </w:ins>
          </w:p>
        </w:tc>
      </w:tr>
      <w:tr w:rsidR="004C595A" w:rsidTr="00727757">
        <w:trPr>
          <w:trHeight w:val="270"/>
          <w:ins w:id="2644" w:author="cuiqingsong" w:date="2017-07-17T19:00:00Z"/>
        </w:trPr>
        <w:tc>
          <w:tcPr>
            <w:tcW w:w="653" w:type="dxa"/>
            <w:tcBorders>
              <w:top w:val="single" w:sz="4" w:space="0" w:color="auto"/>
              <w:left w:val="single" w:sz="4" w:space="0" w:color="auto"/>
              <w:bottom w:val="single" w:sz="4" w:space="0" w:color="auto"/>
              <w:right w:val="single" w:sz="4" w:space="0" w:color="auto"/>
            </w:tcBorders>
          </w:tcPr>
          <w:p w:rsidR="004C595A" w:rsidRDefault="004C595A" w:rsidP="004C595A">
            <w:pPr>
              <w:widowControl/>
              <w:spacing w:line="240" w:lineRule="auto"/>
              <w:ind w:firstLineChars="0" w:firstLine="0"/>
              <w:jc w:val="left"/>
              <w:rPr>
                <w:ins w:id="2645" w:author="cuiqingsong" w:date="2017-07-17T19:00:00Z"/>
                <w:rFonts w:asciiTheme="minorEastAsia" w:hAnsiTheme="minorEastAsia" w:cs="宋体"/>
                <w:color w:val="000000" w:themeColor="text1"/>
                <w:kern w:val="0"/>
                <w:sz w:val="20"/>
                <w:szCs w:val="20"/>
              </w:rPr>
            </w:pPr>
            <w:ins w:id="2646" w:author="cuiqingsong" w:date="2017-07-17T19:00:00Z">
              <w:r>
                <w:rPr>
                  <w:rFonts w:asciiTheme="minorEastAsia" w:hAnsiTheme="minorEastAsia" w:cs="宋体" w:hint="eastAsia"/>
                  <w:color w:val="000000" w:themeColor="text1"/>
                  <w:kern w:val="0"/>
                  <w:sz w:val="20"/>
                  <w:szCs w:val="20"/>
                </w:rPr>
                <w:t>→</w:t>
              </w:r>
            </w:ins>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4C595A" w:rsidRDefault="004C595A" w:rsidP="004C595A">
            <w:pPr>
              <w:widowControl/>
              <w:spacing w:line="240" w:lineRule="auto"/>
              <w:ind w:firstLineChars="0" w:firstLine="0"/>
              <w:jc w:val="left"/>
              <w:rPr>
                <w:ins w:id="2647" w:author="cuiqingsong" w:date="2017-07-17T19:00:00Z"/>
                <w:rFonts w:asciiTheme="minorEastAsia" w:hAnsiTheme="minorEastAsia" w:cs="宋体"/>
                <w:color w:val="000000" w:themeColor="text1"/>
                <w:kern w:val="0"/>
                <w:sz w:val="20"/>
                <w:szCs w:val="20"/>
              </w:rPr>
            </w:pPr>
            <w:ins w:id="2648" w:author="cuiqingsong" w:date="2017-08-21T17:33:00Z">
              <w:r>
                <w:rPr>
                  <w:rFonts w:asciiTheme="minorEastAsia" w:hAnsiTheme="minorEastAsia" w:hint="eastAsia"/>
                  <w:color w:val="000000" w:themeColor="text1"/>
                  <w:sz w:val="20"/>
                  <w:szCs w:val="20"/>
                </w:rPr>
                <w:t>O</w:t>
              </w:r>
            </w:ins>
            <w:ins w:id="2649" w:author="cuiqingsong" w:date="2017-08-25T11:20:00Z">
              <w:r w:rsidR="008C1DB2">
                <w:rPr>
                  <w:rFonts w:asciiTheme="minorEastAsia" w:hAnsiTheme="minorEastAsia"/>
                  <w:color w:val="000000" w:themeColor="text1"/>
                  <w:sz w:val="20"/>
                  <w:szCs w:val="20"/>
                </w:rPr>
                <w:t>27</w:t>
              </w:r>
            </w:ins>
          </w:p>
        </w:tc>
        <w:tc>
          <w:tcPr>
            <w:tcW w:w="1740" w:type="dxa"/>
            <w:tcBorders>
              <w:top w:val="single" w:sz="4" w:space="0" w:color="auto"/>
              <w:left w:val="nil"/>
              <w:bottom w:val="single" w:sz="4" w:space="0" w:color="auto"/>
              <w:right w:val="single" w:sz="4" w:space="0" w:color="auto"/>
            </w:tcBorders>
            <w:shd w:val="clear" w:color="auto" w:fill="auto"/>
            <w:vAlign w:val="center"/>
          </w:tcPr>
          <w:p w:rsidR="004C595A" w:rsidRDefault="004C595A" w:rsidP="004C595A">
            <w:pPr>
              <w:widowControl/>
              <w:spacing w:line="240" w:lineRule="auto"/>
              <w:ind w:firstLineChars="0" w:firstLine="0"/>
              <w:jc w:val="left"/>
              <w:rPr>
                <w:ins w:id="2650" w:author="cuiqingsong" w:date="2017-07-17T19:00:00Z"/>
                <w:rFonts w:asciiTheme="minorEastAsia" w:hAnsiTheme="minorEastAsia" w:cs="宋体"/>
                <w:color w:val="000000" w:themeColor="text1"/>
                <w:kern w:val="0"/>
                <w:sz w:val="20"/>
                <w:szCs w:val="20"/>
              </w:rPr>
            </w:pPr>
            <w:ins w:id="2651" w:author="cuiqingsong" w:date="2017-08-21T17:33:00Z">
              <w:r w:rsidRPr="00591DD0">
                <w:rPr>
                  <w:rFonts w:asciiTheme="minorEastAsia" w:hAnsiTheme="minorEastAsia"/>
                  <w:color w:val="000000" w:themeColor="text1"/>
                  <w:sz w:val="20"/>
                  <w:szCs w:val="20"/>
                </w:rPr>
                <w:t>priceType</w:t>
              </w:r>
            </w:ins>
          </w:p>
        </w:tc>
        <w:tc>
          <w:tcPr>
            <w:tcW w:w="1843" w:type="dxa"/>
            <w:tcBorders>
              <w:top w:val="single" w:sz="4" w:space="0" w:color="auto"/>
              <w:left w:val="nil"/>
              <w:bottom w:val="single" w:sz="4" w:space="0" w:color="auto"/>
              <w:right w:val="single" w:sz="4" w:space="0" w:color="auto"/>
            </w:tcBorders>
            <w:shd w:val="clear" w:color="auto" w:fill="auto"/>
            <w:vAlign w:val="center"/>
          </w:tcPr>
          <w:p w:rsidR="004C595A" w:rsidRDefault="004C595A" w:rsidP="004C595A">
            <w:pPr>
              <w:widowControl/>
              <w:spacing w:line="240" w:lineRule="auto"/>
              <w:ind w:firstLineChars="0" w:firstLine="0"/>
              <w:jc w:val="left"/>
              <w:rPr>
                <w:ins w:id="2652" w:author="cuiqingsong" w:date="2017-07-17T19:00:00Z"/>
                <w:rFonts w:asciiTheme="minorEastAsia" w:hAnsiTheme="minorEastAsia" w:cs="宋体"/>
                <w:color w:val="000000" w:themeColor="text1"/>
                <w:kern w:val="0"/>
                <w:sz w:val="20"/>
                <w:szCs w:val="20"/>
              </w:rPr>
            </w:pPr>
            <w:ins w:id="2653" w:author="cuiqingsong" w:date="2017-08-21T17:33:00Z">
              <w:r w:rsidRPr="00591DD0">
                <w:rPr>
                  <w:rFonts w:asciiTheme="minorEastAsia" w:hAnsiTheme="minorEastAsia" w:hint="eastAsia"/>
                  <w:color w:val="000000" w:themeColor="text1"/>
                  <w:sz w:val="20"/>
                  <w:szCs w:val="20"/>
                </w:rPr>
                <w:t>委托价格类型</w:t>
              </w:r>
            </w:ins>
          </w:p>
        </w:tc>
        <w:tc>
          <w:tcPr>
            <w:tcW w:w="708" w:type="dxa"/>
            <w:tcBorders>
              <w:top w:val="single" w:sz="4" w:space="0" w:color="auto"/>
              <w:left w:val="nil"/>
              <w:bottom w:val="single" w:sz="4" w:space="0" w:color="auto"/>
              <w:right w:val="single" w:sz="4" w:space="0" w:color="auto"/>
            </w:tcBorders>
            <w:shd w:val="clear" w:color="auto" w:fill="auto"/>
            <w:vAlign w:val="center"/>
          </w:tcPr>
          <w:p w:rsidR="004C595A" w:rsidRDefault="004C595A" w:rsidP="004C595A">
            <w:pPr>
              <w:widowControl/>
              <w:spacing w:line="240" w:lineRule="auto"/>
              <w:ind w:firstLineChars="0" w:firstLine="0"/>
              <w:jc w:val="left"/>
              <w:rPr>
                <w:ins w:id="2654" w:author="cuiqingsong" w:date="2017-07-17T19:00:00Z"/>
                <w:rFonts w:asciiTheme="minorEastAsia" w:hAnsiTheme="minorEastAsia" w:cs="宋体"/>
                <w:color w:val="000000" w:themeColor="text1"/>
                <w:kern w:val="0"/>
                <w:sz w:val="20"/>
                <w:szCs w:val="20"/>
              </w:rPr>
            </w:pPr>
            <w:ins w:id="2655" w:author="cuiqingsong" w:date="2017-08-21T17:33:00Z">
              <w:r>
                <w:rPr>
                  <w:rFonts w:asciiTheme="minorEastAsia" w:hAnsiTheme="minorEastAsia" w:cs="宋体" w:hint="eastAsia"/>
                  <w:color w:val="000000" w:themeColor="text1"/>
                  <w:kern w:val="0"/>
                  <w:sz w:val="20"/>
                  <w:szCs w:val="20"/>
                </w:rPr>
                <w:t>-</w:t>
              </w:r>
            </w:ins>
          </w:p>
        </w:tc>
        <w:tc>
          <w:tcPr>
            <w:tcW w:w="709" w:type="dxa"/>
            <w:tcBorders>
              <w:top w:val="single" w:sz="4" w:space="0" w:color="auto"/>
              <w:left w:val="nil"/>
              <w:bottom w:val="single" w:sz="4" w:space="0" w:color="auto"/>
              <w:right w:val="single" w:sz="4" w:space="0" w:color="auto"/>
            </w:tcBorders>
            <w:shd w:val="clear" w:color="auto" w:fill="auto"/>
            <w:vAlign w:val="center"/>
          </w:tcPr>
          <w:p w:rsidR="004C595A" w:rsidRDefault="004C595A" w:rsidP="004C595A">
            <w:pPr>
              <w:widowControl/>
              <w:spacing w:line="240" w:lineRule="auto"/>
              <w:ind w:firstLineChars="0" w:firstLine="0"/>
              <w:jc w:val="left"/>
              <w:rPr>
                <w:ins w:id="2656" w:author="cuiqingsong" w:date="2017-07-17T19:00:00Z"/>
                <w:rFonts w:asciiTheme="minorEastAsia" w:hAnsiTheme="minorEastAsia" w:cs="宋体"/>
                <w:color w:val="000000" w:themeColor="text1"/>
                <w:kern w:val="0"/>
                <w:sz w:val="20"/>
                <w:szCs w:val="20"/>
              </w:rPr>
            </w:pPr>
            <w:ins w:id="2657" w:author="cuiqingsong" w:date="2017-07-17T19:00:00Z">
              <w:r>
                <w:rPr>
                  <w:rFonts w:asciiTheme="minorEastAsia" w:hAnsiTheme="minorEastAsia" w:cs="宋体" w:hint="eastAsia"/>
                  <w:color w:val="000000" w:themeColor="text1"/>
                  <w:kern w:val="0"/>
                  <w:sz w:val="20"/>
                  <w:szCs w:val="20"/>
                </w:rPr>
                <w:t>C</w:t>
              </w:r>
            </w:ins>
          </w:p>
        </w:tc>
        <w:tc>
          <w:tcPr>
            <w:tcW w:w="2948" w:type="dxa"/>
            <w:tcBorders>
              <w:top w:val="single" w:sz="4" w:space="0" w:color="auto"/>
              <w:left w:val="nil"/>
              <w:bottom w:val="single" w:sz="4" w:space="0" w:color="auto"/>
              <w:right w:val="single" w:sz="4" w:space="0" w:color="auto"/>
            </w:tcBorders>
            <w:shd w:val="clear" w:color="auto" w:fill="auto"/>
          </w:tcPr>
          <w:p w:rsidR="004C595A" w:rsidRDefault="004C595A" w:rsidP="004C595A">
            <w:pPr>
              <w:widowControl/>
              <w:spacing w:line="240" w:lineRule="auto"/>
              <w:ind w:firstLineChars="0" w:firstLine="0"/>
              <w:jc w:val="left"/>
              <w:rPr>
                <w:ins w:id="2658" w:author="cuiqingsong" w:date="2017-07-17T19:00:00Z"/>
                <w:rFonts w:asciiTheme="minorEastAsia" w:hAnsiTheme="minorEastAsia" w:cs="宋体"/>
                <w:color w:val="000000" w:themeColor="text1"/>
                <w:kern w:val="0"/>
                <w:sz w:val="20"/>
                <w:szCs w:val="20"/>
              </w:rPr>
            </w:pPr>
            <w:ins w:id="2659" w:author="cuiqingsong" w:date="2017-07-17T19:00:00Z">
              <w:r>
                <w:rPr>
                  <w:rFonts w:asciiTheme="minorEastAsia" w:hAnsiTheme="minorEastAsia" w:cs="宋体" w:hint="eastAsia"/>
                  <w:color w:val="000000" w:themeColor="text1"/>
                  <w:kern w:val="0"/>
                  <w:sz w:val="20"/>
                  <w:szCs w:val="20"/>
                </w:rPr>
                <w:t>查询结果不为空时必填</w:t>
              </w:r>
            </w:ins>
          </w:p>
        </w:tc>
      </w:tr>
      <w:tr w:rsidR="004C595A" w:rsidTr="00727757">
        <w:trPr>
          <w:trHeight w:val="270"/>
          <w:ins w:id="2660" w:author="cuiqingsong" w:date="2017-08-21T17:32:00Z"/>
        </w:trPr>
        <w:tc>
          <w:tcPr>
            <w:tcW w:w="653" w:type="dxa"/>
            <w:tcBorders>
              <w:top w:val="single" w:sz="4" w:space="0" w:color="auto"/>
              <w:left w:val="single" w:sz="4" w:space="0" w:color="auto"/>
              <w:bottom w:val="single" w:sz="4" w:space="0" w:color="auto"/>
              <w:right w:val="single" w:sz="4" w:space="0" w:color="auto"/>
            </w:tcBorders>
          </w:tcPr>
          <w:p w:rsidR="004C595A" w:rsidRDefault="004C595A" w:rsidP="004C595A">
            <w:pPr>
              <w:widowControl/>
              <w:spacing w:line="240" w:lineRule="auto"/>
              <w:ind w:firstLineChars="0" w:firstLine="0"/>
              <w:jc w:val="left"/>
              <w:rPr>
                <w:ins w:id="2661" w:author="cuiqingsong" w:date="2017-08-21T17:32:00Z"/>
                <w:rFonts w:asciiTheme="minorEastAsia" w:hAnsiTheme="minorEastAsia" w:cs="宋体"/>
                <w:color w:val="000000" w:themeColor="text1"/>
                <w:kern w:val="0"/>
                <w:sz w:val="20"/>
                <w:szCs w:val="20"/>
              </w:rPr>
            </w:pPr>
            <w:ins w:id="2662" w:author="cuiqingsong" w:date="2017-08-21T17:33:00Z">
              <w:r>
                <w:rPr>
                  <w:rFonts w:asciiTheme="minorEastAsia" w:hAnsiTheme="minorEastAsia" w:cs="宋体" w:hint="eastAsia"/>
                  <w:color w:val="000000" w:themeColor="text1"/>
                  <w:kern w:val="0"/>
                  <w:sz w:val="20"/>
                  <w:szCs w:val="20"/>
                </w:rPr>
                <w:t>→</w:t>
              </w:r>
            </w:ins>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4C595A" w:rsidRDefault="004C595A" w:rsidP="004C595A">
            <w:pPr>
              <w:widowControl/>
              <w:spacing w:line="240" w:lineRule="auto"/>
              <w:ind w:firstLineChars="0" w:firstLine="0"/>
              <w:jc w:val="left"/>
              <w:rPr>
                <w:ins w:id="2663" w:author="cuiqingsong" w:date="2017-08-21T17:32:00Z"/>
                <w:rFonts w:asciiTheme="minorEastAsia" w:hAnsiTheme="minorEastAsia" w:cs="宋体"/>
                <w:color w:val="000000" w:themeColor="text1"/>
                <w:kern w:val="0"/>
                <w:sz w:val="20"/>
                <w:szCs w:val="20"/>
              </w:rPr>
            </w:pPr>
            <w:ins w:id="2664" w:author="cuiqingsong" w:date="2017-08-21T17:33:00Z">
              <w:r>
                <w:rPr>
                  <w:rFonts w:asciiTheme="minorEastAsia" w:hAnsiTheme="minorEastAsia" w:cs="宋体" w:hint="eastAsia"/>
                  <w:color w:val="000000" w:themeColor="text1"/>
                  <w:kern w:val="0"/>
                  <w:sz w:val="20"/>
                  <w:szCs w:val="20"/>
                </w:rPr>
                <w:t>O06</w:t>
              </w:r>
            </w:ins>
          </w:p>
        </w:tc>
        <w:tc>
          <w:tcPr>
            <w:tcW w:w="1740" w:type="dxa"/>
            <w:tcBorders>
              <w:top w:val="single" w:sz="4" w:space="0" w:color="auto"/>
              <w:left w:val="nil"/>
              <w:bottom w:val="single" w:sz="4" w:space="0" w:color="auto"/>
              <w:right w:val="single" w:sz="4" w:space="0" w:color="auto"/>
            </w:tcBorders>
            <w:shd w:val="clear" w:color="auto" w:fill="auto"/>
            <w:vAlign w:val="center"/>
          </w:tcPr>
          <w:p w:rsidR="004C595A" w:rsidRDefault="004C595A" w:rsidP="004C595A">
            <w:pPr>
              <w:widowControl/>
              <w:spacing w:line="240" w:lineRule="auto"/>
              <w:ind w:firstLineChars="0" w:firstLine="0"/>
              <w:jc w:val="left"/>
              <w:rPr>
                <w:ins w:id="2665" w:author="cuiqingsong" w:date="2017-08-21T17:32:00Z"/>
                <w:rFonts w:asciiTheme="minorEastAsia" w:hAnsiTheme="minorEastAsia" w:cs="宋体"/>
                <w:color w:val="000000" w:themeColor="text1"/>
                <w:kern w:val="0"/>
                <w:sz w:val="20"/>
                <w:szCs w:val="20"/>
              </w:rPr>
            </w:pPr>
            <w:ins w:id="2666" w:author="cuiqingsong" w:date="2017-08-21T17:33:00Z">
              <w:r>
                <w:rPr>
                  <w:rFonts w:asciiTheme="minorEastAsia" w:hAnsiTheme="minorEastAsia" w:cs="宋体"/>
                  <w:color w:val="000000" w:themeColor="text1"/>
                  <w:kern w:val="0"/>
                  <w:sz w:val="20"/>
                  <w:szCs w:val="20"/>
                </w:rPr>
                <w:t>p</w:t>
              </w:r>
              <w:r>
                <w:rPr>
                  <w:rFonts w:asciiTheme="minorEastAsia" w:hAnsiTheme="minorEastAsia" w:cs="宋体" w:hint="eastAsia"/>
                  <w:color w:val="000000" w:themeColor="text1"/>
                  <w:kern w:val="0"/>
                  <w:sz w:val="20"/>
                  <w:szCs w:val="20"/>
                </w:rPr>
                <w:t>rice</w:t>
              </w:r>
            </w:ins>
          </w:p>
        </w:tc>
        <w:tc>
          <w:tcPr>
            <w:tcW w:w="1843" w:type="dxa"/>
            <w:tcBorders>
              <w:top w:val="single" w:sz="4" w:space="0" w:color="auto"/>
              <w:left w:val="nil"/>
              <w:bottom w:val="single" w:sz="4" w:space="0" w:color="auto"/>
              <w:right w:val="single" w:sz="4" w:space="0" w:color="auto"/>
            </w:tcBorders>
            <w:shd w:val="clear" w:color="auto" w:fill="auto"/>
            <w:vAlign w:val="center"/>
          </w:tcPr>
          <w:p w:rsidR="004C595A" w:rsidRDefault="004C595A" w:rsidP="004C595A">
            <w:pPr>
              <w:widowControl/>
              <w:spacing w:line="240" w:lineRule="auto"/>
              <w:ind w:firstLineChars="0" w:firstLine="0"/>
              <w:jc w:val="left"/>
              <w:rPr>
                <w:ins w:id="2667" w:author="cuiqingsong" w:date="2017-08-21T17:32:00Z"/>
                <w:rFonts w:asciiTheme="minorEastAsia" w:hAnsiTheme="minorEastAsia" w:cs="宋体"/>
                <w:color w:val="000000" w:themeColor="text1"/>
                <w:kern w:val="0"/>
                <w:sz w:val="20"/>
                <w:szCs w:val="20"/>
              </w:rPr>
            </w:pPr>
            <w:ins w:id="2668" w:author="cuiqingsong" w:date="2017-08-21T17:33:00Z">
              <w:r>
                <w:rPr>
                  <w:rFonts w:asciiTheme="minorEastAsia" w:hAnsiTheme="minorEastAsia" w:cs="宋体" w:hint="eastAsia"/>
                  <w:color w:val="000000" w:themeColor="text1"/>
                  <w:kern w:val="0"/>
                  <w:sz w:val="20"/>
                  <w:szCs w:val="20"/>
                </w:rPr>
                <w:t>委托价格</w:t>
              </w:r>
            </w:ins>
          </w:p>
        </w:tc>
        <w:tc>
          <w:tcPr>
            <w:tcW w:w="708" w:type="dxa"/>
            <w:tcBorders>
              <w:top w:val="single" w:sz="4" w:space="0" w:color="auto"/>
              <w:left w:val="nil"/>
              <w:bottom w:val="single" w:sz="4" w:space="0" w:color="auto"/>
              <w:right w:val="single" w:sz="4" w:space="0" w:color="auto"/>
            </w:tcBorders>
            <w:shd w:val="clear" w:color="auto" w:fill="auto"/>
            <w:vAlign w:val="center"/>
          </w:tcPr>
          <w:p w:rsidR="004C595A" w:rsidRDefault="004C595A" w:rsidP="004C595A">
            <w:pPr>
              <w:widowControl/>
              <w:spacing w:line="240" w:lineRule="auto"/>
              <w:ind w:firstLineChars="0" w:firstLine="0"/>
              <w:jc w:val="left"/>
              <w:rPr>
                <w:ins w:id="2669" w:author="cuiqingsong" w:date="2017-08-21T17:32:00Z"/>
                <w:rFonts w:asciiTheme="minorEastAsia" w:hAnsiTheme="minorEastAsia" w:cs="宋体"/>
                <w:color w:val="000000" w:themeColor="text1"/>
                <w:kern w:val="0"/>
                <w:sz w:val="20"/>
                <w:szCs w:val="20"/>
              </w:rPr>
            </w:pPr>
            <w:ins w:id="2670" w:author="cuiqingsong" w:date="2017-08-21T17:33:00Z">
              <w:r>
                <w:rPr>
                  <w:rFonts w:asciiTheme="minorEastAsia" w:hAnsiTheme="minorEastAsia" w:cs="宋体" w:hint="eastAsia"/>
                  <w:color w:val="000000" w:themeColor="text1"/>
                  <w:kern w:val="0"/>
                  <w:sz w:val="20"/>
                  <w:szCs w:val="20"/>
                </w:rPr>
                <w:t>-</w:t>
              </w:r>
            </w:ins>
          </w:p>
        </w:tc>
        <w:tc>
          <w:tcPr>
            <w:tcW w:w="709" w:type="dxa"/>
            <w:tcBorders>
              <w:top w:val="single" w:sz="4" w:space="0" w:color="auto"/>
              <w:left w:val="nil"/>
              <w:bottom w:val="single" w:sz="4" w:space="0" w:color="auto"/>
              <w:right w:val="single" w:sz="4" w:space="0" w:color="auto"/>
            </w:tcBorders>
            <w:shd w:val="clear" w:color="auto" w:fill="auto"/>
            <w:vAlign w:val="center"/>
          </w:tcPr>
          <w:p w:rsidR="004C595A" w:rsidRDefault="004C595A" w:rsidP="004C595A">
            <w:pPr>
              <w:widowControl/>
              <w:spacing w:line="240" w:lineRule="auto"/>
              <w:ind w:firstLineChars="0" w:firstLine="0"/>
              <w:jc w:val="left"/>
              <w:rPr>
                <w:ins w:id="2671" w:author="cuiqingsong" w:date="2017-08-21T17:32:00Z"/>
                <w:rFonts w:asciiTheme="minorEastAsia" w:hAnsiTheme="minorEastAsia" w:cs="宋体"/>
                <w:color w:val="000000" w:themeColor="text1"/>
                <w:kern w:val="0"/>
                <w:sz w:val="20"/>
                <w:szCs w:val="20"/>
              </w:rPr>
            </w:pPr>
            <w:ins w:id="2672" w:author="cuiqingsong" w:date="2017-08-21T17:33:00Z">
              <w:r>
                <w:rPr>
                  <w:rFonts w:asciiTheme="minorEastAsia" w:hAnsiTheme="minorEastAsia" w:cs="宋体" w:hint="eastAsia"/>
                  <w:color w:val="000000" w:themeColor="text1"/>
                  <w:kern w:val="0"/>
                  <w:sz w:val="20"/>
                  <w:szCs w:val="20"/>
                </w:rPr>
                <w:t>C</w:t>
              </w:r>
            </w:ins>
          </w:p>
        </w:tc>
        <w:tc>
          <w:tcPr>
            <w:tcW w:w="2948" w:type="dxa"/>
            <w:tcBorders>
              <w:top w:val="single" w:sz="4" w:space="0" w:color="auto"/>
              <w:left w:val="nil"/>
              <w:bottom w:val="single" w:sz="4" w:space="0" w:color="auto"/>
              <w:right w:val="single" w:sz="4" w:space="0" w:color="auto"/>
            </w:tcBorders>
            <w:shd w:val="clear" w:color="auto" w:fill="auto"/>
          </w:tcPr>
          <w:p w:rsidR="004C595A" w:rsidRDefault="004C595A" w:rsidP="004C595A">
            <w:pPr>
              <w:widowControl/>
              <w:spacing w:line="240" w:lineRule="auto"/>
              <w:ind w:firstLineChars="0" w:firstLine="0"/>
              <w:jc w:val="left"/>
              <w:rPr>
                <w:ins w:id="2673" w:author="cuiqingsong" w:date="2017-08-21T17:32:00Z"/>
                <w:rFonts w:asciiTheme="minorEastAsia" w:hAnsiTheme="minorEastAsia" w:cs="宋体"/>
                <w:color w:val="000000" w:themeColor="text1"/>
                <w:kern w:val="0"/>
                <w:sz w:val="20"/>
                <w:szCs w:val="20"/>
              </w:rPr>
            </w:pPr>
            <w:ins w:id="2674" w:author="cuiqingsong" w:date="2017-08-21T17:33:00Z">
              <w:r>
                <w:rPr>
                  <w:rFonts w:asciiTheme="minorEastAsia" w:hAnsiTheme="minorEastAsia" w:cs="宋体" w:hint="eastAsia"/>
                  <w:color w:val="000000" w:themeColor="text1"/>
                  <w:kern w:val="0"/>
                  <w:sz w:val="20"/>
                  <w:szCs w:val="20"/>
                </w:rPr>
                <w:t>查询结果不为空时必填</w:t>
              </w:r>
            </w:ins>
          </w:p>
        </w:tc>
      </w:tr>
      <w:tr w:rsidR="004C595A" w:rsidTr="00727757">
        <w:trPr>
          <w:trHeight w:val="270"/>
          <w:ins w:id="2675" w:author="cuiqingsong" w:date="2017-07-17T19:00:00Z"/>
        </w:trPr>
        <w:tc>
          <w:tcPr>
            <w:tcW w:w="653" w:type="dxa"/>
            <w:tcBorders>
              <w:top w:val="single" w:sz="4" w:space="0" w:color="auto"/>
              <w:left w:val="single" w:sz="4" w:space="0" w:color="auto"/>
              <w:bottom w:val="single" w:sz="4" w:space="0" w:color="auto"/>
              <w:right w:val="single" w:sz="4" w:space="0" w:color="auto"/>
            </w:tcBorders>
          </w:tcPr>
          <w:p w:rsidR="004C595A" w:rsidRDefault="004C595A" w:rsidP="004C595A">
            <w:pPr>
              <w:widowControl/>
              <w:spacing w:line="240" w:lineRule="auto"/>
              <w:ind w:firstLineChars="0" w:firstLine="0"/>
              <w:jc w:val="left"/>
              <w:rPr>
                <w:ins w:id="2676" w:author="cuiqingsong" w:date="2017-07-17T19:00:00Z"/>
                <w:rFonts w:asciiTheme="minorEastAsia" w:hAnsiTheme="minorEastAsia" w:cs="宋体"/>
                <w:color w:val="000000" w:themeColor="text1"/>
                <w:kern w:val="0"/>
                <w:sz w:val="20"/>
                <w:szCs w:val="20"/>
              </w:rPr>
            </w:pPr>
            <w:ins w:id="2677" w:author="cuiqingsong" w:date="2017-07-17T19:00:00Z">
              <w:r>
                <w:rPr>
                  <w:rFonts w:asciiTheme="minorEastAsia" w:hAnsiTheme="minorEastAsia" w:cs="宋体" w:hint="eastAsia"/>
                  <w:color w:val="000000" w:themeColor="text1"/>
                  <w:kern w:val="0"/>
                  <w:sz w:val="20"/>
                  <w:szCs w:val="20"/>
                </w:rPr>
                <w:t>→</w:t>
              </w:r>
            </w:ins>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4C595A" w:rsidRDefault="004C595A" w:rsidP="004C595A">
            <w:pPr>
              <w:widowControl/>
              <w:spacing w:line="240" w:lineRule="auto"/>
              <w:ind w:firstLineChars="0" w:firstLine="0"/>
              <w:jc w:val="left"/>
              <w:rPr>
                <w:ins w:id="2678" w:author="cuiqingsong" w:date="2017-07-17T19:00:00Z"/>
                <w:rFonts w:asciiTheme="minorEastAsia" w:hAnsiTheme="minorEastAsia" w:cs="宋体"/>
                <w:color w:val="000000" w:themeColor="text1"/>
                <w:kern w:val="0"/>
                <w:sz w:val="20"/>
                <w:szCs w:val="20"/>
              </w:rPr>
            </w:pPr>
            <w:ins w:id="2679" w:author="cuiqingsong" w:date="2017-07-17T19:00:00Z">
              <w:r>
                <w:rPr>
                  <w:rFonts w:asciiTheme="minorEastAsia" w:hAnsiTheme="minorEastAsia" w:cs="宋体" w:hint="eastAsia"/>
                  <w:color w:val="000000" w:themeColor="text1"/>
                  <w:kern w:val="0"/>
                  <w:sz w:val="20"/>
                  <w:szCs w:val="20"/>
                </w:rPr>
                <w:t>O07</w:t>
              </w:r>
            </w:ins>
          </w:p>
        </w:tc>
        <w:tc>
          <w:tcPr>
            <w:tcW w:w="1740" w:type="dxa"/>
            <w:tcBorders>
              <w:top w:val="single" w:sz="4" w:space="0" w:color="auto"/>
              <w:left w:val="nil"/>
              <w:bottom w:val="single" w:sz="4" w:space="0" w:color="auto"/>
              <w:right w:val="single" w:sz="4" w:space="0" w:color="auto"/>
            </w:tcBorders>
            <w:shd w:val="clear" w:color="auto" w:fill="auto"/>
            <w:vAlign w:val="center"/>
          </w:tcPr>
          <w:p w:rsidR="004C595A" w:rsidRDefault="004C595A" w:rsidP="004C595A">
            <w:pPr>
              <w:widowControl/>
              <w:spacing w:line="240" w:lineRule="auto"/>
              <w:ind w:firstLineChars="0" w:firstLine="0"/>
              <w:jc w:val="left"/>
              <w:rPr>
                <w:ins w:id="2680" w:author="cuiqingsong" w:date="2017-07-17T19:00:00Z"/>
                <w:rFonts w:asciiTheme="minorEastAsia" w:hAnsiTheme="minorEastAsia" w:cs="宋体"/>
                <w:color w:val="000000" w:themeColor="text1"/>
                <w:kern w:val="0"/>
                <w:sz w:val="20"/>
                <w:szCs w:val="20"/>
              </w:rPr>
            </w:pPr>
            <w:ins w:id="2681" w:author="cuiqingsong" w:date="2017-07-17T19:00:00Z">
              <w:r>
                <w:rPr>
                  <w:rFonts w:asciiTheme="minorEastAsia" w:hAnsiTheme="minorEastAsia" w:cs="宋体" w:hint="eastAsia"/>
                  <w:color w:val="000000" w:themeColor="text1"/>
                  <w:kern w:val="0"/>
                  <w:sz w:val="20"/>
                  <w:szCs w:val="20"/>
                </w:rPr>
                <w:t>quantity</w:t>
              </w:r>
            </w:ins>
          </w:p>
        </w:tc>
        <w:tc>
          <w:tcPr>
            <w:tcW w:w="1843" w:type="dxa"/>
            <w:tcBorders>
              <w:top w:val="single" w:sz="4" w:space="0" w:color="auto"/>
              <w:left w:val="nil"/>
              <w:bottom w:val="single" w:sz="4" w:space="0" w:color="auto"/>
              <w:right w:val="single" w:sz="4" w:space="0" w:color="auto"/>
            </w:tcBorders>
            <w:shd w:val="clear" w:color="auto" w:fill="auto"/>
            <w:vAlign w:val="center"/>
          </w:tcPr>
          <w:p w:rsidR="004C595A" w:rsidRDefault="004C595A" w:rsidP="004C595A">
            <w:pPr>
              <w:widowControl/>
              <w:spacing w:line="240" w:lineRule="auto"/>
              <w:ind w:firstLineChars="0" w:firstLine="0"/>
              <w:jc w:val="left"/>
              <w:rPr>
                <w:ins w:id="2682" w:author="cuiqingsong" w:date="2017-07-17T19:00:00Z"/>
                <w:rFonts w:asciiTheme="minorEastAsia" w:hAnsiTheme="minorEastAsia" w:cs="宋体"/>
                <w:color w:val="000000" w:themeColor="text1"/>
                <w:kern w:val="0"/>
                <w:sz w:val="20"/>
                <w:szCs w:val="20"/>
              </w:rPr>
            </w:pPr>
            <w:ins w:id="2683" w:author="cuiqingsong" w:date="2017-07-18T20:24:00Z">
              <w:r>
                <w:rPr>
                  <w:rFonts w:asciiTheme="minorEastAsia" w:hAnsiTheme="minorEastAsia" w:cs="宋体" w:hint="eastAsia"/>
                  <w:color w:val="000000" w:themeColor="text1"/>
                  <w:kern w:val="0"/>
                  <w:sz w:val="20"/>
                  <w:szCs w:val="20"/>
                </w:rPr>
                <w:t>委托</w:t>
              </w:r>
            </w:ins>
            <w:ins w:id="2684" w:author="cuiqingsong" w:date="2017-07-17T19:00:00Z">
              <w:r>
                <w:rPr>
                  <w:rFonts w:asciiTheme="minorEastAsia" w:hAnsiTheme="minorEastAsia" w:cs="宋体" w:hint="eastAsia"/>
                  <w:color w:val="000000" w:themeColor="text1"/>
                  <w:kern w:val="0"/>
                  <w:sz w:val="20"/>
                  <w:szCs w:val="20"/>
                </w:rPr>
                <w:t>数量</w:t>
              </w:r>
            </w:ins>
          </w:p>
        </w:tc>
        <w:tc>
          <w:tcPr>
            <w:tcW w:w="708" w:type="dxa"/>
            <w:tcBorders>
              <w:top w:val="single" w:sz="4" w:space="0" w:color="auto"/>
              <w:left w:val="nil"/>
              <w:bottom w:val="single" w:sz="4" w:space="0" w:color="auto"/>
              <w:right w:val="single" w:sz="4" w:space="0" w:color="auto"/>
            </w:tcBorders>
            <w:shd w:val="clear" w:color="auto" w:fill="auto"/>
            <w:vAlign w:val="center"/>
          </w:tcPr>
          <w:p w:rsidR="004C595A" w:rsidRDefault="004C595A" w:rsidP="004C595A">
            <w:pPr>
              <w:widowControl/>
              <w:spacing w:line="240" w:lineRule="auto"/>
              <w:ind w:firstLineChars="0" w:firstLine="0"/>
              <w:jc w:val="left"/>
              <w:rPr>
                <w:ins w:id="2685" w:author="cuiqingsong" w:date="2017-07-17T19:00:00Z"/>
                <w:rFonts w:asciiTheme="minorEastAsia" w:hAnsiTheme="minorEastAsia" w:cs="宋体"/>
                <w:color w:val="000000" w:themeColor="text1"/>
                <w:kern w:val="0"/>
                <w:sz w:val="20"/>
                <w:szCs w:val="20"/>
              </w:rPr>
            </w:pPr>
            <w:ins w:id="2686" w:author="cuiqingsong" w:date="2017-07-17T19:00:00Z">
              <w:r>
                <w:rPr>
                  <w:rFonts w:asciiTheme="minorEastAsia" w:hAnsiTheme="minorEastAsia" w:cs="宋体" w:hint="eastAsia"/>
                  <w:color w:val="000000" w:themeColor="text1"/>
                  <w:kern w:val="0"/>
                  <w:sz w:val="20"/>
                  <w:szCs w:val="20"/>
                </w:rPr>
                <w:t>-</w:t>
              </w:r>
            </w:ins>
          </w:p>
        </w:tc>
        <w:tc>
          <w:tcPr>
            <w:tcW w:w="709" w:type="dxa"/>
            <w:tcBorders>
              <w:top w:val="single" w:sz="4" w:space="0" w:color="auto"/>
              <w:left w:val="nil"/>
              <w:bottom w:val="single" w:sz="4" w:space="0" w:color="auto"/>
              <w:right w:val="single" w:sz="4" w:space="0" w:color="auto"/>
            </w:tcBorders>
            <w:shd w:val="clear" w:color="auto" w:fill="auto"/>
            <w:vAlign w:val="center"/>
          </w:tcPr>
          <w:p w:rsidR="004C595A" w:rsidRDefault="004C595A" w:rsidP="004C595A">
            <w:pPr>
              <w:widowControl/>
              <w:spacing w:line="240" w:lineRule="auto"/>
              <w:ind w:firstLineChars="0" w:firstLine="0"/>
              <w:jc w:val="left"/>
              <w:rPr>
                <w:ins w:id="2687" w:author="cuiqingsong" w:date="2017-07-17T19:00:00Z"/>
                <w:rFonts w:asciiTheme="minorEastAsia" w:hAnsiTheme="minorEastAsia" w:cs="宋体"/>
                <w:color w:val="000000" w:themeColor="text1"/>
                <w:kern w:val="0"/>
                <w:sz w:val="20"/>
                <w:szCs w:val="20"/>
              </w:rPr>
            </w:pPr>
            <w:ins w:id="2688" w:author="cuiqingsong" w:date="2017-07-17T19:00:00Z">
              <w:r>
                <w:rPr>
                  <w:rFonts w:asciiTheme="minorEastAsia" w:hAnsiTheme="minorEastAsia" w:cs="宋体" w:hint="eastAsia"/>
                  <w:color w:val="000000" w:themeColor="text1"/>
                  <w:kern w:val="0"/>
                  <w:sz w:val="20"/>
                  <w:szCs w:val="20"/>
                </w:rPr>
                <w:t>C</w:t>
              </w:r>
            </w:ins>
          </w:p>
        </w:tc>
        <w:tc>
          <w:tcPr>
            <w:tcW w:w="2948" w:type="dxa"/>
            <w:tcBorders>
              <w:top w:val="single" w:sz="4" w:space="0" w:color="auto"/>
              <w:left w:val="nil"/>
              <w:bottom w:val="single" w:sz="4" w:space="0" w:color="auto"/>
              <w:right w:val="single" w:sz="4" w:space="0" w:color="auto"/>
            </w:tcBorders>
            <w:shd w:val="clear" w:color="auto" w:fill="auto"/>
          </w:tcPr>
          <w:p w:rsidR="004C595A" w:rsidRDefault="004C595A" w:rsidP="004C595A">
            <w:pPr>
              <w:widowControl/>
              <w:spacing w:line="240" w:lineRule="auto"/>
              <w:ind w:firstLineChars="0" w:firstLine="0"/>
              <w:jc w:val="left"/>
              <w:rPr>
                <w:ins w:id="2689" w:author="cuiqingsong" w:date="2017-07-17T19:00:00Z"/>
                <w:rFonts w:asciiTheme="minorEastAsia" w:hAnsiTheme="minorEastAsia" w:cs="宋体"/>
                <w:color w:val="000000" w:themeColor="text1"/>
                <w:kern w:val="0"/>
                <w:sz w:val="20"/>
                <w:szCs w:val="20"/>
              </w:rPr>
            </w:pPr>
            <w:ins w:id="2690" w:author="cuiqingsong" w:date="2017-07-17T19:00:00Z">
              <w:r>
                <w:rPr>
                  <w:rFonts w:asciiTheme="minorEastAsia" w:hAnsiTheme="minorEastAsia" w:cs="宋体" w:hint="eastAsia"/>
                  <w:color w:val="000000" w:themeColor="text1"/>
                  <w:kern w:val="0"/>
                  <w:sz w:val="20"/>
                  <w:szCs w:val="20"/>
                </w:rPr>
                <w:t>查询结果不为空时必填</w:t>
              </w:r>
            </w:ins>
          </w:p>
        </w:tc>
      </w:tr>
      <w:tr w:rsidR="004C595A" w:rsidTr="00727757">
        <w:trPr>
          <w:trHeight w:val="270"/>
          <w:ins w:id="2691" w:author="cuiqingsong" w:date="2017-07-18T20:39:00Z"/>
        </w:trPr>
        <w:tc>
          <w:tcPr>
            <w:tcW w:w="653" w:type="dxa"/>
            <w:tcBorders>
              <w:top w:val="single" w:sz="4" w:space="0" w:color="auto"/>
              <w:left w:val="single" w:sz="4" w:space="0" w:color="auto"/>
              <w:bottom w:val="single" w:sz="4" w:space="0" w:color="auto"/>
              <w:right w:val="single" w:sz="4" w:space="0" w:color="auto"/>
            </w:tcBorders>
          </w:tcPr>
          <w:p w:rsidR="004C595A" w:rsidRDefault="004C595A" w:rsidP="004C595A">
            <w:pPr>
              <w:widowControl/>
              <w:spacing w:line="240" w:lineRule="auto"/>
              <w:ind w:firstLineChars="0" w:firstLine="0"/>
              <w:jc w:val="left"/>
              <w:rPr>
                <w:ins w:id="2692" w:author="cuiqingsong" w:date="2017-07-18T20:39:00Z"/>
                <w:rFonts w:asciiTheme="minorEastAsia" w:hAnsiTheme="minorEastAsia" w:cs="宋体"/>
                <w:color w:val="000000" w:themeColor="text1"/>
                <w:kern w:val="0"/>
                <w:sz w:val="20"/>
                <w:szCs w:val="20"/>
              </w:rPr>
            </w:pPr>
            <w:ins w:id="2693" w:author="cuiqingsong" w:date="2017-07-18T20:40:00Z">
              <w:r>
                <w:rPr>
                  <w:rFonts w:asciiTheme="minorEastAsia" w:hAnsiTheme="minorEastAsia" w:cs="宋体" w:hint="eastAsia"/>
                  <w:color w:val="000000" w:themeColor="text1"/>
                  <w:kern w:val="0"/>
                  <w:sz w:val="20"/>
                  <w:szCs w:val="20"/>
                </w:rPr>
                <w:t>→</w:t>
              </w:r>
            </w:ins>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4C595A" w:rsidRDefault="00333456" w:rsidP="004C595A">
            <w:pPr>
              <w:widowControl/>
              <w:spacing w:line="240" w:lineRule="auto"/>
              <w:ind w:firstLineChars="0" w:firstLine="0"/>
              <w:jc w:val="left"/>
              <w:rPr>
                <w:ins w:id="2694" w:author="cuiqingsong" w:date="2017-07-18T20:39:00Z"/>
                <w:rFonts w:asciiTheme="minorEastAsia" w:hAnsiTheme="minorEastAsia" w:cs="宋体"/>
                <w:color w:val="000000" w:themeColor="text1"/>
                <w:kern w:val="0"/>
                <w:sz w:val="20"/>
                <w:szCs w:val="20"/>
              </w:rPr>
            </w:pPr>
            <w:ins w:id="2695" w:author="cuiqingsong" w:date="2017-07-18T20:39:00Z">
              <w:r>
                <w:rPr>
                  <w:rFonts w:asciiTheme="minorEastAsia" w:hAnsiTheme="minorEastAsia" w:cs="宋体"/>
                  <w:color w:val="000000"/>
                  <w:kern w:val="0"/>
                  <w:sz w:val="20"/>
                  <w:szCs w:val="20"/>
                </w:rPr>
                <w:t>O</w:t>
              </w:r>
            </w:ins>
            <w:ins w:id="2696" w:author="cuiqingsong" w:date="2017-09-27T11:17:00Z">
              <w:r>
                <w:rPr>
                  <w:rFonts w:asciiTheme="minorEastAsia" w:hAnsiTheme="minorEastAsia" w:cs="宋体"/>
                  <w:color w:val="000000"/>
                  <w:kern w:val="0"/>
                  <w:sz w:val="20"/>
                  <w:szCs w:val="20"/>
                </w:rPr>
                <w:t>35</w:t>
              </w:r>
            </w:ins>
          </w:p>
        </w:tc>
        <w:tc>
          <w:tcPr>
            <w:tcW w:w="1740" w:type="dxa"/>
            <w:tcBorders>
              <w:top w:val="single" w:sz="4" w:space="0" w:color="auto"/>
              <w:left w:val="nil"/>
              <w:bottom w:val="single" w:sz="4" w:space="0" w:color="auto"/>
              <w:right w:val="single" w:sz="4" w:space="0" w:color="auto"/>
            </w:tcBorders>
            <w:shd w:val="clear" w:color="auto" w:fill="auto"/>
            <w:vAlign w:val="center"/>
          </w:tcPr>
          <w:p w:rsidR="004C595A" w:rsidRDefault="00333456" w:rsidP="004C595A">
            <w:pPr>
              <w:widowControl/>
              <w:spacing w:line="240" w:lineRule="auto"/>
              <w:ind w:firstLineChars="0" w:firstLine="0"/>
              <w:jc w:val="left"/>
              <w:rPr>
                <w:ins w:id="2697" w:author="cuiqingsong" w:date="2017-07-18T20:39:00Z"/>
                <w:rFonts w:asciiTheme="minorEastAsia" w:hAnsiTheme="minorEastAsia" w:cs="宋体"/>
                <w:color w:val="000000" w:themeColor="text1"/>
                <w:kern w:val="0"/>
                <w:sz w:val="20"/>
                <w:szCs w:val="20"/>
              </w:rPr>
            </w:pPr>
            <w:ins w:id="2698" w:author="cuiqingsong" w:date="2017-09-27T11:17:00Z">
              <w:r w:rsidRPr="000C79D5">
                <w:rPr>
                  <w:rFonts w:asciiTheme="minorEastAsia" w:hAnsiTheme="minorEastAsia" w:cs="宋体"/>
                  <w:color w:val="000000"/>
                  <w:kern w:val="0"/>
                  <w:sz w:val="20"/>
                  <w:szCs w:val="20"/>
                </w:rPr>
                <w:t>effectOrder</w:t>
              </w:r>
              <w:r>
                <w:rPr>
                  <w:rFonts w:asciiTheme="minorEastAsia" w:hAnsiTheme="minorEastAsia" w:cs="宋体" w:hint="eastAsia"/>
                  <w:color w:val="000000"/>
                  <w:kern w:val="0"/>
                  <w:sz w:val="20"/>
                  <w:szCs w:val="20"/>
                </w:rPr>
                <w:t>Type</w:t>
              </w:r>
            </w:ins>
          </w:p>
        </w:tc>
        <w:tc>
          <w:tcPr>
            <w:tcW w:w="1843" w:type="dxa"/>
            <w:tcBorders>
              <w:top w:val="single" w:sz="4" w:space="0" w:color="auto"/>
              <w:left w:val="nil"/>
              <w:bottom w:val="single" w:sz="4" w:space="0" w:color="auto"/>
              <w:right w:val="single" w:sz="4" w:space="0" w:color="auto"/>
            </w:tcBorders>
            <w:shd w:val="clear" w:color="auto" w:fill="auto"/>
            <w:vAlign w:val="center"/>
          </w:tcPr>
          <w:p w:rsidR="004C595A" w:rsidRDefault="00333456" w:rsidP="004C595A">
            <w:pPr>
              <w:widowControl/>
              <w:spacing w:line="240" w:lineRule="auto"/>
              <w:ind w:firstLineChars="0" w:firstLine="0"/>
              <w:jc w:val="left"/>
              <w:rPr>
                <w:ins w:id="2699" w:author="cuiqingsong" w:date="2017-07-18T20:39:00Z"/>
                <w:rFonts w:asciiTheme="minorEastAsia" w:hAnsiTheme="minorEastAsia" w:cs="宋体"/>
                <w:color w:val="000000" w:themeColor="text1"/>
                <w:kern w:val="0"/>
                <w:sz w:val="20"/>
                <w:szCs w:val="20"/>
              </w:rPr>
            </w:pPr>
            <w:ins w:id="2700" w:author="cuiqingsong" w:date="2017-09-27T11:17:00Z">
              <w:r>
                <w:rPr>
                  <w:rFonts w:asciiTheme="minorEastAsia" w:hAnsiTheme="minorEastAsia" w:cs="宋体" w:hint="eastAsia"/>
                  <w:color w:val="000000"/>
                  <w:kern w:val="0"/>
                  <w:sz w:val="20"/>
                  <w:szCs w:val="20"/>
                </w:rPr>
                <w:t>条件单</w:t>
              </w:r>
            </w:ins>
            <w:ins w:id="2701" w:author="cuiqingsong" w:date="2017-07-18T20:39:00Z">
              <w:r w:rsidR="004C595A">
                <w:rPr>
                  <w:rFonts w:asciiTheme="minorEastAsia" w:hAnsiTheme="minorEastAsia" w:cs="宋体" w:hint="eastAsia"/>
                  <w:color w:val="000000"/>
                  <w:kern w:val="0"/>
                  <w:sz w:val="20"/>
                  <w:szCs w:val="20"/>
                </w:rPr>
                <w:t>类型</w:t>
              </w:r>
            </w:ins>
          </w:p>
        </w:tc>
        <w:tc>
          <w:tcPr>
            <w:tcW w:w="708" w:type="dxa"/>
            <w:tcBorders>
              <w:top w:val="single" w:sz="4" w:space="0" w:color="auto"/>
              <w:left w:val="nil"/>
              <w:bottom w:val="single" w:sz="4" w:space="0" w:color="auto"/>
              <w:right w:val="single" w:sz="4" w:space="0" w:color="auto"/>
            </w:tcBorders>
            <w:shd w:val="clear" w:color="auto" w:fill="auto"/>
            <w:vAlign w:val="center"/>
          </w:tcPr>
          <w:p w:rsidR="004C595A" w:rsidRDefault="004C595A" w:rsidP="004C595A">
            <w:pPr>
              <w:widowControl/>
              <w:spacing w:line="240" w:lineRule="auto"/>
              <w:ind w:firstLineChars="0" w:firstLine="0"/>
              <w:jc w:val="left"/>
              <w:rPr>
                <w:ins w:id="2702" w:author="cuiqingsong" w:date="2017-07-18T20:39:00Z"/>
                <w:rFonts w:asciiTheme="minorEastAsia" w:hAnsiTheme="minorEastAsia" w:cs="宋体"/>
                <w:color w:val="000000" w:themeColor="text1"/>
                <w:kern w:val="0"/>
                <w:sz w:val="20"/>
                <w:szCs w:val="20"/>
              </w:rPr>
            </w:pPr>
            <w:ins w:id="2703" w:author="cuiqingsong" w:date="2017-07-18T20:40:00Z">
              <w:r>
                <w:rPr>
                  <w:rFonts w:asciiTheme="minorEastAsia" w:hAnsiTheme="minorEastAsia" w:cs="宋体" w:hint="eastAsia"/>
                  <w:color w:val="000000" w:themeColor="text1"/>
                  <w:kern w:val="0"/>
                  <w:sz w:val="20"/>
                  <w:szCs w:val="20"/>
                </w:rPr>
                <w:t>-</w:t>
              </w:r>
            </w:ins>
          </w:p>
        </w:tc>
        <w:tc>
          <w:tcPr>
            <w:tcW w:w="709" w:type="dxa"/>
            <w:tcBorders>
              <w:top w:val="single" w:sz="4" w:space="0" w:color="auto"/>
              <w:left w:val="nil"/>
              <w:bottom w:val="single" w:sz="4" w:space="0" w:color="auto"/>
              <w:right w:val="single" w:sz="4" w:space="0" w:color="auto"/>
            </w:tcBorders>
            <w:shd w:val="clear" w:color="auto" w:fill="auto"/>
            <w:vAlign w:val="center"/>
          </w:tcPr>
          <w:p w:rsidR="004C595A" w:rsidRDefault="004C595A" w:rsidP="004C595A">
            <w:pPr>
              <w:widowControl/>
              <w:spacing w:line="240" w:lineRule="auto"/>
              <w:ind w:firstLineChars="0" w:firstLine="0"/>
              <w:jc w:val="left"/>
              <w:rPr>
                <w:ins w:id="2704" w:author="cuiqingsong" w:date="2017-07-18T20:39:00Z"/>
                <w:rFonts w:asciiTheme="minorEastAsia" w:hAnsiTheme="minorEastAsia" w:cs="宋体"/>
                <w:color w:val="000000" w:themeColor="text1"/>
                <w:kern w:val="0"/>
                <w:sz w:val="20"/>
                <w:szCs w:val="20"/>
              </w:rPr>
            </w:pPr>
            <w:ins w:id="2705" w:author="cuiqingsong" w:date="2017-07-18T20:40:00Z">
              <w:r>
                <w:rPr>
                  <w:rFonts w:asciiTheme="minorEastAsia" w:hAnsiTheme="minorEastAsia" w:cs="宋体" w:hint="eastAsia"/>
                  <w:color w:val="000000" w:themeColor="text1"/>
                  <w:kern w:val="0"/>
                  <w:sz w:val="20"/>
                  <w:szCs w:val="20"/>
                </w:rPr>
                <w:t>C</w:t>
              </w:r>
            </w:ins>
          </w:p>
        </w:tc>
        <w:tc>
          <w:tcPr>
            <w:tcW w:w="2948" w:type="dxa"/>
            <w:tcBorders>
              <w:top w:val="single" w:sz="4" w:space="0" w:color="auto"/>
              <w:left w:val="nil"/>
              <w:bottom w:val="single" w:sz="4" w:space="0" w:color="auto"/>
              <w:right w:val="single" w:sz="4" w:space="0" w:color="auto"/>
            </w:tcBorders>
            <w:shd w:val="clear" w:color="auto" w:fill="auto"/>
          </w:tcPr>
          <w:p w:rsidR="004C595A" w:rsidRDefault="004C595A" w:rsidP="004C595A">
            <w:pPr>
              <w:widowControl/>
              <w:spacing w:line="240" w:lineRule="auto"/>
              <w:ind w:firstLineChars="0" w:firstLine="0"/>
              <w:jc w:val="left"/>
              <w:rPr>
                <w:ins w:id="2706" w:author="cuiqingsong" w:date="2017-07-18T20:39:00Z"/>
                <w:rFonts w:asciiTheme="minorEastAsia" w:hAnsiTheme="minorEastAsia" w:cs="宋体"/>
                <w:color w:val="000000" w:themeColor="text1"/>
                <w:kern w:val="0"/>
                <w:sz w:val="20"/>
                <w:szCs w:val="20"/>
              </w:rPr>
            </w:pPr>
            <w:ins w:id="2707" w:author="cuiqingsong" w:date="2017-07-18T20:40:00Z">
              <w:r>
                <w:rPr>
                  <w:rFonts w:asciiTheme="minorEastAsia" w:hAnsiTheme="minorEastAsia" w:cs="宋体" w:hint="eastAsia"/>
                  <w:color w:val="000000" w:themeColor="text1"/>
                  <w:kern w:val="0"/>
                  <w:sz w:val="20"/>
                  <w:szCs w:val="20"/>
                </w:rPr>
                <w:t>查询结果不为空时必填</w:t>
              </w:r>
            </w:ins>
          </w:p>
        </w:tc>
      </w:tr>
      <w:tr w:rsidR="00B90497" w:rsidTr="00727757">
        <w:trPr>
          <w:trHeight w:val="270"/>
          <w:ins w:id="2708" w:author="cuiqingsong" w:date="2017-08-04T11:29:00Z"/>
        </w:trPr>
        <w:tc>
          <w:tcPr>
            <w:tcW w:w="653" w:type="dxa"/>
            <w:tcBorders>
              <w:top w:val="single" w:sz="4" w:space="0" w:color="auto"/>
              <w:left w:val="single" w:sz="4" w:space="0" w:color="auto"/>
              <w:bottom w:val="single" w:sz="4" w:space="0" w:color="auto"/>
              <w:right w:val="single" w:sz="4" w:space="0" w:color="auto"/>
            </w:tcBorders>
          </w:tcPr>
          <w:p w:rsidR="00B90497" w:rsidRDefault="00B90497" w:rsidP="00B90497">
            <w:pPr>
              <w:widowControl/>
              <w:spacing w:line="240" w:lineRule="auto"/>
              <w:ind w:firstLineChars="0" w:firstLine="0"/>
              <w:jc w:val="left"/>
              <w:rPr>
                <w:ins w:id="2709" w:author="cuiqingsong" w:date="2017-08-04T11:29:00Z"/>
                <w:rFonts w:asciiTheme="minorEastAsia" w:hAnsiTheme="minorEastAsia" w:cs="宋体"/>
                <w:color w:val="000000" w:themeColor="text1"/>
                <w:kern w:val="0"/>
                <w:sz w:val="20"/>
                <w:szCs w:val="20"/>
              </w:rPr>
            </w:pPr>
            <w:ins w:id="2710" w:author="cuiqingsong" w:date="2017-08-04T11:30:00Z">
              <w:r>
                <w:rPr>
                  <w:rFonts w:asciiTheme="minorEastAsia" w:hAnsiTheme="minorEastAsia" w:cs="宋体" w:hint="eastAsia"/>
                  <w:color w:val="000000" w:themeColor="text1"/>
                  <w:kern w:val="0"/>
                  <w:sz w:val="20"/>
                  <w:szCs w:val="20"/>
                </w:rPr>
                <w:t>→</w:t>
              </w:r>
            </w:ins>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B90497" w:rsidRDefault="00B90497" w:rsidP="00B90497">
            <w:pPr>
              <w:widowControl/>
              <w:spacing w:line="240" w:lineRule="auto"/>
              <w:ind w:firstLineChars="0" w:firstLine="0"/>
              <w:jc w:val="left"/>
              <w:rPr>
                <w:ins w:id="2711" w:author="cuiqingsong" w:date="2017-08-04T11:29:00Z"/>
                <w:rFonts w:asciiTheme="minorEastAsia" w:hAnsiTheme="minorEastAsia" w:cs="宋体"/>
                <w:color w:val="000000"/>
                <w:kern w:val="0"/>
                <w:sz w:val="20"/>
                <w:szCs w:val="20"/>
              </w:rPr>
            </w:pPr>
            <w:ins w:id="2712" w:author="cuiqingsong" w:date="2017-08-23T20:06:00Z">
              <w:r>
                <w:rPr>
                  <w:rFonts w:asciiTheme="minorEastAsia" w:hAnsiTheme="minorEastAsia" w:cs="宋体"/>
                  <w:color w:val="000000" w:themeColor="text1"/>
                  <w:kern w:val="0"/>
                  <w:sz w:val="20"/>
                  <w:szCs w:val="20"/>
                </w:rPr>
                <w:t>T21</w:t>
              </w:r>
            </w:ins>
          </w:p>
        </w:tc>
        <w:tc>
          <w:tcPr>
            <w:tcW w:w="1740" w:type="dxa"/>
            <w:tcBorders>
              <w:top w:val="single" w:sz="4" w:space="0" w:color="auto"/>
              <w:left w:val="nil"/>
              <w:bottom w:val="single" w:sz="4" w:space="0" w:color="auto"/>
              <w:right w:val="single" w:sz="4" w:space="0" w:color="auto"/>
            </w:tcBorders>
            <w:shd w:val="clear" w:color="auto" w:fill="auto"/>
            <w:vAlign w:val="center"/>
          </w:tcPr>
          <w:p w:rsidR="00B90497" w:rsidRDefault="00B90497" w:rsidP="00B90497">
            <w:pPr>
              <w:widowControl/>
              <w:spacing w:line="240" w:lineRule="auto"/>
              <w:ind w:firstLineChars="0" w:firstLine="0"/>
              <w:jc w:val="left"/>
              <w:rPr>
                <w:ins w:id="2713" w:author="cuiqingsong" w:date="2017-08-04T11:29:00Z"/>
                <w:rFonts w:asciiTheme="minorEastAsia" w:hAnsiTheme="minorEastAsia" w:cs="宋体"/>
                <w:color w:val="000000"/>
                <w:kern w:val="0"/>
                <w:sz w:val="20"/>
                <w:szCs w:val="20"/>
              </w:rPr>
            </w:pPr>
            <w:ins w:id="2714" w:author="cuiqingsong" w:date="2017-08-23T20:06:00Z">
              <w:r w:rsidRPr="00B90497">
                <w:rPr>
                  <w:rFonts w:asciiTheme="minorEastAsia" w:hAnsiTheme="minorEastAsia" w:cs="宋体"/>
                  <w:color w:val="000000" w:themeColor="text1"/>
                  <w:kern w:val="0"/>
                  <w:sz w:val="20"/>
                  <w:szCs w:val="20"/>
                </w:rPr>
                <w:t>startTime</w:t>
              </w:r>
            </w:ins>
          </w:p>
        </w:tc>
        <w:tc>
          <w:tcPr>
            <w:tcW w:w="1843" w:type="dxa"/>
            <w:tcBorders>
              <w:top w:val="single" w:sz="4" w:space="0" w:color="auto"/>
              <w:left w:val="nil"/>
              <w:bottom w:val="single" w:sz="4" w:space="0" w:color="auto"/>
              <w:right w:val="single" w:sz="4" w:space="0" w:color="auto"/>
            </w:tcBorders>
            <w:shd w:val="clear" w:color="auto" w:fill="auto"/>
            <w:vAlign w:val="center"/>
          </w:tcPr>
          <w:p w:rsidR="00B90497" w:rsidRDefault="00B90497" w:rsidP="00B90497">
            <w:pPr>
              <w:widowControl/>
              <w:spacing w:line="240" w:lineRule="auto"/>
              <w:ind w:firstLineChars="0" w:firstLine="0"/>
              <w:jc w:val="left"/>
              <w:rPr>
                <w:ins w:id="2715" w:author="cuiqingsong" w:date="2017-08-04T11:29:00Z"/>
                <w:rFonts w:asciiTheme="minorEastAsia" w:hAnsiTheme="minorEastAsia" w:cs="宋体"/>
                <w:color w:val="000000"/>
                <w:kern w:val="0"/>
                <w:sz w:val="20"/>
                <w:szCs w:val="20"/>
              </w:rPr>
            </w:pPr>
            <w:ins w:id="2716" w:author="cuiqingsong" w:date="2017-08-04T11:29:00Z">
              <w:r>
                <w:rPr>
                  <w:rFonts w:asciiTheme="minorEastAsia" w:hAnsiTheme="minorEastAsia" w:cs="宋体" w:hint="eastAsia"/>
                  <w:color w:val="000000" w:themeColor="text1"/>
                  <w:kern w:val="0"/>
                  <w:sz w:val="20"/>
                  <w:szCs w:val="20"/>
                </w:rPr>
                <w:t>入场时间</w:t>
              </w:r>
            </w:ins>
          </w:p>
        </w:tc>
        <w:tc>
          <w:tcPr>
            <w:tcW w:w="708" w:type="dxa"/>
            <w:tcBorders>
              <w:top w:val="single" w:sz="4" w:space="0" w:color="auto"/>
              <w:left w:val="nil"/>
              <w:bottom w:val="single" w:sz="4" w:space="0" w:color="auto"/>
              <w:right w:val="single" w:sz="4" w:space="0" w:color="auto"/>
            </w:tcBorders>
            <w:shd w:val="clear" w:color="auto" w:fill="auto"/>
            <w:vAlign w:val="center"/>
          </w:tcPr>
          <w:p w:rsidR="00B90497" w:rsidRDefault="00B90497" w:rsidP="00B90497">
            <w:pPr>
              <w:widowControl/>
              <w:spacing w:line="240" w:lineRule="auto"/>
              <w:ind w:firstLineChars="0" w:firstLine="0"/>
              <w:jc w:val="left"/>
              <w:rPr>
                <w:ins w:id="2717" w:author="cuiqingsong" w:date="2017-08-04T11:29:00Z"/>
                <w:rFonts w:asciiTheme="minorEastAsia" w:hAnsiTheme="minorEastAsia" w:cs="宋体"/>
                <w:color w:val="000000" w:themeColor="text1"/>
                <w:kern w:val="0"/>
                <w:sz w:val="20"/>
                <w:szCs w:val="20"/>
              </w:rPr>
            </w:pPr>
            <w:ins w:id="2718" w:author="cuiqingsong" w:date="2017-08-04T11:30:00Z">
              <w:r>
                <w:rPr>
                  <w:rFonts w:asciiTheme="minorEastAsia" w:hAnsiTheme="minorEastAsia" w:cs="宋体"/>
                  <w:color w:val="000000" w:themeColor="text1"/>
                  <w:kern w:val="0"/>
                  <w:sz w:val="20"/>
                  <w:szCs w:val="20"/>
                </w:rPr>
                <w:t>-</w:t>
              </w:r>
            </w:ins>
          </w:p>
        </w:tc>
        <w:tc>
          <w:tcPr>
            <w:tcW w:w="709" w:type="dxa"/>
            <w:tcBorders>
              <w:top w:val="single" w:sz="4" w:space="0" w:color="auto"/>
              <w:left w:val="nil"/>
              <w:bottom w:val="single" w:sz="4" w:space="0" w:color="auto"/>
              <w:right w:val="single" w:sz="4" w:space="0" w:color="auto"/>
            </w:tcBorders>
            <w:shd w:val="clear" w:color="auto" w:fill="auto"/>
            <w:vAlign w:val="center"/>
          </w:tcPr>
          <w:p w:rsidR="00B90497" w:rsidRDefault="00B90497" w:rsidP="00B90497">
            <w:pPr>
              <w:widowControl/>
              <w:spacing w:line="240" w:lineRule="auto"/>
              <w:ind w:firstLineChars="0" w:firstLine="0"/>
              <w:jc w:val="left"/>
              <w:rPr>
                <w:ins w:id="2719" w:author="cuiqingsong" w:date="2017-08-04T11:29:00Z"/>
                <w:rFonts w:asciiTheme="minorEastAsia" w:hAnsiTheme="minorEastAsia" w:cs="宋体"/>
                <w:color w:val="000000" w:themeColor="text1"/>
                <w:kern w:val="0"/>
                <w:sz w:val="20"/>
                <w:szCs w:val="20"/>
              </w:rPr>
            </w:pPr>
            <w:ins w:id="2720" w:author="cuiqingsong" w:date="2017-08-04T11:30:00Z">
              <w:r>
                <w:rPr>
                  <w:rFonts w:asciiTheme="minorEastAsia" w:hAnsiTheme="minorEastAsia" w:cs="宋体" w:hint="eastAsia"/>
                  <w:color w:val="000000" w:themeColor="text1"/>
                  <w:kern w:val="0"/>
                  <w:sz w:val="20"/>
                  <w:szCs w:val="20"/>
                </w:rPr>
                <w:t>C</w:t>
              </w:r>
            </w:ins>
          </w:p>
        </w:tc>
        <w:tc>
          <w:tcPr>
            <w:tcW w:w="2948" w:type="dxa"/>
            <w:tcBorders>
              <w:top w:val="single" w:sz="4" w:space="0" w:color="auto"/>
              <w:left w:val="nil"/>
              <w:bottom w:val="single" w:sz="4" w:space="0" w:color="auto"/>
              <w:right w:val="single" w:sz="4" w:space="0" w:color="auto"/>
            </w:tcBorders>
            <w:shd w:val="clear" w:color="auto" w:fill="auto"/>
          </w:tcPr>
          <w:p w:rsidR="00B90497" w:rsidRDefault="00B90497" w:rsidP="00B90497">
            <w:pPr>
              <w:widowControl/>
              <w:spacing w:line="240" w:lineRule="auto"/>
              <w:ind w:firstLineChars="0" w:firstLine="0"/>
              <w:jc w:val="left"/>
              <w:rPr>
                <w:ins w:id="2721" w:author="cuiqingsong" w:date="2017-08-04T11:29:00Z"/>
                <w:rFonts w:asciiTheme="minorEastAsia" w:hAnsiTheme="minorEastAsia" w:cs="宋体"/>
                <w:color w:val="000000" w:themeColor="text1"/>
                <w:kern w:val="0"/>
                <w:sz w:val="20"/>
                <w:szCs w:val="20"/>
              </w:rPr>
            </w:pPr>
            <w:ins w:id="2722" w:author="cuiqingsong" w:date="2017-08-04T11:30:00Z">
              <w:r>
                <w:rPr>
                  <w:rFonts w:asciiTheme="minorEastAsia" w:hAnsiTheme="minorEastAsia" w:cs="宋体" w:hint="eastAsia"/>
                  <w:color w:val="000000" w:themeColor="text1"/>
                  <w:kern w:val="0"/>
                  <w:sz w:val="20"/>
                  <w:szCs w:val="20"/>
                </w:rPr>
                <w:t>时间</w:t>
              </w:r>
            </w:ins>
            <w:ins w:id="2723" w:author="cuiqingsong" w:date="2017-08-04T11:31:00Z">
              <w:r>
                <w:rPr>
                  <w:rFonts w:asciiTheme="minorEastAsia" w:hAnsiTheme="minorEastAsia" w:cs="宋体" w:hint="eastAsia"/>
                  <w:color w:val="000000" w:themeColor="text1"/>
                  <w:kern w:val="0"/>
                  <w:sz w:val="20"/>
                  <w:szCs w:val="20"/>
                </w:rPr>
                <w:t>条件单</w:t>
              </w:r>
            </w:ins>
            <w:ins w:id="2724" w:author="cuiqingsong" w:date="2017-08-04T11:30:00Z">
              <w:r>
                <w:rPr>
                  <w:rFonts w:asciiTheme="minorEastAsia" w:hAnsiTheme="minorEastAsia" w:cs="宋体" w:hint="eastAsia"/>
                  <w:color w:val="000000" w:themeColor="text1"/>
                  <w:kern w:val="0"/>
                  <w:sz w:val="20"/>
                  <w:szCs w:val="20"/>
                </w:rPr>
                <w:t>必填</w:t>
              </w:r>
            </w:ins>
          </w:p>
        </w:tc>
      </w:tr>
      <w:tr w:rsidR="004C595A" w:rsidTr="00727757">
        <w:tblPrEx>
          <w:tblW w:w="9219" w:type="dxa"/>
          <w:tblInd w:w="103" w:type="dxa"/>
          <w:tblLayout w:type="fixed"/>
          <w:tblPrExChange w:id="2725" w:author="cuiqingsong" w:date="2017-07-18T20:23:00Z">
            <w:tblPrEx>
              <w:tblW w:w="9224" w:type="dxa"/>
              <w:tblInd w:w="103" w:type="dxa"/>
              <w:tblLayout w:type="fixed"/>
            </w:tblPrEx>
          </w:tblPrExChange>
        </w:tblPrEx>
        <w:trPr>
          <w:trHeight w:val="270"/>
          <w:ins w:id="2726" w:author="cuiqingsong" w:date="2017-07-18T20:19:00Z"/>
          <w:trPrChange w:id="2727" w:author="cuiqingsong" w:date="2017-07-18T20:23:00Z">
            <w:trPr>
              <w:gridBefore w:val="1"/>
              <w:wBefore w:w="5" w:type="dxa"/>
              <w:trHeight w:val="270"/>
            </w:trPr>
          </w:trPrChange>
        </w:trPr>
        <w:tc>
          <w:tcPr>
            <w:tcW w:w="653" w:type="dxa"/>
            <w:tcBorders>
              <w:top w:val="single" w:sz="4" w:space="0" w:color="auto"/>
              <w:left w:val="single" w:sz="4" w:space="0" w:color="auto"/>
              <w:bottom w:val="single" w:sz="4" w:space="0" w:color="auto"/>
              <w:right w:val="single" w:sz="4" w:space="0" w:color="auto"/>
            </w:tcBorders>
            <w:tcPrChange w:id="2728" w:author="cuiqingsong" w:date="2017-07-18T20:23:00Z">
              <w:tcPr>
                <w:tcW w:w="653" w:type="dxa"/>
                <w:gridSpan w:val="2"/>
                <w:tcBorders>
                  <w:top w:val="single" w:sz="4" w:space="0" w:color="auto"/>
                  <w:left w:val="single" w:sz="4" w:space="0" w:color="auto"/>
                  <w:bottom w:val="single" w:sz="4" w:space="0" w:color="auto"/>
                  <w:right w:val="single" w:sz="4" w:space="0" w:color="auto"/>
                </w:tcBorders>
              </w:tcPr>
            </w:tcPrChange>
          </w:tcPr>
          <w:p w:rsidR="004C595A" w:rsidRDefault="004C595A" w:rsidP="004C595A">
            <w:pPr>
              <w:widowControl/>
              <w:spacing w:line="240" w:lineRule="auto"/>
              <w:ind w:firstLineChars="0" w:firstLine="0"/>
              <w:jc w:val="left"/>
              <w:rPr>
                <w:ins w:id="2729" w:author="cuiqingsong" w:date="2017-07-18T20:19:00Z"/>
                <w:rFonts w:asciiTheme="minorEastAsia" w:hAnsiTheme="minorEastAsia" w:cs="宋体"/>
                <w:color w:val="000000" w:themeColor="text1"/>
                <w:kern w:val="0"/>
                <w:sz w:val="20"/>
                <w:szCs w:val="20"/>
              </w:rPr>
            </w:pPr>
            <w:ins w:id="2730" w:author="cuiqingsong" w:date="2017-07-18T20:25:00Z">
              <w:r>
                <w:rPr>
                  <w:rFonts w:asciiTheme="minorEastAsia" w:hAnsiTheme="minorEastAsia" w:cs="宋体" w:hint="eastAsia"/>
                  <w:color w:val="000000" w:themeColor="text1"/>
                  <w:kern w:val="0"/>
                  <w:sz w:val="20"/>
                  <w:szCs w:val="20"/>
                </w:rPr>
                <w:t>→</w:t>
              </w:r>
            </w:ins>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Change w:id="2731" w:author="cuiqingsong" w:date="2017-07-18T20:23:00Z">
              <w:tcPr>
                <w:tcW w:w="618"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4C595A" w:rsidRDefault="004C595A" w:rsidP="004C595A">
            <w:pPr>
              <w:widowControl/>
              <w:spacing w:line="240" w:lineRule="auto"/>
              <w:ind w:firstLineChars="0" w:firstLine="0"/>
              <w:jc w:val="left"/>
              <w:rPr>
                <w:ins w:id="2732" w:author="cuiqingsong" w:date="2017-07-18T20:19:00Z"/>
                <w:rFonts w:asciiTheme="minorEastAsia" w:hAnsiTheme="minorEastAsia" w:cs="宋体"/>
                <w:color w:val="000000" w:themeColor="text1"/>
                <w:kern w:val="0"/>
                <w:sz w:val="20"/>
                <w:szCs w:val="20"/>
              </w:rPr>
            </w:pPr>
            <w:ins w:id="2733" w:author="cuiqingsong" w:date="2017-07-20T17:21:00Z">
              <w:r>
                <w:rPr>
                  <w:rFonts w:asciiTheme="minorEastAsia" w:hAnsiTheme="minorEastAsia" w:cs="宋体" w:hint="eastAsia"/>
                  <w:color w:val="000000" w:themeColor="text1"/>
                  <w:kern w:val="0"/>
                  <w:sz w:val="20"/>
                  <w:szCs w:val="20"/>
                </w:rPr>
                <w:t>O</w:t>
              </w:r>
              <w:r w:rsidR="00BB19E6">
                <w:rPr>
                  <w:rFonts w:asciiTheme="minorEastAsia" w:hAnsiTheme="minorEastAsia" w:cs="宋体"/>
                  <w:color w:val="000000" w:themeColor="text1"/>
                  <w:kern w:val="0"/>
                  <w:sz w:val="20"/>
                  <w:szCs w:val="20"/>
                </w:rPr>
                <w:t>3</w:t>
              </w:r>
            </w:ins>
            <w:ins w:id="2734" w:author="cuiqingsong" w:date="2017-08-25T11:28:00Z">
              <w:r w:rsidR="00BB19E6">
                <w:rPr>
                  <w:rFonts w:asciiTheme="minorEastAsia" w:hAnsiTheme="minorEastAsia" w:cs="宋体"/>
                  <w:color w:val="000000" w:themeColor="text1"/>
                  <w:kern w:val="0"/>
                  <w:sz w:val="20"/>
                  <w:szCs w:val="20"/>
                </w:rPr>
                <w:t>4</w:t>
              </w:r>
            </w:ins>
          </w:p>
        </w:tc>
        <w:tc>
          <w:tcPr>
            <w:tcW w:w="1740" w:type="dxa"/>
            <w:tcBorders>
              <w:top w:val="single" w:sz="4" w:space="0" w:color="auto"/>
              <w:left w:val="nil"/>
              <w:bottom w:val="single" w:sz="4" w:space="0" w:color="auto"/>
              <w:right w:val="single" w:sz="4" w:space="0" w:color="auto"/>
            </w:tcBorders>
            <w:shd w:val="clear" w:color="auto" w:fill="auto"/>
            <w:vAlign w:val="center"/>
            <w:tcPrChange w:id="2735" w:author="cuiqingsong" w:date="2017-07-18T20:23:00Z">
              <w:tcPr>
                <w:tcW w:w="2278" w:type="dxa"/>
                <w:gridSpan w:val="3"/>
                <w:tcBorders>
                  <w:top w:val="single" w:sz="4" w:space="0" w:color="auto"/>
                  <w:left w:val="nil"/>
                  <w:bottom w:val="single" w:sz="4" w:space="0" w:color="auto"/>
                  <w:right w:val="single" w:sz="4" w:space="0" w:color="auto"/>
                </w:tcBorders>
                <w:shd w:val="clear" w:color="auto" w:fill="auto"/>
                <w:vAlign w:val="center"/>
              </w:tcPr>
            </w:tcPrChange>
          </w:tcPr>
          <w:p w:rsidR="004C595A" w:rsidRDefault="004C595A" w:rsidP="004C595A">
            <w:pPr>
              <w:widowControl/>
              <w:spacing w:line="240" w:lineRule="auto"/>
              <w:ind w:firstLineChars="0" w:firstLine="0"/>
              <w:jc w:val="left"/>
              <w:rPr>
                <w:ins w:id="2736" w:author="cuiqingsong" w:date="2017-07-18T20:19:00Z"/>
                <w:rFonts w:asciiTheme="minorEastAsia" w:hAnsiTheme="minorEastAsia" w:cs="宋体"/>
                <w:color w:val="000000" w:themeColor="text1"/>
                <w:kern w:val="0"/>
                <w:sz w:val="20"/>
                <w:szCs w:val="20"/>
              </w:rPr>
            </w:pPr>
            <w:ins w:id="2737" w:author="cuiqingsong" w:date="2017-07-18T20:28:00Z">
              <w:r>
                <w:rPr>
                  <w:rFonts w:asciiTheme="minorEastAsia" w:hAnsiTheme="minorEastAsia" w:cs="宋体"/>
                  <w:color w:val="000000" w:themeColor="text1"/>
                  <w:kern w:val="0"/>
                  <w:sz w:val="20"/>
                  <w:szCs w:val="20"/>
                </w:rPr>
                <w:t>effectType</w:t>
              </w:r>
            </w:ins>
          </w:p>
        </w:tc>
        <w:tc>
          <w:tcPr>
            <w:tcW w:w="1843" w:type="dxa"/>
            <w:tcBorders>
              <w:top w:val="single" w:sz="4" w:space="0" w:color="auto"/>
              <w:left w:val="nil"/>
              <w:bottom w:val="single" w:sz="4" w:space="0" w:color="auto"/>
              <w:right w:val="single" w:sz="4" w:space="0" w:color="auto"/>
            </w:tcBorders>
            <w:shd w:val="clear" w:color="auto" w:fill="auto"/>
            <w:vAlign w:val="center"/>
            <w:tcPrChange w:id="2738" w:author="cuiqingsong" w:date="2017-07-18T20:23:00Z">
              <w:tcPr>
                <w:tcW w:w="1816" w:type="dxa"/>
                <w:gridSpan w:val="3"/>
                <w:tcBorders>
                  <w:top w:val="single" w:sz="4" w:space="0" w:color="auto"/>
                  <w:left w:val="nil"/>
                  <w:bottom w:val="single" w:sz="4" w:space="0" w:color="auto"/>
                  <w:right w:val="single" w:sz="4" w:space="0" w:color="auto"/>
                </w:tcBorders>
                <w:shd w:val="clear" w:color="auto" w:fill="auto"/>
                <w:vAlign w:val="center"/>
              </w:tcPr>
            </w:tcPrChange>
          </w:tcPr>
          <w:p w:rsidR="004C595A" w:rsidRDefault="004C595A" w:rsidP="004C595A">
            <w:pPr>
              <w:widowControl/>
              <w:spacing w:line="240" w:lineRule="auto"/>
              <w:ind w:firstLineChars="0" w:firstLine="0"/>
              <w:jc w:val="left"/>
              <w:rPr>
                <w:ins w:id="2739" w:author="cuiqingsong" w:date="2017-07-18T20:19:00Z"/>
                <w:rFonts w:asciiTheme="minorEastAsia" w:hAnsiTheme="minorEastAsia" w:cs="宋体"/>
                <w:color w:val="000000" w:themeColor="text1"/>
                <w:kern w:val="0"/>
                <w:sz w:val="20"/>
                <w:szCs w:val="20"/>
              </w:rPr>
            </w:pPr>
            <w:ins w:id="2740" w:author="cuiqingsong" w:date="2017-07-18T20:19:00Z">
              <w:r>
                <w:rPr>
                  <w:rFonts w:asciiTheme="minorEastAsia" w:hAnsiTheme="minorEastAsia" w:cs="宋体" w:hint="eastAsia"/>
                  <w:color w:val="000000" w:themeColor="text1"/>
                  <w:kern w:val="0"/>
                  <w:sz w:val="20"/>
                  <w:szCs w:val="20"/>
                </w:rPr>
                <w:t>触发价格类型</w:t>
              </w:r>
            </w:ins>
          </w:p>
        </w:tc>
        <w:tc>
          <w:tcPr>
            <w:tcW w:w="708" w:type="dxa"/>
            <w:tcBorders>
              <w:top w:val="single" w:sz="4" w:space="0" w:color="auto"/>
              <w:left w:val="nil"/>
              <w:bottom w:val="single" w:sz="4" w:space="0" w:color="auto"/>
              <w:right w:val="single" w:sz="4" w:space="0" w:color="auto"/>
            </w:tcBorders>
            <w:shd w:val="clear" w:color="auto" w:fill="auto"/>
            <w:vAlign w:val="center"/>
            <w:tcPrChange w:id="2741" w:author="cuiqingsong" w:date="2017-07-18T20:23:00Z">
              <w:tcPr>
                <w:tcW w:w="618" w:type="dxa"/>
                <w:gridSpan w:val="3"/>
                <w:tcBorders>
                  <w:top w:val="single" w:sz="4" w:space="0" w:color="auto"/>
                  <w:left w:val="nil"/>
                  <w:bottom w:val="single" w:sz="4" w:space="0" w:color="auto"/>
                  <w:right w:val="single" w:sz="4" w:space="0" w:color="auto"/>
                </w:tcBorders>
                <w:shd w:val="clear" w:color="auto" w:fill="auto"/>
                <w:vAlign w:val="center"/>
              </w:tcPr>
            </w:tcPrChange>
          </w:tcPr>
          <w:p w:rsidR="004C595A" w:rsidRDefault="004C595A" w:rsidP="004C595A">
            <w:pPr>
              <w:widowControl/>
              <w:spacing w:line="240" w:lineRule="auto"/>
              <w:ind w:firstLineChars="0" w:firstLine="0"/>
              <w:jc w:val="left"/>
              <w:rPr>
                <w:ins w:id="2742" w:author="cuiqingsong" w:date="2017-07-18T20:19:00Z"/>
                <w:rFonts w:asciiTheme="minorEastAsia" w:hAnsiTheme="minorEastAsia" w:cs="宋体"/>
                <w:color w:val="000000" w:themeColor="text1"/>
                <w:kern w:val="0"/>
                <w:sz w:val="20"/>
                <w:szCs w:val="20"/>
              </w:rPr>
            </w:pPr>
            <w:ins w:id="2743" w:author="cuiqingsong" w:date="2017-07-18T20:23:00Z">
              <w:r>
                <w:rPr>
                  <w:rFonts w:asciiTheme="minorEastAsia" w:hAnsiTheme="minorEastAsia" w:cs="宋体" w:hint="eastAsia"/>
                  <w:color w:val="000000" w:themeColor="text1"/>
                  <w:kern w:val="0"/>
                  <w:sz w:val="20"/>
                  <w:szCs w:val="20"/>
                </w:rPr>
                <w:t>-</w:t>
              </w:r>
            </w:ins>
          </w:p>
        </w:tc>
        <w:tc>
          <w:tcPr>
            <w:tcW w:w="709" w:type="dxa"/>
            <w:tcBorders>
              <w:top w:val="single" w:sz="4" w:space="0" w:color="auto"/>
              <w:left w:val="nil"/>
              <w:bottom w:val="single" w:sz="4" w:space="0" w:color="auto"/>
              <w:right w:val="single" w:sz="4" w:space="0" w:color="auto"/>
            </w:tcBorders>
            <w:shd w:val="clear" w:color="auto" w:fill="auto"/>
            <w:tcPrChange w:id="2744" w:author="cuiqingsong" w:date="2017-07-18T20:23:00Z">
              <w:tcPr>
                <w:tcW w:w="618" w:type="dxa"/>
                <w:gridSpan w:val="3"/>
                <w:tcBorders>
                  <w:top w:val="single" w:sz="4" w:space="0" w:color="auto"/>
                  <w:left w:val="nil"/>
                  <w:bottom w:val="single" w:sz="4" w:space="0" w:color="auto"/>
                  <w:right w:val="single" w:sz="4" w:space="0" w:color="auto"/>
                </w:tcBorders>
                <w:shd w:val="clear" w:color="auto" w:fill="auto"/>
                <w:vAlign w:val="center"/>
              </w:tcPr>
            </w:tcPrChange>
          </w:tcPr>
          <w:p w:rsidR="004C595A" w:rsidRDefault="004C595A" w:rsidP="004C595A">
            <w:pPr>
              <w:widowControl/>
              <w:spacing w:line="240" w:lineRule="auto"/>
              <w:ind w:firstLineChars="0" w:firstLine="0"/>
              <w:jc w:val="left"/>
              <w:rPr>
                <w:ins w:id="2745" w:author="cuiqingsong" w:date="2017-07-18T20:19:00Z"/>
                <w:rFonts w:asciiTheme="minorEastAsia" w:hAnsiTheme="minorEastAsia" w:cs="宋体"/>
                <w:color w:val="000000" w:themeColor="text1"/>
                <w:kern w:val="0"/>
                <w:sz w:val="20"/>
                <w:szCs w:val="20"/>
              </w:rPr>
            </w:pPr>
            <w:ins w:id="2746" w:author="cuiqingsong" w:date="2017-07-18T20:23:00Z">
              <w:r>
                <w:rPr>
                  <w:rFonts w:asciiTheme="minorEastAsia" w:hAnsiTheme="minorEastAsia" w:cs="宋体" w:hint="eastAsia"/>
                  <w:color w:val="000000" w:themeColor="text1"/>
                  <w:kern w:val="0"/>
                  <w:sz w:val="20"/>
                  <w:szCs w:val="20"/>
                </w:rPr>
                <w:t>C</w:t>
              </w:r>
            </w:ins>
          </w:p>
        </w:tc>
        <w:tc>
          <w:tcPr>
            <w:tcW w:w="2948" w:type="dxa"/>
            <w:tcBorders>
              <w:top w:val="single" w:sz="4" w:space="0" w:color="auto"/>
              <w:left w:val="nil"/>
              <w:bottom w:val="single" w:sz="4" w:space="0" w:color="auto"/>
              <w:right w:val="single" w:sz="4" w:space="0" w:color="auto"/>
            </w:tcBorders>
            <w:shd w:val="clear" w:color="auto" w:fill="auto"/>
            <w:tcPrChange w:id="2747" w:author="cuiqingsong" w:date="2017-07-18T20:23:00Z">
              <w:tcPr>
                <w:tcW w:w="2618" w:type="dxa"/>
                <w:gridSpan w:val="2"/>
                <w:tcBorders>
                  <w:top w:val="single" w:sz="4" w:space="0" w:color="auto"/>
                  <w:left w:val="nil"/>
                  <w:bottom w:val="single" w:sz="4" w:space="0" w:color="auto"/>
                  <w:right w:val="single" w:sz="4" w:space="0" w:color="auto"/>
                </w:tcBorders>
                <w:shd w:val="clear" w:color="auto" w:fill="auto"/>
              </w:tcPr>
            </w:tcPrChange>
          </w:tcPr>
          <w:p w:rsidR="004C595A" w:rsidRDefault="004C595A" w:rsidP="004C595A">
            <w:pPr>
              <w:widowControl/>
              <w:spacing w:line="240" w:lineRule="auto"/>
              <w:ind w:firstLineChars="0" w:firstLine="0"/>
              <w:jc w:val="left"/>
              <w:rPr>
                <w:ins w:id="2748" w:author="cuiqingsong" w:date="2017-07-18T20:19:00Z"/>
                <w:rFonts w:asciiTheme="minorEastAsia" w:hAnsiTheme="minorEastAsia" w:cs="宋体"/>
                <w:color w:val="000000" w:themeColor="text1"/>
                <w:kern w:val="0"/>
                <w:sz w:val="20"/>
                <w:szCs w:val="20"/>
              </w:rPr>
            </w:pPr>
            <w:ins w:id="2749" w:author="cuiqingsong" w:date="2017-07-18T20:23:00Z">
              <w:r>
                <w:rPr>
                  <w:rFonts w:asciiTheme="minorEastAsia" w:hAnsiTheme="minorEastAsia" w:cs="宋体" w:hint="eastAsia"/>
                  <w:color w:val="000000" w:themeColor="text1"/>
                  <w:kern w:val="0"/>
                  <w:sz w:val="20"/>
                  <w:szCs w:val="20"/>
                </w:rPr>
                <w:t>查询结果不为空时必填</w:t>
              </w:r>
            </w:ins>
          </w:p>
        </w:tc>
      </w:tr>
      <w:tr w:rsidR="004C595A" w:rsidTr="00727757">
        <w:tblPrEx>
          <w:tblW w:w="9219" w:type="dxa"/>
          <w:tblInd w:w="103" w:type="dxa"/>
          <w:tblLayout w:type="fixed"/>
          <w:tblPrExChange w:id="2750" w:author="cuiqingsong" w:date="2017-07-18T20:23:00Z">
            <w:tblPrEx>
              <w:tblW w:w="9224" w:type="dxa"/>
              <w:tblInd w:w="103" w:type="dxa"/>
              <w:tblLayout w:type="fixed"/>
            </w:tblPrEx>
          </w:tblPrExChange>
        </w:tblPrEx>
        <w:trPr>
          <w:trHeight w:val="270"/>
          <w:ins w:id="2751" w:author="cuiqingsong" w:date="2017-07-18T20:19:00Z"/>
          <w:trPrChange w:id="2752" w:author="cuiqingsong" w:date="2017-07-18T20:23:00Z">
            <w:trPr>
              <w:gridBefore w:val="1"/>
              <w:wBefore w:w="5" w:type="dxa"/>
              <w:trHeight w:val="270"/>
            </w:trPr>
          </w:trPrChange>
        </w:trPr>
        <w:tc>
          <w:tcPr>
            <w:tcW w:w="653" w:type="dxa"/>
            <w:tcBorders>
              <w:top w:val="single" w:sz="4" w:space="0" w:color="auto"/>
              <w:left w:val="single" w:sz="4" w:space="0" w:color="auto"/>
              <w:bottom w:val="single" w:sz="4" w:space="0" w:color="auto"/>
              <w:right w:val="single" w:sz="4" w:space="0" w:color="auto"/>
            </w:tcBorders>
            <w:tcPrChange w:id="2753" w:author="cuiqingsong" w:date="2017-07-18T20:23:00Z">
              <w:tcPr>
                <w:tcW w:w="653" w:type="dxa"/>
                <w:gridSpan w:val="2"/>
                <w:tcBorders>
                  <w:top w:val="single" w:sz="4" w:space="0" w:color="auto"/>
                  <w:left w:val="single" w:sz="4" w:space="0" w:color="auto"/>
                  <w:bottom w:val="single" w:sz="4" w:space="0" w:color="auto"/>
                  <w:right w:val="single" w:sz="4" w:space="0" w:color="auto"/>
                </w:tcBorders>
              </w:tcPr>
            </w:tcPrChange>
          </w:tcPr>
          <w:p w:rsidR="004C595A" w:rsidRDefault="004C595A" w:rsidP="004C595A">
            <w:pPr>
              <w:widowControl/>
              <w:spacing w:line="240" w:lineRule="auto"/>
              <w:ind w:firstLineChars="0" w:firstLine="0"/>
              <w:jc w:val="left"/>
              <w:rPr>
                <w:ins w:id="2754" w:author="cuiqingsong" w:date="2017-07-18T20:19:00Z"/>
                <w:rFonts w:asciiTheme="minorEastAsia" w:hAnsiTheme="minorEastAsia" w:cs="宋体"/>
                <w:color w:val="000000" w:themeColor="text1"/>
                <w:kern w:val="0"/>
                <w:sz w:val="20"/>
                <w:szCs w:val="20"/>
              </w:rPr>
            </w:pPr>
            <w:ins w:id="2755" w:author="cuiqingsong" w:date="2017-07-18T20:25:00Z">
              <w:r>
                <w:rPr>
                  <w:rFonts w:asciiTheme="minorEastAsia" w:hAnsiTheme="minorEastAsia" w:cs="宋体" w:hint="eastAsia"/>
                  <w:color w:val="000000" w:themeColor="text1"/>
                  <w:kern w:val="0"/>
                  <w:sz w:val="20"/>
                  <w:szCs w:val="20"/>
                </w:rPr>
                <w:t>→</w:t>
              </w:r>
            </w:ins>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Change w:id="2756" w:author="cuiqingsong" w:date="2017-07-18T20:23:00Z">
              <w:tcPr>
                <w:tcW w:w="618"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4C595A" w:rsidRDefault="004C595A" w:rsidP="004C595A">
            <w:pPr>
              <w:widowControl/>
              <w:spacing w:line="240" w:lineRule="auto"/>
              <w:ind w:firstLineChars="0" w:firstLine="0"/>
              <w:jc w:val="left"/>
              <w:rPr>
                <w:ins w:id="2757" w:author="cuiqingsong" w:date="2017-07-18T20:19:00Z"/>
                <w:rFonts w:asciiTheme="minorEastAsia" w:hAnsiTheme="minorEastAsia" w:cs="宋体"/>
                <w:color w:val="000000" w:themeColor="text1"/>
                <w:kern w:val="0"/>
                <w:sz w:val="20"/>
                <w:szCs w:val="20"/>
              </w:rPr>
            </w:pPr>
            <w:ins w:id="2758" w:author="cuiqingsong" w:date="2017-07-20T17:21:00Z">
              <w:r>
                <w:rPr>
                  <w:rFonts w:asciiTheme="minorEastAsia" w:hAnsiTheme="minorEastAsia" w:cs="宋体" w:hint="eastAsia"/>
                  <w:color w:val="000000" w:themeColor="text1"/>
                  <w:kern w:val="0"/>
                  <w:sz w:val="20"/>
                  <w:szCs w:val="20"/>
                </w:rPr>
                <w:t>O</w:t>
              </w:r>
              <w:r w:rsidR="00BB19E6">
                <w:rPr>
                  <w:rFonts w:asciiTheme="minorEastAsia" w:hAnsiTheme="minorEastAsia" w:cs="宋体"/>
                  <w:color w:val="000000" w:themeColor="text1"/>
                  <w:kern w:val="0"/>
                  <w:sz w:val="20"/>
                  <w:szCs w:val="20"/>
                </w:rPr>
                <w:t>3</w:t>
              </w:r>
            </w:ins>
            <w:ins w:id="2759" w:author="cuiqingsong" w:date="2017-08-25T11:28:00Z">
              <w:r w:rsidR="00BB19E6">
                <w:rPr>
                  <w:rFonts w:asciiTheme="minorEastAsia" w:hAnsiTheme="minorEastAsia" w:cs="宋体"/>
                  <w:color w:val="000000" w:themeColor="text1"/>
                  <w:kern w:val="0"/>
                  <w:sz w:val="20"/>
                  <w:szCs w:val="20"/>
                </w:rPr>
                <w:t>3</w:t>
              </w:r>
            </w:ins>
          </w:p>
        </w:tc>
        <w:tc>
          <w:tcPr>
            <w:tcW w:w="1740" w:type="dxa"/>
            <w:tcBorders>
              <w:top w:val="single" w:sz="4" w:space="0" w:color="auto"/>
              <w:left w:val="nil"/>
              <w:bottom w:val="single" w:sz="4" w:space="0" w:color="auto"/>
              <w:right w:val="single" w:sz="4" w:space="0" w:color="auto"/>
            </w:tcBorders>
            <w:shd w:val="clear" w:color="auto" w:fill="auto"/>
            <w:vAlign w:val="center"/>
            <w:tcPrChange w:id="2760" w:author="cuiqingsong" w:date="2017-07-18T20:23:00Z">
              <w:tcPr>
                <w:tcW w:w="2278" w:type="dxa"/>
                <w:gridSpan w:val="3"/>
                <w:tcBorders>
                  <w:top w:val="single" w:sz="4" w:space="0" w:color="auto"/>
                  <w:left w:val="nil"/>
                  <w:bottom w:val="single" w:sz="4" w:space="0" w:color="auto"/>
                  <w:right w:val="single" w:sz="4" w:space="0" w:color="auto"/>
                </w:tcBorders>
                <w:shd w:val="clear" w:color="auto" w:fill="auto"/>
                <w:vAlign w:val="center"/>
              </w:tcPr>
            </w:tcPrChange>
          </w:tcPr>
          <w:p w:rsidR="004C595A" w:rsidRDefault="004C595A" w:rsidP="004C595A">
            <w:pPr>
              <w:widowControl/>
              <w:spacing w:line="240" w:lineRule="auto"/>
              <w:ind w:firstLineChars="0" w:firstLine="0"/>
              <w:jc w:val="left"/>
              <w:rPr>
                <w:ins w:id="2761" w:author="cuiqingsong" w:date="2017-07-18T20:19:00Z"/>
                <w:rFonts w:asciiTheme="minorEastAsia" w:hAnsiTheme="minorEastAsia" w:cs="宋体"/>
                <w:color w:val="000000" w:themeColor="text1"/>
                <w:kern w:val="0"/>
                <w:sz w:val="20"/>
                <w:szCs w:val="20"/>
              </w:rPr>
            </w:pPr>
            <w:ins w:id="2762" w:author="cuiqingsong" w:date="2017-07-18T20:28:00Z">
              <w:r>
                <w:rPr>
                  <w:rFonts w:asciiTheme="minorEastAsia" w:hAnsiTheme="minorEastAsia" w:cs="宋体"/>
                  <w:color w:val="000000" w:themeColor="text1"/>
                  <w:kern w:val="0"/>
                  <w:sz w:val="20"/>
                  <w:szCs w:val="20"/>
                </w:rPr>
                <w:t>effect</w:t>
              </w:r>
            </w:ins>
          </w:p>
        </w:tc>
        <w:tc>
          <w:tcPr>
            <w:tcW w:w="1843" w:type="dxa"/>
            <w:tcBorders>
              <w:top w:val="single" w:sz="4" w:space="0" w:color="auto"/>
              <w:left w:val="nil"/>
              <w:bottom w:val="single" w:sz="4" w:space="0" w:color="auto"/>
              <w:right w:val="single" w:sz="4" w:space="0" w:color="auto"/>
            </w:tcBorders>
            <w:shd w:val="clear" w:color="auto" w:fill="auto"/>
            <w:vAlign w:val="center"/>
            <w:tcPrChange w:id="2763" w:author="cuiqingsong" w:date="2017-07-18T20:23:00Z">
              <w:tcPr>
                <w:tcW w:w="1816" w:type="dxa"/>
                <w:gridSpan w:val="3"/>
                <w:tcBorders>
                  <w:top w:val="single" w:sz="4" w:space="0" w:color="auto"/>
                  <w:left w:val="nil"/>
                  <w:bottom w:val="single" w:sz="4" w:space="0" w:color="auto"/>
                  <w:right w:val="single" w:sz="4" w:space="0" w:color="auto"/>
                </w:tcBorders>
                <w:shd w:val="clear" w:color="auto" w:fill="auto"/>
                <w:vAlign w:val="center"/>
              </w:tcPr>
            </w:tcPrChange>
          </w:tcPr>
          <w:p w:rsidR="004C595A" w:rsidRDefault="004C595A" w:rsidP="004C595A">
            <w:pPr>
              <w:widowControl/>
              <w:spacing w:line="240" w:lineRule="auto"/>
              <w:ind w:firstLineChars="0" w:firstLine="0"/>
              <w:jc w:val="left"/>
              <w:rPr>
                <w:ins w:id="2764" w:author="cuiqingsong" w:date="2017-07-18T20:19:00Z"/>
                <w:rFonts w:asciiTheme="minorEastAsia" w:hAnsiTheme="minorEastAsia" w:cs="宋体"/>
                <w:color w:val="000000" w:themeColor="text1"/>
                <w:kern w:val="0"/>
                <w:sz w:val="20"/>
                <w:szCs w:val="20"/>
              </w:rPr>
            </w:pPr>
            <w:ins w:id="2765" w:author="cuiqingsong" w:date="2017-08-04T11:30:00Z">
              <w:r>
                <w:rPr>
                  <w:rFonts w:asciiTheme="minorEastAsia" w:hAnsiTheme="minorEastAsia" w:cs="宋体" w:hint="eastAsia"/>
                  <w:color w:val="000000" w:themeColor="text1"/>
                  <w:kern w:val="0"/>
                  <w:sz w:val="20"/>
                  <w:szCs w:val="20"/>
                </w:rPr>
                <w:t>价格</w:t>
              </w:r>
            </w:ins>
            <w:ins w:id="2766" w:author="cuiqingsong" w:date="2017-07-18T20:29:00Z">
              <w:r>
                <w:rPr>
                  <w:rFonts w:asciiTheme="minorEastAsia" w:hAnsiTheme="minorEastAsia" w:cs="宋体" w:hint="eastAsia"/>
                  <w:color w:val="000000" w:themeColor="text1"/>
                  <w:kern w:val="0"/>
                  <w:sz w:val="20"/>
                  <w:szCs w:val="20"/>
                </w:rPr>
                <w:t>条件</w:t>
              </w:r>
            </w:ins>
          </w:p>
        </w:tc>
        <w:tc>
          <w:tcPr>
            <w:tcW w:w="708" w:type="dxa"/>
            <w:tcBorders>
              <w:top w:val="single" w:sz="4" w:space="0" w:color="auto"/>
              <w:left w:val="nil"/>
              <w:bottom w:val="single" w:sz="4" w:space="0" w:color="auto"/>
              <w:right w:val="single" w:sz="4" w:space="0" w:color="auto"/>
            </w:tcBorders>
            <w:shd w:val="clear" w:color="auto" w:fill="auto"/>
            <w:tcPrChange w:id="2767" w:author="cuiqingsong" w:date="2017-07-18T20:23:00Z">
              <w:tcPr>
                <w:tcW w:w="618" w:type="dxa"/>
                <w:gridSpan w:val="3"/>
                <w:tcBorders>
                  <w:top w:val="single" w:sz="4" w:space="0" w:color="auto"/>
                  <w:left w:val="nil"/>
                  <w:bottom w:val="single" w:sz="4" w:space="0" w:color="auto"/>
                  <w:right w:val="single" w:sz="4" w:space="0" w:color="auto"/>
                </w:tcBorders>
                <w:shd w:val="clear" w:color="auto" w:fill="auto"/>
                <w:vAlign w:val="center"/>
              </w:tcPr>
            </w:tcPrChange>
          </w:tcPr>
          <w:p w:rsidR="004C595A" w:rsidRDefault="004C595A" w:rsidP="004C595A">
            <w:pPr>
              <w:widowControl/>
              <w:spacing w:line="240" w:lineRule="auto"/>
              <w:ind w:firstLineChars="0" w:firstLine="0"/>
              <w:jc w:val="left"/>
              <w:rPr>
                <w:ins w:id="2768" w:author="cuiqingsong" w:date="2017-07-18T20:19:00Z"/>
                <w:rFonts w:asciiTheme="minorEastAsia" w:hAnsiTheme="minorEastAsia" w:cs="宋体"/>
                <w:color w:val="000000" w:themeColor="text1"/>
                <w:kern w:val="0"/>
                <w:sz w:val="20"/>
                <w:szCs w:val="20"/>
              </w:rPr>
            </w:pPr>
            <w:ins w:id="2769" w:author="cuiqingsong" w:date="2017-07-18T20:23:00Z">
              <w:r>
                <w:rPr>
                  <w:rFonts w:asciiTheme="minorEastAsia" w:hAnsiTheme="minorEastAsia" w:cs="宋体" w:hint="eastAsia"/>
                  <w:color w:val="000000" w:themeColor="text1"/>
                  <w:kern w:val="0"/>
                  <w:sz w:val="20"/>
                  <w:szCs w:val="20"/>
                </w:rPr>
                <w:t>-</w:t>
              </w:r>
            </w:ins>
          </w:p>
        </w:tc>
        <w:tc>
          <w:tcPr>
            <w:tcW w:w="709" w:type="dxa"/>
            <w:tcBorders>
              <w:top w:val="single" w:sz="4" w:space="0" w:color="auto"/>
              <w:left w:val="nil"/>
              <w:bottom w:val="single" w:sz="4" w:space="0" w:color="auto"/>
              <w:right w:val="single" w:sz="4" w:space="0" w:color="auto"/>
            </w:tcBorders>
            <w:shd w:val="clear" w:color="auto" w:fill="auto"/>
            <w:tcPrChange w:id="2770" w:author="cuiqingsong" w:date="2017-07-18T20:23:00Z">
              <w:tcPr>
                <w:tcW w:w="618" w:type="dxa"/>
                <w:gridSpan w:val="3"/>
                <w:tcBorders>
                  <w:top w:val="single" w:sz="4" w:space="0" w:color="auto"/>
                  <w:left w:val="nil"/>
                  <w:bottom w:val="single" w:sz="4" w:space="0" w:color="auto"/>
                  <w:right w:val="single" w:sz="4" w:space="0" w:color="auto"/>
                </w:tcBorders>
                <w:shd w:val="clear" w:color="auto" w:fill="auto"/>
                <w:vAlign w:val="center"/>
              </w:tcPr>
            </w:tcPrChange>
          </w:tcPr>
          <w:p w:rsidR="004C595A" w:rsidRDefault="004C595A" w:rsidP="004C595A">
            <w:pPr>
              <w:widowControl/>
              <w:spacing w:line="240" w:lineRule="auto"/>
              <w:ind w:firstLineChars="0" w:firstLine="0"/>
              <w:jc w:val="left"/>
              <w:rPr>
                <w:ins w:id="2771" w:author="cuiqingsong" w:date="2017-07-18T20:19:00Z"/>
                <w:rFonts w:asciiTheme="minorEastAsia" w:hAnsiTheme="minorEastAsia" w:cs="宋体"/>
                <w:color w:val="000000" w:themeColor="text1"/>
                <w:kern w:val="0"/>
                <w:sz w:val="20"/>
                <w:szCs w:val="20"/>
              </w:rPr>
            </w:pPr>
            <w:ins w:id="2772" w:author="cuiqingsong" w:date="2017-07-18T20:23:00Z">
              <w:r>
                <w:rPr>
                  <w:rFonts w:asciiTheme="minorEastAsia" w:hAnsiTheme="minorEastAsia" w:cs="宋体" w:hint="eastAsia"/>
                  <w:color w:val="000000" w:themeColor="text1"/>
                  <w:kern w:val="0"/>
                  <w:sz w:val="20"/>
                  <w:szCs w:val="20"/>
                </w:rPr>
                <w:t>C</w:t>
              </w:r>
            </w:ins>
          </w:p>
        </w:tc>
        <w:tc>
          <w:tcPr>
            <w:tcW w:w="2948" w:type="dxa"/>
            <w:tcBorders>
              <w:top w:val="single" w:sz="4" w:space="0" w:color="auto"/>
              <w:left w:val="nil"/>
              <w:bottom w:val="single" w:sz="4" w:space="0" w:color="auto"/>
              <w:right w:val="single" w:sz="4" w:space="0" w:color="auto"/>
            </w:tcBorders>
            <w:shd w:val="clear" w:color="auto" w:fill="auto"/>
            <w:tcPrChange w:id="2773" w:author="cuiqingsong" w:date="2017-07-18T20:23:00Z">
              <w:tcPr>
                <w:tcW w:w="2618" w:type="dxa"/>
                <w:gridSpan w:val="2"/>
                <w:tcBorders>
                  <w:top w:val="single" w:sz="4" w:space="0" w:color="auto"/>
                  <w:left w:val="nil"/>
                  <w:bottom w:val="single" w:sz="4" w:space="0" w:color="auto"/>
                  <w:right w:val="single" w:sz="4" w:space="0" w:color="auto"/>
                </w:tcBorders>
                <w:shd w:val="clear" w:color="auto" w:fill="auto"/>
              </w:tcPr>
            </w:tcPrChange>
          </w:tcPr>
          <w:p w:rsidR="004C595A" w:rsidRDefault="003A1AA9" w:rsidP="004C595A">
            <w:pPr>
              <w:widowControl/>
              <w:spacing w:line="240" w:lineRule="auto"/>
              <w:ind w:firstLineChars="0" w:firstLine="0"/>
              <w:jc w:val="left"/>
              <w:rPr>
                <w:ins w:id="2774" w:author="cuiqingsong" w:date="2017-07-18T20:19:00Z"/>
                <w:rFonts w:asciiTheme="minorEastAsia" w:hAnsiTheme="minorEastAsia" w:cs="宋体"/>
                <w:color w:val="000000" w:themeColor="text1"/>
                <w:kern w:val="0"/>
                <w:sz w:val="20"/>
                <w:szCs w:val="20"/>
              </w:rPr>
            </w:pPr>
            <w:ins w:id="2775" w:author="cuiqingsong" w:date="2017-08-23T10:53:00Z">
              <w:r>
                <w:rPr>
                  <w:rFonts w:asciiTheme="minorEastAsia" w:hAnsiTheme="minorEastAsia" w:cs="宋体" w:hint="eastAsia"/>
                  <w:color w:val="000000" w:themeColor="text1"/>
                  <w:kern w:val="0"/>
                  <w:sz w:val="20"/>
                  <w:szCs w:val="20"/>
                </w:rPr>
                <w:t>价格条件单必填</w:t>
              </w:r>
            </w:ins>
          </w:p>
        </w:tc>
      </w:tr>
      <w:tr w:rsidR="004C595A" w:rsidTr="00727757">
        <w:trPr>
          <w:trHeight w:val="270"/>
          <w:ins w:id="2776" w:author="cuiqingsong" w:date="2017-07-28T16:35:00Z"/>
        </w:trPr>
        <w:tc>
          <w:tcPr>
            <w:tcW w:w="653" w:type="dxa"/>
            <w:tcBorders>
              <w:top w:val="single" w:sz="4" w:space="0" w:color="auto"/>
              <w:left w:val="single" w:sz="4" w:space="0" w:color="auto"/>
              <w:bottom w:val="single" w:sz="4" w:space="0" w:color="auto"/>
              <w:right w:val="single" w:sz="4" w:space="0" w:color="auto"/>
            </w:tcBorders>
          </w:tcPr>
          <w:p w:rsidR="004C595A" w:rsidRDefault="004C595A" w:rsidP="004C595A">
            <w:pPr>
              <w:widowControl/>
              <w:spacing w:line="240" w:lineRule="auto"/>
              <w:ind w:firstLineChars="0" w:firstLine="0"/>
              <w:jc w:val="left"/>
              <w:rPr>
                <w:ins w:id="2777" w:author="cuiqingsong" w:date="2017-07-28T16:35:00Z"/>
                <w:rFonts w:asciiTheme="minorEastAsia" w:hAnsiTheme="minorEastAsia" w:cs="宋体"/>
                <w:color w:val="000000" w:themeColor="text1"/>
                <w:kern w:val="0"/>
                <w:sz w:val="20"/>
                <w:szCs w:val="20"/>
              </w:rPr>
            </w:pPr>
            <w:ins w:id="2778" w:author="cuiqingsong" w:date="2017-07-28T16:36:00Z">
              <w:r>
                <w:rPr>
                  <w:rFonts w:asciiTheme="minorEastAsia" w:hAnsiTheme="minorEastAsia" w:cs="宋体" w:hint="eastAsia"/>
                  <w:color w:val="000000" w:themeColor="text1"/>
                  <w:kern w:val="0"/>
                  <w:sz w:val="20"/>
                  <w:szCs w:val="20"/>
                </w:rPr>
                <w:t>→</w:t>
              </w:r>
            </w:ins>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4C595A" w:rsidRDefault="004C595A" w:rsidP="004C595A">
            <w:pPr>
              <w:widowControl/>
              <w:spacing w:line="240" w:lineRule="auto"/>
              <w:ind w:firstLineChars="0" w:firstLine="0"/>
              <w:jc w:val="left"/>
              <w:rPr>
                <w:ins w:id="2779" w:author="cuiqingsong" w:date="2017-07-28T16:35:00Z"/>
                <w:rFonts w:asciiTheme="minorEastAsia" w:hAnsiTheme="minorEastAsia" w:cs="宋体"/>
                <w:color w:val="000000" w:themeColor="text1"/>
                <w:kern w:val="0"/>
                <w:sz w:val="20"/>
                <w:szCs w:val="20"/>
              </w:rPr>
            </w:pPr>
            <w:ins w:id="2780" w:author="cuiqingsong" w:date="2017-07-28T16:35:00Z">
              <w:r>
                <w:rPr>
                  <w:rFonts w:asciiTheme="minorEastAsia" w:hAnsiTheme="minorEastAsia" w:cs="宋体" w:hint="eastAsia"/>
                  <w:color w:val="000000" w:themeColor="text1"/>
                  <w:kern w:val="0"/>
                  <w:sz w:val="20"/>
                  <w:szCs w:val="20"/>
                </w:rPr>
                <w:t>O</w:t>
              </w:r>
              <w:r w:rsidR="00BB19E6">
                <w:rPr>
                  <w:rFonts w:asciiTheme="minorEastAsia" w:hAnsiTheme="minorEastAsia" w:cs="宋体"/>
                  <w:color w:val="000000" w:themeColor="text1"/>
                  <w:kern w:val="0"/>
                  <w:sz w:val="20"/>
                  <w:szCs w:val="20"/>
                </w:rPr>
                <w:t>3</w:t>
              </w:r>
            </w:ins>
            <w:ins w:id="2781" w:author="cuiqingsong" w:date="2017-08-25T11:26:00Z">
              <w:r w:rsidR="00BB19E6">
                <w:rPr>
                  <w:rFonts w:asciiTheme="minorEastAsia" w:hAnsiTheme="minorEastAsia" w:cs="宋体"/>
                  <w:color w:val="000000" w:themeColor="text1"/>
                  <w:kern w:val="0"/>
                  <w:sz w:val="20"/>
                  <w:szCs w:val="20"/>
                </w:rPr>
                <w:t>2</w:t>
              </w:r>
            </w:ins>
          </w:p>
        </w:tc>
        <w:tc>
          <w:tcPr>
            <w:tcW w:w="1740" w:type="dxa"/>
            <w:tcBorders>
              <w:top w:val="single" w:sz="4" w:space="0" w:color="auto"/>
              <w:left w:val="nil"/>
              <w:bottom w:val="single" w:sz="4" w:space="0" w:color="auto"/>
              <w:right w:val="single" w:sz="4" w:space="0" w:color="auto"/>
            </w:tcBorders>
            <w:shd w:val="clear" w:color="auto" w:fill="auto"/>
            <w:vAlign w:val="center"/>
          </w:tcPr>
          <w:p w:rsidR="004C595A" w:rsidRDefault="004C595A" w:rsidP="004C595A">
            <w:pPr>
              <w:widowControl/>
              <w:spacing w:line="240" w:lineRule="auto"/>
              <w:ind w:firstLineChars="0" w:firstLine="0"/>
              <w:jc w:val="left"/>
              <w:rPr>
                <w:ins w:id="2782" w:author="cuiqingsong" w:date="2017-07-28T16:35:00Z"/>
                <w:rFonts w:asciiTheme="minorEastAsia" w:hAnsiTheme="minorEastAsia" w:cs="宋体"/>
                <w:color w:val="000000" w:themeColor="text1"/>
                <w:kern w:val="0"/>
                <w:sz w:val="20"/>
                <w:szCs w:val="20"/>
              </w:rPr>
            </w:pPr>
            <w:ins w:id="2783" w:author="cuiqingsong" w:date="2017-07-28T16:35:00Z">
              <w:r>
                <w:rPr>
                  <w:rFonts w:asciiTheme="minorEastAsia" w:hAnsiTheme="minorEastAsia" w:cs="宋体"/>
                  <w:color w:val="000000" w:themeColor="text1"/>
                  <w:kern w:val="0"/>
                  <w:sz w:val="20"/>
                  <w:szCs w:val="20"/>
                </w:rPr>
                <w:t>effect</w:t>
              </w:r>
              <w:r>
                <w:rPr>
                  <w:rFonts w:asciiTheme="minorEastAsia" w:hAnsiTheme="minorEastAsia" w:cs="宋体" w:hint="eastAsia"/>
                  <w:color w:val="000000" w:themeColor="text1"/>
                  <w:kern w:val="0"/>
                  <w:sz w:val="20"/>
                  <w:szCs w:val="20"/>
                </w:rPr>
                <w:t>Price</w:t>
              </w:r>
            </w:ins>
          </w:p>
        </w:tc>
        <w:tc>
          <w:tcPr>
            <w:tcW w:w="1843" w:type="dxa"/>
            <w:tcBorders>
              <w:top w:val="single" w:sz="4" w:space="0" w:color="auto"/>
              <w:left w:val="nil"/>
              <w:bottom w:val="single" w:sz="4" w:space="0" w:color="auto"/>
              <w:right w:val="single" w:sz="4" w:space="0" w:color="auto"/>
            </w:tcBorders>
            <w:shd w:val="clear" w:color="auto" w:fill="auto"/>
            <w:vAlign w:val="center"/>
          </w:tcPr>
          <w:p w:rsidR="004C595A" w:rsidRDefault="004C595A" w:rsidP="004C595A">
            <w:pPr>
              <w:widowControl/>
              <w:spacing w:line="240" w:lineRule="auto"/>
              <w:ind w:firstLineChars="0" w:firstLine="0"/>
              <w:jc w:val="left"/>
              <w:rPr>
                <w:ins w:id="2784" w:author="cuiqingsong" w:date="2017-07-28T16:35:00Z"/>
                <w:rFonts w:asciiTheme="minorEastAsia" w:hAnsiTheme="minorEastAsia" w:cs="宋体"/>
                <w:color w:val="000000" w:themeColor="text1"/>
                <w:kern w:val="0"/>
                <w:sz w:val="20"/>
                <w:szCs w:val="20"/>
              </w:rPr>
            </w:pPr>
            <w:ins w:id="2785" w:author="cuiqingsong" w:date="2017-07-28T16:35:00Z">
              <w:r>
                <w:rPr>
                  <w:rFonts w:asciiTheme="minorEastAsia" w:hAnsiTheme="minorEastAsia" w:cs="宋体" w:hint="eastAsia"/>
                  <w:color w:val="000000" w:themeColor="text1"/>
                  <w:kern w:val="0"/>
                  <w:sz w:val="20"/>
                  <w:szCs w:val="20"/>
                </w:rPr>
                <w:t>触发价格</w:t>
              </w:r>
            </w:ins>
          </w:p>
        </w:tc>
        <w:tc>
          <w:tcPr>
            <w:tcW w:w="708" w:type="dxa"/>
            <w:tcBorders>
              <w:top w:val="single" w:sz="4" w:space="0" w:color="auto"/>
              <w:left w:val="nil"/>
              <w:bottom w:val="single" w:sz="4" w:space="0" w:color="auto"/>
              <w:right w:val="single" w:sz="4" w:space="0" w:color="auto"/>
            </w:tcBorders>
            <w:shd w:val="clear" w:color="auto" w:fill="auto"/>
          </w:tcPr>
          <w:p w:rsidR="004C595A" w:rsidRDefault="004C595A" w:rsidP="004C595A">
            <w:pPr>
              <w:widowControl/>
              <w:spacing w:line="240" w:lineRule="auto"/>
              <w:ind w:firstLineChars="0" w:firstLine="0"/>
              <w:jc w:val="left"/>
              <w:rPr>
                <w:ins w:id="2786" w:author="cuiqingsong" w:date="2017-07-28T16:35:00Z"/>
                <w:rFonts w:asciiTheme="minorEastAsia" w:hAnsiTheme="minorEastAsia" w:cs="宋体"/>
                <w:color w:val="000000" w:themeColor="text1"/>
                <w:kern w:val="0"/>
                <w:sz w:val="20"/>
                <w:szCs w:val="20"/>
              </w:rPr>
            </w:pPr>
            <w:ins w:id="2787" w:author="cuiqingsong" w:date="2017-07-28T16:36:00Z">
              <w:r>
                <w:rPr>
                  <w:rFonts w:asciiTheme="minorEastAsia" w:hAnsiTheme="minorEastAsia" w:cs="宋体" w:hint="eastAsia"/>
                  <w:color w:val="000000" w:themeColor="text1"/>
                  <w:kern w:val="0"/>
                  <w:sz w:val="20"/>
                  <w:szCs w:val="20"/>
                </w:rPr>
                <w:t>-</w:t>
              </w:r>
            </w:ins>
          </w:p>
        </w:tc>
        <w:tc>
          <w:tcPr>
            <w:tcW w:w="709" w:type="dxa"/>
            <w:tcBorders>
              <w:top w:val="single" w:sz="4" w:space="0" w:color="auto"/>
              <w:left w:val="nil"/>
              <w:bottom w:val="single" w:sz="4" w:space="0" w:color="auto"/>
              <w:right w:val="single" w:sz="4" w:space="0" w:color="auto"/>
            </w:tcBorders>
            <w:shd w:val="clear" w:color="auto" w:fill="auto"/>
          </w:tcPr>
          <w:p w:rsidR="004C595A" w:rsidRDefault="004C595A" w:rsidP="004C595A">
            <w:pPr>
              <w:widowControl/>
              <w:spacing w:line="240" w:lineRule="auto"/>
              <w:ind w:firstLineChars="0" w:firstLine="0"/>
              <w:jc w:val="left"/>
              <w:rPr>
                <w:ins w:id="2788" w:author="cuiqingsong" w:date="2017-07-28T16:35:00Z"/>
                <w:rFonts w:asciiTheme="minorEastAsia" w:hAnsiTheme="minorEastAsia" w:cs="宋体"/>
                <w:color w:val="000000" w:themeColor="text1"/>
                <w:kern w:val="0"/>
                <w:sz w:val="20"/>
                <w:szCs w:val="20"/>
              </w:rPr>
            </w:pPr>
            <w:ins w:id="2789" w:author="cuiqingsong" w:date="2017-07-28T16:36:00Z">
              <w:r>
                <w:rPr>
                  <w:rFonts w:asciiTheme="minorEastAsia" w:hAnsiTheme="minorEastAsia" w:cs="宋体" w:hint="eastAsia"/>
                  <w:color w:val="000000" w:themeColor="text1"/>
                  <w:kern w:val="0"/>
                  <w:sz w:val="20"/>
                  <w:szCs w:val="20"/>
                </w:rPr>
                <w:t>C</w:t>
              </w:r>
            </w:ins>
          </w:p>
        </w:tc>
        <w:tc>
          <w:tcPr>
            <w:tcW w:w="2948" w:type="dxa"/>
            <w:tcBorders>
              <w:top w:val="single" w:sz="4" w:space="0" w:color="auto"/>
              <w:left w:val="nil"/>
              <w:bottom w:val="single" w:sz="4" w:space="0" w:color="auto"/>
              <w:right w:val="single" w:sz="4" w:space="0" w:color="auto"/>
            </w:tcBorders>
            <w:shd w:val="clear" w:color="auto" w:fill="auto"/>
          </w:tcPr>
          <w:p w:rsidR="004C595A" w:rsidRDefault="003A1AA9" w:rsidP="004C595A">
            <w:pPr>
              <w:widowControl/>
              <w:spacing w:line="240" w:lineRule="auto"/>
              <w:ind w:firstLineChars="0" w:firstLine="0"/>
              <w:jc w:val="left"/>
              <w:rPr>
                <w:ins w:id="2790" w:author="cuiqingsong" w:date="2017-07-28T16:35:00Z"/>
                <w:rFonts w:asciiTheme="minorEastAsia" w:hAnsiTheme="minorEastAsia" w:cs="宋体"/>
                <w:color w:val="000000" w:themeColor="text1"/>
                <w:kern w:val="0"/>
                <w:sz w:val="20"/>
                <w:szCs w:val="20"/>
              </w:rPr>
            </w:pPr>
            <w:ins w:id="2791" w:author="cuiqingsong" w:date="2017-08-23T10:54:00Z">
              <w:r>
                <w:rPr>
                  <w:rFonts w:asciiTheme="minorEastAsia" w:hAnsiTheme="minorEastAsia" w:cs="宋体" w:hint="eastAsia"/>
                  <w:color w:val="000000" w:themeColor="text1"/>
                  <w:kern w:val="0"/>
                  <w:sz w:val="20"/>
                  <w:szCs w:val="20"/>
                </w:rPr>
                <w:t>价格条件单必填</w:t>
              </w:r>
            </w:ins>
          </w:p>
        </w:tc>
      </w:tr>
      <w:tr w:rsidR="004C595A" w:rsidTr="00727757">
        <w:tblPrEx>
          <w:tblW w:w="9219" w:type="dxa"/>
          <w:tblInd w:w="103" w:type="dxa"/>
          <w:tblLayout w:type="fixed"/>
          <w:tblPrExChange w:id="2792" w:author="cuiqingsong" w:date="2017-07-28T16:35:00Z">
            <w:tblPrEx>
              <w:tblW w:w="9224" w:type="dxa"/>
              <w:tblInd w:w="103" w:type="dxa"/>
              <w:tblLayout w:type="fixed"/>
            </w:tblPrEx>
          </w:tblPrExChange>
        </w:tblPrEx>
        <w:trPr>
          <w:trHeight w:val="270"/>
          <w:ins w:id="2793" w:author="cuiqingsong" w:date="2017-07-28T16:35:00Z"/>
          <w:trPrChange w:id="2794" w:author="cuiqingsong" w:date="2017-07-28T16:35:00Z">
            <w:trPr>
              <w:gridBefore w:val="1"/>
              <w:wBefore w:w="5" w:type="dxa"/>
              <w:trHeight w:val="270"/>
            </w:trPr>
          </w:trPrChange>
        </w:trPr>
        <w:tc>
          <w:tcPr>
            <w:tcW w:w="653" w:type="dxa"/>
            <w:tcBorders>
              <w:top w:val="single" w:sz="4" w:space="0" w:color="auto"/>
              <w:left w:val="single" w:sz="4" w:space="0" w:color="auto"/>
              <w:bottom w:val="single" w:sz="4" w:space="0" w:color="auto"/>
              <w:right w:val="single" w:sz="4" w:space="0" w:color="auto"/>
            </w:tcBorders>
            <w:tcPrChange w:id="2795" w:author="cuiqingsong" w:date="2017-07-28T16:35:00Z">
              <w:tcPr>
                <w:tcW w:w="653" w:type="dxa"/>
                <w:gridSpan w:val="2"/>
                <w:tcBorders>
                  <w:top w:val="single" w:sz="4" w:space="0" w:color="auto"/>
                  <w:left w:val="single" w:sz="4" w:space="0" w:color="auto"/>
                  <w:bottom w:val="single" w:sz="4" w:space="0" w:color="auto"/>
                  <w:right w:val="single" w:sz="4" w:space="0" w:color="auto"/>
                </w:tcBorders>
              </w:tcPr>
            </w:tcPrChange>
          </w:tcPr>
          <w:p w:rsidR="004C595A" w:rsidRDefault="004C595A" w:rsidP="004C595A">
            <w:pPr>
              <w:widowControl/>
              <w:spacing w:line="240" w:lineRule="auto"/>
              <w:ind w:firstLineChars="0" w:firstLine="0"/>
              <w:jc w:val="left"/>
              <w:rPr>
                <w:ins w:id="2796" w:author="cuiqingsong" w:date="2017-07-28T16:35:00Z"/>
                <w:rFonts w:asciiTheme="minorEastAsia" w:hAnsiTheme="minorEastAsia" w:cs="宋体"/>
                <w:color w:val="000000" w:themeColor="text1"/>
                <w:kern w:val="0"/>
                <w:sz w:val="20"/>
                <w:szCs w:val="20"/>
              </w:rPr>
            </w:pPr>
            <w:ins w:id="2797" w:author="cuiqingsong" w:date="2017-07-28T16:36:00Z">
              <w:r>
                <w:rPr>
                  <w:rFonts w:asciiTheme="minorEastAsia" w:hAnsiTheme="minorEastAsia" w:cs="宋体" w:hint="eastAsia"/>
                  <w:color w:val="000000" w:themeColor="text1"/>
                  <w:kern w:val="0"/>
                  <w:sz w:val="20"/>
                  <w:szCs w:val="20"/>
                </w:rPr>
                <w:t>→</w:t>
              </w:r>
            </w:ins>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Change w:id="2798" w:author="cuiqingsong" w:date="2017-07-28T16:35:00Z">
              <w:tcPr>
                <w:tcW w:w="618"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4C595A" w:rsidRDefault="008C1DB2" w:rsidP="004C595A">
            <w:pPr>
              <w:widowControl/>
              <w:spacing w:line="240" w:lineRule="auto"/>
              <w:ind w:firstLineChars="0" w:firstLine="0"/>
              <w:jc w:val="left"/>
              <w:rPr>
                <w:ins w:id="2799" w:author="cuiqingsong" w:date="2017-07-28T16:35:00Z"/>
                <w:rFonts w:asciiTheme="minorEastAsia" w:hAnsiTheme="minorEastAsia" w:cs="宋体"/>
                <w:color w:val="000000" w:themeColor="text1"/>
                <w:kern w:val="0"/>
                <w:sz w:val="20"/>
                <w:szCs w:val="20"/>
              </w:rPr>
            </w:pPr>
            <w:ins w:id="2800" w:author="cuiqingsong" w:date="2017-07-28T16:35:00Z">
              <w:r>
                <w:rPr>
                  <w:rFonts w:asciiTheme="minorEastAsia" w:hAnsiTheme="minorEastAsia" w:cs="宋体" w:hint="eastAsia"/>
                  <w:color w:val="000000" w:themeColor="text1"/>
                  <w:kern w:val="0"/>
                  <w:sz w:val="20"/>
                  <w:szCs w:val="20"/>
                </w:rPr>
                <w:t>O3</w:t>
              </w:r>
            </w:ins>
            <w:ins w:id="2801" w:author="cuiqingsong" w:date="2017-08-25T11:23:00Z">
              <w:r>
                <w:rPr>
                  <w:rFonts w:asciiTheme="minorEastAsia" w:hAnsiTheme="minorEastAsia" w:cs="宋体"/>
                  <w:color w:val="000000" w:themeColor="text1"/>
                  <w:kern w:val="0"/>
                  <w:sz w:val="20"/>
                  <w:szCs w:val="20"/>
                </w:rPr>
                <w:t>1</w:t>
              </w:r>
            </w:ins>
          </w:p>
        </w:tc>
        <w:tc>
          <w:tcPr>
            <w:tcW w:w="1740" w:type="dxa"/>
            <w:tcBorders>
              <w:top w:val="single" w:sz="4" w:space="0" w:color="auto"/>
              <w:left w:val="nil"/>
              <w:bottom w:val="single" w:sz="4" w:space="0" w:color="auto"/>
              <w:right w:val="single" w:sz="4" w:space="0" w:color="auto"/>
            </w:tcBorders>
            <w:shd w:val="clear" w:color="auto" w:fill="auto"/>
            <w:vAlign w:val="center"/>
            <w:tcPrChange w:id="2802" w:author="cuiqingsong" w:date="2017-07-28T16:35:00Z">
              <w:tcPr>
                <w:tcW w:w="2278" w:type="dxa"/>
                <w:gridSpan w:val="3"/>
                <w:tcBorders>
                  <w:top w:val="single" w:sz="4" w:space="0" w:color="auto"/>
                  <w:left w:val="nil"/>
                  <w:bottom w:val="single" w:sz="4" w:space="0" w:color="auto"/>
                  <w:right w:val="single" w:sz="4" w:space="0" w:color="auto"/>
                </w:tcBorders>
                <w:shd w:val="clear" w:color="auto" w:fill="auto"/>
                <w:vAlign w:val="center"/>
              </w:tcPr>
            </w:tcPrChange>
          </w:tcPr>
          <w:p w:rsidR="004C595A" w:rsidRDefault="00333456" w:rsidP="004C595A">
            <w:pPr>
              <w:widowControl/>
              <w:spacing w:line="240" w:lineRule="auto"/>
              <w:ind w:firstLineChars="0" w:firstLine="0"/>
              <w:jc w:val="left"/>
              <w:rPr>
                <w:ins w:id="2803" w:author="cuiqingsong" w:date="2017-07-28T16:35:00Z"/>
                <w:rFonts w:asciiTheme="minorEastAsia" w:hAnsiTheme="minorEastAsia" w:cs="宋体"/>
                <w:color w:val="000000" w:themeColor="text1"/>
                <w:kern w:val="0"/>
                <w:sz w:val="20"/>
                <w:szCs w:val="20"/>
              </w:rPr>
            </w:pPr>
            <w:ins w:id="2804" w:author="cuiqingsong" w:date="2017-09-27T11:17:00Z">
              <w:r w:rsidRPr="00511E5E">
                <w:rPr>
                  <w:rFonts w:asciiTheme="minorEastAsia" w:hAnsiTheme="minorEastAsia" w:cs="宋体"/>
                  <w:color w:val="000000" w:themeColor="text1"/>
                  <w:kern w:val="0"/>
                  <w:sz w:val="20"/>
                  <w:szCs w:val="20"/>
                </w:rPr>
                <w:t>extra</w:t>
              </w:r>
            </w:ins>
            <w:ins w:id="2805" w:author="cuiqingsong" w:date="2017-07-28T16:35:00Z">
              <w:r w:rsidR="004C595A">
                <w:rPr>
                  <w:rFonts w:asciiTheme="minorEastAsia" w:hAnsiTheme="minorEastAsia" w:cs="宋体" w:hint="eastAsia"/>
                  <w:color w:val="000000" w:themeColor="text1"/>
                  <w:kern w:val="0"/>
                  <w:sz w:val="20"/>
                  <w:szCs w:val="20"/>
                </w:rPr>
                <w:t>Effect</w:t>
              </w:r>
            </w:ins>
          </w:p>
        </w:tc>
        <w:tc>
          <w:tcPr>
            <w:tcW w:w="1843" w:type="dxa"/>
            <w:tcBorders>
              <w:top w:val="single" w:sz="4" w:space="0" w:color="auto"/>
              <w:left w:val="nil"/>
              <w:bottom w:val="single" w:sz="4" w:space="0" w:color="auto"/>
              <w:right w:val="single" w:sz="4" w:space="0" w:color="auto"/>
            </w:tcBorders>
            <w:shd w:val="clear" w:color="auto" w:fill="auto"/>
            <w:vAlign w:val="bottom"/>
            <w:tcPrChange w:id="2806" w:author="cuiqingsong" w:date="2017-07-28T16:35:00Z">
              <w:tcPr>
                <w:tcW w:w="1816" w:type="dxa"/>
                <w:gridSpan w:val="3"/>
                <w:tcBorders>
                  <w:top w:val="single" w:sz="4" w:space="0" w:color="auto"/>
                  <w:left w:val="nil"/>
                  <w:bottom w:val="single" w:sz="4" w:space="0" w:color="auto"/>
                  <w:right w:val="single" w:sz="4" w:space="0" w:color="auto"/>
                </w:tcBorders>
                <w:shd w:val="clear" w:color="auto" w:fill="auto"/>
                <w:vAlign w:val="center"/>
              </w:tcPr>
            </w:tcPrChange>
          </w:tcPr>
          <w:p w:rsidR="004C595A" w:rsidRDefault="004C595A" w:rsidP="004C595A">
            <w:pPr>
              <w:widowControl/>
              <w:spacing w:line="240" w:lineRule="auto"/>
              <w:ind w:firstLineChars="0" w:firstLine="0"/>
              <w:jc w:val="left"/>
              <w:rPr>
                <w:ins w:id="2807" w:author="cuiqingsong" w:date="2017-07-28T16:35:00Z"/>
                <w:rFonts w:asciiTheme="minorEastAsia" w:hAnsiTheme="minorEastAsia" w:cs="宋体"/>
                <w:color w:val="000000" w:themeColor="text1"/>
                <w:kern w:val="0"/>
                <w:sz w:val="20"/>
                <w:szCs w:val="20"/>
              </w:rPr>
            </w:pPr>
            <w:ins w:id="2808" w:author="cuiqingsong" w:date="2017-07-28T16:35:00Z">
              <w:r>
                <w:rPr>
                  <w:rFonts w:hint="eastAsia"/>
                  <w:color w:val="000000"/>
                  <w:sz w:val="20"/>
                  <w:szCs w:val="20"/>
                </w:rPr>
                <w:t>附加价格条件</w:t>
              </w:r>
            </w:ins>
          </w:p>
        </w:tc>
        <w:tc>
          <w:tcPr>
            <w:tcW w:w="708" w:type="dxa"/>
            <w:tcBorders>
              <w:top w:val="single" w:sz="4" w:space="0" w:color="auto"/>
              <w:left w:val="nil"/>
              <w:bottom w:val="single" w:sz="4" w:space="0" w:color="auto"/>
              <w:right w:val="single" w:sz="4" w:space="0" w:color="auto"/>
            </w:tcBorders>
            <w:shd w:val="clear" w:color="auto" w:fill="auto"/>
            <w:vAlign w:val="center"/>
            <w:tcPrChange w:id="2809" w:author="cuiqingsong" w:date="2017-07-28T16:35:00Z">
              <w:tcPr>
                <w:tcW w:w="618" w:type="dxa"/>
                <w:gridSpan w:val="3"/>
                <w:tcBorders>
                  <w:top w:val="single" w:sz="4" w:space="0" w:color="auto"/>
                  <w:left w:val="nil"/>
                  <w:bottom w:val="single" w:sz="4" w:space="0" w:color="auto"/>
                  <w:right w:val="single" w:sz="4" w:space="0" w:color="auto"/>
                </w:tcBorders>
                <w:shd w:val="clear" w:color="auto" w:fill="auto"/>
              </w:tcPr>
            </w:tcPrChange>
          </w:tcPr>
          <w:p w:rsidR="004C595A" w:rsidRDefault="004C595A" w:rsidP="004C595A">
            <w:pPr>
              <w:widowControl/>
              <w:spacing w:line="240" w:lineRule="auto"/>
              <w:ind w:firstLineChars="0" w:firstLine="0"/>
              <w:jc w:val="left"/>
              <w:rPr>
                <w:ins w:id="2810" w:author="cuiqingsong" w:date="2017-07-28T16:35:00Z"/>
                <w:rFonts w:asciiTheme="minorEastAsia" w:hAnsiTheme="minorEastAsia" w:cs="宋体"/>
                <w:color w:val="000000" w:themeColor="text1"/>
                <w:kern w:val="0"/>
                <w:sz w:val="20"/>
                <w:szCs w:val="20"/>
              </w:rPr>
            </w:pPr>
            <w:ins w:id="2811" w:author="cuiqingsong" w:date="2017-07-28T16:36:00Z">
              <w:r>
                <w:rPr>
                  <w:rFonts w:asciiTheme="minorEastAsia" w:hAnsiTheme="minorEastAsia" w:cs="宋体" w:hint="eastAsia"/>
                  <w:color w:val="000000" w:themeColor="text1"/>
                  <w:kern w:val="0"/>
                  <w:sz w:val="20"/>
                  <w:szCs w:val="20"/>
                </w:rPr>
                <w:t>-</w:t>
              </w:r>
            </w:ins>
          </w:p>
        </w:tc>
        <w:tc>
          <w:tcPr>
            <w:tcW w:w="709" w:type="dxa"/>
            <w:tcBorders>
              <w:top w:val="single" w:sz="4" w:space="0" w:color="auto"/>
              <w:left w:val="nil"/>
              <w:bottom w:val="single" w:sz="4" w:space="0" w:color="auto"/>
              <w:right w:val="single" w:sz="4" w:space="0" w:color="auto"/>
            </w:tcBorders>
            <w:shd w:val="clear" w:color="auto" w:fill="auto"/>
            <w:tcPrChange w:id="2812" w:author="cuiqingsong" w:date="2017-07-28T16:35:00Z">
              <w:tcPr>
                <w:tcW w:w="618" w:type="dxa"/>
                <w:gridSpan w:val="3"/>
                <w:tcBorders>
                  <w:top w:val="single" w:sz="4" w:space="0" w:color="auto"/>
                  <w:left w:val="nil"/>
                  <w:bottom w:val="single" w:sz="4" w:space="0" w:color="auto"/>
                  <w:right w:val="single" w:sz="4" w:space="0" w:color="auto"/>
                </w:tcBorders>
                <w:shd w:val="clear" w:color="auto" w:fill="auto"/>
              </w:tcPr>
            </w:tcPrChange>
          </w:tcPr>
          <w:p w:rsidR="004C595A" w:rsidRDefault="004C595A" w:rsidP="004C595A">
            <w:pPr>
              <w:widowControl/>
              <w:spacing w:line="240" w:lineRule="auto"/>
              <w:ind w:firstLineChars="0" w:firstLine="0"/>
              <w:jc w:val="left"/>
              <w:rPr>
                <w:ins w:id="2813" w:author="cuiqingsong" w:date="2017-07-28T16:35:00Z"/>
                <w:rFonts w:asciiTheme="minorEastAsia" w:hAnsiTheme="minorEastAsia" w:cs="宋体"/>
                <w:color w:val="000000" w:themeColor="text1"/>
                <w:kern w:val="0"/>
                <w:sz w:val="20"/>
                <w:szCs w:val="20"/>
              </w:rPr>
            </w:pPr>
            <w:ins w:id="2814" w:author="cuiqingsong" w:date="2017-07-28T16:36:00Z">
              <w:r>
                <w:rPr>
                  <w:rFonts w:asciiTheme="minorEastAsia" w:hAnsiTheme="minorEastAsia" w:cs="宋体" w:hint="eastAsia"/>
                  <w:color w:val="000000" w:themeColor="text1"/>
                  <w:kern w:val="0"/>
                  <w:sz w:val="20"/>
                  <w:szCs w:val="20"/>
                </w:rPr>
                <w:t>C</w:t>
              </w:r>
            </w:ins>
          </w:p>
        </w:tc>
        <w:tc>
          <w:tcPr>
            <w:tcW w:w="2948" w:type="dxa"/>
            <w:tcBorders>
              <w:top w:val="single" w:sz="4" w:space="0" w:color="auto"/>
              <w:left w:val="nil"/>
              <w:bottom w:val="single" w:sz="4" w:space="0" w:color="auto"/>
              <w:right w:val="single" w:sz="4" w:space="0" w:color="auto"/>
            </w:tcBorders>
            <w:shd w:val="clear" w:color="auto" w:fill="auto"/>
            <w:tcPrChange w:id="2815" w:author="cuiqingsong" w:date="2017-07-28T16:35:00Z">
              <w:tcPr>
                <w:tcW w:w="2618" w:type="dxa"/>
                <w:gridSpan w:val="2"/>
                <w:tcBorders>
                  <w:top w:val="single" w:sz="4" w:space="0" w:color="auto"/>
                  <w:left w:val="nil"/>
                  <w:bottom w:val="single" w:sz="4" w:space="0" w:color="auto"/>
                  <w:right w:val="single" w:sz="4" w:space="0" w:color="auto"/>
                </w:tcBorders>
                <w:shd w:val="clear" w:color="auto" w:fill="auto"/>
              </w:tcPr>
            </w:tcPrChange>
          </w:tcPr>
          <w:p w:rsidR="004C595A" w:rsidRDefault="004C595A" w:rsidP="004C595A">
            <w:pPr>
              <w:widowControl/>
              <w:spacing w:line="240" w:lineRule="auto"/>
              <w:ind w:firstLineChars="0" w:firstLine="0"/>
              <w:jc w:val="left"/>
              <w:rPr>
                <w:ins w:id="2816" w:author="cuiqingsong" w:date="2017-07-28T16:35:00Z"/>
                <w:rFonts w:asciiTheme="minorEastAsia" w:hAnsiTheme="minorEastAsia" w:cs="宋体"/>
                <w:color w:val="000000" w:themeColor="text1"/>
                <w:kern w:val="0"/>
                <w:sz w:val="20"/>
                <w:szCs w:val="20"/>
              </w:rPr>
            </w:pPr>
            <w:ins w:id="2817" w:author="cuiqingsong" w:date="2017-07-28T16:36:00Z">
              <w:r>
                <w:rPr>
                  <w:rFonts w:asciiTheme="minorEastAsia" w:hAnsiTheme="minorEastAsia" w:cs="宋体" w:hint="eastAsia"/>
                  <w:color w:val="000000" w:themeColor="text1"/>
                  <w:kern w:val="0"/>
                  <w:sz w:val="20"/>
                  <w:szCs w:val="20"/>
                </w:rPr>
                <w:t>查询结果不为空时必填</w:t>
              </w:r>
            </w:ins>
          </w:p>
        </w:tc>
      </w:tr>
      <w:tr w:rsidR="004C595A" w:rsidTr="00727757">
        <w:trPr>
          <w:trHeight w:val="270"/>
          <w:ins w:id="2818" w:author="cuiqingsong" w:date="2017-07-20T17:21:00Z"/>
        </w:trPr>
        <w:tc>
          <w:tcPr>
            <w:tcW w:w="653" w:type="dxa"/>
            <w:tcBorders>
              <w:top w:val="single" w:sz="4" w:space="0" w:color="auto"/>
              <w:left w:val="single" w:sz="4" w:space="0" w:color="auto"/>
              <w:bottom w:val="single" w:sz="4" w:space="0" w:color="auto"/>
              <w:right w:val="single" w:sz="4" w:space="0" w:color="auto"/>
            </w:tcBorders>
          </w:tcPr>
          <w:p w:rsidR="004C595A" w:rsidRDefault="004C595A" w:rsidP="004C595A">
            <w:pPr>
              <w:widowControl/>
              <w:spacing w:line="240" w:lineRule="auto"/>
              <w:ind w:firstLineChars="0" w:firstLine="0"/>
              <w:jc w:val="left"/>
              <w:rPr>
                <w:ins w:id="2819" w:author="cuiqingsong" w:date="2017-07-20T17:21:00Z"/>
                <w:rFonts w:asciiTheme="minorEastAsia" w:hAnsiTheme="minorEastAsia" w:cs="宋体"/>
                <w:color w:val="000000" w:themeColor="text1"/>
                <w:kern w:val="0"/>
                <w:sz w:val="20"/>
                <w:szCs w:val="20"/>
              </w:rPr>
            </w:pPr>
            <w:ins w:id="2820" w:author="cuiqingsong" w:date="2017-07-28T16:36:00Z">
              <w:r>
                <w:rPr>
                  <w:rFonts w:asciiTheme="minorEastAsia" w:hAnsiTheme="minorEastAsia" w:cs="宋体" w:hint="eastAsia"/>
                  <w:color w:val="000000" w:themeColor="text1"/>
                  <w:kern w:val="0"/>
                  <w:sz w:val="20"/>
                  <w:szCs w:val="20"/>
                </w:rPr>
                <w:t>→</w:t>
              </w:r>
            </w:ins>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4C595A" w:rsidRDefault="004C595A" w:rsidP="004C595A">
            <w:pPr>
              <w:widowControl/>
              <w:spacing w:line="240" w:lineRule="auto"/>
              <w:ind w:firstLineChars="0" w:firstLine="0"/>
              <w:jc w:val="left"/>
              <w:rPr>
                <w:ins w:id="2821" w:author="cuiqingsong" w:date="2017-07-20T17:21:00Z"/>
                <w:rFonts w:asciiTheme="minorEastAsia" w:hAnsiTheme="minorEastAsia" w:cs="宋体"/>
                <w:color w:val="000000" w:themeColor="text1"/>
                <w:kern w:val="0"/>
                <w:sz w:val="20"/>
                <w:szCs w:val="20"/>
              </w:rPr>
            </w:pPr>
            <w:ins w:id="2822" w:author="cuiqingsong" w:date="2017-07-28T16:35:00Z">
              <w:r>
                <w:rPr>
                  <w:rFonts w:asciiTheme="minorEastAsia" w:hAnsiTheme="minorEastAsia" w:cs="宋体" w:hint="eastAsia"/>
                  <w:color w:val="000000" w:themeColor="text1"/>
                  <w:kern w:val="0"/>
                  <w:sz w:val="20"/>
                  <w:szCs w:val="20"/>
                </w:rPr>
                <w:t>O</w:t>
              </w:r>
              <w:r w:rsidR="008C1DB2">
                <w:rPr>
                  <w:rFonts w:asciiTheme="minorEastAsia" w:hAnsiTheme="minorEastAsia" w:cs="宋体"/>
                  <w:color w:val="000000" w:themeColor="text1"/>
                  <w:kern w:val="0"/>
                  <w:sz w:val="20"/>
                  <w:szCs w:val="20"/>
                </w:rPr>
                <w:t>3</w:t>
              </w:r>
            </w:ins>
            <w:ins w:id="2823" w:author="cuiqingsong" w:date="2017-08-25T11:22:00Z">
              <w:r w:rsidR="008C1DB2">
                <w:rPr>
                  <w:rFonts w:asciiTheme="minorEastAsia" w:hAnsiTheme="minorEastAsia" w:cs="宋体"/>
                  <w:color w:val="000000" w:themeColor="text1"/>
                  <w:kern w:val="0"/>
                  <w:sz w:val="20"/>
                  <w:szCs w:val="20"/>
                </w:rPr>
                <w:t>0</w:t>
              </w:r>
            </w:ins>
          </w:p>
        </w:tc>
        <w:tc>
          <w:tcPr>
            <w:tcW w:w="1740" w:type="dxa"/>
            <w:tcBorders>
              <w:top w:val="single" w:sz="4" w:space="0" w:color="auto"/>
              <w:left w:val="nil"/>
              <w:bottom w:val="single" w:sz="4" w:space="0" w:color="auto"/>
              <w:right w:val="single" w:sz="4" w:space="0" w:color="auto"/>
            </w:tcBorders>
            <w:shd w:val="clear" w:color="auto" w:fill="auto"/>
            <w:vAlign w:val="center"/>
          </w:tcPr>
          <w:p w:rsidR="004C595A" w:rsidRDefault="00333456" w:rsidP="004C595A">
            <w:pPr>
              <w:widowControl/>
              <w:spacing w:line="240" w:lineRule="auto"/>
              <w:ind w:firstLineChars="0" w:firstLine="0"/>
              <w:jc w:val="left"/>
              <w:rPr>
                <w:ins w:id="2824" w:author="cuiqingsong" w:date="2017-07-20T17:21:00Z"/>
                <w:rFonts w:asciiTheme="minorEastAsia" w:hAnsiTheme="minorEastAsia" w:cs="宋体"/>
                <w:color w:val="000000" w:themeColor="text1"/>
                <w:kern w:val="0"/>
                <w:sz w:val="20"/>
                <w:szCs w:val="20"/>
              </w:rPr>
            </w:pPr>
            <w:ins w:id="2825" w:author="cuiqingsong" w:date="2017-09-27T11:18:00Z">
              <w:r w:rsidRPr="00511E5E">
                <w:rPr>
                  <w:rFonts w:asciiTheme="minorEastAsia" w:hAnsiTheme="minorEastAsia" w:cs="宋体"/>
                  <w:color w:val="000000" w:themeColor="text1"/>
                  <w:kern w:val="0"/>
                  <w:sz w:val="20"/>
                  <w:szCs w:val="20"/>
                </w:rPr>
                <w:t>extra</w:t>
              </w:r>
            </w:ins>
            <w:ins w:id="2826" w:author="cuiqingsong" w:date="2017-07-28T16:35:00Z">
              <w:r w:rsidR="004C595A">
                <w:rPr>
                  <w:rFonts w:asciiTheme="minorEastAsia" w:hAnsiTheme="minorEastAsia" w:cs="宋体"/>
                  <w:color w:val="000000" w:themeColor="text1"/>
                  <w:kern w:val="0"/>
                  <w:sz w:val="20"/>
                  <w:szCs w:val="20"/>
                </w:rPr>
                <w:t>Effect</w:t>
              </w:r>
              <w:r w:rsidR="004C595A">
                <w:rPr>
                  <w:rFonts w:asciiTheme="minorEastAsia" w:hAnsiTheme="minorEastAsia" w:cs="宋体" w:hint="eastAsia"/>
                  <w:color w:val="000000" w:themeColor="text1"/>
                  <w:kern w:val="0"/>
                  <w:sz w:val="20"/>
                  <w:szCs w:val="20"/>
                </w:rPr>
                <w:t>Price</w:t>
              </w:r>
            </w:ins>
          </w:p>
        </w:tc>
        <w:tc>
          <w:tcPr>
            <w:tcW w:w="1843" w:type="dxa"/>
            <w:tcBorders>
              <w:top w:val="single" w:sz="4" w:space="0" w:color="auto"/>
              <w:left w:val="nil"/>
              <w:bottom w:val="single" w:sz="4" w:space="0" w:color="auto"/>
              <w:right w:val="single" w:sz="4" w:space="0" w:color="auto"/>
            </w:tcBorders>
            <w:shd w:val="clear" w:color="auto" w:fill="auto"/>
            <w:vAlign w:val="center"/>
          </w:tcPr>
          <w:p w:rsidR="004C595A" w:rsidRDefault="004C595A" w:rsidP="004C595A">
            <w:pPr>
              <w:widowControl/>
              <w:spacing w:line="240" w:lineRule="auto"/>
              <w:ind w:firstLineChars="0" w:firstLine="0"/>
              <w:jc w:val="left"/>
              <w:rPr>
                <w:ins w:id="2827" w:author="cuiqingsong" w:date="2017-07-20T17:21:00Z"/>
                <w:rFonts w:asciiTheme="minorEastAsia" w:hAnsiTheme="minorEastAsia" w:cs="宋体"/>
                <w:color w:val="000000" w:themeColor="text1"/>
                <w:kern w:val="0"/>
                <w:sz w:val="20"/>
                <w:szCs w:val="20"/>
              </w:rPr>
            </w:pPr>
            <w:ins w:id="2828" w:author="cuiqingsong" w:date="2017-07-28T16:35:00Z">
              <w:r>
                <w:rPr>
                  <w:rFonts w:asciiTheme="minorEastAsia" w:hAnsiTheme="minorEastAsia" w:cs="宋体" w:hint="eastAsia"/>
                  <w:color w:val="000000" w:themeColor="text1"/>
                  <w:kern w:val="0"/>
                  <w:sz w:val="20"/>
                  <w:szCs w:val="20"/>
                </w:rPr>
                <w:t>附加触发价格</w:t>
              </w:r>
            </w:ins>
          </w:p>
        </w:tc>
        <w:tc>
          <w:tcPr>
            <w:tcW w:w="708" w:type="dxa"/>
            <w:tcBorders>
              <w:top w:val="single" w:sz="4" w:space="0" w:color="auto"/>
              <w:left w:val="nil"/>
              <w:bottom w:val="single" w:sz="4" w:space="0" w:color="auto"/>
              <w:right w:val="single" w:sz="4" w:space="0" w:color="auto"/>
            </w:tcBorders>
            <w:shd w:val="clear" w:color="auto" w:fill="auto"/>
          </w:tcPr>
          <w:p w:rsidR="004C595A" w:rsidRDefault="004C595A" w:rsidP="004C595A">
            <w:pPr>
              <w:widowControl/>
              <w:spacing w:line="240" w:lineRule="auto"/>
              <w:ind w:firstLineChars="0" w:firstLine="0"/>
              <w:jc w:val="left"/>
              <w:rPr>
                <w:ins w:id="2829" w:author="cuiqingsong" w:date="2017-07-20T17:21:00Z"/>
                <w:rFonts w:asciiTheme="minorEastAsia" w:hAnsiTheme="minorEastAsia" w:cs="宋体"/>
                <w:color w:val="000000" w:themeColor="text1"/>
                <w:kern w:val="0"/>
                <w:sz w:val="20"/>
                <w:szCs w:val="20"/>
              </w:rPr>
            </w:pPr>
            <w:ins w:id="2830" w:author="cuiqingsong" w:date="2017-07-28T16:36:00Z">
              <w:r>
                <w:rPr>
                  <w:rFonts w:asciiTheme="minorEastAsia" w:hAnsiTheme="minorEastAsia" w:cs="宋体" w:hint="eastAsia"/>
                  <w:color w:val="000000" w:themeColor="text1"/>
                  <w:kern w:val="0"/>
                  <w:sz w:val="20"/>
                  <w:szCs w:val="20"/>
                </w:rPr>
                <w:t>-</w:t>
              </w:r>
            </w:ins>
          </w:p>
        </w:tc>
        <w:tc>
          <w:tcPr>
            <w:tcW w:w="709" w:type="dxa"/>
            <w:tcBorders>
              <w:top w:val="single" w:sz="4" w:space="0" w:color="auto"/>
              <w:left w:val="nil"/>
              <w:bottom w:val="single" w:sz="4" w:space="0" w:color="auto"/>
              <w:right w:val="single" w:sz="4" w:space="0" w:color="auto"/>
            </w:tcBorders>
            <w:shd w:val="clear" w:color="auto" w:fill="auto"/>
          </w:tcPr>
          <w:p w:rsidR="004C595A" w:rsidRDefault="004C595A" w:rsidP="004C595A">
            <w:pPr>
              <w:widowControl/>
              <w:spacing w:line="240" w:lineRule="auto"/>
              <w:ind w:firstLineChars="0" w:firstLine="0"/>
              <w:jc w:val="left"/>
              <w:rPr>
                <w:ins w:id="2831" w:author="cuiqingsong" w:date="2017-07-20T17:21:00Z"/>
                <w:rFonts w:asciiTheme="minorEastAsia" w:hAnsiTheme="minorEastAsia" w:cs="宋体"/>
                <w:color w:val="000000" w:themeColor="text1"/>
                <w:kern w:val="0"/>
                <w:sz w:val="20"/>
                <w:szCs w:val="20"/>
              </w:rPr>
            </w:pPr>
            <w:ins w:id="2832" w:author="cuiqingsong" w:date="2017-07-28T16:36:00Z">
              <w:r>
                <w:rPr>
                  <w:rFonts w:asciiTheme="minorEastAsia" w:hAnsiTheme="minorEastAsia" w:cs="宋体" w:hint="eastAsia"/>
                  <w:color w:val="000000" w:themeColor="text1"/>
                  <w:kern w:val="0"/>
                  <w:sz w:val="20"/>
                  <w:szCs w:val="20"/>
                </w:rPr>
                <w:t>C</w:t>
              </w:r>
            </w:ins>
          </w:p>
        </w:tc>
        <w:tc>
          <w:tcPr>
            <w:tcW w:w="2948" w:type="dxa"/>
            <w:tcBorders>
              <w:top w:val="single" w:sz="4" w:space="0" w:color="auto"/>
              <w:left w:val="nil"/>
              <w:bottom w:val="single" w:sz="4" w:space="0" w:color="auto"/>
              <w:right w:val="single" w:sz="4" w:space="0" w:color="auto"/>
            </w:tcBorders>
            <w:shd w:val="clear" w:color="auto" w:fill="auto"/>
          </w:tcPr>
          <w:p w:rsidR="004C595A" w:rsidRDefault="004C595A" w:rsidP="004C595A">
            <w:pPr>
              <w:widowControl/>
              <w:spacing w:line="240" w:lineRule="auto"/>
              <w:ind w:firstLineChars="0" w:firstLine="0"/>
              <w:jc w:val="left"/>
              <w:rPr>
                <w:ins w:id="2833" w:author="cuiqingsong" w:date="2017-07-20T17:21:00Z"/>
                <w:rFonts w:asciiTheme="minorEastAsia" w:hAnsiTheme="minorEastAsia" w:cs="宋体"/>
                <w:color w:val="000000" w:themeColor="text1"/>
                <w:kern w:val="0"/>
                <w:sz w:val="20"/>
                <w:szCs w:val="20"/>
              </w:rPr>
            </w:pPr>
            <w:ins w:id="2834" w:author="cuiqingsong" w:date="2017-07-28T16:36:00Z">
              <w:r>
                <w:rPr>
                  <w:rFonts w:asciiTheme="minorEastAsia" w:hAnsiTheme="minorEastAsia" w:cs="宋体" w:hint="eastAsia"/>
                  <w:color w:val="000000" w:themeColor="text1"/>
                  <w:kern w:val="0"/>
                  <w:sz w:val="20"/>
                  <w:szCs w:val="20"/>
                </w:rPr>
                <w:t>查询结果不为空时必填</w:t>
              </w:r>
            </w:ins>
          </w:p>
        </w:tc>
      </w:tr>
      <w:tr w:rsidR="004C595A" w:rsidTr="00727757">
        <w:tblPrEx>
          <w:tblW w:w="9219" w:type="dxa"/>
          <w:tblInd w:w="103" w:type="dxa"/>
          <w:tblLayout w:type="fixed"/>
          <w:tblPrExChange w:id="2835" w:author="cuiqingsong" w:date="2017-07-18T20:23:00Z">
            <w:tblPrEx>
              <w:tblW w:w="9224" w:type="dxa"/>
              <w:tblInd w:w="103" w:type="dxa"/>
              <w:tblLayout w:type="fixed"/>
            </w:tblPrEx>
          </w:tblPrExChange>
        </w:tblPrEx>
        <w:trPr>
          <w:trHeight w:val="270"/>
          <w:ins w:id="2836" w:author="cuiqingsong" w:date="2017-07-18T20:19:00Z"/>
          <w:trPrChange w:id="2837" w:author="cuiqingsong" w:date="2017-07-18T20:23:00Z">
            <w:trPr>
              <w:gridBefore w:val="1"/>
              <w:wBefore w:w="5" w:type="dxa"/>
              <w:trHeight w:val="270"/>
            </w:trPr>
          </w:trPrChange>
        </w:trPr>
        <w:tc>
          <w:tcPr>
            <w:tcW w:w="653" w:type="dxa"/>
            <w:tcBorders>
              <w:top w:val="single" w:sz="4" w:space="0" w:color="auto"/>
              <w:left w:val="single" w:sz="4" w:space="0" w:color="auto"/>
              <w:bottom w:val="single" w:sz="4" w:space="0" w:color="auto"/>
              <w:right w:val="single" w:sz="4" w:space="0" w:color="auto"/>
            </w:tcBorders>
            <w:tcPrChange w:id="2838" w:author="cuiqingsong" w:date="2017-07-18T20:23:00Z">
              <w:tcPr>
                <w:tcW w:w="653" w:type="dxa"/>
                <w:gridSpan w:val="2"/>
                <w:tcBorders>
                  <w:top w:val="single" w:sz="4" w:space="0" w:color="auto"/>
                  <w:left w:val="single" w:sz="4" w:space="0" w:color="auto"/>
                  <w:bottom w:val="single" w:sz="4" w:space="0" w:color="auto"/>
                  <w:right w:val="single" w:sz="4" w:space="0" w:color="auto"/>
                </w:tcBorders>
              </w:tcPr>
            </w:tcPrChange>
          </w:tcPr>
          <w:p w:rsidR="004C595A" w:rsidRDefault="004C595A" w:rsidP="004C595A">
            <w:pPr>
              <w:widowControl/>
              <w:spacing w:line="240" w:lineRule="auto"/>
              <w:ind w:firstLineChars="0" w:firstLine="0"/>
              <w:jc w:val="left"/>
              <w:rPr>
                <w:ins w:id="2839" w:author="cuiqingsong" w:date="2017-07-18T20:19:00Z"/>
                <w:rFonts w:asciiTheme="minorEastAsia" w:hAnsiTheme="minorEastAsia" w:cs="宋体"/>
                <w:color w:val="000000" w:themeColor="text1"/>
                <w:kern w:val="0"/>
                <w:sz w:val="20"/>
                <w:szCs w:val="20"/>
              </w:rPr>
            </w:pPr>
            <w:ins w:id="2840" w:author="cuiqingsong" w:date="2017-07-18T20:25:00Z">
              <w:r>
                <w:rPr>
                  <w:rFonts w:asciiTheme="minorEastAsia" w:hAnsiTheme="minorEastAsia" w:cs="宋体" w:hint="eastAsia"/>
                  <w:color w:val="000000" w:themeColor="text1"/>
                  <w:kern w:val="0"/>
                  <w:sz w:val="20"/>
                  <w:szCs w:val="20"/>
                </w:rPr>
                <w:t>→</w:t>
              </w:r>
            </w:ins>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Change w:id="2841" w:author="cuiqingsong" w:date="2017-07-18T20:23:00Z">
              <w:tcPr>
                <w:tcW w:w="618"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4C595A" w:rsidRDefault="004C595A" w:rsidP="004C595A">
            <w:pPr>
              <w:widowControl/>
              <w:spacing w:line="240" w:lineRule="auto"/>
              <w:ind w:firstLineChars="0" w:firstLine="0"/>
              <w:jc w:val="left"/>
              <w:rPr>
                <w:ins w:id="2842" w:author="cuiqingsong" w:date="2017-07-18T20:19:00Z"/>
                <w:rFonts w:asciiTheme="minorEastAsia" w:hAnsiTheme="minorEastAsia" w:cs="宋体"/>
                <w:color w:val="000000" w:themeColor="text1"/>
                <w:kern w:val="0"/>
                <w:sz w:val="20"/>
                <w:szCs w:val="20"/>
              </w:rPr>
            </w:pPr>
            <w:ins w:id="2843" w:author="cuiqingsong" w:date="2017-07-20T17:22:00Z">
              <w:r>
                <w:rPr>
                  <w:rFonts w:asciiTheme="minorEastAsia" w:hAnsiTheme="minorEastAsia" w:cs="宋体" w:hint="eastAsia"/>
                  <w:color w:val="000000" w:themeColor="text1"/>
                  <w:kern w:val="0"/>
                  <w:sz w:val="20"/>
                  <w:szCs w:val="20"/>
                </w:rPr>
                <w:t>O</w:t>
              </w:r>
            </w:ins>
            <w:ins w:id="2844" w:author="cuiqingsong" w:date="2017-08-25T11:21:00Z">
              <w:r w:rsidR="008C1DB2">
                <w:rPr>
                  <w:rFonts w:asciiTheme="minorEastAsia" w:hAnsiTheme="minorEastAsia" w:cs="宋体"/>
                  <w:color w:val="000000" w:themeColor="text1"/>
                  <w:kern w:val="0"/>
                  <w:sz w:val="20"/>
                  <w:szCs w:val="20"/>
                </w:rPr>
                <w:t>29</w:t>
              </w:r>
            </w:ins>
          </w:p>
        </w:tc>
        <w:tc>
          <w:tcPr>
            <w:tcW w:w="1740" w:type="dxa"/>
            <w:tcBorders>
              <w:top w:val="single" w:sz="4" w:space="0" w:color="auto"/>
              <w:left w:val="nil"/>
              <w:bottom w:val="single" w:sz="4" w:space="0" w:color="auto"/>
              <w:right w:val="single" w:sz="4" w:space="0" w:color="auto"/>
            </w:tcBorders>
            <w:shd w:val="clear" w:color="auto" w:fill="auto"/>
            <w:vAlign w:val="center"/>
            <w:tcPrChange w:id="2845" w:author="cuiqingsong" w:date="2017-07-18T20:23:00Z">
              <w:tcPr>
                <w:tcW w:w="2278" w:type="dxa"/>
                <w:gridSpan w:val="3"/>
                <w:tcBorders>
                  <w:top w:val="single" w:sz="4" w:space="0" w:color="auto"/>
                  <w:left w:val="nil"/>
                  <w:bottom w:val="single" w:sz="4" w:space="0" w:color="auto"/>
                  <w:right w:val="single" w:sz="4" w:space="0" w:color="auto"/>
                </w:tcBorders>
                <w:shd w:val="clear" w:color="auto" w:fill="auto"/>
                <w:vAlign w:val="center"/>
              </w:tcPr>
            </w:tcPrChange>
          </w:tcPr>
          <w:p w:rsidR="004C595A" w:rsidRDefault="004C595A" w:rsidP="004C595A">
            <w:pPr>
              <w:widowControl/>
              <w:spacing w:line="240" w:lineRule="auto"/>
              <w:ind w:firstLineChars="0" w:firstLine="0"/>
              <w:jc w:val="left"/>
              <w:rPr>
                <w:ins w:id="2846" w:author="cuiqingsong" w:date="2017-07-18T20:19:00Z"/>
                <w:rFonts w:asciiTheme="minorEastAsia" w:hAnsiTheme="minorEastAsia" w:cs="宋体"/>
                <w:color w:val="000000" w:themeColor="text1"/>
                <w:kern w:val="0"/>
                <w:sz w:val="20"/>
                <w:szCs w:val="20"/>
              </w:rPr>
            </w:pPr>
            <w:ins w:id="2847" w:author="cuiqingsong" w:date="2017-07-18T20:28:00Z">
              <w:r>
                <w:rPr>
                  <w:rFonts w:asciiTheme="minorEastAsia" w:hAnsiTheme="minorEastAsia" w:cs="宋体"/>
                  <w:color w:val="000000" w:themeColor="text1"/>
                  <w:kern w:val="0"/>
                  <w:sz w:val="20"/>
                  <w:szCs w:val="20"/>
                </w:rPr>
                <w:t>timeLimit</w:t>
              </w:r>
            </w:ins>
          </w:p>
        </w:tc>
        <w:tc>
          <w:tcPr>
            <w:tcW w:w="1843" w:type="dxa"/>
            <w:tcBorders>
              <w:top w:val="single" w:sz="4" w:space="0" w:color="auto"/>
              <w:left w:val="nil"/>
              <w:bottom w:val="single" w:sz="4" w:space="0" w:color="auto"/>
              <w:right w:val="single" w:sz="4" w:space="0" w:color="auto"/>
            </w:tcBorders>
            <w:shd w:val="clear" w:color="auto" w:fill="auto"/>
            <w:vAlign w:val="center"/>
            <w:tcPrChange w:id="2848" w:author="cuiqingsong" w:date="2017-07-18T20:23:00Z">
              <w:tcPr>
                <w:tcW w:w="1816" w:type="dxa"/>
                <w:gridSpan w:val="3"/>
                <w:tcBorders>
                  <w:top w:val="single" w:sz="4" w:space="0" w:color="auto"/>
                  <w:left w:val="nil"/>
                  <w:bottom w:val="single" w:sz="4" w:space="0" w:color="auto"/>
                  <w:right w:val="single" w:sz="4" w:space="0" w:color="auto"/>
                </w:tcBorders>
                <w:shd w:val="clear" w:color="auto" w:fill="auto"/>
                <w:vAlign w:val="center"/>
              </w:tcPr>
            </w:tcPrChange>
          </w:tcPr>
          <w:p w:rsidR="004C595A" w:rsidRDefault="004C595A" w:rsidP="004C595A">
            <w:pPr>
              <w:widowControl/>
              <w:spacing w:line="240" w:lineRule="auto"/>
              <w:ind w:firstLineChars="0" w:firstLine="0"/>
              <w:jc w:val="left"/>
              <w:rPr>
                <w:ins w:id="2849" w:author="cuiqingsong" w:date="2017-07-18T20:19:00Z"/>
                <w:rFonts w:asciiTheme="minorEastAsia" w:hAnsiTheme="minorEastAsia" w:cs="宋体"/>
                <w:color w:val="000000" w:themeColor="text1"/>
                <w:kern w:val="0"/>
                <w:sz w:val="20"/>
                <w:szCs w:val="20"/>
              </w:rPr>
            </w:pPr>
            <w:ins w:id="2850" w:author="cuiqingsong" w:date="2017-07-18T20:19:00Z">
              <w:r>
                <w:rPr>
                  <w:rFonts w:asciiTheme="minorEastAsia" w:hAnsiTheme="minorEastAsia" w:cs="宋体" w:hint="eastAsia"/>
                  <w:color w:val="000000" w:themeColor="text1"/>
                  <w:kern w:val="0"/>
                  <w:sz w:val="20"/>
                  <w:szCs w:val="20"/>
                </w:rPr>
                <w:t>有效期限</w:t>
              </w:r>
            </w:ins>
          </w:p>
        </w:tc>
        <w:tc>
          <w:tcPr>
            <w:tcW w:w="708" w:type="dxa"/>
            <w:tcBorders>
              <w:top w:val="single" w:sz="4" w:space="0" w:color="auto"/>
              <w:left w:val="nil"/>
              <w:bottom w:val="single" w:sz="4" w:space="0" w:color="auto"/>
              <w:right w:val="single" w:sz="4" w:space="0" w:color="auto"/>
            </w:tcBorders>
            <w:shd w:val="clear" w:color="auto" w:fill="auto"/>
            <w:tcPrChange w:id="2851" w:author="cuiqingsong" w:date="2017-07-18T20:23:00Z">
              <w:tcPr>
                <w:tcW w:w="618" w:type="dxa"/>
                <w:gridSpan w:val="3"/>
                <w:tcBorders>
                  <w:top w:val="single" w:sz="4" w:space="0" w:color="auto"/>
                  <w:left w:val="nil"/>
                  <w:bottom w:val="single" w:sz="4" w:space="0" w:color="auto"/>
                  <w:right w:val="single" w:sz="4" w:space="0" w:color="auto"/>
                </w:tcBorders>
                <w:shd w:val="clear" w:color="auto" w:fill="auto"/>
                <w:vAlign w:val="center"/>
              </w:tcPr>
            </w:tcPrChange>
          </w:tcPr>
          <w:p w:rsidR="004C595A" w:rsidRDefault="004C595A" w:rsidP="004C595A">
            <w:pPr>
              <w:widowControl/>
              <w:spacing w:line="240" w:lineRule="auto"/>
              <w:ind w:firstLineChars="0" w:firstLine="0"/>
              <w:jc w:val="left"/>
              <w:rPr>
                <w:ins w:id="2852" w:author="cuiqingsong" w:date="2017-07-18T20:19:00Z"/>
                <w:rFonts w:asciiTheme="minorEastAsia" w:hAnsiTheme="minorEastAsia" w:cs="宋体"/>
                <w:color w:val="000000" w:themeColor="text1"/>
                <w:kern w:val="0"/>
                <w:sz w:val="20"/>
                <w:szCs w:val="20"/>
              </w:rPr>
            </w:pPr>
            <w:ins w:id="2853" w:author="cuiqingsong" w:date="2017-07-18T20:23:00Z">
              <w:r>
                <w:rPr>
                  <w:rFonts w:asciiTheme="minorEastAsia" w:hAnsiTheme="minorEastAsia" w:cs="宋体" w:hint="eastAsia"/>
                  <w:color w:val="000000" w:themeColor="text1"/>
                  <w:kern w:val="0"/>
                  <w:sz w:val="20"/>
                  <w:szCs w:val="20"/>
                </w:rPr>
                <w:t>-</w:t>
              </w:r>
            </w:ins>
          </w:p>
        </w:tc>
        <w:tc>
          <w:tcPr>
            <w:tcW w:w="709" w:type="dxa"/>
            <w:tcBorders>
              <w:top w:val="single" w:sz="4" w:space="0" w:color="auto"/>
              <w:left w:val="nil"/>
              <w:bottom w:val="single" w:sz="4" w:space="0" w:color="auto"/>
              <w:right w:val="single" w:sz="4" w:space="0" w:color="auto"/>
            </w:tcBorders>
            <w:shd w:val="clear" w:color="auto" w:fill="auto"/>
            <w:tcPrChange w:id="2854" w:author="cuiqingsong" w:date="2017-07-18T20:23:00Z">
              <w:tcPr>
                <w:tcW w:w="618" w:type="dxa"/>
                <w:gridSpan w:val="3"/>
                <w:tcBorders>
                  <w:top w:val="single" w:sz="4" w:space="0" w:color="auto"/>
                  <w:left w:val="nil"/>
                  <w:bottom w:val="single" w:sz="4" w:space="0" w:color="auto"/>
                  <w:right w:val="single" w:sz="4" w:space="0" w:color="auto"/>
                </w:tcBorders>
                <w:shd w:val="clear" w:color="auto" w:fill="auto"/>
                <w:vAlign w:val="center"/>
              </w:tcPr>
            </w:tcPrChange>
          </w:tcPr>
          <w:p w:rsidR="004C595A" w:rsidRDefault="004C595A" w:rsidP="004C595A">
            <w:pPr>
              <w:widowControl/>
              <w:spacing w:line="240" w:lineRule="auto"/>
              <w:ind w:firstLineChars="0" w:firstLine="0"/>
              <w:jc w:val="left"/>
              <w:rPr>
                <w:ins w:id="2855" w:author="cuiqingsong" w:date="2017-07-18T20:19:00Z"/>
                <w:rFonts w:asciiTheme="minorEastAsia" w:hAnsiTheme="minorEastAsia" w:cs="宋体"/>
                <w:color w:val="000000" w:themeColor="text1"/>
                <w:kern w:val="0"/>
                <w:sz w:val="20"/>
                <w:szCs w:val="20"/>
              </w:rPr>
            </w:pPr>
            <w:ins w:id="2856" w:author="cuiqingsong" w:date="2017-07-18T20:23:00Z">
              <w:r>
                <w:rPr>
                  <w:rFonts w:asciiTheme="minorEastAsia" w:hAnsiTheme="minorEastAsia" w:cs="宋体" w:hint="eastAsia"/>
                  <w:color w:val="000000" w:themeColor="text1"/>
                  <w:kern w:val="0"/>
                  <w:sz w:val="20"/>
                  <w:szCs w:val="20"/>
                </w:rPr>
                <w:t>C</w:t>
              </w:r>
            </w:ins>
          </w:p>
        </w:tc>
        <w:tc>
          <w:tcPr>
            <w:tcW w:w="2948" w:type="dxa"/>
            <w:tcBorders>
              <w:top w:val="single" w:sz="4" w:space="0" w:color="auto"/>
              <w:left w:val="nil"/>
              <w:bottom w:val="single" w:sz="4" w:space="0" w:color="auto"/>
              <w:right w:val="single" w:sz="4" w:space="0" w:color="auto"/>
            </w:tcBorders>
            <w:shd w:val="clear" w:color="auto" w:fill="auto"/>
            <w:tcPrChange w:id="2857" w:author="cuiqingsong" w:date="2017-07-18T20:23:00Z">
              <w:tcPr>
                <w:tcW w:w="2618" w:type="dxa"/>
                <w:gridSpan w:val="2"/>
                <w:tcBorders>
                  <w:top w:val="single" w:sz="4" w:space="0" w:color="auto"/>
                  <w:left w:val="nil"/>
                  <w:bottom w:val="single" w:sz="4" w:space="0" w:color="auto"/>
                  <w:right w:val="single" w:sz="4" w:space="0" w:color="auto"/>
                </w:tcBorders>
                <w:shd w:val="clear" w:color="auto" w:fill="auto"/>
              </w:tcPr>
            </w:tcPrChange>
          </w:tcPr>
          <w:p w:rsidR="004C595A" w:rsidRDefault="004C595A" w:rsidP="004C595A">
            <w:pPr>
              <w:widowControl/>
              <w:spacing w:line="240" w:lineRule="auto"/>
              <w:ind w:firstLineChars="0" w:firstLine="0"/>
              <w:jc w:val="left"/>
              <w:rPr>
                <w:ins w:id="2858" w:author="cuiqingsong" w:date="2017-07-18T20:19:00Z"/>
                <w:rFonts w:asciiTheme="minorEastAsia" w:hAnsiTheme="minorEastAsia" w:cs="宋体"/>
                <w:color w:val="000000" w:themeColor="text1"/>
                <w:kern w:val="0"/>
                <w:sz w:val="20"/>
                <w:szCs w:val="20"/>
              </w:rPr>
            </w:pPr>
            <w:ins w:id="2859" w:author="cuiqingsong" w:date="2017-07-18T20:23:00Z">
              <w:r>
                <w:rPr>
                  <w:rFonts w:asciiTheme="minorEastAsia" w:hAnsiTheme="minorEastAsia" w:cs="宋体" w:hint="eastAsia"/>
                  <w:color w:val="000000" w:themeColor="text1"/>
                  <w:kern w:val="0"/>
                  <w:sz w:val="20"/>
                  <w:szCs w:val="20"/>
                </w:rPr>
                <w:t>查询结果不为空时必填</w:t>
              </w:r>
            </w:ins>
          </w:p>
        </w:tc>
      </w:tr>
      <w:tr w:rsidR="004C595A" w:rsidTr="00943718">
        <w:tblPrEx>
          <w:tblW w:w="9219" w:type="dxa"/>
          <w:tblInd w:w="103" w:type="dxa"/>
          <w:tblLayout w:type="fixed"/>
          <w:tblPrExChange w:id="2860" w:author="cuiqingsong" w:date="2017-07-18T20:23:00Z">
            <w:tblPrEx>
              <w:tblW w:w="9224" w:type="dxa"/>
              <w:tblInd w:w="103" w:type="dxa"/>
              <w:tblLayout w:type="fixed"/>
            </w:tblPrEx>
          </w:tblPrExChange>
        </w:tblPrEx>
        <w:trPr>
          <w:trHeight w:val="183"/>
          <w:ins w:id="2861" w:author="cuiqingsong" w:date="2017-07-18T20:20:00Z"/>
          <w:trPrChange w:id="2862" w:author="cuiqingsong" w:date="2017-07-18T20:23:00Z">
            <w:trPr>
              <w:gridBefore w:val="1"/>
              <w:wBefore w:w="5" w:type="dxa"/>
              <w:trHeight w:val="270"/>
            </w:trPr>
          </w:trPrChange>
        </w:trPr>
        <w:tc>
          <w:tcPr>
            <w:tcW w:w="653" w:type="dxa"/>
            <w:tcBorders>
              <w:top w:val="single" w:sz="4" w:space="0" w:color="auto"/>
              <w:left w:val="single" w:sz="4" w:space="0" w:color="auto"/>
              <w:bottom w:val="single" w:sz="4" w:space="0" w:color="auto"/>
              <w:right w:val="single" w:sz="4" w:space="0" w:color="auto"/>
            </w:tcBorders>
            <w:tcPrChange w:id="2863" w:author="cuiqingsong" w:date="2017-07-18T20:23:00Z">
              <w:tcPr>
                <w:tcW w:w="653" w:type="dxa"/>
                <w:gridSpan w:val="2"/>
                <w:tcBorders>
                  <w:top w:val="single" w:sz="4" w:space="0" w:color="auto"/>
                  <w:left w:val="single" w:sz="4" w:space="0" w:color="auto"/>
                  <w:bottom w:val="single" w:sz="4" w:space="0" w:color="auto"/>
                  <w:right w:val="single" w:sz="4" w:space="0" w:color="auto"/>
                </w:tcBorders>
              </w:tcPr>
            </w:tcPrChange>
          </w:tcPr>
          <w:p w:rsidR="004C595A" w:rsidRDefault="004C595A" w:rsidP="004C595A">
            <w:pPr>
              <w:widowControl/>
              <w:spacing w:line="240" w:lineRule="auto"/>
              <w:ind w:firstLineChars="0" w:firstLine="0"/>
              <w:jc w:val="left"/>
              <w:rPr>
                <w:ins w:id="2864" w:author="cuiqingsong" w:date="2017-07-18T20:20:00Z"/>
                <w:rFonts w:asciiTheme="minorEastAsia" w:hAnsiTheme="minorEastAsia" w:cs="宋体"/>
                <w:color w:val="000000" w:themeColor="text1"/>
                <w:kern w:val="0"/>
                <w:sz w:val="20"/>
                <w:szCs w:val="20"/>
              </w:rPr>
            </w:pPr>
            <w:ins w:id="2865" w:author="cuiqingsong" w:date="2017-07-18T20:25:00Z">
              <w:r>
                <w:rPr>
                  <w:rFonts w:asciiTheme="minorEastAsia" w:hAnsiTheme="minorEastAsia" w:cs="宋体" w:hint="eastAsia"/>
                  <w:color w:val="000000" w:themeColor="text1"/>
                  <w:kern w:val="0"/>
                  <w:sz w:val="20"/>
                  <w:szCs w:val="20"/>
                </w:rPr>
                <w:lastRenderedPageBreak/>
                <w:t>→</w:t>
              </w:r>
            </w:ins>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Change w:id="2866" w:author="cuiqingsong" w:date="2017-07-18T20:23:00Z">
              <w:tcPr>
                <w:tcW w:w="618"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4C595A" w:rsidRDefault="004C595A" w:rsidP="004C595A">
            <w:pPr>
              <w:widowControl/>
              <w:spacing w:line="240" w:lineRule="auto"/>
              <w:ind w:firstLineChars="0" w:firstLine="0"/>
              <w:jc w:val="left"/>
              <w:rPr>
                <w:ins w:id="2867" w:author="cuiqingsong" w:date="2017-07-18T20:20:00Z"/>
                <w:rFonts w:asciiTheme="minorEastAsia" w:hAnsiTheme="minorEastAsia" w:cs="宋体"/>
                <w:color w:val="000000" w:themeColor="text1"/>
                <w:kern w:val="0"/>
                <w:sz w:val="20"/>
                <w:szCs w:val="20"/>
              </w:rPr>
            </w:pPr>
            <w:ins w:id="2868" w:author="cuiqingsong" w:date="2017-07-19T09:05:00Z">
              <w:r>
                <w:rPr>
                  <w:rFonts w:asciiTheme="minorEastAsia" w:hAnsiTheme="minorEastAsia" w:cs="宋体" w:hint="eastAsia"/>
                  <w:color w:val="000000" w:themeColor="text1"/>
                  <w:kern w:val="0"/>
                  <w:sz w:val="20"/>
                  <w:szCs w:val="20"/>
                </w:rPr>
                <w:t>T</w:t>
              </w:r>
              <w:r>
                <w:rPr>
                  <w:rFonts w:asciiTheme="minorEastAsia" w:hAnsiTheme="minorEastAsia" w:cs="宋体"/>
                  <w:color w:val="000000" w:themeColor="text1"/>
                  <w:kern w:val="0"/>
                  <w:sz w:val="20"/>
                  <w:szCs w:val="20"/>
                </w:rPr>
                <w:t>11</w:t>
              </w:r>
            </w:ins>
          </w:p>
        </w:tc>
        <w:tc>
          <w:tcPr>
            <w:tcW w:w="1740" w:type="dxa"/>
            <w:tcBorders>
              <w:top w:val="single" w:sz="4" w:space="0" w:color="auto"/>
              <w:left w:val="nil"/>
              <w:bottom w:val="single" w:sz="4" w:space="0" w:color="auto"/>
              <w:right w:val="single" w:sz="4" w:space="0" w:color="auto"/>
            </w:tcBorders>
            <w:shd w:val="clear" w:color="auto" w:fill="auto"/>
            <w:vAlign w:val="center"/>
            <w:tcPrChange w:id="2869" w:author="cuiqingsong" w:date="2017-07-18T20:23:00Z">
              <w:tcPr>
                <w:tcW w:w="2278" w:type="dxa"/>
                <w:gridSpan w:val="3"/>
                <w:tcBorders>
                  <w:top w:val="single" w:sz="4" w:space="0" w:color="auto"/>
                  <w:left w:val="nil"/>
                  <w:bottom w:val="single" w:sz="4" w:space="0" w:color="auto"/>
                  <w:right w:val="single" w:sz="4" w:space="0" w:color="auto"/>
                </w:tcBorders>
                <w:shd w:val="clear" w:color="auto" w:fill="auto"/>
                <w:vAlign w:val="center"/>
              </w:tcPr>
            </w:tcPrChange>
          </w:tcPr>
          <w:p w:rsidR="004C595A" w:rsidRDefault="004C595A" w:rsidP="004C595A">
            <w:pPr>
              <w:widowControl/>
              <w:spacing w:line="240" w:lineRule="auto"/>
              <w:ind w:firstLineChars="0" w:firstLine="0"/>
              <w:jc w:val="left"/>
              <w:rPr>
                <w:ins w:id="2870" w:author="cuiqingsong" w:date="2017-07-18T20:20:00Z"/>
                <w:rFonts w:asciiTheme="minorEastAsia" w:hAnsiTheme="minorEastAsia" w:cs="宋体"/>
                <w:color w:val="000000" w:themeColor="text1"/>
                <w:kern w:val="0"/>
                <w:sz w:val="20"/>
                <w:szCs w:val="20"/>
              </w:rPr>
            </w:pPr>
            <w:ins w:id="2871" w:author="cuiqingsong" w:date="2017-07-19T09:05:00Z">
              <w:r>
                <w:rPr>
                  <w:rFonts w:asciiTheme="minorEastAsia" w:hAnsiTheme="minorEastAsia" w:cs="宋体"/>
                  <w:color w:val="000000" w:themeColor="text1"/>
                  <w:kern w:val="0"/>
                  <w:sz w:val="20"/>
                  <w:szCs w:val="20"/>
                </w:rPr>
                <w:t>applyDate</w:t>
              </w:r>
            </w:ins>
          </w:p>
        </w:tc>
        <w:tc>
          <w:tcPr>
            <w:tcW w:w="1843" w:type="dxa"/>
            <w:tcBorders>
              <w:top w:val="single" w:sz="4" w:space="0" w:color="auto"/>
              <w:left w:val="nil"/>
              <w:bottom w:val="single" w:sz="4" w:space="0" w:color="auto"/>
              <w:right w:val="single" w:sz="4" w:space="0" w:color="auto"/>
            </w:tcBorders>
            <w:shd w:val="clear" w:color="auto" w:fill="auto"/>
            <w:vAlign w:val="center"/>
            <w:tcPrChange w:id="2872" w:author="cuiqingsong" w:date="2017-07-18T20:23:00Z">
              <w:tcPr>
                <w:tcW w:w="1816" w:type="dxa"/>
                <w:gridSpan w:val="3"/>
                <w:tcBorders>
                  <w:top w:val="single" w:sz="4" w:space="0" w:color="auto"/>
                  <w:left w:val="nil"/>
                  <w:bottom w:val="single" w:sz="4" w:space="0" w:color="auto"/>
                  <w:right w:val="single" w:sz="4" w:space="0" w:color="auto"/>
                </w:tcBorders>
                <w:shd w:val="clear" w:color="auto" w:fill="auto"/>
                <w:vAlign w:val="center"/>
              </w:tcPr>
            </w:tcPrChange>
          </w:tcPr>
          <w:p w:rsidR="004C595A" w:rsidRDefault="00BA040C" w:rsidP="004C595A">
            <w:pPr>
              <w:widowControl/>
              <w:spacing w:line="240" w:lineRule="auto"/>
              <w:ind w:firstLineChars="0" w:firstLine="0"/>
              <w:jc w:val="left"/>
              <w:rPr>
                <w:ins w:id="2873" w:author="cuiqingsong" w:date="2017-07-18T20:20:00Z"/>
                <w:rFonts w:asciiTheme="minorEastAsia" w:hAnsiTheme="minorEastAsia" w:cs="宋体"/>
                <w:color w:val="000000" w:themeColor="text1"/>
                <w:kern w:val="0"/>
                <w:sz w:val="20"/>
                <w:szCs w:val="20"/>
              </w:rPr>
            </w:pPr>
            <w:ins w:id="2874" w:author="cuiqingsong" w:date="2017-08-23T20:19:00Z">
              <w:r>
                <w:rPr>
                  <w:rFonts w:asciiTheme="minorEastAsia" w:hAnsiTheme="minorEastAsia" w:cs="宋体" w:hint="eastAsia"/>
                  <w:color w:val="000000" w:themeColor="text1"/>
                  <w:kern w:val="0"/>
                  <w:sz w:val="20"/>
                  <w:szCs w:val="20"/>
                </w:rPr>
                <w:t>申请</w:t>
              </w:r>
            </w:ins>
            <w:ins w:id="2875" w:author="cuiqingsong" w:date="2017-07-18T20:20:00Z">
              <w:r w:rsidR="004C595A">
                <w:rPr>
                  <w:rFonts w:asciiTheme="minorEastAsia" w:hAnsiTheme="minorEastAsia" w:cs="宋体" w:hint="eastAsia"/>
                  <w:color w:val="000000" w:themeColor="text1"/>
                  <w:kern w:val="0"/>
                  <w:sz w:val="20"/>
                  <w:szCs w:val="20"/>
                </w:rPr>
                <w:t>日期</w:t>
              </w:r>
            </w:ins>
          </w:p>
        </w:tc>
        <w:tc>
          <w:tcPr>
            <w:tcW w:w="708" w:type="dxa"/>
            <w:tcBorders>
              <w:top w:val="single" w:sz="4" w:space="0" w:color="auto"/>
              <w:left w:val="nil"/>
              <w:bottom w:val="single" w:sz="4" w:space="0" w:color="auto"/>
              <w:right w:val="single" w:sz="4" w:space="0" w:color="auto"/>
            </w:tcBorders>
            <w:shd w:val="clear" w:color="auto" w:fill="auto"/>
            <w:tcPrChange w:id="2876" w:author="cuiqingsong" w:date="2017-07-18T20:23:00Z">
              <w:tcPr>
                <w:tcW w:w="618" w:type="dxa"/>
                <w:gridSpan w:val="3"/>
                <w:tcBorders>
                  <w:top w:val="single" w:sz="4" w:space="0" w:color="auto"/>
                  <w:left w:val="nil"/>
                  <w:bottom w:val="single" w:sz="4" w:space="0" w:color="auto"/>
                  <w:right w:val="single" w:sz="4" w:space="0" w:color="auto"/>
                </w:tcBorders>
                <w:shd w:val="clear" w:color="auto" w:fill="auto"/>
                <w:vAlign w:val="center"/>
              </w:tcPr>
            </w:tcPrChange>
          </w:tcPr>
          <w:p w:rsidR="004C595A" w:rsidRDefault="004C595A" w:rsidP="004C595A">
            <w:pPr>
              <w:widowControl/>
              <w:spacing w:line="240" w:lineRule="auto"/>
              <w:ind w:firstLineChars="0" w:firstLine="0"/>
              <w:jc w:val="left"/>
              <w:rPr>
                <w:ins w:id="2877" w:author="cuiqingsong" w:date="2017-07-18T20:20:00Z"/>
                <w:rFonts w:asciiTheme="minorEastAsia" w:hAnsiTheme="minorEastAsia" w:cs="宋体"/>
                <w:color w:val="000000" w:themeColor="text1"/>
                <w:kern w:val="0"/>
                <w:sz w:val="20"/>
                <w:szCs w:val="20"/>
              </w:rPr>
            </w:pPr>
            <w:ins w:id="2878" w:author="cuiqingsong" w:date="2017-07-18T20:23:00Z">
              <w:r>
                <w:rPr>
                  <w:rFonts w:asciiTheme="minorEastAsia" w:hAnsiTheme="minorEastAsia" w:cs="宋体" w:hint="eastAsia"/>
                  <w:color w:val="000000" w:themeColor="text1"/>
                  <w:kern w:val="0"/>
                  <w:sz w:val="20"/>
                  <w:szCs w:val="20"/>
                </w:rPr>
                <w:t>-</w:t>
              </w:r>
            </w:ins>
          </w:p>
        </w:tc>
        <w:tc>
          <w:tcPr>
            <w:tcW w:w="709" w:type="dxa"/>
            <w:tcBorders>
              <w:top w:val="single" w:sz="4" w:space="0" w:color="auto"/>
              <w:left w:val="nil"/>
              <w:bottom w:val="single" w:sz="4" w:space="0" w:color="auto"/>
              <w:right w:val="single" w:sz="4" w:space="0" w:color="auto"/>
            </w:tcBorders>
            <w:shd w:val="clear" w:color="auto" w:fill="auto"/>
            <w:tcPrChange w:id="2879" w:author="cuiqingsong" w:date="2017-07-18T20:23:00Z">
              <w:tcPr>
                <w:tcW w:w="618" w:type="dxa"/>
                <w:gridSpan w:val="3"/>
                <w:tcBorders>
                  <w:top w:val="single" w:sz="4" w:space="0" w:color="auto"/>
                  <w:left w:val="nil"/>
                  <w:bottom w:val="single" w:sz="4" w:space="0" w:color="auto"/>
                  <w:right w:val="single" w:sz="4" w:space="0" w:color="auto"/>
                </w:tcBorders>
                <w:shd w:val="clear" w:color="auto" w:fill="auto"/>
                <w:vAlign w:val="center"/>
              </w:tcPr>
            </w:tcPrChange>
          </w:tcPr>
          <w:p w:rsidR="004C595A" w:rsidRDefault="004C595A" w:rsidP="004C595A">
            <w:pPr>
              <w:widowControl/>
              <w:spacing w:line="240" w:lineRule="auto"/>
              <w:ind w:firstLineChars="0" w:firstLine="0"/>
              <w:jc w:val="left"/>
              <w:rPr>
                <w:ins w:id="2880" w:author="cuiqingsong" w:date="2017-07-18T20:20:00Z"/>
                <w:rFonts w:asciiTheme="minorEastAsia" w:hAnsiTheme="minorEastAsia" w:cs="宋体"/>
                <w:color w:val="000000" w:themeColor="text1"/>
                <w:kern w:val="0"/>
                <w:sz w:val="20"/>
                <w:szCs w:val="20"/>
              </w:rPr>
            </w:pPr>
            <w:ins w:id="2881" w:author="cuiqingsong" w:date="2017-07-18T20:23:00Z">
              <w:r>
                <w:rPr>
                  <w:rFonts w:asciiTheme="minorEastAsia" w:hAnsiTheme="minorEastAsia" w:cs="宋体" w:hint="eastAsia"/>
                  <w:color w:val="000000" w:themeColor="text1"/>
                  <w:kern w:val="0"/>
                  <w:sz w:val="20"/>
                  <w:szCs w:val="20"/>
                </w:rPr>
                <w:t>C</w:t>
              </w:r>
            </w:ins>
          </w:p>
        </w:tc>
        <w:tc>
          <w:tcPr>
            <w:tcW w:w="2948" w:type="dxa"/>
            <w:tcBorders>
              <w:top w:val="single" w:sz="4" w:space="0" w:color="auto"/>
              <w:left w:val="nil"/>
              <w:bottom w:val="single" w:sz="4" w:space="0" w:color="auto"/>
              <w:right w:val="single" w:sz="4" w:space="0" w:color="auto"/>
            </w:tcBorders>
            <w:shd w:val="clear" w:color="auto" w:fill="auto"/>
            <w:tcPrChange w:id="2882" w:author="cuiqingsong" w:date="2017-07-18T20:23:00Z">
              <w:tcPr>
                <w:tcW w:w="2618" w:type="dxa"/>
                <w:gridSpan w:val="2"/>
                <w:tcBorders>
                  <w:top w:val="single" w:sz="4" w:space="0" w:color="auto"/>
                  <w:left w:val="nil"/>
                  <w:bottom w:val="single" w:sz="4" w:space="0" w:color="auto"/>
                  <w:right w:val="single" w:sz="4" w:space="0" w:color="auto"/>
                </w:tcBorders>
                <w:shd w:val="clear" w:color="auto" w:fill="auto"/>
              </w:tcPr>
            </w:tcPrChange>
          </w:tcPr>
          <w:p w:rsidR="004C595A" w:rsidRDefault="004C595A" w:rsidP="004C595A">
            <w:pPr>
              <w:widowControl/>
              <w:spacing w:line="240" w:lineRule="auto"/>
              <w:ind w:firstLineChars="0" w:firstLine="0"/>
              <w:jc w:val="left"/>
              <w:rPr>
                <w:ins w:id="2883" w:author="cuiqingsong" w:date="2017-07-18T20:20:00Z"/>
                <w:rFonts w:asciiTheme="minorEastAsia" w:hAnsiTheme="minorEastAsia" w:cs="宋体"/>
                <w:color w:val="000000" w:themeColor="text1"/>
                <w:kern w:val="0"/>
                <w:sz w:val="20"/>
                <w:szCs w:val="20"/>
              </w:rPr>
            </w:pPr>
            <w:ins w:id="2884" w:author="cuiqingsong" w:date="2017-07-18T20:23:00Z">
              <w:r>
                <w:rPr>
                  <w:rFonts w:asciiTheme="minorEastAsia" w:hAnsiTheme="minorEastAsia" w:cs="宋体" w:hint="eastAsia"/>
                  <w:color w:val="000000" w:themeColor="text1"/>
                  <w:kern w:val="0"/>
                  <w:sz w:val="20"/>
                  <w:szCs w:val="20"/>
                </w:rPr>
                <w:t>查询结果不为空时必填</w:t>
              </w:r>
            </w:ins>
          </w:p>
        </w:tc>
      </w:tr>
      <w:tr w:rsidR="004C595A" w:rsidTr="00727757">
        <w:tblPrEx>
          <w:tblW w:w="9219" w:type="dxa"/>
          <w:tblInd w:w="103" w:type="dxa"/>
          <w:tblLayout w:type="fixed"/>
          <w:tblPrExChange w:id="2885" w:author="cuiqingsong" w:date="2017-07-18T20:23:00Z">
            <w:tblPrEx>
              <w:tblW w:w="9224" w:type="dxa"/>
              <w:tblInd w:w="103" w:type="dxa"/>
              <w:tblLayout w:type="fixed"/>
            </w:tblPrEx>
          </w:tblPrExChange>
        </w:tblPrEx>
        <w:trPr>
          <w:trHeight w:val="270"/>
          <w:ins w:id="2886" w:author="cuiqingsong" w:date="2017-07-18T20:20:00Z"/>
          <w:trPrChange w:id="2887" w:author="cuiqingsong" w:date="2017-07-18T20:23:00Z">
            <w:trPr>
              <w:gridBefore w:val="1"/>
              <w:wBefore w:w="5" w:type="dxa"/>
              <w:trHeight w:val="270"/>
            </w:trPr>
          </w:trPrChange>
        </w:trPr>
        <w:tc>
          <w:tcPr>
            <w:tcW w:w="653" w:type="dxa"/>
            <w:tcBorders>
              <w:top w:val="single" w:sz="4" w:space="0" w:color="auto"/>
              <w:left w:val="single" w:sz="4" w:space="0" w:color="auto"/>
              <w:bottom w:val="single" w:sz="4" w:space="0" w:color="auto"/>
              <w:right w:val="single" w:sz="4" w:space="0" w:color="auto"/>
            </w:tcBorders>
            <w:tcPrChange w:id="2888" w:author="cuiqingsong" w:date="2017-07-18T20:23:00Z">
              <w:tcPr>
                <w:tcW w:w="653" w:type="dxa"/>
                <w:gridSpan w:val="2"/>
                <w:tcBorders>
                  <w:top w:val="single" w:sz="4" w:space="0" w:color="auto"/>
                  <w:left w:val="single" w:sz="4" w:space="0" w:color="auto"/>
                  <w:bottom w:val="single" w:sz="4" w:space="0" w:color="auto"/>
                  <w:right w:val="single" w:sz="4" w:space="0" w:color="auto"/>
                </w:tcBorders>
              </w:tcPr>
            </w:tcPrChange>
          </w:tcPr>
          <w:p w:rsidR="004C595A" w:rsidRDefault="004C595A" w:rsidP="004C595A">
            <w:pPr>
              <w:widowControl/>
              <w:spacing w:line="240" w:lineRule="auto"/>
              <w:ind w:firstLineChars="0" w:firstLine="0"/>
              <w:jc w:val="left"/>
              <w:rPr>
                <w:ins w:id="2889" w:author="cuiqingsong" w:date="2017-07-18T20:20:00Z"/>
                <w:rFonts w:asciiTheme="minorEastAsia" w:hAnsiTheme="minorEastAsia" w:cs="宋体"/>
                <w:color w:val="000000" w:themeColor="text1"/>
                <w:kern w:val="0"/>
                <w:sz w:val="20"/>
                <w:szCs w:val="20"/>
              </w:rPr>
            </w:pPr>
            <w:ins w:id="2890" w:author="cuiqingsong" w:date="2017-07-18T20:25:00Z">
              <w:r>
                <w:rPr>
                  <w:rFonts w:asciiTheme="minorEastAsia" w:hAnsiTheme="minorEastAsia" w:cs="宋体" w:hint="eastAsia"/>
                  <w:color w:val="000000" w:themeColor="text1"/>
                  <w:kern w:val="0"/>
                  <w:sz w:val="20"/>
                  <w:szCs w:val="20"/>
                </w:rPr>
                <w:t>→</w:t>
              </w:r>
            </w:ins>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Change w:id="2891" w:author="cuiqingsong" w:date="2017-07-18T20:23:00Z">
              <w:tcPr>
                <w:tcW w:w="618"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4C595A" w:rsidRDefault="004C595A" w:rsidP="004C595A">
            <w:pPr>
              <w:widowControl/>
              <w:spacing w:line="240" w:lineRule="auto"/>
              <w:ind w:firstLineChars="0" w:firstLine="0"/>
              <w:jc w:val="left"/>
              <w:rPr>
                <w:ins w:id="2892" w:author="cuiqingsong" w:date="2017-07-18T20:20:00Z"/>
                <w:rFonts w:asciiTheme="minorEastAsia" w:hAnsiTheme="minorEastAsia" w:cs="宋体"/>
                <w:color w:val="000000" w:themeColor="text1"/>
                <w:kern w:val="0"/>
                <w:sz w:val="20"/>
                <w:szCs w:val="20"/>
              </w:rPr>
            </w:pPr>
            <w:ins w:id="2893" w:author="cuiqingsong" w:date="2017-07-19T09:06:00Z">
              <w:r>
                <w:rPr>
                  <w:rFonts w:asciiTheme="minorEastAsia" w:hAnsiTheme="minorEastAsia" w:cs="宋体" w:hint="eastAsia"/>
                  <w:color w:val="000000" w:themeColor="text1"/>
                  <w:kern w:val="0"/>
                  <w:sz w:val="20"/>
                  <w:szCs w:val="20"/>
                </w:rPr>
                <w:t>T</w:t>
              </w:r>
              <w:r>
                <w:rPr>
                  <w:rFonts w:asciiTheme="minorEastAsia" w:hAnsiTheme="minorEastAsia" w:cs="宋体"/>
                  <w:color w:val="000000" w:themeColor="text1"/>
                  <w:kern w:val="0"/>
                  <w:sz w:val="20"/>
                  <w:szCs w:val="20"/>
                </w:rPr>
                <w:t>12</w:t>
              </w:r>
            </w:ins>
          </w:p>
        </w:tc>
        <w:tc>
          <w:tcPr>
            <w:tcW w:w="1740" w:type="dxa"/>
            <w:tcBorders>
              <w:top w:val="single" w:sz="4" w:space="0" w:color="auto"/>
              <w:left w:val="nil"/>
              <w:bottom w:val="single" w:sz="4" w:space="0" w:color="auto"/>
              <w:right w:val="single" w:sz="4" w:space="0" w:color="auto"/>
            </w:tcBorders>
            <w:shd w:val="clear" w:color="auto" w:fill="auto"/>
            <w:vAlign w:val="center"/>
            <w:tcPrChange w:id="2894" w:author="cuiqingsong" w:date="2017-07-18T20:23:00Z">
              <w:tcPr>
                <w:tcW w:w="2278" w:type="dxa"/>
                <w:gridSpan w:val="3"/>
                <w:tcBorders>
                  <w:top w:val="single" w:sz="4" w:space="0" w:color="auto"/>
                  <w:left w:val="nil"/>
                  <w:bottom w:val="single" w:sz="4" w:space="0" w:color="auto"/>
                  <w:right w:val="single" w:sz="4" w:space="0" w:color="auto"/>
                </w:tcBorders>
                <w:shd w:val="clear" w:color="auto" w:fill="auto"/>
                <w:vAlign w:val="center"/>
              </w:tcPr>
            </w:tcPrChange>
          </w:tcPr>
          <w:p w:rsidR="004C595A" w:rsidRDefault="004C595A" w:rsidP="004C595A">
            <w:pPr>
              <w:widowControl/>
              <w:spacing w:line="240" w:lineRule="auto"/>
              <w:ind w:firstLineChars="0" w:firstLine="0"/>
              <w:jc w:val="left"/>
              <w:rPr>
                <w:ins w:id="2895" w:author="cuiqingsong" w:date="2017-07-18T20:20:00Z"/>
                <w:rFonts w:asciiTheme="minorEastAsia" w:hAnsiTheme="minorEastAsia" w:cs="宋体"/>
                <w:color w:val="000000" w:themeColor="text1"/>
                <w:kern w:val="0"/>
                <w:sz w:val="20"/>
                <w:szCs w:val="20"/>
              </w:rPr>
            </w:pPr>
            <w:ins w:id="2896" w:author="cuiqingsong" w:date="2017-07-19T09:05:00Z">
              <w:r>
                <w:rPr>
                  <w:rFonts w:asciiTheme="minorEastAsia" w:hAnsiTheme="minorEastAsia" w:cs="宋体"/>
                  <w:color w:val="000000" w:themeColor="text1"/>
                  <w:kern w:val="0"/>
                  <w:sz w:val="20"/>
                  <w:szCs w:val="20"/>
                </w:rPr>
                <w:t>applyTime</w:t>
              </w:r>
            </w:ins>
          </w:p>
        </w:tc>
        <w:tc>
          <w:tcPr>
            <w:tcW w:w="1843" w:type="dxa"/>
            <w:tcBorders>
              <w:top w:val="single" w:sz="4" w:space="0" w:color="auto"/>
              <w:left w:val="nil"/>
              <w:bottom w:val="single" w:sz="4" w:space="0" w:color="auto"/>
              <w:right w:val="single" w:sz="4" w:space="0" w:color="auto"/>
            </w:tcBorders>
            <w:shd w:val="clear" w:color="auto" w:fill="auto"/>
            <w:vAlign w:val="center"/>
            <w:tcPrChange w:id="2897" w:author="cuiqingsong" w:date="2017-07-18T20:23:00Z">
              <w:tcPr>
                <w:tcW w:w="1816" w:type="dxa"/>
                <w:gridSpan w:val="3"/>
                <w:tcBorders>
                  <w:top w:val="single" w:sz="4" w:space="0" w:color="auto"/>
                  <w:left w:val="nil"/>
                  <w:bottom w:val="single" w:sz="4" w:space="0" w:color="auto"/>
                  <w:right w:val="single" w:sz="4" w:space="0" w:color="auto"/>
                </w:tcBorders>
                <w:shd w:val="clear" w:color="auto" w:fill="auto"/>
                <w:vAlign w:val="center"/>
              </w:tcPr>
            </w:tcPrChange>
          </w:tcPr>
          <w:p w:rsidR="004C595A" w:rsidRDefault="00BA040C" w:rsidP="004C595A">
            <w:pPr>
              <w:widowControl/>
              <w:spacing w:line="240" w:lineRule="auto"/>
              <w:ind w:firstLineChars="0" w:firstLine="0"/>
              <w:jc w:val="left"/>
              <w:rPr>
                <w:ins w:id="2898" w:author="cuiqingsong" w:date="2017-07-18T20:20:00Z"/>
                <w:rFonts w:asciiTheme="minorEastAsia" w:hAnsiTheme="minorEastAsia" w:cs="宋体"/>
                <w:color w:val="000000" w:themeColor="text1"/>
                <w:kern w:val="0"/>
                <w:sz w:val="20"/>
                <w:szCs w:val="20"/>
              </w:rPr>
            </w:pPr>
            <w:ins w:id="2899" w:author="cuiqingsong" w:date="2017-08-23T20:19:00Z">
              <w:r>
                <w:rPr>
                  <w:rFonts w:asciiTheme="minorEastAsia" w:hAnsiTheme="minorEastAsia" w:cs="宋体" w:hint="eastAsia"/>
                  <w:color w:val="000000" w:themeColor="text1"/>
                  <w:kern w:val="0"/>
                  <w:sz w:val="20"/>
                  <w:szCs w:val="20"/>
                </w:rPr>
                <w:t>申请</w:t>
              </w:r>
            </w:ins>
            <w:ins w:id="2900" w:author="cuiqingsong" w:date="2017-07-18T20:20:00Z">
              <w:r w:rsidR="004C595A">
                <w:rPr>
                  <w:rFonts w:asciiTheme="minorEastAsia" w:hAnsiTheme="minorEastAsia" w:cs="宋体" w:hint="eastAsia"/>
                  <w:color w:val="000000" w:themeColor="text1"/>
                  <w:kern w:val="0"/>
                  <w:sz w:val="20"/>
                  <w:szCs w:val="20"/>
                </w:rPr>
                <w:t>时间</w:t>
              </w:r>
            </w:ins>
          </w:p>
        </w:tc>
        <w:tc>
          <w:tcPr>
            <w:tcW w:w="708" w:type="dxa"/>
            <w:tcBorders>
              <w:top w:val="single" w:sz="4" w:space="0" w:color="auto"/>
              <w:left w:val="nil"/>
              <w:bottom w:val="single" w:sz="4" w:space="0" w:color="auto"/>
              <w:right w:val="single" w:sz="4" w:space="0" w:color="auto"/>
            </w:tcBorders>
            <w:shd w:val="clear" w:color="auto" w:fill="auto"/>
            <w:tcPrChange w:id="2901" w:author="cuiqingsong" w:date="2017-07-18T20:23:00Z">
              <w:tcPr>
                <w:tcW w:w="618" w:type="dxa"/>
                <w:gridSpan w:val="3"/>
                <w:tcBorders>
                  <w:top w:val="single" w:sz="4" w:space="0" w:color="auto"/>
                  <w:left w:val="nil"/>
                  <w:bottom w:val="single" w:sz="4" w:space="0" w:color="auto"/>
                  <w:right w:val="single" w:sz="4" w:space="0" w:color="auto"/>
                </w:tcBorders>
                <w:shd w:val="clear" w:color="auto" w:fill="auto"/>
                <w:vAlign w:val="center"/>
              </w:tcPr>
            </w:tcPrChange>
          </w:tcPr>
          <w:p w:rsidR="004C595A" w:rsidRDefault="004C595A" w:rsidP="004C595A">
            <w:pPr>
              <w:widowControl/>
              <w:spacing w:line="240" w:lineRule="auto"/>
              <w:ind w:firstLineChars="0" w:firstLine="0"/>
              <w:jc w:val="left"/>
              <w:rPr>
                <w:ins w:id="2902" w:author="cuiqingsong" w:date="2017-07-18T20:20:00Z"/>
                <w:rFonts w:asciiTheme="minorEastAsia" w:hAnsiTheme="minorEastAsia" w:cs="宋体"/>
                <w:color w:val="000000" w:themeColor="text1"/>
                <w:kern w:val="0"/>
                <w:sz w:val="20"/>
                <w:szCs w:val="20"/>
              </w:rPr>
            </w:pPr>
            <w:ins w:id="2903" w:author="cuiqingsong" w:date="2017-07-18T20:23:00Z">
              <w:r>
                <w:rPr>
                  <w:rFonts w:asciiTheme="minorEastAsia" w:hAnsiTheme="minorEastAsia" w:cs="宋体" w:hint="eastAsia"/>
                  <w:color w:val="000000" w:themeColor="text1"/>
                  <w:kern w:val="0"/>
                  <w:sz w:val="20"/>
                  <w:szCs w:val="20"/>
                </w:rPr>
                <w:t>-</w:t>
              </w:r>
            </w:ins>
          </w:p>
        </w:tc>
        <w:tc>
          <w:tcPr>
            <w:tcW w:w="709" w:type="dxa"/>
            <w:tcBorders>
              <w:top w:val="single" w:sz="4" w:space="0" w:color="auto"/>
              <w:left w:val="nil"/>
              <w:bottom w:val="single" w:sz="4" w:space="0" w:color="auto"/>
              <w:right w:val="single" w:sz="4" w:space="0" w:color="auto"/>
            </w:tcBorders>
            <w:shd w:val="clear" w:color="auto" w:fill="auto"/>
            <w:tcPrChange w:id="2904" w:author="cuiqingsong" w:date="2017-07-18T20:23:00Z">
              <w:tcPr>
                <w:tcW w:w="618" w:type="dxa"/>
                <w:gridSpan w:val="3"/>
                <w:tcBorders>
                  <w:top w:val="single" w:sz="4" w:space="0" w:color="auto"/>
                  <w:left w:val="nil"/>
                  <w:bottom w:val="single" w:sz="4" w:space="0" w:color="auto"/>
                  <w:right w:val="single" w:sz="4" w:space="0" w:color="auto"/>
                </w:tcBorders>
                <w:shd w:val="clear" w:color="auto" w:fill="auto"/>
                <w:vAlign w:val="center"/>
              </w:tcPr>
            </w:tcPrChange>
          </w:tcPr>
          <w:p w:rsidR="004C595A" w:rsidRDefault="004C595A" w:rsidP="004C595A">
            <w:pPr>
              <w:widowControl/>
              <w:spacing w:line="240" w:lineRule="auto"/>
              <w:ind w:firstLineChars="0" w:firstLine="0"/>
              <w:jc w:val="left"/>
              <w:rPr>
                <w:ins w:id="2905" w:author="cuiqingsong" w:date="2017-07-18T20:20:00Z"/>
                <w:rFonts w:asciiTheme="minorEastAsia" w:hAnsiTheme="minorEastAsia" w:cs="宋体"/>
                <w:color w:val="000000" w:themeColor="text1"/>
                <w:kern w:val="0"/>
                <w:sz w:val="20"/>
                <w:szCs w:val="20"/>
              </w:rPr>
            </w:pPr>
            <w:ins w:id="2906" w:author="cuiqingsong" w:date="2017-07-18T20:23:00Z">
              <w:r>
                <w:rPr>
                  <w:rFonts w:asciiTheme="minorEastAsia" w:hAnsiTheme="minorEastAsia" w:cs="宋体" w:hint="eastAsia"/>
                  <w:color w:val="000000" w:themeColor="text1"/>
                  <w:kern w:val="0"/>
                  <w:sz w:val="20"/>
                  <w:szCs w:val="20"/>
                </w:rPr>
                <w:t>C</w:t>
              </w:r>
            </w:ins>
          </w:p>
        </w:tc>
        <w:tc>
          <w:tcPr>
            <w:tcW w:w="2948" w:type="dxa"/>
            <w:tcBorders>
              <w:top w:val="single" w:sz="4" w:space="0" w:color="auto"/>
              <w:left w:val="nil"/>
              <w:bottom w:val="single" w:sz="4" w:space="0" w:color="auto"/>
              <w:right w:val="single" w:sz="4" w:space="0" w:color="auto"/>
            </w:tcBorders>
            <w:shd w:val="clear" w:color="auto" w:fill="auto"/>
            <w:tcPrChange w:id="2907" w:author="cuiqingsong" w:date="2017-07-18T20:23:00Z">
              <w:tcPr>
                <w:tcW w:w="2618" w:type="dxa"/>
                <w:gridSpan w:val="2"/>
                <w:tcBorders>
                  <w:top w:val="single" w:sz="4" w:space="0" w:color="auto"/>
                  <w:left w:val="nil"/>
                  <w:bottom w:val="single" w:sz="4" w:space="0" w:color="auto"/>
                  <w:right w:val="single" w:sz="4" w:space="0" w:color="auto"/>
                </w:tcBorders>
                <w:shd w:val="clear" w:color="auto" w:fill="auto"/>
              </w:tcPr>
            </w:tcPrChange>
          </w:tcPr>
          <w:p w:rsidR="004C595A" w:rsidRDefault="004C595A" w:rsidP="004C595A">
            <w:pPr>
              <w:widowControl/>
              <w:spacing w:line="240" w:lineRule="auto"/>
              <w:ind w:firstLineChars="0" w:firstLine="0"/>
              <w:jc w:val="left"/>
              <w:rPr>
                <w:ins w:id="2908" w:author="cuiqingsong" w:date="2017-07-18T20:20:00Z"/>
                <w:rFonts w:asciiTheme="minorEastAsia" w:hAnsiTheme="minorEastAsia" w:cs="宋体"/>
                <w:color w:val="000000" w:themeColor="text1"/>
                <w:kern w:val="0"/>
                <w:sz w:val="20"/>
                <w:szCs w:val="20"/>
              </w:rPr>
            </w:pPr>
            <w:ins w:id="2909" w:author="cuiqingsong" w:date="2017-07-18T20:23:00Z">
              <w:r>
                <w:rPr>
                  <w:rFonts w:asciiTheme="minorEastAsia" w:hAnsiTheme="minorEastAsia" w:cs="宋体" w:hint="eastAsia"/>
                  <w:color w:val="000000" w:themeColor="text1"/>
                  <w:kern w:val="0"/>
                  <w:sz w:val="20"/>
                  <w:szCs w:val="20"/>
                </w:rPr>
                <w:t>查询结果不为空时必填</w:t>
              </w:r>
            </w:ins>
          </w:p>
        </w:tc>
      </w:tr>
      <w:tr w:rsidR="004C595A" w:rsidTr="00727757">
        <w:tblPrEx>
          <w:tblW w:w="9219" w:type="dxa"/>
          <w:tblInd w:w="103" w:type="dxa"/>
          <w:tblLayout w:type="fixed"/>
          <w:tblPrExChange w:id="2910" w:author="cuiqingsong" w:date="2017-07-18T20:23:00Z">
            <w:tblPrEx>
              <w:tblW w:w="9224" w:type="dxa"/>
              <w:tblInd w:w="103" w:type="dxa"/>
              <w:tblLayout w:type="fixed"/>
            </w:tblPrEx>
          </w:tblPrExChange>
        </w:tblPrEx>
        <w:trPr>
          <w:trHeight w:val="270"/>
          <w:ins w:id="2911" w:author="cuiqingsong" w:date="2017-07-18T20:18:00Z"/>
          <w:trPrChange w:id="2912" w:author="cuiqingsong" w:date="2017-07-18T20:23:00Z">
            <w:trPr>
              <w:gridBefore w:val="1"/>
              <w:wBefore w:w="5" w:type="dxa"/>
              <w:trHeight w:val="270"/>
            </w:trPr>
          </w:trPrChange>
        </w:trPr>
        <w:tc>
          <w:tcPr>
            <w:tcW w:w="653" w:type="dxa"/>
            <w:tcBorders>
              <w:top w:val="single" w:sz="4" w:space="0" w:color="auto"/>
              <w:left w:val="single" w:sz="4" w:space="0" w:color="auto"/>
              <w:bottom w:val="single" w:sz="4" w:space="0" w:color="auto"/>
              <w:right w:val="single" w:sz="4" w:space="0" w:color="auto"/>
            </w:tcBorders>
            <w:tcPrChange w:id="2913" w:author="cuiqingsong" w:date="2017-07-18T20:23:00Z">
              <w:tcPr>
                <w:tcW w:w="653" w:type="dxa"/>
                <w:gridSpan w:val="2"/>
                <w:tcBorders>
                  <w:top w:val="single" w:sz="4" w:space="0" w:color="auto"/>
                  <w:left w:val="single" w:sz="4" w:space="0" w:color="auto"/>
                  <w:bottom w:val="single" w:sz="4" w:space="0" w:color="auto"/>
                  <w:right w:val="single" w:sz="4" w:space="0" w:color="auto"/>
                </w:tcBorders>
              </w:tcPr>
            </w:tcPrChange>
          </w:tcPr>
          <w:p w:rsidR="004C595A" w:rsidRDefault="004C595A" w:rsidP="004C595A">
            <w:pPr>
              <w:widowControl/>
              <w:spacing w:line="240" w:lineRule="auto"/>
              <w:ind w:firstLineChars="0" w:firstLine="0"/>
              <w:jc w:val="left"/>
              <w:rPr>
                <w:ins w:id="2914" w:author="cuiqingsong" w:date="2017-07-18T20:18:00Z"/>
                <w:rFonts w:asciiTheme="minorEastAsia" w:hAnsiTheme="minorEastAsia" w:cs="宋体"/>
                <w:color w:val="000000" w:themeColor="text1"/>
                <w:kern w:val="0"/>
                <w:sz w:val="20"/>
                <w:szCs w:val="20"/>
              </w:rPr>
            </w:pPr>
            <w:ins w:id="2915" w:author="cuiqingsong" w:date="2017-07-18T20:25:00Z">
              <w:r>
                <w:rPr>
                  <w:rFonts w:asciiTheme="minorEastAsia" w:hAnsiTheme="minorEastAsia" w:cs="宋体" w:hint="eastAsia"/>
                  <w:color w:val="000000" w:themeColor="text1"/>
                  <w:kern w:val="0"/>
                  <w:sz w:val="20"/>
                  <w:szCs w:val="20"/>
                </w:rPr>
                <w:t>→</w:t>
              </w:r>
            </w:ins>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Change w:id="2916" w:author="cuiqingsong" w:date="2017-07-18T20:23:00Z">
              <w:tcPr>
                <w:tcW w:w="618"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4C595A" w:rsidRDefault="004C595A" w:rsidP="004C595A">
            <w:pPr>
              <w:widowControl/>
              <w:spacing w:line="240" w:lineRule="auto"/>
              <w:ind w:firstLineChars="0" w:firstLine="0"/>
              <w:jc w:val="left"/>
              <w:rPr>
                <w:ins w:id="2917" w:author="cuiqingsong" w:date="2017-07-18T20:18:00Z"/>
                <w:rFonts w:asciiTheme="minorEastAsia" w:hAnsiTheme="minorEastAsia" w:cs="宋体"/>
                <w:color w:val="000000" w:themeColor="text1"/>
                <w:kern w:val="0"/>
                <w:sz w:val="20"/>
                <w:szCs w:val="20"/>
              </w:rPr>
            </w:pPr>
            <w:ins w:id="2918" w:author="cuiqingsong" w:date="2017-07-19T09:06:00Z">
              <w:r>
                <w:rPr>
                  <w:rFonts w:asciiTheme="minorEastAsia" w:hAnsiTheme="minorEastAsia" w:cs="宋体" w:hint="eastAsia"/>
                  <w:color w:val="000000" w:themeColor="text1"/>
                  <w:kern w:val="0"/>
                  <w:sz w:val="20"/>
                  <w:szCs w:val="20"/>
                </w:rPr>
                <w:t>T</w:t>
              </w:r>
              <w:r>
                <w:rPr>
                  <w:rFonts w:asciiTheme="minorEastAsia" w:hAnsiTheme="minorEastAsia" w:cs="宋体"/>
                  <w:color w:val="000000" w:themeColor="text1"/>
                  <w:kern w:val="0"/>
                  <w:sz w:val="20"/>
                  <w:szCs w:val="20"/>
                </w:rPr>
                <w:t>16</w:t>
              </w:r>
            </w:ins>
          </w:p>
        </w:tc>
        <w:tc>
          <w:tcPr>
            <w:tcW w:w="1740" w:type="dxa"/>
            <w:tcBorders>
              <w:top w:val="single" w:sz="4" w:space="0" w:color="auto"/>
              <w:left w:val="nil"/>
              <w:bottom w:val="single" w:sz="4" w:space="0" w:color="auto"/>
              <w:right w:val="single" w:sz="4" w:space="0" w:color="auto"/>
            </w:tcBorders>
            <w:shd w:val="clear" w:color="auto" w:fill="auto"/>
            <w:vAlign w:val="center"/>
            <w:tcPrChange w:id="2919" w:author="cuiqingsong" w:date="2017-07-18T20:23:00Z">
              <w:tcPr>
                <w:tcW w:w="2278" w:type="dxa"/>
                <w:gridSpan w:val="3"/>
                <w:tcBorders>
                  <w:top w:val="single" w:sz="4" w:space="0" w:color="auto"/>
                  <w:left w:val="nil"/>
                  <w:bottom w:val="single" w:sz="4" w:space="0" w:color="auto"/>
                  <w:right w:val="single" w:sz="4" w:space="0" w:color="auto"/>
                </w:tcBorders>
                <w:shd w:val="clear" w:color="auto" w:fill="auto"/>
                <w:vAlign w:val="center"/>
              </w:tcPr>
            </w:tcPrChange>
          </w:tcPr>
          <w:p w:rsidR="004C595A" w:rsidRDefault="00333456" w:rsidP="004C595A">
            <w:pPr>
              <w:widowControl/>
              <w:spacing w:line="240" w:lineRule="auto"/>
              <w:ind w:firstLineChars="0" w:firstLine="0"/>
              <w:jc w:val="left"/>
              <w:rPr>
                <w:ins w:id="2920" w:author="cuiqingsong" w:date="2017-07-18T20:18:00Z"/>
                <w:rFonts w:asciiTheme="minorEastAsia" w:hAnsiTheme="minorEastAsia" w:cs="宋体"/>
                <w:color w:val="000000" w:themeColor="text1"/>
                <w:kern w:val="0"/>
                <w:sz w:val="20"/>
                <w:szCs w:val="20"/>
              </w:rPr>
            </w:pPr>
            <w:ins w:id="2921" w:author="cuiqingsong" w:date="2017-09-27T11:18:00Z">
              <w:r>
                <w:rPr>
                  <w:rFonts w:asciiTheme="minorEastAsia" w:hAnsiTheme="minorEastAsia" w:cs="宋体"/>
                  <w:color w:val="000000" w:themeColor="text1"/>
                  <w:kern w:val="0"/>
                  <w:sz w:val="20"/>
                  <w:szCs w:val="20"/>
                </w:rPr>
                <w:t>trans</w:t>
              </w:r>
            </w:ins>
            <w:ins w:id="2922" w:author="cuiqingsong" w:date="2017-07-19T09:04:00Z">
              <w:r w:rsidR="004C595A">
                <w:rPr>
                  <w:rFonts w:asciiTheme="minorEastAsia" w:hAnsiTheme="minorEastAsia" w:cs="宋体"/>
                  <w:color w:val="000000" w:themeColor="text1"/>
                  <w:kern w:val="0"/>
                  <w:sz w:val="20"/>
                  <w:szCs w:val="20"/>
                </w:rPr>
                <w:t>Date</w:t>
              </w:r>
            </w:ins>
          </w:p>
        </w:tc>
        <w:tc>
          <w:tcPr>
            <w:tcW w:w="1843" w:type="dxa"/>
            <w:tcBorders>
              <w:top w:val="single" w:sz="4" w:space="0" w:color="auto"/>
              <w:left w:val="nil"/>
              <w:bottom w:val="single" w:sz="4" w:space="0" w:color="auto"/>
              <w:right w:val="single" w:sz="4" w:space="0" w:color="auto"/>
            </w:tcBorders>
            <w:shd w:val="clear" w:color="auto" w:fill="auto"/>
            <w:vAlign w:val="center"/>
            <w:tcPrChange w:id="2923" w:author="cuiqingsong" w:date="2017-07-18T20:23:00Z">
              <w:tcPr>
                <w:tcW w:w="1816" w:type="dxa"/>
                <w:gridSpan w:val="3"/>
                <w:tcBorders>
                  <w:top w:val="single" w:sz="4" w:space="0" w:color="auto"/>
                  <w:left w:val="nil"/>
                  <w:bottom w:val="single" w:sz="4" w:space="0" w:color="auto"/>
                  <w:right w:val="single" w:sz="4" w:space="0" w:color="auto"/>
                </w:tcBorders>
                <w:shd w:val="clear" w:color="auto" w:fill="auto"/>
                <w:vAlign w:val="center"/>
              </w:tcPr>
            </w:tcPrChange>
          </w:tcPr>
          <w:p w:rsidR="004C595A" w:rsidRDefault="004C595A" w:rsidP="004C595A">
            <w:pPr>
              <w:widowControl/>
              <w:spacing w:line="240" w:lineRule="auto"/>
              <w:ind w:firstLineChars="0" w:firstLine="0"/>
              <w:jc w:val="left"/>
              <w:rPr>
                <w:ins w:id="2924" w:author="cuiqingsong" w:date="2017-07-18T20:18:00Z"/>
                <w:rFonts w:asciiTheme="minorEastAsia" w:hAnsiTheme="minorEastAsia" w:cs="宋体"/>
                <w:color w:val="000000" w:themeColor="text1"/>
                <w:kern w:val="0"/>
                <w:sz w:val="20"/>
                <w:szCs w:val="20"/>
              </w:rPr>
            </w:pPr>
            <w:ins w:id="2925" w:author="cuiqingsong" w:date="2017-07-18T20:19:00Z">
              <w:r>
                <w:rPr>
                  <w:rFonts w:asciiTheme="minorEastAsia" w:hAnsiTheme="minorEastAsia" w:cs="宋体" w:hint="eastAsia"/>
                  <w:color w:val="000000" w:themeColor="text1"/>
                  <w:kern w:val="0"/>
                  <w:sz w:val="20"/>
                  <w:szCs w:val="20"/>
                </w:rPr>
                <w:t>触发日期</w:t>
              </w:r>
            </w:ins>
          </w:p>
        </w:tc>
        <w:tc>
          <w:tcPr>
            <w:tcW w:w="708" w:type="dxa"/>
            <w:tcBorders>
              <w:top w:val="single" w:sz="4" w:space="0" w:color="auto"/>
              <w:left w:val="nil"/>
              <w:bottom w:val="single" w:sz="4" w:space="0" w:color="auto"/>
              <w:right w:val="single" w:sz="4" w:space="0" w:color="auto"/>
            </w:tcBorders>
            <w:shd w:val="clear" w:color="auto" w:fill="auto"/>
            <w:tcPrChange w:id="2926" w:author="cuiqingsong" w:date="2017-07-18T20:23:00Z">
              <w:tcPr>
                <w:tcW w:w="618" w:type="dxa"/>
                <w:gridSpan w:val="3"/>
                <w:tcBorders>
                  <w:top w:val="single" w:sz="4" w:space="0" w:color="auto"/>
                  <w:left w:val="nil"/>
                  <w:bottom w:val="single" w:sz="4" w:space="0" w:color="auto"/>
                  <w:right w:val="single" w:sz="4" w:space="0" w:color="auto"/>
                </w:tcBorders>
                <w:shd w:val="clear" w:color="auto" w:fill="auto"/>
                <w:vAlign w:val="center"/>
              </w:tcPr>
            </w:tcPrChange>
          </w:tcPr>
          <w:p w:rsidR="004C595A" w:rsidRDefault="004C595A" w:rsidP="004C595A">
            <w:pPr>
              <w:widowControl/>
              <w:spacing w:line="240" w:lineRule="auto"/>
              <w:ind w:firstLineChars="0" w:firstLine="0"/>
              <w:jc w:val="left"/>
              <w:rPr>
                <w:ins w:id="2927" w:author="cuiqingsong" w:date="2017-07-18T20:18:00Z"/>
                <w:rFonts w:asciiTheme="minorEastAsia" w:hAnsiTheme="minorEastAsia" w:cs="宋体"/>
                <w:color w:val="000000" w:themeColor="text1"/>
                <w:kern w:val="0"/>
                <w:sz w:val="20"/>
                <w:szCs w:val="20"/>
              </w:rPr>
            </w:pPr>
            <w:ins w:id="2928" w:author="cuiqingsong" w:date="2017-07-18T20:23:00Z">
              <w:r>
                <w:rPr>
                  <w:rFonts w:asciiTheme="minorEastAsia" w:hAnsiTheme="minorEastAsia" w:cs="宋体" w:hint="eastAsia"/>
                  <w:color w:val="000000" w:themeColor="text1"/>
                  <w:kern w:val="0"/>
                  <w:sz w:val="20"/>
                  <w:szCs w:val="20"/>
                </w:rPr>
                <w:t>-</w:t>
              </w:r>
            </w:ins>
          </w:p>
        </w:tc>
        <w:tc>
          <w:tcPr>
            <w:tcW w:w="709" w:type="dxa"/>
            <w:tcBorders>
              <w:top w:val="single" w:sz="4" w:space="0" w:color="auto"/>
              <w:left w:val="nil"/>
              <w:bottom w:val="single" w:sz="4" w:space="0" w:color="auto"/>
              <w:right w:val="single" w:sz="4" w:space="0" w:color="auto"/>
            </w:tcBorders>
            <w:shd w:val="clear" w:color="auto" w:fill="auto"/>
            <w:tcPrChange w:id="2929" w:author="cuiqingsong" w:date="2017-07-18T20:23:00Z">
              <w:tcPr>
                <w:tcW w:w="618" w:type="dxa"/>
                <w:gridSpan w:val="3"/>
                <w:tcBorders>
                  <w:top w:val="single" w:sz="4" w:space="0" w:color="auto"/>
                  <w:left w:val="nil"/>
                  <w:bottom w:val="single" w:sz="4" w:space="0" w:color="auto"/>
                  <w:right w:val="single" w:sz="4" w:space="0" w:color="auto"/>
                </w:tcBorders>
                <w:shd w:val="clear" w:color="auto" w:fill="auto"/>
                <w:vAlign w:val="center"/>
              </w:tcPr>
            </w:tcPrChange>
          </w:tcPr>
          <w:p w:rsidR="004C595A" w:rsidRDefault="004C595A" w:rsidP="004C595A">
            <w:pPr>
              <w:widowControl/>
              <w:spacing w:line="240" w:lineRule="auto"/>
              <w:ind w:firstLineChars="0" w:firstLine="0"/>
              <w:jc w:val="left"/>
              <w:rPr>
                <w:ins w:id="2930" w:author="cuiqingsong" w:date="2017-07-18T20:18:00Z"/>
                <w:rFonts w:asciiTheme="minorEastAsia" w:hAnsiTheme="minorEastAsia" w:cs="宋体"/>
                <w:color w:val="000000" w:themeColor="text1"/>
                <w:kern w:val="0"/>
                <w:sz w:val="20"/>
                <w:szCs w:val="20"/>
              </w:rPr>
            </w:pPr>
            <w:ins w:id="2931" w:author="cuiqingsong" w:date="2017-07-18T20:23:00Z">
              <w:r>
                <w:rPr>
                  <w:rFonts w:asciiTheme="minorEastAsia" w:hAnsiTheme="minorEastAsia" w:cs="宋体" w:hint="eastAsia"/>
                  <w:color w:val="000000" w:themeColor="text1"/>
                  <w:kern w:val="0"/>
                  <w:sz w:val="20"/>
                  <w:szCs w:val="20"/>
                </w:rPr>
                <w:t>C</w:t>
              </w:r>
            </w:ins>
          </w:p>
        </w:tc>
        <w:tc>
          <w:tcPr>
            <w:tcW w:w="2948" w:type="dxa"/>
            <w:tcBorders>
              <w:top w:val="single" w:sz="4" w:space="0" w:color="auto"/>
              <w:left w:val="nil"/>
              <w:bottom w:val="single" w:sz="4" w:space="0" w:color="auto"/>
              <w:right w:val="single" w:sz="4" w:space="0" w:color="auto"/>
            </w:tcBorders>
            <w:shd w:val="clear" w:color="auto" w:fill="auto"/>
            <w:tcPrChange w:id="2932" w:author="cuiqingsong" w:date="2017-07-18T20:23:00Z">
              <w:tcPr>
                <w:tcW w:w="2618" w:type="dxa"/>
                <w:gridSpan w:val="2"/>
                <w:tcBorders>
                  <w:top w:val="single" w:sz="4" w:space="0" w:color="auto"/>
                  <w:left w:val="nil"/>
                  <w:bottom w:val="single" w:sz="4" w:space="0" w:color="auto"/>
                  <w:right w:val="single" w:sz="4" w:space="0" w:color="auto"/>
                </w:tcBorders>
                <w:shd w:val="clear" w:color="auto" w:fill="auto"/>
              </w:tcPr>
            </w:tcPrChange>
          </w:tcPr>
          <w:p w:rsidR="004C595A" w:rsidRDefault="004C595A" w:rsidP="004C595A">
            <w:pPr>
              <w:widowControl/>
              <w:spacing w:line="240" w:lineRule="auto"/>
              <w:ind w:firstLineChars="0" w:firstLine="0"/>
              <w:jc w:val="left"/>
              <w:rPr>
                <w:ins w:id="2933" w:author="cuiqingsong" w:date="2017-07-18T20:18:00Z"/>
                <w:rFonts w:asciiTheme="minorEastAsia" w:hAnsiTheme="minorEastAsia" w:cs="宋体"/>
                <w:color w:val="000000" w:themeColor="text1"/>
                <w:kern w:val="0"/>
                <w:sz w:val="20"/>
                <w:szCs w:val="20"/>
              </w:rPr>
            </w:pPr>
            <w:ins w:id="2934" w:author="cuiqingsong" w:date="2017-07-18T20:23:00Z">
              <w:r>
                <w:rPr>
                  <w:rFonts w:asciiTheme="minorEastAsia" w:hAnsiTheme="minorEastAsia" w:cs="宋体" w:hint="eastAsia"/>
                  <w:color w:val="000000" w:themeColor="text1"/>
                  <w:kern w:val="0"/>
                  <w:sz w:val="20"/>
                  <w:szCs w:val="20"/>
                </w:rPr>
                <w:t>查询结果不为空时必填</w:t>
              </w:r>
            </w:ins>
          </w:p>
        </w:tc>
      </w:tr>
      <w:tr w:rsidR="004C595A" w:rsidTr="00727757">
        <w:tblPrEx>
          <w:tblW w:w="9219" w:type="dxa"/>
          <w:tblInd w:w="103" w:type="dxa"/>
          <w:tblLayout w:type="fixed"/>
          <w:tblPrExChange w:id="2935" w:author="cuiqingsong" w:date="2017-07-18T20:23:00Z">
            <w:tblPrEx>
              <w:tblW w:w="9224" w:type="dxa"/>
              <w:tblInd w:w="103" w:type="dxa"/>
              <w:tblLayout w:type="fixed"/>
            </w:tblPrEx>
          </w:tblPrExChange>
        </w:tblPrEx>
        <w:trPr>
          <w:trHeight w:val="270"/>
          <w:ins w:id="2936" w:author="cuiqingsong" w:date="2017-07-18T20:18:00Z"/>
          <w:trPrChange w:id="2937" w:author="cuiqingsong" w:date="2017-07-18T20:23:00Z">
            <w:trPr>
              <w:gridBefore w:val="1"/>
              <w:wBefore w:w="5" w:type="dxa"/>
              <w:trHeight w:val="270"/>
            </w:trPr>
          </w:trPrChange>
        </w:trPr>
        <w:tc>
          <w:tcPr>
            <w:tcW w:w="653" w:type="dxa"/>
            <w:tcBorders>
              <w:top w:val="single" w:sz="4" w:space="0" w:color="auto"/>
              <w:left w:val="single" w:sz="4" w:space="0" w:color="auto"/>
              <w:bottom w:val="single" w:sz="4" w:space="0" w:color="auto"/>
              <w:right w:val="single" w:sz="4" w:space="0" w:color="auto"/>
            </w:tcBorders>
            <w:tcPrChange w:id="2938" w:author="cuiqingsong" w:date="2017-07-18T20:23:00Z">
              <w:tcPr>
                <w:tcW w:w="653" w:type="dxa"/>
                <w:gridSpan w:val="2"/>
                <w:tcBorders>
                  <w:top w:val="single" w:sz="4" w:space="0" w:color="auto"/>
                  <w:left w:val="single" w:sz="4" w:space="0" w:color="auto"/>
                  <w:bottom w:val="single" w:sz="4" w:space="0" w:color="auto"/>
                  <w:right w:val="single" w:sz="4" w:space="0" w:color="auto"/>
                </w:tcBorders>
              </w:tcPr>
            </w:tcPrChange>
          </w:tcPr>
          <w:p w:rsidR="004C595A" w:rsidRDefault="004C595A" w:rsidP="004C595A">
            <w:pPr>
              <w:widowControl/>
              <w:spacing w:line="240" w:lineRule="auto"/>
              <w:ind w:firstLineChars="0" w:firstLine="0"/>
              <w:jc w:val="left"/>
              <w:rPr>
                <w:ins w:id="2939" w:author="cuiqingsong" w:date="2017-07-18T20:18:00Z"/>
                <w:rFonts w:asciiTheme="minorEastAsia" w:hAnsiTheme="minorEastAsia" w:cs="宋体"/>
                <w:color w:val="000000" w:themeColor="text1"/>
                <w:kern w:val="0"/>
                <w:sz w:val="20"/>
                <w:szCs w:val="20"/>
              </w:rPr>
            </w:pPr>
            <w:ins w:id="2940" w:author="cuiqingsong" w:date="2017-07-18T20:25:00Z">
              <w:r>
                <w:rPr>
                  <w:rFonts w:asciiTheme="minorEastAsia" w:hAnsiTheme="minorEastAsia" w:cs="宋体" w:hint="eastAsia"/>
                  <w:color w:val="000000" w:themeColor="text1"/>
                  <w:kern w:val="0"/>
                  <w:sz w:val="20"/>
                  <w:szCs w:val="20"/>
                </w:rPr>
                <w:t>→</w:t>
              </w:r>
            </w:ins>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Change w:id="2941" w:author="cuiqingsong" w:date="2017-07-18T20:23:00Z">
              <w:tcPr>
                <w:tcW w:w="618"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4C595A" w:rsidRDefault="004C595A" w:rsidP="004C595A">
            <w:pPr>
              <w:widowControl/>
              <w:spacing w:line="240" w:lineRule="auto"/>
              <w:ind w:firstLineChars="0" w:firstLine="0"/>
              <w:jc w:val="left"/>
              <w:rPr>
                <w:ins w:id="2942" w:author="cuiqingsong" w:date="2017-07-18T20:18:00Z"/>
                <w:rFonts w:asciiTheme="minorEastAsia" w:hAnsiTheme="minorEastAsia" w:cs="宋体"/>
                <w:color w:val="000000" w:themeColor="text1"/>
                <w:kern w:val="0"/>
                <w:sz w:val="20"/>
                <w:szCs w:val="20"/>
              </w:rPr>
            </w:pPr>
            <w:ins w:id="2943" w:author="cuiqingsong" w:date="2017-07-19T09:06:00Z">
              <w:r>
                <w:rPr>
                  <w:rFonts w:asciiTheme="minorEastAsia" w:hAnsiTheme="minorEastAsia" w:cs="宋体" w:hint="eastAsia"/>
                  <w:color w:val="000000" w:themeColor="text1"/>
                  <w:kern w:val="0"/>
                  <w:sz w:val="20"/>
                  <w:szCs w:val="20"/>
                </w:rPr>
                <w:t>T</w:t>
              </w:r>
              <w:r>
                <w:rPr>
                  <w:rFonts w:asciiTheme="minorEastAsia" w:hAnsiTheme="minorEastAsia" w:cs="宋体"/>
                  <w:color w:val="000000" w:themeColor="text1"/>
                  <w:kern w:val="0"/>
                  <w:sz w:val="20"/>
                  <w:szCs w:val="20"/>
                </w:rPr>
                <w:t>17</w:t>
              </w:r>
            </w:ins>
          </w:p>
        </w:tc>
        <w:tc>
          <w:tcPr>
            <w:tcW w:w="1740" w:type="dxa"/>
            <w:tcBorders>
              <w:top w:val="single" w:sz="4" w:space="0" w:color="auto"/>
              <w:left w:val="nil"/>
              <w:bottom w:val="single" w:sz="4" w:space="0" w:color="auto"/>
              <w:right w:val="single" w:sz="4" w:space="0" w:color="auto"/>
            </w:tcBorders>
            <w:shd w:val="clear" w:color="auto" w:fill="auto"/>
            <w:vAlign w:val="center"/>
            <w:tcPrChange w:id="2944" w:author="cuiqingsong" w:date="2017-07-18T20:23:00Z">
              <w:tcPr>
                <w:tcW w:w="2278" w:type="dxa"/>
                <w:gridSpan w:val="3"/>
                <w:tcBorders>
                  <w:top w:val="single" w:sz="4" w:space="0" w:color="auto"/>
                  <w:left w:val="nil"/>
                  <w:bottom w:val="single" w:sz="4" w:space="0" w:color="auto"/>
                  <w:right w:val="single" w:sz="4" w:space="0" w:color="auto"/>
                </w:tcBorders>
                <w:shd w:val="clear" w:color="auto" w:fill="auto"/>
                <w:vAlign w:val="center"/>
              </w:tcPr>
            </w:tcPrChange>
          </w:tcPr>
          <w:p w:rsidR="004C595A" w:rsidRDefault="00333456" w:rsidP="004C595A">
            <w:pPr>
              <w:widowControl/>
              <w:spacing w:line="240" w:lineRule="auto"/>
              <w:ind w:firstLineChars="0" w:firstLine="0"/>
              <w:jc w:val="left"/>
              <w:rPr>
                <w:ins w:id="2945" w:author="cuiqingsong" w:date="2017-07-18T20:18:00Z"/>
                <w:rFonts w:asciiTheme="minorEastAsia" w:hAnsiTheme="minorEastAsia" w:cs="宋体"/>
                <w:color w:val="000000" w:themeColor="text1"/>
                <w:kern w:val="0"/>
                <w:sz w:val="20"/>
                <w:szCs w:val="20"/>
              </w:rPr>
            </w:pPr>
            <w:ins w:id="2946" w:author="cuiqingsong" w:date="2017-09-27T11:18:00Z">
              <w:r>
                <w:rPr>
                  <w:rFonts w:asciiTheme="minorEastAsia" w:hAnsiTheme="minorEastAsia" w:cs="宋体"/>
                  <w:color w:val="000000" w:themeColor="text1"/>
                  <w:kern w:val="0"/>
                  <w:sz w:val="20"/>
                  <w:szCs w:val="20"/>
                </w:rPr>
                <w:t>trans</w:t>
              </w:r>
            </w:ins>
            <w:ins w:id="2947" w:author="cuiqingsong" w:date="2017-07-19T09:04:00Z">
              <w:r w:rsidR="004C595A">
                <w:rPr>
                  <w:rFonts w:asciiTheme="minorEastAsia" w:hAnsiTheme="minorEastAsia" w:cs="宋体"/>
                  <w:color w:val="000000" w:themeColor="text1"/>
                  <w:kern w:val="0"/>
                  <w:sz w:val="20"/>
                  <w:szCs w:val="20"/>
                </w:rPr>
                <w:t>Time</w:t>
              </w:r>
            </w:ins>
          </w:p>
        </w:tc>
        <w:tc>
          <w:tcPr>
            <w:tcW w:w="1843" w:type="dxa"/>
            <w:tcBorders>
              <w:top w:val="single" w:sz="4" w:space="0" w:color="auto"/>
              <w:left w:val="nil"/>
              <w:bottom w:val="single" w:sz="4" w:space="0" w:color="auto"/>
              <w:right w:val="single" w:sz="4" w:space="0" w:color="auto"/>
            </w:tcBorders>
            <w:shd w:val="clear" w:color="auto" w:fill="auto"/>
            <w:vAlign w:val="center"/>
            <w:tcPrChange w:id="2948" w:author="cuiqingsong" w:date="2017-07-18T20:23:00Z">
              <w:tcPr>
                <w:tcW w:w="1816" w:type="dxa"/>
                <w:gridSpan w:val="3"/>
                <w:tcBorders>
                  <w:top w:val="single" w:sz="4" w:space="0" w:color="auto"/>
                  <w:left w:val="nil"/>
                  <w:bottom w:val="single" w:sz="4" w:space="0" w:color="auto"/>
                  <w:right w:val="single" w:sz="4" w:space="0" w:color="auto"/>
                </w:tcBorders>
                <w:shd w:val="clear" w:color="auto" w:fill="auto"/>
                <w:vAlign w:val="center"/>
              </w:tcPr>
            </w:tcPrChange>
          </w:tcPr>
          <w:p w:rsidR="004C595A" w:rsidRDefault="004C595A" w:rsidP="004C595A">
            <w:pPr>
              <w:widowControl/>
              <w:spacing w:line="240" w:lineRule="auto"/>
              <w:ind w:firstLineChars="0" w:firstLine="0"/>
              <w:jc w:val="left"/>
              <w:rPr>
                <w:ins w:id="2949" w:author="cuiqingsong" w:date="2017-07-18T20:18:00Z"/>
                <w:rFonts w:asciiTheme="minorEastAsia" w:hAnsiTheme="minorEastAsia" w:cs="宋体"/>
                <w:color w:val="000000" w:themeColor="text1"/>
                <w:kern w:val="0"/>
                <w:sz w:val="20"/>
                <w:szCs w:val="20"/>
              </w:rPr>
            </w:pPr>
            <w:ins w:id="2950" w:author="cuiqingsong" w:date="2017-07-18T20:19:00Z">
              <w:r>
                <w:rPr>
                  <w:rFonts w:asciiTheme="minorEastAsia" w:hAnsiTheme="minorEastAsia" w:cs="宋体" w:hint="eastAsia"/>
                  <w:color w:val="000000" w:themeColor="text1"/>
                  <w:kern w:val="0"/>
                  <w:sz w:val="20"/>
                  <w:szCs w:val="20"/>
                </w:rPr>
                <w:t>触发时间</w:t>
              </w:r>
            </w:ins>
          </w:p>
        </w:tc>
        <w:tc>
          <w:tcPr>
            <w:tcW w:w="708" w:type="dxa"/>
            <w:tcBorders>
              <w:top w:val="single" w:sz="4" w:space="0" w:color="auto"/>
              <w:left w:val="nil"/>
              <w:bottom w:val="single" w:sz="4" w:space="0" w:color="auto"/>
              <w:right w:val="single" w:sz="4" w:space="0" w:color="auto"/>
            </w:tcBorders>
            <w:shd w:val="clear" w:color="auto" w:fill="auto"/>
            <w:tcPrChange w:id="2951" w:author="cuiqingsong" w:date="2017-07-18T20:23:00Z">
              <w:tcPr>
                <w:tcW w:w="618" w:type="dxa"/>
                <w:gridSpan w:val="3"/>
                <w:tcBorders>
                  <w:top w:val="single" w:sz="4" w:space="0" w:color="auto"/>
                  <w:left w:val="nil"/>
                  <w:bottom w:val="single" w:sz="4" w:space="0" w:color="auto"/>
                  <w:right w:val="single" w:sz="4" w:space="0" w:color="auto"/>
                </w:tcBorders>
                <w:shd w:val="clear" w:color="auto" w:fill="auto"/>
                <w:vAlign w:val="center"/>
              </w:tcPr>
            </w:tcPrChange>
          </w:tcPr>
          <w:p w:rsidR="004C595A" w:rsidRDefault="004C595A" w:rsidP="004C595A">
            <w:pPr>
              <w:widowControl/>
              <w:spacing w:line="240" w:lineRule="auto"/>
              <w:ind w:firstLineChars="0" w:firstLine="0"/>
              <w:jc w:val="left"/>
              <w:rPr>
                <w:ins w:id="2952" w:author="cuiqingsong" w:date="2017-07-18T20:18:00Z"/>
                <w:rFonts w:asciiTheme="minorEastAsia" w:hAnsiTheme="minorEastAsia" w:cs="宋体"/>
                <w:color w:val="000000" w:themeColor="text1"/>
                <w:kern w:val="0"/>
                <w:sz w:val="20"/>
                <w:szCs w:val="20"/>
              </w:rPr>
            </w:pPr>
            <w:ins w:id="2953" w:author="cuiqingsong" w:date="2017-07-18T20:23:00Z">
              <w:r>
                <w:rPr>
                  <w:rFonts w:asciiTheme="minorEastAsia" w:hAnsiTheme="minorEastAsia" w:cs="宋体" w:hint="eastAsia"/>
                  <w:color w:val="000000" w:themeColor="text1"/>
                  <w:kern w:val="0"/>
                  <w:sz w:val="20"/>
                  <w:szCs w:val="20"/>
                </w:rPr>
                <w:t>-</w:t>
              </w:r>
            </w:ins>
          </w:p>
        </w:tc>
        <w:tc>
          <w:tcPr>
            <w:tcW w:w="709" w:type="dxa"/>
            <w:tcBorders>
              <w:top w:val="single" w:sz="4" w:space="0" w:color="auto"/>
              <w:left w:val="nil"/>
              <w:bottom w:val="single" w:sz="4" w:space="0" w:color="auto"/>
              <w:right w:val="single" w:sz="4" w:space="0" w:color="auto"/>
            </w:tcBorders>
            <w:shd w:val="clear" w:color="auto" w:fill="auto"/>
            <w:tcPrChange w:id="2954" w:author="cuiqingsong" w:date="2017-07-18T20:23:00Z">
              <w:tcPr>
                <w:tcW w:w="618" w:type="dxa"/>
                <w:gridSpan w:val="3"/>
                <w:tcBorders>
                  <w:top w:val="single" w:sz="4" w:space="0" w:color="auto"/>
                  <w:left w:val="nil"/>
                  <w:bottom w:val="single" w:sz="4" w:space="0" w:color="auto"/>
                  <w:right w:val="single" w:sz="4" w:space="0" w:color="auto"/>
                </w:tcBorders>
                <w:shd w:val="clear" w:color="auto" w:fill="auto"/>
                <w:vAlign w:val="center"/>
              </w:tcPr>
            </w:tcPrChange>
          </w:tcPr>
          <w:p w:rsidR="004C595A" w:rsidRDefault="004C595A" w:rsidP="004C595A">
            <w:pPr>
              <w:widowControl/>
              <w:spacing w:line="240" w:lineRule="auto"/>
              <w:ind w:firstLineChars="0" w:firstLine="0"/>
              <w:jc w:val="left"/>
              <w:rPr>
                <w:ins w:id="2955" w:author="cuiqingsong" w:date="2017-07-18T20:18:00Z"/>
                <w:rFonts w:asciiTheme="minorEastAsia" w:hAnsiTheme="minorEastAsia" w:cs="宋体"/>
                <w:color w:val="000000" w:themeColor="text1"/>
                <w:kern w:val="0"/>
                <w:sz w:val="20"/>
                <w:szCs w:val="20"/>
              </w:rPr>
            </w:pPr>
            <w:ins w:id="2956" w:author="cuiqingsong" w:date="2017-07-18T20:23:00Z">
              <w:r>
                <w:rPr>
                  <w:rFonts w:asciiTheme="minorEastAsia" w:hAnsiTheme="minorEastAsia" w:cs="宋体" w:hint="eastAsia"/>
                  <w:color w:val="000000" w:themeColor="text1"/>
                  <w:kern w:val="0"/>
                  <w:sz w:val="20"/>
                  <w:szCs w:val="20"/>
                </w:rPr>
                <w:t>C</w:t>
              </w:r>
            </w:ins>
          </w:p>
        </w:tc>
        <w:tc>
          <w:tcPr>
            <w:tcW w:w="2948" w:type="dxa"/>
            <w:tcBorders>
              <w:top w:val="single" w:sz="4" w:space="0" w:color="auto"/>
              <w:left w:val="nil"/>
              <w:bottom w:val="single" w:sz="4" w:space="0" w:color="auto"/>
              <w:right w:val="single" w:sz="4" w:space="0" w:color="auto"/>
            </w:tcBorders>
            <w:shd w:val="clear" w:color="auto" w:fill="auto"/>
            <w:tcPrChange w:id="2957" w:author="cuiqingsong" w:date="2017-07-18T20:23:00Z">
              <w:tcPr>
                <w:tcW w:w="2618" w:type="dxa"/>
                <w:gridSpan w:val="2"/>
                <w:tcBorders>
                  <w:top w:val="single" w:sz="4" w:space="0" w:color="auto"/>
                  <w:left w:val="nil"/>
                  <w:bottom w:val="single" w:sz="4" w:space="0" w:color="auto"/>
                  <w:right w:val="single" w:sz="4" w:space="0" w:color="auto"/>
                </w:tcBorders>
                <w:shd w:val="clear" w:color="auto" w:fill="auto"/>
              </w:tcPr>
            </w:tcPrChange>
          </w:tcPr>
          <w:p w:rsidR="004C595A" w:rsidRDefault="004C595A" w:rsidP="004C595A">
            <w:pPr>
              <w:widowControl/>
              <w:spacing w:line="240" w:lineRule="auto"/>
              <w:ind w:firstLineChars="0" w:firstLine="0"/>
              <w:jc w:val="left"/>
              <w:rPr>
                <w:ins w:id="2958" w:author="cuiqingsong" w:date="2017-07-18T20:18:00Z"/>
                <w:rFonts w:asciiTheme="minorEastAsia" w:hAnsiTheme="minorEastAsia" w:cs="宋体"/>
                <w:color w:val="000000" w:themeColor="text1"/>
                <w:kern w:val="0"/>
                <w:sz w:val="20"/>
                <w:szCs w:val="20"/>
              </w:rPr>
            </w:pPr>
            <w:ins w:id="2959" w:author="cuiqingsong" w:date="2017-07-18T20:23:00Z">
              <w:r>
                <w:rPr>
                  <w:rFonts w:asciiTheme="minorEastAsia" w:hAnsiTheme="minorEastAsia" w:cs="宋体" w:hint="eastAsia"/>
                  <w:color w:val="000000" w:themeColor="text1"/>
                  <w:kern w:val="0"/>
                  <w:sz w:val="20"/>
                  <w:szCs w:val="20"/>
                </w:rPr>
                <w:t>查询结果不为空时必填</w:t>
              </w:r>
            </w:ins>
          </w:p>
        </w:tc>
      </w:tr>
      <w:tr w:rsidR="004C595A" w:rsidTr="00727757">
        <w:trPr>
          <w:trHeight w:val="270"/>
          <w:ins w:id="2960" w:author="cuiqingsong" w:date="2017-07-18T20:18:00Z"/>
        </w:trPr>
        <w:tc>
          <w:tcPr>
            <w:tcW w:w="653" w:type="dxa"/>
            <w:tcBorders>
              <w:top w:val="single" w:sz="4" w:space="0" w:color="auto"/>
              <w:left w:val="single" w:sz="4" w:space="0" w:color="auto"/>
              <w:bottom w:val="single" w:sz="4" w:space="0" w:color="auto"/>
              <w:right w:val="single" w:sz="4" w:space="0" w:color="auto"/>
            </w:tcBorders>
          </w:tcPr>
          <w:p w:rsidR="004C595A" w:rsidRDefault="004C595A" w:rsidP="004C595A">
            <w:pPr>
              <w:widowControl/>
              <w:spacing w:line="240" w:lineRule="auto"/>
              <w:ind w:firstLineChars="0" w:firstLine="0"/>
              <w:jc w:val="left"/>
              <w:rPr>
                <w:ins w:id="2961" w:author="cuiqingsong" w:date="2017-07-18T20:18:00Z"/>
                <w:rFonts w:asciiTheme="minorEastAsia" w:hAnsiTheme="minorEastAsia" w:cs="宋体"/>
                <w:color w:val="000000" w:themeColor="text1"/>
                <w:kern w:val="0"/>
                <w:sz w:val="20"/>
                <w:szCs w:val="20"/>
              </w:rPr>
            </w:pPr>
            <w:ins w:id="2962" w:author="cuiqingsong" w:date="2017-07-18T20:25:00Z">
              <w:r>
                <w:rPr>
                  <w:rFonts w:asciiTheme="minorEastAsia" w:hAnsiTheme="minorEastAsia" w:cs="宋体" w:hint="eastAsia"/>
                  <w:color w:val="000000" w:themeColor="text1"/>
                  <w:kern w:val="0"/>
                  <w:sz w:val="20"/>
                  <w:szCs w:val="20"/>
                </w:rPr>
                <w:t>→</w:t>
              </w:r>
            </w:ins>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4C595A" w:rsidRDefault="004C595A" w:rsidP="004C595A">
            <w:pPr>
              <w:widowControl/>
              <w:spacing w:line="240" w:lineRule="auto"/>
              <w:ind w:firstLineChars="0" w:firstLine="0"/>
              <w:jc w:val="left"/>
              <w:rPr>
                <w:ins w:id="2963" w:author="cuiqingsong" w:date="2017-07-18T20:18:00Z"/>
                <w:rFonts w:asciiTheme="minorEastAsia" w:hAnsiTheme="minorEastAsia" w:cs="宋体"/>
                <w:color w:val="000000" w:themeColor="text1"/>
                <w:kern w:val="0"/>
                <w:sz w:val="20"/>
                <w:szCs w:val="20"/>
              </w:rPr>
            </w:pPr>
            <w:ins w:id="2964" w:author="cuiqingsong" w:date="2017-07-18T20:18:00Z">
              <w:r>
                <w:rPr>
                  <w:rFonts w:asciiTheme="minorEastAsia" w:hAnsiTheme="minorEastAsia" w:cs="宋体" w:hint="eastAsia"/>
                  <w:color w:val="000000" w:themeColor="text1"/>
                  <w:kern w:val="0"/>
                  <w:sz w:val="20"/>
                  <w:szCs w:val="20"/>
                </w:rPr>
                <w:t>T</w:t>
              </w:r>
              <w:r>
                <w:rPr>
                  <w:rFonts w:asciiTheme="minorEastAsia" w:hAnsiTheme="minorEastAsia" w:cs="宋体"/>
                  <w:color w:val="000000" w:themeColor="text1"/>
                  <w:kern w:val="0"/>
                  <w:sz w:val="20"/>
                  <w:szCs w:val="20"/>
                </w:rPr>
                <w:t>23</w:t>
              </w:r>
            </w:ins>
          </w:p>
        </w:tc>
        <w:tc>
          <w:tcPr>
            <w:tcW w:w="1740" w:type="dxa"/>
            <w:tcBorders>
              <w:top w:val="single" w:sz="4" w:space="0" w:color="auto"/>
              <w:left w:val="nil"/>
              <w:bottom w:val="single" w:sz="4" w:space="0" w:color="auto"/>
              <w:right w:val="single" w:sz="4" w:space="0" w:color="auto"/>
            </w:tcBorders>
            <w:shd w:val="clear" w:color="auto" w:fill="auto"/>
            <w:vAlign w:val="center"/>
          </w:tcPr>
          <w:p w:rsidR="004C595A" w:rsidRDefault="004C595A" w:rsidP="004C595A">
            <w:pPr>
              <w:widowControl/>
              <w:spacing w:line="240" w:lineRule="auto"/>
              <w:ind w:firstLineChars="0" w:firstLine="0"/>
              <w:jc w:val="left"/>
              <w:rPr>
                <w:ins w:id="2965" w:author="cuiqingsong" w:date="2017-07-18T20:18:00Z"/>
                <w:rFonts w:asciiTheme="minorEastAsia" w:hAnsiTheme="minorEastAsia" w:cs="宋体"/>
                <w:color w:val="000000" w:themeColor="text1"/>
                <w:kern w:val="0"/>
                <w:sz w:val="20"/>
                <w:szCs w:val="20"/>
              </w:rPr>
            </w:pPr>
            <w:ins w:id="2966" w:author="cuiqingsong" w:date="2017-07-18T20:18:00Z">
              <w:r>
                <w:rPr>
                  <w:rFonts w:asciiTheme="minorEastAsia" w:hAnsiTheme="minorEastAsia" w:cs="宋体"/>
                  <w:color w:val="000000" w:themeColor="text1"/>
                  <w:kern w:val="0"/>
                  <w:sz w:val="20"/>
                  <w:szCs w:val="20"/>
                </w:rPr>
                <w:t>cancelDate</w:t>
              </w:r>
            </w:ins>
          </w:p>
        </w:tc>
        <w:tc>
          <w:tcPr>
            <w:tcW w:w="1843" w:type="dxa"/>
            <w:tcBorders>
              <w:top w:val="single" w:sz="4" w:space="0" w:color="auto"/>
              <w:left w:val="nil"/>
              <w:bottom w:val="single" w:sz="4" w:space="0" w:color="auto"/>
              <w:right w:val="single" w:sz="4" w:space="0" w:color="auto"/>
            </w:tcBorders>
            <w:shd w:val="clear" w:color="auto" w:fill="auto"/>
            <w:vAlign w:val="center"/>
          </w:tcPr>
          <w:p w:rsidR="004C595A" w:rsidRDefault="004C595A" w:rsidP="004C595A">
            <w:pPr>
              <w:widowControl/>
              <w:spacing w:line="240" w:lineRule="auto"/>
              <w:ind w:firstLineChars="0" w:firstLine="0"/>
              <w:jc w:val="left"/>
              <w:rPr>
                <w:ins w:id="2967" w:author="cuiqingsong" w:date="2017-07-18T20:18:00Z"/>
                <w:rFonts w:asciiTheme="minorEastAsia" w:hAnsiTheme="minorEastAsia" w:cs="宋体"/>
                <w:color w:val="000000" w:themeColor="text1"/>
                <w:kern w:val="0"/>
                <w:sz w:val="20"/>
                <w:szCs w:val="20"/>
              </w:rPr>
            </w:pPr>
            <w:ins w:id="2968" w:author="cuiqingsong" w:date="2017-07-18T20:18:00Z">
              <w:r>
                <w:rPr>
                  <w:rFonts w:asciiTheme="minorEastAsia" w:hAnsiTheme="minorEastAsia" w:cs="宋体" w:hint="eastAsia"/>
                  <w:color w:val="000000" w:themeColor="text1"/>
                  <w:kern w:val="0"/>
                  <w:sz w:val="20"/>
                  <w:szCs w:val="20"/>
                </w:rPr>
                <w:t>撤销日期</w:t>
              </w:r>
            </w:ins>
          </w:p>
        </w:tc>
        <w:tc>
          <w:tcPr>
            <w:tcW w:w="708" w:type="dxa"/>
            <w:tcBorders>
              <w:top w:val="single" w:sz="4" w:space="0" w:color="auto"/>
              <w:left w:val="nil"/>
              <w:bottom w:val="single" w:sz="4" w:space="0" w:color="auto"/>
              <w:right w:val="single" w:sz="4" w:space="0" w:color="auto"/>
            </w:tcBorders>
            <w:shd w:val="clear" w:color="auto" w:fill="auto"/>
            <w:vAlign w:val="center"/>
          </w:tcPr>
          <w:p w:rsidR="004C595A" w:rsidRDefault="004C595A" w:rsidP="004C595A">
            <w:pPr>
              <w:widowControl/>
              <w:spacing w:line="240" w:lineRule="auto"/>
              <w:ind w:firstLineChars="0" w:firstLine="0"/>
              <w:jc w:val="left"/>
              <w:rPr>
                <w:ins w:id="2969" w:author="cuiqingsong" w:date="2017-07-18T20:18:00Z"/>
                <w:rFonts w:asciiTheme="minorEastAsia" w:hAnsiTheme="minorEastAsia" w:cs="宋体"/>
                <w:color w:val="000000" w:themeColor="text1"/>
                <w:kern w:val="0"/>
                <w:sz w:val="20"/>
                <w:szCs w:val="20"/>
              </w:rPr>
            </w:pPr>
            <w:ins w:id="2970" w:author="cuiqingsong" w:date="2017-07-18T20:18:00Z">
              <w:r>
                <w:rPr>
                  <w:rFonts w:asciiTheme="minorEastAsia" w:hAnsiTheme="minorEastAsia" w:cs="宋体" w:hint="eastAsia"/>
                  <w:color w:val="000000" w:themeColor="text1"/>
                  <w:kern w:val="0"/>
                  <w:sz w:val="20"/>
                  <w:szCs w:val="20"/>
                </w:rPr>
                <w:t>-</w:t>
              </w:r>
            </w:ins>
          </w:p>
        </w:tc>
        <w:tc>
          <w:tcPr>
            <w:tcW w:w="709" w:type="dxa"/>
            <w:tcBorders>
              <w:top w:val="single" w:sz="4" w:space="0" w:color="auto"/>
              <w:left w:val="nil"/>
              <w:bottom w:val="single" w:sz="4" w:space="0" w:color="auto"/>
              <w:right w:val="single" w:sz="4" w:space="0" w:color="auto"/>
            </w:tcBorders>
            <w:shd w:val="clear" w:color="auto" w:fill="auto"/>
            <w:vAlign w:val="center"/>
          </w:tcPr>
          <w:p w:rsidR="004C595A" w:rsidRDefault="004C595A" w:rsidP="004C595A">
            <w:pPr>
              <w:widowControl/>
              <w:spacing w:line="240" w:lineRule="auto"/>
              <w:ind w:firstLineChars="0" w:firstLine="0"/>
              <w:jc w:val="left"/>
              <w:rPr>
                <w:ins w:id="2971" w:author="cuiqingsong" w:date="2017-07-18T20:18:00Z"/>
                <w:rFonts w:asciiTheme="minorEastAsia" w:hAnsiTheme="minorEastAsia" w:cs="宋体"/>
                <w:color w:val="000000" w:themeColor="text1"/>
                <w:kern w:val="0"/>
                <w:sz w:val="20"/>
                <w:szCs w:val="20"/>
              </w:rPr>
            </w:pPr>
            <w:ins w:id="2972" w:author="cuiqingsong" w:date="2017-07-18T20:18:00Z">
              <w:r>
                <w:rPr>
                  <w:rFonts w:asciiTheme="minorEastAsia" w:hAnsiTheme="minorEastAsia" w:cs="宋体" w:hint="eastAsia"/>
                  <w:color w:val="000000" w:themeColor="text1"/>
                  <w:kern w:val="0"/>
                  <w:sz w:val="20"/>
                  <w:szCs w:val="20"/>
                </w:rPr>
                <w:t>C</w:t>
              </w:r>
            </w:ins>
          </w:p>
        </w:tc>
        <w:tc>
          <w:tcPr>
            <w:tcW w:w="2948" w:type="dxa"/>
            <w:tcBorders>
              <w:top w:val="single" w:sz="4" w:space="0" w:color="auto"/>
              <w:left w:val="nil"/>
              <w:bottom w:val="single" w:sz="4" w:space="0" w:color="auto"/>
              <w:right w:val="single" w:sz="4" w:space="0" w:color="auto"/>
            </w:tcBorders>
            <w:shd w:val="clear" w:color="auto" w:fill="auto"/>
          </w:tcPr>
          <w:p w:rsidR="004C595A" w:rsidRDefault="004C595A" w:rsidP="004C595A">
            <w:pPr>
              <w:widowControl/>
              <w:spacing w:line="240" w:lineRule="auto"/>
              <w:ind w:firstLineChars="0" w:firstLine="0"/>
              <w:jc w:val="left"/>
              <w:rPr>
                <w:ins w:id="2973" w:author="cuiqingsong" w:date="2017-07-18T20:18:00Z"/>
                <w:rFonts w:asciiTheme="minorEastAsia" w:hAnsiTheme="minorEastAsia" w:cs="宋体"/>
                <w:color w:val="000000" w:themeColor="text1"/>
                <w:kern w:val="0"/>
                <w:sz w:val="20"/>
                <w:szCs w:val="20"/>
              </w:rPr>
            </w:pPr>
            <w:ins w:id="2974" w:author="cuiqingsong" w:date="2017-07-18T20:18:00Z">
              <w:r>
                <w:rPr>
                  <w:rFonts w:asciiTheme="minorEastAsia" w:hAnsiTheme="minorEastAsia" w:cs="宋体" w:hint="eastAsia"/>
                  <w:color w:val="000000" w:themeColor="text1"/>
                  <w:kern w:val="0"/>
                  <w:sz w:val="20"/>
                  <w:szCs w:val="20"/>
                </w:rPr>
                <w:t>查询结果不为空且当有撤单时必填</w:t>
              </w:r>
            </w:ins>
          </w:p>
        </w:tc>
      </w:tr>
      <w:tr w:rsidR="004C595A" w:rsidTr="00727757">
        <w:trPr>
          <w:trHeight w:val="270"/>
          <w:ins w:id="2975" w:author="cuiqingsong" w:date="2017-07-17T19:00:00Z"/>
        </w:trPr>
        <w:tc>
          <w:tcPr>
            <w:tcW w:w="653" w:type="dxa"/>
            <w:tcBorders>
              <w:top w:val="single" w:sz="4" w:space="0" w:color="auto"/>
              <w:left w:val="single" w:sz="4" w:space="0" w:color="auto"/>
              <w:bottom w:val="single" w:sz="4" w:space="0" w:color="auto"/>
              <w:right w:val="single" w:sz="4" w:space="0" w:color="auto"/>
            </w:tcBorders>
          </w:tcPr>
          <w:p w:rsidR="004C595A" w:rsidRDefault="004C595A" w:rsidP="004C595A">
            <w:pPr>
              <w:widowControl/>
              <w:spacing w:line="240" w:lineRule="auto"/>
              <w:ind w:firstLineChars="0" w:firstLine="0"/>
              <w:jc w:val="left"/>
              <w:rPr>
                <w:ins w:id="2976" w:author="cuiqingsong" w:date="2017-07-17T19:00:00Z"/>
                <w:rFonts w:asciiTheme="minorEastAsia" w:hAnsiTheme="minorEastAsia" w:cs="宋体"/>
                <w:color w:val="000000" w:themeColor="text1"/>
                <w:kern w:val="0"/>
                <w:sz w:val="20"/>
                <w:szCs w:val="20"/>
              </w:rPr>
            </w:pPr>
            <w:ins w:id="2977" w:author="cuiqingsong" w:date="2017-07-18T20:25:00Z">
              <w:r>
                <w:rPr>
                  <w:rFonts w:asciiTheme="minorEastAsia" w:hAnsiTheme="minorEastAsia" w:cs="宋体" w:hint="eastAsia"/>
                  <w:color w:val="000000" w:themeColor="text1"/>
                  <w:kern w:val="0"/>
                  <w:sz w:val="20"/>
                  <w:szCs w:val="20"/>
                </w:rPr>
                <w:t>→</w:t>
              </w:r>
            </w:ins>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4C595A" w:rsidRDefault="004C595A" w:rsidP="004C595A">
            <w:pPr>
              <w:widowControl/>
              <w:spacing w:line="240" w:lineRule="auto"/>
              <w:ind w:firstLineChars="0" w:firstLine="0"/>
              <w:jc w:val="left"/>
              <w:rPr>
                <w:ins w:id="2978" w:author="cuiqingsong" w:date="2017-07-17T19:00:00Z"/>
                <w:rFonts w:asciiTheme="minorEastAsia" w:hAnsiTheme="minorEastAsia" w:cs="宋体"/>
                <w:color w:val="000000" w:themeColor="text1"/>
                <w:kern w:val="0"/>
                <w:sz w:val="20"/>
                <w:szCs w:val="20"/>
              </w:rPr>
            </w:pPr>
            <w:ins w:id="2979" w:author="cuiqingsong" w:date="2017-07-17T19:00:00Z">
              <w:r>
                <w:rPr>
                  <w:rFonts w:asciiTheme="minorEastAsia" w:hAnsiTheme="minorEastAsia" w:cs="宋体" w:hint="eastAsia"/>
                  <w:color w:val="000000" w:themeColor="text1"/>
                  <w:kern w:val="0"/>
                  <w:sz w:val="20"/>
                  <w:szCs w:val="20"/>
                </w:rPr>
                <w:t>T22</w:t>
              </w:r>
            </w:ins>
          </w:p>
        </w:tc>
        <w:tc>
          <w:tcPr>
            <w:tcW w:w="1740" w:type="dxa"/>
            <w:tcBorders>
              <w:top w:val="single" w:sz="4" w:space="0" w:color="auto"/>
              <w:left w:val="nil"/>
              <w:bottom w:val="single" w:sz="4" w:space="0" w:color="auto"/>
              <w:right w:val="single" w:sz="4" w:space="0" w:color="auto"/>
            </w:tcBorders>
            <w:shd w:val="clear" w:color="auto" w:fill="auto"/>
            <w:vAlign w:val="center"/>
          </w:tcPr>
          <w:p w:rsidR="004C595A" w:rsidRDefault="004C595A" w:rsidP="004C595A">
            <w:pPr>
              <w:widowControl/>
              <w:spacing w:line="240" w:lineRule="auto"/>
              <w:ind w:firstLineChars="0" w:firstLine="0"/>
              <w:jc w:val="left"/>
              <w:rPr>
                <w:ins w:id="2980" w:author="cuiqingsong" w:date="2017-07-17T19:00:00Z"/>
                <w:rFonts w:asciiTheme="minorEastAsia" w:hAnsiTheme="minorEastAsia" w:cs="宋体"/>
                <w:color w:val="000000" w:themeColor="text1"/>
                <w:kern w:val="0"/>
                <w:sz w:val="20"/>
                <w:szCs w:val="20"/>
              </w:rPr>
            </w:pPr>
            <w:ins w:id="2981" w:author="cuiqingsong" w:date="2017-07-17T19:00:00Z">
              <w:r>
                <w:rPr>
                  <w:rFonts w:asciiTheme="minorEastAsia" w:hAnsiTheme="minorEastAsia" w:cs="宋体" w:hint="eastAsia"/>
                  <w:color w:val="000000" w:themeColor="text1"/>
                  <w:kern w:val="0"/>
                  <w:sz w:val="20"/>
                  <w:szCs w:val="20"/>
                </w:rPr>
                <w:t>cancelTime</w:t>
              </w:r>
            </w:ins>
          </w:p>
        </w:tc>
        <w:tc>
          <w:tcPr>
            <w:tcW w:w="1843" w:type="dxa"/>
            <w:tcBorders>
              <w:top w:val="single" w:sz="4" w:space="0" w:color="auto"/>
              <w:left w:val="nil"/>
              <w:bottom w:val="single" w:sz="4" w:space="0" w:color="auto"/>
              <w:right w:val="single" w:sz="4" w:space="0" w:color="auto"/>
            </w:tcBorders>
            <w:shd w:val="clear" w:color="auto" w:fill="auto"/>
            <w:vAlign w:val="center"/>
          </w:tcPr>
          <w:p w:rsidR="004C595A" w:rsidRDefault="004C595A" w:rsidP="004C595A">
            <w:pPr>
              <w:widowControl/>
              <w:spacing w:line="240" w:lineRule="auto"/>
              <w:ind w:firstLineChars="0" w:firstLine="0"/>
              <w:jc w:val="left"/>
              <w:rPr>
                <w:ins w:id="2982" w:author="cuiqingsong" w:date="2017-07-17T19:00:00Z"/>
                <w:rFonts w:asciiTheme="minorEastAsia" w:hAnsiTheme="minorEastAsia" w:cs="宋体"/>
                <w:color w:val="000000" w:themeColor="text1"/>
                <w:kern w:val="0"/>
                <w:sz w:val="20"/>
                <w:szCs w:val="20"/>
              </w:rPr>
            </w:pPr>
            <w:ins w:id="2983" w:author="cuiqingsong" w:date="2017-07-17T19:00:00Z">
              <w:r>
                <w:rPr>
                  <w:rFonts w:asciiTheme="minorEastAsia" w:hAnsiTheme="minorEastAsia" w:cs="宋体" w:hint="eastAsia"/>
                  <w:color w:val="000000" w:themeColor="text1"/>
                  <w:kern w:val="0"/>
                  <w:sz w:val="20"/>
                  <w:szCs w:val="20"/>
                </w:rPr>
                <w:t>撤销时间</w:t>
              </w:r>
            </w:ins>
          </w:p>
        </w:tc>
        <w:tc>
          <w:tcPr>
            <w:tcW w:w="708" w:type="dxa"/>
            <w:tcBorders>
              <w:top w:val="single" w:sz="4" w:space="0" w:color="auto"/>
              <w:left w:val="nil"/>
              <w:bottom w:val="single" w:sz="4" w:space="0" w:color="auto"/>
              <w:right w:val="single" w:sz="4" w:space="0" w:color="auto"/>
            </w:tcBorders>
            <w:shd w:val="clear" w:color="auto" w:fill="auto"/>
            <w:vAlign w:val="center"/>
          </w:tcPr>
          <w:p w:rsidR="004C595A" w:rsidRDefault="004C595A" w:rsidP="004C595A">
            <w:pPr>
              <w:widowControl/>
              <w:spacing w:line="240" w:lineRule="auto"/>
              <w:ind w:firstLineChars="0" w:firstLine="0"/>
              <w:jc w:val="left"/>
              <w:rPr>
                <w:ins w:id="2984" w:author="cuiqingsong" w:date="2017-07-17T19:00:00Z"/>
                <w:rFonts w:asciiTheme="minorEastAsia" w:hAnsiTheme="minorEastAsia" w:cs="宋体"/>
                <w:color w:val="000000" w:themeColor="text1"/>
                <w:kern w:val="0"/>
                <w:sz w:val="20"/>
                <w:szCs w:val="20"/>
              </w:rPr>
            </w:pPr>
            <w:ins w:id="2985" w:author="cuiqingsong" w:date="2017-07-17T19:00:00Z">
              <w:r>
                <w:rPr>
                  <w:rFonts w:asciiTheme="minorEastAsia" w:hAnsiTheme="minorEastAsia" w:cs="宋体" w:hint="eastAsia"/>
                  <w:color w:val="000000" w:themeColor="text1"/>
                  <w:kern w:val="0"/>
                  <w:sz w:val="20"/>
                  <w:szCs w:val="20"/>
                </w:rPr>
                <w:t>-</w:t>
              </w:r>
            </w:ins>
          </w:p>
        </w:tc>
        <w:tc>
          <w:tcPr>
            <w:tcW w:w="709" w:type="dxa"/>
            <w:tcBorders>
              <w:top w:val="single" w:sz="4" w:space="0" w:color="auto"/>
              <w:left w:val="nil"/>
              <w:bottom w:val="single" w:sz="4" w:space="0" w:color="auto"/>
              <w:right w:val="single" w:sz="4" w:space="0" w:color="auto"/>
            </w:tcBorders>
            <w:shd w:val="clear" w:color="auto" w:fill="auto"/>
            <w:vAlign w:val="center"/>
          </w:tcPr>
          <w:p w:rsidR="004C595A" w:rsidRDefault="004C595A" w:rsidP="004C595A">
            <w:pPr>
              <w:widowControl/>
              <w:spacing w:line="240" w:lineRule="auto"/>
              <w:ind w:firstLineChars="0" w:firstLine="0"/>
              <w:jc w:val="left"/>
              <w:rPr>
                <w:ins w:id="2986" w:author="cuiqingsong" w:date="2017-07-17T19:00:00Z"/>
                <w:rFonts w:asciiTheme="minorEastAsia" w:hAnsiTheme="minorEastAsia" w:cs="宋体"/>
                <w:color w:val="000000" w:themeColor="text1"/>
                <w:kern w:val="0"/>
                <w:sz w:val="20"/>
                <w:szCs w:val="20"/>
              </w:rPr>
            </w:pPr>
            <w:ins w:id="2987" w:author="cuiqingsong" w:date="2017-07-17T19:00:00Z">
              <w:r>
                <w:rPr>
                  <w:rFonts w:asciiTheme="minorEastAsia" w:hAnsiTheme="minorEastAsia" w:cs="宋体" w:hint="eastAsia"/>
                  <w:color w:val="000000" w:themeColor="text1"/>
                  <w:kern w:val="0"/>
                  <w:sz w:val="20"/>
                  <w:szCs w:val="20"/>
                </w:rPr>
                <w:t>C</w:t>
              </w:r>
            </w:ins>
          </w:p>
        </w:tc>
        <w:tc>
          <w:tcPr>
            <w:tcW w:w="2948" w:type="dxa"/>
            <w:tcBorders>
              <w:top w:val="single" w:sz="4" w:space="0" w:color="auto"/>
              <w:left w:val="nil"/>
              <w:bottom w:val="single" w:sz="4" w:space="0" w:color="auto"/>
              <w:right w:val="single" w:sz="4" w:space="0" w:color="auto"/>
            </w:tcBorders>
            <w:shd w:val="clear" w:color="auto" w:fill="auto"/>
          </w:tcPr>
          <w:p w:rsidR="004C595A" w:rsidRDefault="004C595A" w:rsidP="004C595A">
            <w:pPr>
              <w:widowControl/>
              <w:spacing w:line="240" w:lineRule="auto"/>
              <w:ind w:firstLineChars="0" w:firstLine="0"/>
              <w:jc w:val="left"/>
              <w:rPr>
                <w:ins w:id="2988" w:author="cuiqingsong" w:date="2017-07-17T19:00:00Z"/>
                <w:rFonts w:asciiTheme="minorEastAsia" w:hAnsiTheme="minorEastAsia" w:cs="宋体"/>
                <w:color w:val="000000" w:themeColor="text1"/>
                <w:kern w:val="0"/>
                <w:sz w:val="20"/>
                <w:szCs w:val="20"/>
              </w:rPr>
            </w:pPr>
            <w:ins w:id="2989" w:author="cuiqingsong" w:date="2017-07-17T19:00:00Z">
              <w:r>
                <w:rPr>
                  <w:rFonts w:asciiTheme="minorEastAsia" w:hAnsiTheme="minorEastAsia" w:cs="宋体" w:hint="eastAsia"/>
                  <w:color w:val="000000" w:themeColor="text1"/>
                  <w:kern w:val="0"/>
                  <w:sz w:val="20"/>
                  <w:szCs w:val="20"/>
                </w:rPr>
                <w:t>查询结果不为空且当有撤单时必填</w:t>
              </w:r>
            </w:ins>
          </w:p>
        </w:tc>
      </w:tr>
      <w:tr w:rsidR="004C595A" w:rsidTr="00727757">
        <w:trPr>
          <w:trHeight w:val="270"/>
          <w:ins w:id="2990" w:author="cuiqingsong" w:date="2017-07-17T19:00:00Z"/>
        </w:trPr>
        <w:tc>
          <w:tcPr>
            <w:tcW w:w="653" w:type="dxa"/>
            <w:tcBorders>
              <w:top w:val="single" w:sz="4" w:space="0" w:color="auto"/>
              <w:left w:val="single" w:sz="4" w:space="0" w:color="auto"/>
              <w:bottom w:val="single" w:sz="4" w:space="0" w:color="auto"/>
              <w:right w:val="single" w:sz="4" w:space="0" w:color="auto"/>
            </w:tcBorders>
          </w:tcPr>
          <w:p w:rsidR="004C595A" w:rsidRDefault="004C595A" w:rsidP="004C595A">
            <w:pPr>
              <w:widowControl/>
              <w:spacing w:line="240" w:lineRule="auto"/>
              <w:ind w:firstLineChars="0" w:firstLine="0"/>
              <w:jc w:val="left"/>
              <w:rPr>
                <w:ins w:id="2991" w:author="cuiqingsong" w:date="2017-07-17T19:00:00Z"/>
                <w:rFonts w:asciiTheme="minorEastAsia" w:hAnsiTheme="minorEastAsia" w:cs="宋体"/>
                <w:color w:val="000000" w:themeColor="text1"/>
                <w:kern w:val="0"/>
                <w:sz w:val="20"/>
                <w:szCs w:val="20"/>
              </w:rPr>
            </w:pPr>
            <w:ins w:id="2992" w:author="cuiqingsong" w:date="2017-07-17T19:00:00Z">
              <w:r>
                <w:rPr>
                  <w:rFonts w:asciiTheme="minorEastAsia" w:hAnsiTheme="minorEastAsia" w:cs="宋体" w:hint="eastAsia"/>
                  <w:color w:val="000000" w:themeColor="text1"/>
                  <w:kern w:val="0"/>
                  <w:sz w:val="20"/>
                  <w:szCs w:val="20"/>
                </w:rPr>
                <w:t>→</w:t>
              </w:r>
            </w:ins>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4C595A" w:rsidRDefault="004C595A" w:rsidP="004C595A">
            <w:pPr>
              <w:widowControl/>
              <w:spacing w:line="240" w:lineRule="auto"/>
              <w:ind w:firstLineChars="0" w:firstLine="0"/>
              <w:jc w:val="left"/>
              <w:rPr>
                <w:ins w:id="2993" w:author="cuiqingsong" w:date="2017-07-17T19:00:00Z"/>
                <w:rFonts w:asciiTheme="minorEastAsia" w:hAnsiTheme="minorEastAsia" w:cs="宋体"/>
                <w:color w:val="000000" w:themeColor="text1"/>
                <w:kern w:val="0"/>
                <w:sz w:val="20"/>
                <w:szCs w:val="20"/>
              </w:rPr>
            </w:pPr>
            <w:ins w:id="2994" w:author="cuiqingsong" w:date="2017-07-17T19:00:00Z">
              <w:r>
                <w:rPr>
                  <w:rFonts w:asciiTheme="minorEastAsia" w:hAnsiTheme="minorEastAsia" w:cs="宋体" w:hint="eastAsia"/>
                  <w:color w:val="000000" w:themeColor="text1"/>
                  <w:kern w:val="0"/>
                  <w:sz w:val="20"/>
                  <w:szCs w:val="20"/>
                </w:rPr>
                <w:t>O</w:t>
              </w:r>
            </w:ins>
            <w:ins w:id="2995" w:author="cuiqingsong" w:date="2017-08-25T11:21:00Z">
              <w:r w:rsidR="008C1DB2">
                <w:rPr>
                  <w:rFonts w:asciiTheme="minorEastAsia" w:hAnsiTheme="minorEastAsia" w:cs="宋体"/>
                  <w:color w:val="000000" w:themeColor="text1"/>
                  <w:kern w:val="0"/>
                  <w:sz w:val="20"/>
                  <w:szCs w:val="20"/>
                </w:rPr>
                <w:t>28</w:t>
              </w:r>
            </w:ins>
          </w:p>
        </w:tc>
        <w:tc>
          <w:tcPr>
            <w:tcW w:w="1740" w:type="dxa"/>
            <w:tcBorders>
              <w:top w:val="single" w:sz="4" w:space="0" w:color="auto"/>
              <w:left w:val="nil"/>
              <w:bottom w:val="single" w:sz="4" w:space="0" w:color="auto"/>
              <w:right w:val="single" w:sz="4" w:space="0" w:color="auto"/>
            </w:tcBorders>
            <w:shd w:val="clear" w:color="auto" w:fill="auto"/>
            <w:vAlign w:val="center"/>
          </w:tcPr>
          <w:p w:rsidR="004C595A" w:rsidRDefault="00F32640" w:rsidP="004C595A">
            <w:pPr>
              <w:widowControl/>
              <w:spacing w:line="240" w:lineRule="auto"/>
              <w:ind w:firstLineChars="0" w:firstLine="0"/>
              <w:jc w:val="left"/>
              <w:rPr>
                <w:ins w:id="2996" w:author="cuiqingsong" w:date="2017-07-17T19:00:00Z"/>
                <w:rFonts w:asciiTheme="minorEastAsia" w:hAnsiTheme="minorEastAsia" w:cs="宋体"/>
                <w:color w:val="000000" w:themeColor="text1"/>
                <w:kern w:val="0"/>
                <w:sz w:val="20"/>
                <w:szCs w:val="20"/>
              </w:rPr>
            </w:pPr>
            <w:ins w:id="2997" w:author="cuiqingsong" w:date="2017-08-23T19:53:00Z">
              <w:r w:rsidRPr="00F32640">
                <w:rPr>
                  <w:rFonts w:asciiTheme="minorEastAsia" w:hAnsiTheme="minorEastAsia" w:cs="宋体"/>
                  <w:color w:val="000000" w:themeColor="text1"/>
                  <w:kern w:val="0"/>
                  <w:sz w:val="20"/>
                  <w:szCs w:val="20"/>
                </w:rPr>
                <w:t>effectOrderStatus</w:t>
              </w:r>
            </w:ins>
          </w:p>
        </w:tc>
        <w:tc>
          <w:tcPr>
            <w:tcW w:w="1843" w:type="dxa"/>
            <w:tcBorders>
              <w:top w:val="single" w:sz="4" w:space="0" w:color="auto"/>
              <w:left w:val="nil"/>
              <w:bottom w:val="single" w:sz="4" w:space="0" w:color="auto"/>
              <w:right w:val="single" w:sz="4" w:space="0" w:color="auto"/>
            </w:tcBorders>
            <w:shd w:val="clear" w:color="auto" w:fill="auto"/>
            <w:vAlign w:val="center"/>
          </w:tcPr>
          <w:p w:rsidR="004C595A" w:rsidRDefault="004C595A" w:rsidP="004C595A">
            <w:pPr>
              <w:widowControl/>
              <w:spacing w:line="240" w:lineRule="auto"/>
              <w:ind w:firstLineChars="0" w:firstLine="0"/>
              <w:jc w:val="left"/>
              <w:rPr>
                <w:ins w:id="2998" w:author="cuiqingsong" w:date="2017-07-17T19:00:00Z"/>
                <w:rFonts w:asciiTheme="minorEastAsia" w:hAnsiTheme="minorEastAsia" w:cs="宋体"/>
                <w:color w:val="000000" w:themeColor="text1"/>
                <w:kern w:val="0"/>
                <w:sz w:val="20"/>
                <w:szCs w:val="20"/>
              </w:rPr>
            </w:pPr>
            <w:ins w:id="2999" w:author="cuiqingsong" w:date="2017-07-18T20:50:00Z">
              <w:r>
                <w:rPr>
                  <w:rFonts w:asciiTheme="minorEastAsia" w:hAnsiTheme="minorEastAsia" w:cs="宋体" w:hint="eastAsia"/>
                  <w:color w:val="000000" w:themeColor="text1"/>
                  <w:kern w:val="0"/>
                  <w:sz w:val="20"/>
                  <w:szCs w:val="20"/>
                </w:rPr>
                <w:t>条件</w:t>
              </w:r>
            </w:ins>
            <w:ins w:id="3000" w:author="cuiqingsong" w:date="2017-07-17T19:00:00Z">
              <w:r>
                <w:rPr>
                  <w:rFonts w:asciiTheme="minorEastAsia" w:hAnsiTheme="minorEastAsia" w:cs="宋体" w:hint="eastAsia"/>
                  <w:color w:val="000000" w:themeColor="text1"/>
                  <w:kern w:val="0"/>
                  <w:sz w:val="20"/>
                  <w:szCs w:val="20"/>
                </w:rPr>
                <w:t>单状态</w:t>
              </w:r>
            </w:ins>
          </w:p>
        </w:tc>
        <w:tc>
          <w:tcPr>
            <w:tcW w:w="708" w:type="dxa"/>
            <w:tcBorders>
              <w:top w:val="single" w:sz="4" w:space="0" w:color="auto"/>
              <w:left w:val="nil"/>
              <w:bottom w:val="single" w:sz="4" w:space="0" w:color="auto"/>
              <w:right w:val="single" w:sz="4" w:space="0" w:color="auto"/>
            </w:tcBorders>
            <w:shd w:val="clear" w:color="auto" w:fill="auto"/>
            <w:vAlign w:val="center"/>
          </w:tcPr>
          <w:p w:rsidR="004C595A" w:rsidRDefault="004C595A" w:rsidP="004C595A">
            <w:pPr>
              <w:widowControl/>
              <w:spacing w:line="240" w:lineRule="auto"/>
              <w:ind w:firstLineChars="0" w:firstLine="0"/>
              <w:jc w:val="left"/>
              <w:rPr>
                <w:ins w:id="3001" w:author="cuiqingsong" w:date="2017-07-17T19:00:00Z"/>
                <w:rFonts w:asciiTheme="minorEastAsia" w:hAnsiTheme="minorEastAsia" w:cs="宋体"/>
                <w:color w:val="000000" w:themeColor="text1"/>
                <w:kern w:val="0"/>
                <w:sz w:val="20"/>
                <w:szCs w:val="20"/>
              </w:rPr>
            </w:pPr>
            <w:ins w:id="3002" w:author="cuiqingsong" w:date="2017-07-17T19:00:00Z">
              <w:r>
                <w:rPr>
                  <w:rFonts w:asciiTheme="minorEastAsia" w:hAnsiTheme="minorEastAsia" w:cs="宋体" w:hint="eastAsia"/>
                  <w:color w:val="000000" w:themeColor="text1"/>
                  <w:kern w:val="0"/>
                  <w:sz w:val="20"/>
                  <w:szCs w:val="20"/>
                </w:rPr>
                <w:t>-</w:t>
              </w:r>
            </w:ins>
          </w:p>
        </w:tc>
        <w:tc>
          <w:tcPr>
            <w:tcW w:w="709" w:type="dxa"/>
            <w:tcBorders>
              <w:top w:val="single" w:sz="4" w:space="0" w:color="auto"/>
              <w:left w:val="nil"/>
              <w:bottom w:val="single" w:sz="4" w:space="0" w:color="auto"/>
              <w:right w:val="single" w:sz="4" w:space="0" w:color="auto"/>
            </w:tcBorders>
            <w:shd w:val="clear" w:color="auto" w:fill="auto"/>
            <w:vAlign w:val="center"/>
          </w:tcPr>
          <w:p w:rsidR="004C595A" w:rsidRDefault="004C595A" w:rsidP="004C595A">
            <w:pPr>
              <w:widowControl/>
              <w:spacing w:line="240" w:lineRule="auto"/>
              <w:ind w:firstLineChars="0" w:firstLine="0"/>
              <w:jc w:val="left"/>
              <w:rPr>
                <w:ins w:id="3003" w:author="cuiqingsong" w:date="2017-07-17T19:00:00Z"/>
                <w:rFonts w:asciiTheme="minorEastAsia" w:hAnsiTheme="minorEastAsia" w:cs="宋体"/>
                <w:color w:val="000000" w:themeColor="text1"/>
                <w:kern w:val="0"/>
                <w:sz w:val="20"/>
                <w:szCs w:val="20"/>
              </w:rPr>
            </w:pPr>
            <w:ins w:id="3004" w:author="cuiqingsong" w:date="2017-07-17T19:00:00Z">
              <w:r>
                <w:rPr>
                  <w:rFonts w:asciiTheme="minorEastAsia" w:hAnsiTheme="minorEastAsia" w:cs="宋体" w:hint="eastAsia"/>
                  <w:color w:val="000000" w:themeColor="text1"/>
                  <w:kern w:val="0"/>
                  <w:sz w:val="20"/>
                  <w:szCs w:val="20"/>
                </w:rPr>
                <w:t>C</w:t>
              </w:r>
            </w:ins>
          </w:p>
        </w:tc>
        <w:tc>
          <w:tcPr>
            <w:tcW w:w="2948" w:type="dxa"/>
            <w:tcBorders>
              <w:top w:val="single" w:sz="4" w:space="0" w:color="auto"/>
              <w:left w:val="nil"/>
              <w:bottom w:val="single" w:sz="4" w:space="0" w:color="auto"/>
              <w:right w:val="single" w:sz="4" w:space="0" w:color="auto"/>
            </w:tcBorders>
            <w:shd w:val="clear" w:color="auto" w:fill="auto"/>
          </w:tcPr>
          <w:p w:rsidR="004C595A" w:rsidRDefault="004C595A" w:rsidP="004C595A">
            <w:pPr>
              <w:widowControl/>
              <w:spacing w:line="240" w:lineRule="auto"/>
              <w:ind w:firstLineChars="0" w:firstLine="0"/>
              <w:jc w:val="left"/>
              <w:rPr>
                <w:ins w:id="3005" w:author="cuiqingsong" w:date="2017-07-17T19:00:00Z"/>
                <w:rFonts w:asciiTheme="minorEastAsia" w:hAnsiTheme="minorEastAsia" w:cs="宋体"/>
                <w:color w:val="000000" w:themeColor="text1"/>
                <w:kern w:val="0"/>
                <w:sz w:val="20"/>
                <w:szCs w:val="20"/>
              </w:rPr>
            </w:pPr>
            <w:ins w:id="3006" w:author="cuiqingsong" w:date="2017-07-17T19:00:00Z">
              <w:r>
                <w:rPr>
                  <w:rFonts w:asciiTheme="minorEastAsia" w:hAnsiTheme="minorEastAsia" w:cs="宋体" w:hint="eastAsia"/>
                  <w:color w:val="000000" w:themeColor="text1"/>
                  <w:kern w:val="0"/>
                  <w:sz w:val="20"/>
                  <w:szCs w:val="20"/>
                </w:rPr>
                <w:t>查询结果不为空时必填</w:t>
              </w:r>
            </w:ins>
          </w:p>
        </w:tc>
      </w:tr>
      <w:tr w:rsidR="004C595A" w:rsidTr="00727757">
        <w:trPr>
          <w:trHeight w:val="270"/>
          <w:ins w:id="3007" w:author="cuiqingsong" w:date="2017-08-04T10:56:00Z"/>
        </w:trPr>
        <w:tc>
          <w:tcPr>
            <w:tcW w:w="653" w:type="dxa"/>
            <w:tcBorders>
              <w:top w:val="single" w:sz="4" w:space="0" w:color="auto"/>
              <w:left w:val="single" w:sz="4" w:space="0" w:color="auto"/>
              <w:bottom w:val="single" w:sz="4" w:space="0" w:color="auto"/>
              <w:right w:val="single" w:sz="4" w:space="0" w:color="auto"/>
            </w:tcBorders>
          </w:tcPr>
          <w:p w:rsidR="004C595A" w:rsidRDefault="004C595A" w:rsidP="004C595A">
            <w:pPr>
              <w:widowControl/>
              <w:spacing w:line="240" w:lineRule="auto"/>
              <w:ind w:firstLineChars="0" w:firstLine="0"/>
              <w:jc w:val="left"/>
              <w:rPr>
                <w:ins w:id="3008" w:author="cuiqingsong" w:date="2017-08-04T10:56:00Z"/>
                <w:rFonts w:asciiTheme="minorEastAsia" w:hAnsiTheme="minorEastAsia" w:cs="宋体"/>
                <w:color w:val="000000" w:themeColor="text1"/>
                <w:kern w:val="0"/>
                <w:sz w:val="20"/>
                <w:szCs w:val="20"/>
              </w:rPr>
            </w:pPr>
            <w:ins w:id="3009" w:author="cuiqingsong" w:date="2017-08-04T10:57:00Z">
              <w:r>
                <w:rPr>
                  <w:rFonts w:asciiTheme="minorEastAsia" w:hAnsiTheme="minorEastAsia" w:cs="宋体" w:hint="eastAsia"/>
                  <w:color w:val="000000" w:themeColor="text1"/>
                  <w:kern w:val="0"/>
                  <w:sz w:val="20"/>
                  <w:szCs w:val="20"/>
                </w:rPr>
                <w:t>→</w:t>
              </w:r>
            </w:ins>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4C595A" w:rsidRDefault="004C595A" w:rsidP="004C595A">
            <w:pPr>
              <w:widowControl/>
              <w:spacing w:line="240" w:lineRule="auto"/>
              <w:ind w:firstLineChars="0" w:firstLine="0"/>
              <w:jc w:val="left"/>
              <w:rPr>
                <w:ins w:id="3010" w:author="cuiqingsong" w:date="2017-08-04T10:56:00Z"/>
                <w:rFonts w:asciiTheme="minorEastAsia" w:hAnsiTheme="minorEastAsia" w:cs="宋体"/>
                <w:color w:val="000000" w:themeColor="text1"/>
                <w:kern w:val="0"/>
                <w:sz w:val="20"/>
                <w:szCs w:val="20"/>
              </w:rPr>
            </w:pPr>
            <w:ins w:id="3011" w:author="cuiqingsong" w:date="2017-08-04T10:57:00Z">
              <w:r>
                <w:rPr>
                  <w:rFonts w:asciiTheme="minorEastAsia" w:hAnsiTheme="minorEastAsia" w:cs="宋体" w:hint="eastAsia"/>
                  <w:color w:val="000000" w:themeColor="text1"/>
                  <w:kern w:val="0"/>
                  <w:sz w:val="20"/>
                  <w:szCs w:val="20"/>
                </w:rPr>
                <w:t>B89</w:t>
              </w:r>
            </w:ins>
          </w:p>
        </w:tc>
        <w:tc>
          <w:tcPr>
            <w:tcW w:w="1740" w:type="dxa"/>
            <w:tcBorders>
              <w:top w:val="single" w:sz="4" w:space="0" w:color="auto"/>
              <w:left w:val="nil"/>
              <w:bottom w:val="single" w:sz="4" w:space="0" w:color="auto"/>
              <w:right w:val="single" w:sz="4" w:space="0" w:color="auto"/>
            </w:tcBorders>
            <w:shd w:val="clear" w:color="auto" w:fill="auto"/>
            <w:vAlign w:val="center"/>
          </w:tcPr>
          <w:p w:rsidR="004C595A" w:rsidRDefault="004C595A" w:rsidP="004C595A">
            <w:pPr>
              <w:widowControl/>
              <w:spacing w:line="240" w:lineRule="auto"/>
              <w:ind w:firstLineChars="0" w:firstLine="0"/>
              <w:jc w:val="left"/>
              <w:rPr>
                <w:ins w:id="3012" w:author="cuiqingsong" w:date="2017-08-04T10:56:00Z"/>
                <w:rFonts w:asciiTheme="minorEastAsia" w:hAnsiTheme="minorEastAsia" w:cs="宋体"/>
                <w:color w:val="000000" w:themeColor="text1"/>
                <w:kern w:val="0"/>
                <w:sz w:val="20"/>
                <w:szCs w:val="20"/>
              </w:rPr>
            </w:pPr>
            <w:ins w:id="3013" w:author="cuiqingsong" w:date="2017-08-04T10:57:00Z">
              <w:r>
                <w:rPr>
                  <w:rFonts w:asciiTheme="minorEastAsia" w:hAnsiTheme="minorEastAsia" w:cs="宋体"/>
                  <w:color w:val="000000" w:themeColor="text1"/>
                  <w:kern w:val="0"/>
                  <w:sz w:val="20"/>
                  <w:szCs w:val="20"/>
                </w:rPr>
                <w:t>Remark</w:t>
              </w:r>
            </w:ins>
          </w:p>
        </w:tc>
        <w:tc>
          <w:tcPr>
            <w:tcW w:w="1843" w:type="dxa"/>
            <w:tcBorders>
              <w:top w:val="single" w:sz="4" w:space="0" w:color="auto"/>
              <w:left w:val="nil"/>
              <w:bottom w:val="single" w:sz="4" w:space="0" w:color="auto"/>
              <w:right w:val="single" w:sz="4" w:space="0" w:color="auto"/>
            </w:tcBorders>
            <w:shd w:val="clear" w:color="auto" w:fill="auto"/>
            <w:vAlign w:val="center"/>
          </w:tcPr>
          <w:p w:rsidR="004C595A" w:rsidRDefault="004C595A" w:rsidP="004C595A">
            <w:pPr>
              <w:widowControl/>
              <w:spacing w:line="240" w:lineRule="auto"/>
              <w:ind w:firstLineChars="0" w:firstLine="0"/>
              <w:jc w:val="left"/>
              <w:rPr>
                <w:ins w:id="3014" w:author="cuiqingsong" w:date="2017-08-04T10:56:00Z"/>
                <w:rFonts w:asciiTheme="minorEastAsia" w:hAnsiTheme="minorEastAsia" w:cs="宋体"/>
                <w:color w:val="000000" w:themeColor="text1"/>
                <w:kern w:val="0"/>
                <w:sz w:val="20"/>
                <w:szCs w:val="20"/>
              </w:rPr>
            </w:pPr>
            <w:ins w:id="3015" w:author="cuiqingsong" w:date="2017-08-04T10:57:00Z">
              <w:r>
                <w:rPr>
                  <w:rFonts w:asciiTheme="minorEastAsia" w:hAnsiTheme="minorEastAsia" w:cs="宋体" w:hint="eastAsia"/>
                  <w:color w:val="000000" w:themeColor="text1"/>
                  <w:kern w:val="0"/>
                  <w:sz w:val="20"/>
                  <w:szCs w:val="20"/>
                </w:rPr>
                <w:t>备注</w:t>
              </w:r>
            </w:ins>
          </w:p>
        </w:tc>
        <w:tc>
          <w:tcPr>
            <w:tcW w:w="708" w:type="dxa"/>
            <w:tcBorders>
              <w:top w:val="single" w:sz="4" w:space="0" w:color="auto"/>
              <w:left w:val="nil"/>
              <w:bottom w:val="single" w:sz="4" w:space="0" w:color="auto"/>
              <w:right w:val="single" w:sz="4" w:space="0" w:color="auto"/>
            </w:tcBorders>
            <w:shd w:val="clear" w:color="auto" w:fill="auto"/>
            <w:vAlign w:val="center"/>
          </w:tcPr>
          <w:p w:rsidR="004C595A" w:rsidRDefault="004C595A" w:rsidP="004C595A">
            <w:pPr>
              <w:widowControl/>
              <w:spacing w:line="240" w:lineRule="auto"/>
              <w:ind w:firstLineChars="0" w:firstLine="0"/>
              <w:jc w:val="left"/>
              <w:rPr>
                <w:ins w:id="3016" w:author="cuiqingsong" w:date="2017-08-04T10:56:00Z"/>
                <w:rFonts w:asciiTheme="minorEastAsia" w:hAnsiTheme="minorEastAsia" w:cs="宋体"/>
                <w:color w:val="000000" w:themeColor="text1"/>
                <w:kern w:val="0"/>
                <w:sz w:val="20"/>
                <w:szCs w:val="20"/>
              </w:rPr>
            </w:pPr>
            <w:ins w:id="3017" w:author="cuiqingsong" w:date="2017-08-04T10:57:00Z">
              <w:r>
                <w:rPr>
                  <w:rFonts w:asciiTheme="minorEastAsia" w:hAnsiTheme="minorEastAsia" w:cs="宋体"/>
                  <w:color w:val="000000" w:themeColor="text1"/>
                  <w:kern w:val="0"/>
                  <w:sz w:val="20"/>
                  <w:szCs w:val="20"/>
                </w:rPr>
                <w:t>-</w:t>
              </w:r>
            </w:ins>
          </w:p>
        </w:tc>
        <w:tc>
          <w:tcPr>
            <w:tcW w:w="709" w:type="dxa"/>
            <w:tcBorders>
              <w:top w:val="single" w:sz="4" w:space="0" w:color="auto"/>
              <w:left w:val="nil"/>
              <w:bottom w:val="single" w:sz="4" w:space="0" w:color="auto"/>
              <w:right w:val="single" w:sz="4" w:space="0" w:color="auto"/>
            </w:tcBorders>
            <w:shd w:val="clear" w:color="auto" w:fill="auto"/>
            <w:vAlign w:val="center"/>
          </w:tcPr>
          <w:p w:rsidR="004C595A" w:rsidRDefault="004C595A" w:rsidP="004C595A">
            <w:pPr>
              <w:widowControl/>
              <w:spacing w:line="240" w:lineRule="auto"/>
              <w:ind w:firstLineChars="0" w:firstLine="0"/>
              <w:jc w:val="left"/>
              <w:rPr>
                <w:ins w:id="3018" w:author="cuiqingsong" w:date="2017-08-04T10:56:00Z"/>
                <w:rFonts w:asciiTheme="minorEastAsia" w:hAnsiTheme="minorEastAsia" w:cs="宋体"/>
                <w:color w:val="000000" w:themeColor="text1"/>
                <w:kern w:val="0"/>
                <w:sz w:val="20"/>
                <w:szCs w:val="20"/>
              </w:rPr>
            </w:pPr>
            <w:ins w:id="3019" w:author="cuiqingsong" w:date="2017-08-04T10:57:00Z">
              <w:r>
                <w:rPr>
                  <w:rFonts w:asciiTheme="minorEastAsia" w:hAnsiTheme="minorEastAsia" w:cs="宋体" w:hint="eastAsia"/>
                  <w:color w:val="000000" w:themeColor="text1"/>
                  <w:kern w:val="0"/>
                  <w:sz w:val="20"/>
                  <w:szCs w:val="20"/>
                </w:rPr>
                <w:t>C</w:t>
              </w:r>
            </w:ins>
          </w:p>
        </w:tc>
        <w:tc>
          <w:tcPr>
            <w:tcW w:w="2948" w:type="dxa"/>
            <w:tcBorders>
              <w:top w:val="single" w:sz="4" w:space="0" w:color="auto"/>
              <w:left w:val="nil"/>
              <w:bottom w:val="single" w:sz="4" w:space="0" w:color="auto"/>
              <w:right w:val="single" w:sz="4" w:space="0" w:color="auto"/>
            </w:tcBorders>
            <w:shd w:val="clear" w:color="auto" w:fill="auto"/>
          </w:tcPr>
          <w:p w:rsidR="004C595A" w:rsidRDefault="00333456" w:rsidP="004C595A">
            <w:pPr>
              <w:widowControl/>
              <w:spacing w:line="240" w:lineRule="auto"/>
              <w:ind w:firstLineChars="0" w:firstLine="0"/>
              <w:jc w:val="left"/>
              <w:rPr>
                <w:ins w:id="3020" w:author="cuiqingsong" w:date="2017-08-04T10:56:00Z"/>
                <w:rFonts w:asciiTheme="minorEastAsia" w:hAnsiTheme="minorEastAsia" w:cs="宋体"/>
                <w:color w:val="000000" w:themeColor="text1"/>
                <w:kern w:val="0"/>
                <w:sz w:val="20"/>
                <w:szCs w:val="20"/>
              </w:rPr>
            </w:pPr>
            <w:ins w:id="3021" w:author="cuiqingsong" w:date="2017-09-27T11:18:00Z">
              <w:r>
                <w:rPr>
                  <w:rFonts w:asciiTheme="minorEastAsia" w:hAnsiTheme="minorEastAsia" w:cs="宋体" w:hint="eastAsia"/>
                  <w:color w:val="000000" w:themeColor="text1"/>
                  <w:kern w:val="0"/>
                  <w:sz w:val="20"/>
                  <w:szCs w:val="20"/>
                </w:rPr>
                <w:t>委托</w:t>
              </w:r>
            </w:ins>
            <w:ins w:id="3022" w:author="cuiqingsong" w:date="2017-08-04T11:12:00Z">
              <w:r w:rsidR="004C595A">
                <w:rPr>
                  <w:rFonts w:asciiTheme="minorEastAsia" w:hAnsiTheme="minorEastAsia" w:cs="宋体" w:hint="eastAsia"/>
                  <w:color w:val="000000" w:themeColor="text1"/>
                  <w:kern w:val="0"/>
                  <w:sz w:val="20"/>
                  <w:szCs w:val="20"/>
                </w:rPr>
                <w:t>失败时返回</w:t>
              </w:r>
            </w:ins>
            <w:ins w:id="3023" w:author="cuiqingsong" w:date="2017-08-04T13:00:00Z">
              <w:r w:rsidR="004C595A">
                <w:rPr>
                  <w:rFonts w:asciiTheme="minorEastAsia" w:hAnsiTheme="minorEastAsia" w:cs="宋体" w:hint="eastAsia"/>
                  <w:color w:val="000000" w:themeColor="text1"/>
                  <w:kern w:val="0"/>
                  <w:sz w:val="20"/>
                  <w:szCs w:val="20"/>
                </w:rPr>
                <w:t>，</w:t>
              </w:r>
            </w:ins>
            <w:ins w:id="3024" w:author="cuiqingsong" w:date="2017-08-04T13:01:00Z">
              <w:r w:rsidR="004C595A">
                <w:rPr>
                  <w:rFonts w:asciiTheme="minorEastAsia" w:hAnsiTheme="minorEastAsia" w:cs="宋体" w:hint="eastAsia"/>
                  <w:color w:val="000000" w:themeColor="text1"/>
                  <w:kern w:val="0"/>
                  <w:sz w:val="20"/>
                  <w:szCs w:val="20"/>
                </w:rPr>
                <w:t>说明失败原因</w:t>
              </w:r>
            </w:ins>
          </w:p>
        </w:tc>
      </w:tr>
      <w:tr w:rsidR="004C595A" w:rsidTr="00727757">
        <w:trPr>
          <w:trHeight w:val="270"/>
          <w:ins w:id="3025" w:author="cuiqingsong" w:date="2017-07-17T19:00:00Z"/>
        </w:trPr>
        <w:tc>
          <w:tcPr>
            <w:tcW w:w="653" w:type="dxa"/>
            <w:tcBorders>
              <w:top w:val="single" w:sz="4" w:space="0" w:color="auto"/>
              <w:left w:val="single" w:sz="4" w:space="0" w:color="auto"/>
              <w:bottom w:val="single" w:sz="4" w:space="0" w:color="auto"/>
              <w:right w:val="single" w:sz="4" w:space="0" w:color="auto"/>
            </w:tcBorders>
          </w:tcPr>
          <w:p w:rsidR="004C595A" w:rsidRDefault="004C595A" w:rsidP="004C595A">
            <w:pPr>
              <w:widowControl/>
              <w:spacing w:line="240" w:lineRule="auto"/>
              <w:ind w:firstLineChars="0" w:firstLine="0"/>
              <w:jc w:val="left"/>
              <w:rPr>
                <w:ins w:id="3026" w:author="cuiqingsong" w:date="2017-07-17T19:00:00Z"/>
                <w:rFonts w:asciiTheme="minorEastAsia" w:hAnsiTheme="minorEastAsia" w:cs="宋体"/>
                <w:color w:val="000000" w:themeColor="text1"/>
                <w:kern w:val="0"/>
                <w:sz w:val="20"/>
                <w:szCs w:val="20"/>
              </w:rPr>
            </w:pPr>
            <w:ins w:id="3027" w:author="cuiqingsong" w:date="2017-07-17T19:00:00Z">
              <w:r>
                <w:rPr>
                  <w:rFonts w:asciiTheme="minorEastAsia" w:hAnsiTheme="minorEastAsia" w:cs="宋体" w:hint="eastAsia"/>
                  <w:color w:val="000000" w:themeColor="text1"/>
                  <w:kern w:val="0"/>
                  <w:sz w:val="20"/>
                  <w:szCs w:val="20"/>
                </w:rPr>
                <w:t>→</w:t>
              </w:r>
            </w:ins>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4C595A" w:rsidRDefault="00333456" w:rsidP="004C595A">
            <w:pPr>
              <w:widowControl/>
              <w:spacing w:line="240" w:lineRule="auto"/>
              <w:ind w:firstLineChars="0" w:firstLine="0"/>
              <w:jc w:val="left"/>
              <w:rPr>
                <w:ins w:id="3028" w:author="cuiqingsong" w:date="2017-07-17T19:00:00Z"/>
                <w:rFonts w:asciiTheme="minorEastAsia" w:hAnsiTheme="minorEastAsia" w:cs="宋体"/>
                <w:color w:val="000000" w:themeColor="text1"/>
                <w:kern w:val="0"/>
                <w:sz w:val="20"/>
                <w:szCs w:val="20"/>
              </w:rPr>
            </w:pPr>
            <w:ins w:id="3029" w:author="cuiqingsong" w:date="2017-07-17T19:00:00Z">
              <w:r>
                <w:rPr>
                  <w:rFonts w:asciiTheme="minorEastAsia" w:hAnsiTheme="minorEastAsia" w:cs="宋体" w:hint="eastAsia"/>
                  <w:color w:val="000000" w:themeColor="text1"/>
                  <w:kern w:val="0"/>
                  <w:sz w:val="20"/>
                  <w:szCs w:val="20"/>
                </w:rPr>
                <w:t>O</w:t>
              </w:r>
            </w:ins>
            <w:ins w:id="3030" w:author="cuiqingsong" w:date="2017-09-27T11:18:00Z">
              <w:r>
                <w:rPr>
                  <w:rFonts w:asciiTheme="minorEastAsia" w:hAnsiTheme="minorEastAsia" w:cs="宋体"/>
                  <w:color w:val="000000" w:themeColor="text1"/>
                  <w:kern w:val="0"/>
                  <w:sz w:val="20"/>
                  <w:szCs w:val="20"/>
                </w:rPr>
                <w:t>36</w:t>
              </w:r>
            </w:ins>
          </w:p>
        </w:tc>
        <w:tc>
          <w:tcPr>
            <w:tcW w:w="1740" w:type="dxa"/>
            <w:tcBorders>
              <w:top w:val="single" w:sz="4" w:space="0" w:color="auto"/>
              <w:left w:val="nil"/>
              <w:bottom w:val="single" w:sz="4" w:space="0" w:color="auto"/>
              <w:right w:val="single" w:sz="4" w:space="0" w:color="auto"/>
            </w:tcBorders>
            <w:shd w:val="clear" w:color="auto" w:fill="auto"/>
            <w:vAlign w:val="center"/>
          </w:tcPr>
          <w:p w:rsidR="004C595A" w:rsidRDefault="00333456" w:rsidP="004C595A">
            <w:pPr>
              <w:widowControl/>
              <w:spacing w:line="240" w:lineRule="auto"/>
              <w:ind w:firstLineChars="0" w:firstLine="0"/>
              <w:jc w:val="left"/>
              <w:rPr>
                <w:ins w:id="3031" w:author="cuiqingsong" w:date="2017-07-17T19:00:00Z"/>
                <w:rFonts w:asciiTheme="minorEastAsia" w:hAnsiTheme="minorEastAsia" w:cs="宋体"/>
                <w:color w:val="000000" w:themeColor="text1"/>
                <w:kern w:val="0"/>
                <w:sz w:val="20"/>
                <w:szCs w:val="20"/>
              </w:rPr>
            </w:pPr>
            <w:ins w:id="3032" w:author="cuiqingsong" w:date="2017-09-27T11:18:00Z">
              <w:r w:rsidRPr="007B56FC">
                <w:rPr>
                  <w:rFonts w:asciiTheme="minorEastAsia" w:hAnsiTheme="minorEastAsia" w:cs="宋体"/>
                  <w:color w:val="000000" w:themeColor="text1"/>
                  <w:kern w:val="0"/>
                  <w:sz w:val="20"/>
                  <w:szCs w:val="20"/>
                </w:rPr>
                <w:t>effectOrderNo</w:t>
              </w:r>
            </w:ins>
          </w:p>
        </w:tc>
        <w:tc>
          <w:tcPr>
            <w:tcW w:w="1843" w:type="dxa"/>
            <w:tcBorders>
              <w:top w:val="single" w:sz="4" w:space="0" w:color="auto"/>
              <w:left w:val="nil"/>
              <w:bottom w:val="single" w:sz="4" w:space="0" w:color="auto"/>
              <w:right w:val="single" w:sz="4" w:space="0" w:color="auto"/>
            </w:tcBorders>
            <w:shd w:val="clear" w:color="auto" w:fill="auto"/>
            <w:vAlign w:val="center"/>
          </w:tcPr>
          <w:p w:rsidR="004C595A" w:rsidRDefault="00333456" w:rsidP="004C595A">
            <w:pPr>
              <w:widowControl/>
              <w:spacing w:line="240" w:lineRule="auto"/>
              <w:ind w:firstLineChars="0" w:firstLine="0"/>
              <w:jc w:val="left"/>
              <w:rPr>
                <w:ins w:id="3033" w:author="cuiqingsong" w:date="2017-07-17T19:00:00Z"/>
                <w:rFonts w:asciiTheme="minorEastAsia" w:hAnsiTheme="minorEastAsia" w:cs="宋体"/>
                <w:color w:val="000000" w:themeColor="text1"/>
                <w:kern w:val="0"/>
                <w:sz w:val="20"/>
                <w:szCs w:val="20"/>
              </w:rPr>
            </w:pPr>
            <w:ins w:id="3034" w:author="cuiqingsong" w:date="2017-09-27T11:19:00Z">
              <w:r w:rsidRPr="007B56FC">
                <w:rPr>
                  <w:rFonts w:asciiTheme="minorEastAsia" w:hAnsiTheme="minorEastAsia" w:cs="宋体" w:hint="eastAsia"/>
                  <w:color w:val="000000" w:themeColor="text1"/>
                  <w:kern w:val="0"/>
                  <w:sz w:val="20"/>
                  <w:szCs w:val="20"/>
                </w:rPr>
                <w:t>二级系统条件单单号</w:t>
              </w:r>
            </w:ins>
          </w:p>
        </w:tc>
        <w:tc>
          <w:tcPr>
            <w:tcW w:w="708" w:type="dxa"/>
            <w:tcBorders>
              <w:top w:val="single" w:sz="4" w:space="0" w:color="auto"/>
              <w:left w:val="nil"/>
              <w:bottom w:val="single" w:sz="4" w:space="0" w:color="auto"/>
              <w:right w:val="single" w:sz="4" w:space="0" w:color="auto"/>
            </w:tcBorders>
            <w:shd w:val="clear" w:color="auto" w:fill="auto"/>
            <w:vAlign w:val="center"/>
          </w:tcPr>
          <w:p w:rsidR="004C595A" w:rsidRDefault="004C595A" w:rsidP="004C595A">
            <w:pPr>
              <w:widowControl/>
              <w:spacing w:line="240" w:lineRule="auto"/>
              <w:ind w:firstLineChars="0" w:firstLine="0"/>
              <w:jc w:val="left"/>
              <w:rPr>
                <w:ins w:id="3035" w:author="cuiqingsong" w:date="2017-07-17T19:00:00Z"/>
                <w:rFonts w:asciiTheme="minorEastAsia" w:hAnsiTheme="minorEastAsia" w:cs="宋体"/>
                <w:color w:val="000000" w:themeColor="text1"/>
                <w:kern w:val="0"/>
                <w:sz w:val="20"/>
                <w:szCs w:val="20"/>
              </w:rPr>
            </w:pPr>
            <w:ins w:id="3036" w:author="cuiqingsong" w:date="2017-07-17T19:00:00Z">
              <w:r>
                <w:rPr>
                  <w:rFonts w:asciiTheme="minorEastAsia" w:hAnsiTheme="minorEastAsia" w:cs="宋体" w:hint="eastAsia"/>
                  <w:color w:val="000000" w:themeColor="text1"/>
                  <w:kern w:val="0"/>
                  <w:sz w:val="20"/>
                  <w:szCs w:val="20"/>
                </w:rPr>
                <w:t>-</w:t>
              </w:r>
            </w:ins>
          </w:p>
        </w:tc>
        <w:tc>
          <w:tcPr>
            <w:tcW w:w="709" w:type="dxa"/>
            <w:tcBorders>
              <w:top w:val="single" w:sz="4" w:space="0" w:color="auto"/>
              <w:left w:val="nil"/>
              <w:bottom w:val="single" w:sz="4" w:space="0" w:color="auto"/>
              <w:right w:val="single" w:sz="4" w:space="0" w:color="auto"/>
            </w:tcBorders>
            <w:shd w:val="clear" w:color="auto" w:fill="auto"/>
            <w:vAlign w:val="center"/>
          </w:tcPr>
          <w:p w:rsidR="004C595A" w:rsidRDefault="004C595A" w:rsidP="004C595A">
            <w:pPr>
              <w:widowControl/>
              <w:spacing w:line="240" w:lineRule="auto"/>
              <w:ind w:firstLineChars="0" w:firstLine="0"/>
              <w:jc w:val="left"/>
              <w:rPr>
                <w:ins w:id="3037" w:author="cuiqingsong" w:date="2017-07-17T19:00:00Z"/>
                <w:rFonts w:asciiTheme="minorEastAsia" w:hAnsiTheme="minorEastAsia" w:cs="宋体"/>
                <w:color w:val="000000" w:themeColor="text1"/>
                <w:kern w:val="0"/>
                <w:sz w:val="20"/>
                <w:szCs w:val="20"/>
              </w:rPr>
            </w:pPr>
            <w:ins w:id="3038" w:author="cuiqingsong" w:date="2017-07-17T19:00:00Z">
              <w:r>
                <w:rPr>
                  <w:rFonts w:asciiTheme="minorEastAsia" w:hAnsiTheme="minorEastAsia" w:cs="宋体" w:hint="eastAsia"/>
                  <w:color w:val="000000" w:themeColor="text1"/>
                  <w:kern w:val="0"/>
                  <w:sz w:val="20"/>
                  <w:szCs w:val="20"/>
                </w:rPr>
                <w:t>C</w:t>
              </w:r>
            </w:ins>
          </w:p>
        </w:tc>
        <w:tc>
          <w:tcPr>
            <w:tcW w:w="2948" w:type="dxa"/>
            <w:tcBorders>
              <w:top w:val="single" w:sz="4" w:space="0" w:color="auto"/>
              <w:left w:val="nil"/>
              <w:bottom w:val="single" w:sz="4" w:space="0" w:color="auto"/>
              <w:right w:val="single" w:sz="4" w:space="0" w:color="auto"/>
            </w:tcBorders>
            <w:shd w:val="clear" w:color="auto" w:fill="auto"/>
          </w:tcPr>
          <w:p w:rsidR="004C595A" w:rsidRDefault="004C595A" w:rsidP="004C595A">
            <w:pPr>
              <w:widowControl/>
              <w:spacing w:line="240" w:lineRule="auto"/>
              <w:ind w:firstLineChars="0" w:firstLine="0"/>
              <w:jc w:val="left"/>
              <w:rPr>
                <w:ins w:id="3039" w:author="cuiqingsong" w:date="2017-07-17T19:00:00Z"/>
                <w:rFonts w:asciiTheme="minorEastAsia" w:hAnsiTheme="minorEastAsia" w:cs="宋体"/>
                <w:color w:val="000000" w:themeColor="text1"/>
                <w:kern w:val="0"/>
                <w:sz w:val="20"/>
                <w:szCs w:val="20"/>
              </w:rPr>
            </w:pPr>
            <w:ins w:id="3040" w:author="cuiqingsong" w:date="2017-07-17T19:00:00Z">
              <w:r>
                <w:rPr>
                  <w:rFonts w:asciiTheme="minorEastAsia" w:hAnsiTheme="minorEastAsia" w:cs="宋体" w:hint="eastAsia"/>
                  <w:color w:val="000000" w:themeColor="text1"/>
                  <w:kern w:val="0"/>
                  <w:sz w:val="20"/>
                  <w:szCs w:val="20"/>
                </w:rPr>
                <w:t>查询结果不为空时必填</w:t>
              </w:r>
            </w:ins>
          </w:p>
        </w:tc>
      </w:tr>
      <w:tr w:rsidR="004C595A" w:rsidTr="00727757">
        <w:trPr>
          <w:trHeight w:val="270"/>
          <w:ins w:id="3041" w:author="cuiqingsong" w:date="2017-07-17T19:00:00Z"/>
        </w:trPr>
        <w:tc>
          <w:tcPr>
            <w:tcW w:w="653" w:type="dxa"/>
            <w:tcBorders>
              <w:top w:val="single" w:sz="4" w:space="0" w:color="auto"/>
              <w:left w:val="single" w:sz="4" w:space="0" w:color="auto"/>
              <w:bottom w:val="single" w:sz="4" w:space="0" w:color="auto"/>
              <w:right w:val="single" w:sz="4" w:space="0" w:color="auto"/>
            </w:tcBorders>
          </w:tcPr>
          <w:p w:rsidR="004C595A" w:rsidRDefault="004C595A" w:rsidP="004C595A">
            <w:pPr>
              <w:widowControl/>
              <w:spacing w:line="240" w:lineRule="auto"/>
              <w:ind w:firstLineChars="0" w:firstLine="0"/>
              <w:jc w:val="left"/>
              <w:rPr>
                <w:ins w:id="3042" w:author="cuiqingsong" w:date="2017-07-17T19:00:00Z"/>
                <w:rFonts w:asciiTheme="minorEastAsia" w:hAnsiTheme="minorEastAsia" w:cs="宋体"/>
                <w:color w:val="000000" w:themeColor="text1"/>
                <w:kern w:val="0"/>
                <w:sz w:val="20"/>
                <w:szCs w:val="20"/>
              </w:rPr>
            </w:pPr>
            <w:ins w:id="3043" w:author="cuiqingsong" w:date="2017-07-17T19:00:00Z">
              <w:r>
                <w:rPr>
                  <w:rFonts w:asciiTheme="minorEastAsia" w:hAnsiTheme="minorEastAsia" w:cs="宋体" w:hint="eastAsia"/>
                  <w:color w:val="000000" w:themeColor="text1"/>
                  <w:kern w:val="0"/>
                  <w:sz w:val="20"/>
                  <w:szCs w:val="20"/>
                </w:rPr>
                <w:t>→</w:t>
              </w:r>
            </w:ins>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4C595A" w:rsidRDefault="00333456" w:rsidP="004C595A">
            <w:pPr>
              <w:widowControl/>
              <w:spacing w:line="240" w:lineRule="auto"/>
              <w:ind w:firstLineChars="0" w:firstLine="0"/>
              <w:jc w:val="left"/>
              <w:rPr>
                <w:ins w:id="3044" w:author="cuiqingsong" w:date="2017-07-17T19:00:00Z"/>
                <w:rFonts w:asciiTheme="minorEastAsia" w:hAnsiTheme="minorEastAsia" w:cs="宋体"/>
                <w:color w:val="000000" w:themeColor="text1"/>
                <w:kern w:val="0"/>
                <w:sz w:val="20"/>
                <w:szCs w:val="20"/>
              </w:rPr>
            </w:pPr>
            <w:ins w:id="3045" w:author="cuiqingsong" w:date="2017-07-17T19:00:00Z">
              <w:r>
                <w:rPr>
                  <w:rFonts w:asciiTheme="minorEastAsia" w:hAnsiTheme="minorEastAsia" w:cs="宋体" w:hint="eastAsia"/>
                  <w:color w:val="000000" w:themeColor="text1"/>
                  <w:sz w:val="20"/>
                  <w:szCs w:val="20"/>
                </w:rPr>
                <w:t>O</w:t>
              </w:r>
            </w:ins>
            <w:ins w:id="3046" w:author="cuiqingsong" w:date="2017-09-27T11:19:00Z">
              <w:r>
                <w:rPr>
                  <w:rFonts w:asciiTheme="minorEastAsia" w:hAnsiTheme="minorEastAsia" w:cs="宋体"/>
                  <w:color w:val="000000" w:themeColor="text1"/>
                  <w:sz w:val="20"/>
                  <w:szCs w:val="20"/>
                </w:rPr>
                <w:t>37</w:t>
              </w:r>
            </w:ins>
          </w:p>
        </w:tc>
        <w:tc>
          <w:tcPr>
            <w:tcW w:w="1740" w:type="dxa"/>
            <w:tcBorders>
              <w:top w:val="single" w:sz="4" w:space="0" w:color="auto"/>
              <w:left w:val="nil"/>
              <w:bottom w:val="single" w:sz="4" w:space="0" w:color="auto"/>
              <w:right w:val="single" w:sz="4" w:space="0" w:color="auto"/>
            </w:tcBorders>
            <w:shd w:val="clear" w:color="auto" w:fill="auto"/>
            <w:vAlign w:val="center"/>
          </w:tcPr>
          <w:p w:rsidR="004C595A" w:rsidRDefault="00333456" w:rsidP="004C595A">
            <w:pPr>
              <w:widowControl/>
              <w:spacing w:line="240" w:lineRule="auto"/>
              <w:ind w:firstLineChars="0" w:firstLine="0"/>
              <w:jc w:val="left"/>
              <w:rPr>
                <w:ins w:id="3047" w:author="cuiqingsong" w:date="2017-07-17T19:00:00Z"/>
                <w:rFonts w:asciiTheme="minorEastAsia" w:hAnsiTheme="minorEastAsia" w:cs="宋体"/>
                <w:color w:val="000000" w:themeColor="text1"/>
                <w:kern w:val="0"/>
                <w:sz w:val="20"/>
                <w:szCs w:val="20"/>
              </w:rPr>
            </w:pPr>
            <w:ins w:id="3048" w:author="cuiqingsong" w:date="2017-09-27T11:19:00Z">
              <w:r w:rsidRPr="007B56FC">
                <w:rPr>
                  <w:rFonts w:asciiTheme="minorEastAsia" w:hAnsiTheme="minorEastAsia" w:cs="宋体"/>
                  <w:color w:val="000000" w:themeColor="text1"/>
                  <w:kern w:val="0"/>
                  <w:sz w:val="20"/>
                  <w:szCs w:val="20"/>
                </w:rPr>
                <w:t>appEffectOrderNo</w:t>
              </w:r>
            </w:ins>
          </w:p>
        </w:tc>
        <w:tc>
          <w:tcPr>
            <w:tcW w:w="1843" w:type="dxa"/>
            <w:tcBorders>
              <w:top w:val="single" w:sz="4" w:space="0" w:color="auto"/>
              <w:left w:val="nil"/>
              <w:bottom w:val="single" w:sz="4" w:space="0" w:color="auto"/>
              <w:right w:val="single" w:sz="4" w:space="0" w:color="auto"/>
            </w:tcBorders>
            <w:shd w:val="clear" w:color="auto" w:fill="auto"/>
            <w:vAlign w:val="center"/>
          </w:tcPr>
          <w:p w:rsidR="004C595A" w:rsidRDefault="00333456" w:rsidP="004C595A">
            <w:pPr>
              <w:widowControl/>
              <w:spacing w:line="240" w:lineRule="auto"/>
              <w:ind w:firstLineChars="0" w:firstLine="0"/>
              <w:jc w:val="left"/>
              <w:rPr>
                <w:ins w:id="3049" w:author="cuiqingsong" w:date="2017-07-17T19:00:00Z"/>
                <w:rFonts w:asciiTheme="minorEastAsia" w:hAnsiTheme="minorEastAsia" w:cs="宋体"/>
                <w:color w:val="000000" w:themeColor="text1"/>
                <w:kern w:val="0"/>
                <w:sz w:val="20"/>
                <w:szCs w:val="20"/>
              </w:rPr>
            </w:pPr>
            <w:ins w:id="3050" w:author="cuiqingsong" w:date="2017-09-27T11:19:00Z">
              <w:r w:rsidRPr="007B56FC">
                <w:rPr>
                  <w:rFonts w:asciiTheme="minorEastAsia" w:hAnsiTheme="minorEastAsia" w:cs="宋体" w:hint="eastAsia"/>
                  <w:color w:val="000000" w:themeColor="text1"/>
                  <w:kern w:val="0"/>
                  <w:sz w:val="20"/>
                  <w:szCs w:val="20"/>
                </w:rPr>
                <w:t>app系统条件单单号</w:t>
              </w:r>
            </w:ins>
          </w:p>
        </w:tc>
        <w:tc>
          <w:tcPr>
            <w:tcW w:w="708" w:type="dxa"/>
            <w:tcBorders>
              <w:top w:val="single" w:sz="4" w:space="0" w:color="auto"/>
              <w:left w:val="nil"/>
              <w:bottom w:val="single" w:sz="4" w:space="0" w:color="auto"/>
              <w:right w:val="single" w:sz="4" w:space="0" w:color="auto"/>
            </w:tcBorders>
            <w:shd w:val="clear" w:color="auto" w:fill="auto"/>
            <w:vAlign w:val="center"/>
          </w:tcPr>
          <w:p w:rsidR="004C595A" w:rsidRDefault="004C595A" w:rsidP="004C595A">
            <w:pPr>
              <w:widowControl/>
              <w:spacing w:line="240" w:lineRule="auto"/>
              <w:ind w:firstLineChars="0" w:firstLine="0"/>
              <w:jc w:val="left"/>
              <w:rPr>
                <w:ins w:id="3051" w:author="cuiqingsong" w:date="2017-07-17T19:00:00Z"/>
                <w:rFonts w:asciiTheme="minorEastAsia" w:hAnsiTheme="minorEastAsia" w:cs="宋体"/>
                <w:color w:val="000000" w:themeColor="text1"/>
                <w:kern w:val="0"/>
                <w:sz w:val="20"/>
                <w:szCs w:val="20"/>
              </w:rPr>
            </w:pPr>
            <w:ins w:id="3052" w:author="cuiqingsong" w:date="2017-07-17T19:00:00Z">
              <w:r>
                <w:rPr>
                  <w:rFonts w:asciiTheme="minorEastAsia" w:hAnsiTheme="minorEastAsia" w:cs="宋体" w:hint="eastAsia"/>
                  <w:color w:val="000000" w:themeColor="text1"/>
                  <w:kern w:val="0"/>
                  <w:sz w:val="20"/>
                  <w:szCs w:val="20"/>
                </w:rPr>
                <w:t>-</w:t>
              </w:r>
            </w:ins>
          </w:p>
        </w:tc>
        <w:tc>
          <w:tcPr>
            <w:tcW w:w="709" w:type="dxa"/>
            <w:tcBorders>
              <w:top w:val="single" w:sz="4" w:space="0" w:color="auto"/>
              <w:left w:val="nil"/>
              <w:bottom w:val="single" w:sz="4" w:space="0" w:color="auto"/>
              <w:right w:val="single" w:sz="4" w:space="0" w:color="auto"/>
            </w:tcBorders>
            <w:shd w:val="clear" w:color="auto" w:fill="auto"/>
            <w:vAlign w:val="center"/>
          </w:tcPr>
          <w:p w:rsidR="004C595A" w:rsidRDefault="004C595A" w:rsidP="004C595A">
            <w:pPr>
              <w:widowControl/>
              <w:spacing w:line="240" w:lineRule="auto"/>
              <w:ind w:firstLineChars="0" w:firstLine="0"/>
              <w:jc w:val="left"/>
              <w:rPr>
                <w:ins w:id="3053" w:author="cuiqingsong" w:date="2017-07-17T19:00:00Z"/>
                <w:rFonts w:asciiTheme="minorEastAsia" w:hAnsiTheme="minorEastAsia" w:cs="宋体"/>
                <w:color w:val="000000" w:themeColor="text1"/>
                <w:kern w:val="0"/>
                <w:sz w:val="20"/>
                <w:szCs w:val="20"/>
              </w:rPr>
            </w:pPr>
            <w:ins w:id="3054" w:author="cuiqingsong" w:date="2017-07-17T19:00:00Z">
              <w:r>
                <w:rPr>
                  <w:rFonts w:asciiTheme="minorEastAsia" w:hAnsiTheme="minorEastAsia" w:cs="宋体" w:hint="eastAsia"/>
                  <w:color w:val="000000" w:themeColor="text1"/>
                  <w:kern w:val="0"/>
                  <w:sz w:val="20"/>
                  <w:szCs w:val="20"/>
                </w:rPr>
                <w:t>O</w:t>
              </w:r>
            </w:ins>
          </w:p>
        </w:tc>
        <w:tc>
          <w:tcPr>
            <w:tcW w:w="2948" w:type="dxa"/>
            <w:tcBorders>
              <w:top w:val="single" w:sz="4" w:space="0" w:color="auto"/>
              <w:left w:val="nil"/>
              <w:bottom w:val="single" w:sz="4" w:space="0" w:color="auto"/>
              <w:right w:val="single" w:sz="4" w:space="0" w:color="auto"/>
            </w:tcBorders>
            <w:shd w:val="clear" w:color="auto" w:fill="auto"/>
          </w:tcPr>
          <w:p w:rsidR="004C595A" w:rsidRDefault="004C595A" w:rsidP="004C595A">
            <w:pPr>
              <w:widowControl/>
              <w:spacing w:line="240" w:lineRule="auto"/>
              <w:ind w:firstLineChars="0" w:firstLine="0"/>
              <w:jc w:val="left"/>
              <w:rPr>
                <w:ins w:id="3055" w:author="cuiqingsong" w:date="2017-07-17T19:00:00Z"/>
                <w:rFonts w:asciiTheme="minorEastAsia" w:hAnsiTheme="minorEastAsia" w:cs="宋体"/>
                <w:color w:val="000000" w:themeColor="text1"/>
                <w:kern w:val="0"/>
                <w:sz w:val="20"/>
                <w:szCs w:val="20"/>
              </w:rPr>
            </w:pPr>
            <w:ins w:id="3056" w:author="cuiqingsong" w:date="2017-07-18T20:25:00Z">
              <w:r>
                <w:rPr>
                  <w:rFonts w:asciiTheme="minorEastAsia" w:hAnsiTheme="minorEastAsia" w:cs="宋体" w:hint="eastAsia"/>
                  <w:color w:val="000000" w:themeColor="text1"/>
                  <w:kern w:val="0"/>
                  <w:sz w:val="20"/>
                  <w:szCs w:val="20"/>
                </w:rPr>
                <w:t>查询</w:t>
              </w:r>
            </w:ins>
            <w:ins w:id="3057" w:author="cuiqingsong" w:date="2017-07-17T19:00:00Z">
              <w:r>
                <w:rPr>
                  <w:rFonts w:asciiTheme="minorEastAsia" w:hAnsiTheme="minorEastAsia" w:cs="宋体" w:hint="eastAsia"/>
                  <w:color w:val="000000" w:themeColor="text1"/>
                  <w:kern w:val="0"/>
                  <w:sz w:val="20"/>
                  <w:szCs w:val="20"/>
                </w:rPr>
                <w:t>结果不为空时返回</w:t>
              </w:r>
            </w:ins>
          </w:p>
        </w:tc>
      </w:tr>
      <w:tr w:rsidR="00333456" w:rsidTr="00727757">
        <w:trPr>
          <w:trHeight w:val="270"/>
          <w:ins w:id="3058" w:author="cuiqingsong" w:date="2017-09-27T11:19:00Z"/>
        </w:trPr>
        <w:tc>
          <w:tcPr>
            <w:tcW w:w="653" w:type="dxa"/>
            <w:tcBorders>
              <w:top w:val="single" w:sz="4" w:space="0" w:color="auto"/>
              <w:left w:val="single" w:sz="4" w:space="0" w:color="auto"/>
              <w:bottom w:val="single" w:sz="4" w:space="0" w:color="auto"/>
              <w:right w:val="single" w:sz="4" w:space="0" w:color="auto"/>
            </w:tcBorders>
          </w:tcPr>
          <w:p w:rsidR="00333456" w:rsidRDefault="00333456" w:rsidP="00333456">
            <w:pPr>
              <w:widowControl/>
              <w:spacing w:line="240" w:lineRule="auto"/>
              <w:ind w:firstLineChars="0" w:firstLine="0"/>
              <w:jc w:val="left"/>
              <w:rPr>
                <w:ins w:id="3059" w:author="cuiqingsong" w:date="2017-09-27T11:19:00Z"/>
                <w:rFonts w:asciiTheme="minorEastAsia" w:hAnsiTheme="minorEastAsia" w:cs="宋体"/>
                <w:color w:val="000000" w:themeColor="text1"/>
                <w:kern w:val="0"/>
                <w:sz w:val="20"/>
                <w:szCs w:val="20"/>
              </w:rPr>
            </w:pPr>
            <w:ins w:id="3060" w:author="cuiqingsong" w:date="2017-09-27T11:19:00Z">
              <w:r>
                <w:rPr>
                  <w:rFonts w:asciiTheme="minorEastAsia" w:hAnsiTheme="minorEastAsia" w:cs="宋体" w:hint="eastAsia"/>
                  <w:color w:val="000000" w:themeColor="text1"/>
                  <w:kern w:val="0"/>
                  <w:sz w:val="20"/>
                  <w:szCs w:val="20"/>
                </w:rPr>
                <w:t>→</w:t>
              </w:r>
            </w:ins>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ins w:id="3061" w:author="cuiqingsong" w:date="2017-09-27T11:19:00Z"/>
                <w:rFonts w:asciiTheme="minorEastAsia" w:hAnsiTheme="minorEastAsia" w:cs="宋体"/>
                <w:color w:val="000000" w:themeColor="text1"/>
                <w:sz w:val="20"/>
                <w:szCs w:val="20"/>
              </w:rPr>
            </w:pPr>
            <w:ins w:id="3062" w:author="cuiqingsong" w:date="2017-09-27T11:19:00Z">
              <w:r>
                <w:rPr>
                  <w:rFonts w:asciiTheme="minorEastAsia" w:hAnsiTheme="minorEastAsia" w:cs="宋体" w:hint="eastAsia"/>
                  <w:color w:val="000000" w:themeColor="text1"/>
                  <w:sz w:val="20"/>
                  <w:szCs w:val="20"/>
                </w:rPr>
                <w:t>O</w:t>
              </w:r>
              <w:r>
                <w:rPr>
                  <w:rFonts w:asciiTheme="minorEastAsia" w:hAnsiTheme="minorEastAsia" w:cs="宋体"/>
                  <w:color w:val="000000" w:themeColor="text1"/>
                  <w:sz w:val="20"/>
                  <w:szCs w:val="20"/>
                </w:rPr>
                <w:t>01</w:t>
              </w:r>
            </w:ins>
          </w:p>
        </w:tc>
        <w:tc>
          <w:tcPr>
            <w:tcW w:w="1740" w:type="dxa"/>
            <w:tcBorders>
              <w:top w:val="single" w:sz="4" w:space="0" w:color="auto"/>
              <w:left w:val="nil"/>
              <w:bottom w:val="single" w:sz="4" w:space="0" w:color="auto"/>
              <w:right w:val="single" w:sz="4" w:space="0" w:color="auto"/>
            </w:tcBorders>
            <w:shd w:val="clear" w:color="auto" w:fill="auto"/>
            <w:vAlign w:val="center"/>
          </w:tcPr>
          <w:p w:rsidR="00333456" w:rsidRPr="007B56FC" w:rsidRDefault="00333456" w:rsidP="00333456">
            <w:pPr>
              <w:widowControl/>
              <w:spacing w:line="240" w:lineRule="auto"/>
              <w:ind w:firstLineChars="0" w:firstLine="0"/>
              <w:jc w:val="left"/>
              <w:rPr>
                <w:ins w:id="3063" w:author="cuiqingsong" w:date="2017-09-27T11:19:00Z"/>
                <w:rFonts w:asciiTheme="minorEastAsia" w:hAnsiTheme="minorEastAsia" w:cs="宋体"/>
                <w:color w:val="000000" w:themeColor="text1"/>
                <w:kern w:val="0"/>
                <w:sz w:val="20"/>
                <w:szCs w:val="20"/>
              </w:rPr>
            </w:pPr>
            <w:ins w:id="3064" w:author="cuiqingsong" w:date="2017-09-27T11:19:00Z">
              <w:r w:rsidRPr="00776D24">
                <w:rPr>
                  <w:rFonts w:asciiTheme="minorEastAsia" w:hAnsiTheme="minorEastAsia" w:cs="宋体"/>
                  <w:color w:val="000000" w:themeColor="text1"/>
                  <w:kern w:val="0"/>
                  <w:sz w:val="20"/>
                  <w:szCs w:val="20"/>
                </w:rPr>
                <w:t>localOrderNo</w:t>
              </w:r>
            </w:ins>
          </w:p>
        </w:tc>
        <w:tc>
          <w:tcPr>
            <w:tcW w:w="1843" w:type="dxa"/>
            <w:tcBorders>
              <w:top w:val="single" w:sz="4" w:space="0" w:color="auto"/>
              <w:left w:val="nil"/>
              <w:bottom w:val="single" w:sz="4" w:space="0" w:color="auto"/>
              <w:right w:val="single" w:sz="4" w:space="0" w:color="auto"/>
            </w:tcBorders>
            <w:shd w:val="clear" w:color="auto" w:fill="auto"/>
            <w:vAlign w:val="center"/>
          </w:tcPr>
          <w:p w:rsidR="00333456" w:rsidRPr="007B56FC" w:rsidRDefault="00333456" w:rsidP="00333456">
            <w:pPr>
              <w:widowControl/>
              <w:spacing w:line="240" w:lineRule="auto"/>
              <w:ind w:firstLineChars="0" w:firstLine="0"/>
              <w:jc w:val="left"/>
              <w:rPr>
                <w:ins w:id="3065" w:author="cuiqingsong" w:date="2017-09-27T11:19:00Z"/>
                <w:rFonts w:asciiTheme="minorEastAsia" w:hAnsiTheme="minorEastAsia" w:cs="宋体"/>
                <w:color w:val="000000" w:themeColor="text1"/>
                <w:kern w:val="0"/>
                <w:sz w:val="20"/>
                <w:szCs w:val="20"/>
              </w:rPr>
            </w:pPr>
            <w:ins w:id="3066" w:author="cuiqingsong" w:date="2017-09-27T11:19:00Z">
              <w:r w:rsidRPr="00776D24">
                <w:rPr>
                  <w:rFonts w:asciiTheme="minorEastAsia" w:hAnsiTheme="minorEastAsia" w:cs="宋体" w:hint="eastAsia"/>
                  <w:color w:val="000000" w:themeColor="text1"/>
                  <w:kern w:val="0"/>
                  <w:sz w:val="20"/>
                  <w:szCs w:val="20"/>
                </w:rPr>
                <w:t>本地报单编号</w:t>
              </w:r>
            </w:ins>
          </w:p>
        </w:tc>
        <w:tc>
          <w:tcPr>
            <w:tcW w:w="708" w:type="dxa"/>
            <w:tcBorders>
              <w:top w:val="single" w:sz="4" w:space="0" w:color="auto"/>
              <w:left w:val="nil"/>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ins w:id="3067" w:author="cuiqingsong" w:date="2017-09-27T11:19:00Z"/>
                <w:rFonts w:asciiTheme="minorEastAsia" w:hAnsiTheme="minorEastAsia" w:cs="宋体"/>
                <w:color w:val="000000" w:themeColor="text1"/>
                <w:kern w:val="0"/>
                <w:sz w:val="20"/>
                <w:szCs w:val="20"/>
              </w:rPr>
            </w:pPr>
            <w:ins w:id="3068" w:author="cuiqingsong" w:date="2017-09-27T11:19:00Z">
              <w:r>
                <w:rPr>
                  <w:rFonts w:asciiTheme="minorEastAsia" w:hAnsiTheme="minorEastAsia" w:cs="宋体"/>
                  <w:color w:val="000000" w:themeColor="text1"/>
                  <w:kern w:val="0"/>
                  <w:sz w:val="20"/>
                  <w:szCs w:val="20"/>
                </w:rPr>
                <w:t>-</w:t>
              </w:r>
            </w:ins>
          </w:p>
        </w:tc>
        <w:tc>
          <w:tcPr>
            <w:tcW w:w="709" w:type="dxa"/>
            <w:tcBorders>
              <w:top w:val="single" w:sz="4" w:space="0" w:color="auto"/>
              <w:left w:val="nil"/>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ins w:id="3069" w:author="cuiqingsong" w:date="2017-09-27T11:19:00Z"/>
                <w:rFonts w:asciiTheme="minorEastAsia" w:hAnsiTheme="minorEastAsia" w:cs="宋体"/>
                <w:color w:val="000000" w:themeColor="text1"/>
                <w:kern w:val="0"/>
                <w:sz w:val="20"/>
                <w:szCs w:val="20"/>
              </w:rPr>
            </w:pPr>
            <w:ins w:id="3070" w:author="cuiqingsong" w:date="2017-09-27T11:19:00Z">
              <w:r>
                <w:rPr>
                  <w:rFonts w:asciiTheme="minorEastAsia" w:hAnsiTheme="minorEastAsia" w:cs="宋体" w:hint="eastAsia"/>
                  <w:color w:val="000000" w:themeColor="text1"/>
                  <w:kern w:val="0"/>
                  <w:sz w:val="20"/>
                  <w:szCs w:val="20"/>
                </w:rPr>
                <w:t>C</w:t>
              </w:r>
            </w:ins>
          </w:p>
        </w:tc>
        <w:tc>
          <w:tcPr>
            <w:tcW w:w="2948" w:type="dxa"/>
            <w:tcBorders>
              <w:top w:val="single" w:sz="4" w:space="0" w:color="auto"/>
              <w:left w:val="nil"/>
              <w:bottom w:val="single" w:sz="4" w:space="0" w:color="auto"/>
              <w:right w:val="single" w:sz="4" w:space="0" w:color="auto"/>
            </w:tcBorders>
            <w:shd w:val="clear" w:color="auto" w:fill="auto"/>
          </w:tcPr>
          <w:p w:rsidR="00333456" w:rsidRDefault="00333456" w:rsidP="00333456">
            <w:pPr>
              <w:widowControl/>
              <w:spacing w:line="240" w:lineRule="auto"/>
              <w:ind w:firstLineChars="0" w:firstLine="0"/>
              <w:jc w:val="left"/>
              <w:rPr>
                <w:ins w:id="3071" w:author="cuiqingsong" w:date="2017-09-27T11:19:00Z"/>
                <w:rFonts w:asciiTheme="minorEastAsia" w:hAnsiTheme="minorEastAsia" w:cs="宋体"/>
                <w:color w:val="000000" w:themeColor="text1"/>
                <w:kern w:val="0"/>
                <w:sz w:val="20"/>
                <w:szCs w:val="20"/>
              </w:rPr>
            </w:pPr>
            <w:ins w:id="3072" w:author="cuiqingsong" w:date="2017-09-27T11:19:00Z">
              <w:r>
                <w:rPr>
                  <w:rFonts w:asciiTheme="minorEastAsia" w:hAnsiTheme="minorEastAsia" w:cs="宋体" w:hint="eastAsia"/>
                  <w:color w:val="000000" w:themeColor="text1"/>
                  <w:kern w:val="0"/>
                  <w:sz w:val="20"/>
                  <w:szCs w:val="20"/>
                </w:rPr>
                <w:t>指条件单触发后，对应延期报单的二级系统委托单编号。查询结果不为空时返回</w:t>
              </w:r>
            </w:ins>
          </w:p>
        </w:tc>
      </w:tr>
      <w:tr w:rsidR="00333456" w:rsidTr="00727757">
        <w:trPr>
          <w:trHeight w:val="270"/>
          <w:ins w:id="3073" w:author="cuiqingsong" w:date="2017-07-25T15:56:00Z"/>
        </w:trPr>
        <w:tc>
          <w:tcPr>
            <w:tcW w:w="653" w:type="dxa"/>
            <w:tcBorders>
              <w:top w:val="single" w:sz="4" w:space="0" w:color="auto"/>
              <w:left w:val="single" w:sz="4" w:space="0" w:color="auto"/>
              <w:bottom w:val="single" w:sz="4" w:space="0" w:color="auto"/>
              <w:right w:val="single" w:sz="4" w:space="0" w:color="auto"/>
            </w:tcBorders>
          </w:tcPr>
          <w:p w:rsidR="00333456" w:rsidRDefault="00333456" w:rsidP="00333456">
            <w:pPr>
              <w:widowControl/>
              <w:spacing w:line="240" w:lineRule="auto"/>
              <w:ind w:firstLineChars="0" w:firstLine="0"/>
              <w:jc w:val="left"/>
              <w:rPr>
                <w:ins w:id="3074" w:author="cuiqingsong" w:date="2017-07-25T15:56:00Z"/>
                <w:rFonts w:asciiTheme="minorEastAsia" w:hAnsiTheme="minorEastAsia" w:cs="宋体"/>
                <w:color w:val="000000" w:themeColor="text1"/>
                <w:kern w:val="0"/>
                <w:sz w:val="20"/>
                <w:szCs w:val="20"/>
              </w:rPr>
            </w:pPr>
            <w:ins w:id="3075" w:author="cuiqingsong" w:date="2017-07-25T15:56:00Z">
              <w:r>
                <w:rPr>
                  <w:rFonts w:asciiTheme="minorEastAsia" w:hAnsiTheme="minorEastAsia" w:cs="宋体" w:hint="eastAsia"/>
                  <w:color w:val="000000" w:themeColor="text1"/>
                  <w:kern w:val="0"/>
                  <w:sz w:val="20"/>
                  <w:szCs w:val="20"/>
                </w:rPr>
                <w:t>→</w:t>
              </w:r>
            </w:ins>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ins w:id="3076" w:author="cuiqingsong" w:date="2017-07-25T15:56:00Z"/>
                <w:rFonts w:asciiTheme="minorEastAsia" w:hAnsiTheme="minorEastAsia" w:cs="宋体"/>
                <w:color w:val="000000" w:themeColor="text1"/>
                <w:sz w:val="20"/>
                <w:szCs w:val="20"/>
              </w:rPr>
            </w:pPr>
            <w:ins w:id="3077" w:author="cuiqingsong" w:date="2017-07-25T15:56:00Z">
              <w:r>
                <w:rPr>
                  <w:rFonts w:asciiTheme="minorEastAsia" w:hAnsiTheme="minorEastAsia" w:cs="宋体" w:hint="eastAsia"/>
                  <w:color w:val="000000" w:themeColor="text1"/>
                  <w:sz w:val="20"/>
                  <w:szCs w:val="20"/>
                </w:rPr>
                <w:t>T</w:t>
              </w:r>
              <w:r>
                <w:rPr>
                  <w:rFonts w:asciiTheme="minorEastAsia" w:hAnsiTheme="minorEastAsia" w:cs="宋体"/>
                  <w:color w:val="000000" w:themeColor="text1"/>
                  <w:sz w:val="20"/>
                  <w:szCs w:val="20"/>
                </w:rPr>
                <w:t>82</w:t>
              </w:r>
            </w:ins>
          </w:p>
        </w:tc>
        <w:tc>
          <w:tcPr>
            <w:tcW w:w="1740" w:type="dxa"/>
            <w:tcBorders>
              <w:top w:val="single" w:sz="4" w:space="0" w:color="auto"/>
              <w:left w:val="nil"/>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ins w:id="3078" w:author="cuiqingsong" w:date="2017-07-25T15:56:00Z"/>
                <w:rFonts w:asciiTheme="minorEastAsia" w:hAnsiTheme="minorEastAsia" w:cs="宋体"/>
                <w:color w:val="000000" w:themeColor="text1"/>
                <w:kern w:val="0"/>
                <w:sz w:val="20"/>
                <w:szCs w:val="20"/>
              </w:rPr>
            </w:pPr>
            <w:ins w:id="3079" w:author="cuiqingsong" w:date="2017-07-25T15:56:00Z">
              <w:r>
                <w:rPr>
                  <w:rFonts w:asciiTheme="minorEastAsia" w:hAnsiTheme="minorEastAsia" w:cs="宋体"/>
                  <w:color w:val="000000" w:themeColor="text1"/>
                  <w:kern w:val="0"/>
                  <w:sz w:val="20"/>
                  <w:szCs w:val="20"/>
                </w:rPr>
                <w:t>source</w:t>
              </w:r>
            </w:ins>
          </w:p>
        </w:tc>
        <w:tc>
          <w:tcPr>
            <w:tcW w:w="1843" w:type="dxa"/>
            <w:tcBorders>
              <w:top w:val="single" w:sz="4" w:space="0" w:color="auto"/>
              <w:left w:val="nil"/>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ins w:id="3080" w:author="cuiqingsong" w:date="2017-07-25T15:56:00Z"/>
                <w:rFonts w:asciiTheme="minorEastAsia" w:hAnsiTheme="minorEastAsia" w:cs="宋体"/>
                <w:color w:val="000000" w:themeColor="text1"/>
                <w:kern w:val="0"/>
                <w:sz w:val="20"/>
                <w:szCs w:val="20"/>
              </w:rPr>
            </w:pPr>
            <w:ins w:id="3081" w:author="cuiqingsong" w:date="2017-07-25T15:56:00Z">
              <w:r>
                <w:rPr>
                  <w:rFonts w:asciiTheme="minorEastAsia" w:hAnsiTheme="minorEastAsia" w:cs="宋体" w:hint="eastAsia"/>
                  <w:color w:val="000000" w:themeColor="text1"/>
                  <w:kern w:val="0"/>
                  <w:sz w:val="20"/>
                  <w:szCs w:val="20"/>
                </w:rPr>
                <w:t>渠道标识</w:t>
              </w:r>
            </w:ins>
          </w:p>
        </w:tc>
        <w:tc>
          <w:tcPr>
            <w:tcW w:w="708" w:type="dxa"/>
            <w:tcBorders>
              <w:top w:val="single" w:sz="4" w:space="0" w:color="auto"/>
              <w:left w:val="nil"/>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ins w:id="3082" w:author="cuiqingsong" w:date="2017-07-25T15:56:00Z"/>
                <w:rFonts w:asciiTheme="minorEastAsia" w:hAnsiTheme="minorEastAsia" w:cs="宋体"/>
                <w:color w:val="000000" w:themeColor="text1"/>
                <w:kern w:val="0"/>
                <w:sz w:val="20"/>
                <w:szCs w:val="20"/>
              </w:rPr>
            </w:pPr>
            <w:ins w:id="3083" w:author="cuiqingsong" w:date="2017-07-25T15:56:00Z">
              <w:r>
                <w:rPr>
                  <w:rFonts w:asciiTheme="minorEastAsia" w:hAnsiTheme="minorEastAsia" w:cs="宋体" w:hint="eastAsia"/>
                  <w:color w:val="000000" w:themeColor="text1"/>
                  <w:kern w:val="0"/>
                  <w:sz w:val="20"/>
                  <w:szCs w:val="20"/>
                </w:rPr>
                <w:t>-</w:t>
              </w:r>
            </w:ins>
          </w:p>
        </w:tc>
        <w:tc>
          <w:tcPr>
            <w:tcW w:w="709" w:type="dxa"/>
            <w:tcBorders>
              <w:top w:val="single" w:sz="4" w:space="0" w:color="auto"/>
              <w:left w:val="nil"/>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ins w:id="3084" w:author="cuiqingsong" w:date="2017-07-25T15:56:00Z"/>
                <w:rFonts w:asciiTheme="minorEastAsia" w:hAnsiTheme="minorEastAsia" w:cs="宋体"/>
                <w:color w:val="000000" w:themeColor="text1"/>
                <w:kern w:val="0"/>
                <w:sz w:val="20"/>
                <w:szCs w:val="20"/>
              </w:rPr>
            </w:pPr>
            <w:ins w:id="3085" w:author="cuiqingsong" w:date="2017-07-25T15:56:00Z">
              <w:r>
                <w:rPr>
                  <w:rFonts w:asciiTheme="minorEastAsia" w:hAnsiTheme="minorEastAsia" w:cs="宋体" w:hint="eastAsia"/>
                  <w:color w:val="000000" w:themeColor="text1"/>
                  <w:kern w:val="0"/>
                  <w:sz w:val="20"/>
                  <w:szCs w:val="20"/>
                </w:rPr>
                <w:t>C</w:t>
              </w:r>
            </w:ins>
          </w:p>
        </w:tc>
        <w:tc>
          <w:tcPr>
            <w:tcW w:w="2948" w:type="dxa"/>
            <w:tcBorders>
              <w:top w:val="single" w:sz="4" w:space="0" w:color="auto"/>
              <w:left w:val="nil"/>
              <w:bottom w:val="single" w:sz="4" w:space="0" w:color="auto"/>
              <w:right w:val="single" w:sz="4" w:space="0" w:color="auto"/>
            </w:tcBorders>
            <w:shd w:val="clear" w:color="auto" w:fill="auto"/>
          </w:tcPr>
          <w:p w:rsidR="00333456" w:rsidRDefault="00333456" w:rsidP="00333456">
            <w:pPr>
              <w:widowControl/>
              <w:spacing w:line="240" w:lineRule="auto"/>
              <w:ind w:firstLineChars="0" w:firstLine="0"/>
              <w:jc w:val="left"/>
              <w:rPr>
                <w:ins w:id="3086" w:author="cuiqingsong" w:date="2017-07-25T15:56:00Z"/>
                <w:rFonts w:asciiTheme="minorEastAsia" w:hAnsiTheme="minorEastAsia" w:cs="宋体"/>
                <w:color w:val="000000" w:themeColor="text1"/>
                <w:kern w:val="0"/>
                <w:sz w:val="20"/>
                <w:szCs w:val="20"/>
              </w:rPr>
            </w:pPr>
            <w:ins w:id="3087" w:author="cuiqingsong" w:date="2017-08-16T10:59:00Z">
              <w:r>
                <w:rPr>
                  <w:rFonts w:asciiTheme="minorEastAsia" w:hAnsiTheme="minorEastAsia" w:cs="宋体" w:hint="eastAsia"/>
                  <w:color w:val="000000" w:themeColor="text1"/>
                  <w:kern w:val="0"/>
                  <w:sz w:val="20"/>
                  <w:szCs w:val="20"/>
                </w:rPr>
                <w:t>查询结果不为空时必填</w:t>
              </w:r>
            </w:ins>
          </w:p>
        </w:tc>
      </w:tr>
      <w:tr w:rsidR="00333456" w:rsidTr="00727757">
        <w:trPr>
          <w:trHeight w:val="270"/>
          <w:ins w:id="3088" w:author="cuiqingsong" w:date="2017-07-17T19:00:00Z"/>
        </w:trPr>
        <w:tc>
          <w:tcPr>
            <w:tcW w:w="653" w:type="dxa"/>
            <w:tcBorders>
              <w:top w:val="single" w:sz="4" w:space="0" w:color="auto"/>
              <w:left w:val="single" w:sz="4" w:space="0" w:color="auto"/>
              <w:bottom w:val="single" w:sz="4" w:space="0" w:color="auto"/>
              <w:right w:val="single" w:sz="4" w:space="0" w:color="auto"/>
            </w:tcBorders>
          </w:tcPr>
          <w:p w:rsidR="00333456" w:rsidRDefault="00333456" w:rsidP="00333456">
            <w:pPr>
              <w:widowControl/>
              <w:spacing w:line="240" w:lineRule="auto"/>
              <w:ind w:firstLineChars="0" w:firstLine="0"/>
              <w:jc w:val="left"/>
              <w:rPr>
                <w:ins w:id="3089" w:author="cuiqingsong" w:date="2017-07-17T19:00:00Z"/>
                <w:rFonts w:asciiTheme="minorEastAsia" w:hAnsiTheme="minorEastAsia" w:cs="宋体"/>
                <w:color w:val="000000" w:themeColor="text1"/>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ins w:id="3090" w:author="cuiqingsong" w:date="2017-07-17T19:00:00Z"/>
                <w:rFonts w:asciiTheme="minorEastAsia" w:hAnsiTheme="minorEastAsia" w:cs="宋体"/>
                <w:color w:val="000000" w:themeColor="text1"/>
                <w:kern w:val="0"/>
                <w:sz w:val="20"/>
                <w:szCs w:val="20"/>
              </w:rPr>
            </w:pPr>
            <w:ins w:id="3091" w:author="cuiqingsong" w:date="2017-07-17T19:00:00Z">
              <w:r>
                <w:rPr>
                  <w:rFonts w:asciiTheme="minorEastAsia" w:hAnsiTheme="minorEastAsia" w:cs="宋体" w:hint="eastAsia"/>
                  <w:color w:val="000000" w:themeColor="text1"/>
                  <w:kern w:val="0"/>
                  <w:sz w:val="20"/>
                  <w:szCs w:val="20"/>
                </w:rPr>
                <w:t>X39</w:t>
              </w:r>
            </w:ins>
          </w:p>
        </w:tc>
        <w:tc>
          <w:tcPr>
            <w:tcW w:w="1740" w:type="dxa"/>
            <w:tcBorders>
              <w:top w:val="single" w:sz="4" w:space="0" w:color="auto"/>
              <w:left w:val="nil"/>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ins w:id="3092" w:author="cuiqingsong" w:date="2017-07-17T19:00:00Z"/>
                <w:rFonts w:asciiTheme="minorEastAsia" w:hAnsiTheme="minorEastAsia" w:cs="宋体"/>
                <w:color w:val="000000" w:themeColor="text1"/>
                <w:kern w:val="0"/>
                <w:sz w:val="20"/>
                <w:szCs w:val="20"/>
              </w:rPr>
            </w:pPr>
            <w:ins w:id="3093" w:author="cuiqingsong" w:date="2017-07-17T19:00:00Z">
              <w:r>
                <w:rPr>
                  <w:rFonts w:asciiTheme="minorEastAsia" w:hAnsiTheme="minorEastAsia" w:cs="宋体" w:hint="eastAsia"/>
                  <w:color w:val="000000" w:themeColor="text1"/>
                  <w:kern w:val="0"/>
                  <w:sz w:val="20"/>
                  <w:szCs w:val="20"/>
                </w:rPr>
                <w:t>rspCode</w:t>
              </w:r>
            </w:ins>
          </w:p>
        </w:tc>
        <w:tc>
          <w:tcPr>
            <w:tcW w:w="1843" w:type="dxa"/>
            <w:tcBorders>
              <w:top w:val="single" w:sz="4" w:space="0" w:color="auto"/>
              <w:left w:val="nil"/>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ins w:id="3094" w:author="cuiqingsong" w:date="2017-07-17T19:00:00Z"/>
                <w:rFonts w:asciiTheme="minorEastAsia" w:hAnsiTheme="minorEastAsia" w:cs="宋体"/>
                <w:color w:val="000000" w:themeColor="text1"/>
                <w:kern w:val="0"/>
                <w:sz w:val="20"/>
                <w:szCs w:val="20"/>
              </w:rPr>
            </w:pPr>
            <w:ins w:id="3095" w:author="cuiqingsong" w:date="2017-07-17T19:00:00Z">
              <w:r>
                <w:rPr>
                  <w:rFonts w:asciiTheme="minorEastAsia" w:hAnsiTheme="minorEastAsia" w:cs="宋体" w:hint="eastAsia"/>
                  <w:color w:val="000000" w:themeColor="text1"/>
                  <w:kern w:val="0"/>
                  <w:sz w:val="20"/>
                  <w:szCs w:val="20"/>
                </w:rPr>
                <w:t>响应代码</w:t>
              </w:r>
            </w:ins>
          </w:p>
        </w:tc>
        <w:tc>
          <w:tcPr>
            <w:tcW w:w="708" w:type="dxa"/>
            <w:tcBorders>
              <w:top w:val="single" w:sz="4" w:space="0" w:color="auto"/>
              <w:left w:val="nil"/>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ins w:id="3096" w:author="cuiqingsong" w:date="2017-07-17T19:00:00Z"/>
                <w:rFonts w:asciiTheme="minorEastAsia" w:hAnsiTheme="minorEastAsia" w:cs="宋体"/>
                <w:color w:val="000000" w:themeColor="text1"/>
                <w:kern w:val="0"/>
                <w:sz w:val="20"/>
                <w:szCs w:val="20"/>
              </w:rPr>
            </w:pPr>
            <w:ins w:id="3097" w:author="cuiqingsong" w:date="2017-07-17T19:00:00Z">
              <w:r>
                <w:rPr>
                  <w:rFonts w:asciiTheme="minorEastAsia" w:hAnsiTheme="minorEastAsia" w:cs="宋体" w:hint="eastAsia"/>
                  <w:color w:val="000000" w:themeColor="text1"/>
                  <w:kern w:val="0"/>
                  <w:sz w:val="20"/>
                  <w:szCs w:val="20"/>
                </w:rPr>
                <w:t>-</w:t>
              </w:r>
            </w:ins>
          </w:p>
        </w:tc>
        <w:tc>
          <w:tcPr>
            <w:tcW w:w="709" w:type="dxa"/>
            <w:tcBorders>
              <w:top w:val="single" w:sz="4" w:space="0" w:color="auto"/>
              <w:left w:val="nil"/>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ins w:id="3098" w:author="cuiqingsong" w:date="2017-07-17T19:00:00Z"/>
                <w:rFonts w:asciiTheme="minorEastAsia" w:hAnsiTheme="minorEastAsia" w:cs="宋体"/>
                <w:color w:val="000000" w:themeColor="text1"/>
                <w:kern w:val="0"/>
                <w:sz w:val="20"/>
                <w:szCs w:val="20"/>
              </w:rPr>
            </w:pPr>
            <w:ins w:id="3099" w:author="cuiqingsong" w:date="2017-07-17T19:00:00Z">
              <w:r>
                <w:rPr>
                  <w:rFonts w:asciiTheme="minorEastAsia" w:hAnsiTheme="minorEastAsia" w:cs="宋体" w:hint="eastAsia"/>
                  <w:color w:val="000000" w:themeColor="text1"/>
                  <w:kern w:val="0"/>
                  <w:sz w:val="20"/>
                  <w:szCs w:val="20"/>
                </w:rPr>
                <w:t>M</w:t>
              </w:r>
            </w:ins>
          </w:p>
        </w:tc>
        <w:tc>
          <w:tcPr>
            <w:tcW w:w="2948" w:type="dxa"/>
            <w:tcBorders>
              <w:top w:val="single" w:sz="4" w:space="0" w:color="auto"/>
              <w:left w:val="nil"/>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ins w:id="3100" w:author="cuiqingsong" w:date="2017-07-17T19:00:00Z"/>
                <w:rFonts w:asciiTheme="minorEastAsia" w:hAnsiTheme="minorEastAsia" w:cs="宋体"/>
                <w:color w:val="000000" w:themeColor="text1"/>
                <w:kern w:val="0"/>
                <w:sz w:val="20"/>
                <w:szCs w:val="20"/>
              </w:rPr>
            </w:pPr>
            <w:ins w:id="3101" w:author="cuiqingsong" w:date="2017-07-17T19:00:00Z">
              <w:r>
                <w:rPr>
                  <w:rFonts w:asciiTheme="minorEastAsia" w:hAnsiTheme="minorEastAsia" w:cs="宋体" w:hint="eastAsia"/>
                  <w:color w:val="000000" w:themeColor="text1"/>
                  <w:kern w:val="0"/>
                  <w:sz w:val="20"/>
                  <w:szCs w:val="20"/>
                </w:rPr>
                <w:t>二级系统返回</w:t>
              </w:r>
            </w:ins>
          </w:p>
        </w:tc>
      </w:tr>
      <w:tr w:rsidR="00333456" w:rsidTr="00727757">
        <w:trPr>
          <w:trHeight w:val="270"/>
          <w:ins w:id="3102" w:author="cuiqingsong" w:date="2017-07-17T19:00:00Z"/>
        </w:trPr>
        <w:tc>
          <w:tcPr>
            <w:tcW w:w="653" w:type="dxa"/>
            <w:tcBorders>
              <w:top w:val="single" w:sz="4" w:space="0" w:color="auto"/>
              <w:left w:val="single" w:sz="4" w:space="0" w:color="auto"/>
              <w:bottom w:val="single" w:sz="4" w:space="0" w:color="auto"/>
              <w:right w:val="single" w:sz="4" w:space="0" w:color="auto"/>
            </w:tcBorders>
          </w:tcPr>
          <w:p w:rsidR="00333456" w:rsidRDefault="00333456" w:rsidP="00333456">
            <w:pPr>
              <w:widowControl/>
              <w:spacing w:line="240" w:lineRule="auto"/>
              <w:ind w:firstLineChars="0" w:firstLine="0"/>
              <w:jc w:val="left"/>
              <w:rPr>
                <w:ins w:id="3103" w:author="cuiqingsong" w:date="2017-07-17T19:00:00Z"/>
                <w:rFonts w:asciiTheme="minorEastAsia" w:hAnsiTheme="minorEastAsia" w:cs="宋体"/>
                <w:color w:val="000000" w:themeColor="text1"/>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ins w:id="3104" w:author="cuiqingsong" w:date="2017-07-17T19:00:00Z"/>
                <w:rFonts w:asciiTheme="minorEastAsia" w:hAnsiTheme="minorEastAsia" w:cs="宋体"/>
                <w:color w:val="000000" w:themeColor="text1"/>
                <w:kern w:val="0"/>
                <w:sz w:val="20"/>
                <w:szCs w:val="20"/>
              </w:rPr>
            </w:pPr>
            <w:ins w:id="3105" w:author="cuiqingsong" w:date="2017-07-17T19:00:00Z">
              <w:r>
                <w:rPr>
                  <w:rFonts w:asciiTheme="minorEastAsia" w:hAnsiTheme="minorEastAsia" w:cs="宋体" w:hint="eastAsia"/>
                  <w:color w:val="000000" w:themeColor="text1"/>
                  <w:kern w:val="0"/>
                  <w:sz w:val="20"/>
                  <w:szCs w:val="20"/>
                </w:rPr>
                <w:t>X40</w:t>
              </w:r>
            </w:ins>
          </w:p>
        </w:tc>
        <w:tc>
          <w:tcPr>
            <w:tcW w:w="1740" w:type="dxa"/>
            <w:tcBorders>
              <w:top w:val="single" w:sz="4" w:space="0" w:color="auto"/>
              <w:left w:val="nil"/>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ins w:id="3106" w:author="cuiqingsong" w:date="2017-07-17T19:00:00Z"/>
                <w:rFonts w:asciiTheme="minorEastAsia" w:hAnsiTheme="minorEastAsia" w:cs="宋体"/>
                <w:color w:val="000000" w:themeColor="text1"/>
                <w:kern w:val="0"/>
                <w:sz w:val="20"/>
                <w:szCs w:val="20"/>
              </w:rPr>
            </w:pPr>
            <w:ins w:id="3107" w:author="cuiqingsong" w:date="2017-07-17T19:00:00Z">
              <w:r>
                <w:rPr>
                  <w:rFonts w:asciiTheme="minorEastAsia" w:hAnsiTheme="minorEastAsia" w:cs="宋体" w:hint="eastAsia"/>
                  <w:color w:val="000000" w:themeColor="text1"/>
                  <w:kern w:val="0"/>
                  <w:sz w:val="20"/>
                  <w:szCs w:val="20"/>
                </w:rPr>
                <w:t>rspMsg</w:t>
              </w:r>
            </w:ins>
          </w:p>
        </w:tc>
        <w:tc>
          <w:tcPr>
            <w:tcW w:w="1843" w:type="dxa"/>
            <w:tcBorders>
              <w:top w:val="single" w:sz="4" w:space="0" w:color="auto"/>
              <w:left w:val="nil"/>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ins w:id="3108" w:author="cuiqingsong" w:date="2017-07-17T19:00:00Z"/>
                <w:rFonts w:asciiTheme="minorEastAsia" w:hAnsiTheme="minorEastAsia" w:cs="宋体"/>
                <w:color w:val="000000" w:themeColor="text1"/>
                <w:kern w:val="0"/>
                <w:sz w:val="20"/>
                <w:szCs w:val="20"/>
              </w:rPr>
            </w:pPr>
            <w:ins w:id="3109" w:author="cuiqingsong" w:date="2017-07-17T19:00:00Z">
              <w:r>
                <w:rPr>
                  <w:rFonts w:asciiTheme="minorEastAsia" w:hAnsiTheme="minorEastAsia" w:cs="宋体" w:hint="eastAsia"/>
                  <w:color w:val="000000" w:themeColor="text1"/>
                  <w:kern w:val="0"/>
                  <w:sz w:val="20"/>
                  <w:szCs w:val="20"/>
                </w:rPr>
                <w:t>响应消息</w:t>
              </w:r>
            </w:ins>
          </w:p>
        </w:tc>
        <w:tc>
          <w:tcPr>
            <w:tcW w:w="708" w:type="dxa"/>
            <w:tcBorders>
              <w:top w:val="single" w:sz="4" w:space="0" w:color="auto"/>
              <w:left w:val="nil"/>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ins w:id="3110" w:author="cuiqingsong" w:date="2017-07-17T19:00:00Z"/>
                <w:rFonts w:asciiTheme="minorEastAsia" w:hAnsiTheme="minorEastAsia" w:cs="宋体"/>
                <w:color w:val="000000" w:themeColor="text1"/>
                <w:kern w:val="0"/>
                <w:sz w:val="20"/>
                <w:szCs w:val="20"/>
              </w:rPr>
            </w:pPr>
            <w:ins w:id="3111" w:author="cuiqingsong" w:date="2017-07-17T19:00:00Z">
              <w:r>
                <w:rPr>
                  <w:rFonts w:asciiTheme="minorEastAsia" w:hAnsiTheme="minorEastAsia" w:cs="宋体" w:hint="eastAsia"/>
                  <w:color w:val="000000" w:themeColor="text1"/>
                  <w:kern w:val="0"/>
                  <w:sz w:val="20"/>
                  <w:szCs w:val="20"/>
                </w:rPr>
                <w:t>-</w:t>
              </w:r>
            </w:ins>
          </w:p>
        </w:tc>
        <w:tc>
          <w:tcPr>
            <w:tcW w:w="709" w:type="dxa"/>
            <w:tcBorders>
              <w:top w:val="single" w:sz="4" w:space="0" w:color="auto"/>
              <w:left w:val="nil"/>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ins w:id="3112" w:author="cuiqingsong" w:date="2017-07-17T19:00:00Z"/>
                <w:rFonts w:asciiTheme="minorEastAsia" w:hAnsiTheme="minorEastAsia" w:cs="宋体"/>
                <w:color w:val="000000" w:themeColor="text1"/>
                <w:kern w:val="0"/>
                <w:sz w:val="20"/>
                <w:szCs w:val="20"/>
              </w:rPr>
            </w:pPr>
            <w:ins w:id="3113" w:author="cuiqingsong" w:date="2017-07-17T19:00:00Z">
              <w:r>
                <w:rPr>
                  <w:rFonts w:asciiTheme="minorEastAsia" w:hAnsiTheme="minorEastAsia" w:cs="宋体" w:hint="eastAsia"/>
                  <w:color w:val="000000" w:themeColor="text1"/>
                  <w:kern w:val="0"/>
                  <w:sz w:val="20"/>
                  <w:szCs w:val="20"/>
                </w:rPr>
                <w:t>M</w:t>
              </w:r>
            </w:ins>
          </w:p>
        </w:tc>
        <w:tc>
          <w:tcPr>
            <w:tcW w:w="2948" w:type="dxa"/>
            <w:tcBorders>
              <w:top w:val="single" w:sz="4" w:space="0" w:color="auto"/>
              <w:left w:val="nil"/>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ins w:id="3114" w:author="cuiqingsong" w:date="2017-07-17T19:00:00Z"/>
                <w:rFonts w:asciiTheme="minorEastAsia" w:hAnsiTheme="minorEastAsia" w:cs="宋体"/>
                <w:color w:val="000000" w:themeColor="text1"/>
                <w:kern w:val="0"/>
                <w:sz w:val="20"/>
                <w:szCs w:val="20"/>
              </w:rPr>
            </w:pPr>
            <w:ins w:id="3115" w:author="cuiqingsong" w:date="2017-07-17T19:00:00Z">
              <w:r>
                <w:rPr>
                  <w:rFonts w:asciiTheme="minorEastAsia" w:hAnsiTheme="minorEastAsia" w:cs="宋体" w:hint="eastAsia"/>
                  <w:color w:val="000000" w:themeColor="text1"/>
                  <w:kern w:val="0"/>
                  <w:sz w:val="20"/>
                  <w:szCs w:val="20"/>
                </w:rPr>
                <w:t>二级系统返回</w:t>
              </w:r>
            </w:ins>
          </w:p>
        </w:tc>
      </w:tr>
    </w:tbl>
    <w:p w:rsidR="002B3E5A" w:rsidRDefault="005C6274">
      <w:pPr>
        <w:pStyle w:val="2"/>
        <w:numPr>
          <w:ilvl w:val="1"/>
          <w:numId w:val="1"/>
        </w:numPr>
        <w:ind w:left="0" w:firstLineChars="0" w:firstLine="0"/>
        <w:rPr>
          <w:rFonts w:asciiTheme="minorEastAsia" w:eastAsiaTheme="minorEastAsia" w:hAnsiTheme="minorEastAsia"/>
          <w:color w:val="000000" w:themeColor="text1"/>
        </w:rPr>
      </w:pPr>
      <w:bookmarkStart w:id="3116" w:name="_Toc494292509"/>
      <w:r>
        <w:rPr>
          <w:rFonts w:asciiTheme="minorEastAsia" w:eastAsiaTheme="minorEastAsia" w:hAnsiTheme="minorEastAsia" w:hint="eastAsia"/>
          <w:color w:val="000000" w:themeColor="text1"/>
        </w:rPr>
        <w:t>资金类消息</w:t>
      </w:r>
      <w:bookmarkEnd w:id="3116"/>
    </w:p>
    <w:p w:rsidR="002B3E5A" w:rsidRDefault="005C6274">
      <w:pPr>
        <w:pStyle w:val="3"/>
        <w:numPr>
          <w:ilvl w:val="2"/>
          <w:numId w:val="1"/>
        </w:numPr>
        <w:ind w:left="0" w:firstLineChars="0" w:firstLine="0"/>
        <w:rPr>
          <w:rFonts w:asciiTheme="minorEastAsia" w:hAnsiTheme="minorEastAsia"/>
          <w:color w:val="000000" w:themeColor="text1"/>
        </w:rPr>
      </w:pPr>
      <w:bookmarkStart w:id="3117" w:name="_Toc494292510"/>
      <w:r>
        <w:rPr>
          <w:rFonts w:asciiTheme="minorEastAsia" w:hAnsiTheme="minorEastAsia" w:hint="eastAsia"/>
          <w:color w:val="000000" w:themeColor="text1"/>
        </w:rPr>
        <w:t>出入金</w:t>
      </w:r>
      <w:bookmarkEnd w:id="3117"/>
    </w:p>
    <w:p w:rsidR="002B3E5A" w:rsidRDefault="005C6274">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获取银行卡列表请求及应答（限券商）</w:t>
      </w:r>
    </w:p>
    <w:p w:rsidR="002B3E5A" w:rsidRDefault="005C6274">
      <w:pPr>
        <w:pStyle w:val="12"/>
        <w:ind w:left="425" w:firstLineChars="0" w:firstLine="0"/>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向券商类会员查询该客户的银行卡列表信息。</w:t>
      </w:r>
    </w:p>
    <w:p w:rsidR="002B3E5A" w:rsidRDefault="005C6274">
      <w:pPr>
        <w:pStyle w:val="12"/>
        <w:ind w:left="425" w:firstLineChars="0" w:firstLine="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9219" w:type="dxa"/>
        <w:tblInd w:w="103" w:type="dxa"/>
        <w:tblLayout w:type="fixed"/>
        <w:tblLook w:val="04A0" w:firstRow="1" w:lastRow="0" w:firstColumn="1" w:lastColumn="0" w:noHBand="0" w:noVBand="1"/>
      </w:tblPr>
      <w:tblGrid>
        <w:gridCol w:w="798"/>
        <w:gridCol w:w="798"/>
        <w:gridCol w:w="2378"/>
        <w:gridCol w:w="1996"/>
        <w:gridCol w:w="798"/>
        <w:gridCol w:w="798"/>
        <w:gridCol w:w="1653"/>
      </w:tblGrid>
      <w:tr w:rsidR="002B3E5A">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proofErr w:type="gramStart"/>
            <w:r>
              <w:rPr>
                <w:rFonts w:asciiTheme="minorEastAsia" w:hAnsiTheme="minorEastAsia" w:cs="宋体" w:hint="eastAsia"/>
                <w:b/>
                <w:bCs/>
                <w:color w:val="000000" w:themeColor="text1"/>
                <w:kern w:val="0"/>
                <w:sz w:val="20"/>
                <w:szCs w:val="20"/>
              </w:rPr>
              <w:t>域号</w:t>
            </w:r>
            <w:proofErr w:type="gramEnd"/>
          </w:p>
        </w:tc>
        <w:tc>
          <w:tcPr>
            <w:tcW w:w="237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996"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1653"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23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9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1653"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ins w:id="3118" w:author="cuiqingsong" w:date="2017-07-13T16:17:00Z"/>
        </w:trPr>
        <w:tc>
          <w:tcPr>
            <w:tcW w:w="798"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ins w:id="3119" w:author="cuiqingsong" w:date="2017-07-13T16:17:00Z"/>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3120" w:author="cuiqingsong" w:date="2017-07-13T16:17:00Z"/>
                <w:rFonts w:asciiTheme="minorEastAsia" w:hAnsiTheme="minorEastAsia" w:cs="宋体"/>
                <w:color w:val="000000" w:themeColor="text1"/>
                <w:kern w:val="0"/>
                <w:sz w:val="20"/>
                <w:szCs w:val="20"/>
              </w:rPr>
            </w:pPr>
            <w:ins w:id="3121" w:author="cuiqingsong" w:date="2017-07-13T16:17: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23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3122" w:author="cuiqingsong" w:date="2017-07-13T16:17:00Z"/>
                <w:rFonts w:asciiTheme="minorEastAsia" w:hAnsiTheme="minorEastAsia" w:cs="宋体"/>
                <w:color w:val="000000" w:themeColor="text1"/>
                <w:kern w:val="0"/>
                <w:sz w:val="20"/>
                <w:szCs w:val="20"/>
              </w:rPr>
            </w:pPr>
            <w:ins w:id="3123" w:author="cuiqingsong" w:date="2017-07-13T16:17:00Z">
              <w:r>
                <w:rPr>
                  <w:rFonts w:asciiTheme="minorEastAsia" w:hAnsiTheme="minorEastAsia" w:cs="宋体"/>
                  <w:color w:val="000000" w:themeColor="text1"/>
                  <w:kern w:val="0"/>
                  <w:sz w:val="20"/>
                  <w:szCs w:val="20"/>
                </w:rPr>
                <w:t>seatID</w:t>
              </w:r>
            </w:ins>
          </w:p>
        </w:tc>
        <w:tc>
          <w:tcPr>
            <w:tcW w:w="19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3124" w:author="cuiqingsong" w:date="2017-07-13T16:17:00Z"/>
                <w:rFonts w:asciiTheme="minorEastAsia" w:hAnsiTheme="minorEastAsia" w:cs="宋体"/>
                <w:color w:val="000000" w:themeColor="text1"/>
                <w:kern w:val="0"/>
                <w:sz w:val="20"/>
                <w:szCs w:val="20"/>
              </w:rPr>
            </w:pPr>
            <w:ins w:id="3125" w:author="cuiqingsong" w:date="2017-07-13T16:17:00Z">
              <w:r>
                <w:rPr>
                  <w:rFonts w:asciiTheme="minorEastAsia" w:hAnsiTheme="minorEastAsia" w:cs="宋体" w:hint="eastAsia"/>
                  <w:color w:val="000000" w:themeColor="text1"/>
                  <w:kern w:val="0"/>
                  <w:sz w:val="20"/>
                  <w:szCs w:val="20"/>
                </w:rPr>
                <w:t>交易席位代码</w:t>
              </w:r>
            </w:ins>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3126" w:author="cuiqingsong" w:date="2017-07-13T16:17:00Z"/>
                <w:rFonts w:asciiTheme="minorEastAsia" w:hAnsiTheme="minorEastAsia" w:cs="宋体"/>
                <w:color w:val="000000" w:themeColor="text1"/>
                <w:kern w:val="0"/>
                <w:sz w:val="20"/>
                <w:szCs w:val="20"/>
              </w:rPr>
            </w:pPr>
            <w:ins w:id="3127" w:author="cuiqingsong" w:date="2017-07-13T16:17:00Z">
              <w:r>
                <w:rPr>
                  <w:rFonts w:asciiTheme="minorEastAsia" w:hAnsiTheme="minorEastAsia" w:cs="宋体" w:hint="eastAsia"/>
                  <w:color w:val="000000" w:themeColor="text1"/>
                  <w:kern w:val="0"/>
                  <w:sz w:val="20"/>
                  <w:szCs w:val="20"/>
                </w:rPr>
                <w:t>M</w:t>
              </w:r>
            </w:ins>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3128" w:author="cuiqingsong" w:date="2017-07-13T16:17:00Z"/>
                <w:rFonts w:asciiTheme="minorEastAsia" w:hAnsiTheme="minorEastAsia" w:cs="宋体"/>
                <w:color w:val="000000" w:themeColor="text1"/>
                <w:kern w:val="0"/>
                <w:sz w:val="20"/>
                <w:szCs w:val="20"/>
              </w:rPr>
            </w:pPr>
            <w:ins w:id="3129" w:author="cuiqingsong" w:date="2017-07-13T16:17:00Z">
              <w:r>
                <w:rPr>
                  <w:rFonts w:asciiTheme="minorEastAsia" w:hAnsiTheme="minorEastAsia" w:cs="宋体" w:hint="eastAsia"/>
                  <w:color w:val="000000"/>
                  <w:kern w:val="0"/>
                  <w:sz w:val="20"/>
                  <w:szCs w:val="20"/>
                </w:rPr>
                <w:t>←</w:t>
              </w:r>
            </w:ins>
          </w:p>
        </w:tc>
        <w:tc>
          <w:tcPr>
            <w:tcW w:w="1653"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ins w:id="3130" w:author="cuiqingsong" w:date="2017-07-13T16:17:00Z"/>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23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9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MS Mincho" w:eastAsia="MS Mincho" w:hAnsi="MS Mincho" w:cs="宋体"/>
                <w:color w:val="000000" w:themeColor="text1"/>
                <w:kern w:val="0"/>
                <w:sz w:val="20"/>
                <w:szCs w:val="20"/>
                <w:lang w:eastAsia="ja-JP"/>
              </w:rPr>
            </w:pPr>
            <w:r>
              <w:rPr>
                <w:rFonts w:ascii="MS Mincho" w:eastAsia="MS Mincho" w:hAnsi="MS Mincho" w:cs="宋体" w:hint="eastAsia"/>
                <w:color w:val="000000" w:themeColor="text1"/>
                <w:kern w:val="0"/>
                <w:sz w:val="20"/>
                <w:szCs w:val="20"/>
                <w:lang w:eastAsia="ja-JP"/>
              </w:rPr>
              <w:t>←</w:t>
            </w:r>
          </w:p>
        </w:tc>
        <w:tc>
          <w:tcPr>
            <w:tcW w:w="1653" w:type="dxa"/>
            <w:tcBorders>
              <w:top w:val="nil"/>
              <w:left w:val="nil"/>
              <w:bottom w:val="single" w:sz="4" w:space="0" w:color="auto"/>
              <w:right w:val="single" w:sz="4" w:space="0" w:color="auto"/>
            </w:tcBorders>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23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9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w:t>
            </w:r>
            <w:proofErr w:type="gramStart"/>
            <w:r>
              <w:rPr>
                <w:rFonts w:asciiTheme="minorEastAsia" w:hAnsiTheme="minorEastAsia" w:cs="宋体" w:hint="eastAsia"/>
                <w:color w:val="000000" w:themeColor="text1"/>
                <w:kern w:val="0"/>
                <w:sz w:val="20"/>
                <w:szCs w:val="20"/>
              </w:rPr>
              <w:t>帐号</w:t>
            </w:r>
            <w:proofErr w:type="gramEnd"/>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MS Mincho" w:eastAsia="MS Mincho" w:hAnsi="MS Mincho" w:cs="宋体"/>
                <w:color w:val="000000" w:themeColor="text1"/>
                <w:kern w:val="0"/>
                <w:sz w:val="20"/>
                <w:szCs w:val="20"/>
                <w:lang w:eastAsia="ja-JP"/>
              </w:rPr>
            </w:pPr>
            <w:r>
              <w:rPr>
                <w:rFonts w:asciiTheme="minorEastAsia" w:hAnsiTheme="minorEastAsia" w:cs="宋体" w:hint="eastAsia"/>
                <w:color w:val="000000" w:themeColor="text1"/>
                <w:kern w:val="0"/>
                <w:sz w:val="20"/>
                <w:szCs w:val="20"/>
              </w:rPr>
              <w:t>-</w:t>
            </w:r>
          </w:p>
        </w:tc>
        <w:tc>
          <w:tcPr>
            <w:tcW w:w="165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2B3E5A">
        <w:trPr>
          <w:trHeight w:val="201"/>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rPr>
              <w:lastRenderedPageBreak/>
              <w:t>[</w:t>
            </w:r>
            <w:r>
              <w:rPr>
                <w:rFonts w:asciiTheme="minorEastAsia" w:hAnsiTheme="minorEastAsia"/>
                <w:color w:val="000000" w:themeColor="text1"/>
                <w:sz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A19</w:t>
            </w:r>
          </w:p>
        </w:tc>
        <w:tc>
          <w:tcPr>
            <w:tcW w:w="23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w:t>
            </w:r>
            <w:r>
              <w:rPr>
                <w:rFonts w:asciiTheme="minorEastAsia" w:hAnsiTheme="minorEastAsia" w:cs="宋体" w:hint="eastAsia"/>
                <w:color w:val="000000" w:themeColor="text1"/>
                <w:kern w:val="0"/>
                <w:sz w:val="20"/>
                <w:szCs w:val="20"/>
              </w:rPr>
              <w:t>bankAccountNo</w:t>
            </w:r>
            <w:r>
              <w:rPr>
                <w:rFonts w:asciiTheme="minorEastAsia" w:hAnsiTheme="minorEastAsia" w:cs="宋体"/>
                <w:color w:val="000000" w:themeColor="text1"/>
                <w:kern w:val="0"/>
                <w:sz w:val="20"/>
                <w:szCs w:val="20"/>
              </w:rPr>
              <w:t>InfoData]</w:t>
            </w:r>
          </w:p>
        </w:tc>
        <w:tc>
          <w:tcPr>
            <w:tcW w:w="19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银行卡信息数据</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1653"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2378"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19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银行卡信息</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1653"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W30</w:t>
            </w:r>
          </w:p>
        </w:tc>
        <w:tc>
          <w:tcPr>
            <w:tcW w:w="23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bankID</w:t>
            </w:r>
          </w:p>
        </w:tc>
        <w:tc>
          <w:tcPr>
            <w:tcW w:w="19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银行代码</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1653"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W32</w:t>
            </w:r>
          </w:p>
        </w:tc>
        <w:tc>
          <w:tcPr>
            <w:tcW w:w="2378"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bankName</w:t>
            </w:r>
          </w:p>
        </w:tc>
        <w:tc>
          <w:tcPr>
            <w:tcW w:w="19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银行名称</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1653"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23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9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798"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1653"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23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9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1653"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237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9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1653"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2B3E5A" w:rsidRDefault="005C6274">
      <w:pPr>
        <w:ind w:firstLine="482"/>
        <w:rPr>
          <w:rFonts w:asciiTheme="minorEastAsia" w:hAnsiTheme="minorEastAsia"/>
          <w:color w:val="000000" w:themeColor="text1"/>
        </w:rPr>
      </w:pPr>
      <w:r>
        <w:rPr>
          <w:rFonts w:asciiTheme="minorEastAsia" w:hAnsiTheme="minorEastAsia" w:hint="eastAsia"/>
          <w:b/>
          <w:color w:val="000000" w:themeColor="text1"/>
        </w:rPr>
        <w:t>注</w:t>
      </w:r>
      <w:r>
        <w:rPr>
          <w:rFonts w:asciiTheme="minorEastAsia" w:hAnsiTheme="minorEastAsia" w:hint="eastAsia"/>
          <w:color w:val="000000" w:themeColor="text1"/>
        </w:rPr>
        <w:t>：至少需要返回一条记录。</w:t>
      </w:r>
    </w:p>
    <w:p w:rsidR="002B3E5A" w:rsidRDefault="002B3E5A">
      <w:pPr>
        <w:ind w:firstLine="480"/>
      </w:pPr>
    </w:p>
    <w:p w:rsidR="002B3E5A" w:rsidRDefault="005C6274">
      <w:pPr>
        <w:pStyle w:val="4"/>
        <w:numPr>
          <w:ilvl w:val="3"/>
          <w:numId w:val="1"/>
        </w:numPr>
        <w:ind w:left="0" w:firstLineChars="0" w:firstLine="0"/>
        <w:rPr>
          <w:rFonts w:asciiTheme="minorEastAsia" w:eastAsiaTheme="minorEastAsia" w:hAnsiTheme="minorEastAsia"/>
          <w:color w:val="000000" w:themeColor="text1"/>
        </w:rPr>
      </w:pPr>
      <w:proofErr w:type="gramStart"/>
      <w:r>
        <w:rPr>
          <w:rFonts w:asciiTheme="minorEastAsia" w:eastAsiaTheme="minorEastAsia" w:hAnsiTheme="minorEastAsia" w:hint="eastAsia"/>
          <w:color w:val="000000" w:themeColor="text1"/>
        </w:rPr>
        <w:t>出入金</w:t>
      </w:r>
      <w:proofErr w:type="gramEnd"/>
      <w:r>
        <w:rPr>
          <w:rFonts w:asciiTheme="minorEastAsia" w:eastAsiaTheme="minorEastAsia" w:hAnsiTheme="minorEastAsia" w:hint="eastAsia"/>
          <w:color w:val="000000" w:themeColor="text1"/>
        </w:rPr>
        <w:t>请求及应答</w:t>
      </w:r>
    </w:p>
    <w:p w:rsidR="002B3E5A" w:rsidRDefault="005C6274">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：资金划拨指令用于APP向会员二级系统提交新增该客户的资金划转请求。</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9159" w:type="dxa"/>
        <w:tblInd w:w="103" w:type="dxa"/>
        <w:tblLayout w:type="fixed"/>
        <w:tblLook w:val="04A0" w:firstRow="1" w:lastRow="0" w:firstColumn="1" w:lastColumn="0" w:noHBand="0" w:noVBand="1"/>
      </w:tblPr>
      <w:tblGrid>
        <w:gridCol w:w="1080"/>
        <w:gridCol w:w="1916"/>
        <w:gridCol w:w="1796"/>
        <w:gridCol w:w="763"/>
        <w:gridCol w:w="920"/>
        <w:gridCol w:w="2684"/>
      </w:tblGrid>
      <w:tr w:rsidR="002B3E5A">
        <w:trPr>
          <w:trHeight w:val="270"/>
          <w:tblHeader/>
        </w:trPr>
        <w:tc>
          <w:tcPr>
            <w:tcW w:w="1080" w:type="dxa"/>
            <w:tcBorders>
              <w:top w:val="single" w:sz="4" w:space="0" w:color="auto"/>
              <w:left w:val="single" w:sz="4" w:space="0" w:color="auto"/>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proofErr w:type="gramStart"/>
            <w:r>
              <w:rPr>
                <w:rFonts w:asciiTheme="minorEastAsia" w:hAnsiTheme="minorEastAsia" w:cs="宋体" w:hint="eastAsia"/>
                <w:b/>
                <w:bCs/>
                <w:color w:val="000000" w:themeColor="text1"/>
                <w:kern w:val="0"/>
                <w:sz w:val="20"/>
                <w:szCs w:val="20"/>
              </w:rPr>
              <w:t>域号</w:t>
            </w:r>
            <w:proofErr w:type="gramEnd"/>
          </w:p>
        </w:tc>
        <w:tc>
          <w:tcPr>
            <w:tcW w:w="1916"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796"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63"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2684"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2B3E5A">
        <w:trPr>
          <w:trHeight w:val="270"/>
        </w:trPr>
        <w:tc>
          <w:tcPr>
            <w:tcW w:w="1080"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9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6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9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84"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ins w:id="3131" w:author="cuiqingsong" w:date="2017-07-13T16:18:00Z"/>
        </w:trPr>
        <w:tc>
          <w:tcPr>
            <w:tcW w:w="1080"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3132" w:author="cuiqingsong" w:date="2017-07-13T16:18:00Z"/>
                <w:rFonts w:asciiTheme="minorEastAsia" w:hAnsiTheme="minorEastAsia" w:cs="宋体"/>
                <w:color w:val="000000" w:themeColor="text1"/>
                <w:kern w:val="0"/>
                <w:sz w:val="20"/>
                <w:szCs w:val="20"/>
              </w:rPr>
            </w:pPr>
            <w:ins w:id="3133" w:author="cuiqingsong" w:date="2017-07-13T16:18: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19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3134" w:author="cuiqingsong" w:date="2017-07-13T16:18:00Z"/>
                <w:rFonts w:asciiTheme="minorEastAsia" w:hAnsiTheme="minorEastAsia" w:cs="宋体"/>
                <w:color w:val="000000" w:themeColor="text1"/>
                <w:kern w:val="0"/>
                <w:sz w:val="20"/>
                <w:szCs w:val="20"/>
              </w:rPr>
            </w:pPr>
            <w:ins w:id="3135" w:author="cuiqingsong" w:date="2017-07-13T16:18:00Z">
              <w:r>
                <w:rPr>
                  <w:rFonts w:asciiTheme="minorEastAsia" w:hAnsiTheme="minorEastAsia" w:cs="宋体"/>
                  <w:color w:val="000000" w:themeColor="text1"/>
                  <w:kern w:val="0"/>
                  <w:sz w:val="20"/>
                  <w:szCs w:val="20"/>
                </w:rPr>
                <w:t>seatID</w:t>
              </w:r>
            </w:ins>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3136" w:author="cuiqingsong" w:date="2017-07-13T16:18:00Z"/>
                <w:rFonts w:asciiTheme="minorEastAsia" w:hAnsiTheme="minorEastAsia" w:cs="宋体"/>
                <w:color w:val="000000" w:themeColor="text1"/>
                <w:kern w:val="0"/>
                <w:sz w:val="20"/>
                <w:szCs w:val="20"/>
              </w:rPr>
            </w:pPr>
            <w:ins w:id="3137" w:author="cuiqingsong" w:date="2017-07-13T16:18:00Z">
              <w:r>
                <w:rPr>
                  <w:rFonts w:asciiTheme="minorEastAsia" w:hAnsiTheme="minorEastAsia" w:cs="宋体" w:hint="eastAsia"/>
                  <w:color w:val="000000" w:themeColor="text1"/>
                  <w:kern w:val="0"/>
                  <w:sz w:val="20"/>
                  <w:szCs w:val="20"/>
                </w:rPr>
                <w:t>交易席位代码</w:t>
              </w:r>
            </w:ins>
          </w:p>
        </w:tc>
        <w:tc>
          <w:tcPr>
            <w:tcW w:w="76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3138" w:author="cuiqingsong" w:date="2017-07-13T16:18:00Z"/>
                <w:rFonts w:asciiTheme="minorEastAsia" w:hAnsiTheme="minorEastAsia" w:cs="宋体"/>
                <w:color w:val="000000" w:themeColor="text1"/>
                <w:kern w:val="0"/>
                <w:sz w:val="20"/>
                <w:szCs w:val="20"/>
              </w:rPr>
            </w:pPr>
            <w:ins w:id="3139" w:author="cuiqingsong" w:date="2017-07-13T16:18:00Z">
              <w:r>
                <w:rPr>
                  <w:rFonts w:asciiTheme="minorEastAsia" w:hAnsiTheme="minorEastAsia" w:cs="宋体" w:hint="eastAsia"/>
                  <w:color w:val="000000" w:themeColor="text1"/>
                  <w:kern w:val="0"/>
                  <w:sz w:val="20"/>
                  <w:szCs w:val="20"/>
                </w:rPr>
                <w:t>M</w:t>
              </w:r>
            </w:ins>
          </w:p>
        </w:tc>
        <w:tc>
          <w:tcPr>
            <w:tcW w:w="9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3140" w:author="cuiqingsong" w:date="2017-07-13T16:18:00Z"/>
                <w:rFonts w:asciiTheme="minorEastAsia" w:hAnsiTheme="minorEastAsia" w:cs="宋体"/>
                <w:color w:val="000000" w:themeColor="text1"/>
                <w:kern w:val="0"/>
                <w:sz w:val="20"/>
                <w:szCs w:val="20"/>
              </w:rPr>
            </w:pPr>
            <w:ins w:id="3141" w:author="cuiqingsong" w:date="2017-07-13T16:18:00Z">
              <w:r>
                <w:rPr>
                  <w:rFonts w:asciiTheme="minorEastAsia" w:hAnsiTheme="minorEastAsia" w:cs="宋体" w:hint="eastAsia"/>
                  <w:color w:val="000000"/>
                  <w:kern w:val="0"/>
                  <w:sz w:val="20"/>
                  <w:szCs w:val="20"/>
                </w:rPr>
                <w:t>←</w:t>
              </w:r>
            </w:ins>
          </w:p>
        </w:tc>
        <w:tc>
          <w:tcPr>
            <w:tcW w:w="2684"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ins w:id="3142" w:author="cuiqingsong" w:date="2017-07-13T16:18:00Z"/>
                <w:rFonts w:asciiTheme="minorEastAsia" w:hAnsiTheme="minorEastAsia" w:cs="宋体"/>
                <w:color w:val="000000" w:themeColor="text1"/>
                <w:kern w:val="0"/>
                <w:sz w:val="20"/>
                <w:szCs w:val="20"/>
              </w:rPr>
            </w:pPr>
          </w:p>
        </w:tc>
      </w:tr>
      <w:tr w:rsidR="002B3E5A">
        <w:trPr>
          <w:trHeight w:val="270"/>
        </w:trPr>
        <w:tc>
          <w:tcPr>
            <w:tcW w:w="1080"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9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6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9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eastAsia="MS Mincho" w:hAnsiTheme="minorEastAsia" w:cs="宋体"/>
                <w:color w:val="000000" w:themeColor="text1"/>
                <w:kern w:val="0"/>
                <w:sz w:val="20"/>
                <w:szCs w:val="20"/>
                <w:lang w:eastAsia="ja-JP"/>
              </w:rPr>
            </w:pPr>
            <w:r>
              <w:rPr>
                <w:rFonts w:asciiTheme="minorEastAsia" w:eastAsia="MS Mincho" w:hAnsiTheme="minorEastAsia" w:cs="宋体" w:hint="eastAsia"/>
                <w:color w:val="000000" w:themeColor="text1"/>
                <w:kern w:val="0"/>
                <w:sz w:val="20"/>
                <w:szCs w:val="20"/>
                <w:lang w:eastAsia="ja-JP"/>
              </w:rPr>
              <w:t>←</w:t>
            </w:r>
          </w:p>
        </w:tc>
        <w:tc>
          <w:tcPr>
            <w:tcW w:w="2684"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2B3E5A">
        <w:trPr>
          <w:trHeight w:val="270"/>
        </w:trPr>
        <w:tc>
          <w:tcPr>
            <w:tcW w:w="1080"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W30</w:t>
            </w:r>
          </w:p>
        </w:tc>
        <w:tc>
          <w:tcPr>
            <w:tcW w:w="19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bankID</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银行代码</w:t>
            </w:r>
          </w:p>
        </w:tc>
        <w:tc>
          <w:tcPr>
            <w:tcW w:w="76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9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84"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2B3E5A">
        <w:trPr>
          <w:trHeight w:val="270"/>
        </w:trPr>
        <w:tc>
          <w:tcPr>
            <w:tcW w:w="1080"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19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76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9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84"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1080"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19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w:t>
            </w:r>
            <w:proofErr w:type="gramStart"/>
            <w:r>
              <w:rPr>
                <w:rFonts w:asciiTheme="minorEastAsia" w:hAnsiTheme="minorEastAsia" w:cs="宋体" w:hint="eastAsia"/>
                <w:color w:val="000000" w:themeColor="text1"/>
                <w:kern w:val="0"/>
                <w:sz w:val="20"/>
                <w:szCs w:val="20"/>
              </w:rPr>
              <w:t>帐号</w:t>
            </w:r>
            <w:proofErr w:type="gramEnd"/>
          </w:p>
        </w:tc>
        <w:tc>
          <w:tcPr>
            <w:tcW w:w="76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9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84"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2B3E5A">
        <w:trPr>
          <w:trHeight w:val="270"/>
        </w:trPr>
        <w:tc>
          <w:tcPr>
            <w:tcW w:w="1080"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T82</w:t>
            </w:r>
          </w:p>
        </w:tc>
        <w:tc>
          <w:tcPr>
            <w:tcW w:w="19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Source</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来源</w:t>
            </w:r>
          </w:p>
        </w:tc>
        <w:tc>
          <w:tcPr>
            <w:tcW w:w="76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9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84"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szCs w:val="20"/>
                <w:shd w:val="clear" w:color="auto" w:fill="FFFFFF"/>
              </w:rPr>
              <w:t>1位字符，默认取值a,代表是APP渠道</w:t>
            </w:r>
          </w:p>
        </w:tc>
      </w:tr>
      <w:tr w:rsidR="002B3E5A">
        <w:trPr>
          <w:trHeight w:val="270"/>
        </w:trPr>
        <w:tc>
          <w:tcPr>
            <w:tcW w:w="1080"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T55</w:t>
            </w:r>
          </w:p>
        </w:tc>
        <w:tc>
          <w:tcPr>
            <w:tcW w:w="19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amount</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发生金额</w:t>
            </w:r>
          </w:p>
        </w:tc>
        <w:tc>
          <w:tcPr>
            <w:tcW w:w="76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9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84"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1080"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J01</w:t>
            </w:r>
          </w:p>
        </w:tc>
        <w:tc>
          <w:tcPr>
            <w:tcW w:w="19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capitalTransType</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保证金交易业务类型</w:t>
            </w:r>
          </w:p>
        </w:tc>
        <w:tc>
          <w:tcPr>
            <w:tcW w:w="76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9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84"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1：往账（取出） 2：来帐（存入）</w:t>
            </w:r>
          </w:p>
        </w:tc>
      </w:tr>
      <w:tr w:rsidR="002B3E5A">
        <w:trPr>
          <w:trHeight w:val="270"/>
        </w:trPr>
        <w:tc>
          <w:tcPr>
            <w:tcW w:w="1080"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A02</w:t>
            </w:r>
          </w:p>
        </w:tc>
        <w:tc>
          <w:tcPr>
            <w:tcW w:w="19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currencyType</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币种类型</w:t>
            </w:r>
          </w:p>
        </w:tc>
        <w:tc>
          <w:tcPr>
            <w:tcW w:w="76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9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84"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1位数字字符，取值范围：1-人民币，2-美元</w:t>
            </w:r>
          </w:p>
        </w:tc>
      </w:tr>
      <w:tr w:rsidR="002B3E5A">
        <w:trPr>
          <w:trHeight w:val="270"/>
        </w:trPr>
        <w:tc>
          <w:tcPr>
            <w:tcW w:w="1080"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O24</w:t>
            </w:r>
          </w:p>
        </w:tc>
        <w:tc>
          <w:tcPr>
            <w:tcW w:w="19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tradePassword</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APP交易密码</w:t>
            </w:r>
          </w:p>
        </w:tc>
        <w:tc>
          <w:tcPr>
            <w:tcW w:w="76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9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84"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1080"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宋体" w:eastAsia="宋体" w:hAnsi="宋体" w:cs="宋体" w:hint="eastAsia"/>
                <w:color w:val="000000" w:themeColor="text1"/>
                <w:kern w:val="0"/>
                <w:sz w:val="20"/>
                <w:szCs w:val="20"/>
              </w:rPr>
              <w:t>T81</w:t>
            </w:r>
          </w:p>
        </w:tc>
        <w:tc>
          <w:tcPr>
            <w:tcW w:w="19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宋体" w:eastAsia="宋体" w:hAnsi="宋体" w:cs="宋体" w:hint="eastAsia"/>
                <w:color w:val="000000" w:themeColor="text1"/>
                <w:kern w:val="0"/>
                <w:sz w:val="20"/>
                <w:szCs w:val="20"/>
              </w:rPr>
              <w:t>localSeqNo</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宋体" w:eastAsia="宋体" w:hAnsi="宋体" w:cs="宋体" w:hint="eastAsia"/>
                <w:color w:val="000000" w:themeColor="text1"/>
                <w:kern w:val="0"/>
                <w:sz w:val="20"/>
                <w:szCs w:val="20"/>
              </w:rPr>
              <w:t>APP本地序号</w:t>
            </w:r>
          </w:p>
        </w:tc>
        <w:tc>
          <w:tcPr>
            <w:tcW w:w="76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9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MS Mincho" w:eastAsia="MS Mincho" w:hAnsi="MS Mincho" w:cs="宋体" w:hint="eastAsia"/>
                <w:color w:val="000000" w:themeColor="text1"/>
                <w:kern w:val="0"/>
                <w:sz w:val="20"/>
                <w:szCs w:val="20"/>
                <w:lang w:eastAsia="ja-JP"/>
              </w:rPr>
              <w:t>←</w:t>
            </w:r>
          </w:p>
        </w:tc>
        <w:tc>
          <w:tcPr>
            <w:tcW w:w="2684"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1080"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T85</w:t>
            </w:r>
          </w:p>
        </w:tc>
        <w:tc>
          <w:tcPr>
            <w:tcW w:w="19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O</w:t>
            </w:r>
            <w:r>
              <w:rPr>
                <w:rFonts w:asciiTheme="minorEastAsia" w:hAnsiTheme="minorEastAsia" w:cs="宋体" w:hint="eastAsia"/>
                <w:color w:val="000000" w:themeColor="text1"/>
                <w:kern w:val="0"/>
                <w:sz w:val="20"/>
                <w:szCs w:val="20"/>
              </w:rPr>
              <w:t>pSeqNo</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二级系统流水号</w:t>
            </w:r>
          </w:p>
        </w:tc>
        <w:tc>
          <w:tcPr>
            <w:tcW w:w="76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9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684"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二级系统流水号</w:t>
            </w:r>
          </w:p>
        </w:tc>
      </w:tr>
      <w:tr w:rsidR="002B3E5A">
        <w:trPr>
          <w:trHeight w:val="270"/>
        </w:trPr>
        <w:tc>
          <w:tcPr>
            <w:tcW w:w="1080"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lastRenderedPageBreak/>
              <w:t>X39</w:t>
            </w:r>
          </w:p>
        </w:tc>
        <w:tc>
          <w:tcPr>
            <w:tcW w:w="19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6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9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684"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1080"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19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7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6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9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684"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2B3E5A" w:rsidRDefault="002B3E5A">
      <w:pPr>
        <w:ind w:firstLineChars="0" w:firstLine="0"/>
        <w:rPr>
          <w:rFonts w:asciiTheme="minorEastAsia" w:hAnsiTheme="minorEastAsia"/>
          <w:color w:val="000000" w:themeColor="text1"/>
        </w:rPr>
      </w:pPr>
    </w:p>
    <w:p w:rsidR="002B3E5A" w:rsidRDefault="005C6274">
      <w:pPr>
        <w:pStyle w:val="3"/>
        <w:numPr>
          <w:ilvl w:val="2"/>
          <w:numId w:val="1"/>
        </w:numPr>
        <w:ind w:left="0" w:firstLineChars="0" w:firstLine="0"/>
        <w:rPr>
          <w:rFonts w:asciiTheme="minorEastAsia" w:hAnsiTheme="minorEastAsia"/>
          <w:color w:val="000000" w:themeColor="text1"/>
        </w:rPr>
      </w:pPr>
      <w:bookmarkStart w:id="3143" w:name="_Toc494292511"/>
      <w:r>
        <w:rPr>
          <w:rFonts w:asciiTheme="minorEastAsia" w:hAnsiTheme="minorEastAsia" w:hint="eastAsia"/>
          <w:color w:val="000000" w:themeColor="text1"/>
        </w:rPr>
        <w:t>查询</w:t>
      </w:r>
      <w:bookmarkEnd w:id="3143"/>
    </w:p>
    <w:p w:rsidR="002B3E5A" w:rsidRDefault="005C6274">
      <w:pPr>
        <w:pStyle w:val="4"/>
        <w:numPr>
          <w:ilvl w:val="3"/>
          <w:numId w:val="1"/>
        </w:numPr>
        <w:ind w:left="0" w:firstLineChars="0" w:firstLine="0"/>
        <w:rPr>
          <w:rFonts w:asciiTheme="minorEastAsia" w:eastAsiaTheme="minorEastAsia" w:hAnsiTheme="minorEastAsia"/>
          <w:color w:val="000000" w:themeColor="text1"/>
        </w:rPr>
      </w:pPr>
      <w:ins w:id="3144" w:author="cuiqingsong" w:date="2017-07-18T17:43:00Z">
        <w:r>
          <w:rPr>
            <w:rFonts w:asciiTheme="minorEastAsia" w:eastAsiaTheme="minorEastAsia" w:hAnsiTheme="minorEastAsia" w:hint="eastAsia"/>
            <w:color w:val="000000" w:themeColor="text1"/>
          </w:rPr>
          <w:t>资金流水</w:t>
        </w:r>
      </w:ins>
      <w:del w:id="3145" w:author="cuiqingsong" w:date="2017-07-18T17:43:00Z">
        <w:r>
          <w:rPr>
            <w:rFonts w:asciiTheme="minorEastAsia" w:eastAsiaTheme="minorEastAsia" w:hAnsiTheme="minorEastAsia" w:hint="eastAsia"/>
            <w:color w:val="000000" w:themeColor="text1"/>
          </w:rPr>
          <w:delText>出入金</w:delText>
        </w:r>
      </w:del>
      <w:r>
        <w:rPr>
          <w:rFonts w:asciiTheme="minorEastAsia" w:eastAsiaTheme="minorEastAsia" w:hAnsiTheme="minorEastAsia" w:hint="eastAsia"/>
          <w:color w:val="000000" w:themeColor="text1"/>
        </w:rPr>
        <w:t>查询请求及应答</w:t>
      </w:r>
    </w:p>
    <w:p w:rsidR="002B3E5A" w:rsidRDefault="005C6274">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w:t>
      </w:r>
      <w:ins w:id="3146" w:author="cuiqingsong" w:date="2017-07-18T17:43:00Z">
        <w:r>
          <w:rPr>
            <w:rFonts w:asciiTheme="minorEastAsia" w:hAnsiTheme="minorEastAsia" w:hint="eastAsia"/>
            <w:color w:val="000000" w:themeColor="text1"/>
          </w:rPr>
          <w:t>资金流水</w:t>
        </w:r>
      </w:ins>
      <w:del w:id="3147" w:author="cuiqingsong" w:date="2017-07-18T17:43:00Z">
        <w:r>
          <w:rPr>
            <w:rFonts w:asciiTheme="minorEastAsia" w:hAnsiTheme="minorEastAsia" w:hint="eastAsia"/>
            <w:color w:val="000000" w:themeColor="text1"/>
          </w:rPr>
          <w:delText>出入金</w:delText>
        </w:r>
      </w:del>
      <w:r>
        <w:rPr>
          <w:rFonts w:asciiTheme="minorEastAsia" w:hAnsiTheme="minorEastAsia" w:hint="eastAsia"/>
          <w:color w:val="000000" w:themeColor="text1"/>
        </w:rPr>
        <w:t>查询指令用于APP用户向会员二级系统查询该客户在指定</w:t>
      </w:r>
      <w:ins w:id="3148" w:author="cuiqingsong" w:date="2017-05-16T10:23:00Z">
        <w:r>
          <w:rPr>
            <w:rFonts w:asciiTheme="minorEastAsia" w:hAnsiTheme="minorEastAsia" w:hint="eastAsia"/>
            <w:color w:val="000000" w:themeColor="text1"/>
          </w:rPr>
          <w:t>交易</w:t>
        </w:r>
      </w:ins>
      <w:r>
        <w:rPr>
          <w:rFonts w:asciiTheme="minorEastAsia" w:hAnsiTheme="minorEastAsia" w:hint="eastAsia"/>
          <w:color w:val="000000" w:themeColor="text1"/>
        </w:rPr>
        <w:t>日期</w:t>
      </w:r>
      <w:ins w:id="3149" w:author="cuiqingsong" w:date="2017-05-16T10:23:00Z">
        <w:r>
          <w:rPr>
            <w:rFonts w:asciiTheme="minorEastAsia" w:hAnsiTheme="minorEastAsia" w:hint="eastAsia"/>
            <w:color w:val="000000" w:themeColor="text1"/>
          </w:rPr>
          <w:t>区间</w:t>
        </w:r>
      </w:ins>
      <w:r>
        <w:rPr>
          <w:rFonts w:asciiTheme="minorEastAsia" w:hAnsiTheme="minorEastAsia" w:hint="eastAsia"/>
          <w:color w:val="000000" w:themeColor="text1"/>
        </w:rPr>
        <w:t>发生的资金账户变动信息，支持查询多条信息。</w:t>
      </w:r>
      <w:ins w:id="3150" w:author="cuiqingsong" w:date="2017-05-16T14:21:00Z">
        <w:r>
          <w:rPr>
            <w:rFonts w:asciiTheme="minorEastAsia" w:hAnsiTheme="minorEastAsia" w:hint="eastAsia"/>
            <w:color w:val="000000" w:themeColor="text1"/>
          </w:rPr>
          <w:t>默认</w:t>
        </w:r>
        <w:r>
          <w:rPr>
            <w:rFonts w:asciiTheme="minorEastAsia" w:hAnsiTheme="minorEastAsia"/>
            <w:color w:val="000000" w:themeColor="text1"/>
          </w:rPr>
          <w:t>查询所有渠道</w:t>
        </w:r>
      </w:ins>
      <w:ins w:id="3151" w:author="cuiqingsong" w:date="2017-07-18T17:43:00Z">
        <w:r>
          <w:rPr>
            <w:rFonts w:asciiTheme="minorEastAsia" w:hAnsiTheme="minorEastAsia" w:hint="eastAsia"/>
            <w:color w:val="000000" w:themeColor="text1"/>
          </w:rPr>
          <w:t>资金</w:t>
        </w:r>
      </w:ins>
      <w:ins w:id="3152" w:author="cuiqingsong" w:date="2017-05-16T14:21:00Z">
        <w:r>
          <w:rPr>
            <w:rFonts w:asciiTheme="minorEastAsia" w:hAnsiTheme="minorEastAsia"/>
            <w:color w:val="000000" w:themeColor="text1"/>
          </w:rPr>
          <w:t>流水记录</w:t>
        </w:r>
      </w:ins>
      <w:ins w:id="3153" w:author="cuiqingsong" w:date="2017-07-26T09:44:00Z">
        <w:r>
          <w:rPr>
            <w:rFonts w:asciiTheme="minorEastAsia" w:hAnsiTheme="minorEastAsia" w:hint="eastAsia"/>
            <w:color w:val="000000" w:themeColor="text1"/>
          </w:rPr>
          <w:t>，</w:t>
        </w:r>
      </w:ins>
      <w:ins w:id="3154" w:author="cuiqingsong" w:date="2017-07-18T17:49:00Z">
        <w:r>
          <w:rPr>
            <w:rFonts w:asciiTheme="minorEastAsia" w:hAnsiTheme="minorEastAsia" w:hint="eastAsia"/>
            <w:color w:val="000000" w:themeColor="text1"/>
          </w:rPr>
          <w:t>包括但不限于</w:t>
        </w:r>
        <w:proofErr w:type="gramStart"/>
        <w:r>
          <w:rPr>
            <w:rFonts w:asciiTheme="minorEastAsia" w:hAnsiTheme="minorEastAsia" w:hint="eastAsia"/>
            <w:color w:val="000000" w:themeColor="text1"/>
          </w:rPr>
          <w:t>出入金</w:t>
        </w:r>
      </w:ins>
      <w:proofErr w:type="gramEnd"/>
      <w:ins w:id="3155" w:author="cuiqingsong" w:date="2017-07-18T20:50:00Z">
        <w:r>
          <w:rPr>
            <w:rFonts w:asciiTheme="minorEastAsia" w:hAnsiTheme="minorEastAsia" w:hint="eastAsia"/>
            <w:color w:val="000000" w:themeColor="text1"/>
          </w:rPr>
          <w:t>流水</w:t>
        </w:r>
      </w:ins>
      <w:ins w:id="3156" w:author="cuiqingsong" w:date="2017-07-18T17:49:00Z">
        <w:r>
          <w:rPr>
            <w:rFonts w:asciiTheme="minorEastAsia" w:hAnsiTheme="minorEastAsia" w:hint="eastAsia"/>
            <w:color w:val="000000" w:themeColor="text1"/>
          </w:rPr>
          <w:t>。</w:t>
        </w:r>
      </w:ins>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93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8"/>
        <w:gridCol w:w="798"/>
        <w:gridCol w:w="1953"/>
        <w:gridCol w:w="1795"/>
        <w:gridCol w:w="760"/>
        <w:gridCol w:w="798"/>
        <w:gridCol w:w="2411"/>
      </w:tblGrid>
      <w:tr w:rsidR="002B3E5A">
        <w:trPr>
          <w:trHeight w:val="270"/>
          <w:tblHeader/>
        </w:trPr>
        <w:tc>
          <w:tcPr>
            <w:tcW w:w="798" w:type="dxa"/>
            <w:shd w:val="clear" w:color="000000" w:fill="D9D9D9"/>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符号</w:t>
            </w:r>
          </w:p>
        </w:tc>
        <w:tc>
          <w:tcPr>
            <w:tcW w:w="798" w:type="dxa"/>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proofErr w:type="gramStart"/>
            <w:r>
              <w:rPr>
                <w:rFonts w:asciiTheme="minorEastAsia" w:hAnsiTheme="minorEastAsia" w:cs="宋体" w:hint="eastAsia"/>
                <w:b/>
                <w:bCs/>
                <w:color w:val="000000" w:themeColor="text1"/>
                <w:kern w:val="0"/>
                <w:sz w:val="20"/>
                <w:szCs w:val="20"/>
              </w:rPr>
              <w:t>域号</w:t>
            </w:r>
            <w:proofErr w:type="gramEnd"/>
          </w:p>
        </w:tc>
        <w:tc>
          <w:tcPr>
            <w:tcW w:w="1953" w:type="dxa"/>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795" w:type="dxa"/>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60" w:type="dxa"/>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798" w:type="dxa"/>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2411" w:type="dxa"/>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2B3E5A">
        <w:trPr>
          <w:trHeight w:val="270"/>
        </w:trPr>
        <w:tc>
          <w:tcPr>
            <w:tcW w:w="798" w:type="dxa"/>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953"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795"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6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11" w:type="dxa"/>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ins w:id="3157" w:author="cuiqingsong" w:date="2017-07-13T16:18:00Z"/>
        </w:trPr>
        <w:tc>
          <w:tcPr>
            <w:tcW w:w="798" w:type="dxa"/>
          </w:tcPr>
          <w:p w:rsidR="002B3E5A" w:rsidRDefault="002B3E5A">
            <w:pPr>
              <w:widowControl/>
              <w:spacing w:line="240" w:lineRule="auto"/>
              <w:ind w:firstLineChars="0" w:firstLine="0"/>
              <w:jc w:val="left"/>
              <w:rPr>
                <w:ins w:id="3158" w:author="cuiqingsong" w:date="2017-07-13T16:18:00Z"/>
                <w:rFonts w:asciiTheme="minorEastAsia" w:hAnsiTheme="minorEastAsia" w:cs="宋体"/>
                <w:color w:val="000000" w:themeColor="text1"/>
                <w:kern w:val="0"/>
                <w:sz w:val="20"/>
                <w:szCs w:val="20"/>
              </w:rPr>
            </w:pPr>
          </w:p>
        </w:tc>
        <w:tc>
          <w:tcPr>
            <w:tcW w:w="798" w:type="dxa"/>
            <w:shd w:val="clear" w:color="auto" w:fill="auto"/>
            <w:vAlign w:val="center"/>
          </w:tcPr>
          <w:p w:rsidR="002B3E5A" w:rsidRDefault="005C6274">
            <w:pPr>
              <w:widowControl/>
              <w:spacing w:line="240" w:lineRule="auto"/>
              <w:ind w:firstLineChars="0" w:firstLine="0"/>
              <w:jc w:val="left"/>
              <w:rPr>
                <w:ins w:id="3159" w:author="cuiqingsong" w:date="2017-07-13T16:18:00Z"/>
                <w:rFonts w:asciiTheme="minorEastAsia" w:hAnsiTheme="minorEastAsia" w:cs="宋体"/>
                <w:color w:val="000000" w:themeColor="text1"/>
                <w:kern w:val="0"/>
                <w:sz w:val="20"/>
                <w:szCs w:val="20"/>
              </w:rPr>
            </w:pPr>
            <w:ins w:id="3160" w:author="cuiqingsong" w:date="2017-07-13T16:18: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1953" w:type="dxa"/>
            <w:shd w:val="clear" w:color="auto" w:fill="auto"/>
            <w:vAlign w:val="center"/>
          </w:tcPr>
          <w:p w:rsidR="002B3E5A" w:rsidRDefault="005C6274">
            <w:pPr>
              <w:widowControl/>
              <w:spacing w:line="240" w:lineRule="auto"/>
              <w:ind w:firstLineChars="0" w:firstLine="0"/>
              <w:jc w:val="left"/>
              <w:rPr>
                <w:ins w:id="3161" w:author="cuiqingsong" w:date="2017-07-13T16:18:00Z"/>
                <w:rFonts w:asciiTheme="minorEastAsia" w:hAnsiTheme="minorEastAsia" w:cs="宋体"/>
                <w:color w:val="000000" w:themeColor="text1"/>
                <w:kern w:val="0"/>
                <w:sz w:val="20"/>
                <w:szCs w:val="20"/>
              </w:rPr>
            </w:pPr>
            <w:ins w:id="3162" w:author="cuiqingsong" w:date="2017-07-13T16:18:00Z">
              <w:r>
                <w:rPr>
                  <w:rFonts w:asciiTheme="minorEastAsia" w:hAnsiTheme="minorEastAsia" w:cs="宋体"/>
                  <w:color w:val="000000" w:themeColor="text1"/>
                  <w:kern w:val="0"/>
                  <w:sz w:val="20"/>
                  <w:szCs w:val="20"/>
                </w:rPr>
                <w:t>seatID</w:t>
              </w:r>
            </w:ins>
          </w:p>
        </w:tc>
        <w:tc>
          <w:tcPr>
            <w:tcW w:w="1795" w:type="dxa"/>
            <w:shd w:val="clear" w:color="auto" w:fill="auto"/>
            <w:vAlign w:val="center"/>
          </w:tcPr>
          <w:p w:rsidR="002B3E5A" w:rsidRDefault="005C6274">
            <w:pPr>
              <w:widowControl/>
              <w:spacing w:line="240" w:lineRule="auto"/>
              <w:ind w:firstLineChars="0" w:firstLine="0"/>
              <w:jc w:val="left"/>
              <w:rPr>
                <w:ins w:id="3163" w:author="cuiqingsong" w:date="2017-07-13T16:18:00Z"/>
                <w:rFonts w:asciiTheme="minorEastAsia" w:hAnsiTheme="minorEastAsia" w:cs="宋体"/>
                <w:color w:val="000000" w:themeColor="text1"/>
                <w:kern w:val="0"/>
                <w:sz w:val="20"/>
                <w:szCs w:val="20"/>
              </w:rPr>
            </w:pPr>
            <w:ins w:id="3164" w:author="cuiqingsong" w:date="2017-07-13T16:18:00Z">
              <w:r>
                <w:rPr>
                  <w:rFonts w:asciiTheme="minorEastAsia" w:hAnsiTheme="minorEastAsia" w:cs="宋体" w:hint="eastAsia"/>
                  <w:color w:val="000000" w:themeColor="text1"/>
                  <w:kern w:val="0"/>
                  <w:sz w:val="20"/>
                  <w:szCs w:val="20"/>
                </w:rPr>
                <w:t>交易席位代码</w:t>
              </w:r>
            </w:ins>
          </w:p>
        </w:tc>
        <w:tc>
          <w:tcPr>
            <w:tcW w:w="760" w:type="dxa"/>
            <w:shd w:val="clear" w:color="auto" w:fill="auto"/>
            <w:vAlign w:val="center"/>
          </w:tcPr>
          <w:p w:rsidR="002B3E5A" w:rsidRDefault="005C6274">
            <w:pPr>
              <w:widowControl/>
              <w:spacing w:line="240" w:lineRule="auto"/>
              <w:ind w:firstLineChars="0" w:firstLine="0"/>
              <w:jc w:val="left"/>
              <w:rPr>
                <w:ins w:id="3165" w:author="cuiqingsong" w:date="2017-07-13T16:18:00Z"/>
                <w:rFonts w:asciiTheme="minorEastAsia" w:hAnsiTheme="minorEastAsia" w:cs="宋体"/>
                <w:color w:val="000000" w:themeColor="text1"/>
                <w:kern w:val="0"/>
                <w:sz w:val="20"/>
                <w:szCs w:val="20"/>
              </w:rPr>
            </w:pPr>
            <w:ins w:id="3166" w:author="cuiqingsong" w:date="2017-07-13T16:18:00Z">
              <w:r>
                <w:rPr>
                  <w:rFonts w:asciiTheme="minorEastAsia" w:hAnsiTheme="minorEastAsia" w:cs="宋体" w:hint="eastAsia"/>
                  <w:color w:val="000000" w:themeColor="text1"/>
                  <w:kern w:val="0"/>
                  <w:sz w:val="20"/>
                  <w:szCs w:val="20"/>
                </w:rPr>
                <w:t>M</w:t>
              </w:r>
            </w:ins>
          </w:p>
        </w:tc>
        <w:tc>
          <w:tcPr>
            <w:tcW w:w="798" w:type="dxa"/>
            <w:shd w:val="clear" w:color="auto" w:fill="auto"/>
            <w:vAlign w:val="center"/>
          </w:tcPr>
          <w:p w:rsidR="002B3E5A" w:rsidRDefault="005C6274">
            <w:pPr>
              <w:widowControl/>
              <w:spacing w:line="240" w:lineRule="auto"/>
              <w:ind w:firstLineChars="0" w:firstLine="0"/>
              <w:jc w:val="left"/>
              <w:rPr>
                <w:ins w:id="3167" w:author="cuiqingsong" w:date="2017-07-13T16:18:00Z"/>
                <w:rFonts w:asciiTheme="minorEastAsia" w:hAnsiTheme="minorEastAsia" w:cs="宋体"/>
                <w:color w:val="000000" w:themeColor="text1"/>
                <w:kern w:val="0"/>
                <w:sz w:val="20"/>
                <w:szCs w:val="20"/>
              </w:rPr>
            </w:pPr>
            <w:ins w:id="3168" w:author="cuiqingsong" w:date="2017-07-13T16:18:00Z">
              <w:r>
                <w:rPr>
                  <w:rFonts w:asciiTheme="minorEastAsia" w:hAnsiTheme="minorEastAsia" w:cs="宋体" w:hint="eastAsia"/>
                  <w:color w:val="000000"/>
                  <w:kern w:val="0"/>
                  <w:sz w:val="20"/>
                  <w:szCs w:val="20"/>
                </w:rPr>
                <w:t>←</w:t>
              </w:r>
            </w:ins>
          </w:p>
        </w:tc>
        <w:tc>
          <w:tcPr>
            <w:tcW w:w="2411" w:type="dxa"/>
            <w:shd w:val="clear" w:color="auto" w:fill="auto"/>
            <w:vAlign w:val="center"/>
          </w:tcPr>
          <w:p w:rsidR="002B3E5A" w:rsidRDefault="002B3E5A">
            <w:pPr>
              <w:widowControl/>
              <w:spacing w:line="240" w:lineRule="auto"/>
              <w:ind w:firstLineChars="0" w:firstLine="0"/>
              <w:jc w:val="left"/>
              <w:rPr>
                <w:ins w:id="3169" w:author="cuiqingsong" w:date="2017-07-13T16:18:00Z"/>
                <w:rFonts w:asciiTheme="minorEastAsia" w:hAnsiTheme="minorEastAsia" w:cs="宋体"/>
                <w:color w:val="000000" w:themeColor="text1"/>
                <w:kern w:val="0"/>
                <w:sz w:val="20"/>
                <w:szCs w:val="20"/>
              </w:rPr>
            </w:pPr>
          </w:p>
        </w:tc>
      </w:tr>
      <w:tr w:rsidR="002B3E5A">
        <w:trPr>
          <w:trHeight w:val="270"/>
        </w:trPr>
        <w:tc>
          <w:tcPr>
            <w:tcW w:w="798" w:type="dxa"/>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T18</w:t>
            </w:r>
          </w:p>
        </w:tc>
        <w:tc>
          <w:tcPr>
            <w:tcW w:w="1953"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beginDate</w:t>
            </w:r>
          </w:p>
        </w:tc>
        <w:tc>
          <w:tcPr>
            <w:tcW w:w="1795"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开始日期</w:t>
            </w:r>
          </w:p>
        </w:tc>
        <w:tc>
          <w:tcPr>
            <w:tcW w:w="76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11"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3170" w:author="cuiqingsong" w:date="2017-05-16T10:20:00Z">
              <w:r>
                <w:rPr>
                  <w:rFonts w:asciiTheme="minorEastAsia" w:hAnsiTheme="minorEastAsia" w:cs="宋体" w:hint="eastAsia"/>
                  <w:color w:val="000000" w:themeColor="text1"/>
                  <w:kern w:val="0"/>
                  <w:sz w:val="20"/>
                  <w:szCs w:val="20"/>
                </w:rPr>
                <w:t>交易日期</w:t>
              </w:r>
            </w:ins>
          </w:p>
        </w:tc>
      </w:tr>
      <w:tr w:rsidR="002B3E5A">
        <w:trPr>
          <w:trHeight w:val="270"/>
        </w:trPr>
        <w:tc>
          <w:tcPr>
            <w:tcW w:w="798" w:type="dxa"/>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T19</w:t>
            </w:r>
          </w:p>
        </w:tc>
        <w:tc>
          <w:tcPr>
            <w:tcW w:w="1953"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endDate</w:t>
            </w:r>
          </w:p>
        </w:tc>
        <w:tc>
          <w:tcPr>
            <w:tcW w:w="1795"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截止日期</w:t>
            </w:r>
          </w:p>
        </w:tc>
        <w:tc>
          <w:tcPr>
            <w:tcW w:w="76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11"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3171" w:author="cuiqingsong" w:date="2017-05-16T10:20:00Z">
              <w:r>
                <w:rPr>
                  <w:rFonts w:asciiTheme="minorEastAsia" w:hAnsiTheme="minorEastAsia" w:cs="宋体" w:hint="eastAsia"/>
                  <w:color w:val="000000" w:themeColor="text1"/>
                  <w:kern w:val="0"/>
                  <w:sz w:val="20"/>
                  <w:szCs w:val="20"/>
                </w:rPr>
                <w:t>交易日期</w:t>
              </w:r>
            </w:ins>
          </w:p>
        </w:tc>
      </w:tr>
      <w:tr w:rsidR="002B3E5A">
        <w:trPr>
          <w:trHeight w:val="270"/>
        </w:trPr>
        <w:tc>
          <w:tcPr>
            <w:tcW w:w="798" w:type="dxa"/>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953"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795"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6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11" w:type="dxa"/>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1953"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795"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76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11"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2B3E5A">
        <w:trPr>
          <w:trHeight w:val="270"/>
        </w:trPr>
        <w:tc>
          <w:tcPr>
            <w:tcW w:w="798" w:type="dxa"/>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1953"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795"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w:t>
            </w:r>
            <w:proofErr w:type="gramStart"/>
            <w:r>
              <w:rPr>
                <w:rFonts w:asciiTheme="minorEastAsia" w:hAnsiTheme="minorEastAsia" w:cs="宋体" w:hint="eastAsia"/>
                <w:color w:val="000000" w:themeColor="text1"/>
                <w:kern w:val="0"/>
                <w:sz w:val="20"/>
                <w:szCs w:val="20"/>
              </w:rPr>
              <w:t>帐号</w:t>
            </w:r>
            <w:proofErr w:type="gramEnd"/>
          </w:p>
        </w:tc>
        <w:tc>
          <w:tcPr>
            <w:tcW w:w="76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11"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2B3E5A">
        <w:trPr>
          <w:trHeight w:val="270"/>
        </w:trPr>
        <w:tc>
          <w:tcPr>
            <w:tcW w:w="798" w:type="dxa"/>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J91</w:t>
            </w:r>
          </w:p>
        </w:tc>
        <w:tc>
          <w:tcPr>
            <w:tcW w:w="1953"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[marginChangeDetailData]</w:t>
            </w:r>
          </w:p>
        </w:tc>
        <w:tc>
          <w:tcPr>
            <w:tcW w:w="1795"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3172" w:author="cuiqingsong" w:date="2017-07-18T17:43:00Z">
              <w:r>
                <w:rPr>
                  <w:rFonts w:asciiTheme="minorEastAsia" w:hAnsiTheme="minorEastAsia" w:cs="宋体" w:hint="eastAsia"/>
                  <w:color w:val="000000" w:themeColor="text1"/>
                  <w:kern w:val="0"/>
                  <w:sz w:val="20"/>
                  <w:szCs w:val="20"/>
                </w:rPr>
                <w:t>资金流水</w:t>
              </w:r>
            </w:ins>
            <w:del w:id="3173" w:author="cuiqingsong" w:date="2017-07-18T17:43:00Z">
              <w:r>
                <w:rPr>
                  <w:rFonts w:asciiTheme="minorEastAsia" w:hAnsiTheme="minorEastAsia" w:cs="宋体" w:hint="eastAsia"/>
                  <w:color w:val="000000" w:themeColor="text1"/>
                  <w:kern w:val="0"/>
                  <w:sz w:val="20"/>
                  <w:szCs w:val="20"/>
                </w:rPr>
                <w:delText>出入金</w:delText>
              </w:r>
            </w:del>
            <w:r>
              <w:rPr>
                <w:rFonts w:asciiTheme="minorEastAsia" w:hAnsiTheme="minorEastAsia" w:cs="宋体" w:hint="eastAsia"/>
                <w:color w:val="000000" w:themeColor="text1"/>
                <w:kern w:val="0"/>
                <w:sz w:val="20"/>
                <w:szCs w:val="20"/>
              </w:rPr>
              <w:t>明细数据</w:t>
            </w:r>
          </w:p>
        </w:tc>
        <w:tc>
          <w:tcPr>
            <w:tcW w:w="76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11" w:type="dxa"/>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1953" w:type="dxa"/>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1795"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3174" w:author="cuiqingsong" w:date="2017-07-18T17:44:00Z">
              <w:r>
                <w:rPr>
                  <w:rFonts w:asciiTheme="minorEastAsia" w:hAnsiTheme="minorEastAsia" w:cs="宋体" w:hint="eastAsia"/>
                  <w:color w:val="000000" w:themeColor="text1"/>
                  <w:kern w:val="0"/>
                  <w:sz w:val="20"/>
                  <w:szCs w:val="20"/>
                </w:rPr>
                <w:t>资金流水</w:t>
              </w:r>
            </w:ins>
            <w:del w:id="3175" w:author="cuiqingsong" w:date="2017-07-18T17:44:00Z">
              <w:r>
                <w:rPr>
                  <w:rFonts w:asciiTheme="minorEastAsia" w:hAnsiTheme="minorEastAsia" w:cs="宋体" w:hint="eastAsia"/>
                  <w:color w:val="000000" w:themeColor="text1"/>
                  <w:kern w:val="0"/>
                  <w:sz w:val="20"/>
                  <w:szCs w:val="20"/>
                </w:rPr>
                <w:delText>出入金</w:delText>
              </w:r>
            </w:del>
            <w:r>
              <w:rPr>
                <w:rFonts w:asciiTheme="minorEastAsia" w:hAnsiTheme="minorEastAsia" w:cs="宋体" w:hint="eastAsia"/>
                <w:color w:val="000000" w:themeColor="text1"/>
                <w:kern w:val="0"/>
                <w:sz w:val="20"/>
                <w:szCs w:val="20"/>
              </w:rPr>
              <w:t>明细</w:t>
            </w:r>
          </w:p>
        </w:tc>
        <w:tc>
          <w:tcPr>
            <w:tcW w:w="76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11" w:type="dxa"/>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2B3E5A">
        <w:trPr>
          <w:trHeight w:val="270"/>
        </w:trPr>
        <w:tc>
          <w:tcPr>
            <w:tcW w:w="798" w:type="dxa"/>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J01</w:t>
            </w:r>
          </w:p>
        </w:tc>
        <w:tc>
          <w:tcPr>
            <w:tcW w:w="1953"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capitalTransType</w:t>
            </w:r>
          </w:p>
        </w:tc>
        <w:tc>
          <w:tcPr>
            <w:tcW w:w="1795"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保证金交易业务类型</w:t>
            </w:r>
          </w:p>
        </w:tc>
        <w:tc>
          <w:tcPr>
            <w:tcW w:w="76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11" w:type="dxa"/>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del w:id="3176" w:author="cuiqingsong" w:date="2017-05-16T10:18:00Z"/>
                <w:rFonts w:asciiTheme="minorEastAsia" w:hAnsiTheme="minorEastAsia" w:cs="宋体"/>
                <w:color w:val="000000" w:themeColor="text1"/>
                <w:kern w:val="0"/>
                <w:sz w:val="20"/>
                <w:szCs w:val="20"/>
              </w:rPr>
            </w:pPr>
            <w:del w:id="3177" w:author="cuiqingsong" w:date="2017-05-16T10:18:00Z">
              <w:r>
                <w:rPr>
                  <w:rFonts w:asciiTheme="minorEastAsia" w:hAnsiTheme="minorEastAsia" w:cs="宋体" w:hint="eastAsia"/>
                  <w:color w:val="000000" w:themeColor="text1"/>
                  <w:kern w:val="0"/>
                  <w:sz w:val="20"/>
                  <w:szCs w:val="20"/>
                </w:rPr>
                <w:delText>APP一期需要</w:delText>
              </w:r>
            </w:del>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1-往账（取出），2-来帐（存入），9-其他</w:t>
            </w:r>
          </w:p>
        </w:tc>
      </w:tr>
      <w:tr w:rsidR="002B3E5A">
        <w:trPr>
          <w:trHeight w:val="270"/>
        </w:trPr>
        <w:tc>
          <w:tcPr>
            <w:tcW w:w="798" w:type="dxa"/>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J51</w:t>
            </w:r>
          </w:p>
        </w:tc>
        <w:tc>
          <w:tcPr>
            <w:tcW w:w="1953"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accountDate</w:t>
            </w:r>
          </w:p>
        </w:tc>
        <w:tc>
          <w:tcPr>
            <w:tcW w:w="1795"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记账日期</w:t>
            </w:r>
          </w:p>
        </w:tc>
        <w:tc>
          <w:tcPr>
            <w:tcW w:w="76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11" w:type="dxa"/>
            <w:shd w:val="clear" w:color="auto" w:fill="auto"/>
          </w:tcPr>
          <w:p w:rsidR="002B3E5A" w:rsidRDefault="005C6274">
            <w:pPr>
              <w:widowControl/>
              <w:spacing w:line="240" w:lineRule="auto"/>
              <w:ind w:firstLineChars="0" w:firstLine="0"/>
              <w:jc w:val="left"/>
              <w:rPr>
                <w:ins w:id="3178" w:author="cuiqingsong" w:date="2017-05-16T10:20:00Z"/>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3179" w:author="cuiqingsong" w:date="2017-05-16T10:20:00Z">
              <w:r>
                <w:rPr>
                  <w:rFonts w:asciiTheme="minorEastAsia" w:hAnsiTheme="minorEastAsia" w:cs="宋体" w:hint="eastAsia"/>
                  <w:color w:val="000000" w:themeColor="text1"/>
                  <w:kern w:val="0"/>
                  <w:sz w:val="20"/>
                  <w:szCs w:val="20"/>
                </w:rPr>
                <w:t>交易日期</w:t>
              </w:r>
            </w:ins>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3180" w:author="cuiqingsong" w:date="2017-05-16T10:18: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798" w:type="dxa"/>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J07</w:t>
            </w:r>
          </w:p>
        </w:tc>
        <w:tc>
          <w:tcPr>
            <w:tcW w:w="1953"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inAccountFlag</w:t>
            </w:r>
          </w:p>
        </w:tc>
        <w:tc>
          <w:tcPr>
            <w:tcW w:w="1795"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入账标志</w:t>
            </w:r>
          </w:p>
        </w:tc>
        <w:tc>
          <w:tcPr>
            <w:tcW w:w="76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11" w:type="dxa"/>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3181" w:author="cuiqingsong" w:date="2017-05-16T10:18:00Z">
              <w:r>
                <w:rPr>
                  <w:rFonts w:asciiTheme="minorEastAsia" w:hAnsiTheme="minorEastAsia" w:cs="宋体" w:hint="eastAsia"/>
                  <w:color w:val="000000" w:themeColor="text1"/>
                  <w:kern w:val="0"/>
                  <w:sz w:val="20"/>
                  <w:szCs w:val="20"/>
                </w:rPr>
                <w:delText>APP一期需要</w:delText>
              </w:r>
            </w:del>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0-未入账（</w:t>
            </w:r>
            <w:proofErr w:type="gramStart"/>
            <w:r>
              <w:rPr>
                <w:rFonts w:asciiTheme="minorEastAsia" w:hAnsiTheme="minorEastAsia" w:cs="宋体" w:hint="eastAsia"/>
                <w:color w:val="000000" w:themeColor="text1"/>
                <w:kern w:val="0"/>
                <w:sz w:val="20"/>
                <w:szCs w:val="20"/>
              </w:rPr>
              <w:t>出入金</w:t>
            </w:r>
            <w:proofErr w:type="gramEnd"/>
            <w:r>
              <w:rPr>
                <w:rFonts w:asciiTheme="minorEastAsia" w:hAnsiTheme="minorEastAsia" w:cs="宋体" w:hint="eastAsia"/>
                <w:color w:val="000000" w:themeColor="text1"/>
                <w:kern w:val="0"/>
                <w:sz w:val="20"/>
                <w:szCs w:val="20"/>
              </w:rPr>
              <w:t>处理失败或已经冲正），1-已入账（</w:t>
            </w:r>
            <w:proofErr w:type="gramStart"/>
            <w:r>
              <w:rPr>
                <w:rFonts w:asciiTheme="minorEastAsia" w:hAnsiTheme="minorEastAsia" w:cs="宋体" w:hint="eastAsia"/>
                <w:color w:val="000000" w:themeColor="text1"/>
                <w:kern w:val="0"/>
                <w:sz w:val="20"/>
                <w:szCs w:val="20"/>
              </w:rPr>
              <w:t>出入</w:t>
            </w:r>
            <w:proofErr w:type="gramEnd"/>
            <w:r>
              <w:rPr>
                <w:rFonts w:asciiTheme="minorEastAsia" w:hAnsiTheme="minorEastAsia" w:cs="宋体" w:hint="eastAsia"/>
                <w:color w:val="000000" w:themeColor="text1"/>
                <w:kern w:val="0"/>
                <w:sz w:val="20"/>
                <w:szCs w:val="20"/>
              </w:rPr>
              <w:t>金处理成功）</w:t>
            </w:r>
          </w:p>
        </w:tc>
      </w:tr>
      <w:tr w:rsidR="002B3E5A">
        <w:trPr>
          <w:trHeight w:val="270"/>
        </w:trPr>
        <w:tc>
          <w:tcPr>
            <w:tcW w:w="798" w:type="dxa"/>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宋体" w:eastAsia="宋体" w:hAnsi="宋体" w:cs="宋体" w:hint="eastAsia"/>
                <w:color w:val="000000" w:themeColor="text1"/>
                <w:kern w:val="0"/>
                <w:sz w:val="20"/>
                <w:szCs w:val="20"/>
              </w:rPr>
              <w:t>T81</w:t>
            </w:r>
          </w:p>
        </w:tc>
        <w:tc>
          <w:tcPr>
            <w:tcW w:w="1953"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宋体" w:eastAsia="宋体" w:hAnsi="宋体" w:cs="宋体" w:hint="eastAsia"/>
                <w:color w:val="000000" w:themeColor="text1"/>
                <w:kern w:val="0"/>
                <w:sz w:val="20"/>
                <w:szCs w:val="20"/>
              </w:rPr>
              <w:t>localSeqNo</w:t>
            </w:r>
          </w:p>
        </w:tc>
        <w:tc>
          <w:tcPr>
            <w:tcW w:w="1795"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宋体" w:eastAsia="宋体" w:hAnsi="宋体" w:cs="宋体" w:hint="eastAsia"/>
                <w:color w:val="000000" w:themeColor="text1"/>
                <w:kern w:val="0"/>
                <w:sz w:val="20"/>
                <w:szCs w:val="20"/>
              </w:rPr>
              <w:t>APP本地序号</w:t>
            </w:r>
          </w:p>
        </w:tc>
        <w:tc>
          <w:tcPr>
            <w:tcW w:w="76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411" w:type="dxa"/>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T85</w:t>
            </w:r>
          </w:p>
        </w:tc>
        <w:tc>
          <w:tcPr>
            <w:tcW w:w="1953"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opSeqNo</w:t>
            </w:r>
          </w:p>
        </w:tc>
        <w:tc>
          <w:tcPr>
            <w:tcW w:w="1795"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二级系统流水号</w:t>
            </w:r>
          </w:p>
        </w:tc>
        <w:tc>
          <w:tcPr>
            <w:tcW w:w="76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11" w:type="dxa"/>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二级系统流水号</w:t>
            </w:r>
          </w:p>
        </w:tc>
      </w:tr>
      <w:tr w:rsidR="002B3E5A">
        <w:trPr>
          <w:trHeight w:val="270"/>
        </w:trPr>
        <w:tc>
          <w:tcPr>
            <w:tcW w:w="798" w:type="dxa"/>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lastRenderedPageBreak/>
              <w:t>→</w:t>
            </w:r>
          </w:p>
        </w:tc>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T55</w:t>
            </w:r>
          </w:p>
        </w:tc>
        <w:tc>
          <w:tcPr>
            <w:tcW w:w="1953"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amount</w:t>
            </w:r>
          </w:p>
        </w:tc>
        <w:tc>
          <w:tcPr>
            <w:tcW w:w="1795"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发生金额</w:t>
            </w:r>
          </w:p>
        </w:tc>
        <w:tc>
          <w:tcPr>
            <w:tcW w:w="76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11" w:type="dxa"/>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3182" w:author="cuiqingsong" w:date="2017-05-16T10:18: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798" w:type="dxa"/>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J08</w:t>
            </w:r>
          </w:p>
        </w:tc>
        <w:tc>
          <w:tcPr>
            <w:tcW w:w="1953"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abstract</w:t>
            </w:r>
          </w:p>
        </w:tc>
        <w:tc>
          <w:tcPr>
            <w:tcW w:w="1795"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摘要</w:t>
            </w:r>
          </w:p>
        </w:tc>
        <w:tc>
          <w:tcPr>
            <w:tcW w:w="76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11"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查询结果不为空时必填，填写资金</w:t>
            </w:r>
            <w:ins w:id="3183" w:author="cuiqingsong" w:date="2017-07-18T20:51:00Z">
              <w:r>
                <w:rPr>
                  <w:rFonts w:asciiTheme="minorEastAsia" w:hAnsiTheme="minorEastAsia" w:cs="宋体" w:hint="eastAsia"/>
                  <w:color w:val="000000" w:themeColor="text1"/>
                  <w:kern w:val="0"/>
                  <w:sz w:val="20"/>
                  <w:szCs w:val="20"/>
                </w:rPr>
                <w:t>流水类型</w:t>
              </w:r>
            </w:ins>
            <w:del w:id="3184" w:author="cuiqingsong" w:date="2017-07-18T20:51:00Z">
              <w:r>
                <w:rPr>
                  <w:rFonts w:asciiTheme="minorEastAsia" w:hAnsiTheme="minorEastAsia" w:cs="宋体" w:hint="eastAsia"/>
                  <w:color w:val="000000" w:themeColor="text1"/>
                  <w:kern w:val="0"/>
                  <w:sz w:val="20"/>
                  <w:szCs w:val="20"/>
                </w:rPr>
                <w:delText>类型名称</w:delText>
              </w:r>
            </w:del>
            <w:r>
              <w:rPr>
                <w:rFonts w:asciiTheme="minorEastAsia" w:hAnsiTheme="minorEastAsia" w:cs="宋体" w:hint="eastAsia"/>
                <w:color w:val="000000" w:themeColor="text1"/>
                <w:kern w:val="0"/>
                <w:sz w:val="20"/>
                <w:szCs w:val="20"/>
              </w:rPr>
              <w:t>，如：出金、入金、</w:t>
            </w:r>
            <w:ins w:id="3185" w:author="cuiqingsong" w:date="2017-07-18T20:52:00Z">
              <w:r>
                <w:rPr>
                  <w:rFonts w:asciiTheme="minorEastAsia" w:hAnsiTheme="minorEastAsia" w:cs="宋体" w:hint="eastAsia"/>
                  <w:color w:val="000000" w:themeColor="text1"/>
                  <w:kern w:val="0"/>
                  <w:sz w:val="20"/>
                  <w:szCs w:val="20"/>
                </w:rPr>
                <w:t>冻结交易资金、解冻交易资金、</w:t>
              </w:r>
            </w:ins>
            <w:r>
              <w:rPr>
                <w:rFonts w:asciiTheme="minorEastAsia" w:hAnsiTheme="minorEastAsia" w:cs="宋体" w:hint="eastAsia"/>
                <w:color w:val="000000" w:themeColor="text1"/>
                <w:kern w:val="0"/>
                <w:sz w:val="20"/>
                <w:szCs w:val="20"/>
              </w:rPr>
              <w:t>开户手续费、销户利息、季度结息、利息扣税等</w:t>
            </w:r>
          </w:p>
        </w:tc>
      </w:tr>
      <w:tr w:rsidR="002B3E5A">
        <w:trPr>
          <w:trHeight w:val="270"/>
        </w:trPr>
        <w:tc>
          <w:tcPr>
            <w:tcW w:w="798" w:type="dxa"/>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1953"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795"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6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shd w:val="clear" w:color="auto" w:fill="auto"/>
          </w:tcPr>
          <w:p w:rsidR="002B3E5A" w:rsidRDefault="005C6274">
            <w:pPr>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M</w:t>
            </w:r>
          </w:p>
        </w:tc>
        <w:tc>
          <w:tcPr>
            <w:tcW w:w="2411" w:type="dxa"/>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1953"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795"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6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shd w:val="clear" w:color="auto" w:fill="auto"/>
          </w:tcPr>
          <w:p w:rsidR="002B3E5A" w:rsidRDefault="005C6274">
            <w:pPr>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M</w:t>
            </w:r>
          </w:p>
        </w:tc>
        <w:tc>
          <w:tcPr>
            <w:tcW w:w="2411" w:type="dxa"/>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2B3E5A" w:rsidRDefault="005C6274">
      <w:pPr>
        <w:pStyle w:val="4"/>
        <w:numPr>
          <w:ilvl w:val="3"/>
          <w:numId w:val="1"/>
        </w:numPr>
        <w:ind w:left="0" w:firstLineChars="0" w:firstLine="0"/>
        <w:rPr>
          <w:del w:id="3186" w:author="cuiqingsong" w:date="2017-07-18T21:03:00Z"/>
          <w:rFonts w:asciiTheme="minorEastAsia" w:eastAsiaTheme="minorEastAsia" w:hAnsiTheme="minorEastAsia"/>
          <w:color w:val="000000" w:themeColor="text1"/>
        </w:rPr>
      </w:pPr>
      <w:del w:id="3187" w:author="cuiqingsong" w:date="2017-07-18T20:56:00Z">
        <w:r>
          <w:rPr>
            <w:rFonts w:asciiTheme="minorEastAsia" w:eastAsiaTheme="minorEastAsia" w:hAnsiTheme="minorEastAsia" w:hint="eastAsia"/>
            <w:color w:val="000000" w:themeColor="text1"/>
          </w:rPr>
          <w:delText>客户费用</w:delText>
        </w:r>
      </w:del>
      <w:del w:id="3188" w:author="cuiqingsong" w:date="2017-07-18T21:03:00Z">
        <w:r>
          <w:rPr>
            <w:rFonts w:asciiTheme="minorEastAsia" w:eastAsiaTheme="minorEastAsia" w:hAnsiTheme="minorEastAsia" w:hint="eastAsia"/>
            <w:color w:val="000000" w:themeColor="text1"/>
          </w:rPr>
          <w:delText>查询请求及应答</w:delText>
        </w:r>
      </w:del>
    </w:p>
    <w:p w:rsidR="002B3E5A" w:rsidRDefault="005C6274">
      <w:pPr>
        <w:ind w:firstLine="482"/>
        <w:rPr>
          <w:del w:id="3189" w:author="cuiqingsong" w:date="2017-07-18T21:03:00Z"/>
          <w:rFonts w:asciiTheme="minorEastAsia" w:hAnsiTheme="minorEastAsia"/>
          <w:color w:val="000000" w:themeColor="text1"/>
        </w:rPr>
      </w:pPr>
      <w:del w:id="3190" w:author="cuiqingsong" w:date="2017-07-18T21:03:00Z">
        <w:r>
          <w:rPr>
            <w:rFonts w:asciiTheme="minorEastAsia" w:hAnsiTheme="minorEastAsia" w:hint="eastAsia"/>
            <w:b/>
            <w:color w:val="000000" w:themeColor="text1"/>
          </w:rPr>
          <w:delText>功能</w:delText>
        </w:r>
        <w:r>
          <w:rPr>
            <w:rFonts w:asciiTheme="minorEastAsia" w:hAnsiTheme="minorEastAsia" w:hint="eastAsia"/>
            <w:color w:val="000000" w:themeColor="text1"/>
          </w:rPr>
          <w:delText>：客户</w:delText>
        </w:r>
      </w:del>
      <w:del w:id="3191" w:author="cuiqingsong" w:date="2017-07-18T20:56:00Z">
        <w:r>
          <w:rPr>
            <w:rFonts w:asciiTheme="minorEastAsia" w:hAnsiTheme="minorEastAsia" w:hint="eastAsia"/>
            <w:color w:val="000000" w:themeColor="text1"/>
          </w:rPr>
          <w:delText>费用</w:delText>
        </w:r>
      </w:del>
      <w:del w:id="3192" w:author="cuiqingsong" w:date="2017-07-18T21:03:00Z">
        <w:r>
          <w:rPr>
            <w:rFonts w:asciiTheme="minorEastAsia" w:hAnsiTheme="minorEastAsia" w:hint="eastAsia"/>
            <w:color w:val="000000" w:themeColor="text1"/>
          </w:rPr>
          <w:delText>查询指令用于向会员二级系统查询指定交易日的</w:delText>
        </w:r>
      </w:del>
      <w:del w:id="3193" w:author="cuiqingsong" w:date="2017-07-18T20:56:00Z">
        <w:r>
          <w:rPr>
            <w:rFonts w:asciiTheme="minorEastAsia" w:hAnsiTheme="minorEastAsia" w:hint="eastAsia"/>
            <w:color w:val="000000" w:themeColor="text1"/>
          </w:rPr>
          <w:delText>费用</w:delText>
        </w:r>
      </w:del>
      <w:del w:id="3194" w:author="cuiqingsong" w:date="2017-07-18T21:03:00Z">
        <w:r>
          <w:rPr>
            <w:rFonts w:asciiTheme="minorEastAsia" w:hAnsiTheme="minorEastAsia" w:hint="eastAsia"/>
            <w:color w:val="000000" w:themeColor="text1"/>
          </w:rPr>
          <w:delText>信息等。</w:delText>
        </w:r>
      </w:del>
    </w:p>
    <w:p w:rsidR="002B3E5A" w:rsidRDefault="005C6274">
      <w:pPr>
        <w:ind w:firstLine="480"/>
        <w:rPr>
          <w:rFonts w:asciiTheme="minorEastAsia" w:hAnsiTheme="minorEastAsia"/>
          <w:color w:val="000000" w:themeColor="text1"/>
        </w:rPr>
      </w:pPr>
      <w:del w:id="3195" w:author="cuiqingsong" w:date="2017-07-18T21:03:00Z">
        <w:r>
          <w:rPr>
            <w:rFonts w:asciiTheme="minorEastAsia" w:hAnsiTheme="minorEastAsia" w:hint="eastAsia"/>
            <w:color w:val="000000" w:themeColor="text1"/>
          </w:rPr>
          <w:delText>消息体格式如下：</w:delText>
        </w:r>
      </w:del>
    </w:p>
    <w:tbl>
      <w:tblPr>
        <w:tblW w:w="8279"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6"/>
        <w:gridCol w:w="1931"/>
        <w:gridCol w:w="1581"/>
        <w:gridCol w:w="760"/>
        <w:gridCol w:w="800"/>
        <w:gridCol w:w="2411"/>
      </w:tblGrid>
      <w:tr w:rsidR="002B3E5A">
        <w:trPr>
          <w:trHeight w:val="270"/>
          <w:tblHeader/>
          <w:del w:id="3196" w:author="cuiqingsong" w:date="2017-07-18T21:02:00Z"/>
        </w:trPr>
        <w:tc>
          <w:tcPr>
            <w:tcW w:w="796" w:type="dxa"/>
            <w:shd w:val="clear" w:color="000000" w:fill="D9D9D9"/>
            <w:vAlign w:val="center"/>
          </w:tcPr>
          <w:p w:rsidR="002B3E5A" w:rsidRDefault="005C6274">
            <w:pPr>
              <w:widowControl/>
              <w:spacing w:line="240" w:lineRule="auto"/>
              <w:ind w:firstLineChars="0" w:firstLine="0"/>
              <w:jc w:val="left"/>
              <w:rPr>
                <w:del w:id="3197" w:author="cuiqingsong" w:date="2017-07-18T21:02:00Z"/>
                <w:rFonts w:asciiTheme="minorEastAsia" w:hAnsiTheme="minorEastAsia" w:cs="宋体"/>
                <w:b/>
                <w:bCs/>
                <w:color w:val="000000" w:themeColor="text1"/>
                <w:kern w:val="0"/>
                <w:sz w:val="20"/>
                <w:szCs w:val="20"/>
              </w:rPr>
            </w:pPr>
            <w:del w:id="3198" w:author="cuiqingsong" w:date="2017-07-18T21:02:00Z">
              <w:r>
                <w:rPr>
                  <w:rFonts w:asciiTheme="minorEastAsia" w:hAnsiTheme="minorEastAsia" w:cs="宋体" w:hint="eastAsia"/>
                  <w:b/>
                  <w:bCs/>
                  <w:color w:val="000000" w:themeColor="text1"/>
                  <w:kern w:val="0"/>
                  <w:sz w:val="20"/>
                  <w:szCs w:val="20"/>
                </w:rPr>
                <w:delText>域号</w:delText>
              </w:r>
            </w:del>
          </w:p>
        </w:tc>
        <w:tc>
          <w:tcPr>
            <w:tcW w:w="1931" w:type="dxa"/>
            <w:shd w:val="clear" w:color="000000" w:fill="D9D9D9"/>
            <w:vAlign w:val="center"/>
          </w:tcPr>
          <w:p w:rsidR="002B3E5A" w:rsidRDefault="005C6274">
            <w:pPr>
              <w:widowControl/>
              <w:spacing w:line="240" w:lineRule="auto"/>
              <w:ind w:firstLineChars="0" w:firstLine="0"/>
              <w:jc w:val="left"/>
              <w:rPr>
                <w:del w:id="3199" w:author="cuiqingsong" w:date="2017-07-18T21:02:00Z"/>
                <w:rFonts w:asciiTheme="minorEastAsia" w:hAnsiTheme="minorEastAsia" w:cs="宋体"/>
                <w:b/>
                <w:bCs/>
                <w:color w:val="000000" w:themeColor="text1"/>
                <w:kern w:val="0"/>
                <w:sz w:val="20"/>
                <w:szCs w:val="20"/>
              </w:rPr>
            </w:pPr>
            <w:del w:id="3200" w:author="cuiqingsong" w:date="2017-07-18T21:02:00Z">
              <w:r>
                <w:rPr>
                  <w:rFonts w:asciiTheme="minorEastAsia" w:hAnsiTheme="minorEastAsia" w:cs="宋体" w:hint="eastAsia"/>
                  <w:b/>
                  <w:bCs/>
                  <w:color w:val="000000" w:themeColor="text1"/>
                  <w:kern w:val="0"/>
                  <w:sz w:val="20"/>
                  <w:szCs w:val="20"/>
                </w:rPr>
                <w:delText>域名</w:delText>
              </w:r>
            </w:del>
          </w:p>
        </w:tc>
        <w:tc>
          <w:tcPr>
            <w:tcW w:w="1581" w:type="dxa"/>
            <w:shd w:val="clear" w:color="000000" w:fill="D9D9D9"/>
            <w:vAlign w:val="center"/>
          </w:tcPr>
          <w:p w:rsidR="002B3E5A" w:rsidRDefault="005C6274">
            <w:pPr>
              <w:widowControl/>
              <w:spacing w:line="240" w:lineRule="auto"/>
              <w:ind w:firstLineChars="0" w:firstLine="0"/>
              <w:jc w:val="left"/>
              <w:rPr>
                <w:del w:id="3201" w:author="cuiqingsong" w:date="2017-07-18T21:02:00Z"/>
                <w:rFonts w:asciiTheme="minorEastAsia" w:hAnsiTheme="minorEastAsia" w:cs="宋体"/>
                <w:b/>
                <w:bCs/>
                <w:color w:val="000000" w:themeColor="text1"/>
                <w:kern w:val="0"/>
                <w:sz w:val="20"/>
                <w:szCs w:val="20"/>
              </w:rPr>
            </w:pPr>
            <w:del w:id="3202" w:author="cuiqingsong" w:date="2017-07-18T21:02:00Z">
              <w:r>
                <w:rPr>
                  <w:rFonts w:asciiTheme="minorEastAsia" w:hAnsiTheme="minorEastAsia" w:cs="宋体" w:hint="eastAsia"/>
                  <w:b/>
                  <w:bCs/>
                  <w:color w:val="000000" w:themeColor="text1"/>
                  <w:kern w:val="0"/>
                  <w:sz w:val="20"/>
                  <w:szCs w:val="20"/>
                </w:rPr>
                <w:delText>业务字段名称</w:delText>
              </w:r>
            </w:del>
          </w:p>
        </w:tc>
        <w:tc>
          <w:tcPr>
            <w:tcW w:w="760" w:type="dxa"/>
            <w:shd w:val="clear" w:color="000000" w:fill="D9D9D9"/>
            <w:vAlign w:val="center"/>
          </w:tcPr>
          <w:p w:rsidR="002B3E5A" w:rsidRDefault="005C6274">
            <w:pPr>
              <w:widowControl/>
              <w:spacing w:line="240" w:lineRule="auto"/>
              <w:ind w:firstLineChars="0" w:firstLine="0"/>
              <w:jc w:val="left"/>
              <w:rPr>
                <w:del w:id="3203" w:author="cuiqingsong" w:date="2017-07-18T21:02:00Z"/>
                <w:rFonts w:asciiTheme="minorEastAsia" w:hAnsiTheme="minorEastAsia" w:cs="宋体"/>
                <w:b/>
                <w:bCs/>
                <w:color w:val="000000" w:themeColor="text1"/>
                <w:kern w:val="0"/>
                <w:sz w:val="20"/>
                <w:szCs w:val="20"/>
              </w:rPr>
            </w:pPr>
            <w:del w:id="3204" w:author="cuiqingsong" w:date="2017-07-18T21:02:00Z">
              <w:r>
                <w:rPr>
                  <w:rFonts w:asciiTheme="minorEastAsia" w:hAnsiTheme="minorEastAsia" w:cs="宋体" w:hint="eastAsia"/>
                  <w:b/>
                  <w:bCs/>
                  <w:color w:val="000000" w:themeColor="text1"/>
                  <w:kern w:val="0"/>
                  <w:sz w:val="20"/>
                  <w:szCs w:val="20"/>
                </w:rPr>
                <w:delText>请求</w:delText>
              </w:r>
            </w:del>
          </w:p>
        </w:tc>
        <w:tc>
          <w:tcPr>
            <w:tcW w:w="800" w:type="dxa"/>
            <w:shd w:val="clear" w:color="000000" w:fill="D9D9D9"/>
            <w:vAlign w:val="center"/>
          </w:tcPr>
          <w:p w:rsidR="002B3E5A" w:rsidRDefault="005C6274">
            <w:pPr>
              <w:widowControl/>
              <w:spacing w:line="240" w:lineRule="auto"/>
              <w:ind w:firstLineChars="0" w:firstLine="0"/>
              <w:jc w:val="left"/>
              <w:rPr>
                <w:del w:id="3205" w:author="cuiqingsong" w:date="2017-07-18T21:02:00Z"/>
                <w:rFonts w:asciiTheme="minorEastAsia" w:hAnsiTheme="minorEastAsia" w:cs="宋体"/>
                <w:b/>
                <w:bCs/>
                <w:color w:val="000000" w:themeColor="text1"/>
                <w:kern w:val="0"/>
                <w:sz w:val="20"/>
                <w:szCs w:val="20"/>
              </w:rPr>
            </w:pPr>
            <w:del w:id="3206" w:author="cuiqingsong" w:date="2017-07-18T21:02:00Z">
              <w:r>
                <w:rPr>
                  <w:rFonts w:asciiTheme="minorEastAsia" w:hAnsiTheme="minorEastAsia" w:cs="宋体" w:hint="eastAsia"/>
                  <w:b/>
                  <w:bCs/>
                  <w:color w:val="000000" w:themeColor="text1"/>
                  <w:kern w:val="0"/>
                  <w:sz w:val="20"/>
                  <w:szCs w:val="20"/>
                </w:rPr>
                <w:delText>应答</w:delText>
              </w:r>
            </w:del>
          </w:p>
        </w:tc>
        <w:tc>
          <w:tcPr>
            <w:tcW w:w="2411" w:type="dxa"/>
            <w:shd w:val="clear" w:color="000000" w:fill="D9D9D9"/>
            <w:vAlign w:val="center"/>
          </w:tcPr>
          <w:p w:rsidR="002B3E5A" w:rsidRDefault="005C6274">
            <w:pPr>
              <w:widowControl/>
              <w:spacing w:line="240" w:lineRule="auto"/>
              <w:ind w:firstLineChars="0" w:firstLine="0"/>
              <w:jc w:val="left"/>
              <w:rPr>
                <w:del w:id="3207" w:author="cuiqingsong" w:date="2017-07-18T21:02:00Z"/>
                <w:rFonts w:asciiTheme="minorEastAsia" w:hAnsiTheme="minorEastAsia" w:cs="宋体"/>
                <w:b/>
                <w:bCs/>
                <w:color w:val="000000" w:themeColor="text1"/>
                <w:kern w:val="0"/>
                <w:sz w:val="20"/>
                <w:szCs w:val="20"/>
              </w:rPr>
            </w:pPr>
            <w:del w:id="3208" w:author="cuiqingsong" w:date="2017-07-18T21:02:00Z">
              <w:r>
                <w:rPr>
                  <w:rFonts w:asciiTheme="minorEastAsia" w:hAnsiTheme="minorEastAsia" w:cs="宋体" w:hint="eastAsia"/>
                  <w:b/>
                  <w:bCs/>
                  <w:color w:val="000000" w:themeColor="text1"/>
                  <w:kern w:val="0"/>
                  <w:sz w:val="20"/>
                  <w:szCs w:val="20"/>
                </w:rPr>
                <w:delText>说明</w:delText>
              </w:r>
            </w:del>
          </w:p>
        </w:tc>
      </w:tr>
      <w:tr w:rsidR="002B3E5A">
        <w:trPr>
          <w:trHeight w:val="270"/>
          <w:del w:id="3209" w:author="cuiqingsong" w:date="2017-07-18T21:02:00Z"/>
        </w:trPr>
        <w:tc>
          <w:tcPr>
            <w:tcW w:w="796" w:type="dxa"/>
            <w:shd w:val="clear" w:color="auto" w:fill="auto"/>
            <w:vAlign w:val="center"/>
          </w:tcPr>
          <w:p w:rsidR="002B3E5A" w:rsidRDefault="005C6274">
            <w:pPr>
              <w:widowControl/>
              <w:spacing w:line="240" w:lineRule="auto"/>
              <w:ind w:firstLineChars="0" w:firstLine="0"/>
              <w:jc w:val="left"/>
              <w:rPr>
                <w:del w:id="3210" w:author="cuiqingsong" w:date="2017-07-18T21:02:00Z"/>
                <w:rFonts w:asciiTheme="minorEastAsia" w:hAnsiTheme="minorEastAsia" w:cs="宋体"/>
                <w:color w:val="000000" w:themeColor="text1"/>
                <w:kern w:val="0"/>
                <w:sz w:val="20"/>
                <w:szCs w:val="20"/>
              </w:rPr>
            </w:pPr>
            <w:del w:id="3211" w:author="cuiqingsong" w:date="2017-07-18T21:02:00Z">
              <w:r>
                <w:rPr>
                  <w:rFonts w:asciiTheme="minorEastAsia" w:hAnsiTheme="minorEastAsia" w:cs="宋体" w:hint="eastAsia"/>
                  <w:color w:val="000000" w:themeColor="text1"/>
                  <w:kern w:val="0"/>
                  <w:sz w:val="20"/>
                  <w:szCs w:val="20"/>
                </w:rPr>
                <w:delText>T13</w:delText>
              </w:r>
            </w:del>
          </w:p>
        </w:tc>
        <w:tc>
          <w:tcPr>
            <w:tcW w:w="1931" w:type="dxa"/>
            <w:shd w:val="clear" w:color="auto" w:fill="auto"/>
            <w:vAlign w:val="center"/>
          </w:tcPr>
          <w:p w:rsidR="002B3E5A" w:rsidRDefault="005C6274">
            <w:pPr>
              <w:widowControl/>
              <w:spacing w:line="240" w:lineRule="auto"/>
              <w:ind w:firstLineChars="0" w:firstLine="0"/>
              <w:jc w:val="left"/>
              <w:rPr>
                <w:del w:id="3212" w:author="cuiqingsong" w:date="2017-07-18T21:02:00Z"/>
                <w:rFonts w:asciiTheme="minorEastAsia" w:hAnsiTheme="minorEastAsia" w:cs="宋体"/>
                <w:color w:val="000000" w:themeColor="text1"/>
                <w:kern w:val="0"/>
                <w:sz w:val="20"/>
                <w:szCs w:val="20"/>
              </w:rPr>
            </w:pPr>
            <w:del w:id="3213" w:author="cuiqingsong" w:date="2017-07-18T21:02:00Z">
              <w:r>
                <w:rPr>
                  <w:rFonts w:asciiTheme="minorEastAsia" w:hAnsiTheme="minorEastAsia" w:cs="宋体" w:hint="eastAsia"/>
                  <w:color w:val="000000" w:themeColor="text1"/>
                  <w:kern w:val="0"/>
                  <w:sz w:val="20"/>
                  <w:szCs w:val="20"/>
                </w:rPr>
                <w:delText>tradeDate</w:delText>
              </w:r>
            </w:del>
          </w:p>
        </w:tc>
        <w:tc>
          <w:tcPr>
            <w:tcW w:w="1581" w:type="dxa"/>
            <w:shd w:val="clear" w:color="auto" w:fill="auto"/>
            <w:vAlign w:val="center"/>
          </w:tcPr>
          <w:p w:rsidR="002B3E5A" w:rsidRDefault="005C6274">
            <w:pPr>
              <w:widowControl/>
              <w:spacing w:line="240" w:lineRule="auto"/>
              <w:ind w:firstLineChars="0" w:firstLine="0"/>
              <w:jc w:val="left"/>
              <w:rPr>
                <w:del w:id="3214" w:author="cuiqingsong" w:date="2017-07-18T21:02:00Z"/>
                <w:rFonts w:asciiTheme="minorEastAsia" w:hAnsiTheme="minorEastAsia" w:cs="宋体"/>
                <w:color w:val="000000" w:themeColor="text1"/>
                <w:kern w:val="0"/>
                <w:sz w:val="20"/>
                <w:szCs w:val="20"/>
              </w:rPr>
            </w:pPr>
            <w:del w:id="3215" w:author="cuiqingsong" w:date="2017-07-18T21:02:00Z">
              <w:r>
                <w:rPr>
                  <w:rFonts w:asciiTheme="minorEastAsia" w:hAnsiTheme="minorEastAsia" w:cs="宋体" w:hint="eastAsia"/>
                  <w:color w:val="000000" w:themeColor="text1"/>
                  <w:kern w:val="0"/>
                  <w:sz w:val="20"/>
                  <w:szCs w:val="20"/>
                </w:rPr>
                <w:delText>交易日期</w:delText>
              </w:r>
            </w:del>
          </w:p>
        </w:tc>
        <w:tc>
          <w:tcPr>
            <w:tcW w:w="760" w:type="dxa"/>
            <w:shd w:val="clear" w:color="auto" w:fill="auto"/>
            <w:vAlign w:val="center"/>
          </w:tcPr>
          <w:p w:rsidR="002B3E5A" w:rsidRDefault="005C6274">
            <w:pPr>
              <w:widowControl/>
              <w:spacing w:line="240" w:lineRule="auto"/>
              <w:ind w:firstLineChars="0" w:firstLine="0"/>
              <w:jc w:val="left"/>
              <w:rPr>
                <w:del w:id="3216" w:author="cuiqingsong" w:date="2017-07-18T21:02:00Z"/>
                <w:rFonts w:asciiTheme="minorEastAsia" w:hAnsiTheme="minorEastAsia" w:cs="宋体"/>
                <w:color w:val="000000" w:themeColor="text1"/>
                <w:kern w:val="0"/>
                <w:sz w:val="20"/>
                <w:szCs w:val="20"/>
              </w:rPr>
            </w:pPr>
            <w:del w:id="3217" w:author="cuiqingsong" w:date="2017-07-18T21:02:00Z">
              <w:r>
                <w:rPr>
                  <w:rFonts w:asciiTheme="minorEastAsia" w:hAnsiTheme="minorEastAsia" w:cs="宋体" w:hint="eastAsia"/>
                  <w:color w:val="000000" w:themeColor="text1"/>
                  <w:kern w:val="0"/>
                  <w:sz w:val="20"/>
                  <w:szCs w:val="20"/>
                </w:rPr>
                <w:delText>M</w:delText>
              </w:r>
            </w:del>
          </w:p>
        </w:tc>
        <w:tc>
          <w:tcPr>
            <w:tcW w:w="800" w:type="dxa"/>
            <w:shd w:val="clear" w:color="auto" w:fill="auto"/>
            <w:vAlign w:val="center"/>
          </w:tcPr>
          <w:p w:rsidR="002B3E5A" w:rsidRDefault="005C6274">
            <w:pPr>
              <w:widowControl/>
              <w:spacing w:line="240" w:lineRule="auto"/>
              <w:ind w:firstLineChars="0" w:firstLine="0"/>
              <w:jc w:val="left"/>
              <w:rPr>
                <w:del w:id="3218" w:author="cuiqingsong" w:date="2017-07-18T21:02:00Z"/>
                <w:rFonts w:asciiTheme="minorEastAsia" w:hAnsiTheme="minorEastAsia" w:cs="宋体"/>
                <w:color w:val="000000" w:themeColor="text1"/>
                <w:kern w:val="0"/>
                <w:sz w:val="20"/>
                <w:szCs w:val="20"/>
              </w:rPr>
            </w:pPr>
            <w:del w:id="3219" w:author="cuiqingsong" w:date="2017-07-18T21:02:00Z">
              <w:r>
                <w:rPr>
                  <w:rFonts w:asciiTheme="minorEastAsia" w:hAnsiTheme="minorEastAsia" w:cs="宋体" w:hint="eastAsia"/>
                  <w:color w:val="000000" w:themeColor="text1"/>
                  <w:kern w:val="0"/>
                  <w:sz w:val="20"/>
                  <w:szCs w:val="20"/>
                </w:rPr>
                <w:delText>←</w:delText>
              </w:r>
            </w:del>
          </w:p>
        </w:tc>
        <w:tc>
          <w:tcPr>
            <w:tcW w:w="2411" w:type="dxa"/>
            <w:shd w:val="clear" w:color="auto" w:fill="auto"/>
            <w:vAlign w:val="center"/>
          </w:tcPr>
          <w:p w:rsidR="002B3E5A" w:rsidRDefault="002B3E5A">
            <w:pPr>
              <w:widowControl/>
              <w:spacing w:line="240" w:lineRule="auto"/>
              <w:ind w:firstLineChars="0" w:firstLine="0"/>
              <w:jc w:val="left"/>
              <w:rPr>
                <w:del w:id="3220" w:author="cuiqingsong" w:date="2017-07-18T21:02:00Z"/>
                <w:rFonts w:asciiTheme="minorEastAsia" w:hAnsiTheme="minorEastAsia" w:cs="宋体"/>
                <w:color w:val="000000" w:themeColor="text1"/>
                <w:kern w:val="0"/>
                <w:sz w:val="20"/>
                <w:szCs w:val="20"/>
              </w:rPr>
            </w:pPr>
          </w:p>
        </w:tc>
      </w:tr>
      <w:tr w:rsidR="002B3E5A">
        <w:trPr>
          <w:trHeight w:val="270"/>
          <w:del w:id="3221" w:author="cuiqingsong" w:date="2017-07-13T16:20:00Z"/>
        </w:trPr>
        <w:tc>
          <w:tcPr>
            <w:tcW w:w="796" w:type="dxa"/>
            <w:shd w:val="clear" w:color="auto" w:fill="auto"/>
            <w:vAlign w:val="center"/>
          </w:tcPr>
          <w:p w:rsidR="002B3E5A" w:rsidRDefault="005C6274">
            <w:pPr>
              <w:widowControl/>
              <w:spacing w:line="240" w:lineRule="auto"/>
              <w:ind w:firstLineChars="0" w:firstLine="0"/>
              <w:jc w:val="left"/>
              <w:rPr>
                <w:del w:id="3222" w:author="cuiqingsong" w:date="2017-07-13T16:20:00Z"/>
                <w:rFonts w:asciiTheme="minorEastAsia" w:hAnsiTheme="minorEastAsia" w:cs="宋体"/>
                <w:color w:val="000000" w:themeColor="text1"/>
                <w:kern w:val="0"/>
                <w:sz w:val="20"/>
                <w:szCs w:val="20"/>
              </w:rPr>
            </w:pPr>
            <w:del w:id="3223" w:author="cuiqingsong" w:date="2017-07-13T16:20:00Z">
              <w:r>
                <w:rPr>
                  <w:rFonts w:asciiTheme="minorEastAsia" w:hAnsiTheme="minorEastAsia" w:cs="宋体" w:hint="eastAsia"/>
                  <w:color w:val="000000" w:themeColor="text1"/>
                  <w:kern w:val="0"/>
                  <w:sz w:val="20"/>
                  <w:szCs w:val="20"/>
                </w:rPr>
                <w:delText>M00</w:delText>
              </w:r>
            </w:del>
          </w:p>
        </w:tc>
        <w:tc>
          <w:tcPr>
            <w:tcW w:w="1931" w:type="dxa"/>
            <w:shd w:val="clear" w:color="auto" w:fill="auto"/>
            <w:vAlign w:val="center"/>
          </w:tcPr>
          <w:p w:rsidR="002B3E5A" w:rsidRDefault="005C6274">
            <w:pPr>
              <w:widowControl/>
              <w:spacing w:line="240" w:lineRule="auto"/>
              <w:ind w:firstLineChars="0" w:firstLine="0"/>
              <w:jc w:val="left"/>
              <w:rPr>
                <w:del w:id="3224" w:author="cuiqingsong" w:date="2017-07-13T16:20:00Z"/>
                <w:rFonts w:asciiTheme="minorEastAsia" w:hAnsiTheme="minorEastAsia" w:cs="宋体"/>
                <w:color w:val="000000" w:themeColor="text1"/>
                <w:kern w:val="0"/>
                <w:sz w:val="20"/>
                <w:szCs w:val="20"/>
              </w:rPr>
            </w:pPr>
            <w:del w:id="3225" w:author="cuiqingsong" w:date="2017-07-13T16:20:00Z">
              <w:r>
                <w:rPr>
                  <w:rFonts w:asciiTheme="minorEastAsia" w:hAnsiTheme="minorEastAsia" w:cs="宋体" w:hint="eastAsia"/>
                  <w:color w:val="000000" w:themeColor="text1"/>
                  <w:kern w:val="0"/>
                  <w:sz w:val="20"/>
                  <w:szCs w:val="20"/>
                </w:rPr>
                <w:delText>memberID</w:delText>
              </w:r>
            </w:del>
          </w:p>
        </w:tc>
        <w:tc>
          <w:tcPr>
            <w:tcW w:w="1581" w:type="dxa"/>
            <w:shd w:val="clear" w:color="auto" w:fill="auto"/>
            <w:vAlign w:val="center"/>
          </w:tcPr>
          <w:p w:rsidR="002B3E5A" w:rsidRDefault="005C6274">
            <w:pPr>
              <w:widowControl/>
              <w:spacing w:line="240" w:lineRule="auto"/>
              <w:ind w:firstLineChars="0" w:firstLine="0"/>
              <w:jc w:val="left"/>
              <w:rPr>
                <w:del w:id="3226" w:author="cuiqingsong" w:date="2017-07-13T16:20:00Z"/>
                <w:rFonts w:asciiTheme="minorEastAsia" w:hAnsiTheme="minorEastAsia" w:cs="宋体"/>
                <w:color w:val="000000" w:themeColor="text1"/>
                <w:kern w:val="0"/>
                <w:sz w:val="20"/>
                <w:szCs w:val="20"/>
              </w:rPr>
            </w:pPr>
            <w:del w:id="3227" w:author="cuiqingsong" w:date="2017-07-13T16:20:00Z">
              <w:r>
                <w:rPr>
                  <w:rFonts w:asciiTheme="minorEastAsia" w:hAnsiTheme="minorEastAsia" w:cs="宋体" w:hint="eastAsia"/>
                  <w:color w:val="000000" w:themeColor="text1"/>
                  <w:kern w:val="0"/>
                  <w:sz w:val="20"/>
                  <w:szCs w:val="20"/>
                </w:rPr>
                <w:delText>会员代码</w:delText>
              </w:r>
            </w:del>
          </w:p>
        </w:tc>
        <w:tc>
          <w:tcPr>
            <w:tcW w:w="760" w:type="dxa"/>
            <w:shd w:val="clear" w:color="auto" w:fill="auto"/>
            <w:vAlign w:val="center"/>
          </w:tcPr>
          <w:p w:rsidR="002B3E5A" w:rsidRDefault="005C6274">
            <w:pPr>
              <w:widowControl/>
              <w:spacing w:line="240" w:lineRule="auto"/>
              <w:ind w:firstLineChars="0" w:firstLine="0"/>
              <w:jc w:val="left"/>
              <w:rPr>
                <w:del w:id="3228" w:author="cuiqingsong" w:date="2017-07-13T16:20:00Z"/>
                <w:rFonts w:asciiTheme="minorEastAsia" w:hAnsiTheme="minorEastAsia" w:cs="宋体"/>
                <w:color w:val="000000" w:themeColor="text1"/>
                <w:kern w:val="0"/>
                <w:sz w:val="20"/>
                <w:szCs w:val="20"/>
              </w:rPr>
            </w:pPr>
            <w:del w:id="3229" w:author="cuiqingsong" w:date="2017-07-13T16:20:00Z">
              <w:r>
                <w:rPr>
                  <w:rFonts w:asciiTheme="minorEastAsia" w:hAnsiTheme="minorEastAsia" w:cs="宋体" w:hint="eastAsia"/>
                  <w:color w:val="000000" w:themeColor="text1"/>
                  <w:kern w:val="0"/>
                  <w:sz w:val="20"/>
                  <w:szCs w:val="20"/>
                </w:rPr>
                <w:delText>M</w:delText>
              </w:r>
            </w:del>
          </w:p>
        </w:tc>
        <w:tc>
          <w:tcPr>
            <w:tcW w:w="800" w:type="dxa"/>
            <w:shd w:val="clear" w:color="auto" w:fill="auto"/>
            <w:vAlign w:val="center"/>
          </w:tcPr>
          <w:p w:rsidR="002B3E5A" w:rsidRDefault="005C6274">
            <w:pPr>
              <w:widowControl/>
              <w:spacing w:line="240" w:lineRule="auto"/>
              <w:ind w:firstLineChars="0" w:firstLine="0"/>
              <w:jc w:val="left"/>
              <w:rPr>
                <w:del w:id="3230" w:author="cuiqingsong" w:date="2017-07-13T16:20:00Z"/>
                <w:rFonts w:asciiTheme="minorEastAsia" w:hAnsiTheme="minorEastAsia" w:cs="宋体"/>
                <w:color w:val="000000" w:themeColor="text1"/>
                <w:kern w:val="0"/>
                <w:sz w:val="20"/>
                <w:szCs w:val="20"/>
              </w:rPr>
            </w:pPr>
            <w:del w:id="3231" w:author="cuiqingsong" w:date="2017-07-13T16:20:00Z">
              <w:r>
                <w:rPr>
                  <w:rFonts w:asciiTheme="minorEastAsia" w:hAnsiTheme="minorEastAsia" w:cs="宋体" w:hint="eastAsia"/>
                  <w:color w:val="000000" w:themeColor="text1"/>
                  <w:kern w:val="0"/>
                  <w:sz w:val="20"/>
                  <w:szCs w:val="20"/>
                </w:rPr>
                <w:delText>←</w:delText>
              </w:r>
            </w:del>
          </w:p>
        </w:tc>
        <w:tc>
          <w:tcPr>
            <w:tcW w:w="2411" w:type="dxa"/>
            <w:shd w:val="clear" w:color="auto" w:fill="auto"/>
            <w:vAlign w:val="center"/>
          </w:tcPr>
          <w:p w:rsidR="002B3E5A" w:rsidRDefault="002B3E5A">
            <w:pPr>
              <w:widowControl/>
              <w:spacing w:line="240" w:lineRule="auto"/>
              <w:ind w:firstLineChars="0" w:firstLine="0"/>
              <w:jc w:val="left"/>
              <w:rPr>
                <w:del w:id="3232" w:author="cuiqingsong" w:date="2017-07-13T16:20:00Z"/>
                <w:rFonts w:asciiTheme="minorEastAsia" w:hAnsiTheme="minorEastAsia" w:cs="宋体"/>
                <w:color w:val="000000" w:themeColor="text1"/>
                <w:kern w:val="0"/>
                <w:sz w:val="20"/>
                <w:szCs w:val="20"/>
              </w:rPr>
            </w:pPr>
          </w:p>
        </w:tc>
      </w:tr>
      <w:tr w:rsidR="002B3E5A">
        <w:trPr>
          <w:trHeight w:val="270"/>
          <w:del w:id="3233" w:author="cuiqingsong" w:date="2017-07-18T21:02:00Z"/>
        </w:trPr>
        <w:tc>
          <w:tcPr>
            <w:tcW w:w="796" w:type="dxa"/>
            <w:shd w:val="clear" w:color="auto" w:fill="auto"/>
            <w:vAlign w:val="center"/>
          </w:tcPr>
          <w:p w:rsidR="002B3E5A" w:rsidRDefault="005C6274">
            <w:pPr>
              <w:widowControl/>
              <w:spacing w:line="240" w:lineRule="auto"/>
              <w:ind w:firstLineChars="0" w:firstLine="0"/>
              <w:jc w:val="left"/>
              <w:rPr>
                <w:del w:id="3234" w:author="cuiqingsong" w:date="2017-07-18T21:02:00Z"/>
                <w:rFonts w:asciiTheme="minorEastAsia" w:hAnsiTheme="minorEastAsia" w:cs="宋体"/>
                <w:color w:val="000000" w:themeColor="text1"/>
                <w:kern w:val="0"/>
                <w:sz w:val="20"/>
                <w:szCs w:val="20"/>
              </w:rPr>
            </w:pPr>
            <w:del w:id="3235" w:author="cuiqingsong" w:date="2017-07-18T21:02:00Z">
              <w:r>
                <w:rPr>
                  <w:rFonts w:asciiTheme="minorEastAsia" w:hAnsiTheme="minorEastAsia" w:cs="宋体" w:hint="eastAsia"/>
                  <w:color w:val="000000" w:themeColor="text1"/>
                  <w:kern w:val="0"/>
                  <w:sz w:val="20"/>
                  <w:szCs w:val="20"/>
                </w:rPr>
                <w:delText>M30</w:delText>
              </w:r>
            </w:del>
          </w:p>
        </w:tc>
        <w:tc>
          <w:tcPr>
            <w:tcW w:w="1931" w:type="dxa"/>
            <w:shd w:val="clear" w:color="auto" w:fill="auto"/>
            <w:vAlign w:val="center"/>
          </w:tcPr>
          <w:p w:rsidR="002B3E5A" w:rsidRDefault="005C6274">
            <w:pPr>
              <w:widowControl/>
              <w:spacing w:line="240" w:lineRule="auto"/>
              <w:ind w:firstLineChars="0" w:firstLine="0"/>
              <w:jc w:val="left"/>
              <w:rPr>
                <w:del w:id="3236" w:author="cuiqingsong" w:date="2017-07-18T21:02:00Z"/>
                <w:rFonts w:asciiTheme="minorEastAsia" w:hAnsiTheme="minorEastAsia" w:cs="宋体"/>
                <w:color w:val="000000" w:themeColor="text1"/>
                <w:kern w:val="0"/>
                <w:sz w:val="20"/>
                <w:szCs w:val="20"/>
              </w:rPr>
            </w:pPr>
            <w:del w:id="3237" w:author="cuiqingsong" w:date="2017-07-18T21:02:00Z">
              <w:r>
                <w:rPr>
                  <w:rFonts w:asciiTheme="minorEastAsia" w:hAnsiTheme="minorEastAsia" w:cs="宋体" w:hint="eastAsia"/>
                  <w:color w:val="000000" w:themeColor="text1"/>
                  <w:kern w:val="0"/>
                  <w:sz w:val="20"/>
                  <w:szCs w:val="20"/>
                </w:rPr>
                <w:delText>clientID</w:delText>
              </w:r>
            </w:del>
          </w:p>
        </w:tc>
        <w:tc>
          <w:tcPr>
            <w:tcW w:w="1581" w:type="dxa"/>
            <w:shd w:val="clear" w:color="auto" w:fill="auto"/>
            <w:vAlign w:val="center"/>
          </w:tcPr>
          <w:p w:rsidR="002B3E5A" w:rsidRDefault="005C6274">
            <w:pPr>
              <w:widowControl/>
              <w:spacing w:line="240" w:lineRule="auto"/>
              <w:ind w:firstLineChars="0" w:firstLine="0"/>
              <w:jc w:val="left"/>
              <w:rPr>
                <w:del w:id="3238" w:author="cuiqingsong" w:date="2017-07-18T21:02:00Z"/>
                <w:rFonts w:asciiTheme="minorEastAsia" w:hAnsiTheme="minorEastAsia" w:cs="宋体"/>
                <w:color w:val="000000" w:themeColor="text1"/>
                <w:kern w:val="0"/>
                <w:sz w:val="20"/>
                <w:szCs w:val="20"/>
              </w:rPr>
            </w:pPr>
            <w:del w:id="3239" w:author="cuiqingsong" w:date="2017-07-18T21:02:00Z">
              <w:r>
                <w:rPr>
                  <w:rFonts w:asciiTheme="minorEastAsia" w:hAnsiTheme="minorEastAsia" w:cs="宋体" w:hint="eastAsia"/>
                  <w:color w:val="000000" w:themeColor="text1"/>
                  <w:kern w:val="0"/>
                  <w:sz w:val="20"/>
                  <w:szCs w:val="20"/>
                </w:rPr>
                <w:delText>客户代码</w:delText>
              </w:r>
            </w:del>
          </w:p>
        </w:tc>
        <w:tc>
          <w:tcPr>
            <w:tcW w:w="760" w:type="dxa"/>
            <w:shd w:val="clear" w:color="auto" w:fill="auto"/>
            <w:vAlign w:val="center"/>
          </w:tcPr>
          <w:p w:rsidR="002B3E5A" w:rsidRDefault="005C6274">
            <w:pPr>
              <w:widowControl/>
              <w:spacing w:line="240" w:lineRule="auto"/>
              <w:ind w:firstLineChars="0" w:firstLine="0"/>
              <w:jc w:val="left"/>
              <w:rPr>
                <w:del w:id="3240" w:author="cuiqingsong" w:date="2017-07-18T21:02:00Z"/>
                <w:rFonts w:asciiTheme="minorEastAsia" w:hAnsiTheme="minorEastAsia" w:cs="宋体"/>
                <w:color w:val="000000" w:themeColor="text1"/>
                <w:kern w:val="0"/>
                <w:sz w:val="20"/>
                <w:szCs w:val="20"/>
              </w:rPr>
            </w:pPr>
            <w:del w:id="3241" w:author="cuiqingsong" w:date="2017-07-18T21:02:00Z">
              <w:r>
                <w:rPr>
                  <w:rFonts w:asciiTheme="minorEastAsia" w:hAnsiTheme="minorEastAsia" w:cs="宋体" w:hint="eastAsia"/>
                  <w:color w:val="000000" w:themeColor="text1"/>
                  <w:kern w:val="0"/>
                  <w:sz w:val="20"/>
                  <w:szCs w:val="20"/>
                </w:rPr>
                <w:delText>M</w:delText>
              </w:r>
            </w:del>
          </w:p>
        </w:tc>
        <w:tc>
          <w:tcPr>
            <w:tcW w:w="800" w:type="dxa"/>
            <w:shd w:val="clear" w:color="auto" w:fill="auto"/>
            <w:vAlign w:val="center"/>
          </w:tcPr>
          <w:p w:rsidR="002B3E5A" w:rsidRDefault="005C6274">
            <w:pPr>
              <w:widowControl/>
              <w:spacing w:line="240" w:lineRule="auto"/>
              <w:ind w:firstLineChars="0" w:firstLine="0"/>
              <w:jc w:val="left"/>
              <w:rPr>
                <w:del w:id="3242" w:author="cuiqingsong" w:date="2017-07-18T21:02:00Z"/>
                <w:rFonts w:asciiTheme="minorEastAsia" w:hAnsiTheme="minorEastAsia" w:cs="宋体"/>
                <w:color w:val="000000" w:themeColor="text1"/>
                <w:kern w:val="0"/>
                <w:sz w:val="20"/>
                <w:szCs w:val="20"/>
              </w:rPr>
            </w:pPr>
            <w:del w:id="3243" w:author="cuiqingsong" w:date="2017-07-18T21:02:00Z">
              <w:r>
                <w:rPr>
                  <w:rFonts w:asciiTheme="minorEastAsia" w:hAnsiTheme="minorEastAsia" w:cs="宋体" w:hint="eastAsia"/>
                  <w:color w:val="000000" w:themeColor="text1"/>
                  <w:kern w:val="0"/>
                  <w:sz w:val="20"/>
                  <w:szCs w:val="20"/>
                </w:rPr>
                <w:delText>←</w:delText>
              </w:r>
            </w:del>
          </w:p>
        </w:tc>
        <w:tc>
          <w:tcPr>
            <w:tcW w:w="2411" w:type="dxa"/>
            <w:shd w:val="clear" w:color="auto" w:fill="auto"/>
            <w:vAlign w:val="center"/>
          </w:tcPr>
          <w:p w:rsidR="002B3E5A" w:rsidRDefault="002B3E5A">
            <w:pPr>
              <w:widowControl/>
              <w:spacing w:line="240" w:lineRule="auto"/>
              <w:ind w:firstLineChars="0" w:firstLine="0"/>
              <w:jc w:val="left"/>
              <w:rPr>
                <w:del w:id="3244" w:author="cuiqingsong" w:date="2017-07-18T21:02:00Z"/>
                <w:rFonts w:asciiTheme="minorEastAsia" w:hAnsiTheme="minorEastAsia" w:cs="宋体"/>
                <w:color w:val="000000" w:themeColor="text1"/>
                <w:kern w:val="0"/>
                <w:sz w:val="20"/>
                <w:szCs w:val="20"/>
              </w:rPr>
            </w:pPr>
          </w:p>
        </w:tc>
      </w:tr>
      <w:tr w:rsidR="002B3E5A">
        <w:trPr>
          <w:trHeight w:val="270"/>
          <w:del w:id="3245" w:author="cuiqingsong" w:date="2017-07-18T21:02:00Z"/>
        </w:trPr>
        <w:tc>
          <w:tcPr>
            <w:tcW w:w="796" w:type="dxa"/>
            <w:shd w:val="clear" w:color="auto" w:fill="auto"/>
            <w:vAlign w:val="center"/>
          </w:tcPr>
          <w:p w:rsidR="002B3E5A" w:rsidRDefault="005C6274">
            <w:pPr>
              <w:widowControl/>
              <w:spacing w:line="240" w:lineRule="auto"/>
              <w:ind w:firstLineChars="0" w:firstLine="0"/>
              <w:jc w:val="left"/>
              <w:rPr>
                <w:del w:id="3246" w:author="cuiqingsong" w:date="2017-07-18T21:02:00Z"/>
                <w:rFonts w:asciiTheme="minorEastAsia" w:hAnsiTheme="minorEastAsia" w:cs="宋体"/>
                <w:color w:val="000000" w:themeColor="text1"/>
                <w:kern w:val="0"/>
                <w:sz w:val="20"/>
                <w:szCs w:val="20"/>
              </w:rPr>
            </w:pPr>
            <w:del w:id="3247" w:author="cuiqingsong" w:date="2017-07-18T21:02:00Z">
              <w:r>
                <w:rPr>
                  <w:rFonts w:asciiTheme="minorEastAsia" w:hAnsiTheme="minorEastAsia" w:cs="宋体" w:hint="eastAsia"/>
                  <w:color w:val="000000" w:themeColor="text1"/>
                  <w:kern w:val="0"/>
                  <w:sz w:val="20"/>
                  <w:szCs w:val="20"/>
                </w:rPr>
                <w:delText>A10</w:delText>
              </w:r>
            </w:del>
          </w:p>
        </w:tc>
        <w:tc>
          <w:tcPr>
            <w:tcW w:w="1931" w:type="dxa"/>
            <w:shd w:val="clear" w:color="auto" w:fill="auto"/>
            <w:vAlign w:val="center"/>
          </w:tcPr>
          <w:p w:rsidR="002B3E5A" w:rsidRDefault="005C6274">
            <w:pPr>
              <w:widowControl/>
              <w:spacing w:line="240" w:lineRule="auto"/>
              <w:ind w:firstLineChars="0" w:firstLine="0"/>
              <w:jc w:val="left"/>
              <w:rPr>
                <w:del w:id="3248" w:author="cuiqingsong" w:date="2017-07-18T21:02:00Z"/>
                <w:rFonts w:asciiTheme="minorEastAsia" w:hAnsiTheme="minorEastAsia" w:cs="宋体"/>
                <w:color w:val="000000" w:themeColor="text1"/>
                <w:kern w:val="0"/>
                <w:sz w:val="20"/>
                <w:szCs w:val="20"/>
              </w:rPr>
            </w:pPr>
            <w:del w:id="3249" w:author="cuiqingsong" w:date="2017-07-18T21:02:00Z">
              <w:r>
                <w:rPr>
                  <w:rFonts w:asciiTheme="minorEastAsia" w:hAnsiTheme="minorEastAsia" w:cs="宋体" w:hint="eastAsia"/>
                  <w:color w:val="000000" w:themeColor="text1"/>
                  <w:kern w:val="0"/>
                  <w:sz w:val="20"/>
                  <w:szCs w:val="20"/>
                </w:rPr>
                <w:delText>bankAccountNo</w:delText>
              </w:r>
            </w:del>
          </w:p>
        </w:tc>
        <w:tc>
          <w:tcPr>
            <w:tcW w:w="1581" w:type="dxa"/>
            <w:shd w:val="clear" w:color="auto" w:fill="auto"/>
            <w:vAlign w:val="center"/>
          </w:tcPr>
          <w:p w:rsidR="002B3E5A" w:rsidRDefault="005C6274">
            <w:pPr>
              <w:widowControl/>
              <w:spacing w:line="240" w:lineRule="auto"/>
              <w:ind w:firstLineChars="0" w:firstLine="0"/>
              <w:jc w:val="left"/>
              <w:rPr>
                <w:del w:id="3250" w:author="cuiqingsong" w:date="2017-07-18T21:02:00Z"/>
                <w:rFonts w:asciiTheme="minorEastAsia" w:hAnsiTheme="minorEastAsia" w:cs="宋体"/>
                <w:color w:val="000000" w:themeColor="text1"/>
                <w:kern w:val="0"/>
                <w:sz w:val="20"/>
                <w:szCs w:val="20"/>
              </w:rPr>
            </w:pPr>
            <w:del w:id="3251" w:author="cuiqingsong" w:date="2017-07-18T21:02:00Z">
              <w:r>
                <w:rPr>
                  <w:rFonts w:asciiTheme="minorEastAsia" w:hAnsiTheme="minorEastAsia" w:cs="宋体" w:hint="eastAsia"/>
                  <w:color w:val="000000" w:themeColor="text1"/>
                  <w:kern w:val="0"/>
                  <w:sz w:val="20"/>
                  <w:szCs w:val="20"/>
                </w:rPr>
                <w:delText>银行卡号</w:delText>
              </w:r>
            </w:del>
          </w:p>
        </w:tc>
        <w:tc>
          <w:tcPr>
            <w:tcW w:w="760" w:type="dxa"/>
            <w:shd w:val="clear" w:color="auto" w:fill="auto"/>
            <w:vAlign w:val="center"/>
          </w:tcPr>
          <w:p w:rsidR="002B3E5A" w:rsidRDefault="005C6274">
            <w:pPr>
              <w:widowControl/>
              <w:spacing w:line="240" w:lineRule="auto"/>
              <w:ind w:firstLineChars="0" w:firstLine="0"/>
              <w:jc w:val="left"/>
              <w:rPr>
                <w:del w:id="3252" w:author="cuiqingsong" w:date="2017-07-18T21:02:00Z"/>
                <w:rFonts w:asciiTheme="minorEastAsia" w:hAnsiTheme="minorEastAsia" w:cs="宋体"/>
                <w:color w:val="000000" w:themeColor="text1"/>
                <w:kern w:val="0"/>
                <w:sz w:val="20"/>
                <w:szCs w:val="20"/>
              </w:rPr>
            </w:pPr>
            <w:del w:id="3253" w:author="cuiqingsong" w:date="2017-07-18T21:02:00Z">
              <w:r>
                <w:rPr>
                  <w:rFonts w:asciiTheme="minorEastAsia" w:hAnsiTheme="minorEastAsia" w:cs="宋体" w:hint="eastAsia"/>
                  <w:color w:val="000000" w:themeColor="text1"/>
                  <w:kern w:val="0"/>
                  <w:sz w:val="20"/>
                  <w:szCs w:val="20"/>
                </w:rPr>
                <w:delText>C</w:delText>
              </w:r>
            </w:del>
          </w:p>
        </w:tc>
        <w:tc>
          <w:tcPr>
            <w:tcW w:w="800" w:type="dxa"/>
            <w:shd w:val="clear" w:color="auto" w:fill="auto"/>
            <w:vAlign w:val="center"/>
          </w:tcPr>
          <w:p w:rsidR="002B3E5A" w:rsidRDefault="005C6274">
            <w:pPr>
              <w:widowControl/>
              <w:spacing w:line="240" w:lineRule="auto"/>
              <w:ind w:firstLineChars="0" w:firstLine="0"/>
              <w:jc w:val="left"/>
              <w:rPr>
                <w:del w:id="3254" w:author="cuiqingsong" w:date="2017-07-18T21:02:00Z"/>
                <w:rFonts w:asciiTheme="minorEastAsia" w:hAnsiTheme="minorEastAsia" w:cs="宋体"/>
                <w:color w:val="000000" w:themeColor="text1"/>
                <w:kern w:val="0"/>
                <w:sz w:val="20"/>
                <w:szCs w:val="20"/>
              </w:rPr>
            </w:pPr>
            <w:del w:id="3255" w:author="cuiqingsong" w:date="2017-07-18T21:02:00Z">
              <w:r>
                <w:rPr>
                  <w:rFonts w:asciiTheme="minorEastAsia" w:hAnsiTheme="minorEastAsia" w:cs="宋体" w:hint="eastAsia"/>
                  <w:color w:val="000000" w:themeColor="text1"/>
                  <w:kern w:val="0"/>
                  <w:sz w:val="20"/>
                  <w:szCs w:val="20"/>
                </w:rPr>
                <w:delText>-</w:delText>
              </w:r>
            </w:del>
          </w:p>
        </w:tc>
        <w:tc>
          <w:tcPr>
            <w:tcW w:w="2411" w:type="dxa"/>
            <w:shd w:val="clear" w:color="auto" w:fill="auto"/>
            <w:vAlign w:val="center"/>
          </w:tcPr>
          <w:p w:rsidR="002B3E5A" w:rsidRDefault="005C6274">
            <w:pPr>
              <w:widowControl/>
              <w:spacing w:line="240" w:lineRule="auto"/>
              <w:ind w:firstLineChars="0" w:firstLine="0"/>
              <w:jc w:val="left"/>
              <w:rPr>
                <w:del w:id="3256" w:author="cuiqingsong" w:date="2017-07-18T21:02:00Z"/>
                <w:rFonts w:asciiTheme="minorEastAsia" w:hAnsiTheme="minorEastAsia" w:cs="宋体"/>
                <w:color w:val="000000" w:themeColor="text1"/>
                <w:kern w:val="0"/>
                <w:sz w:val="20"/>
                <w:szCs w:val="20"/>
              </w:rPr>
            </w:pPr>
            <w:del w:id="3257" w:author="cuiqingsong" w:date="2017-07-18T21:02:00Z">
              <w:r>
                <w:rPr>
                  <w:rFonts w:asciiTheme="minorEastAsia" w:hAnsiTheme="minorEastAsia" w:cs="宋体" w:hint="eastAsia"/>
                  <w:color w:val="000000" w:themeColor="text1"/>
                  <w:kern w:val="0"/>
                  <w:sz w:val="20"/>
                  <w:szCs w:val="20"/>
                </w:rPr>
                <w:delText>银行类会员必填</w:delText>
              </w:r>
            </w:del>
          </w:p>
        </w:tc>
      </w:tr>
      <w:tr w:rsidR="002B3E5A">
        <w:trPr>
          <w:trHeight w:val="270"/>
          <w:del w:id="3258" w:author="cuiqingsong" w:date="2017-07-18T21:02:00Z"/>
        </w:trPr>
        <w:tc>
          <w:tcPr>
            <w:tcW w:w="796" w:type="dxa"/>
            <w:shd w:val="clear" w:color="auto" w:fill="auto"/>
            <w:vAlign w:val="center"/>
          </w:tcPr>
          <w:p w:rsidR="002B3E5A" w:rsidRDefault="005C6274">
            <w:pPr>
              <w:widowControl/>
              <w:spacing w:line="240" w:lineRule="auto"/>
              <w:ind w:firstLineChars="0" w:firstLine="0"/>
              <w:jc w:val="left"/>
              <w:rPr>
                <w:del w:id="3259" w:author="cuiqingsong" w:date="2017-07-18T21:02:00Z"/>
                <w:rFonts w:asciiTheme="minorEastAsia" w:hAnsiTheme="minorEastAsia" w:cs="宋体"/>
                <w:color w:val="000000" w:themeColor="text1"/>
                <w:kern w:val="0"/>
                <w:sz w:val="20"/>
                <w:szCs w:val="20"/>
              </w:rPr>
            </w:pPr>
            <w:del w:id="3260" w:author="cuiqingsong" w:date="2017-07-18T21:02:00Z">
              <w:r>
                <w:rPr>
                  <w:rFonts w:asciiTheme="minorEastAsia" w:hAnsiTheme="minorEastAsia" w:cs="宋体" w:hint="eastAsia"/>
                  <w:color w:val="000000" w:themeColor="text1"/>
                  <w:kern w:val="0"/>
                  <w:sz w:val="20"/>
                  <w:szCs w:val="20"/>
                </w:rPr>
                <w:delText>A81</w:delText>
              </w:r>
            </w:del>
          </w:p>
        </w:tc>
        <w:tc>
          <w:tcPr>
            <w:tcW w:w="1931" w:type="dxa"/>
            <w:shd w:val="clear" w:color="auto" w:fill="auto"/>
            <w:vAlign w:val="center"/>
          </w:tcPr>
          <w:p w:rsidR="002B3E5A" w:rsidRDefault="005C6274">
            <w:pPr>
              <w:widowControl/>
              <w:spacing w:line="240" w:lineRule="auto"/>
              <w:ind w:firstLineChars="0" w:firstLine="0"/>
              <w:jc w:val="left"/>
              <w:rPr>
                <w:del w:id="3261" w:author="cuiqingsong" w:date="2017-07-18T21:02:00Z"/>
                <w:rFonts w:asciiTheme="minorEastAsia" w:hAnsiTheme="minorEastAsia" w:cs="宋体"/>
                <w:color w:val="000000" w:themeColor="text1"/>
                <w:kern w:val="0"/>
                <w:sz w:val="20"/>
                <w:szCs w:val="20"/>
              </w:rPr>
            </w:pPr>
            <w:del w:id="3262" w:author="cuiqingsong" w:date="2017-07-18T21:02:00Z">
              <w:r>
                <w:rPr>
                  <w:rFonts w:asciiTheme="minorEastAsia" w:hAnsiTheme="minorEastAsia" w:cs="宋体"/>
                  <w:color w:val="000000" w:themeColor="text1"/>
                  <w:kern w:val="0"/>
                  <w:sz w:val="20"/>
                  <w:szCs w:val="20"/>
                </w:rPr>
                <w:delText>accountCode</w:delText>
              </w:r>
            </w:del>
          </w:p>
        </w:tc>
        <w:tc>
          <w:tcPr>
            <w:tcW w:w="1581" w:type="dxa"/>
            <w:shd w:val="clear" w:color="auto" w:fill="auto"/>
            <w:vAlign w:val="center"/>
          </w:tcPr>
          <w:p w:rsidR="002B3E5A" w:rsidRDefault="005C6274">
            <w:pPr>
              <w:widowControl/>
              <w:spacing w:line="240" w:lineRule="auto"/>
              <w:ind w:firstLineChars="0" w:firstLine="0"/>
              <w:jc w:val="left"/>
              <w:rPr>
                <w:del w:id="3263" w:author="cuiqingsong" w:date="2017-07-18T21:02:00Z"/>
                <w:rFonts w:asciiTheme="minorEastAsia" w:hAnsiTheme="minorEastAsia" w:cs="宋体"/>
                <w:color w:val="000000" w:themeColor="text1"/>
                <w:kern w:val="0"/>
                <w:sz w:val="20"/>
                <w:szCs w:val="20"/>
              </w:rPr>
            </w:pPr>
            <w:del w:id="3264" w:author="cuiqingsong" w:date="2017-07-18T21:02:00Z">
              <w:r>
                <w:rPr>
                  <w:rFonts w:asciiTheme="minorEastAsia" w:hAnsiTheme="minorEastAsia" w:cs="宋体" w:hint="eastAsia"/>
                  <w:color w:val="000000" w:themeColor="text1"/>
                  <w:kern w:val="0"/>
                  <w:sz w:val="20"/>
                  <w:szCs w:val="20"/>
                </w:rPr>
                <w:delText>资金帐号</w:delText>
              </w:r>
            </w:del>
          </w:p>
        </w:tc>
        <w:tc>
          <w:tcPr>
            <w:tcW w:w="760" w:type="dxa"/>
            <w:shd w:val="clear" w:color="auto" w:fill="auto"/>
            <w:vAlign w:val="center"/>
          </w:tcPr>
          <w:p w:rsidR="002B3E5A" w:rsidRDefault="005C6274">
            <w:pPr>
              <w:widowControl/>
              <w:spacing w:line="240" w:lineRule="auto"/>
              <w:ind w:firstLineChars="0" w:firstLine="0"/>
              <w:jc w:val="left"/>
              <w:rPr>
                <w:del w:id="3265" w:author="cuiqingsong" w:date="2017-07-18T21:02:00Z"/>
                <w:rFonts w:asciiTheme="minorEastAsia" w:hAnsiTheme="minorEastAsia" w:cs="宋体"/>
                <w:color w:val="000000" w:themeColor="text1"/>
                <w:kern w:val="0"/>
                <w:sz w:val="20"/>
                <w:szCs w:val="20"/>
              </w:rPr>
            </w:pPr>
            <w:del w:id="3266" w:author="cuiqingsong" w:date="2017-07-18T21:02:00Z">
              <w:r>
                <w:rPr>
                  <w:rFonts w:asciiTheme="minorEastAsia" w:hAnsiTheme="minorEastAsia" w:cs="宋体" w:hint="eastAsia"/>
                  <w:color w:val="000000" w:themeColor="text1"/>
                  <w:kern w:val="0"/>
                  <w:sz w:val="20"/>
                  <w:szCs w:val="20"/>
                </w:rPr>
                <w:delText>C</w:delText>
              </w:r>
            </w:del>
          </w:p>
        </w:tc>
        <w:tc>
          <w:tcPr>
            <w:tcW w:w="800" w:type="dxa"/>
            <w:shd w:val="clear" w:color="auto" w:fill="auto"/>
            <w:vAlign w:val="center"/>
          </w:tcPr>
          <w:p w:rsidR="002B3E5A" w:rsidRDefault="005C6274">
            <w:pPr>
              <w:widowControl/>
              <w:spacing w:line="240" w:lineRule="auto"/>
              <w:ind w:firstLineChars="0" w:firstLine="0"/>
              <w:jc w:val="left"/>
              <w:rPr>
                <w:del w:id="3267" w:author="cuiqingsong" w:date="2017-07-18T21:02:00Z"/>
                <w:rFonts w:asciiTheme="minorEastAsia" w:hAnsiTheme="minorEastAsia" w:cs="宋体"/>
                <w:color w:val="000000" w:themeColor="text1"/>
                <w:kern w:val="0"/>
                <w:sz w:val="20"/>
                <w:szCs w:val="20"/>
              </w:rPr>
            </w:pPr>
            <w:del w:id="3268" w:author="cuiqingsong" w:date="2017-07-18T21:02:00Z">
              <w:r>
                <w:rPr>
                  <w:rFonts w:asciiTheme="minorEastAsia" w:hAnsiTheme="minorEastAsia" w:cs="宋体" w:hint="eastAsia"/>
                  <w:color w:val="000000" w:themeColor="text1"/>
                  <w:kern w:val="0"/>
                  <w:sz w:val="20"/>
                  <w:szCs w:val="20"/>
                </w:rPr>
                <w:delText>-</w:delText>
              </w:r>
            </w:del>
          </w:p>
        </w:tc>
        <w:tc>
          <w:tcPr>
            <w:tcW w:w="2411" w:type="dxa"/>
            <w:shd w:val="clear" w:color="auto" w:fill="auto"/>
            <w:vAlign w:val="center"/>
          </w:tcPr>
          <w:p w:rsidR="002B3E5A" w:rsidRDefault="005C6274">
            <w:pPr>
              <w:widowControl/>
              <w:spacing w:line="240" w:lineRule="auto"/>
              <w:ind w:firstLineChars="0" w:firstLine="0"/>
              <w:jc w:val="left"/>
              <w:rPr>
                <w:del w:id="3269" w:author="cuiqingsong" w:date="2017-07-18T21:02:00Z"/>
                <w:rFonts w:asciiTheme="minorEastAsia" w:hAnsiTheme="minorEastAsia" w:cs="宋体"/>
                <w:color w:val="000000" w:themeColor="text1"/>
                <w:kern w:val="0"/>
                <w:sz w:val="20"/>
                <w:szCs w:val="20"/>
              </w:rPr>
            </w:pPr>
            <w:del w:id="3270" w:author="cuiqingsong" w:date="2017-07-18T21:02:00Z">
              <w:r>
                <w:rPr>
                  <w:rFonts w:asciiTheme="minorEastAsia" w:hAnsiTheme="minorEastAsia" w:cs="宋体" w:hint="eastAsia"/>
                  <w:color w:val="000000" w:themeColor="text1"/>
                  <w:kern w:val="0"/>
                  <w:sz w:val="20"/>
                  <w:szCs w:val="20"/>
                </w:rPr>
                <w:delText>非银行类会员必填</w:delText>
              </w:r>
            </w:del>
          </w:p>
        </w:tc>
      </w:tr>
      <w:tr w:rsidR="002B3E5A">
        <w:trPr>
          <w:trHeight w:val="270"/>
          <w:del w:id="3271" w:author="cuiqingsong" w:date="2017-07-18T21:02:00Z"/>
        </w:trPr>
        <w:tc>
          <w:tcPr>
            <w:tcW w:w="796" w:type="dxa"/>
            <w:shd w:val="clear" w:color="auto" w:fill="auto"/>
            <w:vAlign w:val="center"/>
          </w:tcPr>
          <w:p w:rsidR="002B3E5A" w:rsidRDefault="005C6274">
            <w:pPr>
              <w:widowControl/>
              <w:spacing w:line="240" w:lineRule="auto"/>
              <w:ind w:firstLineChars="0" w:firstLine="0"/>
              <w:jc w:val="left"/>
              <w:rPr>
                <w:del w:id="3272" w:author="cuiqingsong" w:date="2017-07-18T21:02:00Z"/>
                <w:rFonts w:asciiTheme="minorEastAsia" w:hAnsiTheme="minorEastAsia" w:cs="宋体"/>
                <w:color w:val="000000" w:themeColor="text1"/>
                <w:kern w:val="0"/>
                <w:sz w:val="20"/>
                <w:szCs w:val="20"/>
              </w:rPr>
            </w:pPr>
            <w:del w:id="3273" w:author="cuiqingsong" w:date="2017-07-18T21:02:00Z">
              <w:r>
                <w:rPr>
                  <w:rFonts w:asciiTheme="minorEastAsia" w:hAnsiTheme="minorEastAsia" w:cs="宋体" w:hint="eastAsia"/>
                  <w:color w:val="000000" w:themeColor="text1"/>
                  <w:kern w:val="0"/>
                  <w:sz w:val="20"/>
                  <w:szCs w:val="20"/>
                </w:rPr>
                <w:delText>F71</w:delText>
              </w:r>
            </w:del>
          </w:p>
        </w:tc>
        <w:tc>
          <w:tcPr>
            <w:tcW w:w="1931" w:type="dxa"/>
            <w:shd w:val="clear" w:color="auto" w:fill="auto"/>
            <w:vAlign w:val="center"/>
          </w:tcPr>
          <w:p w:rsidR="002B3E5A" w:rsidRDefault="005C6274">
            <w:pPr>
              <w:widowControl/>
              <w:spacing w:line="240" w:lineRule="auto"/>
              <w:ind w:firstLineChars="0" w:firstLine="0"/>
              <w:jc w:val="left"/>
              <w:rPr>
                <w:del w:id="3274" w:author="cuiqingsong" w:date="2017-07-18T21:02:00Z"/>
                <w:rFonts w:asciiTheme="minorEastAsia" w:hAnsiTheme="minorEastAsia" w:cs="宋体"/>
                <w:color w:val="000000" w:themeColor="text1"/>
                <w:kern w:val="0"/>
                <w:sz w:val="20"/>
                <w:szCs w:val="20"/>
              </w:rPr>
            </w:pPr>
            <w:del w:id="3275" w:author="cuiqingsong" w:date="2017-07-18T21:02:00Z">
              <w:r>
                <w:rPr>
                  <w:rFonts w:asciiTheme="minorEastAsia" w:hAnsiTheme="minorEastAsia" w:cs="宋体"/>
                  <w:color w:val="000000" w:themeColor="text1"/>
                  <w:kern w:val="0"/>
                  <w:sz w:val="20"/>
                  <w:szCs w:val="20"/>
                </w:rPr>
                <w:delText>tradeFee</w:delText>
              </w:r>
            </w:del>
          </w:p>
        </w:tc>
        <w:tc>
          <w:tcPr>
            <w:tcW w:w="1581" w:type="dxa"/>
            <w:shd w:val="clear" w:color="auto" w:fill="auto"/>
            <w:vAlign w:val="center"/>
          </w:tcPr>
          <w:p w:rsidR="002B3E5A" w:rsidRDefault="005C6274">
            <w:pPr>
              <w:widowControl/>
              <w:spacing w:line="240" w:lineRule="auto"/>
              <w:ind w:firstLineChars="0" w:firstLine="0"/>
              <w:jc w:val="left"/>
              <w:rPr>
                <w:del w:id="3276" w:author="cuiqingsong" w:date="2017-07-18T21:02:00Z"/>
                <w:rFonts w:asciiTheme="minorEastAsia" w:hAnsiTheme="minorEastAsia" w:cs="宋体"/>
                <w:color w:val="000000" w:themeColor="text1"/>
                <w:kern w:val="0"/>
                <w:sz w:val="20"/>
                <w:szCs w:val="20"/>
              </w:rPr>
            </w:pPr>
            <w:del w:id="3277" w:author="cuiqingsong" w:date="2017-07-18T21:02:00Z">
              <w:r>
                <w:rPr>
                  <w:rFonts w:asciiTheme="minorEastAsia" w:hAnsiTheme="minorEastAsia" w:cs="宋体" w:hint="eastAsia"/>
                  <w:color w:val="000000" w:themeColor="text1"/>
                  <w:kern w:val="0"/>
                  <w:sz w:val="20"/>
                  <w:szCs w:val="20"/>
                </w:rPr>
                <w:delText>客户交易手续费</w:delText>
              </w:r>
            </w:del>
          </w:p>
        </w:tc>
        <w:tc>
          <w:tcPr>
            <w:tcW w:w="760" w:type="dxa"/>
            <w:shd w:val="clear" w:color="auto" w:fill="auto"/>
            <w:vAlign w:val="center"/>
          </w:tcPr>
          <w:p w:rsidR="002B3E5A" w:rsidRDefault="005C6274">
            <w:pPr>
              <w:widowControl/>
              <w:spacing w:line="240" w:lineRule="auto"/>
              <w:ind w:firstLineChars="0" w:firstLine="0"/>
              <w:jc w:val="left"/>
              <w:rPr>
                <w:del w:id="3278" w:author="cuiqingsong" w:date="2017-07-18T21:02:00Z"/>
                <w:rFonts w:asciiTheme="minorEastAsia" w:hAnsiTheme="minorEastAsia" w:cs="宋体"/>
                <w:color w:val="000000" w:themeColor="text1"/>
                <w:kern w:val="0"/>
                <w:sz w:val="20"/>
                <w:szCs w:val="20"/>
              </w:rPr>
            </w:pPr>
            <w:del w:id="3279" w:author="cuiqingsong" w:date="2017-07-18T21:02:00Z">
              <w:r>
                <w:rPr>
                  <w:rFonts w:asciiTheme="minorEastAsia" w:hAnsiTheme="minorEastAsia" w:cs="宋体" w:hint="eastAsia"/>
                  <w:color w:val="000000" w:themeColor="text1"/>
                  <w:kern w:val="0"/>
                  <w:sz w:val="20"/>
                  <w:szCs w:val="20"/>
                </w:rPr>
                <w:delText>-</w:delText>
              </w:r>
            </w:del>
          </w:p>
        </w:tc>
        <w:tc>
          <w:tcPr>
            <w:tcW w:w="800" w:type="dxa"/>
            <w:shd w:val="clear" w:color="auto" w:fill="auto"/>
          </w:tcPr>
          <w:p w:rsidR="002B3E5A" w:rsidRDefault="005C6274">
            <w:pPr>
              <w:ind w:firstLineChars="0" w:firstLine="0"/>
              <w:rPr>
                <w:del w:id="3280" w:author="cuiqingsong" w:date="2017-07-18T21:02:00Z"/>
                <w:rFonts w:asciiTheme="minorEastAsia" w:hAnsiTheme="minorEastAsia"/>
                <w:color w:val="000000" w:themeColor="text1"/>
              </w:rPr>
            </w:pPr>
            <w:del w:id="3281" w:author="cuiqingsong" w:date="2017-07-18T21:02:00Z">
              <w:r>
                <w:rPr>
                  <w:rFonts w:asciiTheme="minorEastAsia" w:hAnsiTheme="minorEastAsia" w:cs="宋体" w:hint="eastAsia"/>
                  <w:color w:val="000000" w:themeColor="text1"/>
                  <w:kern w:val="0"/>
                  <w:sz w:val="20"/>
                  <w:szCs w:val="20"/>
                </w:rPr>
                <w:delText>M</w:delText>
              </w:r>
            </w:del>
          </w:p>
        </w:tc>
        <w:tc>
          <w:tcPr>
            <w:tcW w:w="2411" w:type="dxa"/>
            <w:vMerge w:val="restart"/>
            <w:shd w:val="clear" w:color="auto" w:fill="auto"/>
            <w:vAlign w:val="center"/>
          </w:tcPr>
          <w:p w:rsidR="002B3E5A" w:rsidRDefault="005C6274">
            <w:pPr>
              <w:spacing w:line="240" w:lineRule="auto"/>
              <w:ind w:firstLineChars="0" w:firstLine="0"/>
              <w:jc w:val="left"/>
              <w:rPr>
                <w:del w:id="3282" w:author="cuiqingsong" w:date="2017-07-18T21:02:00Z"/>
                <w:rFonts w:asciiTheme="minorEastAsia" w:hAnsiTheme="minorEastAsia" w:cs="宋体"/>
                <w:color w:val="000000" w:themeColor="text1"/>
                <w:kern w:val="0"/>
                <w:sz w:val="20"/>
                <w:szCs w:val="20"/>
              </w:rPr>
            </w:pPr>
            <w:del w:id="3283" w:author="cuiqingsong" w:date="2017-07-18T21:02:00Z">
              <w:r>
                <w:rPr>
                  <w:rFonts w:asciiTheme="minorEastAsia" w:hAnsiTheme="minorEastAsia" w:cs="宋体" w:hint="eastAsia"/>
                  <w:color w:val="000000" w:themeColor="text1"/>
                  <w:kern w:val="0"/>
                  <w:sz w:val="20"/>
                  <w:szCs w:val="20"/>
                </w:rPr>
                <w:delText>费用信息</w:delText>
              </w:r>
            </w:del>
          </w:p>
          <w:p w:rsidR="002B3E5A" w:rsidRDefault="005C6274">
            <w:pPr>
              <w:spacing w:line="240" w:lineRule="auto"/>
              <w:ind w:firstLineChars="0" w:firstLine="0"/>
              <w:jc w:val="left"/>
              <w:rPr>
                <w:del w:id="3284" w:author="cuiqingsong" w:date="2017-07-18T21:02:00Z"/>
                <w:rFonts w:asciiTheme="minorEastAsia" w:hAnsiTheme="minorEastAsia" w:cs="宋体"/>
                <w:color w:val="000000" w:themeColor="text1"/>
                <w:kern w:val="0"/>
                <w:sz w:val="20"/>
                <w:szCs w:val="20"/>
              </w:rPr>
            </w:pPr>
            <w:del w:id="3285" w:author="cuiqingsong" w:date="2017-07-18T20:59:00Z">
              <w:r>
                <w:rPr>
                  <w:rFonts w:asciiTheme="minorEastAsia" w:hAnsiTheme="minorEastAsia" w:cs="宋体" w:hint="eastAsia"/>
                  <w:color w:val="000000" w:themeColor="text1"/>
                  <w:kern w:val="0"/>
                  <w:sz w:val="20"/>
                  <w:szCs w:val="20"/>
                </w:rPr>
                <w:delText>APP一期需要</w:delText>
              </w:r>
            </w:del>
          </w:p>
        </w:tc>
      </w:tr>
      <w:tr w:rsidR="002B3E5A">
        <w:trPr>
          <w:trHeight w:val="270"/>
          <w:del w:id="3286" w:author="cuiqingsong" w:date="2017-07-18T21:02:00Z"/>
        </w:trPr>
        <w:tc>
          <w:tcPr>
            <w:tcW w:w="796" w:type="dxa"/>
            <w:shd w:val="clear" w:color="auto" w:fill="auto"/>
            <w:vAlign w:val="center"/>
          </w:tcPr>
          <w:p w:rsidR="002B3E5A" w:rsidRDefault="005C6274">
            <w:pPr>
              <w:widowControl/>
              <w:spacing w:line="240" w:lineRule="auto"/>
              <w:ind w:firstLineChars="0" w:firstLine="0"/>
              <w:jc w:val="left"/>
              <w:rPr>
                <w:del w:id="3287" w:author="cuiqingsong" w:date="2017-07-18T21:02:00Z"/>
                <w:rFonts w:asciiTheme="minorEastAsia" w:hAnsiTheme="minorEastAsia" w:cs="宋体"/>
                <w:color w:val="000000" w:themeColor="text1"/>
                <w:kern w:val="0"/>
                <w:sz w:val="20"/>
                <w:szCs w:val="20"/>
              </w:rPr>
            </w:pPr>
            <w:del w:id="3288" w:author="cuiqingsong" w:date="2017-07-18T21:02:00Z">
              <w:r>
                <w:rPr>
                  <w:rFonts w:asciiTheme="minorEastAsia" w:hAnsiTheme="minorEastAsia" w:cs="宋体" w:hint="eastAsia"/>
                  <w:color w:val="000000" w:themeColor="text1"/>
                  <w:kern w:val="0"/>
                  <w:sz w:val="20"/>
                  <w:szCs w:val="20"/>
                </w:rPr>
                <w:delText>F72</w:delText>
              </w:r>
            </w:del>
          </w:p>
        </w:tc>
        <w:tc>
          <w:tcPr>
            <w:tcW w:w="1931" w:type="dxa"/>
            <w:shd w:val="clear" w:color="auto" w:fill="auto"/>
            <w:vAlign w:val="center"/>
          </w:tcPr>
          <w:p w:rsidR="002B3E5A" w:rsidRDefault="005C6274">
            <w:pPr>
              <w:widowControl/>
              <w:spacing w:line="240" w:lineRule="auto"/>
              <w:ind w:firstLineChars="0" w:firstLine="0"/>
              <w:jc w:val="left"/>
              <w:rPr>
                <w:del w:id="3289" w:author="cuiqingsong" w:date="2017-07-18T21:02:00Z"/>
                <w:rFonts w:asciiTheme="minorEastAsia" w:hAnsiTheme="minorEastAsia" w:cs="宋体"/>
                <w:color w:val="000000" w:themeColor="text1"/>
                <w:kern w:val="0"/>
                <w:sz w:val="20"/>
                <w:szCs w:val="20"/>
              </w:rPr>
            </w:pPr>
            <w:del w:id="3290" w:author="cuiqingsong" w:date="2017-07-18T21:02:00Z">
              <w:r>
                <w:rPr>
                  <w:rFonts w:asciiTheme="minorEastAsia" w:hAnsiTheme="minorEastAsia" w:cs="宋体"/>
                  <w:color w:val="000000" w:themeColor="text1"/>
                  <w:kern w:val="0"/>
                  <w:sz w:val="20"/>
                  <w:szCs w:val="20"/>
                </w:rPr>
                <w:delText>deliveryFee</w:delText>
              </w:r>
            </w:del>
          </w:p>
        </w:tc>
        <w:tc>
          <w:tcPr>
            <w:tcW w:w="1581" w:type="dxa"/>
            <w:shd w:val="clear" w:color="auto" w:fill="auto"/>
            <w:vAlign w:val="center"/>
          </w:tcPr>
          <w:p w:rsidR="002B3E5A" w:rsidRDefault="005C6274">
            <w:pPr>
              <w:widowControl/>
              <w:spacing w:line="240" w:lineRule="auto"/>
              <w:ind w:firstLineChars="0" w:firstLine="0"/>
              <w:jc w:val="left"/>
              <w:rPr>
                <w:del w:id="3291" w:author="cuiqingsong" w:date="2017-07-18T21:02:00Z"/>
                <w:rFonts w:asciiTheme="minorEastAsia" w:hAnsiTheme="minorEastAsia" w:cs="宋体"/>
                <w:color w:val="000000" w:themeColor="text1"/>
                <w:kern w:val="0"/>
                <w:sz w:val="20"/>
                <w:szCs w:val="20"/>
              </w:rPr>
            </w:pPr>
            <w:del w:id="3292" w:author="cuiqingsong" w:date="2017-07-18T21:02:00Z">
              <w:r>
                <w:rPr>
                  <w:rFonts w:asciiTheme="minorEastAsia" w:hAnsiTheme="minorEastAsia" w:cs="宋体" w:hint="eastAsia"/>
                  <w:color w:val="000000" w:themeColor="text1"/>
                  <w:kern w:val="0"/>
                  <w:sz w:val="20"/>
                  <w:szCs w:val="20"/>
                </w:rPr>
                <w:delText>客户交割手续费</w:delText>
              </w:r>
            </w:del>
          </w:p>
        </w:tc>
        <w:tc>
          <w:tcPr>
            <w:tcW w:w="760" w:type="dxa"/>
            <w:shd w:val="clear" w:color="auto" w:fill="auto"/>
            <w:vAlign w:val="center"/>
          </w:tcPr>
          <w:p w:rsidR="002B3E5A" w:rsidRDefault="005C6274">
            <w:pPr>
              <w:widowControl/>
              <w:spacing w:line="240" w:lineRule="auto"/>
              <w:ind w:firstLineChars="0" w:firstLine="0"/>
              <w:jc w:val="left"/>
              <w:rPr>
                <w:del w:id="3293" w:author="cuiqingsong" w:date="2017-07-18T21:02:00Z"/>
                <w:rFonts w:asciiTheme="minorEastAsia" w:hAnsiTheme="minorEastAsia" w:cs="宋体"/>
                <w:color w:val="000000" w:themeColor="text1"/>
                <w:kern w:val="0"/>
                <w:sz w:val="20"/>
                <w:szCs w:val="20"/>
              </w:rPr>
            </w:pPr>
            <w:del w:id="3294" w:author="cuiqingsong" w:date="2017-07-18T21:02:00Z">
              <w:r>
                <w:rPr>
                  <w:rFonts w:asciiTheme="minorEastAsia" w:hAnsiTheme="minorEastAsia" w:cs="宋体" w:hint="eastAsia"/>
                  <w:color w:val="000000" w:themeColor="text1"/>
                  <w:kern w:val="0"/>
                  <w:sz w:val="20"/>
                  <w:szCs w:val="20"/>
                </w:rPr>
                <w:delText>-</w:delText>
              </w:r>
            </w:del>
          </w:p>
        </w:tc>
        <w:tc>
          <w:tcPr>
            <w:tcW w:w="800" w:type="dxa"/>
            <w:shd w:val="clear" w:color="auto" w:fill="auto"/>
          </w:tcPr>
          <w:p w:rsidR="002B3E5A" w:rsidRDefault="005C6274">
            <w:pPr>
              <w:ind w:firstLineChars="0" w:firstLine="0"/>
              <w:rPr>
                <w:del w:id="3295" w:author="cuiqingsong" w:date="2017-07-18T21:02:00Z"/>
                <w:rFonts w:asciiTheme="minorEastAsia" w:hAnsiTheme="minorEastAsia"/>
                <w:color w:val="000000" w:themeColor="text1"/>
              </w:rPr>
            </w:pPr>
            <w:del w:id="3296" w:author="cuiqingsong" w:date="2017-07-18T21:02:00Z">
              <w:r>
                <w:rPr>
                  <w:rFonts w:asciiTheme="minorEastAsia" w:hAnsiTheme="minorEastAsia" w:cs="宋体" w:hint="eastAsia"/>
                  <w:color w:val="000000" w:themeColor="text1"/>
                  <w:kern w:val="0"/>
                  <w:sz w:val="20"/>
                  <w:szCs w:val="20"/>
                </w:rPr>
                <w:delText>M</w:delText>
              </w:r>
            </w:del>
          </w:p>
        </w:tc>
        <w:tc>
          <w:tcPr>
            <w:tcW w:w="2411" w:type="dxa"/>
            <w:vMerge/>
            <w:shd w:val="clear" w:color="auto" w:fill="auto"/>
            <w:vAlign w:val="center"/>
          </w:tcPr>
          <w:p w:rsidR="002B3E5A" w:rsidRDefault="002B3E5A">
            <w:pPr>
              <w:spacing w:line="240" w:lineRule="auto"/>
              <w:ind w:firstLine="400"/>
              <w:jc w:val="left"/>
              <w:rPr>
                <w:del w:id="3297" w:author="cuiqingsong" w:date="2017-07-18T21:02:00Z"/>
                <w:rFonts w:asciiTheme="minorEastAsia" w:hAnsiTheme="minorEastAsia" w:cs="宋体"/>
                <w:color w:val="000000" w:themeColor="text1"/>
                <w:kern w:val="0"/>
                <w:sz w:val="20"/>
                <w:szCs w:val="20"/>
              </w:rPr>
            </w:pPr>
          </w:p>
        </w:tc>
      </w:tr>
      <w:tr w:rsidR="002B3E5A">
        <w:trPr>
          <w:trHeight w:val="270"/>
          <w:del w:id="3298" w:author="cuiqingsong" w:date="2017-07-18T21:02:00Z"/>
        </w:trPr>
        <w:tc>
          <w:tcPr>
            <w:tcW w:w="796" w:type="dxa"/>
            <w:shd w:val="clear" w:color="auto" w:fill="auto"/>
            <w:vAlign w:val="center"/>
          </w:tcPr>
          <w:p w:rsidR="002B3E5A" w:rsidRDefault="005C6274">
            <w:pPr>
              <w:widowControl/>
              <w:spacing w:line="240" w:lineRule="auto"/>
              <w:ind w:firstLineChars="0" w:firstLine="0"/>
              <w:jc w:val="left"/>
              <w:rPr>
                <w:del w:id="3299" w:author="cuiqingsong" w:date="2017-07-18T21:02:00Z"/>
                <w:rFonts w:asciiTheme="minorEastAsia" w:hAnsiTheme="minorEastAsia" w:cs="宋体"/>
                <w:color w:val="000000" w:themeColor="text1"/>
                <w:kern w:val="0"/>
                <w:sz w:val="20"/>
                <w:szCs w:val="20"/>
              </w:rPr>
            </w:pPr>
            <w:del w:id="3300" w:author="cuiqingsong" w:date="2017-07-18T21:02:00Z">
              <w:r>
                <w:rPr>
                  <w:rFonts w:asciiTheme="minorEastAsia" w:hAnsiTheme="minorEastAsia" w:cs="宋体" w:hint="eastAsia"/>
                  <w:color w:val="000000" w:themeColor="text1"/>
                  <w:kern w:val="0"/>
                  <w:sz w:val="20"/>
                  <w:szCs w:val="20"/>
                </w:rPr>
                <w:delText>F73</w:delText>
              </w:r>
            </w:del>
          </w:p>
        </w:tc>
        <w:tc>
          <w:tcPr>
            <w:tcW w:w="1931" w:type="dxa"/>
            <w:shd w:val="clear" w:color="auto" w:fill="auto"/>
            <w:vAlign w:val="center"/>
          </w:tcPr>
          <w:p w:rsidR="002B3E5A" w:rsidRDefault="005C6274">
            <w:pPr>
              <w:widowControl/>
              <w:spacing w:line="240" w:lineRule="auto"/>
              <w:ind w:firstLineChars="0" w:firstLine="0"/>
              <w:jc w:val="left"/>
              <w:rPr>
                <w:del w:id="3301" w:author="cuiqingsong" w:date="2017-07-18T21:02:00Z"/>
                <w:rFonts w:asciiTheme="minorEastAsia" w:hAnsiTheme="minorEastAsia" w:cs="宋体"/>
                <w:color w:val="000000" w:themeColor="text1"/>
                <w:kern w:val="0"/>
                <w:sz w:val="20"/>
                <w:szCs w:val="20"/>
              </w:rPr>
            </w:pPr>
            <w:del w:id="3302" w:author="cuiqingsong" w:date="2017-07-18T21:02:00Z">
              <w:r>
                <w:rPr>
                  <w:rFonts w:asciiTheme="minorEastAsia" w:hAnsiTheme="minorEastAsia" w:cs="宋体"/>
                  <w:color w:val="000000" w:themeColor="text1"/>
                  <w:kern w:val="0"/>
                  <w:sz w:val="20"/>
                  <w:szCs w:val="20"/>
                </w:rPr>
                <w:delText>storageFee</w:delText>
              </w:r>
            </w:del>
          </w:p>
        </w:tc>
        <w:tc>
          <w:tcPr>
            <w:tcW w:w="1581" w:type="dxa"/>
            <w:shd w:val="clear" w:color="auto" w:fill="auto"/>
            <w:vAlign w:val="center"/>
          </w:tcPr>
          <w:p w:rsidR="002B3E5A" w:rsidRDefault="005C6274">
            <w:pPr>
              <w:widowControl/>
              <w:spacing w:line="240" w:lineRule="auto"/>
              <w:ind w:firstLineChars="0" w:firstLine="0"/>
              <w:jc w:val="left"/>
              <w:rPr>
                <w:del w:id="3303" w:author="cuiqingsong" w:date="2017-07-18T21:02:00Z"/>
                <w:rFonts w:asciiTheme="minorEastAsia" w:hAnsiTheme="minorEastAsia" w:cs="宋体"/>
                <w:color w:val="000000" w:themeColor="text1"/>
                <w:kern w:val="0"/>
                <w:sz w:val="20"/>
                <w:szCs w:val="20"/>
              </w:rPr>
            </w:pPr>
            <w:del w:id="3304" w:author="cuiqingsong" w:date="2017-07-18T21:02:00Z">
              <w:r>
                <w:rPr>
                  <w:rFonts w:asciiTheme="minorEastAsia" w:hAnsiTheme="minorEastAsia" w:cs="宋体" w:hint="eastAsia"/>
                  <w:color w:val="000000" w:themeColor="text1"/>
                  <w:kern w:val="0"/>
                  <w:sz w:val="20"/>
                  <w:szCs w:val="20"/>
                </w:rPr>
                <w:delText>仓储费</w:delText>
              </w:r>
            </w:del>
          </w:p>
        </w:tc>
        <w:tc>
          <w:tcPr>
            <w:tcW w:w="760" w:type="dxa"/>
            <w:shd w:val="clear" w:color="auto" w:fill="auto"/>
            <w:vAlign w:val="center"/>
          </w:tcPr>
          <w:p w:rsidR="002B3E5A" w:rsidRDefault="005C6274">
            <w:pPr>
              <w:widowControl/>
              <w:spacing w:line="240" w:lineRule="auto"/>
              <w:ind w:firstLineChars="0" w:firstLine="0"/>
              <w:jc w:val="left"/>
              <w:rPr>
                <w:del w:id="3305" w:author="cuiqingsong" w:date="2017-07-18T21:02:00Z"/>
                <w:rFonts w:asciiTheme="minorEastAsia" w:hAnsiTheme="minorEastAsia" w:cs="宋体"/>
                <w:color w:val="000000" w:themeColor="text1"/>
                <w:kern w:val="0"/>
                <w:sz w:val="20"/>
                <w:szCs w:val="20"/>
              </w:rPr>
            </w:pPr>
            <w:del w:id="3306" w:author="cuiqingsong" w:date="2017-07-18T21:02:00Z">
              <w:r>
                <w:rPr>
                  <w:rFonts w:asciiTheme="minorEastAsia" w:hAnsiTheme="minorEastAsia" w:cs="宋体" w:hint="eastAsia"/>
                  <w:color w:val="000000" w:themeColor="text1"/>
                  <w:kern w:val="0"/>
                  <w:sz w:val="20"/>
                  <w:szCs w:val="20"/>
                </w:rPr>
                <w:delText>-</w:delText>
              </w:r>
            </w:del>
          </w:p>
        </w:tc>
        <w:tc>
          <w:tcPr>
            <w:tcW w:w="800" w:type="dxa"/>
            <w:shd w:val="clear" w:color="auto" w:fill="auto"/>
          </w:tcPr>
          <w:p w:rsidR="002B3E5A" w:rsidRDefault="005C6274">
            <w:pPr>
              <w:ind w:firstLineChars="0" w:firstLine="0"/>
              <w:rPr>
                <w:del w:id="3307" w:author="cuiqingsong" w:date="2017-07-18T21:02:00Z"/>
                <w:rFonts w:asciiTheme="minorEastAsia" w:hAnsiTheme="minorEastAsia"/>
                <w:color w:val="000000" w:themeColor="text1"/>
              </w:rPr>
            </w:pPr>
            <w:del w:id="3308" w:author="cuiqingsong" w:date="2017-07-18T21:02:00Z">
              <w:r>
                <w:rPr>
                  <w:rFonts w:asciiTheme="minorEastAsia" w:hAnsiTheme="minorEastAsia" w:cs="宋体" w:hint="eastAsia"/>
                  <w:color w:val="000000" w:themeColor="text1"/>
                  <w:kern w:val="0"/>
                  <w:sz w:val="20"/>
                  <w:szCs w:val="20"/>
                </w:rPr>
                <w:delText>M</w:delText>
              </w:r>
            </w:del>
          </w:p>
        </w:tc>
        <w:tc>
          <w:tcPr>
            <w:tcW w:w="2411" w:type="dxa"/>
            <w:vMerge/>
            <w:shd w:val="clear" w:color="auto" w:fill="auto"/>
            <w:vAlign w:val="center"/>
          </w:tcPr>
          <w:p w:rsidR="002B3E5A" w:rsidRDefault="002B3E5A">
            <w:pPr>
              <w:spacing w:line="240" w:lineRule="auto"/>
              <w:ind w:firstLine="400"/>
              <w:jc w:val="left"/>
              <w:rPr>
                <w:del w:id="3309" w:author="cuiqingsong" w:date="2017-07-18T21:02:00Z"/>
                <w:rFonts w:asciiTheme="minorEastAsia" w:hAnsiTheme="minorEastAsia" w:cs="宋体"/>
                <w:color w:val="000000" w:themeColor="text1"/>
                <w:kern w:val="0"/>
                <w:sz w:val="20"/>
                <w:szCs w:val="20"/>
              </w:rPr>
            </w:pPr>
          </w:p>
        </w:tc>
      </w:tr>
      <w:tr w:rsidR="002B3E5A">
        <w:trPr>
          <w:trHeight w:val="270"/>
          <w:del w:id="3310" w:author="cuiqingsong" w:date="2017-07-18T21:02:00Z"/>
        </w:trPr>
        <w:tc>
          <w:tcPr>
            <w:tcW w:w="796" w:type="dxa"/>
            <w:shd w:val="clear" w:color="auto" w:fill="auto"/>
            <w:vAlign w:val="center"/>
          </w:tcPr>
          <w:p w:rsidR="002B3E5A" w:rsidRDefault="005C6274">
            <w:pPr>
              <w:widowControl/>
              <w:spacing w:line="240" w:lineRule="auto"/>
              <w:ind w:firstLineChars="0" w:firstLine="0"/>
              <w:jc w:val="left"/>
              <w:rPr>
                <w:del w:id="3311" w:author="cuiqingsong" w:date="2017-07-18T21:02:00Z"/>
                <w:rFonts w:asciiTheme="minorEastAsia" w:hAnsiTheme="minorEastAsia" w:cs="宋体"/>
                <w:color w:val="000000" w:themeColor="text1"/>
                <w:kern w:val="0"/>
                <w:sz w:val="20"/>
                <w:szCs w:val="20"/>
              </w:rPr>
            </w:pPr>
            <w:del w:id="3312" w:author="cuiqingsong" w:date="2017-07-18T21:02:00Z">
              <w:r>
                <w:rPr>
                  <w:rFonts w:asciiTheme="minorEastAsia" w:hAnsiTheme="minorEastAsia" w:cs="宋体" w:hint="eastAsia"/>
                  <w:color w:val="000000" w:themeColor="text1"/>
                  <w:kern w:val="0"/>
                  <w:sz w:val="20"/>
                  <w:szCs w:val="20"/>
                </w:rPr>
                <w:delText>F74</w:delText>
              </w:r>
            </w:del>
          </w:p>
        </w:tc>
        <w:tc>
          <w:tcPr>
            <w:tcW w:w="1931" w:type="dxa"/>
            <w:shd w:val="clear" w:color="auto" w:fill="auto"/>
            <w:vAlign w:val="center"/>
          </w:tcPr>
          <w:p w:rsidR="002B3E5A" w:rsidRDefault="005C6274">
            <w:pPr>
              <w:widowControl/>
              <w:spacing w:line="240" w:lineRule="auto"/>
              <w:ind w:firstLineChars="0" w:firstLine="0"/>
              <w:jc w:val="left"/>
              <w:rPr>
                <w:del w:id="3313" w:author="cuiqingsong" w:date="2017-07-18T21:02:00Z"/>
                <w:rFonts w:asciiTheme="minorEastAsia" w:hAnsiTheme="minorEastAsia" w:cs="宋体"/>
                <w:color w:val="000000" w:themeColor="text1"/>
                <w:kern w:val="0"/>
                <w:sz w:val="20"/>
                <w:szCs w:val="20"/>
              </w:rPr>
            </w:pPr>
            <w:del w:id="3314" w:author="cuiqingsong" w:date="2017-07-18T21:02:00Z">
              <w:r>
                <w:rPr>
                  <w:rFonts w:asciiTheme="minorEastAsia" w:hAnsiTheme="minorEastAsia" w:cs="宋体"/>
                  <w:color w:val="000000" w:themeColor="text1"/>
                  <w:kern w:val="0"/>
                  <w:sz w:val="20"/>
                  <w:szCs w:val="20"/>
                </w:rPr>
                <w:delText>transFee</w:delText>
              </w:r>
            </w:del>
          </w:p>
        </w:tc>
        <w:tc>
          <w:tcPr>
            <w:tcW w:w="1581" w:type="dxa"/>
            <w:shd w:val="clear" w:color="auto" w:fill="auto"/>
            <w:vAlign w:val="center"/>
          </w:tcPr>
          <w:p w:rsidR="002B3E5A" w:rsidRDefault="005C6274">
            <w:pPr>
              <w:widowControl/>
              <w:spacing w:line="240" w:lineRule="auto"/>
              <w:ind w:firstLineChars="0" w:firstLine="0"/>
              <w:jc w:val="left"/>
              <w:rPr>
                <w:del w:id="3315" w:author="cuiqingsong" w:date="2017-07-18T21:02:00Z"/>
                <w:rFonts w:asciiTheme="minorEastAsia" w:hAnsiTheme="minorEastAsia" w:cs="宋体"/>
                <w:color w:val="000000" w:themeColor="text1"/>
                <w:kern w:val="0"/>
                <w:sz w:val="20"/>
                <w:szCs w:val="20"/>
              </w:rPr>
            </w:pPr>
            <w:del w:id="3316" w:author="cuiqingsong" w:date="2017-07-18T21:02:00Z">
              <w:r>
                <w:rPr>
                  <w:rFonts w:asciiTheme="minorEastAsia" w:hAnsiTheme="minorEastAsia" w:cs="宋体" w:hint="eastAsia"/>
                  <w:color w:val="000000" w:themeColor="text1"/>
                  <w:kern w:val="0"/>
                  <w:sz w:val="20"/>
                  <w:szCs w:val="20"/>
                </w:rPr>
                <w:delText>运保费</w:delText>
              </w:r>
            </w:del>
          </w:p>
        </w:tc>
        <w:tc>
          <w:tcPr>
            <w:tcW w:w="760" w:type="dxa"/>
            <w:shd w:val="clear" w:color="auto" w:fill="auto"/>
            <w:vAlign w:val="center"/>
          </w:tcPr>
          <w:p w:rsidR="002B3E5A" w:rsidRDefault="005C6274">
            <w:pPr>
              <w:widowControl/>
              <w:spacing w:line="240" w:lineRule="auto"/>
              <w:ind w:firstLineChars="0" w:firstLine="0"/>
              <w:jc w:val="left"/>
              <w:rPr>
                <w:del w:id="3317" w:author="cuiqingsong" w:date="2017-07-18T21:02:00Z"/>
                <w:rFonts w:asciiTheme="minorEastAsia" w:hAnsiTheme="minorEastAsia" w:cs="宋体"/>
                <w:color w:val="000000" w:themeColor="text1"/>
                <w:kern w:val="0"/>
                <w:sz w:val="20"/>
                <w:szCs w:val="20"/>
              </w:rPr>
            </w:pPr>
            <w:del w:id="3318" w:author="cuiqingsong" w:date="2017-07-18T21:02:00Z">
              <w:r>
                <w:rPr>
                  <w:rFonts w:asciiTheme="minorEastAsia" w:hAnsiTheme="minorEastAsia" w:cs="宋体" w:hint="eastAsia"/>
                  <w:color w:val="000000" w:themeColor="text1"/>
                  <w:kern w:val="0"/>
                  <w:sz w:val="20"/>
                  <w:szCs w:val="20"/>
                </w:rPr>
                <w:delText>-</w:delText>
              </w:r>
            </w:del>
          </w:p>
        </w:tc>
        <w:tc>
          <w:tcPr>
            <w:tcW w:w="800" w:type="dxa"/>
            <w:shd w:val="clear" w:color="auto" w:fill="auto"/>
          </w:tcPr>
          <w:p w:rsidR="002B3E5A" w:rsidRDefault="005C6274">
            <w:pPr>
              <w:ind w:firstLineChars="0" w:firstLine="0"/>
              <w:rPr>
                <w:del w:id="3319" w:author="cuiqingsong" w:date="2017-07-18T21:02:00Z"/>
                <w:rFonts w:asciiTheme="minorEastAsia" w:hAnsiTheme="minorEastAsia"/>
                <w:color w:val="000000" w:themeColor="text1"/>
              </w:rPr>
            </w:pPr>
            <w:del w:id="3320" w:author="cuiqingsong" w:date="2017-07-18T21:02:00Z">
              <w:r>
                <w:rPr>
                  <w:rFonts w:asciiTheme="minorEastAsia" w:hAnsiTheme="minorEastAsia" w:cs="宋体" w:hint="eastAsia"/>
                  <w:color w:val="000000" w:themeColor="text1"/>
                  <w:kern w:val="0"/>
                  <w:sz w:val="20"/>
                  <w:szCs w:val="20"/>
                </w:rPr>
                <w:delText>M</w:delText>
              </w:r>
            </w:del>
          </w:p>
        </w:tc>
        <w:tc>
          <w:tcPr>
            <w:tcW w:w="2411" w:type="dxa"/>
            <w:vMerge/>
            <w:shd w:val="clear" w:color="auto" w:fill="auto"/>
            <w:vAlign w:val="center"/>
          </w:tcPr>
          <w:p w:rsidR="002B3E5A" w:rsidRDefault="002B3E5A">
            <w:pPr>
              <w:spacing w:line="240" w:lineRule="auto"/>
              <w:ind w:firstLine="400"/>
              <w:jc w:val="left"/>
              <w:rPr>
                <w:del w:id="3321" w:author="cuiqingsong" w:date="2017-07-18T21:02:00Z"/>
                <w:rFonts w:asciiTheme="minorEastAsia" w:hAnsiTheme="minorEastAsia" w:cs="宋体"/>
                <w:color w:val="000000" w:themeColor="text1"/>
                <w:kern w:val="0"/>
                <w:sz w:val="20"/>
                <w:szCs w:val="20"/>
              </w:rPr>
            </w:pPr>
          </w:p>
        </w:tc>
      </w:tr>
      <w:tr w:rsidR="002B3E5A">
        <w:trPr>
          <w:trHeight w:val="270"/>
          <w:del w:id="3322" w:author="cuiqingsong" w:date="2017-07-18T21:02:00Z"/>
        </w:trPr>
        <w:tc>
          <w:tcPr>
            <w:tcW w:w="796" w:type="dxa"/>
            <w:shd w:val="clear" w:color="auto" w:fill="auto"/>
            <w:vAlign w:val="center"/>
          </w:tcPr>
          <w:p w:rsidR="002B3E5A" w:rsidRDefault="005C6274">
            <w:pPr>
              <w:widowControl/>
              <w:spacing w:line="240" w:lineRule="auto"/>
              <w:ind w:firstLineChars="0" w:firstLine="0"/>
              <w:jc w:val="left"/>
              <w:rPr>
                <w:del w:id="3323" w:author="cuiqingsong" w:date="2017-07-18T21:02:00Z"/>
                <w:rFonts w:asciiTheme="minorEastAsia" w:hAnsiTheme="minorEastAsia" w:cs="宋体"/>
                <w:color w:val="000000" w:themeColor="text1"/>
                <w:kern w:val="0"/>
                <w:sz w:val="20"/>
                <w:szCs w:val="20"/>
              </w:rPr>
            </w:pPr>
            <w:del w:id="3324" w:author="cuiqingsong" w:date="2017-07-18T21:02:00Z">
              <w:r>
                <w:rPr>
                  <w:rFonts w:asciiTheme="minorEastAsia" w:hAnsiTheme="minorEastAsia" w:cs="宋体" w:hint="eastAsia"/>
                  <w:color w:val="000000" w:themeColor="text1"/>
                  <w:kern w:val="0"/>
                  <w:sz w:val="20"/>
                  <w:szCs w:val="20"/>
                </w:rPr>
                <w:delText>F75</w:delText>
              </w:r>
            </w:del>
          </w:p>
        </w:tc>
        <w:tc>
          <w:tcPr>
            <w:tcW w:w="1931" w:type="dxa"/>
            <w:shd w:val="clear" w:color="auto" w:fill="auto"/>
            <w:vAlign w:val="center"/>
          </w:tcPr>
          <w:p w:rsidR="002B3E5A" w:rsidRDefault="005C6274">
            <w:pPr>
              <w:widowControl/>
              <w:spacing w:line="240" w:lineRule="auto"/>
              <w:ind w:firstLineChars="0" w:firstLine="0"/>
              <w:jc w:val="left"/>
              <w:rPr>
                <w:del w:id="3325" w:author="cuiqingsong" w:date="2017-07-18T21:02:00Z"/>
                <w:rFonts w:asciiTheme="minorEastAsia" w:hAnsiTheme="minorEastAsia" w:cs="宋体"/>
                <w:color w:val="000000" w:themeColor="text1"/>
                <w:kern w:val="0"/>
                <w:sz w:val="20"/>
                <w:szCs w:val="20"/>
              </w:rPr>
            </w:pPr>
            <w:del w:id="3326" w:author="cuiqingsong" w:date="2017-07-18T21:02:00Z">
              <w:r>
                <w:rPr>
                  <w:rFonts w:asciiTheme="minorEastAsia" w:hAnsiTheme="minorEastAsia" w:cs="宋体"/>
                  <w:color w:val="000000" w:themeColor="text1"/>
                  <w:kern w:val="0"/>
                  <w:sz w:val="20"/>
                  <w:szCs w:val="20"/>
                </w:rPr>
                <w:delText>overdueFee</w:delText>
              </w:r>
            </w:del>
          </w:p>
        </w:tc>
        <w:tc>
          <w:tcPr>
            <w:tcW w:w="1581" w:type="dxa"/>
            <w:shd w:val="clear" w:color="auto" w:fill="auto"/>
            <w:vAlign w:val="center"/>
          </w:tcPr>
          <w:p w:rsidR="002B3E5A" w:rsidRDefault="005C6274">
            <w:pPr>
              <w:widowControl/>
              <w:spacing w:line="240" w:lineRule="auto"/>
              <w:ind w:firstLineChars="0" w:firstLine="0"/>
              <w:jc w:val="left"/>
              <w:rPr>
                <w:del w:id="3327" w:author="cuiqingsong" w:date="2017-07-18T21:02:00Z"/>
                <w:rFonts w:asciiTheme="minorEastAsia" w:hAnsiTheme="minorEastAsia" w:cs="宋体"/>
                <w:color w:val="000000" w:themeColor="text1"/>
                <w:kern w:val="0"/>
                <w:sz w:val="20"/>
                <w:szCs w:val="20"/>
              </w:rPr>
            </w:pPr>
            <w:del w:id="3328" w:author="cuiqingsong" w:date="2017-07-18T21:02:00Z">
              <w:r>
                <w:rPr>
                  <w:rFonts w:asciiTheme="minorEastAsia" w:hAnsiTheme="minorEastAsia" w:cs="宋体" w:hint="eastAsia"/>
                  <w:color w:val="000000" w:themeColor="text1"/>
                  <w:kern w:val="0"/>
                  <w:sz w:val="20"/>
                  <w:szCs w:val="20"/>
                </w:rPr>
                <w:delText>超期费</w:delText>
              </w:r>
            </w:del>
          </w:p>
        </w:tc>
        <w:tc>
          <w:tcPr>
            <w:tcW w:w="760" w:type="dxa"/>
            <w:shd w:val="clear" w:color="auto" w:fill="auto"/>
            <w:vAlign w:val="center"/>
          </w:tcPr>
          <w:p w:rsidR="002B3E5A" w:rsidRDefault="005C6274">
            <w:pPr>
              <w:widowControl/>
              <w:spacing w:line="240" w:lineRule="auto"/>
              <w:ind w:firstLineChars="0" w:firstLine="0"/>
              <w:jc w:val="left"/>
              <w:rPr>
                <w:del w:id="3329" w:author="cuiqingsong" w:date="2017-07-18T21:02:00Z"/>
                <w:rFonts w:asciiTheme="minorEastAsia" w:hAnsiTheme="minorEastAsia" w:cs="宋体"/>
                <w:color w:val="000000" w:themeColor="text1"/>
                <w:kern w:val="0"/>
                <w:sz w:val="20"/>
                <w:szCs w:val="20"/>
              </w:rPr>
            </w:pPr>
            <w:del w:id="3330" w:author="cuiqingsong" w:date="2017-07-18T21:02:00Z">
              <w:r>
                <w:rPr>
                  <w:rFonts w:asciiTheme="minorEastAsia" w:hAnsiTheme="minorEastAsia" w:cs="宋体" w:hint="eastAsia"/>
                  <w:color w:val="000000" w:themeColor="text1"/>
                  <w:kern w:val="0"/>
                  <w:sz w:val="20"/>
                  <w:szCs w:val="20"/>
                </w:rPr>
                <w:delText>-</w:delText>
              </w:r>
            </w:del>
          </w:p>
        </w:tc>
        <w:tc>
          <w:tcPr>
            <w:tcW w:w="800" w:type="dxa"/>
            <w:shd w:val="clear" w:color="auto" w:fill="auto"/>
          </w:tcPr>
          <w:p w:rsidR="002B3E5A" w:rsidRDefault="005C6274">
            <w:pPr>
              <w:ind w:firstLineChars="0" w:firstLine="0"/>
              <w:rPr>
                <w:del w:id="3331" w:author="cuiqingsong" w:date="2017-07-18T21:02:00Z"/>
                <w:rFonts w:asciiTheme="minorEastAsia" w:hAnsiTheme="minorEastAsia"/>
                <w:color w:val="000000" w:themeColor="text1"/>
              </w:rPr>
            </w:pPr>
            <w:del w:id="3332" w:author="cuiqingsong" w:date="2017-07-18T21:02:00Z">
              <w:r>
                <w:rPr>
                  <w:rFonts w:asciiTheme="minorEastAsia" w:hAnsiTheme="minorEastAsia" w:cs="宋体" w:hint="eastAsia"/>
                  <w:color w:val="000000" w:themeColor="text1"/>
                  <w:kern w:val="0"/>
                  <w:sz w:val="20"/>
                  <w:szCs w:val="20"/>
                </w:rPr>
                <w:delText>M</w:delText>
              </w:r>
            </w:del>
          </w:p>
        </w:tc>
        <w:tc>
          <w:tcPr>
            <w:tcW w:w="2411" w:type="dxa"/>
            <w:vMerge/>
            <w:shd w:val="clear" w:color="auto" w:fill="auto"/>
            <w:vAlign w:val="center"/>
          </w:tcPr>
          <w:p w:rsidR="002B3E5A" w:rsidRDefault="002B3E5A">
            <w:pPr>
              <w:spacing w:line="240" w:lineRule="auto"/>
              <w:ind w:firstLine="400"/>
              <w:jc w:val="left"/>
              <w:rPr>
                <w:del w:id="3333" w:author="cuiqingsong" w:date="2017-07-18T21:02:00Z"/>
                <w:rFonts w:asciiTheme="minorEastAsia" w:hAnsiTheme="minorEastAsia" w:cs="宋体"/>
                <w:color w:val="000000" w:themeColor="text1"/>
                <w:kern w:val="0"/>
                <w:sz w:val="20"/>
                <w:szCs w:val="20"/>
              </w:rPr>
            </w:pPr>
          </w:p>
        </w:tc>
      </w:tr>
      <w:tr w:rsidR="002B3E5A">
        <w:trPr>
          <w:trHeight w:val="270"/>
          <w:del w:id="3334" w:author="cuiqingsong" w:date="2017-07-18T21:02:00Z"/>
        </w:trPr>
        <w:tc>
          <w:tcPr>
            <w:tcW w:w="796" w:type="dxa"/>
            <w:shd w:val="clear" w:color="auto" w:fill="auto"/>
            <w:vAlign w:val="center"/>
          </w:tcPr>
          <w:p w:rsidR="002B3E5A" w:rsidRDefault="005C6274">
            <w:pPr>
              <w:widowControl/>
              <w:spacing w:line="240" w:lineRule="auto"/>
              <w:ind w:firstLineChars="0" w:firstLine="0"/>
              <w:jc w:val="left"/>
              <w:rPr>
                <w:del w:id="3335" w:author="cuiqingsong" w:date="2017-07-18T21:02:00Z"/>
                <w:rFonts w:asciiTheme="minorEastAsia" w:hAnsiTheme="minorEastAsia" w:cs="宋体"/>
                <w:color w:val="000000" w:themeColor="text1"/>
                <w:kern w:val="0"/>
                <w:sz w:val="20"/>
                <w:szCs w:val="20"/>
              </w:rPr>
            </w:pPr>
            <w:del w:id="3336" w:author="cuiqingsong" w:date="2017-07-18T21:02:00Z">
              <w:r>
                <w:rPr>
                  <w:rFonts w:asciiTheme="minorEastAsia" w:hAnsiTheme="minorEastAsia" w:cs="宋体" w:hint="eastAsia"/>
                  <w:color w:val="000000" w:themeColor="text1"/>
                  <w:kern w:val="0"/>
                  <w:sz w:val="20"/>
                  <w:szCs w:val="20"/>
                </w:rPr>
                <w:delText>F76</w:delText>
              </w:r>
            </w:del>
          </w:p>
        </w:tc>
        <w:tc>
          <w:tcPr>
            <w:tcW w:w="1931" w:type="dxa"/>
            <w:shd w:val="clear" w:color="auto" w:fill="auto"/>
            <w:vAlign w:val="center"/>
          </w:tcPr>
          <w:p w:rsidR="002B3E5A" w:rsidRDefault="005C6274">
            <w:pPr>
              <w:widowControl/>
              <w:spacing w:line="240" w:lineRule="auto"/>
              <w:ind w:firstLineChars="0" w:firstLine="0"/>
              <w:jc w:val="left"/>
              <w:rPr>
                <w:del w:id="3337" w:author="cuiqingsong" w:date="2017-07-18T21:02:00Z"/>
                <w:rFonts w:asciiTheme="minorEastAsia" w:hAnsiTheme="minorEastAsia" w:cs="宋体"/>
                <w:color w:val="000000" w:themeColor="text1"/>
                <w:kern w:val="0"/>
                <w:sz w:val="20"/>
                <w:szCs w:val="20"/>
              </w:rPr>
            </w:pPr>
            <w:del w:id="3338" w:author="cuiqingsong" w:date="2017-07-18T21:02:00Z">
              <w:r>
                <w:rPr>
                  <w:rFonts w:asciiTheme="minorEastAsia" w:hAnsiTheme="minorEastAsia" w:cs="宋体"/>
                  <w:color w:val="000000" w:themeColor="text1"/>
                  <w:kern w:val="0"/>
                  <w:sz w:val="20"/>
                  <w:szCs w:val="20"/>
                </w:rPr>
                <w:delText>impawnFee</w:delText>
              </w:r>
            </w:del>
          </w:p>
        </w:tc>
        <w:tc>
          <w:tcPr>
            <w:tcW w:w="1581" w:type="dxa"/>
            <w:shd w:val="clear" w:color="auto" w:fill="auto"/>
            <w:vAlign w:val="center"/>
          </w:tcPr>
          <w:p w:rsidR="002B3E5A" w:rsidRDefault="005C6274">
            <w:pPr>
              <w:widowControl/>
              <w:spacing w:line="240" w:lineRule="auto"/>
              <w:ind w:firstLineChars="0" w:firstLine="0"/>
              <w:jc w:val="left"/>
              <w:rPr>
                <w:del w:id="3339" w:author="cuiqingsong" w:date="2017-07-18T21:02:00Z"/>
                <w:rFonts w:asciiTheme="minorEastAsia" w:hAnsiTheme="minorEastAsia" w:cs="宋体"/>
                <w:color w:val="000000" w:themeColor="text1"/>
                <w:kern w:val="0"/>
                <w:sz w:val="20"/>
                <w:szCs w:val="20"/>
              </w:rPr>
            </w:pPr>
            <w:del w:id="3340" w:author="cuiqingsong" w:date="2017-07-18T21:02:00Z">
              <w:r>
                <w:rPr>
                  <w:rFonts w:asciiTheme="minorEastAsia" w:hAnsiTheme="minorEastAsia" w:cs="宋体" w:hint="eastAsia"/>
                  <w:color w:val="000000" w:themeColor="text1"/>
                  <w:kern w:val="0"/>
                  <w:sz w:val="20"/>
                  <w:szCs w:val="20"/>
                </w:rPr>
                <w:delText>质押登记费</w:delText>
              </w:r>
            </w:del>
          </w:p>
        </w:tc>
        <w:tc>
          <w:tcPr>
            <w:tcW w:w="760" w:type="dxa"/>
            <w:shd w:val="clear" w:color="auto" w:fill="auto"/>
            <w:vAlign w:val="center"/>
          </w:tcPr>
          <w:p w:rsidR="002B3E5A" w:rsidRDefault="005C6274">
            <w:pPr>
              <w:widowControl/>
              <w:spacing w:line="240" w:lineRule="auto"/>
              <w:ind w:firstLineChars="0" w:firstLine="0"/>
              <w:jc w:val="left"/>
              <w:rPr>
                <w:del w:id="3341" w:author="cuiqingsong" w:date="2017-07-18T21:02:00Z"/>
                <w:rFonts w:asciiTheme="minorEastAsia" w:hAnsiTheme="minorEastAsia" w:cs="宋体"/>
                <w:color w:val="000000" w:themeColor="text1"/>
                <w:kern w:val="0"/>
                <w:sz w:val="20"/>
                <w:szCs w:val="20"/>
              </w:rPr>
            </w:pPr>
            <w:del w:id="3342" w:author="cuiqingsong" w:date="2017-07-18T21:02:00Z">
              <w:r>
                <w:rPr>
                  <w:rFonts w:asciiTheme="minorEastAsia" w:hAnsiTheme="minorEastAsia" w:cs="宋体" w:hint="eastAsia"/>
                  <w:color w:val="000000" w:themeColor="text1"/>
                  <w:kern w:val="0"/>
                  <w:sz w:val="20"/>
                  <w:szCs w:val="20"/>
                </w:rPr>
                <w:delText>-</w:delText>
              </w:r>
            </w:del>
          </w:p>
        </w:tc>
        <w:tc>
          <w:tcPr>
            <w:tcW w:w="800" w:type="dxa"/>
            <w:shd w:val="clear" w:color="auto" w:fill="auto"/>
          </w:tcPr>
          <w:p w:rsidR="002B3E5A" w:rsidRDefault="005C6274">
            <w:pPr>
              <w:ind w:firstLineChars="0" w:firstLine="0"/>
              <w:rPr>
                <w:del w:id="3343" w:author="cuiqingsong" w:date="2017-07-18T21:02:00Z"/>
                <w:rFonts w:asciiTheme="minorEastAsia" w:hAnsiTheme="minorEastAsia"/>
                <w:color w:val="000000" w:themeColor="text1"/>
              </w:rPr>
            </w:pPr>
            <w:del w:id="3344" w:author="cuiqingsong" w:date="2017-07-18T21:02:00Z">
              <w:r>
                <w:rPr>
                  <w:rFonts w:asciiTheme="minorEastAsia" w:hAnsiTheme="minorEastAsia" w:cs="宋体" w:hint="eastAsia"/>
                  <w:color w:val="000000" w:themeColor="text1"/>
                  <w:kern w:val="0"/>
                  <w:sz w:val="20"/>
                  <w:szCs w:val="20"/>
                </w:rPr>
                <w:delText>M</w:delText>
              </w:r>
            </w:del>
          </w:p>
        </w:tc>
        <w:tc>
          <w:tcPr>
            <w:tcW w:w="2411" w:type="dxa"/>
            <w:vMerge/>
            <w:shd w:val="clear" w:color="auto" w:fill="auto"/>
            <w:vAlign w:val="center"/>
          </w:tcPr>
          <w:p w:rsidR="002B3E5A" w:rsidRDefault="002B3E5A">
            <w:pPr>
              <w:spacing w:line="240" w:lineRule="auto"/>
              <w:ind w:firstLine="400"/>
              <w:jc w:val="left"/>
              <w:rPr>
                <w:del w:id="3345" w:author="cuiqingsong" w:date="2017-07-18T21:02:00Z"/>
                <w:rFonts w:asciiTheme="minorEastAsia" w:hAnsiTheme="minorEastAsia" w:cs="宋体"/>
                <w:color w:val="000000" w:themeColor="text1"/>
                <w:kern w:val="0"/>
                <w:sz w:val="20"/>
                <w:szCs w:val="20"/>
              </w:rPr>
            </w:pPr>
          </w:p>
        </w:tc>
      </w:tr>
      <w:tr w:rsidR="002B3E5A">
        <w:trPr>
          <w:trHeight w:val="270"/>
          <w:del w:id="3346" w:author="cuiqingsong" w:date="2017-07-18T21:02:00Z"/>
        </w:trPr>
        <w:tc>
          <w:tcPr>
            <w:tcW w:w="796" w:type="dxa"/>
            <w:shd w:val="clear" w:color="auto" w:fill="auto"/>
            <w:vAlign w:val="center"/>
          </w:tcPr>
          <w:p w:rsidR="002B3E5A" w:rsidRDefault="005C6274">
            <w:pPr>
              <w:widowControl/>
              <w:spacing w:line="240" w:lineRule="auto"/>
              <w:ind w:firstLineChars="0" w:firstLine="0"/>
              <w:jc w:val="left"/>
              <w:rPr>
                <w:del w:id="3347" w:author="cuiqingsong" w:date="2017-07-18T21:02:00Z"/>
                <w:rFonts w:asciiTheme="minorEastAsia" w:hAnsiTheme="minorEastAsia" w:cs="宋体"/>
                <w:color w:val="000000" w:themeColor="text1"/>
                <w:kern w:val="0"/>
                <w:sz w:val="20"/>
                <w:szCs w:val="20"/>
              </w:rPr>
            </w:pPr>
            <w:del w:id="3348" w:author="cuiqingsong" w:date="2017-07-18T21:02:00Z">
              <w:r>
                <w:rPr>
                  <w:rFonts w:asciiTheme="minorEastAsia" w:hAnsiTheme="minorEastAsia" w:cs="宋体" w:hint="eastAsia"/>
                  <w:color w:val="000000" w:themeColor="text1"/>
                  <w:kern w:val="0"/>
                  <w:sz w:val="20"/>
                  <w:szCs w:val="20"/>
                </w:rPr>
                <w:delText>F77</w:delText>
              </w:r>
            </w:del>
          </w:p>
        </w:tc>
        <w:tc>
          <w:tcPr>
            <w:tcW w:w="1931" w:type="dxa"/>
            <w:shd w:val="clear" w:color="auto" w:fill="auto"/>
            <w:vAlign w:val="center"/>
          </w:tcPr>
          <w:p w:rsidR="002B3E5A" w:rsidRDefault="005C6274">
            <w:pPr>
              <w:widowControl/>
              <w:spacing w:line="240" w:lineRule="auto"/>
              <w:ind w:firstLineChars="0" w:firstLine="0"/>
              <w:jc w:val="left"/>
              <w:rPr>
                <w:del w:id="3349" w:author="cuiqingsong" w:date="2017-07-18T21:02:00Z"/>
                <w:rFonts w:asciiTheme="minorEastAsia" w:hAnsiTheme="minorEastAsia" w:cs="宋体"/>
                <w:color w:val="000000" w:themeColor="text1"/>
                <w:kern w:val="0"/>
                <w:sz w:val="20"/>
                <w:szCs w:val="20"/>
              </w:rPr>
            </w:pPr>
            <w:del w:id="3350" w:author="cuiqingsong" w:date="2017-07-18T21:02:00Z">
              <w:r>
                <w:rPr>
                  <w:rFonts w:asciiTheme="minorEastAsia" w:hAnsiTheme="minorEastAsia" w:cs="宋体"/>
                  <w:color w:val="000000" w:themeColor="text1"/>
                  <w:kern w:val="0"/>
                  <w:sz w:val="20"/>
                  <w:szCs w:val="20"/>
                </w:rPr>
                <w:delText>loadregFee</w:delText>
              </w:r>
            </w:del>
          </w:p>
        </w:tc>
        <w:tc>
          <w:tcPr>
            <w:tcW w:w="1581" w:type="dxa"/>
            <w:shd w:val="clear" w:color="auto" w:fill="auto"/>
            <w:vAlign w:val="center"/>
          </w:tcPr>
          <w:p w:rsidR="002B3E5A" w:rsidRDefault="005C6274">
            <w:pPr>
              <w:widowControl/>
              <w:spacing w:line="240" w:lineRule="auto"/>
              <w:ind w:firstLineChars="0" w:firstLine="0"/>
              <w:jc w:val="left"/>
              <w:rPr>
                <w:del w:id="3351" w:author="cuiqingsong" w:date="2017-07-18T21:02:00Z"/>
                <w:rFonts w:asciiTheme="minorEastAsia" w:hAnsiTheme="minorEastAsia" w:cs="宋体"/>
                <w:color w:val="000000" w:themeColor="text1"/>
                <w:kern w:val="0"/>
                <w:sz w:val="20"/>
                <w:szCs w:val="20"/>
              </w:rPr>
            </w:pPr>
            <w:del w:id="3352" w:author="cuiqingsong" w:date="2017-07-18T21:02:00Z">
              <w:r>
                <w:rPr>
                  <w:rFonts w:asciiTheme="minorEastAsia" w:hAnsiTheme="minorEastAsia" w:cs="宋体" w:hint="eastAsia"/>
                  <w:color w:val="000000" w:themeColor="text1"/>
                  <w:kern w:val="0"/>
                  <w:sz w:val="20"/>
                  <w:szCs w:val="20"/>
                </w:rPr>
                <w:delText>租借登记费</w:delText>
              </w:r>
            </w:del>
          </w:p>
        </w:tc>
        <w:tc>
          <w:tcPr>
            <w:tcW w:w="760" w:type="dxa"/>
            <w:shd w:val="clear" w:color="auto" w:fill="auto"/>
            <w:vAlign w:val="center"/>
          </w:tcPr>
          <w:p w:rsidR="002B3E5A" w:rsidRDefault="005C6274">
            <w:pPr>
              <w:widowControl/>
              <w:spacing w:line="240" w:lineRule="auto"/>
              <w:ind w:firstLineChars="0" w:firstLine="0"/>
              <w:jc w:val="left"/>
              <w:rPr>
                <w:del w:id="3353" w:author="cuiqingsong" w:date="2017-07-18T21:02:00Z"/>
                <w:rFonts w:asciiTheme="minorEastAsia" w:hAnsiTheme="minorEastAsia" w:cs="宋体"/>
                <w:color w:val="000000" w:themeColor="text1"/>
                <w:kern w:val="0"/>
                <w:sz w:val="20"/>
                <w:szCs w:val="20"/>
              </w:rPr>
            </w:pPr>
            <w:del w:id="3354" w:author="cuiqingsong" w:date="2017-07-18T21:02:00Z">
              <w:r>
                <w:rPr>
                  <w:rFonts w:asciiTheme="minorEastAsia" w:hAnsiTheme="minorEastAsia" w:cs="宋体" w:hint="eastAsia"/>
                  <w:color w:val="000000" w:themeColor="text1"/>
                  <w:kern w:val="0"/>
                  <w:sz w:val="20"/>
                  <w:szCs w:val="20"/>
                </w:rPr>
                <w:delText>-</w:delText>
              </w:r>
            </w:del>
          </w:p>
        </w:tc>
        <w:tc>
          <w:tcPr>
            <w:tcW w:w="800" w:type="dxa"/>
            <w:shd w:val="clear" w:color="auto" w:fill="auto"/>
          </w:tcPr>
          <w:p w:rsidR="002B3E5A" w:rsidRDefault="005C6274">
            <w:pPr>
              <w:ind w:firstLineChars="0" w:firstLine="0"/>
              <w:rPr>
                <w:del w:id="3355" w:author="cuiqingsong" w:date="2017-07-18T21:02:00Z"/>
                <w:rFonts w:asciiTheme="minorEastAsia" w:hAnsiTheme="minorEastAsia"/>
                <w:color w:val="000000" w:themeColor="text1"/>
              </w:rPr>
            </w:pPr>
            <w:del w:id="3356" w:author="cuiqingsong" w:date="2017-07-18T21:02:00Z">
              <w:r>
                <w:rPr>
                  <w:rFonts w:asciiTheme="minorEastAsia" w:hAnsiTheme="minorEastAsia" w:cs="宋体" w:hint="eastAsia"/>
                  <w:color w:val="000000" w:themeColor="text1"/>
                  <w:kern w:val="0"/>
                  <w:sz w:val="20"/>
                  <w:szCs w:val="20"/>
                </w:rPr>
                <w:delText>M</w:delText>
              </w:r>
            </w:del>
          </w:p>
        </w:tc>
        <w:tc>
          <w:tcPr>
            <w:tcW w:w="2411" w:type="dxa"/>
            <w:vMerge/>
            <w:shd w:val="clear" w:color="auto" w:fill="auto"/>
            <w:vAlign w:val="center"/>
          </w:tcPr>
          <w:p w:rsidR="002B3E5A" w:rsidRDefault="002B3E5A">
            <w:pPr>
              <w:spacing w:line="240" w:lineRule="auto"/>
              <w:ind w:firstLine="400"/>
              <w:jc w:val="left"/>
              <w:rPr>
                <w:del w:id="3357" w:author="cuiqingsong" w:date="2017-07-18T21:02:00Z"/>
                <w:rFonts w:asciiTheme="minorEastAsia" w:hAnsiTheme="minorEastAsia" w:cs="宋体"/>
                <w:color w:val="000000" w:themeColor="text1"/>
                <w:kern w:val="0"/>
                <w:sz w:val="20"/>
                <w:szCs w:val="20"/>
              </w:rPr>
            </w:pPr>
          </w:p>
        </w:tc>
      </w:tr>
      <w:tr w:rsidR="002B3E5A">
        <w:trPr>
          <w:trHeight w:val="270"/>
          <w:del w:id="3358" w:author="cuiqingsong" w:date="2017-07-18T21:02:00Z"/>
        </w:trPr>
        <w:tc>
          <w:tcPr>
            <w:tcW w:w="796" w:type="dxa"/>
            <w:shd w:val="clear" w:color="auto" w:fill="auto"/>
            <w:vAlign w:val="center"/>
          </w:tcPr>
          <w:p w:rsidR="002B3E5A" w:rsidRDefault="005C6274">
            <w:pPr>
              <w:widowControl/>
              <w:spacing w:line="240" w:lineRule="auto"/>
              <w:ind w:firstLineChars="0" w:firstLine="0"/>
              <w:jc w:val="left"/>
              <w:rPr>
                <w:del w:id="3359" w:author="cuiqingsong" w:date="2017-07-18T21:02:00Z"/>
                <w:rFonts w:asciiTheme="minorEastAsia" w:hAnsiTheme="minorEastAsia" w:cs="宋体"/>
                <w:color w:val="000000" w:themeColor="text1"/>
                <w:kern w:val="0"/>
                <w:sz w:val="20"/>
                <w:szCs w:val="20"/>
              </w:rPr>
            </w:pPr>
            <w:del w:id="3360" w:author="cuiqingsong" w:date="2017-07-18T21:02:00Z">
              <w:r>
                <w:rPr>
                  <w:rFonts w:asciiTheme="minorEastAsia" w:hAnsiTheme="minorEastAsia" w:cs="宋体" w:hint="eastAsia"/>
                  <w:color w:val="000000" w:themeColor="text1"/>
                  <w:kern w:val="0"/>
                  <w:sz w:val="20"/>
                  <w:szCs w:val="20"/>
                </w:rPr>
                <w:delText>F78</w:delText>
              </w:r>
            </w:del>
          </w:p>
        </w:tc>
        <w:tc>
          <w:tcPr>
            <w:tcW w:w="1931" w:type="dxa"/>
            <w:shd w:val="clear" w:color="auto" w:fill="auto"/>
            <w:vAlign w:val="center"/>
          </w:tcPr>
          <w:p w:rsidR="002B3E5A" w:rsidRDefault="005C6274">
            <w:pPr>
              <w:widowControl/>
              <w:spacing w:line="240" w:lineRule="auto"/>
              <w:ind w:firstLineChars="0" w:firstLine="0"/>
              <w:jc w:val="left"/>
              <w:rPr>
                <w:del w:id="3361" w:author="cuiqingsong" w:date="2017-07-18T21:02:00Z"/>
                <w:rFonts w:asciiTheme="minorEastAsia" w:hAnsiTheme="minorEastAsia" w:cs="宋体"/>
                <w:color w:val="000000" w:themeColor="text1"/>
                <w:kern w:val="0"/>
                <w:sz w:val="20"/>
                <w:szCs w:val="20"/>
              </w:rPr>
            </w:pPr>
            <w:del w:id="3362" w:author="cuiqingsong" w:date="2017-07-18T21:02:00Z">
              <w:r>
                <w:rPr>
                  <w:rFonts w:asciiTheme="minorEastAsia" w:hAnsiTheme="minorEastAsia" w:cs="宋体"/>
                  <w:color w:val="000000" w:themeColor="text1"/>
                  <w:kern w:val="0"/>
                  <w:sz w:val="20"/>
                  <w:szCs w:val="20"/>
                </w:rPr>
                <w:delText>breachFee</w:delText>
              </w:r>
            </w:del>
          </w:p>
        </w:tc>
        <w:tc>
          <w:tcPr>
            <w:tcW w:w="1581" w:type="dxa"/>
            <w:shd w:val="clear" w:color="auto" w:fill="auto"/>
            <w:vAlign w:val="center"/>
          </w:tcPr>
          <w:p w:rsidR="002B3E5A" w:rsidRDefault="005C6274">
            <w:pPr>
              <w:widowControl/>
              <w:spacing w:line="240" w:lineRule="auto"/>
              <w:ind w:firstLineChars="0" w:firstLine="0"/>
              <w:jc w:val="left"/>
              <w:rPr>
                <w:del w:id="3363" w:author="cuiqingsong" w:date="2017-07-18T21:02:00Z"/>
                <w:rFonts w:asciiTheme="minorEastAsia" w:hAnsiTheme="minorEastAsia" w:cs="宋体"/>
                <w:color w:val="000000" w:themeColor="text1"/>
                <w:kern w:val="0"/>
                <w:sz w:val="20"/>
                <w:szCs w:val="20"/>
              </w:rPr>
            </w:pPr>
            <w:del w:id="3364" w:author="cuiqingsong" w:date="2017-07-18T21:02:00Z">
              <w:r>
                <w:rPr>
                  <w:rFonts w:asciiTheme="minorEastAsia" w:hAnsiTheme="minorEastAsia" w:cs="宋体" w:hint="eastAsia"/>
                  <w:color w:val="000000" w:themeColor="text1"/>
                  <w:kern w:val="0"/>
                  <w:sz w:val="20"/>
                  <w:szCs w:val="20"/>
                </w:rPr>
                <w:delText>违约金</w:delText>
              </w:r>
            </w:del>
          </w:p>
        </w:tc>
        <w:tc>
          <w:tcPr>
            <w:tcW w:w="760" w:type="dxa"/>
            <w:shd w:val="clear" w:color="auto" w:fill="auto"/>
            <w:vAlign w:val="center"/>
          </w:tcPr>
          <w:p w:rsidR="002B3E5A" w:rsidRDefault="005C6274">
            <w:pPr>
              <w:widowControl/>
              <w:spacing w:line="240" w:lineRule="auto"/>
              <w:ind w:firstLineChars="0" w:firstLine="0"/>
              <w:jc w:val="left"/>
              <w:rPr>
                <w:del w:id="3365" w:author="cuiqingsong" w:date="2017-07-18T21:02:00Z"/>
                <w:rFonts w:asciiTheme="minorEastAsia" w:hAnsiTheme="minorEastAsia" w:cs="宋体"/>
                <w:color w:val="000000" w:themeColor="text1"/>
                <w:kern w:val="0"/>
                <w:sz w:val="20"/>
                <w:szCs w:val="20"/>
              </w:rPr>
            </w:pPr>
            <w:del w:id="3366" w:author="cuiqingsong" w:date="2017-07-18T21:02:00Z">
              <w:r>
                <w:rPr>
                  <w:rFonts w:asciiTheme="minorEastAsia" w:hAnsiTheme="minorEastAsia" w:cs="宋体" w:hint="eastAsia"/>
                  <w:color w:val="000000" w:themeColor="text1"/>
                  <w:kern w:val="0"/>
                  <w:sz w:val="20"/>
                  <w:szCs w:val="20"/>
                </w:rPr>
                <w:delText>-</w:delText>
              </w:r>
            </w:del>
          </w:p>
        </w:tc>
        <w:tc>
          <w:tcPr>
            <w:tcW w:w="800" w:type="dxa"/>
            <w:shd w:val="clear" w:color="auto" w:fill="auto"/>
          </w:tcPr>
          <w:p w:rsidR="002B3E5A" w:rsidRDefault="005C6274">
            <w:pPr>
              <w:ind w:firstLineChars="0" w:firstLine="0"/>
              <w:rPr>
                <w:del w:id="3367" w:author="cuiqingsong" w:date="2017-07-18T21:02:00Z"/>
                <w:rFonts w:asciiTheme="minorEastAsia" w:hAnsiTheme="minorEastAsia"/>
                <w:color w:val="000000" w:themeColor="text1"/>
              </w:rPr>
            </w:pPr>
            <w:del w:id="3368" w:author="cuiqingsong" w:date="2017-07-18T21:02:00Z">
              <w:r>
                <w:rPr>
                  <w:rFonts w:asciiTheme="minorEastAsia" w:hAnsiTheme="minorEastAsia" w:cs="宋体" w:hint="eastAsia"/>
                  <w:color w:val="000000" w:themeColor="text1"/>
                  <w:kern w:val="0"/>
                  <w:sz w:val="20"/>
                  <w:szCs w:val="20"/>
                </w:rPr>
                <w:delText>M</w:delText>
              </w:r>
            </w:del>
          </w:p>
        </w:tc>
        <w:tc>
          <w:tcPr>
            <w:tcW w:w="2411" w:type="dxa"/>
            <w:vMerge/>
            <w:shd w:val="clear" w:color="auto" w:fill="auto"/>
            <w:vAlign w:val="center"/>
          </w:tcPr>
          <w:p w:rsidR="002B3E5A" w:rsidRDefault="002B3E5A">
            <w:pPr>
              <w:spacing w:line="240" w:lineRule="auto"/>
              <w:ind w:firstLine="400"/>
              <w:jc w:val="left"/>
              <w:rPr>
                <w:del w:id="3369" w:author="cuiqingsong" w:date="2017-07-18T21:02:00Z"/>
                <w:rFonts w:asciiTheme="minorEastAsia" w:hAnsiTheme="minorEastAsia" w:cs="宋体"/>
                <w:color w:val="000000" w:themeColor="text1"/>
                <w:kern w:val="0"/>
                <w:sz w:val="20"/>
                <w:szCs w:val="20"/>
              </w:rPr>
            </w:pPr>
          </w:p>
        </w:tc>
      </w:tr>
      <w:tr w:rsidR="002B3E5A">
        <w:trPr>
          <w:trHeight w:val="270"/>
          <w:del w:id="3370" w:author="cuiqingsong" w:date="2017-07-18T21:02:00Z"/>
        </w:trPr>
        <w:tc>
          <w:tcPr>
            <w:tcW w:w="796" w:type="dxa"/>
            <w:shd w:val="clear" w:color="auto" w:fill="auto"/>
            <w:vAlign w:val="center"/>
          </w:tcPr>
          <w:p w:rsidR="002B3E5A" w:rsidRDefault="005C6274">
            <w:pPr>
              <w:widowControl/>
              <w:spacing w:line="240" w:lineRule="auto"/>
              <w:ind w:firstLineChars="0" w:firstLine="0"/>
              <w:jc w:val="left"/>
              <w:rPr>
                <w:del w:id="3371" w:author="cuiqingsong" w:date="2017-07-18T21:02:00Z"/>
                <w:rFonts w:asciiTheme="minorEastAsia" w:hAnsiTheme="minorEastAsia" w:cs="宋体"/>
                <w:color w:val="000000" w:themeColor="text1"/>
                <w:kern w:val="0"/>
                <w:sz w:val="20"/>
                <w:szCs w:val="20"/>
              </w:rPr>
            </w:pPr>
            <w:del w:id="3372" w:author="cuiqingsong" w:date="2017-07-18T21:02:00Z">
              <w:r>
                <w:rPr>
                  <w:rFonts w:asciiTheme="minorEastAsia" w:hAnsiTheme="minorEastAsia" w:cs="宋体" w:hint="eastAsia"/>
                  <w:color w:val="000000" w:themeColor="text1"/>
                  <w:kern w:val="0"/>
                  <w:sz w:val="20"/>
                  <w:szCs w:val="20"/>
                </w:rPr>
                <w:delText>F79</w:delText>
              </w:r>
            </w:del>
          </w:p>
        </w:tc>
        <w:tc>
          <w:tcPr>
            <w:tcW w:w="1931" w:type="dxa"/>
            <w:shd w:val="clear" w:color="auto" w:fill="auto"/>
            <w:vAlign w:val="center"/>
          </w:tcPr>
          <w:p w:rsidR="002B3E5A" w:rsidRDefault="005C6274">
            <w:pPr>
              <w:widowControl/>
              <w:spacing w:line="240" w:lineRule="auto"/>
              <w:ind w:firstLineChars="0" w:firstLine="0"/>
              <w:jc w:val="left"/>
              <w:rPr>
                <w:del w:id="3373" w:author="cuiqingsong" w:date="2017-07-18T21:02:00Z"/>
                <w:rFonts w:asciiTheme="minorEastAsia" w:hAnsiTheme="minorEastAsia" w:cs="宋体"/>
                <w:color w:val="000000" w:themeColor="text1"/>
                <w:kern w:val="0"/>
                <w:sz w:val="20"/>
                <w:szCs w:val="20"/>
              </w:rPr>
            </w:pPr>
            <w:del w:id="3374" w:author="cuiqingsong" w:date="2017-07-18T21:02:00Z">
              <w:r>
                <w:rPr>
                  <w:rFonts w:asciiTheme="minorEastAsia" w:hAnsiTheme="minorEastAsia" w:cs="宋体"/>
                  <w:color w:val="000000" w:themeColor="text1"/>
                  <w:kern w:val="0"/>
                  <w:sz w:val="20"/>
                  <w:szCs w:val="20"/>
                </w:rPr>
                <w:delText>deferFee</w:delText>
              </w:r>
            </w:del>
          </w:p>
        </w:tc>
        <w:tc>
          <w:tcPr>
            <w:tcW w:w="1581" w:type="dxa"/>
            <w:shd w:val="clear" w:color="auto" w:fill="auto"/>
            <w:vAlign w:val="center"/>
          </w:tcPr>
          <w:p w:rsidR="002B3E5A" w:rsidRDefault="005C6274">
            <w:pPr>
              <w:widowControl/>
              <w:spacing w:line="240" w:lineRule="auto"/>
              <w:ind w:firstLineChars="0" w:firstLine="0"/>
              <w:jc w:val="left"/>
              <w:rPr>
                <w:del w:id="3375" w:author="cuiqingsong" w:date="2017-07-18T21:02:00Z"/>
                <w:rFonts w:asciiTheme="minorEastAsia" w:hAnsiTheme="minorEastAsia" w:cs="宋体"/>
                <w:color w:val="000000" w:themeColor="text1"/>
                <w:kern w:val="0"/>
                <w:sz w:val="20"/>
                <w:szCs w:val="20"/>
              </w:rPr>
            </w:pPr>
            <w:del w:id="3376" w:author="cuiqingsong" w:date="2017-07-18T21:02:00Z">
              <w:r>
                <w:rPr>
                  <w:rFonts w:asciiTheme="minorEastAsia" w:hAnsiTheme="minorEastAsia" w:cs="宋体" w:hint="eastAsia"/>
                  <w:color w:val="000000" w:themeColor="text1"/>
                  <w:kern w:val="0"/>
                  <w:sz w:val="20"/>
                  <w:szCs w:val="20"/>
                </w:rPr>
                <w:delText>递延费</w:delText>
              </w:r>
            </w:del>
          </w:p>
        </w:tc>
        <w:tc>
          <w:tcPr>
            <w:tcW w:w="760" w:type="dxa"/>
            <w:shd w:val="clear" w:color="auto" w:fill="auto"/>
            <w:vAlign w:val="center"/>
          </w:tcPr>
          <w:p w:rsidR="002B3E5A" w:rsidRDefault="005C6274">
            <w:pPr>
              <w:widowControl/>
              <w:spacing w:line="240" w:lineRule="auto"/>
              <w:ind w:firstLineChars="0" w:firstLine="0"/>
              <w:jc w:val="left"/>
              <w:rPr>
                <w:del w:id="3377" w:author="cuiqingsong" w:date="2017-07-18T21:02:00Z"/>
                <w:rFonts w:asciiTheme="minorEastAsia" w:hAnsiTheme="minorEastAsia" w:cs="宋体"/>
                <w:color w:val="000000" w:themeColor="text1"/>
                <w:kern w:val="0"/>
                <w:sz w:val="20"/>
                <w:szCs w:val="20"/>
              </w:rPr>
            </w:pPr>
            <w:del w:id="3378" w:author="cuiqingsong" w:date="2017-07-18T21:02:00Z">
              <w:r>
                <w:rPr>
                  <w:rFonts w:asciiTheme="minorEastAsia" w:hAnsiTheme="minorEastAsia" w:cs="宋体" w:hint="eastAsia"/>
                  <w:color w:val="000000" w:themeColor="text1"/>
                  <w:kern w:val="0"/>
                  <w:sz w:val="20"/>
                  <w:szCs w:val="20"/>
                </w:rPr>
                <w:delText>-</w:delText>
              </w:r>
            </w:del>
          </w:p>
        </w:tc>
        <w:tc>
          <w:tcPr>
            <w:tcW w:w="800" w:type="dxa"/>
            <w:shd w:val="clear" w:color="auto" w:fill="auto"/>
          </w:tcPr>
          <w:p w:rsidR="002B3E5A" w:rsidRDefault="005C6274">
            <w:pPr>
              <w:ind w:firstLineChars="0" w:firstLine="0"/>
              <w:rPr>
                <w:del w:id="3379" w:author="cuiqingsong" w:date="2017-07-18T21:02:00Z"/>
                <w:rFonts w:asciiTheme="minorEastAsia" w:hAnsiTheme="minorEastAsia"/>
                <w:color w:val="000000" w:themeColor="text1"/>
              </w:rPr>
            </w:pPr>
            <w:del w:id="3380" w:author="cuiqingsong" w:date="2017-07-18T21:02:00Z">
              <w:r>
                <w:rPr>
                  <w:rFonts w:asciiTheme="minorEastAsia" w:hAnsiTheme="minorEastAsia" w:cs="宋体" w:hint="eastAsia"/>
                  <w:color w:val="000000" w:themeColor="text1"/>
                  <w:kern w:val="0"/>
                  <w:sz w:val="20"/>
                  <w:szCs w:val="20"/>
                </w:rPr>
                <w:delText>M</w:delText>
              </w:r>
            </w:del>
          </w:p>
        </w:tc>
        <w:tc>
          <w:tcPr>
            <w:tcW w:w="2411" w:type="dxa"/>
            <w:vMerge/>
            <w:shd w:val="clear" w:color="auto" w:fill="auto"/>
            <w:vAlign w:val="center"/>
          </w:tcPr>
          <w:p w:rsidR="002B3E5A" w:rsidRDefault="002B3E5A">
            <w:pPr>
              <w:spacing w:line="240" w:lineRule="auto"/>
              <w:ind w:firstLine="400"/>
              <w:jc w:val="left"/>
              <w:rPr>
                <w:del w:id="3381" w:author="cuiqingsong" w:date="2017-07-18T21:02:00Z"/>
                <w:rFonts w:asciiTheme="minorEastAsia" w:hAnsiTheme="minorEastAsia" w:cs="宋体"/>
                <w:color w:val="000000" w:themeColor="text1"/>
                <w:kern w:val="0"/>
                <w:sz w:val="20"/>
                <w:szCs w:val="20"/>
              </w:rPr>
            </w:pPr>
          </w:p>
        </w:tc>
      </w:tr>
      <w:tr w:rsidR="002B3E5A">
        <w:trPr>
          <w:trHeight w:val="270"/>
          <w:del w:id="3382" w:author="cuiqingsong" w:date="2017-07-18T21:02:00Z"/>
        </w:trPr>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del w:id="3383" w:author="cuiqingsong" w:date="2017-07-18T21:02:00Z"/>
                <w:rFonts w:asciiTheme="minorEastAsia" w:hAnsiTheme="minorEastAsia" w:cs="宋体"/>
                <w:color w:val="000000" w:themeColor="text1"/>
                <w:kern w:val="0"/>
                <w:sz w:val="20"/>
                <w:szCs w:val="20"/>
              </w:rPr>
            </w:pPr>
            <w:del w:id="3384" w:author="cuiqingsong" w:date="2017-07-18T21:02:00Z">
              <w:r>
                <w:rPr>
                  <w:rFonts w:asciiTheme="minorEastAsia" w:hAnsiTheme="minorEastAsia" w:cs="宋体" w:hint="eastAsia"/>
                  <w:color w:val="000000" w:themeColor="text1"/>
                  <w:kern w:val="0"/>
                  <w:sz w:val="20"/>
                  <w:szCs w:val="20"/>
                </w:rPr>
                <w:delText>S18</w:delText>
              </w:r>
            </w:del>
          </w:p>
        </w:tc>
        <w:tc>
          <w:tcPr>
            <w:tcW w:w="1931"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del w:id="3385" w:author="cuiqingsong" w:date="2017-07-18T21:02:00Z"/>
                <w:rFonts w:asciiTheme="minorEastAsia" w:hAnsiTheme="minorEastAsia" w:cs="宋体"/>
                <w:color w:val="000000" w:themeColor="text1"/>
                <w:kern w:val="0"/>
                <w:sz w:val="20"/>
                <w:szCs w:val="20"/>
              </w:rPr>
            </w:pPr>
            <w:del w:id="3386" w:author="cuiqingsong" w:date="2017-07-18T21:02:00Z">
              <w:r>
                <w:rPr>
                  <w:rFonts w:asciiTheme="minorEastAsia" w:hAnsiTheme="minorEastAsia" w:cs="宋体"/>
                  <w:color w:val="000000" w:themeColor="text1"/>
                  <w:kern w:val="0"/>
                  <w:sz w:val="20"/>
                  <w:szCs w:val="20"/>
                </w:rPr>
                <w:delText>diff</w:delText>
              </w:r>
              <w:r>
                <w:rPr>
                  <w:rFonts w:asciiTheme="minorEastAsia" w:hAnsiTheme="minorEastAsia" w:cs="宋体" w:hint="eastAsia"/>
                  <w:color w:val="000000" w:themeColor="text1"/>
                  <w:kern w:val="0"/>
                  <w:sz w:val="20"/>
                  <w:szCs w:val="20"/>
                </w:rPr>
                <w:delText>Amoumt</w:delText>
              </w:r>
            </w:del>
          </w:p>
        </w:tc>
        <w:tc>
          <w:tcPr>
            <w:tcW w:w="1581"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del w:id="3387" w:author="cuiqingsong" w:date="2017-07-18T21:02:00Z"/>
                <w:rFonts w:asciiTheme="minorEastAsia" w:hAnsiTheme="minorEastAsia" w:cs="宋体"/>
                <w:color w:val="000000" w:themeColor="text1"/>
                <w:kern w:val="0"/>
                <w:sz w:val="20"/>
                <w:szCs w:val="20"/>
              </w:rPr>
            </w:pPr>
            <w:del w:id="3388" w:author="cuiqingsong" w:date="2017-07-18T21:02:00Z">
              <w:r>
                <w:rPr>
                  <w:rFonts w:asciiTheme="minorEastAsia" w:hAnsiTheme="minorEastAsia" w:cs="宋体" w:hint="eastAsia"/>
                  <w:color w:val="000000" w:themeColor="text1"/>
                  <w:kern w:val="0"/>
                  <w:sz w:val="20"/>
                  <w:szCs w:val="20"/>
                </w:rPr>
                <w:delText>溢短金额</w:delText>
              </w:r>
            </w:del>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del w:id="3389" w:author="cuiqingsong" w:date="2017-07-18T21:02:00Z"/>
                <w:rFonts w:asciiTheme="minorEastAsia" w:hAnsiTheme="minorEastAsia" w:cs="宋体"/>
                <w:color w:val="000000" w:themeColor="text1"/>
                <w:kern w:val="0"/>
                <w:sz w:val="20"/>
                <w:szCs w:val="20"/>
              </w:rPr>
            </w:pPr>
            <w:del w:id="3390" w:author="cuiqingsong" w:date="2017-07-18T21:02:00Z">
              <w:r>
                <w:rPr>
                  <w:rFonts w:asciiTheme="minorEastAsia" w:hAnsiTheme="minorEastAsia" w:cs="宋体" w:hint="eastAsia"/>
                  <w:color w:val="000000" w:themeColor="text1"/>
                  <w:kern w:val="0"/>
                  <w:sz w:val="20"/>
                  <w:szCs w:val="20"/>
                </w:rPr>
                <w:delText>-</w:delText>
              </w:r>
            </w:del>
          </w:p>
        </w:tc>
        <w:tc>
          <w:tcPr>
            <w:tcW w:w="800" w:type="dxa"/>
            <w:tcBorders>
              <w:top w:val="single" w:sz="4" w:space="0" w:color="auto"/>
              <w:left w:val="single" w:sz="4" w:space="0" w:color="auto"/>
              <w:bottom w:val="single" w:sz="4" w:space="0" w:color="auto"/>
            </w:tcBorders>
            <w:shd w:val="clear" w:color="auto" w:fill="auto"/>
          </w:tcPr>
          <w:p w:rsidR="002B3E5A" w:rsidRDefault="005C6274">
            <w:pPr>
              <w:ind w:firstLineChars="0" w:firstLine="0"/>
              <w:rPr>
                <w:del w:id="3391" w:author="cuiqingsong" w:date="2017-07-18T21:02:00Z"/>
                <w:rFonts w:asciiTheme="minorEastAsia" w:hAnsiTheme="minorEastAsia" w:cs="宋体"/>
                <w:color w:val="000000" w:themeColor="text1"/>
                <w:kern w:val="0"/>
                <w:sz w:val="20"/>
                <w:szCs w:val="20"/>
              </w:rPr>
            </w:pPr>
            <w:del w:id="3392" w:author="cuiqingsong" w:date="2017-07-18T21:02:00Z">
              <w:r>
                <w:rPr>
                  <w:rFonts w:asciiTheme="minorEastAsia" w:hAnsiTheme="minorEastAsia" w:cs="宋体" w:hint="eastAsia"/>
                  <w:color w:val="000000" w:themeColor="text1"/>
                  <w:kern w:val="0"/>
                  <w:sz w:val="20"/>
                  <w:szCs w:val="20"/>
                </w:rPr>
                <w:delText>M</w:delText>
              </w:r>
            </w:del>
          </w:p>
        </w:tc>
        <w:tc>
          <w:tcPr>
            <w:tcW w:w="2411" w:type="dxa"/>
            <w:vMerge/>
            <w:shd w:val="clear" w:color="auto" w:fill="auto"/>
            <w:vAlign w:val="center"/>
          </w:tcPr>
          <w:p w:rsidR="002B3E5A" w:rsidRDefault="002B3E5A">
            <w:pPr>
              <w:widowControl/>
              <w:spacing w:line="240" w:lineRule="auto"/>
              <w:ind w:firstLineChars="0" w:firstLine="0"/>
              <w:jc w:val="left"/>
              <w:rPr>
                <w:del w:id="3393" w:author="cuiqingsong" w:date="2017-07-18T21:02:00Z"/>
                <w:rFonts w:asciiTheme="minorEastAsia" w:hAnsiTheme="minorEastAsia" w:cs="宋体"/>
                <w:color w:val="000000" w:themeColor="text1"/>
                <w:kern w:val="0"/>
                <w:sz w:val="20"/>
                <w:szCs w:val="20"/>
              </w:rPr>
            </w:pPr>
          </w:p>
        </w:tc>
      </w:tr>
      <w:tr w:rsidR="002B3E5A">
        <w:trPr>
          <w:trHeight w:val="270"/>
          <w:del w:id="3394" w:author="cuiqingsong" w:date="2017-07-18T21:02:00Z"/>
        </w:trPr>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del w:id="3395" w:author="cuiqingsong" w:date="2017-07-18T21:02:00Z"/>
                <w:rFonts w:asciiTheme="minorEastAsia" w:hAnsiTheme="minorEastAsia" w:cs="宋体"/>
                <w:color w:val="000000" w:themeColor="text1"/>
                <w:kern w:val="0"/>
                <w:sz w:val="20"/>
                <w:szCs w:val="20"/>
              </w:rPr>
            </w:pPr>
            <w:del w:id="3396" w:author="cuiqingsong" w:date="2017-07-18T21:02:00Z">
              <w:r>
                <w:rPr>
                  <w:rFonts w:asciiTheme="minorEastAsia" w:hAnsiTheme="minorEastAsia" w:cs="宋体"/>
                  <w:color w:val="000000" w:themeColor="text1"/>
                  <w:kern w:val="0"/>
                  <w:sz w:val="20"/>
                  <w:szCs w:val="20"/>
                </w:rPr>
                <w:delText>F61</w:delText>
              </w:r>
            </w:del>
          </w:p>
        </w:tc>
        <w:tc>
          <w:tcPr>
            <w:tcW w:w="1931"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del w:id="3397" w:author="cuiqingsong" w:date="2017-07-18T21:02:00Z"/>
                <w:rFonts w:asciiTheme="minorEastAsia" w:hAnsiTheme="minorEastAsia" w:cs="宋体"/>
                <w:color w:val="000000" w:themeColor="text1"/>
                <w:kern w:val="0"/>
                <w:sz w:val="20"/>
                <w:szCs w:val="20"/>
              </w:rPr>
            </w:pPr>
            <w:del w:id="3398" w:author="cuiqingsong" w:date="2017-07-18T21:02:00Z">
              <w:r>
                <w:rPr>
                  <w:rFonts w:asciiTheme="minorEastAsia" w:hAnsiTheme="minorEastAsia" w:cs="宋体"/>
                  <w:color w:val="000000" w:themeColor="text1"/>
                  <w:kern w:val="0"/>
                  <w:sz w:val="20"/>
                  <w:szCs w:val="20"/>
                </w:rPr>
                <w:delText>profit</w:delText>
              </w:r>
            </w:del>
          </w:p>
        </w:tc>
        <w:tc>
          <w:tcPr>
            <w:tcW w:w="1581"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del w:id="3399" w:author="cuiqingsong" w:date="2017-07-18T21:02:00Z"/>
                <w:rFonts w:asciiTheme="minorEastAsia" w:hAnsiTheme="minorEastAsia" w:cs="宋体"/>
                <w:color w:val="000000" w:themeColor="text1"/>
                <w:kern w:val="0"/>
                <w:sz w:val="20"/>
                <w:szCs w:val="20"/>
              </w:rPr>
            </w:pPr>
            <w:del w:id="3400" w:author="cuiqingsong" w:date="2017-05-09T11:10:00Z">
              <w:r>
                <w:rPr>
                  <w:rFonts w:asciiTheme="minorEastAsia" w:hAnsiTheme="minorEastAsia" w:cs="宋体" w:hint="eastAsia"/>
                  <w:color w:val="000000" w:themeColor="text1"/>
                  <w:kern w:val="0"/>
                  <w:sz w:val="20"/>
                  <w:szCs w:val="20"/>
                </w:rPr>
                <w:delText>持仓</w:delText>
              </w:r>
            </w:del>
            <w:del w:id="3401" w:author="cuiqingsong" w:date="2017-07-18T21:02:00Z">
              <w:r>
                <w:rPr>
                  <w:rFonts w:asciiTheme="minorEastAsia" w:hAnsiTheme="minorEastAsia" w:cs="宋体" w:hint="eastAsia"/>
                  <w:color w:val="000000" w:themeColor="text1"/>
                  <w:kern w:val="0"/>
                  <w:sz w:val="20"/>
                  <w:szCs w:val="20"/>
                </w:rPr>
                <w:delText>盈亏</w:delText>
              </w:r>
            </w:del>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del w:id="3402" w:author="cuiqingsong" w:date="2017-07-18T21:02:00Z"/>
                <w:rFonts w:asciiTheme="minorEastAsia" w:hAnsiTheme="minorEastAsia" w:cs="宋体"/>
                <w:color w:val="000000" w:themeColor="text1"/>
                <w:kern w:val="0"/>
                <w:sz w:val="20"/>
                <w:szCs w:val="20"/>
              </w:rPr>
            </w:pPr>
            <w:del w:id="3403" w:author="cuiqingsong" w:date="2017-07-18T21:02:00Z">
              <w:r>
                <w:rPr>
                  <w:rFonts w:asciiTheme="minorEastAsia" w:hAnsiTheme="minorEastAsia" w:cs="宋体" w:hint="eastAsia"/>
                  <w:color w:val="000000" w:themeColor="text1"/>
                  <w:kern w:val="0"/>
                  <w:sz w:val="20"/>
                  <w:szCs w:val="20"/>
                </w:rPr>
                <w:delText>-</w:delText>
              </w:r>
            </w:del>
          </w:p>
        </w:tc>
        <w:tc>
          <w:tcPr>
            <w:tcW w:w="800" w:type="dxa"/>
            <w:tcBorders>
              <w:top w:val="single" w:sz="4" w:space="0" w:color="auto"/>
              <w:left w:val="single" w:sz="4" w:space="0" w:color="auto"/>
              <w:bottom w:val="single" w:sz="4" w:space="0" w:color="auto"/>
            </w:tcBorders>
            <w:shd w:val="clear" w:color="auto" w:fill="auto"/>
          </w:tcPr>
          <w:p w:rsidR="002B3E5A" w:rsidRDefault="005C6274">
            <w:pPr>
              <w:ind w:firstLineChars="0" w:firstLine="0"/>
              <w:rPr>
                <w:del w:id="3404" w:author="cuiqingsong" w:date="2017-07-18T21:02:00Z"/>
                <w:rFonts w:asciiTheme="minorEastAsia" w:hAnsiTheme="minorEastAsia" w:cs="宋体"/>
                <w:color w:val="000000" w:themeColor="text1"/>
                <w:kern w:val="0"/>
                <w:sz w:val="20"/>
                <w:szCs w:val="20"/>
              </w:rPr>
            </w:pPr>
            <w:del w:id="3405" w:author="cuiqingsong" w:date="2017-07-18T21:02:00Z">
              <w:r>
                <w:rPr>
                  <w:rFonts w:asciiTheme="minorEastAsia" w:hAnsiTheme="minorEastAsia" w:cs="宋体" w:hint="eastAsia"/>
                  <w:color w:val="000000" w:themeColor="text1"/>
                  <w:kern w:val="0"/>
                  <w:sz w:val="20"/>
                  <w:szCs w:val="20"/>
                </w:rPr>
                <w:delText>M</w:delText>
              </w:r>
            </w:del>
          </w:p>
        </w:tc>
        <w:tc>
          <w:tcPr>
            <w:tcW w:w="2411" w:type="dxa"/>
            <w:vMerge/>
            <w:shd w:val="clear" w:color="auto" w:fill="auto"/>
            <w:vAlign w:val="center"/>
          </w:tcPr>
          <w:p w:rsidR="002B3E5A" w:rsidRDefault="002B3E5A">
            <w:pPr>
              <w:widowControl/>
              <w:spacing w:line="240" w:lineRule="auto"/>
              <w:ind w:firstLineChars="0" w:firstLine="0"/>
              <w:jc w:val="left"/>
              <w:rPr>
                <w:del w:id="3406" w:author="cuiqingsong" w:date="2017-07-18T21:02:00Z"/>
                <w:rFonts w:asciiTheme="minorEastAsia" w:hAnsiTheme="minorEastAsia" w:cs="宋体"/>
                <w:color w:val="000000" w:themeColor="text1"/>
                <w:kern w:val="0"/>
                <w:sz w:val="20"/>
                <w:szCs w:val="20"/>
              </w:rPr>
            </w:pPr>
          </w:p>
        </w:tc>
      </w:tr>
      <w:tr w:rsidR="002B3E5A">
        <w:trPr>
          <w:trHeight w:val="270"/>
          <w:del w:id="3407" w:author="cuiqingsong" w:date="2017-07-18T21:02:00Z"/>
        </w:trPr>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del w:id="3408" w:author="cuiqingsong" w:date="2017-07-18T21:02:00Z"/>
                <w:rFonts w:asciiTheme="minorEastAsia" w:hAnsiTheme="minorEastAsia" w:cs="宋体"/>
                <w:color w:val="000000" w:themeColor="text1"/>
                <w:kern w:val="0"/>
                <w:sz w:val="20"/>
                <w:szCs w:val="20"/>
              </w:rPr>
            </w:pPr>
            <w:del w:id="3409" w:author="cuiqingsong" w:date="2017-07-18T21:02:00Z">
              <w:r>
                <w:rPr>
                  <w:rFonts w:asciiTheme="minorEastAsia" w:hAnsiTheme="minorEastAsia" w:cs="宋体" w:hint="eastAsia"/>
                  <w:color w:val="000000" w:themeColor="text1"/>
                  <w:kern w:val="0"/>
                  <w:sz w:val="20"/>
                  <w:szCs w:val="20"/>
                </w:rPr>
                <w:delText>F81</w:delText>
              </w:r>
            </w:del>
          </w:p>
        </w:tc>
        <w:tc>
          <w:tcPr>
            <w:tcW w:w="1931"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del w:id="3410" w:author="cuiqingsong" w:date="2017-07-18T21:02:00Z"/>
                <w:rFonts w:asciiTheme="minorEastAsia" w:hAnsiTheme="minorEastAsia" w:cs="宋体"/>
                <w:color w:val="000000" w:themeColor="text1"/>
                <w:kern w:val="0"/>
                <w:sz w:val="20"/>
                <w:szCs w:val="20"/>
              </w:rPr>
            </w:pPr>
            <w:del w:id="3411" w:author="cuiqingsong" w:date="2017-07-18T21:02:00Z">
              <w:r>
                <w:rPr>
                  <w:rFonts w:asciiTheme="minorEastAsia" w:hAnsiTheme="minorEastAsia" w:cs="宋体"/>
                  <w:color w:val="000000" w:themeColor="text1"/>
                  <w:kern w:val="0"/>
                  <w:sz w:val="20"/>
                  <w:szCs w:val="20"/>
                </w:rPr>
                <w:delText>variAgio</w:delText>
              </w:r>
            </w:del>
          </w:p>
        </w:tc>
        <w:tc>
          <w:tcPr>
            <w:tcW w:w="1581"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del w:id="3412" w:author="cuiqingsong" w:date="2017-07-18T21:02:00Z"/>
                <w:rFonts w:asciiTheme="minorEastAsia" w:hAnsiTheme="minorEastAsia" w:cs="宋体"/>
                <w:color w:val="000000" w:themeColor="text1"/>
                <w:kern w:val="0"/>
                <w:sz w:val="20"/>
                <w:szCs w:val="20"/>
              </w:rPr>
            </w:pPr>
            <w:del w:id="3413" w:author="cuiqingsong" w:date="2017-07-18T21:02:00Z">
              <w:r>
                <w:rPr>
                  <w:rFonts w:asciiTheme="minorEastAsia" w:hAnsiTheme="minorEastAsia" w:cs="宋体" w:hint="eastAsia"/>
                  <w:color w:val="000000" w:themeColor="text1"/>
                  <w:kern w:val="0"/>
                  <w:sz w:val="20"/>
                  <w:szCs w:val="20"/>
                </w:rPr>
                <w:delText>品种升贴水</w:delText>
              </w:r>
            </w:del>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del w:id="3414" w:author="cuiqingsong" w:date="2017-07-18T21:02:00Z"/>
                <w:rFonts w:asciiTheme="minorEastAsia" w:hAnsiTheme="minorEastAsia" w:cs="宋体"/>
                <w:color w:val="000000" w:themeColor="text1"/>
                <w:kern w:val="0"/>
                <w:sz w:val="20"/>
                <w:szCs w:val="20"/>
              </w:rPr>
            </w:pPr>
            <w:del w:id="3415" w:author="cuiqingsong" w:date="2017-07-18T21:02:00Z">
              <w:r>
                <w:rPr>
                  <w:rFonts w:asciiTheme="minorEastAsia" w:hAnsiTheme="minorEastAsia" w:cs="宋体" w:hint="eastAsia"/>
                  <w:color w:val="000000" w:themeColor="text1"/>
                  <w:kern w:val="0"/>
                  <w:sz w:val="20"/>
                  <w:szCs w:val="20"/>
                </w:rPr>
                <w:delText>-</w:delText>
              </w:r>
            </w:del>
          </w:p>
        </w:tc>
        <w:tc>
          <w:tcPr>
            <w:tcW w:w="800" w:type="dxa"/>
            <w:tcBorders>
              <w:top w:val="single" w:sz="4" w:space="0" w:color="auto"/>
              <w:left w:val="single" w:sz="4" w:space="0" w:color="auto"/>
              <w:bottom w:val="single" w:sz="4" w:space="0" w:color="auto"/>
            </w:tcBorders>
            <w:shd w:val="clear" w:color="auto" w:fill="auto"/>
          </w:tcPr>
          <w:p w:rsidR="002B3E5A" w:rsidRDefault="005C6274">
            <w:pPr>
              <w:ind w:firstLineChars="0" w:firstLine="0"/>
              <w:rPr>
                <w:del w:id="3416" w:author="cuiqingsong" w:date="2017-07-18T21:02:00Z"/>
                <w:rFonts w:asciiTheme="minorEastAsia" w:hAnsiTheme="minorEastAsia" w:cs="宋体"/>
                <w:color w:val="000000" w:themeColor="text1"/>
                <w:kern w:val="0"/>
                <w:sz w:val="20"/>
                <w:szCs w:val="20"/>
              </w:rPr>
            </w:pPr>
            <w:del w:id="3417" w:author="cuiqingsong" w:date="2017-07-18T21:02:00Z">
              <w:r>
                <w:rPr>
                  <w:rFonts w:asciiTheme="minorEastAsia" w:hAnsiTheme="minorEastAsia" w:cs="宋体" w:hint="eastAsia"/>
                  <w:color w:val="000000" w:themeColor="text1"/>
                  <w:kern w:val="0"/>
                  <w:sz w:val="20"/>
                  <w:szCs w:val="20"/>
                </w:rPr>
                <w:delText>M</w:delText>
              </w:r>
            </w:del>
          </w:p>
        </w:tc>
        <w:tc>
          <w:tcPr>
            <w:tcW w:w="2411" w:type="dxa"/>
            <w:vMerge/>
            <w:shd w:val="clear" w:color="auto" w:fill="auto"/>
            <w:vAlign w:val="center"/>
          </w:tcPr>
          <w:p w:rsidR="002B3E5A" w:rsidRDefault="002B3E5A">
            <w:pPr>
              <w:widowControl/>
              <w:spacing w:line="240" w:lineRule="auto"/>
              <w:ind w:firstLineChars="0" w:firstLine="0"/>
              <w:jc w:val="left"/>
              <w:rPr>
                <w:del w:id="3418" w:author="cuiqingsong" w:date="2017-07-18T21:02:00Z"/>
                <w:rFonts w:asciiTheme="minorEastAsia" w:hAnsiTheme="minorEastAsia" w:cs="宋体"/>
                <w:color w:val="000000" w:themeColor="text1"/>
                <w:kern w:val="0"/>
                <w:sz w:val="20"/>
                <w:szCs w:val="20"/>
              </w:rPr>
            </w:pPr>
          </w:p>
        </w:tc>
      </w:tr>
      <w:tr w:rsidR="002B3E5A">
        <w:trPr>
          <w:trHeight w:val="270"/>
          <w:del w:id="3419" w:author="cuiqingsong" w:date="2017-07-18T21:02:00Z"/>
        </w:trPr>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del w:id="3420" w:author="cuiqingsong" w:date="2017-07-18T21:02:00Z"/>
                <w:rFonts w:asciiTheme="minorEastAsia" w:hAnsiTheme="minorEastAsia" w:cs="宋体"/>
                <w:color w:val="000000" w:themeColor="text1"/>
                <w:kern w:val="0"/>
                <w:sz w:val="20"/>
                <w:szCs w:val="20"/>
              </w:rPr>
            </w:pPr>
            <w:del w:id="3421" w:author="cuiqingsong" w:date="2017-07-18T21:02:00Z">
              <w:r>
                <w:rPr>
                  <w:rFonts w:asciiTheme="minorEastAsia" w:hAnsiTheme="minorEastAsia" w:cs="宋体" w:hint="eastAsia"/>
                  <w:color w:val="000000" w:themeColor="text1"/>
                  <w:kern w:val="0"/>
                  <w:sz w:val="20"/>
                  <w:szCs w:val="20"/>
                </w:rPr>
                <w:delText>F82</w:delText>
              </w:r>
            </w:del>
          </w:p>
        </w:tc>
        <w:tc>
          <w:tcPr>
            <w:tcW w:w="1931"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del w:id="3422" w:author="cuiqingsong" w:date="2017-07-18T21:02:00Z"/>
                <w:rFonts w:asciiTheme="minorEastAsia" w:hAnsiTheme="minorEastAsia" w:cs="宋体"/>
                <w:color w:val="000000" w:themeColor="text1"/>
                <w:kern w:val="0"/>
                <w:sz w:val="20"/>
                <w:szCs w:val="20"/>
              </w:rPr>
            </w:pPr>
            <w:del w:id="3423" w:author="cuiqingsong" w:date="2017-07-18T21:02:00Z">
              <w:r>
                <w:rPr>
                  <w:rFonts w:asciiTheme="minorEastAsia" w:hAnsiTheme="minorEastAsia" w:cs="宋体"/>
                  <w:color w:val="000000" w:themeColor="text1"/>
                  <w:kern w:val="0"/>
                  <w:sz w:val="20"/>
                  <w:szCs w:val="20"/>
                </w:rPr>
                <w:delText xml:space="preserve">itemAgio </w:delText>
              </w:r>
            </w:del>
          </w:p>
        </w:tc>
        <w:tc>
          <w:tcPr>
            <w:tcW w:w="1581"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del w:id="3424" w:author="cuiqingsong" w:date="2017-07-18T21:02:00Z"/>
                <w:rFonts w:asciiTheme="minorEastAsia" w:hAnsiTheme="minorEastAsia" w:cs="宋体"/>
                <w:color w:val="000000" w:themeColor="text1"/>
                <w:kern w:val="0"/>
                <w:sz w:val="20"/>
                <w:szCs w:val="20"/>
              </w:rPr>
            </w:pPr>
            <w:del w:id="3425" w:author="cuiqingsong" w:date="2017-07-18T21:02:00Z">
              <w:r>
                <w:rPr>
                  <w:rFonts w:asciiTheme="minorEastAsia" w:hAnsiTheme="minorEastAsia" w:cs="宋体" w:hint="eastAsia"/>
                  <w:color w:val="000000" w:themeColor="text1"/>
                  <w:kern w:val="0"/>
                  <w:sz w:val="20"/>
                  <w:szCs w:val="20"/>
                </w:rPr>
                <w:delText>条块升贴水</w:delText>
              </w:r>
            </w:del>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del w:id="3426" w:author="cuiqingsong" w:date="2017-07-18T21:02:00Z"/>
                <w:rFonts w:asciiTheme="minorEastAsia" w:hAnsiTheme="minorEastAsia" w:cs="宋体"/>
                <w:color w:val="000000" w:themeColor="text1"/>
                <w:kern w:val="0"/>
                <w:sz w:val="20"/>
                <w:szCs w:val="20"/>
              </w:rPr>
            </w:pPr>
            <w:del w:id="3427" w:author="cuiqingsong" w:date="2017-07-18T21:02:00Z">
              <w:r>
                <w:rPr>
                  <w:rFonts w:asciiTheme="minorEastAsia" w:hAnsiTheme="minorEastAsia" w:cs="宋体" w:hint="eastAsia"/>
                  <w:color w:val="000000" w:themeColor="text1"/>
                  <w:kern w:val="0"/>
                  <w:sz w:val="20"/>
                  <w:szCs w:val="20"/>
                </w:rPr>
                <w:delText>-</w:delText>
              </w:r>
            </w:del>
          </w:p>
        </w:tc>
        <w:tc>
          <w:tcPr>
            <w:tcW w:w="800" w:type="dxa"/>
            <w:tcBorders>
              <w:top w:val="single" w:sz="4" w:space="0" w:color="auto"/>
              <w:left w:val="single" w:sz="4" w:space="0" w:color="auto"/>
              <w:bottom w:val="single" w:sz="4" w:space="0" w:color="auto"/>
            </w:tcBorders>
            <w:shd w:val="clear" w:color="auto" w:fill="auto"/>
          </w:tcPr>
          <w:p w:rsidR="002B3E5A" w:rsidRDefault="005C6274">
            <w:pPr>
              <w:ind w:firstLineChars="0" w:firstLine="0"/>
              <w:rPr>
                <w:del w:id="3428" w:author="cuiqingsong" w:date="2017-07-18T21:02:00Z"/>
                <w:rFonts w:asciiTheme="minorEastAsia" w:hAnsiTheme="minorEastAsia" w:cs="宋体"/>
                <w:color w:val="000000" w:themeColor="text1"/>
                <w:kern w:val="0"/>
                <w:sz w:val="20"/>
                <w:szCs w:val="20"/>
              </w:rPr>
            </w:pPr>
            <w:del w:id="3429" w:author="cuiqingsong" w:date="2017-07-18T21:02:00Z">
              <w:r>
                <w:rPr>
                  <w:rFonts w:asciiTheme="minorEastAsia" w:hAnsiTheme="minorEastAsia" w:cs="宋体" w:hint="eastAsia"/>
                  <w:color w:val="000000" w:themeColor="text1"/>
                  <w:kern w:val="0"/>
                  <w:sz w:val="20"/>
                  <w:szCs w:val="20"/>
                </w:rPr>
                <w:delText>M</w:delText>
              </w:r>
            </w:del>
          </w:p>
        </w:tc>
        <w:tc>
          <w:tcPr>
            <w:tcW w:w="2411" w:type="dxa"/>
            <w:vMerge/>
            <w:shd w:val="clear" w:color="auto" w:fill="auto"/>
            <w:vAlign w:val="center"/>
          </w:tcPr>
          <w:p w:rsidR="002B3E5A" w:rsidRDefault="002B3E5A">
            <w:pPr>
              <w:widowControl/>
              <w:spacing w:line="240" w:lineRule="auto"/>
              <w:ind w:firstLineChars="0" w:firstLine="0"/>
              <w:jc w:val="left"/>
              <w:rPr>
                <w:del w:id="3430" w:author="cuiqingsong" w:date="2017-07-18T21:02:00Z"/>
                <w:rFonts w:asciiTheme="minorEastAsia" w:hAnsiTheme="minorEastAsia" w:cs="宋体"/>
                <w:color w:val="000000" w:themeColor="text1"/>
                <w:kern w:val="0"/>
                <w:sz w:val="20"/>
                <w:szCs w:val="20"/>
              </w:rPr>
            </w:pPr>
          </w:p>
        </w:tc>
      </w:tr>
      <w:tr w:rsidR="002B3E5A">
        <w:trPr>
          <w:trHeight w:val="270"/>
          <w:del w:id="3431" w:author="cuiqingsong" w:date="2017-07-18T21:02:00Z"/>
        </w:trPr>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del w:id="3432" w:author="cuiqingsong" w:date="2017-07-18T21:02:00Z"/>
                <w:rFonts w:asciiTheme="minorEastAsia" w:hAnsiTheme="minorEastAsia" w:cs="宋体"/>
                <w:color w:val="000000" w:themeColor="text1"/>
                <w:kern w:val="0"/>
                <w:sz w:val="20"/>
                <w:szCs w:val="20"/>
              </w:rPr>
            </w:pPr>
            <w:del w:id="3433" w:author="cuiqingsong" w:date="2017-07-18T21:02:00Z">
              <w:r>
                <w:rPr>
                  <w:rFonts w:asciiTheme="minorEastAsia" w:hAnsiTheme="minorEastAsia" w:cs="宋体" w:hint="eastAsia"/>
                  <w:color w:val="000000" w:themeColor="text1"/>
                  <w:kern w:val="0"/>
                  <w:sz w:val="20"/>
                  <w:szCs w:val="20"/>
                </w:rPr>
                <w:delText>F80</w:delText>
              </w:r>
            </w:del>
          </w:p>
        </w:tc>
        <w:tc>
          <w:tcPr>
            <w:tcW w:w="1931"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del w:id="3434" w:author="cuiqingsong" w:date="2017-07-18T21:02:00Z"/>
                <w:rFonts w:asciiTheme="minorEastAsia" w:hAnsiTheme="minorEastAsia" w:cs="宋体"/>
                <w:color w:val="000000" w:themeColor="text1"/>
                <w:kern w:val="0"/>
                <w:sz w:val="20"/>
                <w:szCs w:val="20"/>
              </w:rPr>
            </w:pPr>
            <w:del w:id="3435" w:author="cuiqingsong" w:date="2017-07-18T21:02:00Z">
              <w:r>
                <w:rPr>
                  <w:rFonts w:asciiTheme="minorEastAsia" w:hAnsiTheme="minorEastAsia" w:cs="宋体"/>
                  <w:color w:val="000000" w:themeColor="text1"/>
                  <w:kern w:val="0"/>
                  <w:sz w:val="20"/>
                  <w:szCs w:val="20"/>
                </w:rPr>
                <w:delText>sumAgio</w:delText>
              </w:r>
            </w:del>
          </w:p>
        </w:tc>
        <w:tc>
          <w:tcPr>
            <w:tcW w:w="1581"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del w:id="3436" w:author="cuiqingsong" w:date="2017-07-18T21:02:00Z"/>
                <w:rFonts w:asciiTheme="minorEastAsia" w:hAnsiTheme="minorEastAsia" w:cs="宋体"/>
                <w:color w:val="000000" w:themeColor="text1"/>
                <w:kern w:val="0"/>
                <w:sz w:val="20"/>
                <w:szCs w:val="20"/>
              </w:rPr>
            </w:pPr>
            <w:del w:id="3437" w:author="cuiqingsong" w:date="2017-07-18T21:02:00Z">
              <w:r>
                <w:rPr>
                  <w:rFonts w:asciiTheme="minorEastAsia" w:hAnsiTheme="minorEastAsia" w:cs="宋体" w:hint="eastAsia"/>
                  <w:color w:val="000000" w:themeColor="text1"/>
                  <w:kern w:val="0"/>
                  <w:sz w:val="20"/>
                  <w:szCs w:val="20"/>
                </w:rPr>
                <w:delText>升贴水合计</w:delText>
              </w:r>
            </w:del>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del w:id="3438" w:author="cuiqingsong" w:date="2017-07-18T21:02:00Z"/>
                <w:rFonts w:asciiTheme="minorEastAsia" w:hAnsiTheme="minorEastAsia" w:cs="宋体"/>
                <w:color w:val="000000" w:themeColor="text1"/>
                <w:kern w:val="0"/>
                <w:sz w:val="20"/>
                <w:szCs w:val="20"/>
              </w:rPr>
            </w:pPr>
            <w:del w:id="3439" w:author="cuiqingsong" w:date="2017-07-18T21:02:00Z">
              <w:r>
                <w:rPr>
                  <w:rFonts w:asciiTheme="minorEastAsia" w:hAnsiTheme="minorEastAsia" w:cs="宋体" w:hint="eastAsia"/>
                  <w:color w:val="000000" w:themeColor="text1"/>
                  <w:kern w:val="0"/>
                  <w:sz w:val="20"/>
                  <w:szCs w:val="20"/>
                </w:rPr>
                <w:delText>-</w:delText>
              </w:r>
            </w:del>
          </w:p>
        </w:tc>
        <w:tc>
          <w:tcPr>
            <w:tcW w:w="800" w:type="dxa"/>
            <w:tcBorders>
              <w:top w:val="single" w:sz="4" w:space="0" w:color="auto"/>
              <w:left w:val="single" w:sz="4" w:space="0" w:color="auto"/>
              <w:bottom w:val="single" w:sz="4" w:space="0" w:color="auto"/>
            </w:tcBorders>
            <w:shd w:val="clear" w:color="auto" w:fill="auto"/>
          </w:tcPr>
          <w:p w:rsidR="002B3E5A" w:rsidRDefault="005C6274">
            <w:pPr>
              <w:ind w:firstLineChars="0" w:firstLine="0"/>
              <w:rPr>
                <w:del w:id="3440" w:author="cuiqingsong" w:date="2017-07-18T21:02:00Z"/>
                <w:rFonts w:asciiTheme="minorEastAsia" w:hAnsiTheme="minorEastAsia" w:cs="宋体"/>
                <w:color w:val="000000" w:themeColor="text1"/>
                <w:kern w:val="0"/>
                <w:sz w:val="20"/>
                <w:szCs w:val="20"/>
              </w:rPr>
            </w:pPr>
            <w:del w:id="3441" w:author="cuiqingsong" w:date="2017-07-18T21:02:00Z">
              <w:r>
                <w:rPr>
                  <w:rFonts w:asciiTheme="minorEastAsia" w:hAnsiTheme="minorEastAsia" w:cs="宋体" w:hint="eastAsia"/>
                  <w:color w:val="000000" w:themeColor="text1"/>
                  <w:kern w:val="0"/>
                  <w:sz w:val="20"/>
                  <w:szCs w:val="20"/>
                </w:rPr>
                <w:delText>M</w:delText>
              </w:r>
            </w:del>
          </w:p>
        </w:tc>
        <w:tc>
          <w:tcPr>
            <w:tcW w:w="2411" w:type="dxa"/>
            <w:vMerge/>
            <w:tcBorders>
              <w:bottom w:val="single" w:sz="4" w:space="0" w:color="auto"/>
            </w:tcBorders>
            <w:shd w:val="clear" w:color="auto" w:fill="auto"/>
            <w:vAlign w:val="center"/>
          </w:tcPr>
          <w:p w:rsidR="002B3E5A" w:rsidRDefault="002B3E5A">
            <w:pPr>
              <w:widowControl/>
              <w:spacing w:line="240" w:lineRule="auto"/>
              <w:ind w:firstLineChars="0" w:firstLine="0"/>
              <w:jc w:val="left"/>
              <w:rPr>
                <w:del w:id="3442" w:author="cuiqingsong" w:date="2017-07-18T21:02:00Z"/>
                <w:rFonts w:asciiTheme="minorEastAsia" w:hAnsiTheme="minorEastAsia" w:cs="宋体"/>
                <w:color w:val="000000" w:themeColor="text1"/>
                <w:kern w:val="0"/>
                <w:sz w:val="20"/>
                <w:szCs w:val="20"/>
              </w:rPr>
            </w:pPr>
          </w:p>
        </w:tc>
      </w:tr>
      <w:tr w:rsidR="002B3E5A">
        <w:trPr>
          <w:trHeight w:val="270"/>
          <w:del w:id="3443" w:author="cuiqingsong" w:date="2017-07-18T21:02:00Z"/>
        </w:trPr>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del w:id="3444" w:author="cuiqingsong" w:date="2017-07-18T21:02:00Z"/>
                <w:rFonts w:asciiTheme="minorEastAsia" w:hAnsiTheme="minorEastAsia" w:cs="宋体"/>
                <w:color w:val="000000" w:themeColor="text1"/>
                <w:kern w:val="0"/>
                <w:sz w:val="20"/>
                <w:szCs w:val="20"/>
              </w:rPr>
            </w:pPr>
            <w:del w:id="3445" w:author="cuiqingsong" w:date="2017-07-18T21:02:00Z">
              <w:r>
                <w:rPr>
                  <w:rFonts w:asciiTheme="minorEastAsia" w:hAnsiTheme="minorEastAsia" w:cs="宋体" w:hint="eastAsia"/>
                  <w:color w:val="000000" w:themeColor="text1"/>
                  <w:kern w:val="0"/>
                  <w:sz w:val="20"/>
                  <w:szCs w:val="20"/>
                </w:rPr>
                <w:delText>X39</w:delText>
              </w:r>
            </w:del>
          </w:p>
        </w:tc>
        <w:tc>
          <w:tcPr>
            <w:tcW w:w="1931"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del w:id="3446" w:author="cuiqingsong" w:date="2017-07-18T21:02:00Z"/>
                <w:rFonts w:asciiTheme="minorEastAsia" w:hAnsiTheme="minorEastAsia" w:cs="宋体"/>
                <w:color w:val="000000" w:themeColor="text1"/>
                <w:kern w:val="0"/>
                <w:sz w:val="20"/>
                <w:szCs w:val="20"/>
              </w:rPr>
            </w:pPr>
            <w:del w:id="3447" w:author="cuiqingsong" w:date="2017-07-18T21:02:00Z">
              <w:r>
                <w:rPr>
                  <w:rFonts w:asciiTheme="minorEastAsia" w:hAnsiTheme="minorEastAsia" w:cs="宋体" w:hint="eastAsia"/>
                  <w:color w:val="000000" w:themeColor="text1"/>
                  <w:kern w:val="0"/>
                  <w:sz w:val="20"/>
                  <w:szCs w:val="20"/>
                </w:rPr>
                <w:delText>RspCode</w:delText>
              </w:r>
            </w:del>
          </w:p>
        </w:tc>
        <w:tc>
          <w:tcPr>
            <w:tcW w:w="1581"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del w:id="3448" w:author="cuiqingsong" w:date="2017-07-18T21:02:00Z"/>
                <w:rFonts w:asciiTheme="minorEastAsia" w:hAnsiTheme="minorEastAsia" w:cs="宋体"/>
                <w:color w:val="000000" w:themeColor="text1"/>
                <w:kern w:val="0"/>
                <w:sz w:val="20"/>
                <w:szCs w:val="20"/>
              </w:rPr>
            </w:pPr>
            <w:del w:id="3449" w:author="cuiqingsong" w:date="2017-07-18T21:02:00Z">
              <w:r>
                <w:rPr>
                  <w:rFonts w:asciiTheme="minorEastAsia" w:hAnsiTheme="minorEastAsia" w:cs="宋体" w:hint="eastAsia"/>
                  <w:color w:val="000000" w:themeColor="text1"/>
                  <w:kern w:val="0"/>
                  <w:sz w:val="20"/>
                  <w:szCs w:val="20"/>
                </w:rPr>
                <w:delText>响应代码</w:delText>
              </w:r>
            </w:del>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del w:id="3450" w:author="cuiqingsong" w:date="2017-07-18T21:02:00Z"/>
                <w:rFonts w:asciiTheme="minorEastAsia" w:hAnsiTheme="minorEastAsia" w:cs="宋体"/>
                <w:color w:val="000000" w:themeColor="text1"/>
                <w:kern w:val="0"/>
                <w:sz w:val="20"/>
                <w:szCs w:val="20"/>
              </w:rPr>
            </w:pPr>
            <w:del w:id="3451" w:author="cuiqingsong" w:date="2017-07-18T21:02:00Z">
              <w:r>
                <w:rPr>
                  <w:rFonts w:asciiTheme="minorEastAsia" w:hAnsiTheme="minorEastAsia" w:cs="宋体" w:hint="eastAsia"/>
                  <w:color w:val="000000" w:themeColor="text1"/>
                  <w:kern w:val="0"/>
                  <w:sz w:val="20"/>
                  <w:szCs w:val="20"/>
                </w:rPr>
                <w:delText>-</w:delText>
              </w:r>
            </w:del>
          </w:p>
        </w:tc>
        <w:tc>
          <w:tcPr>
            <w:tcW w:w="800" w:type="dxa"/>
            <w:tcBorders>
              <w:top w:val="single" w:sz="4" w:space="0" w:color="auto"/>
              <w:left w:val="single" w:sz="4" w:space="0" w:color="auto"/>
              <w:bottom w:val="single" w:sz="4" w:space="0" w:color="auto"/>
              <w:right w:val="single" w:sz="4" w:space="0" w:color="auto"/>
            </w:tcBorders>
            <w:shd w:val="clear" w:color="auto" w:fill="auto"/>
          </w:tcPr>
          <w:p w:rsidR="002B3E5A" w:rsidRDefault="005C6274">
            <w:pPr>
              <w:ind w:firstLineChars="0" w:firstLine="0"/>
              <w:rPr>
                <w:del w:id="3452" w:author="cuiqingsong" w:date="2017-07-18T21:02:00Z"/>
                <w:rFonts w:asciiTheme="minorEastAsia" w:hAnsiTheme="minorEastAsia" w:cs="宋体"/>
                <w:color w:val="000000" w:themeColor="text1"/>
                <w:kern w:val="0"/>
                <w:sz w:val="20"/>
                <w:szCs w:val="20"/>
              </w:rPr>
            </w:pPr>
            <w:del w:id="3453" w:author="cuiqingsong" w:date="2017-07-18T21:02:00Z">
              <w:r>
                <w:rPr>
                  <w:rFonts w:asciiTheme="minorEastAsia" w:hAnsiTheme="minorEastAsia" w:cs="宋体" w:hint="eastAsia"/>
                  <w:color w:val="000000" w:themeColor="text1"/>
                  <w:kern w:val="0"/>
                  <w:sz w:val="20"/>
                  <w:szCs w:val="20"/>
                </w:rPr>
                <w:delText>M</w:delText>
              </w:r>
            </w:del>
          </w:p>
        </w:tc>
        <w:tc>
          <w:tcPr>
            <w:tcW w:w="2411"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del w:id="3454" w:author="cuiqingsong" w:date="2017-07-18T21:02:00Z"/>
                <w:rFonts w:asciiTheme="minorEastAsia" w:hAnsiTheme="minorEastAsia" w:cs="宋体"/>
                <w:color w:val="000000" w:themeColor="text1"/>
                <w:kern w:val="0"/>
                <w:sz w:val="20"/>
                <w:szCs w:val="20"/>
              </w:rPr>
            </w:pPr>
          </w:p>
        </w:tc>
      </w:tr>
      <w:tr w:rsidR="002B3E5A">
        <w:trPr>
          <w:trHeight w:val="270"/>
          <w:del w:id="3455" w:author="cuiqingsong" w:date="2017-07-18T21:02:00Z"/>
        </w:trPr>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del w:id="3456" w:author="cuiqingsong" w:date="2017-07-18T21:02:00Z"/>
                <w:rFonts w:asciiTheme="minorEastAsia" w:hAnsiTheme="minorEastAsia" w:cs="宋体"/>
                <w:color w:val="000000" w:themeColor="text1"/>
                <w:kern w:val="0"/>
                <w:sz w:val="20"/>
                <w:szCs w:val="20"/>
              </w:rPr>
            </w:pPr>
            <w:del w:id="3457" w:author="cuiqingsong" w:date="2017-07-18T21:02:00Z">
              <w:r>
                <w:rPr>
                  <w:rFonts w:asciiTheme="minorEastAsia" w:hAnsiTheme="minorEastAsia" w:cs="宋体" w:hint="eastAsia"/>
                  <w:color w:val="000000" w:themeColor="text1"/>
                  <w:kern w:val="0"/>
                  <w:sz w:val="20"/>
                  <w:szCs w:val="20"/>
                </w:rPr>
                <w:delText>X40</w:delText>
              </w:r>
            </w:del>
          </w:p>
        </w:tc>
        <w:tc>
          <w:tcPr>
            <w:tcW w:w="1931"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del w:id="3458" w:author="cuiqingsong" w:date="2017-07-18T21:02:00Z"/>
                <w:rFonts w:asciiTheme="minorEastAsia" w:hAnsiTheme="minorEastAsia" w:cs="宋体"/>
                <w:color w:val="000000" w:themeColor="text1"/>
                <w:kern w:val="0"/>
                <w:sz w:val="20"/>
                <w:szCs w:val="20"/>
              </w:rPr>
            </w:pPr>
            <w:del w:id="3459" w:author="cuiqingsong" w:date="2017-07-18T21:02:00Z">
              <w:r>
                <w:rPr>
                  <w:rFonts w:asciiTheme="minorEastAsia" w:hAnsiTheme="minorEastAsia" w:cs="宋体" w:hint="eastAsia"/>
                  <w:color w:val="000000" w:themeColor="text1"/>
                  <w:kern w:val="0"/>
                  <w:sz w:val="20"/>
                  <w:szCs w:val="20"/>
                </w:rPr>
                <w:delText>RspMsg</w:delText>
              </w:r>
            </w:del>
          </w:p>
        </w:tc>
        <w:tc>
          <w:tcPr>
            <w:tcW w:w="1581"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del w:id="3460" w:author="cuiqingsong" w:date="2017-07-18T21:02:00Z"/>
                <w:rFonts w:asciiTheme="minorEastAsia" w:hAnsiTheme="minorEastAsia" w:cs="宋体"/>
                <w:color w:val="000000" w:themeColor="text1"/>
                <w:kern w:val="0"/>
                <w:sz w:val="20"/>
                <w:szCs w:val="20"/>
              </w:rPr>
            </w:pPr>
            <w:del w:id="3461" w:author="cuiqingsong" w:date="2017-07-18T21:02:00Z">
              <w:r>
                <w:rPr>
                  <w:rFonts w:asciiTheme="minorEastAsia" w:hAnsiTheme="minorEastAsia" w:cs="宋体" w:hint="eastAsia"/>
                  <w:color w:val="000000" w:themeColor="text1"/>
                  <w:kern w:val="0"/>
                  <w:sz w:val="20"/>
                  <w:szCs w:val="20"/>
                </w:rPr>
                <w:delText>响应消息</w:delText>
              </w:r>
            </w:del>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del w:id="3462" w:author="cuiqingsong" w:date="2017-07-18T21:02:00Z"/>
                <w:rFonts w:asciiTheme="minorEastAsia" w:hAnsiTheme="minorEastAsia" w:cs="宋体"/>
                <w:color w:val="000000" w:themeColor="text1"/>
                <w:kern w:val="0"/>
                <w:sz w:val="20"/>
                <w:szCs w:val="20"/>
              </w:rPr>
            </w:pPr>
            <w:del w:id="3463" w:author="cuiqingsong" w:date="2017-07-18T21:02:00Z">
              <w:r>
                <w:rPr>
                  <w:rFonts w:asciiTheme="minorEastAsia" w:hAnsiTheme="minorEastAsia" w:cs="宋体" w:hint="eastAsia"/>
                  <w:color w:val="000000" w:themeColor="text1"/>
                  <w:kern w:val="0"/>
                  <w:sz w:val="20"/>
                  <w:szCs w:val="20"/>
                </w:rPr>
                <w:delText>-</w:delText>
              </w:r>
            </w:del>
          </w:p>
        </w:tc>
        <w:tc>
          <w:tcPr>
            <w:tcW w:w="800" w:type="dxa"/>
            <w:tcBorders>
              <w:top w:val="single" w:sz="4" w:space="0" w:color="auto"/>
              <w:left w:val="single" w:sz="4" w:space="0" w:color="auto"/>
              <w:bottom w:val="single" w:sz="4" w:space="0" w:color="auto"/>
              <w:right w:val="single" w:sz="4" w:space="0" w:color="auto"/>
            </w:tcBorders>
            <w:shd w:val="clear" w:color="auto" w:fill="auto"/>
          </w:tcPr>
          <w:p w:rsidR="002B3E5A" w:rsidRDefault="005C6274">
            <w:pPr>
              <w:ind w:firstLineChars="0" w:firstLine="0"/>
              <w:rPr>
                <w:del w:id="3464" w:author="cuiqingsong" w:date="2017-07-18T21:02:00Z"/>
                <w:rFonts w:asciiTheme="minorEastAsia" w:hAnsiTheme="minorEastAsia" w:cs="宋体"/>
                <w:color w:val="000000" w:themeColor="text1"/>
                <w:kern w:val="0"/>
                <w:sz w:val="20"/>
                <w:szCs w:val="20"/>
              </w:rPr>
            </w:pPr>
            <w:del w:id="3465" w:author="cuiqingsong" w:date="2017-07-18T21:02:00Z">
              <w:r>
                <w:rPr>
                  <w:rFonts w:asciiTheme="minorEastAsia" w:hAnsiTheme="minorEastAsia" w:cs="宋体" w:hint="eastAsia"/>
                  <w:color w:val="000000" w:themeColor="text1"/>
                  <w:kern w:val="0"/>
                  <w:sz w:val="20"/>
                  <w:szCs w:val="20"/>
                </w:rPr>
                <w:delText>M</w:delText>
              </w:r>
            </w:del>
          </w:p>
        </w:tc>
        <w:tc>
          <w:tcPr>
            <w:tcW w:w="2411"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del w:id="3466" w:author="cuiqingsong" w:date="2017-07-18T21:02:00Z"/>
                <w:rFonts w:asciiTheme="minorEastAsia" w:hAnsiTheme="minorEastAsia" w:cs="宋体"/>
                <w:color w:val="000000" w:themeColor="text1"/>
                <w:kern w:val="0"/>
                <w:sz w:val="20"/>
                <w:szCs w:val="20"/>
              </w:rPr>
            </w:pPr>
          </w:p>
        </w:tc>
      </w:tr>
    </w:tbl>
    <w:p w:rsidR="002B3E5A" w:rsidRDefault="005C6274">
      <w:pPr>
        <w:pStyle w:val="4"/>
        <w:numPr>
          <w:ilvl w:val="3"/>
          <w:numId w:val="1"/>
        </w:numPr>
        <w:ind w:left="0" w:firstLineChars="0" w:firstLine="0"/>
        <w:rPr>
          <w:ins w:id="3467" w:author="cuiqingsong" w:date="2017-07-24T13:17:00Z"/>
          <w:rFonts w:asciiTheme="minorEastAsia" w:eastAsiaTheme="minorEastAsia" w:hAnsiTheme="minorEastAsia"/>
          <w:color w:val="000000" w:themeColor="text1"/>
        </w:rPr>
      </w:pPr>
      <w:ins w:id="3468" w:author="cuiqingsong" w:date="2017-07-18T21:03:00Z">
        <w:r>
          <w:rPr>
            <w:rFonts w:asciiTheme="minorEastAsia" w:eastAsiaTheme="minorEastAsia" w:hAnsiTheme="minorEastAsia" w:hint="eastAsia"/>
            <w:color w:val="000000" w:themeColor="text1"/>
          </w:rPr>
          <w:t>日结单查询请求及</w:t>
        </w:r>
      </w:ins>
      <w:ins w:id="3469" w:author="cuiqingsong" w:date="2017-07-18T21:04:00Z">
        <w:r>
          <w:rPr>
            <w:rFonts w:asciiTheme="minorEastAsia" w:eastAsiaTheme="minorEastAsia" w:hAnsiTheme="minorEastAsia" w:hint="eastAsia"/>
            <w:color w:val="000000" w:themeColor="text1"/>
          </w:rPr>
          <w:t>应答</w:t>
        </w:r>
      </w:ins>
    </w:p>
    <w:p w:rsidR="002B3E5A" w:rsidRDefault="005C6274">
      <w:pPr>
        <w:ind w:firstLine="480"/>
        <w:rPr>
          <w:ins w:id="3470" w:author="cuiqingsong" w:date="2017-07-24T13:19:00Z"/>
        </w:rPr>
      </w:pPr>
      <w:ins w:id="3471" w:author="cuiqingsong" w:date="2017-07-24T13:17:00Z">
        <w:r>
          <w:rPr>
            <w:rFonts w:hint="eastAsia"/>
          </w:rPr>
          <w:t>功能：日结单</w:t>
        </w:r>
      </w:ins>
      <w:ins w:id="3472" w:author="cuiqingsong" w:date="2017-07-24T13:18:00Z">
        <w:r>
          <w:rPr>
            <w:rFonts w:hint="eastAsia"/>
          </w:rPr>
          <w:t>查询指令用于向二级系统查询客户指定交易日的日结单信息。</w:t>
        </w:r>
      </w:ins>
    </w:p>
    <w:p w:rsidR="002B3E5A" w:rsidRDefault="005C6274">
      <w:pPr>
        <w:ind w:firstLine="480"/>
        <w:rPr>
          <w:ins w:id="3473" w:author="cuiqingsong" w:date="2017-07-18T21:04:00Z"/>
        </w:rPr>
      </w:pPr>
      <w:ins w:id="3474" w:author="cuiqingsong" w:date="2017-07-24T13:19:00Z">
        <w:r>
          <w:rPr>
            <w:rFonts w:hint="eastAsia"/>
          </w:rPr>
          <w:t>消息体格式如下：</w:t>
        </w:r>
      </w:ins>
    </w:p>
    <w:tbl>
      <w:tblPr>
        <w:tblW w:w="851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8"/>
        <w:gridCol w:w="1953"/>
        <w:gridCol w:w="1795"/>
        <w:gridCol w:w="760"/>
        <w:gridCol w:w="798"/>
        <w:gridCol w:w="2411"/>
        <w:tblGridChange w:id="3475">
          <w:tblGrid>
            <w:gridCol w:w="798"/>
            <w:gridCol w:w="1953"/>
            <w:gridCol w:w="1795"/>
            <w:gridCol w:w="760"/>
            <w:gridCol w:w="798"/>
            <w:gridCol w:w="2411"/>
          </w:tblGrid>
        </w:tblGridChange>
      </w:tblGrid>
      <w:tr w:rsidR="0073736D" w:rsidTr="0073736D">
        <w:trPr>
          <w:trHeight w:val="270"/>
          <w:tblHeader/>
          <w:ins w:id="3476" w:author="cuiqingsong" w:date="2017-07-18T21:05:00Z"/>
        </w:trPr>
        <w:tc>
          <w:tcPr>
            <w:tcW w:w="798" w:type="dxa"/>
            <w:shd w:val="clear" w:color="000000" w:fill="D9D9D9"/>
            <w:vAlign w:val="center"/>
          </w:tcPr>
          <w:p w:rsidR="0073736D" w:rsidRDefault="0073736D">
            <w:pPr>
              <w:widowControl/>
              <w:spacing w:line="240" w:lineRule="auto"/>
              <w:ind w:firstLineChars="0" w:firstLine="0"/>
              <w:jc w:val="left"/>
              <w:rPr>
                <w:ins w:id="3477" w:author="cuiqingsong" w:date="2017-07-18T21:05:00Z"/>
                <w:rFonts w:asciiTheme="minorEastAsia" w:hAnsiTheme="minorEastAsia" w:cs="宋体"/>
                <w:b/>
                <w:bCs/>
                <w:color w:val="000000" w:themeColor="text1"/>
                <w:kern w:val="0"/>
                <w:sz w:val="20"/>
                <w:szCs w:val="20"/>
              </w:rPr>
            </w:pPr>
            <w:proofErr w:type="gramStart"/>
            <w:ins w:id="3478" w:author="cuiqingsong" w:date="2017-07-18T21:05:00Z">
              <w:r>
                <w:rPr>
                  <w:rFonts w:asciiTheme="minorEastAsia" w:hAnsiTheme="minorEastAsia" w:cs="宋体" w:hint="eastAsia"/>
                  <w:b/>
                  <w:bCs/>
                  <w:color w:val="000000" w:themeColor="text1"/>
                  <w:kern w:val="0"/>
                  <w:sz w:val="20"/>
                  <w:szCs w:val="20"/>
                </w:rPr>
                <w:t>域号</w:t>
              </w:r>
              <w:proofErr w:type="gramEnd"/>
            </w:ins>
          </w:p>
        </w:tc>
        <w:tc>
          <w:tcPr>
            <w:tcW w:w="1953" w:type="dxa"/>
            <w:shd w:val="clear" w:color="000000" w:fill="D9D9D9"/>
            <w:vAlign w:val="center"/>
          </w:tcPr>
          <w:p w:rsidR="0073736D" w:rsidRDefault="0073736D">
            <w:pPr>
              <w:widowControl/>
              <w:spacing w:line="240" w:lineRule="auto"/>
              <w:ind w:firstLineChars="0" w:firstLine="0"/>
              <w:jc w:val="left"/>
              <w:rPr>
                <w:ins w:id="3479" w:author="cuiqingsong" w:date="2017-07-18T21:05:00Z"/>
                <w:rFonts w:asciiTheme="minorEastAsia" w:hAnsiTheme="minorEastAsia" w:cs="宋体"/>
                <w:b/>
                <w:bCs/>
                <w:color w:val="000000" w:themeColor="text1"/>
                <w:kern w:val="0"/>
                <w:sz w:val="20"/>
                <w:szCs w:val="20"/>
              </w:rPr>
            </w:pPr>
            <w:ins w:id="3480" w:author="cuiqingsong" w:date="2017-07-18T21:05:00Z">
              <w:r>
                <w:rPr>
                  <w:rFonts w:asciiTheme="minorEastAsia" w:hAnsiTheme="minorEastAsia" w:cs="宋体" w:hint="eastAsia"/>
                  <w:b/>
                  <w:bCs/>
                  <w:color w:val="000000" w:themeColor="text1"/>
                  <w:kern w:val="0"/>
                  <w:sz w:val="20"/>
                  <w:szCs w:val="20"/>
                </w:rPr>
                <w:t>域名</w:t>
              </w:r>
            </w:ins>
          </w:p>
        </w:tc>
        <w:tc>
          <w:tcPr>
            <w:tcW w:w="1795" w:type="dxa"/>
            <w:shd w:val="clear" w:color="000000" w:fill="D9D9D9"/>
            <w:vAlign w:val="center"/>
          </w:tcPr>
          <w:p w:rsidR="0073736D" w:rsidRDefault="0073736D">
            <w:pPr>
              <w:widowControl/>
              <w:spacing w:line="240" w:lineRule="auto"/>
              <w:ind w:firstLineChars="0" w:firstLine="0"/>
              <w:jc w:val="left"/>
              <w:rPr>
                <w:ins w:id="3481" w:author="cuiqingsong" w:date="2017-07-18T21:05:00Z"/>
                <w:rFonts w:asciiTheme="minorEastAsia" w:hAnsiTheme="minorEastAsia" w:cs="宋体"/>
                <w:b/>
                <w:bCs/>
                <w:color w:val="000000" w:themeColor="text1"/>
                <w:kern w:val="0"/>
                <w:sz w:val="20"/>
                <w:szCs w:val="20"/>
              </w:rPr>
            </w:pPr>
            <w:ins w:id="3482" w:author="cuiqingsong" w:date="2017-07-18T21:05:00Z">
              <w:r>
                <w:rPr>
                  <w:rFonts w:asciiTheme="minorEastAsia" w:hAnsiTheme="minorEastAsia" w:cs="宋体" w:hint="eastAsia"/>
                  <w:b/>
                  <w:bCs/>
                  <w:color w:val="000000" w:themeColor="text1"/>
                  <w:kern w:val="0"/>
                  <w:sz w:val="20"/>
                  <w:szCs w:val="20"/>
                </w:rPr>
                <w:t>业务字段名称</w:t>
              </w:r>
            </w:ins>
          </w:p>
        </w:tc>
        <w:tc>
          <w:tcPr>
            <w:tcW w:w="760" w:type="dxa"/>
            <w:shd w:val="clear" w:color="000000" w:fill="D9D9D9"/>
            <w:vAlign w:val="center"/>
          </w:tcPr>
          <w:p w:rsidR="0073736D" w:rsidRDefault="0073736D">
            <w:pPr>
              <w:widowControl/>
              <w:spacing w:line="240" w:lineRule="auto"/>
              <w:ind w:firstLineChars="0" w:firstLine="0"/>
              <w:jc w:val="left"/>
              <w:rPr>
                <w:ins w:id="3483" w:author="cuiqingsong" w:date="2017-07-18T21:05:00Z"/>
                <w:rFonts w:asciiTheme="minorEastAsia" w:hAnsiTheme="minorEastAsia" w:cs="宋体"/>
                <w:b/>
                <w:bCs/>
                <w:color w:val="000000" w:themeColor="text1"/>
                <w:kern w:val="0"/>
                <w:sz w:val="20"/>
                <w:szCs w:val="20"/>
              </w:rPr>
            </w:pPr>
            <w:ins w:id="3484" w:author="cuiqingsong" w:date="2017-07-18T21:05:00Z">
              <w:r>
                <w:rPr>
                  <w:rFonts w:asciiTheme="minorEastAsia" w:hAnsiTheme="minorEastAsia" w:cs="宋体" w:hint="eastAsia"/>
                  <w:b/>
                  <w:bCs/>
                  <w:color w:val="000000" w:themeColor="text1"/>
                  <w:kern w:val="0"/>
                  <w:sz w:val="20"/>
                  <w:szCs w:val="20"/>
                </w:rPr>
                <w:t>请求</w:t>
              </w:r>
            </w:ins>
          </w:p>
        </w:tc>
        <w:tc>
          <w:tcPr>
            <w:tcW w:w="798" w:type="dxa"/>
            <w:shd w:val="clear" w:color="000000" w:fill="D9D9D9"/>
            <w:vAlign w:val="center"/>
          </w:tcPr>
          <w:p w:rsidR="0073736D" w:rsidRDefault="0073736D">
            <w:pPr>
              <w:widowControl/>
              <w:spacing w:line="240" w:lineRule="auto"/>
              <w:ind w:firstLineChars="0" w:firstLine="0"/>
              <w:jc w:val="left"/>
              <w:rPr>
                <w:ins w:id="3485" w:author="cuiqingsong" w:date="2017-07-18T21:05:00Z"/>
                <w:rFonts w:asciiTheme="minorEastAsia" w:hAnsiTheme="minorEastAsia" w:cs="宋体"/>
                <w:b/>
                <w:bCs/>
                <w:color w:val="000000" w:themeColor="text1"/>
                <w:kern w:val="0"/>
                <w:sz w:val="20"/>
                <w:szCs w:val="20"/>
              </w:rPr>
            </w:pPr>
            <w:ins w:id="3486" w:author="cuiqingsong" w:date="2017-07-18T21:05:00Z">
              <w:r>
                <w:rPr>
                  <w:rFonts w:asciiTheme="minorEastAsia" w:hAnsiTheme="minorEastAsia" w:cs="宋体" w:hint="eastAsia"/>
                  <w:b/>
                  <w:bCs/>
                  <w:color w:val="000000" w:themeColor="text1"/>
                  <w:kern w:val="0"/>
                  <w:sz w:val="20"/>
                  <w:szCs w:val="20"/>
                </w:rPr>
                <w:t>应答</w:t>
              </w:r>
            </w:ins>
          </w:p>
        </w:tc>
        <w:tc>
          <w:tcPr>
            <w:tcW w:w="2411" w:type="dxa"/>
            <w:shd w:val="clear" w:color="000000" w:fill="D9D9D9"/>
            <w:vAlign w:val="center"/>
          </w:tcPr>
          <w:p w:rsidR="0073736D" w:rsidRDefault="0073736D">
            <w:pPr>
              <w:widowControl/>
              <w:spacing w:line="240" w:lineRule="auto"/>
              <w:ind w:firstLineChars="0" w:firstLine="0"/>
              <w:jc w:val="left"/>
              <w:rPr>
                <w:ins w:id="3487" w:author="cuiqingsong" w:date="2017-07-18T21:05:00Z"/>
                <w:rFonts w:asciiTheme="minorEastAsia" w:hAnsiTheme="minorEastAsia" w:cs="宋体"/>
                <w:b/>
                <w:bCs/>
                <w:color w:val="000000" w:themeColor="text1"/>
                <w:kern w:val="0"/>
                <w:sz w:val="20"/>
                <w:szCs w:val="20"/>
              </w:rPr>
            </w:pPr>
            <w:ins w:id="3488" w:author="cuiqingsong" w:date="2017-07-18T21:05:00Z">
              <w:r>
                <w:rPr>
                  <w:rFonts w:asciiTheme="minorEastAsia" w:hAnsiTheme="minorEastAsia" w:cs="宋体" w:hint="eastAsia"/>
                  <w:b/>
                  <w:bCs/>
                  <w:color w:val="000000" w:themeColor="text1"/>
                  <w:kern w:val="0"/>
                  <w:sz w:val="20"/>
                  <w:szCs w:val="20"/>
                </w:rPr>
                <w:t>说明</w:t>
              </w:r>
            </w:ins>
          </w:p>
        </w:tc>
      </w:tr>
      <w:tr w:rsidR="0073736D" w:rsidTr="0073736D">
        <w:trPr>
          <w:trHeight w:val="270"/>
          <w:ins w:id="3489" w:author="cuiqingsong" w:date="2017-07-18T21:05:00Z"/>
        </w:trPr>
        <w:tc>
          <w:tcPr>
            <w:tcW w:w="798" w:type="dxa"/>
            <w:shd w:val="clear" w:color="auto" w:fill="auto"/>
          </w:tcPr>
          <w:p w:rsidR="0073736D" w:rsidRDefault="0073736D">
            <w:pPr>
              <w:widowControl/>
              <w:spacing w:line="240" w:lineRule="auto"/>
              <w:ind w:firstLineChars="0" w:firstLine="0"/>
              <w:jc w:val="left"/>
              <w:rPr>
                <w:ins w:id="3490" w:author="cuiqingsong" w:date="2017-07-18T21:05:00Z"/>
                <w:rFonts w:asciiTheme="minorEastAsia" w:hAnsiTheme="minorEastAsia" w:cs="宋体"/>
                <w:color w:val="000000" w:themeColor="text1"/>
                <w:kern w:val="0"/>
                <w:sz w:val="20"/>
                <w:szCs w:val="20"/>
              </w:rPr>
            </w:pPr>
            <w:ins w:id="3491" w:author="cuiqingsong" w:date="2017-07-18T21:05:00Z">
              <w:r>
                <w:rPr>
                  <w:rFonts w:asciiTheme="minorEastAsia" w:hAnsiTheme="minorEastAsia" w:cs="宋体" w:hint="eastAsia"/>
                  <w:color w:val="000000" w:themeColor="text1"/>
                  <w:kern w:val="0"/>
                  <w:sz w:val="20"/>
                  <w:szCs w:val="20"/>
                </w:rPr>
                <w:t>T1</w:t>
              </w:r>
            </w:ins>
            <w:ins w:id="3492" w:author="cuiqingsong" w:date="2017-07-18T21:06:00Z">
              <w:r>
                <w:rPr>
                  <w:rFonts w:asciiTheme="minorEastAsia" w:hAnsiTheme="minorEastAsia" w:cs="宋体"/>
                  <w:color w:val="000000" w:themeColor="text1"/>
                  <w:kern w:val="0"/>
                  <w:sz w:val="20"/>
                  <w:szCs w:val="20"/>
                </w:rPr>
                <w:t>3</w:t>
              </w:r>
            </w:ins>
          </w:p>
        </w:tc>
        <w:tc>
          <w:tcPr>
            <w:tcW w:w="1953" w:type="dxa"/>
            <w:shd w:val="clear" w:color="auto" w:fill="auto"/>
            <w:vAlign w:val="center"/>
          </w:tcPr>
          <w:p w:rsidR="0073736D" w:rsidRDefault="0073736D">
            <w:pPr>
              <w:widowControl/>
              <w:spacing w:line="240" w:lineRule="auto"/>
              <w:ind w:firstLineChars="0" w:firstLine="0"/>
              <w:jc w:val="left"/>
              <w:rPr>
                <w:ins w:id="3493" w:author="cuiqingsong" w:date="2017-07-18T21:05:00Z"/>
                <w:rFonts w:asciiTheme="minorEastAsia" w:hAnsiTheme="minorEastAsia" w:cs="宋体"/>
                <w:color w:val="000000" w:themeColor="text1"/>
                <w:kern w:val="0"/>
                <w:sz w:val="20"/>
                <w:szCs w:val="20"/>
              </w:rPr>
            </w:pPr>
            <w:ins w:id="3494" w:author="cuiqingsong" w:date="2017-07-18T21:06:00Z">
              <w:r>
                <w:rPr>
                  <w:rFonts w:asciiTheme="minorEastAsia" w:hAnsiTheme="minorEastAsia" w:cs="宋体"/>
                  <w:color w:val="000000" w:themeColor="text1"/>
                  <w:kern w:val="0"/>
                  <w:sz w:val="20"/>
                  <w:szCs w:val="20"/>
                </w:rPr>
                <w:t>tradeDate</w:t>
              </w:r>
            </w:ins>
          </w:p>
        </w:tc>
        <w:tc>
          <w:tcPr>
            <w:tcW w:w="1795" w:type="dxa"/>
            <w:shd w:val="clear" w:color="auto" w:fill="auto"/>
            <w:vAlign w:val="center"/>
          </w:tcPr>
          <w:p w:rsidR="0073736D" w:rsidRDefault="0073736D">
            <w:pPr>
              <w:widowControl/>
              <w:spacing w:line="240" w:lineRule="auto"/>
              <w:ind w:firstLineChars="0" w:firstLine="0"/>
              <w:jc w:val="left"/>
              <w:rPr>
                <w:ins w:id="3495" w:author="cuiqingsong" w:date="2017-07-18T21:05:00Z"/>
                <w:rFonts w:asciiTheme="minorEastAsia" w:hAnsiTheme="minorEastAsia" w:cs="宋体"/>
                <w:color w:val="000000" w:themeColor="text1"/>
                <w:kern w:val="0"/>
                <w:sz w:val="20"/>
                <w:szCs w:val="20"/>
              </w:rPr>
            </w:pPr>
            <w:ins w:id="3496" w:author="cuiqingsong" w:date="2017-07-18T21:06:00Z">
              <w:r>
                <w:rPr>
                  <w:rFonts w:asciiTheme="minorEastAsia" w:hAnsiTheme="minorEastAsia" w:cs="宋体" w:hint="eastAsia"/>
                  <w:color w:val="000000" w:themeColor="text1"/>
                  <w:kern w:val="0"/>
                  <w:sz w:val="20"/>
                  <w:szCs w:val="20"/>
                </w:rPr>
                <w:t>交易</w:t>
              </w:r>
            </w:ins>
            <w:ins w:id="3497" w:author="cuiqingsong" w:date="2017-07-18T21:05:00Z">
              <w:r>
                <w:rPr>
                  <w:rFonts w:asciiTheme="minorEastAsia" w:hAnsiTheme="minorEastAsia" w:cs="宋体" w:hint="eastAsia"/>
                  <w:color w:val="000000" w:themeColor="text1"/>
                  <w:kern w:val="0"/>
                  <w:sz w:val="20"/>
                  <w:szCs w:val="20"/>
                </w:rPr>
                <w:t>日期</w:t>
              </w:r>
            </w:ins>
          </w:p>
        </w:tc>
        <w:tc>
          <w:tcPr>
            <w:tcW w:w="760" w:type="dxa"/>
            <w:shd w:val="clear" w:color="auto" w:fill="auto"/>
            <w:vAlign w:val="center"/>
          </w:tcPr>
          <w:p w:rsidR="0073736D" w:rsidRDefault="0073736D">
            <w:pPr>
              <w:widowControl/>
              <w:spacing w:line="240" w:lineRule="auto"/>
              <w:ind w:firstLineChars="0" w:firstLine="0"/>
              <w:jc w:val="left"/>
              <w:rPr>
                <w:ins w:id="3498" w:author="cuiqingsong" w:date="2017-07-18T21:05:00Z"/>
                <w:rFonts w:asciiTheme="minorEastAsia" w:hAnsiTheme="minorEastAsia" w:cs="宋体"/>
                <w:color w:val="000000" w:themeColor="text1"/>
                <w:kern w:val="0"/>
                <w:sz w:val="20"/>
                <w:szCs w:val="20"/>
              </w:rPr>
            </w:pPr>
            <w:ins w:id="3499" w:author="cuiqingsong" w:date="2017-07-18T21:05:00Z">
              <w:r>
                <w:rPr>
                  <w:rFonts w:asciiTheme="minorEastAsia" w:hAnsiTheme="minorEastAsia" w:cs="宋体" w:hint="eastAsia"/>
                  <w:color w:val="000000" w:themeColor="text1"/>
                  <w:kern w:val="0"/>
                  <w:sz w:val="20"/>
                  <w:szCs w:val="20"/>
                </w:rPr>
                <w:t>M</w:t>
              </w:r>
            </w:ins>
          </w:p>
        </w:tc>
        <w:tc>
          <w:tcPr>
            <w:tcW w:w="798" w:type="dxa"/>
            <w:shd w:val="clear" w:color="auto" w:fill="auto"/>
            <w:vAlign w:val="center"/>
          </w:tcPr>
          <w:p w:rsidR="0073736D" w:rsidRDefault="0073736D">
            <w:pPr>
              <w:widowControl/>
              <w:spacing w:line="240" w:lineRule="auto"/>
              <w:ind w:firstLineChars="0" w:firstLine="0"/>
              <w:jc w:val="left"/>
              <w:rPr>
                <w:ins w:id="3500" w:author="cuiqingsong" w:date="2017-07-18T21:05:00Z"/>
                <w:rFonts w:asciiTheme="minorEastAsia" w:hAnsiTheme="minorEastAsia" w:cs="宋体"/>
                <w:color w:val="000000" w:themeColor="text1"/>
                <w:kern w:val="0"/>
                <w:sz w:val="20"/>
                <w:szCs w:val="20"/>
              </w:rPr>
            </w:pPr>
            <w:ins w:id="3501" w:author="cuiqingsong" w:date="2017-07-18T21:05:00Z">
              <w:r>
                <w:rPr>
                  <w:rFonts w:asciiTheme="minorEastAsia" w:hAnsiTheme="minorEastAsia" w:cs="宋体" w:hint="eastAsia"/>
                  <w:color w:val="000000" w:themeColor="text1"/>
                  <w:kern w:val="0"/>
                  <w:sz w:val="20"/>
                  <w:szCs w:val="20"/>
                </w:rPr>
                <w:t>-</w:t>
              </w:r>
            </w:ins>
          </w:p>
        </w:tc>
        <w:tc>
          <w:tcPr>
            <w:tcW w:w="2411" w:type="dxa"/>
            <w:shd w:val="clear" w:color="auto" w:fill="auto"/>
            <w:vAlign w:val="center"/>
          </w:tcPr>
          <w:p w:rsidR="0073736D" w:rsidRDefault="0073736D">
            <w:pPr>
              <w:widowControl/>
              <w:spacing w:line="240" w:lineRule="auto"/>
              <w:ind w:firstLineChars="0" w:firstLine="0"/>
              <w:jc w:val="left"/>
              <w:rPr>
                <w:ins w:id="3502" w:author="cuiqingsong" w:date="2017-07-18T21:05:00Z"/>
                <w:rFonts w:asciiTheme="minorEastAsia" w:hAnsiTheme="minorEastAsia" w:cs="宋体"/>
                <w:color w:val="000000" w:themeColor="text1"/>
                <w:kern w:val="0"/>
                <w:sz w:val="20"/>
                <w:szCs w:val="20"/>
              </w:rPr>
            </w:pPr>
          </w:p>
        </w:tc>
      </w:tr>
      <w:tr w:rsidR="00BD7D26" w:rsidTr="001F37D6">
        <w:tblPrEx>
          <w:tblW w:w="851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3503" w:author="cuiqingsong" w:date="2017-08-14T10:15:00Z">
            <w:tblPrEx>
              <w:tblW w:w="851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270"/>
          <w:ins w:id="3504" w:author="cuiqingsong" w:date="2017-08-14T10:15:00Z"/>
          <w:trPrChange w:id="3505" w:author="cuiqingsong" w:date="2017-08-14T10:15:00Z">
            <w:trPr>
              <w:trHeight w:val="270"/>
            </w:trPr>
          </w:trPrChange>
        </w:trPr>
        <w:tc>
          <w:tcPr>
            <w:tcW w:w="798" w:type="dxa"/>
            <w:shd w:val="clear" w:color="auto" w:fill="auto"/>
            <w:vAlign w:val="center"/>
            <w:tcPrChange w:id="3506" w:author="cuiqingsong" w:date="2017-08-14T10:15:00Z">
              <w:tcPr>
                <w:tcW w:w="798" w:type="dxa"/>
                <w:shd w:val="clear" w:color="auto" w:fill="auto"/>
              </w:tcPr>
            </w:tcPrChange>
          </w:tcPr>
          <w:p w:rsidR="00BD7D26" w:rsidRDefault="00BD7D26" w:rsidP="00BD7D26">
            <w:pPr>
              <w:widowControl/>
              <w:spacing w:line="240" w:lineRule="auto"/>
              <w:ind w:firstLineChars="0" w:firstLine="0"/>
              <w:jc w:val="left"/>
              <w:rPr>
                <w:ins w:id="3507" w:author="cuiqingsong" w:date="2017-08-14T10:15:00Z"/>
                <w:rFonts w:asciiTheme="minorEastAsia" w:hAnsiTheme="minorEastAsia" w:cs="宋体"/>
                <w:color w:val="000000" w:themeColor="text1"/>
                <w:kern w:val="0"/>
                <w:sz w:val="20"/>
                <w:szCs w:val="20"/>
              </w:rPr>
            </w:pPr>
            <w:ins w:id="3508" w:author="cuiqingsong" w:date="2017-08-14T10:15:00Z">
              <w:r>
                <w:rPr>
                  <w:rFonts w:asciiTheme="minorEastAsia" w:hAnsiTheme="minorEastAsia" w:cs="宋体" w:hint="eastAsia"/>
                  <w:color w:val="000000" w:themeColor="text1"/>
                  <w:kern w:val="0"/>
                  <w:sz w:val="20"/>
                  <w:szCs w:val="20"/>
                </w:rPr>
                <w:t>M00</w:t>
              </w:r>
            </w:ins>
          </w:p>
        </w:tc>
        <w:tc>
          <w:tcPr>
            <w:tcW w:w="1953" w:type="dxa"/>
            <w:shd w:val="clear" w:color="auto" w:fill="auto"/>
            <w:vAlign w:val="center"/>
            <w:tcPrChange w:id="3509" w:author="cuiqingsong" w:date="2017-08-14T10:15:00Z">
              <w:tcPr>
                <w:tcW w:w="1953" w:type="dxa"/>
                <w:shd w:val="clear" w:color="auto" w:fill="auto"/>
                <w:vAlign w:val="center"/>
              </w:tcPr>
            </w:tcPrChange>
          </w:tcPr>
          <w:p w:rsidR="00BD7D26" w:rsidRDefault="00BD7D26" w:rsidP="00BD7D26">
            <w:pPr>
              <w:widowControl/>
              <w:spacing w:line="240" w:lineRule="auto"/>
              <w:ind w:firstLineChars="0" w:firstLine="0"/>
              <w:jc w:val="left"/>
              <w:rPr>
                <w:ins w:id="3510" w:author="cuiqingsong" w:date="2017-08-14T10:15:00Z"/>
                <w:rFonts w:asciiTheme="minorEastAsia" w:hAnsiTheme="minorEastAsia" w:cs="宋体"/>
                <w:color w:val="000000" w:themeColor="text1"/>
                <w:kern w:val="0"/>
                <w:sz w:val="20"/>
                <w:szCs w:val="20"/>
              </w:rPr>
            </w:pPr>
            <w:ins w:id="3511" w:author="cuiqingsong" w:date="2017-08-14T10:15:00Z">
              <w:r>
                <w:rPr>
                  <w:rFonts w:asciiTheme="minorEastAsia" w:hAnsiTheme="minorEastAsia" w:cs="宋体" w:hint="eastAsia"/>
                  <w:color w:val="000000" w:themeColor="text1"/>
                  <w:kern w:val="0"/>
                  <w:sz w:val="20"/>
                  <w:szCs w:val="20"/>
                </w:rPr>
                <w:t>memberID</w:t>
              </w:r>
            </w:ins>
          </w:p>
        </w:tc>
        <w:tc>
          <w:tcPr>
            <w:tcW w:w="1795" w:type="dxa"/>
            <w:shd w:val="clear" w:color="auto" w:fill="auto"/>
            <w:vAlign w:val="center"/>
            <w:tcPrChange w:id="3512" w:author="cuiqingsong" w:date="2017-08-14T10:15:00Z">
              <w:tcPr>
                <w:tcW w:w="1795" w:type="dxa"/>
                <w:shd w:val="clear" w:color="auto" w:fill="auto"/>
                <w:vAlign w:val="center"/>
              </w:tcPr>
            </w:tcPrChange>
          </w:tcPr>
          <w:p w:rsidR="00BD7D26" w:rsidRDefault="00BD7D26" w:rsidP="00BD7D26">
            <w:pPr>
              <w:widowControl/>
              <w:spacing w:line="240" w:lineRule="auto"/>
              <w:ind w:firstLineChars="0" w:firstLine="0"/>
              <w:jc w:val="left"/>
              <w:rPr>
                <w:ins w:id="3513" w:author="cuiqingsong" w:date="2017-08-14T10:15:00Z"/>
                <w:rFonts w:asciiTheme="minorEastAsia" w:hAnsiTheme="minorEastAsia" w:cs="宋体"/>
                <w:color w:val="000000" w:themeColor="text1"/>
                <w:kern w:val="0"/>
                <w:sz w:val="20"/>
                <w:szCs w:val="20"/>
              </w:rPr>
            </w:pPr>
            <w:ins w:id="3514" w:author="cuiqingsong" w:date="2017-08-14T10:15:00Z">
              <w:r>
                <w:rPr>
                  <w:rFonts w:asciiTheme="minorEastAsia" w:hAnsiTheme="minorEastAsia" w:cs="宋体" w:hint="eastAsia"/>
                  <w:color w:val="000000" w:themeColor="text1"/>
                  <w:kern w:val="0"/>
                  <w:sz w:val="20"/>
                  <w:szCs w:val="20"/>
                </w:rPr>
                <w:t>会员代码</w:t>
              </w:r>
            </w:ins>
          </w:p>
        </w:tc>
        <w:tc>
          <w:tcPr>
            <w:tcW w:w="760" w:type="dxa"/>
            <w:shd w:val="clear" w:color="auto" w:fill="auto"/>
            <w:vAlign w:val="center"/>
            <w:tcPrChange w:id="3515" w:author="cuiqingsong" w:date="2017-08-14T10:15:00Z">
              <w:tcPr>
                <w:tcW w:w="760" w:type="dxa"/>
                <w:shd w:val="clear" w:color="auto" w:fill="auto"/>
                <w:vAlign w:val="center"/>
              </w:tcPr>
            </w:tcPrChange>
          </w:tcPr>
          <w:p w:rsidR="00BD7D26" w:rsidRDefault="00BD7D26" w:rsidP="00BD7D26">
            <w:pPr>
              <w:widowControl/>
              <w:spacing w:line="240" w:lineRule="auto"/>
              <w:ind w:firstLineChars="0" w:firstLine="0"/>
              <w:jc w:val="left"/>
              <w:rPr>
                <w:ins w:id="3516" w:author="cuiqingsong" w:date="2017-08-14T10:15:00Z"/>
                <w:rFonts w:asciiTheme="minorEastAsia" w:hAnsiTheme="minorEastAsia" w:cs="宋体"/>
                <w:color w:val="000000" w:themeColor="text1"/>
                <w:kern w:val="0"/>
                <w:sz w:val="20"/>
                <w:szCs w:val="20"/>
              </w:rPr>
            </w:pPr>
            <w:ins w:id="3517" w:author="cuiqingsong" w:date="2017-08-14T10:15:00Z">
              <w:r>
                <w:rPr>
                  <w:rFonts w:asciiTheme="minorEastAsia" w:hAnsiTheme="minorEastAsia" w:cs="宋体" w:hint="eastAsia"/>
                  <w:color w:val="000000" w:themeColor="text1"/>
                  <w:kern w:val="0"/>
                  <w:sz w:val="20"/>
                  <w:szCs w:val="20"/>
                </w:rPr>
                <w:t>M</w:t>
              </w:r>
            </w:ins>
          </w:p>
        </w:tc>
        <w:tc>
          <w:tcPr>
            <w:tcW w:w="798" w:type="dxa"/>
            <w:shd w:val="clear" w:color="auto" w:fill="auto"/>
            <w:vAlign w:val="center"/>
            <w:tcPrChange w:id="3518" w:author="cuiqingsong" w:date="2017-08-14T10:15:00Z">
              <w:tcPr>
                <w:tcW w:w="798" w:type="dxa"/>
                <w:shd w:val="clear" w:color="auto" w:fill="auto"/>
                <w:vAlign w:val="center"/>
              </w:tcPr>
            </w:tcPrChange>
          </w:tcPr>
          <w:p w:rsidR="00BD7D26" w:rsidRDefault="00BD7D26" w:rsidP="00BD7D26">
            <w:pPr>
              <w:widowControl/>
              <w:spacing w:line="240" w:lineRule="auto"/>
              <w:ind w:firstLineChars="0" w:firstLine="0"/>
              <w:jc w:val="left"/>
              <w:rPr>
                <w:ins w:id="3519" w:author="cuiqingsong" w:date="2017-08-14T10:15:00Z"/>
                <w:rFonts w:asciiTheme="minorEastAsia" w:hAnsiTheme="minorEastAsia" w:cs="宋体"/>
                <w:color w:val="000000" w:themeColor="text1"/>
                <w:kern w:val="0"/>
                <w:sz w:val="20"/>
                <w:szCs w:val="20"/>
              </w:rPr>
            </w:pPr>
            <w:ins w:id="3520" w:author="cuiqingsong" w:date="2017-08-14T10:15:00Z">
              <w:r>
                <w:rPr>
                  <w:rFonts w:asciiTheme="minorEastAsia" w:hAnsiTheme="minorEastAsia" w:cs="宋体" w:hint="eastAsia"/>
                  <w:color w:val="000000" w:themeColor="text1"/>
                  <w:kern w:val="0"/>
                  <w:sz w:val="20"/>
                  <w:szCs w:val="20"/>
                </w:rPr>
                <w:t>←</w:t>
              </w:r>
            </w:ins>
          </w:p>
        </w:tc>
        <w:tc>
          <w:tcPr>
            <w:tcW w:w="2411" w:type="dxa"/>
            <w:shd w:val="clear" w:color="auto" w:fill="auto"/>
            <w:vAlign w:val="center"/>
            <w:tcPrChange w:id="3521" w:author="cuiqingsong" w:date="2017-08-14T10:15:00Z">
              <w:tcPr>
                <w:tcW w:w="2411" w:type="dxa"/>
                <w:shd w:val="clear" w:color="auto" w:fill="auto"/>
                <w:vAlign w:val="center"/>
              </w:tcPr>
            </w:tcPrChange>
          </w:tcPr>
          <w:p w:rsidR="00BD7D26" w:rsidRDefault="00BD7D26" w:rsidP="00BD7D26">
            <w:pPr>
              <w:widowControl/>
              <w:spacing w:line="240" w:lineRule="auto"/>
              <w:ind w:firstLineChars="0" w:firstLine="0"/>
              <w:jc w:val="left"/>
              <w:rPr>
                <w:ins w:id="3522" w:author="cuiqingsong" w:date="2017-08-14T10:15:00Z"/>
                <w:rFonts w:asciiTheme="minorEastAsia" w:hAnsiTheme="minorEastAsia" w:cs="宋体"/>
                <w:color w:val="000000" w:themeColor="text1"/>
                <w:kern w:val="0"/>
                <w:sz w:val="20"/>
                <w:szCs w:val="20"/>
              </w:rPr>
            </w:pPr>
          </w:p>
        </w:tc>
      </w:tr>
      <w:tr w:rsidR="00BD7D26" w:rsidTr="0073736D">
        <w:trPr>
          <w:trHeight w:val="270"/>
          <w:ins w:id="3523" w:author="cuiqingsong" w:date="2017-07-18T21:05:00Z"/>
        </w:trPr>
        <w:tc>
          <w:tcPr>
            <w:tcW w:w="798" w:type="dxa"/>
            <w:shd w:val="clear" w:color="auto" w:fill="auto"/>
          </w:tcPr>
          <w:p w:rsidR="00BD7D26" w:rsidRDefault="00BD7D26" w:rsidP="00BD7D26">
            <w:pPr>
              <w:widowControl/>
              <w:spacing w:line="240" w:lineRule="auto"/>
              <w:ind w:firstLineChars="0" w:firstLine="0"/>
              <w:jc w:val="left"/>
              <w:rPr>
                <w:ins w:id="3524" w:author="cuiqingsong" w:date="2017-07-18T21:05:00Z"/>
                <w:rFonts w:asciiTheme="minorEastAsia" w:hAnsiTheme="minorEastAsia" w:cs="宋体"/>
                <w:color w:val="000000" w:themeColor="text1"/>
                <w:kern w:val="0"/>
                <w:sz w:val="20"/>
                <w:szCs w:val="20"/>
              </w:rPr>
            </w:pPr>
            <w:ins w:id="3525" w:author="cuiqingsong" w:date="2017-07-18T21:06:00Z">
              <w:r>
                <w:rPr>
                  <w:rFonts w:asciiTheme="minorEastAsia" w:hAnsiTheme="minorEastAsia" w:cs="宋体"/>
                  <w:color w:val="000000" w:themeColor="text1"/>
                  <w:kern w:val="0"/>
                  <w:sz w:val="20"/>
                  <w:szCs w:val="20"/>
                </w:rPr>
                <w:t>M20</w:t>
              </w:r>
            </w:ins>
          </w:p>
        </w:tc>
        <w:tc>
          <w:tcPr>
            <w:tcW w:w="1953" w:type="dxa"/>
            <w:shd w:val="clear" w:color="auto" w:fill="auto"/>
            <w:vAlign w:val="center"/>
          </w:tcPr>
          <w:p w:rsidR="00BD7D26" w:rsidRDefault="00BD7D26" w:rsidP="00BD7D26">
            <w:pPr>
              <w:widowControl/>
              <w:spacing w:line="240" w:lineRule="auto"/>
              <w:ind w:firstLineChars="0" w:firstLine="0"/>
              <w:jc w:val="left"/>
              <w:rPr>
                <w:ins w:id="3526" w:author="cuiqingsong" w:date="2017-07-18T21:05:00Z"/>
                <w:rFonts w:asciiTheme="minorEastAsia" w:hAnsiTheme="minorEastAsia" w:cs="宋体"/>
                <w:color w:val="000000" w:themeColor="text1"/>
                <w:kern w:val="0"/>
                <w:sz w:val="20"/>
                <w:szCs w:val="20"/>
              </w:rPr>
            </w:pPr>
            <w:ins w:id="3527" w:author="cuiqingsong" w:date="2017-07-18T21:06:00Z">
              <w:r>
                <w:rPr>
                  <w:rFonts w:asciiTheme="minorEastAsia" w:hAnsiTheme="minorEastAsia" w:cs="宋体"/>
                  <w:color w:val="000000" w:themeColor="text1"/>
                  <w:kern w:val="0"/>
                  <w:sz w:val="20"/>
                  <w:szCs w:val="20"/>
                </w:rPr>
                <w:t>seatID</w:t>
              </w:r>
            </w:ins>
          </w:p>
        </w:tc>
        <w:tc>
          <w:tcPr>
            <w:tcW w:w="1795" w:type="dxa"/>
            <w:shd w:val="clear" w:color="auto" w:fill="auto"/>
            <w:vAlign w:val="center"/>
          </w:tcPr>
          <w:p w:rsidR="00BD7D26" w:rsidRDefault="00BD7D26" w:rsidP="00BD7D26">
            <w:pPr>
              <w:widowControl/>
              <w:spacing w:line="240" w:lineRule="auto"/>
              <w:ind w:firstLineChars="0" w:firstLine="0"/>
              <w:jc w:val="left"/>
              <w:rPr>
                <w:ins w:id="3528" w:author="cuiqingsong" w:date="2017-07-18T21:05:00Z"/>
                <w:rFonts w:asciiTheme="minorEastAsia" w:hAnsiTheme="minorEastAsia" w:cs="宋体"/>
                <w:color w:val="000000" w:themeColor="text1"/>
                <w:kern w:val="0"/>
                <w:sz w:val="20"/>
                <w:szCs w:val="20"/>
              </w:rPr>
            </w:pPr>
            <w:ins w:id="3529" w:author="cuiqingsong" w:date="2017-07-18T21:06:00Z">
              <w:r>
                <w:rPr>
                  <w:rFonts w:asciiTheme="minorEastAsia" w:hAnsiTheme="minorEastAsia" w:cs="宋体" w:hint="eastAsia"/>
                  <w:color w:val="000000" w:themeColor="text1"/>
                  <w:kern w:val="0"/>
                  <w:sz w:val="20"/>
                  <w:szCs w:val="20"/>
                </w:rPr>
                <w:t>交易席位代码</w:t>
              </w:r>
            </w:ins>
          </w:p>
        </w:tc>
        <w:tc>
          <w:tcPr>
            <w:tcW w:w="760" w:type="dxa"/>
            <w:shd w:val="clear" w:color="auto" w:fill="auto"/>
            <w:vAlign w:val="center"/>
          </w:tcPr>
          <w:p w:rsidR="00BD7D26" w:rsidRDefault="00BD7D26" w:rsidP="00BD7D26">
            <w:pPr>
              <w:widowControl/>
              <w:spacing w:line="240" w:lineRule="auto"/>
              <w:ind w:firstLineChars="0" w:firstLine="0"/>
              <w:jc w:val="left"/>
              <w:rPr>
                <w:ins w:id="3530" w:author="cuiqingsong" w:date="2017-07-18T21:05:00Z"/>
                <w:rFonts w:asciiTheme="minorEastAsia" w:hAnsiTheme="minorEastAsia" w:cs="宋体"/>
                <w:color w:val="000000" w:themeColor="text1"/>
                <w:kern w:val="0"/>
                <w:sz w:val="20"/>
                <w:szCs w:val="20"/>
              </w:rPr>
            </w:pPr>
            <w:ins w:id="3531" w:author="cuiqingsong" w:date="2017-07-18T21:05:00Z">
              <w:r>
                <w:rPr>
                  <w:rFonts w:asciiTheme="minorEastAsia" w:hAnsiTheme="minorEastAsia" w:cs="宋体" w:hint="eastAsia"/>
                  <w:color w:val="000000" w:themeColor="text1"/>
                  <w:kern w:val="0"/>
                  <w:sz w:val="20"/>
                  <w:szCs w:val="20"/>
                </w:rPr>
                <w:t>M</w:t>
              </w:r>
            </w:ins>
          </w:p>
        </w:tc>
        <w:tc>
          <w:tcPr>
            <w:tcW w:w="798" w:type="dxa"/>
            <w:shd w:val="clear" w:color="auto" w:fill="auto"/>
            <w:vAlign w:val="center"/>
          </w:tcPr>
          <w:p w:rsidR="00BD7D26" w:rsidRDefault="00BD7D26" w:rsidP="00BD7D26">
            <w:pPr>
              <w:widowControl/>
              <w:spacing w:line="240" w:lineRule="auto"/>
              <w:ind w:firstLineChars="0" w:firstLine="0"/>
              <w:jc w:val="left"/>
              <w:rPr>
                <w:ins w:id="3532" w:author="cuiqingsong" w:date="2017-07-18T21:05:00Z"/>
                <w:rFonts w:asciiTheme="minorEastAsia" w:hAnsiTheme="minorEastAsia" w:cs="宋体"/>
                <w:color w:val="000000" w:themeColor="text1"/>
                <w:kern w:val="0"/>
                <w:sz w:val="20"/>
                <w:szCs w:val="20"/>
              </w:rPr>
            </w:pPr>
            <w:ins w:id="3533" w:author="cuiqingsong" w:date="2017-08-14T10:15:00Z">
              <w:r>
                <w:rPr>
                  <w:rFonts w:asciiTheme="minorEastAsia" w:hAnsiTheme="minorEastAsia" w:cs="宋体" w:hint="eastAsia"/>
                  <w:color w:val="000000" w:themeColor="text1"/>
                  <w:kern w:val="0"/>
                  <w:sz w:val="20"/>
                  <w:szCs w:val="20"/>
                </w:rPr>
                <w:t>←</w:t>
              </w:r>
            </w:ins>
          </w:p>
        </w:tc>
        <w:tc>
          <w:tcPr>
            <w:tcW w:w="2411" w:type="dxa"/>
            <w:shd w:val="clear" w:color="auto" w:fill="auto"/>
            <w:vAlign w:val="center"/>
          </w:tcPr>
          <w:p w:rsidR="00BD7D26" w:rsidRDefault="00BD7D26" w:rsidP="00BD7D26">
            <w:pPr>
              <w:widowControl/>
              <w:spacing w:line="240" w:lineRule="auto"/>
              <w:ind w:firstLineChars="0" w:firstLine="0"/>
              <w:jc w:val="left"/>
              <w:rPr>
                <w:ins w:id="3534" w:author="cuiqingsong" w:date="2017-07-18T21:05:00Z"/>
                <w:rFonts w:asciiTheme="minorEastAsia" w:hAnsiTheme="minorEastAsia" w:cs="宋体"/>
                <w:color w:val="000000" w:themeColor="text1"/>
                <w:kern w:val="0"/>
                <w:sz w:val="20"/>
                <w:szCs w:val="20"/>
              </w:rPr>
            </w:pPr>
          </w:p>
        </w:tc>
      </w:tr>
      <w:tr w:rsidR="00BD7D26" w:rsidTr="0073736D">
        <w:trPr>
          <w:trHeight w:val="270"/>
          <w:ins w:id="3535" w:author="cuiqingsong" w:date="2017-07-18T21:05:00Z"/>
        </w:trPr>
        <w:tc>
          <w:tcPr>
            <w:tcW w:w="798" w:type="dxa"/>
            <w:shd w:val="clear" w:color="auto" w:fill="auto"/>
            <w:vAlign w:val="center"/>
          </w:tcPr>
          <w:p w:rsidR="00BD7D26" w:rsidRDefault="00BD7D26" w:rsidP="00BD7D26">
            <w:pPr>
              <w:widowControl/>
              <w:spacing w:line="240" w:lineRule="auto"/>
              <w:ind w:firstLineChars="0" w:firstLine="0"/>
              <w:jc w:val="left"/>
              <w:rPr>
                <w:ins w:id="3536" w:author="cuiqingsong" w:date="2017-07-18T21:05:00Z"/>
                <w:rFonts w:asciiTheme="minorEastAsia" w:hAnsiTheme="minorEastAsia" w:cs="宋体"/>
                <w:color w:val="000000" w:themeColor="text1"/>
                <w:kern w:val="0"/>
                <w:sz w:val="20"/>
                <w:szCs w:val="20"/>
              </w:rPr>
            </w:pPr>
            <w:ins w:id="3537" w:author="cuiqingsong" w:date="2017-07-18T21:05:00Z">
              <w:r>
                <w:rPr>
                  <w:rFonts w:asciiTheme="minorEastAsia" w:hAnsiTheme="minorEastAsia" w:cs="宋体" w:hint="eastAsia"/>
                  <w:color w:val="000000" w:themeColor="text1"/>
                  <w:kern w:val="0"/>
                  <w:sz w:val="20"/>
                  <w:szCs w:val="20"/>
                </w:rPr>
                <w:t>M30</w:t>
              </w:r>
            </w:ins>
          </w:p>
        </w:tc>
        <w:tc>
          <w:tcPr>
            <w:tcW w:w="1953" w:type="dxa"/>
            <w:shd w:val="clear" w:color="auto" w:fill="auto"/>
            <w:vAlign w:val="center"/>
          </w:tcPr>
          <w:p w:rsidR="00BD7D26" w:rsidRDefault="00BD7D26" w:rsidP="00BD7D26">
            <w:pPr>
              <w:widowControl/>
              <w:spacing w:line="240" w:lineRule="auto"/>
              <w:ind w:firstLineChars="0" w:firstLine="0"/>
              <w:jc w:val="left"/>
              <w:rPr>
                <w:ins w:id="3538" w:author="cuiqingsong" w:date="2017-07-18T21:05:00Z"/>
                <w:rFonts w:asciiTheme="minorEastAsia" w:hAnsiTheme="minorEastAsia" w:cs="宋体"/>
                <w:color w:val="000000" w:themeColor="text1"/>
                <w:kern w:val="0"/>
                <w:sz w:val="20"/>
                <w:szCs w:val="20"/>
              </w:rPr>
            </w:pPr>
            <w:ins w:id="3539" w:author="cuiqingsong" w:date="2017-07-18T21:05:00Z">
              <w:r>
                <w:rPr>
                  <w:rFonts w:asciiTheme="minorEastAsia" w:hAnsiTheme="minorEastAsia" w:cs="宋体" w:hint="eastAsia"/>
                  <w:color w:val="000000" w:themeColor="text1"/>
                  <w:kern w:val="0"/>
                  <w:sz w:val="20"/>
                  <w:szCs w:val="20"/>
                </w:rPr>
                <w:t>clientID</w:t>
              </w:r>
            </w:ins>
          </w:p>
        </w:tc>
        <w:tc>
          <w:tcPr>
            <w:tcW w:w="1795" w:type="dxa"/>
            <w:shd w:val="clear" w:color="auto" w:fill="auto"/>
            <w:vAlign w:val="center"/>
          </w:tcPr>
          <w:p w:rsidR="00BD7D26" w:rsidRDefault="00BD7D26" w:rsidP="00BD7D26">
            <w:pPr>
              <w:widowControl/>
              <w:spacing w:line="240" w:lineRule="auto"/>
              <w:ind w:firstLineChars="0" w:firstLine="0"/>
              <w:jc w:val="left"/>
              <w:rPr>
                <w:ins w:id="3540" w:author="cuiqingsong" w:date="2017-07-18T21:05:00Z"/>
                <w:rFonts w:asciiTheme="minorEastAsia" w:hAnsiTheme="minorEastAsia" w:cs="宋体"/>
                <w:color w:val="000000" w:themeColor="text1"/>
                <w:kern w:val="0"/>
                <w:sz w:val="20"/>
                <w:szCs w:val="20"/>
              </w:rPr>
            </w:pPr>
            <w:ins w:id="3541" w:author="cuiqingsong" w:date="2017-07-18T21:05:00Z">
              <w:r>
                <w:rPr>
                  <w:rFonts w:asciiTheme="minorEastAsia" w:hAnsiTheme="minorEastAsia" w:cs="宋体" w:hint="eastAsia"/>
                  <w:color w:val="000000" w:themeColor="text1"/>
                  <w:kern w:val="0"/>
                  <w:sz w:val="20"/>
                  <w:szCs w:val="20"/>
                </w:rPr>
                <w:t>客户代码</w:t>
              </w:r>
            </w:ins>
          </w:p>
        </w:tc>
        <w:tc>
          <w:tcPr>
            <w:tcW w:w="760" w:type="dxa"/>
            <w:shd w:val="clear" w:color="auto" w:fill="auto"/>
            <w:vAlign w:val="center"/>
          </w:tcPr>
          <w:p w:rsidR="00BD7D26" w:rsidRDefault="00BD7D26" w:rsidP="00BD7D26">
            <w:pPr>
              <w:widowControl/>
              <w:spacing w:line="240" w:lineRule="auto"/>
              <w:ind w:firstLineChars="0" w:firstLine="0"/>
              <w:jc w:val="left"/>
              <w:rPr>
                <w:ins w:id="3542" w:author="cuiqingsong" w:date="2017-07-18T21:05:00Z"/>
                <w:rFonts w:asciiTheme="minorEastAsia" w:hAnsiTheme="minorEastAsia" w:cs="宋体"/>
                <w:color w:val="000000" w:themeColor="text1"/>
                <w:kern w:val="0"/>
                <w:sz w:val="20"/>
                <w:szCs w:val="20"/>
              </w:rPr>
            </w:pPr>
            <w:ins w:id="3543" w:author="cuiqingsong" w:date="2017-07-18T21:05:00Z">
              <w:r>
                <w:rPr>
                  <w:rFonts w:asciiTheme="minorEastAsia" w:hAnsiTheme="minorEastAsia" w:cs="宋体" w:hint="eastAsia"/>
                  <w:color w:val="000000" w:themeColor="text1"/>
                  <w:kern w:val="0"/>
                  <w:sz w:val="20"/>
                  <w:szCs w:val="20"/>
                </w:rPr>
                <w:t>M</w:t>
              </w:r>
            </w:ins>
          </w:p>
        </w:tc>
        <w:tc>
          <w:tcPr>
            <w:tcW w:w="798" w:type="dxa"/>
            <w:shd w:val="clear" w:color="auto" w:fill="auto"/>
            <w:vAlign w:val="center"/>
          </w:tcPr>
          <w:p w:rsidR="00BD7D26" w:rsidRDefault="00BD7D26" w:rsidP="00BD7D26">
            <w:pPr>
              <w:widowControl/>
              <w:spacing w:line="240" w:lineRule="auto"/>
              <w:ind w:firstLineChars="0" w:firstLine="0"/>
              <w:jc w:val="left"/>
              <w:rPr>
                <w:ins w:id="3544" w:author="cuiqingsong" w:date="2017-07-18T21:05:00Z"/>
                <w:rFonts w:asciiTheme="minorEastAsia" w:hAnsiTheme="minorEastAsia" w:cs="宋体"/>
                <w:color w:val="000000" w:themeColor="text1"/>
                <w:kern w:val="0"/>
                <w:sz w:val="20"/>
                <w:szCs w:val="20"/>
              </w:rPr>
            </w:pPr>
            <w:ins w:id="3545" w:author="cuiqingsong" w:date="2017-07-18T21:05:00Z">
              <w:r>
                <w:rPr>
                  <w:rFonts w:asciiTheme="minorEastAsia" w:hAnsiTheme="minorEastAsia" w:cs="宋体" w:hint="eastAsia"/>
                  <w:color w:val="000000" w:themeColor="text1"/>
                  <w:kern w:val="0"/>
                  <w:sz w:val="20"/>
                  <w:szCs w:val="20"/>
                </w:rPr>
                <w:t>←</w:t>
              </w:r>
            </w:ins>
          </w:p>
        </w:tc>
        <w:tc>
          <w:tcPr>
            <w:tcW w:w="2411" w:type="dxa"/>
            <w:shd w:val="clear" w:color="auto" w:fill="auto"/>
            <w:vAlign w:val="center"/>
          </w:tcPr>
          <w:p w:rsidR="00BD7D26" w:rsidRDefault="00BD7D26" w:rsidP="00BD7D26">
            <w:pPr>
              <w:widowControl/>
              <w:spacing w:line="240" w:lineRule="auto"/>
              <w:ind w:firstLineChars="0" w:firstLine="0"/>
              <w:jc w:val="left"/>
              <w:rPr>
                <w:ins w:id="3546" w:author="cuiqingsong" w:date="2017-07-18T21:05:00Z"/>
                <w:rFonts w:asciiTheme="minorEastAsia" w:hAnsiTheme="minorEastAsia" w:cs="宋体"/>
                <w:color w:val="000000" w:themeColor="text1"/>
                <w:kern w:val="0"/>
                <w:sz w:val="20"/>
                <w:szCs w:val="20"/>
              </w:rPr>
            </w:pPr>
          </w:p>
        </w:tc>
      </w:tr>
      <w:tr w:rsidR="00BD7D26" w:rsidTr="0073736D">
        <w:trPr>
          <w:trHeight w:val="270"/>
          <w:ins w:id="3547" w:author="cuiqingsong" w:date="2017-07-18T21:05:00Z"/>
        </w:trPr>
        <w:tc>
          <w:tcPr>
            <w:tcW w:w="798" w:type="dxa"/>
            <w:shd w:val="clear" w:color="auto" w:fill="auto"/>
            <w:vAlign w:val="center"/>
          </w:tcPr>
          <w:p w:rsidR="00BD7D26" w:rsidRDefault="00BD7D26" w:rsidP="00BD7D26">
            <w:pPr>
              <w:widowControl/>
              <w:spacing w:line="240" w:lineRule="auto"/>
              <w:ind w:firstLineChars="0" w:firstLine="0"/>
              <w:jc w:val="left"/>
              <w:rPr>
                <w:ins w:id="3548" w:author="cuiqingsong" w:date="2017-07-18T21:05:00Z"/>
                <w:rFonts w:asciiTheme="minorEastAsia" w:hAnsiTheme="minorEastAsia" w:cs="宋体"/>
                <w:color w:val="000000" w:themeColor="text1"/>
                <w:kern w:val="0"/>
                <w:sz w:val="20"/>
                <w:szCs w:val="20"/>
              </w:rPr>
            </w:pPr>
            <w:ins w:id="3549" w:author="cuiqingsong" w:date="2017-07-18T21:05:00Z">
              <w:r>
                <w:rPr>
                  <w:rFonts w:asciiTheme="minorEastAsia" w:hAnsiTheme="minorEastAsia" w:cs="宋体" w:hint="eastAsia"/>
                  <w:color w:val="000000" w:themeColor="text1"/>
                  <w:kern w:val="0"/>
                  <w:sz w:val="20"/>
                  <w:szCs w:val="20"/>
                </w:rPr>
                <w:t>A10</w:t>
              </w:r>
            </w:ins>
          </w:p>
        </w:tc>
        <w:tc>
          <w:tcPr>
            <w:tcW w:w="1953" w:type="dxa"/>
            <w:shd w:val="clear" w:color="auto" w:fill="auto"/>
            <w:vAlign w:val="center"/>
          </w:tcPr>
          <w:p w:rsidR="00BD7D26" w:rsidRDefault="00BD7D26" w:rsidP="00BD7D26">
            <w:pPr>
              <w:widowControl/>
              <w:spacing w:line="240" w:lineRule="auto"/>
              <w:ind w:firstLineChars="0" w:firstLine="0"/>
              <w:jc w:val="left"/>
              <w:rPr>
                <w:ins w:id="3550" w:author="cuiqingsong" w:date="2017-07-18T21:05:00Z"/>
                <w:rFonts w:asciiTheme="minorEastAsia" w:hAnsiTheme="minorEastAsia" w:cs="宋体"/>
                <w:color w:val="000000" w:themeColor="text1"/>
                <w:kern w:val="0"/>
                <w:sz w:val="20"/>
                <w:szCs w:val="20"/>
              </w:rPr>
            </w:pPr>
            <w:ins w:id="3551" w:author="cuiqingsong" w:date="2017-07-18T21:05:00Z">
              <w:r>
                <w:rPr>
                  <w:rFonts w:asciiTheme="minorEastAsia" w:hAnsiTheme="minorEastAsia" w:cs="宋体" w:hint="eastAsia"/>
                  <w:color w:val="000000" w:themeColor="text1"/>
                  <w:kern w:val="0"/>
                  <w:sz w:val="20"/>
                  <w:szCs w:val="20"/>
                </w:rPr>
                <w:t>bankAccountNo</w:t>
              </w:r>
            </w:ins>
          </w:p>
        </w:tc>
        <w:tc>
          <w:tcPr>
            <w:tcW w:w="1795" w:type="dxa"/>
            <w:shd w:val="clear" w:color="auto" w:fill="auto"/>
            <w:vAlign w:val="center"/>
          </w:tcPr>
          <w:p w:rsidR="00BD7D26" w:rsidRDefault="00BD7D26" w:rsidP="00BD7D26">
            <w:pPr>
              <w:widowControl/>
              <w:spacing w:line="240" w:lineRule="auto"/>
              <w:ind w:firstLineChars="0" w:firstLine="0"/>
              <w:jc w:val="left"/>
              <w:rPr>
                <w:ins w:id="3552" w:author="cuiqingsong" w:date="2017-07-18T21:05:00Z"/>
                <w:rFonts w:asciiTheme="minorEastAsia" w:hAnsiTheme="minorEastAsia" w:cs="宋体"/>
                <w:color w:val="000000" w:themeColor="text1"/>
                <w:kern w:val="0"/>
                <w:sz w:val="20"/>
                <w:szCs w:val="20"/>
              </w:rPr>
            </w:pPr>
            <w:ins w:id="3553" w:author="cuiqingsong" w:date="2017-07-18T21:05:00Z">
              <w:r>
                <w:rPr>
                  <w:rFonts w:asciiTheme="minorEastAsia" w:hAnsiTheme="minorEastAsia" w:cs="宋体" w:hint="eastAsia"/>
                  <w:color w:val="000000" w:themeColor="text1"/>
                  <w:kern w:val="0"/>
                  <w:sz w:val="20"/>
                  <w:szCs w:val="20"/>
                </w:rPr>
                <w:t>银行卡号</w:t>
              </w:r>
            </w:ins>
          </w:p>
        </w:tc>
        <w:tc>
          <w:tcPr>
            <w:tcW w:w="760" w:type="dxa"/>
            <w:shd w:val="clear" w:color="auto" w:fill="auto"/>
            <w:vAlign w:val="center"/>
          </w:tcPr>
          <w:p w:rsidR="00BD7D26" w:rsidRDefault="00BD7D26" w:rsidP="00BD7D26">
            <w:pPr>
              <w:widowControl/>
              <w:spacing w:line="240" w:lineRule="auto"/>
              <w:ind w:firstLineChars="0" w:firstLine="0"/>
              <w:jc w:val="left"/>
              <w:rPr>
                <w:ins w:id="3554" w:author="cuiqingsong" w:date="2017-07-18T21:05:00Z"/>
                <w:rFonts w:asciiTheme="minorEastAsia" w:hAnsiTheme="minorEastAsia" w:cs="宋体"/>
                <w:color w:val="000000" w:themeColor="text1"/>
                <w:kern w:val="0"/>
                <w:sz w:val="20"/>
                <w:szCs w:val="20"/>
              </w:rPr>
            </w:pPr>
            <w:ins w:id="3555" w:author="cuiqingsong" w:date="2017-07-18T21:05:00Z">
              <w:r>
                <w:rPr>
                  <w:rFonts w:asciiTheme="minorEastAsia" w:hAnsiTheme="minorEastAsia" w:cs="宋体" w:hint="eastAsia"/>
                  <w:color w:val="000000" w:themeColor="text1"/>
                  <w:kern w:val="0"/>
                  <w:sz w:val="20"/>
                  <w:szCs w:val="20"/>
                </w:rPr>
                <w:t>C</w:t>
              </w:r>
            </w:ins>
          </w:p>
        </w:tc>
        <w:tc>
          <w:tcPr>
            <w:tcW w:w="798" w:type="dxa"/>
            <w:shd w:val="clear" w:color="auto" w:fill="auto"/>
            <w:vAlign w:val="center"/>
          </w:tcPr>
          <w:p w:rsidR="00BD7D26" w:rsidRDefault="00BD7D26" w:rsidP="00BD7D26">
            <w:pPr>
              <w:widowControl/>
              <w:spacing w:line="240" w:lineRule="auto"/>
              <w:ind w:firstLineChars="0" w:firstLine="0"/>
              <w:jc w:val="left"/>
              <w:rPr>
                <w:ins w:id="3556" w:author="cuiqingsong" w:date="2017-07-18T21:05:00Z"/>
                <w:rFonts w:asciiTheme="minorEastAsia" w:hAnsiTheme="minorEastAsia" w:cs="宋体"/>
                <w:color w:val="000000" w:themeColor="text1"/>
                <w:kern w:val="0"/>
                <w:sz w:val="20"/>
                <w:szCs w:val="20"/>
              </w:rPr>
            </w:pPr>
            <w:ins w:id="3557" w:author="cuiqingsong" w:date="2017-07-18T21:05:00Z">
              <w:r>
                <w:rPr>
                  <w:rFonts w:asciiTheme="minorEastAsia" w:hAnsiTheme="minorEastAsia" w:cs="宋体" w:hint="eastAsia"/>
                  <w:color w:val="000000" w:themeColor="text1"/>
                  <w:kern w:val="0"/>
                  <w:sz w:val="20"/>
                  <w:szCs w:val="20"/>
                </w:rPr>
                <w:t>-</w:t>
              </w:r>
            </w:ins>
          </w:p>
        </w:tc>
        <w:tc>
          <w:tcPr>
            <w:tcW w:w="2411" w:type="dxa"/>
            <w:shd w:val="clear" w:color="auto" w:fill="auto"/>
            <w:vAlign w:val="center"/>
          </w:tcPr>
          <w:p w:rsidR="00BD7D26" w:rsidRDefault="00BD7D26" w:rsidP="00BD7D26">
            <w:pPr>
              <w:widowControl/>
              <w:spacing w:line="240" w:lineRule="auto"/>
              <w:ind w:firstLineChars="0" w:firstLine="0"/>
              <w:jc w:val="left"/>
              <w:rPr>
                <w:ins w:id="3558" w:author="cuiqingsong" w:date="2017-07-18T21:05:00Z"/>
                <w:rFonts w:asciiTheme="minorEastAsia" w:hAnsiTheme="minorEastAsia" w:cs="宋体"/>
                <w:color w:val="000000" w:themeColor="text1"/>
                <w:kern w:val="0"/>
                <w:sz w:val="20"/>
                <w:szCs w:val="20"/>
              </w:rPr>
            </w:pPr>
            <w:ins w:id="3559" w:author="cuiqingsong" w:date="2017-07-18T21:05:00Z">
              <w:r>
                <w:rPr>
                  <w:rFonts w:asciiTheme="minorEastAsia" w:hAnsiTheme="minorEastAsia" w:cs="宋体" w:hint="eastAsia"/>
                  <w:color w:val="000000" w:themeColor="text1"/>
                  <w:kern w:val="0"/>
                  <w:sz w:val="20"/>
                  <w:szCs w:val="20"/>
                </w:rPr>
                <w:t>银行类会员必填</w:t>
              </w:r>
            </w:ins>
          </w:p>
        </w:tc>
      </w:tr>
      <w:tr w:rsidR="00BD7D26" w:rsidTr="0073736D">
        <w:trPr>
          <w:trHeight w:val="270"/>
          <w:ins w:id="3560" w:author="cuiqingsong" w:date="2017-07-18T21:05:00Z"/>
        </w:trPr>
        <w:tc>
          <w:tcPr>
            <w:tcW w:w="798" w:type="dxa"/>
            <w:shd w:val="clear" w:color="auto" w:fill="auto"/>
            <w:vAlign w:val="center"/>
          </w:tcPr>
          <w:p w:rsidR="00BD7D26" w:rsidRDefault="00BD7D26" w:rsidP="00BD7D26">
            <w:pPr>
              <w:widowControl/>
              <w:spacing w:line="240" w:lineRule="auto"/>
              <w:ind w:firstLineChars="0" w:firstLine="0"/>
              <w:jc w:val="left"/>
              <w:rPr>
                <w:ins w:id="3561" w:author="cuiqingsong" w:date="2017-07-18T21:05:00Z"/>
                <w:rFonts w:asciiTheme="minorEastAsia" w:hAnsiTheme="minorEastAsia" w:cs="宋体"/>
                <w:color w:val="000000" w:themeColor="text1"/>
                <w:kern w:val="0"/>
                <w:sz w:val="20"/>
                <w:szCs w:val="20"/>
              </w:rPr>
            </w:pPr>
            <w:ins w:id="3562" w:author="cuiqingsong" w:date="2017-07-18T21:05:00Z">
              <w:r>
                <w:rPr>
                  <w:rFonts w:asciiTheme="minorEastAsia" w:hAnsiTheme="minorEastAsia" w:cs="宋体" w:hint="eastAsia"/>
                  <w:color w:val="000000" w:themeColor="text1"/>
                  <w:kern w:val="0"/>
                  <w:sz w:val="20"/>
                  <w:szCs w:val="20"/>
                </w:rPr>
                <w:t>A81</w:t>
              </w:r>
            </w:ins>
          </w:p>
        </w:tc>
        <w:tc>
          <w:tcPr>
            <w:tcW w:w="1953" w:type="dxa"/>
            <w:shd w:val="clear" w:color="auto" w:fill="auto"/>
            <w:vAlign w:val="center"/>
          </w:tcPr>
          <w:p w:rsidR="00BD7D26" w:rsidRDefault="00BD7D26" w:rsidP="00BD7D26">
            <w:pPr>
              <w:widowControl/>
              <w:spacing w:line="240" w:lineRule="auto"/>
              <w:ind w:firstLineChars="0" w:firstLine="0"/>
              <w:jc w:val="left"/>
              <w:rPr>
                <w:ins w:id="3563" w:author="cuiqingsong" w:date="2017-07-18T21:05:00Z"/>
                <w:rFonts w:asciiTheme="minorEastAsia" w:hAnsiTheme="minorEastAsia" w:cs="宋体"/>
                <w:color w:val="000000" w:themeColor="text1"/>
                <w:kern w:val="0"/>
                <w:sz w:val="20"/>
                <w:szCs w:val="20"/>
              </w:rPr>
            </w:pPr>
            <w:ins w:id="3564" w:author="cuiqingsong" w:date="2017-07-18T21:05:00Z">
              <w:r>
                <w:rPr>
                  <w:rFonts w:asciiTheme="minorEastAsia" w:hAnsiTheme="minorEastAsia" w:cs="宋体"/>
                  <w:color w:val="000000" w:themeColor="text1"/>
                  <w:kern w:val="0"/>
                  <w:sz w:val="20"/>
                  <w:szCs w:val="20"/>
                </w:rPr>
                <w:t>accountCode</w:t>
              </w:r>
            </w:ins>
          </w:p>
        </w:tc>
        <w:tc>
          <w:tcPr>
            <w:tcW w:w="1795" w:type="dxa"/>
            <w:shd w:val="clear" w:color="auto" w:fill="auto"/>
            <w:vAlign w:val="center"/>
          </w:tcPr>
          <w:p w:rsidR="00BD7D26" w:rsidRDefault="00BD7D26" w:rsidP="00BD7D26">
            <w:pPr>
              <w:widowControl/>
              <w:spacing w:line="240" w:lineRule="auto"/>
              <w:ind w:firstLineChars="0" w:firstLine="0"/>
              <w:jc w:val="left"/>
              <w:rPr>
                <w:ins w:id="3565" w:author="cuiqingsong" w:date="2017-07-18T21:05:00Z"/>
                <w:rFonts w:asciiTheme="minorEastAsia" w:hAnsiTheme="minorEastAsia" w:cs="宋体"/>
                <w:color w:val="000000" w:themeColor="text1"/>
                <w:kern w:val="0"/>
                <w:sz w:val="20"/>
                <w:szCs w:val="20"/>
              </w:rPr>
            </w:pPr>
            <w:ins w:id="3566" w:author="cuiqingsong" w:date="2017-07-18T21:05:00Z">
              <w:r>
                <w:rPr>
                  <w:rFonts w:asciiTheme="minorEastAsia" w:hAnsiTheme="minorEastAsia" w:cs="宋体" w:hint="eastAsia"/>
                  <w:color w:val="000000" w:themeColor="text1"/>
                  <w:kern w:val="0"/>
                  <w:sz w:val="20"/>
                  <w:szCs w:val="20"/>
                </w:rPr>
                <w:t>资金</w:t>
              </w:r>
              <w:proofErr w:type="gramStart"/>
              <w:r>
                <w:rPr>
                  <w:rFonts w:asciiTheme="minorEastAsia" w:hAnsiTheme="minorEastAsia" w:cs="宋体" w:hint="eastAsia"/>
                  <w:color w:val="000000" w:themeColor="text1"/>
                  <w:kern w:val="0"/>
                  <w:sz w:val="20"/>
                  <w:szCs w:val="20"/>
                </w:rPr>
                <w:t>帐号</w:t>
              </w:r>
              <w:proofErr w:type="gramEnd"/>
            </w:ins>
          </w:p>
        </w:tc>
        <w:tc>
          <w:tcPr>
            <w:tcW w:w="760" w:type="dxa"/>
            <w:shd w:val="clear" w:color="auto" w:fill="auto"/>
            <w:vAlign w:val="center"/>
          </w:tcPr>
          <w:p w:rsidR="00BD7D26" w:rsidRDefault="00BD7D26" w:rsidP="00BD7D26">
            <w:pPr>
              <w:widowControl/>
              <w:spacing w:line="240" w:lineRule="auto"/>
              <w:ind w:firstLineChars="0" w:firstLine="0"/>
              <w:jc w:val="left"/>
              <w:rPr>
                <w:ins w:id="3567" w:author="cuiqingsong" w:date="2017-07-18T21:05:00Z"/>
                <w:rFonts w:asciiTheme="minorEastAsia" w:hAnsiTheme="minorEastAsia" w:cs="宋体"/>
                <w:color w:val="000000" w:themeColor="text1"/>
                <w:kern w:val="0"/>
                <w:sz w:val="20"/>
                <w:szCs w:val="20"/>
              </w:rPr>
            </w:pPr>
            <w:ins w:id="3568" w:author="cuiqingsong" w:date="2017-07-18T21:05:00Z">
              <w:r>
                <w:rPr>
                  <w:rFonts w:asciiTheme="minorEastAsia" w:hAnsiTheme="minorEastAsia" w:cs="宋体" w:hint="eastAsia"/>
                  <w:color w:val="000000" w:themeColor="text1"/>
                  <w:kern w:val="0"/>
                  <w:sz w:val="20"/>
                  <w:szCs w:val="20"/>
                </w:rPr>
                <w:t>C</w:t>
              </w:r>
            </w:ins>
          </w:p>
        </w:tc>
        <w:tc>
          <w:tcPr>
            <w:tcW w:w="798" w:type="dxa"/>
            <w:shd w:val="clear" w:color="auto" w:fill="auto"/>
            <w:vAlign w:val="center"/>
          </w:tcPr>
          <w:p w:rsidR="00BD7D26" w:rsidRDefault="00BD7D26" w:rsidP="00BD7D26">
            <w:pPr>
              <w:widowControl/>
              <w:spacing w:line="240" w:lineRule="auto"/>
              <w:ind w:firstLineChars="0" w:firstLine="0"/>
              <w:jc w:val="left"/>
              <w:rPr>
                <w:ins w:id="3569" w:author="cuiqingsong" w:date="2017-07-18T21:05:00Z"/>
                <w:rFonts w:asciiTheme="minorEastAsia" w:hAnsiTheme="minorEastAsia" w:cs="宋体"/>
                <w:color w:val="000000" w:themeColor="text1"/>
                <w:kern w:val="0"/>
                <w:sz w:val="20"/>
                <w:szCs w:val="20"/>
              </w:rPr>
            </w:pPr>
            <w:ins w:id="3570" w:author="cuiqingsong" w:date="2017-07-18T21:05:00Z">
              <w:r>
                <w:rPr>
                  <w:rFonts w:asciiTheme="minorEastAsia" w:hAnsiTheme="minorEastAsia" w:cs="宋体" w:hint="eastAsia"/>
                  <w:color w:val="000000" w:themeColor="text1"/>
                  <w:kern w:val="0"/>
                  <w:sz w:val="20"/>
                  <w:szCs w:val="20"/>
                </w:rPr>
                <w:t>-</w:t>
              </w:r>
            </w:ins>
          </w:p>
        </w:tc>
        <w:tc>
          <w:tcPr>
            <w:tcW w:w="2411" w:type="dxa"/>
            <w:shd w:val="clear" w:color="auto" w:fill="auto"/>
            <w:vAlign w:val="center"/>
          </w:tcPr>
          <w:p w:rsidR="00BD7D26" w:rsidRDefault="00BD7D26" w:rsidP="00BD7D26">
            <w:pPr>
              <w:widowControl/>
              <w:spacing w:line="240" w:lineRule="auto"/>
              <w:ind w:firstLineChars="0" w:firstLine="0"/>
              <w:jc w:val="left"/>
              <w:rPr>
                <w:ins w:id="3571" w:author="cuiqingsong" w:date="2017-07-18T21:05:00Z"/>
                <w:rFonts w:asciiTheme="minorEastAsia" w:hAnsiTheme="minorEastAsia" w:cs="宋体"/>
                <w:color w:val="000000" w:themeColor="text1"/>
                <w:kern w:val="0"/>
                <w:sz w:val="20"/>
                <w:szCs w:val="20"/>
              </w:rPr>
            </w:pPr>
            <w:ins w:id="3572" w:author="cuiqingsong" w:date="2017-07-18T21:05:00Z">
              <w:r>
                <w:rPr>
                  <w:rFonts w:asciiTheme="minorEastAsia" w:hAnsiTheme="minorEastAsia" w:cs="宋体" w:hint="eastAsia"/>
                  <w:color w:val="000000" w:themeColor="text1"/>
                  <w:kern w:val="0"/>
                  <w:sz w:val="20"/>
                  <w:szCs w:val="20"/>
                </w:rPr>
                <w:t>非银行类会员必填</w:t>
              </w:r>
            </w:ins>
          </w:p>
        </w:tc>
      </w:tr>
      <w:tr w:rsidR="00BD7D26" w:rsidTr="0073736D">
        <w:trPr>
          <w:trHeight w:val="270"/>
          <w:ins w:id="3573" w:author="cuiqingsong" w:date="2017-07-18T21:05:00Z"/>
        </w:trPr>
        <w:tc>
          <w:tcPr>
            <w:tcW w:w="798" w:type="dxa"/>
            <w:shd w:val="clear" w:color="auto" w:fill="auto"/>
            <w:vAlign w:val="center"/>
          </w:tcPr>
          <w:p w:rsidR="00BD7D26" w:rsidRDefault="00BD7D26" w:rsidP="00BD7D26">
            <w:pPr>
              <w:widowControl/>
              <w:spacing w:line="240" w:lineRule="auto"/>
              <w:ind w:firstLineChars="0" w:firstLine="0"/>
              <w:jc w:val="left"/>
              <w:rPr>
                <w:ins w:id="3574" w:author="cuiqingsong" w:date="2017-07-18T21:05:00Z"/>
                <w:rFonts w:asciiTheme="minorEastAsia" w:hAnsiTheme="minorEastAsia" w:cs="宋体"/>
                <w:color w:val="000000" w:themeColor="text1"/>
                <w:kern w:val="0"/>
                <w:sz w:val="20"/>
                <w:szCs w:val="20"/>
              </w:rPr>
            </w:pPr>
            <w:ins w:id="3575" w:author="cuiqingsong" w:date="2017-07-19T09:46:00Z">
              <w:r>
                <w:rPr>
                  <w:rFonts w:asciiTheme="minorEastAsia" w:hAnsiTheme="minorEastAsia" w:cs="宋体"/>
                  <w:color w:val="000000" w:themeColor="text1"/>
                  <w:kern w:val="0"/>
                  <w:sz w:val="20"/>
                  <w:szCs w:val="20"/>
                </w:rPr>
                <w:t>F00</w:t>
              </w:r>
            </w:ins>
          </w:p>
        </w:tc>
        <w:tc>
          <w:tcPr>
            <w:tcW w:w="1953" w:type="dxa"/>
            <w:shd w:val="clear" w:color="auto" w:fill="auto"/>
            <w:vAlign w:val="center"/>
          </w:tcPr>
          <w:p w:rsidR="00BD7D26" w:rsidRDefault="00BD7D26" w:rsidP="00BD7D26">
            <w:pPr>
              <w:widowControl/>
              <w:spacing w:line="240" w:lineRule="auto"/>
              <w:ind w:firstLineChars="0" w:firstLine="0"/>
              <w:jc w:val="left"/>
              <w:rPr>
                <w:ins w:id="3576" w:author="cuiqingsong" w:date="2017-07-18T21:05:00Z"/>
                <w:rFonts w:asciiTheme="minorEastAsia" w:hAnsiTheme="minorEastAsia" w:cs="宋体"/>
                <w:color w:val="000000" w:themeColor="text1"/>
                <w:kern w:val="0"/>
                <w:sz w:val="20"/>
                <w:szCs w:val="20"/>
              </w:rPr>
            </w:pPr>
            <w:ins w:id="3577" w:author="cuiqingsong" w:date="2017-07-19T09:46:00Z">
              <w:r>
                <w:rPr>
                  <w:rFonts w:asciiTheme="minorEastAsia" w:hAnsiTheme="minorEastAsia" w:cs="宋体"/>
                  <w:color w:val="000000" w:themeColor="text1"/>
                  <w:kern w:val="0"/>
                  <w:sz w:val="20"/>
                  <w:szCs w:val="20"/>
                </w:rPr>
                <w:t>todayTotalRights</w:t>
              </w:r>
            </w:ins>
          </w:p>
        </w:tc>
        <w:tc>
          <w:tcPr>
            <w:tcW w:w="1795" w:type="dxa"/>
            <w:shd w:val="clear" w:color="auto" w:fill="auto"/>
            <w:vAlign w:val="center"/>
          </w:tcPr>
          <w:p w:rsidR="00BD7D26" w:rsidRDefault="00BD7D26" w:rsidP="00BD7D26">
            <w:pPr>
              <w:widowControl/>
              <w:spacing w:line="240" w:lineRule="auto"/>
              <w:ind w:firstLineChars="0" w:firstLine="0"/>
              <w:jc w:val="left"/>
              <w:rPr>
                <w:ins w:id="3578" w:author="cuiqingsong" w:date="2017-07-18T21:05:00Z"/>
                <w:rFonts w:asciiTheme="minorEastAsia" w:hAnsiTheme="minorEastAsia" w:cs="宋体"/>
                <w:color w:val="000000" w:themeColor="text1"/>
                <w:kern w:val="0"/>
                <w:sz w:val="20"/>
                <w:szCs w:val="20"/>
              </w:rPr>
            </w:pPr>
            <w:ins w:id="3579" w:author="cuiqingsong" w:date="2017-07-18T21:13:00Z">
              <w:r>
                <w:rPr>
                  <w:rFonts w:asciiTheme="minorEastAsia" w:hAnsiTheme="minorEastAsia" w:cs="宋体" w:hint="eastAsia"/>
                  <w:color w:val="000000" w:themeColor="text1"/>
                  <w:kern w:val="0"/>
                  <w:sz w:val="20"/>
                  <w:szCs w:val="20"/>
                </w:rPr>
                <w:t>本</w:t>
              </w:r>
            </w:ins>
            <w:ins w:id="3580" w:author="cuiqingsong" w:date="2017-07-18T21:12:00Z">
              <w:r>
                <w:rPr>
                  <w:rFonts w:asciiTheme="minorEastAsia" w:hAnsiTheme="minorEastAsia" w:cs="宋体" w:hint="eastAsia"/>
                  <w:color w:val="000000" w:themeColor="text1"/>
                  <w:kern w:val="0"/>
                  <w:sz w:val="20"/>
                  <w:szCs w:val="20"/>
                </w:rPr>
                <w:t>期客户权益</w:t>
              </w:r>
            </w:ins>
          </w:p>
        </w:tc>
        <w:tc>
          <w:tcPr>
            <w:tcW w:w="760" w:type="dxa"/>
            <w:shd w:val="clear" w:color="auto" w:fill="auto"/>
            <w:vAlign w:val="center"/>
          </w:tcPr>
          <w:p w:rsidR="00BD7D26" w:rsidRDefault="00BD7D26" w:rsidP="00BD7D26">
            <w:pPr>
              <w:widowControl/>
              <w:spacing w:line="240" w:lineRule="auto"/>
              <w:ind w:firstLineChars="0" w:firstLine="0"/>
              <w:jc w:val="left"/>
              <w:rPr>
                <w:ins w:id="3581" w:author="cuiqingsong" w:date="2017-07-18T21:05:00Z"/>
                <w:rFonts w:asciiTheme="minorEastAsia" w:hAnsiTheme="minorEastAsia" w:cs="宋体"/>
                <w:color w:val="000000" w:themeColor="text1"/>
                <w:kern w:val="0"/>
                <w:sz w:val="20"/>
                <w:szCs w:val="20"/>
              </w:rPr>
            </w:pPr>
            <w:ins w:id="3582" w:author="cuiqingsong" w:date="2017-07-18T21:05:00Z">
              <w:r>
                <w:rPr>
                  <w:rFonts w:asciiTheme="minorEastAsia" w:hAnsiTheme="minorEastAsia" w:cs="宋体" w:hint="eastAsia"/>
                  <w:color w:val="000000" w:themeColor="text1"/>
                  <w:kern w:val="0"/>
                  <w:sz w:val="20"/>
                  <w:szCs w:val="20"/>
                </w:rPr>
                <w:t>-</w:t>
              </w:r>
            </w:ins>
          </w:p>
        </w:tc>
        <w:tc>
          <w:tcPr>
            <w:tcW w:w="798" w:type="dxa"/>
            <w:shd w:val="clear" w:color="auto" w:fill="auto"/>
            <w:vAlign w:val="center"/>
          </w:tcPr>
          <w:p w:rsidR="00BD7D26" w:rsidRDefault="00BD7D26" w:rsidP="00BD7D26">
            <w:pPr>
              <w:widowControl/>
              <w:spacing w:line="240" w:lineRule="auto"/>
              <w:ind w:firstLineChars="0" w:firstLine="0"/>
              <w:jc w:val="left"/>
              <w:rPr>
                <w:ins w:id="3583" w:author="cuiqingsong" w:date="2017-07-18T21:05:00Z"/>
                <w:rFonts w:asciiTheme="minorEastAsia" w:hAnsiTheme="minorEastAsia" w:cs="宋体"/>
                <w:color w:val="000000" w:themeColor="text1"/>
                <w:kern w:val="0"/>
                <w:sz w:val="20"/>
                <w:szCs w:val="20"/>
              </w:rPr>
            </w:pPr>
            <w:ins w:id="3584" w:author="cuiqingsong" w:date="2017-07-18T21:05:00Z">
              <w:r>
                <w:rPr>
                  <w:rFonts w:asciiTheme="minorEastAsia" w:hAnsiTheme="minorEastAsia" w:cs="宋体" w:hint="eastAsia"/>
                  <w:color w:val="000000" w:themeColor="text1"/>
                  <w:kern w:val="0"/>
                  <w:sz w:val="20"/>
                  <w:szCs w:val="20"/>
                </w:rPr>
                <w:t>C</w:t>
              </w:r>
            </w:ins>
          </w:p>
        </w:tc>
        <w:tc>
          <w:tcPr>
            <w:tcW w:w="2411" w:type="dxa"/>
            <w:shd w:val="clear" w:color="auto" w:fill="auto"/>
          </w:tcPr>
          <w:p w:rsidR="00BD7D26" w:rsidRDefault="00BD7D26" w:rsidP="00BD7D26">
            <w:pPr>
              <w:widowControl/>
              <w:spacing w:line="240" w:lineRule="auto"/>
              <w:ind w:firstLineChars="0" w:firstLine="0"/>
              <w:jc w:val="left"/>
              <w:rPr>
                <w:ins w:id="3585" w:author="cuiqingsong" w:date="2017-07-18T21:05:00Z"/>
                <w:rFonts w:asciiTheme="minorEastAsia" w:hAnsiTheme="minorEastAsia" w:cs="宋体"/>
                <w:color w:val="000000" w:themeColor="text1"/>
                <w:kern w:val="0"/>
                <w:sz w:val="20"/>
                <w:szCs w:val="20"/>
              </w:rPr>
            </w:pPr>
            <w:ins w:id="3586" w:author="cuiqingsong" w:date="2017-07-18T21:05:00Z">
              <w:r>
                <w:rPr>
                  <w:rFonts w:asciiTheme="minorEastAsia" w:hAnsiTheme="minorEastAsia" w:cs="宋体" w:hint="eastAsia"/>
                  <w:color w:val="000000" w:themeColor="text1"/>
                  <w:kern w:val="0"/>
                  <w:sz w:val="20"/>
                  <w:szCs w:val="20"/>
                </w:rPr>
                <w:t>查询结果不为空时必填</w:t>
              </w:r>
            </w:ins>
          </w:p>
        </w:tc>
      </w:tr>
      <w:tr w:rsidR="00BD7D26" w:rsidTr="0073736D">
        <w:trPr>
          <w:trHeight w:val="270"/>
          <w:ins w:id="3587" w:author="cuiqingsong" w:date="2017-07-18T21:05:00Z"/>
        </w:trPr>
        <w:tc>
          <w:tcPr>
            <w:tcW w:w="798" w:type="dxa"/>
            <w:shd w:val="clear" w:color="auto" w:fill="auto"/>
            <w:vAlign w:val="center"/>
          </w:tcPr>
          <w:p w:rsidR="00BD7D26" w:rsidRDefault="00BD7D26" w:rsidP="00BD7D26">
            <w:pPr>
              <w:widowControl/>
              <w:spacing w:line="240" w:lineRule="auto"/>
              <w:ind w:firstLineChars="0" w:firstLine="0"/>
              <w:jc w:val="left"/>
              <w:rPr>
                <w:ins w:id="3588" w:author="cuiqingsong" w:date="2017-07-18T21:05:00Z"/>
                <w:rFonts w:asciiTheme="minorEastAsia" w:hAnsiTheme="minorEastAsia" w:cs="宋体"/>
                <w:color w:val="000000" w:themeColor="text1"/>
                <w:kern w:val="0"/>
                <w:sz w:val="20"/>
                <w:szCs w:val="20"/>
              </w:rPr>
            </w:pPr>
            <w:ins w:id="3589" w:author="cuiqingsong" w:date="2017-07-19T09:46:00Z">
              <w:r>
                <w:rPr>
                  <w:rFonts w:asciiTheme="minorEastAsia" w:hAnsiTheme="minorEastAsia" w:cs="宋体"/>
                  <w:color w:val="000000" w:themeColor="text1"/>
                  <w:kern w:val="0"/>
                  <w:sz w:val="20"/>
                  <w:szCs w:val="20"/>
                </w:rPr>
                <w:t>F01</w:t>
              </w:r>
            </w:ins>
          </w:p>
        </w:tc>
        <w:tc>
          <w:tcPr>
            <w:tcW w:w="1953" w:type="dxa"/>
            <w:shd w:val="clear" w:color="auto" w:fill="auto"/>
            <w:vAlign w:val="center"/>
          </w:tcPr>
          <w:p w:rsidR="00BD7D26" w:rsidRDefault="00BD7D26" w:rsidP="00BD7D26">
            <w:pPr>
              <w:widowControl/>
              <w:spacing w:line="240" w:lineRule="auto"/>
              <w:ind w:firstLineChars="0" w:firstLine="0"/>
              <w:jc w:val="left"/>
              <w:rPr>
                <w:ins w:id="3590" w:author="cuiqingsong" w:date="2017-07-18T21:05:00Z"/>
                <w:rFonts w:asciiTheme="minorEastAsia" w:hAnsiTheme="minorEastAsia" w:cs="宋体"/>
                <w:color w:val="000000" w:themeColor="text1"/>
                <w:kern w:val="0"/>
                <w:sz w:val="20"/>
                <w:szCs w:val="20"/>
              </w:rPr>
            </w:pPr>
            <w:ins w:id="3591" w:author="cuiqingsong" w:date="2017-07-19T09:46:00Z">
              <w:r>
                <w:rPr>
                  <w:rFonts w:asciiTheme="minorEastAsia" w:hAnsiTheme="minorEastAsia" w:cs="宋体"/>
                  <w:color w:val="000000" w:themeColor="text1"/>
                  <w:kern w:val="0"/>
                  <w:sz w:val="20"/>
                  <w:szCs w:val="20"/>
                </w:rPr>
                <w:t>lastTotalRights</w:t>
              </w:r>
            </w:ins>
          </w:p>
        </w:tc>
        <w:tc>
          <w:tcPr>
            <w:tcW w:w="1795" w:type="dxa"/>
            <w:shd w:val="clear" w:color="auto" w:fill="auto"/>
            <w:vAlign w:val="center"/>
          </w:tcPr>
          <w:p w:rsidR="00BD7D26" w:rsidRDefault="00BD7D26" w:rsidP="00BD7D26">
            <w:pPr>
              <w:widowControl/>
              <w:spacing w:line="240" w:lineRule="auto"/>
              <w:ind w:firstLineChars="0" w:firstLine="0"/>
              <w:jc w:val="left"/>
              <w:rPr>
                <w:ins w:id="3592" w:author="cuiqingsong" w:date="2017-07-18T21:05:00Z"/>
                <w:rFonts w:asciiTheme="minorEastAsia" w:hAnsiTheme="minorEastAsia" w:cs="宋体"/>
                <w:color w:val="000000" w:themeColor="text1"/>
                <w:kern w:val="0"/>
                <w:sz w:val="20"/>
                <w:szCs w:val="20"/>
              </w:rPr>
            </w:pPr>
            <w:ins w:id="3593" w:author="cuiqingsong" w:date="2017-07-18T21:13:00Z">
              <w:r>
                <w:rPr>
                  <w:rFonts w:asciiTheme="minorEastAsia" w:hAnsiTheme="minorEastAsia" w:cs="宋体" w:hint="eastAsia"/>
                  <w:color w:val="000000" w:themeColor="text1"/>
                  <w:kern w:val="0"/>
                  <w:sz w:val="20"/>
                  <w:szCs w:val="20"/>
                </w:rPr>
                <w:t>上期客户权益</w:t>
              </w:r>
            </w:ins>
          </w:p>
        </w:tc>
        <w:tc>
          <w:tcPr>
            <w:tcW w:w="760" w:type="dxa"/>
            <w:shd w:val="clear" w:color="auto" w:fill="auto"/>
            <w:vAlign w:val="center"/>
          </w:tcPr>
          <w:p w:rsidR="00BD7D26" w:rsidRDefault="00BD7D26" w:rsidP="00BD7D26">
            <w:pPr>
              <w:widowControl/>
              <w:spacing w:line="240" w:lineRule="auto"/>
              <w:ind w:firstLineChars="0" w:firstLine="0"/>
              <w:jc w:val="left"/>
              <w:rPr>
                <w:ins w:id="3594" w:author="cuiqingsong" w:date="2017-07-18T21:05:00Z"/>
                <w:rFonts w:asciiTheme="minorEastAsia" w:hAnsiTheme="minorEastAsia" w:cs="宋体"/>
                <w:color w:val="000000" w:themeColor="text1"/>
                <w:kern w:val="0"/>
                <w:sz w:val="20"/>
                <w:szCs w:val="20"/>
              </w:rPr>
            </w:pPr>
            <w:ins w:id="3595" w:author="cuiqingsong" w:date="2017-07-18T21:05:00Z">
              <w:r>
                <w:rPr>
                  <w:rFonts w:asciiTheme="minorEastAsia" w:hAnsiTheme="minorEastAsia" w:cs="宋体" w:hint="eastAsia"/>
                  <w:color w:val="000000" w:themeColor="text1"/>
                  <w:kern w:val="0"/>
                  <w:sz w:val="20"/>
                  <w:szCs w:val="20"/>
                </w:rPr>
                <w:t>-</w:t>
              </w:r>
            </w:ins>
          </w:p>
        </w:tc>
        <w:tc>
          <w:tcPr>
            <w:tcW w:w="798" w:type="dxa"/>
            <w:shd w:val="clear" w:color="auto" w:fill="auto"/>
            <w:vAlign w:val="center"/>
          </w:tcPr>
          <w:p w:rsidR="00BD7D26" w:rsidRDefault="00BD7D26" w:rsidP="00BD7D26">
            <w:pPr>
              <w:widowControl/>
              <w:spacing w:line="240" w:lineRule="auto"/>
              <w:ind w:firstLineChars="0" w:firstLine="0"/>
              <w:jc w:val="left"/>
              <w:rPr>
                <w:ins w:id="3596" w:author="cuiqingsong" w:date="2017-07-18T21:05:00Z"/>
                <w:rFonts w:asciiTheme="minorEastAsia" w:hAnsiTheme="minorEastAsia" w:cs="宋体"/>
                <w:color w:val="000000" w:themeColor="text1"/>
                <w:kern w:val="0"/>
                <w:sz w:val="20"/>
                <w:szCs w:val="20"/>
              </w:rPr>
            </w:pPr>
            <w:ins w:id="3597" w:author="cuiqingsong" w:date="2017-07-18T21:05:00Z">
              <w:r>
                <w:rPr>
                  <w:rFonts w:asciiTheme="minorEastAsia" w:hAnsiTheme="minorEastAsia" w:cs="宋体" w:hint="eastAsia"/>
                  <w:color w:val="000000" w:themeColor="text1"/>
                  <w:kern w:val="0"/>
                  <w:sz w:val="20"/>
                  <w:szCs w:val="20"/>
                </w:rPr>
                <w:t>C</w:t>
              </w:r>
            </w:ins>
          </w:p>
        </w:tc>
        <w:tc>
          <w:tcPr>
            <w:tcW w:w="2411" w:type="dxa"/>
            <w:shd w:val="clear" w:color="auto" w:fill="auto"/>
          </w:tcPr>
          <w:p w:rsidR="00BD7D26" w:rsidRDefault="00BD7D26" w:rsidP="00BD7D26">
            <w:pPr>
              <w:widowControl/>
              <w:spacing w:line="240" w:lineRule="auto"/>
              <w:ind w:firstLineChars="0" w:firstLine="0"/>
              <w:jc w:val="left"/>
              <w:rPr>
                <w:ins w:id="3598" w:author="cuiqingsong" w:date="2017-07-18T21:05:00Z"/>
                <w:rFonts w:asciiTheme="minorEastAsia" w:hAnsiTheme="minorEastAsia" w:cs="宋体"/>
                <w:color w:val="000000" w:themeColor="text1"/>
                <w:kern w:val="0"/>
                <w:sz w:val="20"/>
                <w:szCs w:val="20"/>
              </w:rPr>
            </w:pPr>
            <w:ins w:id="3599" w:author="cuiqingsong" w:date="2017-07-18T21:05:00Z">
              <w:r>
                <w:rPr>
                  <w:rFonts w:asciiTheme="minorEastAsia" w:hAnsiTheme="minorEastAsia" w:cs="宋体" w:hint="eastAsia"/>
                  <w:color w:val="000000" w:themeColor="text1"/>
                  <w:kern w:val="0"/>
                  <w:sz w:val="20"/>
                  <w:szCs w:val="20"/>
                </w:rPr>
                <w:t>查询结果不为空时必填</w:t>
              </w:r>
            </w:ins>
          </w:p>
        </w:tc>
      </w:tr>
      <w:tr w:rsidR="00BD7D26" w:rsidTr="0073736D">
        <w:trPr>
          <w:trHeight w:val="270"/>
          <w:ins w:id="3600" w:author="cuiqingsong" w:date="2017-07-18T21:05:00Z"/>
        </w:trPr>
        <w:tc>
          <w:tcPr>
            <w:tcW w:w="798" w:type="dxa"/>
            <w:shd w:val="clear" w:color="auto" w:fill="auto"/>
            <w:vAlign w:val="center"/>
          </w:tcPr>
          <w:p w:rsidR="00BD7D26" w:rsidRDefault="00BD7D26" w:rsidP="00BD7D26">
            <w:pPr>
              <w:widowControl/>
              <w:spacing w:line="240" w:lineRule="auto"/>
              <w:ind w:firstLineChars="0" w:firstLine="0"/>
              <w:jc w:val="left"/>
              <w:rPr>
                <w:ins w:id="3601" w:author="cuiqingsong" w:date="2017-07-18T21:05:00Z"/>
                <w:rFonts w:asciiTheme="minorEastAsia" w:hAnsiTheme="minorEastAsia" w:cs="宋体"/>
                <w:color w:val="000000" w:themeColor="text1"/>
                <w:kern w:val="0"/>
                <w:sz w:val="20"/>
                <w:szCs w:val="20"/>
              </w:rPr>
            </w:pPr>
            <w:ins w:id="3602" w:author="cuiqingsong" w:date="2017-07-19T09:47:00Z">
              <w:r>
                <w:rPr>
                  <w:rFonts w:asciiTheme="minorEastAsia" w:hAnsiTheme="minorEastAsia" w:cs="宋体"/>
                  <w:color w:val="000000" w:themeColor="text1"/>
                  <w:kern w:val="0"/>
                  <w:sz w:val="20"/>
                  <w:szCs w:val="20"/>
                </w:rPr>
                <w:t>F03</w:t>
              </w:r>
            </w:ins>
          </w:p>
        </w:tc>
        <w:tc>
          <w:tcPr>
            <w:tcW w:w="1953" w:type="dxa"/>
            <w:shd w:val="clear" w:color="auto" w:fill="auto"/>
            <w:vAlign w:val="center"/>
          </w:tcPr>
          <w:p w:rsidR="00BD7D26" w:rsidRDefault="00BD7D26" w:rsidP="00BD7D26">
            <w:pPr>
              <w:widowControl/>
              <w:spacing w:line="240" w:lineRule="auto"/>
              <w:ind w:firstLineChars="0" w:firstLine="0"/>
              <w:jc w:val="left"/>
              <w:rPr>
                <w:ins w:id="3603" w:author="cuiqingsong" w:date="2017-07-18T21:05:00Z"/>
                <w:rFonts w:asciiTheme="minorEastAsia" w:hAnsiTheme="minorEastAsia" w:cs="宋体"/>
                <w:color w:val="000000" w:themeColor="text1"/>
                <w:kern w:val="0"/>
                <w:sz w:val="20"/>
                <w:szCs w:val="20"/>
              </w:rPr>
            </w:pPr>
            <w:ins w:id="3604" w:author="cuiqingsong" w:date="2017-07-19T09:46:00Z">
              <w:r>
                <w:rPr>
                  <w:rFonts w:asciiTheme="minorEastAsia" w:hAnsiTheme="minorEastAsia" w:cs="宋体"/>
                  <w:color w:val="000000" w:themeColor="text1"/>
                  <w:kern w:val="0"/>
                  <w:sz w:val="20"/>
                  <w:szCs w:val="20"/>
                </w:rPr>
                <w:t>todaycashBalance</w:t>
              </w:r>
            </w:ins>
          </w:p>
        </w:tc>
        <w:tc>
          <w:tcPr>
            <w:tcW w:w="1795" w:type="dxa"/>
            <w:shd w:val="clear" w:color="auto" w:fill="auto"/>
            <w:vAlign w:val="center"/>
          </w:tcPr>
          <w:p w:rsidR="00BD7D26" w:rsidRDefault="00BD7D26" w:rsidP="00BD7D26">
            <w:pPr>
              <w:widowControl/>
              <w:spacing w:line="240" w:lineRule="auto"/>
              <w:ind w:firstLineChars="0" w:firstLine="0"/>
              <w:jc w:val="left"/>
              <w:rPr>
                <w:ins w:id="3605" w:author="cuiqingsong" w:date="2017-07-18T21:05:00Z"/>
                <w:rFonts w:asciiTheme="minorEastAsia" w:hAnsiTheme="minorEastAsia" w:cs="宋体"/>
                <w:color w:val="000000" w:themeColor="text1"/>
                <w:kern w:val="0"/>
                <w:sz w:val="20"/>
                <w:szCs w:val="20"/>
              </w:rPr>
            </w:pPr>
            <w:ins w:id="3606" w:author="cuiqingsong" w:date="2017-07-18T21:22:00Z">
              <w:r>
                <w:rPr>
                  <w:rFonts w:asciiTheme="minorEastAsia" w:hAnsiTheme="minorEastAsia" w:cs="宋体" w:hint="eastAsia"/>
                  <w:color w:val="000000" w:themeColor="text1"/>
                  <w:kern w:val="0"/>
                  <w:sz w:val="20"/>
                  <w:szCs w:val="20"/>
                </w:rPr>
                <w:t>本期可用资金</w:t>
              </w:r>
            </w:ins>
          </w:p>
        </w:tc>
        <w:tc>
          <w:tcPr>
            <w:tcW w:w="760" w:type="dxa"/>
            <w:shd w:val="clear" w:color="auto" w:fill="auto"/>
            <w:vAlign w:val="center"/>
          </w:tcPr>
          <w:p w:rsidR="00BD7D26" w:rsidRDefault="00BD7D26" w:rsidP="00BD7D26">
            <w:pPr>
              <w:widowControl/>
              <w:spacing w:line="240" w:lineRule="auto"/>
              <w:ind w:firstLineChars="0" w:firstLine="0"/>
              <w:jc w:val="left"/>
              <w:rPr>
                <w:ins w:id="3607" w:author="cuiqingsong" w:date="2017-07-18T21:05:00Z"/>
                <w:rFonts w:asciiTheme="minorEastAsia" w:hAnsiTheme="minorEastAsia" w:cs="宋体"/>
                <w:color w:val="000000" w:themeColor="text1"/>
                <w:kern w:val="0"/>
                <w:sz w:val="20"/>
                <w:szCs w:val="20"/>
              </w:rPr>
            </w:pPr>
            <w:ins w:id="3608" w:author="cuiqingsong" w:date="2017-07-18T21:05:00Z">
              <w:r>
                <w:rPr>
                  <w:rFonts w:asciiTheme="minorEastAsia" w:hAnsiTheme="minorEastAsia" w:cs="宋体" w:hint="eastAsia"/>
                  <w:color w:val="000000" w:themeColor="text1"/>
                  <w:kern w:val="0"/>
                  <w:sz w:val="20"/>
                  <w:szCs w:val="20"/>
                </w:rPr>
                <w:t>-</w:t>
              </w:r>
            </w:ins>
          </w:p>
        </w:tc>
        <w:tc>
          <w:tcPr>
            <w:tcW w:w="798" w:type="dxa"/>
            <w:shd w:val="clear" w:color="auto" w:fill="auto"/>
            <w:vAlign w:val="center"/>
          </w:tcPr>
          <w:p w:rsidR="00BD7D26" w:rsidRDefault="00BD7D26" w:rsidP="00BD7D26">
            <w:pPr>
              <w:widowControl/>
              <w:spacing w:line="240" w:lineRule="auto"/>
              <w:ind w:firstLineChars="0" w:firstLine="0"/>
              <w:jc w:val="left"/>
              <w:rPr>
                <w:ins w:id="3609" w:author="cuiqingsong" w:date="2017-07-18T21:05:00Z"/>
                <w:rFonts w:asciiTheme="minorEastAsia" w:hAnsiTheme="minorEastAsia" w:cs="宋体"/>
                <w:color w:val="000000" w:themeColor="text1"/>
                <w:kern w:val="0"/>
                <w:sz w:val="20"/>
                <w:szCs w:val="20"/>
              </w:rPr>
            </w:pPr>
            <w:ins w:id="3610" w:author="cuiqingsong" w:date="2017-07-18T21:05:00Z">
              <w:r>
                <w:rPr>
                  <w:rFonts w:asciiTheme="minorEastAsia" w:hAnsiTheme="minorEastAsia" w:cs="宋体" w:hint="eastAsia"/>
                  <w:color w:val="000000" w:themeColor="text1"/>
                  <w:kern w:val="0"/>
                  <w:sz w:val="20"/>
                  <w:szCs w:val="20"/>
                </w:rPr>
                <w:t>C</w:t>
              </w:r>
            </w:ins>
          </w:p>
        </w:tc>
        <w:tc>
          <w:tcPr>
            <w:tcW w:w="2411" w:type="dxa"/>
            <w:shd w:val="clear" w:color="auto" w:fill="auto"/>
          </w:tcPr>
          <w:p w:rsidR="00BD7D26" w:rsidRDefault="00BD7D26" w:rsidP="00BD7D26">
            <w:pPr>
              <w:widowControl/>
              <w:spacing w:line="240" w:lineRule="auto"/>
              <w:ind w:firstLineChars="0" w:firstLine="0"/>
              <w:jc w:val="left"/>
              <w:rPr>
                <w:ins w:id="3611" w:author="cuiqingsong" w:date="2017-07-18T21:05:00Z"/>
                <w:rFonts w:asciiTheme="minorEastAsia" w:hAnsiTheme="minorEastAsia" w:cs="宋体"/>
                <w:color w:val="000000" w:themeColor="text1"/>
                <w:kern w:val="0"/>
                <w:sz w:val="20"/>
                <w:szCs w:val="20"/>
              </w:rPr>
            </w:pPr>
            <w:ins w:id="3612" w:author="cuiqingsong" w:date="2017-07-18T21:05:00Z">
              <w:r>
                <w:rPr>
                  <w:rFonts w:asciiTheme="minorEastAsia" w:hAnsiTheme="minorEastAsia" w:cs="宋体" w:hint="eastAsia"/>
                  <w:color w:val="000000" w:themeColor="text1"/>
                  <w:kern w:val="0"/>
                  <w:sz w:val="20"/>
                  <w:szCs w:val="20"/>
                </w:rPr>
                <w:t>查询结果不为空时必填</w:t>
              </w:r>
            </w:ins>
          </w:p>
        </w:tc>
      </w:tr>
      <w:tr w:rsidR="00BD7D26" w:rsidTr="0073736D">
        <w:trPr>
          <w:trHeight w:val="270"/>
          <w:ins w:id="3613" w:author="cuiqingsong" w:date="2017-07-18T21:05:00Z"/>
        </w:trPr>
        <w:tc>
          <w:tcPr>
            <w:tcW w:w="798" w:type="dxa"/>
            <w:shd w:val="clear" w:color="auto" w:fill="auto"/>
            <w:vAlign w:val="bottom"/>
          </w:tcPr>
          <w:p w:rsidR="00BD7D26" w:rsidRDefault="00BD7D26" w:rsidP="00BD7D26">
            <w:pPr>
              <w:widowControl/>
              <w:spacing w:line="240" w:lineRule="auto"/>
              <w:ind w:firstLineChars="0" w:firstLine="0"/>
              <w:jc w:val="left"/>
              <w:rPr>
                <w:ins w:id="3614" w:author="cuiqingsong" w:date="2017-07-18T21:05:00Z"/>
                <w:rFonts w:asciiTheme="minorEastAsia" w:hAnsiTheme="minorEastAsia" w:cs="宋体"/>
                <w:color w:val="000000" w:themeColor="text1"/>
                <w:kern w:val="0"/>
                <w:sz w:val="20"/>
                <w:szCs w:val="20"/>
              </w:rPr>
            </w:pPr>
            <w:ins w:id="3615" w:author="cuiqingsong" w:date="2017-07-20T17:43:00Z">
              <w:r>
                <w:rPr>
                  <w:rFonts w:asciiTheme="minorEastAsia" w:hAnsiTheme="minorEastAsia" w:cs="宋体" w:hint="eastAsia"/>
                  <w:color w:val="000000" w:themeColor="text1"/>
                  <w:kern w:val="0"/>
                  <w:sz w:val="20"/>
                  <w:szCs w:val="20"/>
                </w:rPr>
                <w:t>F20</w:t>
              </w:r>
            </w:ins>
          </w:p>
        </w:tc>
        <w:tc>
          <w:tcPr>
            <w:tcW w:w="1953" w:type="dxa"/>
            <w:shd w:val="clear" w:color="auto" w:fill="auto"/>
            <w:vAlign w:val="bottom"/>
          </w:tcPr>
          <w:p w:rsidR="00BD7D26" w:rsidRDefault="00BD7D26" w:rsidP="00BD7D26">
            <w:pPr>
              <w:widowControl/>
              <w:spacing w:line="240" w:lineRule="auto"/>
              <w:ind w:firstLineChars="0" w:firstLine="0"/>
              <w:jc w:val="left"/>
              <w:rPr>
                <w:ins w:id="3616" w:author="cuiqingsong" w:date="2017-07-18T21:05:00Z"/>
                <w:rFonts w:asciiTheme="minorEastAsia" w:hAnsiTheme="minorEastAsia" w:cs="宋体"/>
                <w:color w:val="000000" w:themeColor="text1"/>
                <w:kern w:val="0"/>
                <w:sz w:val="20"/>
                <w:szCs w:val="20"/>
              </w:rPr>
            </w:pPr>
            <w:ins w:id="3617" w:author="cuiqingsong" w:date="2017-07-20T17:44:00Z">
              <w:r>
                <w:rPr>
                  <w:rFonts w:asciiTheme="minorEastAsia" w:hAnsiTheme="minorEastAsia" w:cs="宋体" w:hint="eastAsia"/>
                  <w:color w:val="000000" w:themeColor="text1"/>
                  <w:kern w:val="0"/>
                  <w:sz w:val="20"/>
                  <w:szCs w:val="20"/>
                </w:rPr>
                <w:t>todayPosiCash</w:t>
              </w:r>
            </w:ins>
          </w:p>
        </w:tc>
        <w:tc>
          <w:tcPr>
            <w:tcW w:w="1795" w:type="dxa"/>
            <w:shd w:val="clear" w:color="auto" w:fill="auto"/>
            <w:vAlign w:val="center"/>
          </w:tcPr>
          <w:p w:rsidR="00BD7D26" w:rsidRDefault="00BD7D26" w:rsidP="00BD7D26">
            <w:pPr>
              <w:widowControl/>
              <w:spacing w:line="240" w:lineRule="auto"/>
              <w:ind w:firstLineChars="0" w:firstLine="0"/>
              <w:jc w:val="left"/>
              <w:rPr>
                <w:ins w:id="3618" w:author="cuiqingsong" w:date="2017-07-18T21:05:00Z"/>
                <w:rFonts w:asciiTheme="minorEastAsia" w:hAnsiTheme="minorEastAsia" w:cs="宋体"/>
                <w:color w:val="000000" w:themeColor="text1"/>
                <w:kern w:val="0"/>
                <w:sz w:val="20"/>
                <w:szCs w:val="20"/>
              </w:rPr>
            </w:pPr>
            <w:ins w:id="3619" w:author="cuiqingsong" w:date="2017-07-18T21:51:00Z">
              <w:r>
                <w:rPr>
                  <w:rFonts w:asciiTheme="minorEastAsia" w:hAnsiTheme="minorEastAsia" w:cs="宋体" w:hint="eastAsia"/>
                  <w:color w:val="000000" w:themeColor="text1"/>
                  <w:kern w:val="0"/>
                  <w:sz w:val="20"/>
                  <w:szCs w:val="20"/>
                </w:rPr>
                <w:t>本期</w:t>
              </w:r>
            </w:ins>
            <w:ins w:id="3620" w:author="cuiqingsong" w:date="2017-07-18T21:23:00Z">
              <w:r>
                <w:rPr>
                  <w:rFonts w:asciiTheme="minorEastAsia" w:hAnsiTheme="minorEastAsia" w:cs="宋体" w:hint="eastAsia"/>
                  <w:color w:val="000000" w:themeColor="text1"/>
                  <w:kern w:val="0"/>
                  <w:sz w:val="20"/>
                  <w:szCs w:val="20"/>
                </w:rPr>
                <w:t>持仓保证金</w:t>
              </w:r>
            </w:ins>
          </w:p>
        </w:tc>
        <w:tc>
          <w:tcPr>
            <w:tcW w:w="760" w:type="dxa"/>
            <w:shd w:val="clear" w:color="auto" w:fill="auto"/>
            <w:vAlign w:val="center"/>
          </w:tcPr>
          <w:p w:rsidR="00BD7D26" w:rsidRDefault="00BD7D26" w:rsidP="00BD7D26">
            <w:pPr>
              <w:widowControl/>
              <w:spacing w:line="240" w:lineRule="auto"/>
              <w:ind w:firstLineChars="0" w:firstLine="0"/>
              <w:jc w:val="left"/>
              <w:rPr>
                <w:ins w:id="3621" w:author="cuiqingsong" w:date="2017-07-18T21:05:00Z"/>
                <w:rFonts w:asciiTheme="minorEastAsia" w:hAnsiTheme="minorEastAsia" w:cs="宋体"/>
                <w:color w:val="000000" w:themeColor="text1"/>
                <w:kern w:val="0"/>
                <w:sz w:val="20"/>
                <w:szCs w:val="20"/>
              </w:rPr>
            </w:pPr>
            <w:ins w:id="3622" w:author="cuiqingsong" w:date="2017-07-18T21:05:00Z">
              <w:r>
                <w:rPr>
                  <w:rFonts w:asciiTheme="minorEastAsia" w:hAnsiTheme="minorEastAsia" w:cs="宋体" w:hint="eastAsia"/>
                  <w:color w:val="000000" w:themeColor="text1"/>
                  <w:kern w:val="0"/>
                  <w:sz w:val="20"/>
                  <w:szCs w:val="20"/>
                </w:rPr>
                <w:t>-</w:t>
              </w:r>
            </w:ins>
          </w:p>
        </w:tc>
        <w:tc>
          <w:tcPr>
            <w:tcW w:w="798" w:type="dxa"/>
            <w:shd w:val="clear" w:color="auto" w:fill="auto"/>
            <w:vAlign w:val="center"/>
          </w:tcPr>
          <w:p w:rsidR="00BD7D26" w:rsidRDefault="00BD7D26" w:rsidP="00BD7D26">
            <w:pPr>
              <w:widowControl/>
              <w:spacing w:line="240" w:lineRule="auto"/>
              <w:ind w:firstLineChars="0" w:firstLine="0"/>
              <w:jc w:val="left"/>
              <w:rPr>
                <w:ins w:id="3623" w:author="cuiqingsong" w:date="2017-07-18T21:05:00Z"/>
                <w:rFonts w:asciiTheme="minorEastAsia" w:hAnsiTheme="minorEastAsia" w:cs="宋体"/>
                <w:color w:val="000000" w:themeColor="text1"/>
                <w:kern w:val="0"/>
                <w:sz w:val="20"/>
                <w:szCs w:val="20"/>
              </w:rPr>
            </w:pPr>
            <w:ins w:id="3624" w:author="cuiqingsong" w:date="2017-07-18T21:11:00Z">
              <w:r>
                <w:rPr>
                  <w:rFonts w:asciiTheme="minorEastAsia" w:hAnsiTheme="minorEastAsia" w:cs="宋体"/>
                  <w:color w:val="000000" w:themeColor="text1"/>
                  <w:kern w:val="0"/>
                  <w:sz w:val="20"/>
                  <w:szCs w:val="20"/>
                </w:rPr>
                <w:t>C</w:t>
              </w:r>
            </w:ins>
          </w:p>
        </w:tc>
        <w:tc>
          <w:tcPr>
            <w:tcW w:w="2411" w:type="dxa"/>
            <w:shd w:val="clear" w:color="auto" w:fill="auto"/>
          </w:tcPr>
          <w:p w:rsidR="00BD7D26" w:rsidRDefault="00BD7D26" w:rsidP="00BD7D26">
            <w:pPr>
              <w:widowControl/>
              <w:spacing w:line="240" w:lineRule="auto"/>
              <w:ind w:firstLineChars="0" w:firstLine="0"/>
              <w:jc w:val="left"/>
              <w:rPr>
                <w:ins w:id="3625" w:author="cuiqingsong" w:date="2017-07-18T21:05:00Z"/>
                <w:rFonts w:asciiTheme="minorEastAsia" w:hAnsiTheme="minorEastAsia" w:cs="宋体"/>
                <w:color w:val="000000" w:themeColor="text1"/>
                <w:kern w:val="0"/>
                <w:sz w:val="20"/>
                <w:szCs w:val="20"/>
              </w:rPr>
            </w:pPr>
            <w:ins w:id="3626" w:author="cuiqingsong" w:date="2017-07-18T21:12:00Z">
              <w:r>
                <w:rPr>
                  <w:rFonts w:asciiTheme="minorEastAsia" w:hAnsiTheme="minorEastAsia" w:cs="宋体" w:hint="eastAsia"/>
                  <w:color w:val="000000" w:themeColor="text1"/>
                  <w:kern w:val="0"/>
                  <w:sz w:val="20"/>
                  <w:szCs w:val="20"/>
                </w:rPr>
                <w:t>查询结果不为空时必填</w:t>
              </w:r>
            </w:ins>
          </w:p>
        </w:tc>
      </w:tr>
      <w:tr w:rsidR="00BD7D26" w:rsidTr="0073736D">
        <w:trPr>
          <w:trHeight w:val="270"/>
          <w:ins w:id="3627" w:author="cuiqingsong" w:date="2017-07-18T21:51:00Z"/>
        </w:trPr>
        <w:tc>
          <w:tcPr>
            <w:tcW w:w="798" w:type="dxa"/>
            <w:shd w:val="clear" w:color="auto" w:fill="auto"/>
            <w:vAlign w:val="bottom"/>
          </w:tcPr>
          <w:p w:rsidR="00BD7D26" w:rsidRDefault="00BD7D26" w:rsidP="00BD7D26">
            <w:pPr>
              <w:widowControl/>
              <w:spacing w:line="240" w:lineRule="auto"/>
              <w:ind w:firstLineChars="0" w:firstLine="0"/>
              <w:jc w:val="left"/>
              <w:rPr>
                <w:ins w:id="3628" w:author="cuiqingsong" w:date="2017-07-18T21:51:00Z"/>
                <w:rFonts w:asciiTheme="minorEastAsia" w:hAnsiTheme="minorEastAsia" w:cs="宋体"/>
                <w:color w:val="000000" w:themeColor="text1"/>
                <w:kern w:val="0"/>
                <w:sz w:val="20"/>
                <w:szCs w:val="20"/>
              </w:rPr>
            </w:pPr>
            <w:ins w:id="3629" w:author="cuiqingsong" w:date="2017-07-20T17:43:00Z">
              <w:r>
                <w:rPr>
                  <w:rFonts w:asciiTheme="minorEastAsia" w:hAnsiTheme="minorEastAsia" w:cs="宋体" w:hint="eastAsia"/>
                  <w:color w:val="000000" w:themeColor="text1"/>
                  <w:kern w:val="0"/>
                  <w:sz w:val="20"/>
                  <w:szCs w:val="20"/>
                </w:rPr>
                <w:t>F21</w:t>
              </w:r>
            </w:ins>
          </w:p>
        </w:tc>
        <w:tc>
          <w:tcPr>
            <w:tcW w:w="1953" w:type="dxa"/>
            <w:shd w:val="clear" w:color="auto" w:fill="auto"/>
            <w:vAlign w:val="bottom"/>
          </w:tcPr>
          <w:p w:rsidR="00BD7D26" w:rsidRDefault="00BD7D26" w:rsidP="00BD7D26">
            <w:pPr>
              <w:widowControl/>
              <w:spacing w:line="240" w:lineRule="auto"/>
              <w:ind w:firstLineChars="0" w:firstLine="0"/>
              <w:jc w:val="left"/>
              <w:rPr>
                <w:ins w:id="3630" w:author="cuiqingsong" w:date="2017-07-18T21:51:00Z"/>
                <w:rFonts w:asciiTheme="minorEastAsia" w:hAnsiTheme="minorEastAsia" w:cs="宋体"/>
                <w:color w:val="000000" w:themeColor="text1"/>
                <w:kern w:val="0"/>
                <w:sz w:val="20"/>
                <w:szCs w:val="20"/>
              </w:rPr>
            </w:pPr>
            <w:ins w:id="3631" w:author="cuiqingsong" w:date="2017-07-20T17:44:00Z">
              <w:r>
                <w:rPr>
                  <w:rFonts w:asciiTheme="minorEastAsia" w:hAnsiTheme="minorEastAsia" w:cs="宋体" w:hint="eastAsia"/>
                  <w:color w:val="000000" w:themeColor="text1"/>
                  <w:kern w:val="0"/>
                  <w:sz w:val="20"/>
                  <w:szCs w:val="20"/>
                </w:rPr>
                <w:t>todayStorageCash</w:t>
              </w:r>
            </w:ins>
          </w:p>
        </w:tc>
        <w:tc>
          <w:tcPr>
            <w:tcW w:w="1795" w:type="dxa"/>
            <w:shd w:val="clear" w:color="auto" w:fill="auto"/>
            <w:vAlign w:val="center"/>
          </w:tcPr>
          <w:p w:rsidR="00BD7D26" w:rsidRDefault="00BD7D26" w:rsidP="00BD7D26">
            <w:pPr>
              <w:widowControl/>
              <w:spacing w:line="240" w:lineRule="auto"/>
              <w:ind w:firstLineChars="0" w:firstLine="0"/>
              <w:jc w:val="left"/>
              <w:rPr>
                <w:ins w:id="3632" w:author="cuiqingsong" w:date="2017-07-18T21:51:00Z"/>
                <w:rFonts w:asciiTheme="minorEastAsia" w:hAnsiTheme="minorEastAsia" w:cs="宋体"/>
                <w:color w:val="000000" w:themeColor="text1"/>
                <w:kern w:val="0"/>
                <w:sz w:val="20"/>
                <w:szCs w:val="20"/>
              </w:rPr>
            </w:pPr>
            <w:ins w:id="3633" w:author="cuiqingsong" w:date="2017-07-18T21:51:00Z">
              <w:r>
                <w:rPr>
                  <w:rFonts w:asciiTheme="minorEastAsia" w:hAnsiTheme="minorEastAsia" w:cs="宋体" w:hint="eastAsia"/>
                  <w:color w:val="000000" w:themeColor="text1"/>
                  <w:kern w:val="0"/>
                  <w:sz w:val="20"/>
                  <w:szCs w:val="20"/>
                </w:rPr>
                <w:t>本期</w:t>
              </w:r>
            </w:ins>
            <w:ins w:id="3634" w:author="cuiqingsong" w:date="2017-07-18T21:52:00Z">
              <w:r>
                <w:rPr>
                  <w:rFonts w:asciiTheme="minorEastAsia" w:hAnsiTheme="minorEastAsia" w:cs="宋体" w:hint="eastAsia"/>
                  <w:color w:val="000000" w:themeColor="text1"/>
                  <w:kern w:val="0"/>
                  <w:sz w:val="20"/>
                  <w:szCs w:val="20"/>
                </w:rPr>
                <w:t>仓储</w:t>
              </w:r>
            </w:ins>
            <w:ins w:id="3635" w:author="cuiqingsong" w:date="2017-07-18T21:51:00Z">
              <w:r>
                <w:rPr>
                  <w:rFonts w:asciiTheme="minorEastAsia" w:hAnsiTheme="minorEastAsia" w:cs="宋体" w:hint="eastAsia"/>
                  <w:color w:val="000000" w:themeColor="text1"/>
                  <w:kern w:val="0"/>
                  <w:sz w:val="20"/>
                  <w:szCs w:val="20"/>
                </w:rPr>
                <w:t>保证金</w:t>
              </w:r>
            </w:ins>
          </w:p>
        </w:tc>
        <w:tc>
          <w:tcPr>
            <w:tcW w:w="760" w:type="dxa"/>
            <w:shd w:val="clear" w:color="auto" w:fill="auto"/>
            <w:vAlign w:val="center"/>
          </w:tcPr>
          <w:p w:rsidR="00BD7D26" w:rsidRDefault="00BD7D26" w:rsidP="00BD7D26">
            <w:pPr>
              <w:widowControl/>
              <w:spacing w:line="240" w:lineRule="auto"/>
              <w:ind w:firstLineChars="0" w:firstLine="0"/>
              <w:jc w:val="left"/>
              <w:rPr>
                <w:ins w:id="3636" w:author="cuiqingsong" w:date="2017-07-18T21:51:00Z"/>
                <w:rFonts w:asciiTheme="minorEastAsia" w:hAnsiTheme="minorEastAsia" w:cs="宋体"/>
                <w:color w:val="000000" w:themeColor="text1"/>
                <w:kern w:val="0"/>
                <w:sz w:val="20"/>
                <w:szCs w:val="20"/>
              </w:rPr>
            </w:pPr>
            <w:ins w:id="3637" w:author="cuiqingsong" w:date="2017-07-18T21:51:00Z">
              <w:r>
                <w:rPr>
                  <w:rFonts w:asciiTheme="minorEastAsia" w:hAnsiTheme="minorEastAsia" w:cs="宋体" w:hint="eastAsia"/>
                  <w:color w:val="000000" w:themeColor="text1"/>
                  <w:kern w:val="0"/>
                  <w:sz w:val="20"/>
                  <w:szCs w:val="20"/>
                </w:rPr>
                <w:t>-</w:t>
              </w:r>
            </w:ins>
          </w:p>
        </w:tc>
        <w:tc>
          <w:tcPr>
            <w:tcW w:w="798" w:type="dxa"/>
            <w:shd w:val="clear" w:color="auto" w:fill="auto"/>
            <w:vAlign w:val="center"/>
          </w:tcPr>
          <w:p w:rsidR="00BD7D26" w:rsidRDefault="00BD7D26" w:rsidP="00BD7D26">
            <w:pPr>
              <w:widowControl/>
              <w:spacing w:line="240" w:lineRule="auto"/>
              <w:ind w:firstLineChars="0" w:firstLine="0"/>
              <w:jc w:val="left"/>
              <w:rPr>
                <w:ins w:id="3638" w:author="cuiqingsong" w:date="2017-07-18T21:51:00Z"/>
                <w:rFonts w:asciiTheme="minorEastAsia" w:hAnsiTheme="minorEastAsia" w:cs="宋体"/>
                <w:color w:val="000000" w:themeColor="text1"/>
                <w:kern w:val="0"/>
                <w:sz w:val="20"/>
                <w:szCs w:val="20"/>
              </w:rPr>
            </w:pPr>
            <w:ins w:id="3639" w:author="cuiqingsong" w:date="2017-07-18T21:51:00Z">
              <w:r>
                <w:rPr>
                  <w:rFonts w:asciiTheme="minorEastAsia" w:hAnsiTheme="minorEastAsia" w:cs="宋体"/>
                  <w:color w:val="000000" w:themeColor="text1"/>
                  <w:kern w:val="0"/>
                  <w:sz w:val="20"/>
                  <w:szCs w:val="20"/>
                </w:rPr>
                <w:t>C</w:t>
              </w:r>
            </w:ins>
          </w:p>
        </w:tc>
        <w:tc>
          <w:tcPr>
            <w:tcW w:w="2411" w:type="dxa"/>
            <w:shd w:val="clear" w:color="auto" w:fill="auto"/>
          </w:tcPr>
          <w:p w:rsidR="00BD7D26" w:rsidRDefault="00BD7D26" w:rsidP="00BD7D26">
            <w:pPr>
              <w:widowControl/>
              <w:spacing w:line="240" w:lineRule="auto"/>
              <w:ind w:firstLineChars="0" w:firstLine="0"/>
              <w:jc w:val="left"/>
              <w:rPr>
                <w:ins w:id="3640" w:author="cuiqingsong" w:date="2017-07-18T21:51:00Z"/>
                <w:rFonts w:asciiTheme="minorEastAsia" w:hAnsiTheme="minorEastAsia" w:cs="宋体"/>
                <w:color w:val="000000" w:themeColor="text1"/>
                <w:kern w:val="0"/>
                <w:sz w:val="20"/>
                <w:szCs w:val="20"/>
              </w:rPr>
            </w:pPr>
            <w:ins w:id="3641" w:author="cuiqingsong" w:date="2017-07-18T21:51:00Z">
              <w:r>
                <w:rPr>
                  <w:rFonts w:asciiTheme="minorEastAsia" w:hAnsiTheme="minorEastAsia" w:cs="宋体" w:hint="eastAsia"/>
                  <w:color w:val="000000" w:themeColor="text1"/>
                  <w:kern w:val="0"/>
                  <w:sz w:val="20"/>
                  <w:szCs w:val="20"/>
                </w:rPr>
                <w:t>查询结果不为空时必填</w:t>
              </w:r>
            </w:ins>
          </w:p>
        </w:tc>
      </w:tr>
      <w:tr w:rsidR="00BD7D26" w:rsidTr="0073736D">
        <w:trPr>
          <w:trHeight w:val="270"/>
          <w:ins w:id="3642" w:author="cuiqingsong" w:date="2017-07-18T21:51:00Z"/>
        </w:trPr>
        <w:tc>
          <w:tcPr>
            <w:tcW w:w="798" w:type="dxa"/>
            <w:shd w:val="clear" w:color="auto" w:fill="auto"/>
            <w:vAlign w:val="bottom"/>
          </w:tcPr>
          <w:p w:rsidR="00BD7D26" w:rsidRDefault="00BD7D26" w:rsidP="00BD7D26">
            <w:pPr>
              <w:widowControl/>
              <w:spacing w:line="240" w:lineRule="auto"/>
              <w:ind w:firstLineChars="0" w:firstLine="0"/>
              <w:jc w:val="left"/>
              <w:rPr>
                <w:ins w:id="3643" w:author="cuiqingsong" w:date="2017-07-18T21:51:00Z"/>
                <w:rFonts w:asciiTheme="minorEastAsia" w:hAnsiTheme="minorEastAsia" w:cs="宋体"/>
                <w:color w:val="000000" w:themeColor="text1"/>
                <w:kern w:val="0"/>
                <w:sz w:val="20"/>
                <w:szCs w:val="20"/>
              </w:rPr>
            </w:pPr>
            <w:ins w:id="3644" w:author="cuiqingsong" w:date="2017-07-20T17:43:00Z">
              <w:r>
                <w:rPr>
                  <w:rFonts w:asciiTheme="minorEastAsia" w:hAnsiTheme="minorEastAsia" w:cs="宋体" w:hint="eastAsia"/>
                  <w:color w:val="000000" w:themeColor="text1"/>
                  <w:kern w:val="0"/>
                  <w:sz w:val="20"/>
                  <w:szCs w:val="20"/>
                </w:rPr>
                <w:t>F22</w:t>
              </w:r>
            </w:ins>
          </w:p>
        </w:tc>
        <w:tc>
          <w:tcPr>
            <w:tcW w:w="1953" w:type="dxa"/>
            <w:shd w:val="clear" w:color="auto" w:fill="auto"/>
            <w:vAlign w:val="bottom"/>
          </w:tcPr>
          <w:p w:rsidR="00BD7D26" w:rsidRDefault="00BD7D26" w:rsidP="00BD7D26">
            <w:pPr>
              <w:widowControl/>
              <w:spacing w:line="240" w:lineRule="auto"/>
              <w:ind w:firstLineChars="0" w:firstLine="0"/>
              <w:jc w:val="left"/>
              <w:rPr>
                <w:ins w:id="3645" w:author="cuiqingsong" w:date="2017-07-18T21:51:00Z"/>
                <w:rFonts w:asciiTheme="minorEastAsia" w:hAnsiTheme="minorEastAsia" w:cs="宋体"/>
                <w:color w:val="000000" w:themeColor="text1"/>
                <w:kern w:val="0"/>
                <w:sz w:val="20"/>
                <w:szCs w:val="20"/>
              </w:rPr>
            </w:pPr>
            <w:ins w:id="3646" w:author="cuiqingsong" w:date="2017-07-20T17:44:00Z">
              <w:r>
                <w:rPr>
                  <w:rFonts w:asciiTheme="minorEastAsia" w:hAnsiTheme="minorEastAsia" w:cs="宋体" w:hint="eastAsia"/>
                  <w:color w:val="000000" w:themeColor="text1"/>
                  <w:kern w:val="0"/>
                  <w:sz w:val="20"/>
                  <w:szCs w:val="20"/>
                </w:rPr>
                <w:t>todayDrawCash</w:t>
              </w:r>
            </w:ins>
          </w:p>
        </w:tc>
        <w:tc>
          <w:tcPr>
            <w:tcW w:w="1795" w:type="dxa"/>
            <w:shd w:val="clear" w:color="auto" w:fill="auto"/>
            <w:vAlign w:val="center"/>
          </w:tcPr>
          <w:p w:rsidR="00BD7D26" w:rsidRDefault="00BD7D26" w:rsidP="00BD7D26">
            <w:pPr>
              <w:widowControl/>
              <w:spacing w:line="240" w:lineRule="auto"/>
              <w:ind w:firstLineChars="0" w:firstLine="0"/>
              <w:jc w:val="left"/>
              <w:rPr>
                <w:ins w:id="3647" w:author="cuiqingsong" w:date="2017-07-18T21:51:00Z"/>
                <w:rFonts w:asciiTheme="minorEastAsia" w:hAnsiTheme="minorEastAsia" w:cs="宋体"/>
                <w:color w:val="000000" w:themeColor="text1"/>
                <w:kern w:val="0"/>
                <w:sz w:val="20"/>
                <w:szCs w:val="20"/>
              </w:rPr>
            </w:pPr>
            <w:ins w:id="3648" w:author="cuiqingsong" w:date="2017-07-18T21:52:00Z">
              <w:r>
                <w:rPr>
                  <w:rFonts w:asciiTheme="minorEastAsia" w:hAnsiTheme="minorEastAsia" w:cs="宋体" w:hint="eastAsia"/>
                  <w:color w:val="000000" w:themeColor="text1"/>
                  <w:kern w:val="0"/>
                  <w:sz w:val="20"/>
                  <w:szCs w:val="20"/>
                </w:rPr>
                <w:t>本期提货保证金</w:t>
              </w:r>
            </w:ins>
          </w:p>
        </w:tc>
        <w:tc>
          <w:tcPr>
            <w:tcW w:w="760" w:type="dxa"/>
            <w:shd w:val="clear" w:color="auto" w:fill="auto"/>
            <w:vAlign w:val="center"/>
          </w:tcPr>
          <w:p w:rsidR="00BD7D26" w:rsidRDefault="00BD7D26" w:rsidP="00BD7D26">
            <w:pPr>
              <w:widowControl/>
              <w:spacing w:line="240" w:lineRule="auto"/>
              <w:ind w:firstLineChars="0" w:firstLine="0"/>
              <w:jc w:val="left"/>
              <w:rPr>
                <w:ins w:id="3649" w:author="cuiqingsong" w:date="2017-07-18T21:51:00Z"/>
                <w:rFonts w:asciiTheme="minorEastAsia" w:hAnsiTheme="minorEastAsia" w:cs="宋体"/>
                <w:color w:val="000000" w:themeColor="text1"/>
                <w:kern w:val="0"/>
                <w:sz w:val="20"/>
                <w:szCs w:val="20"/>
              </w:rPr>
            </w:pPr>
            <w:ins w:id="3650" w:author="cuiqingsong" w:date="2017-07-18T21:52:00Z">
              <w:r>
                <w:rPr>
                  <w:rFonts w:asciiTheme="minorEastAsia" w:hAnsiTheme="minorEastAsia" w:cs="宋体" w:hint="eastAsia"/>
                  <w:color w:val="000000" w:themeColor="text1"/>
                  <w:kern w:val="0"/>
                  <w:sz w:val="20"/>
                  <w:szCs w:val="20"/>
                </w:rPr>
                <w:t>-</w:t>
              </w:r>
            </w:ins>
          </w:p>
        </w:tc>
        <w:tc>
          <w:tcPr>
            <w:tcW w:w="798" w:type="dxa"/>
            <w:shd w:val="clear" w:color="auto" w:fill="auto"/>
            <w:vAlign w:val="center"/>
          </w:tcPr>
          <w:p w:rsidR="00BD7D26" w:rsidRDefault="00BD7D26" w:rsidP="00BD7D26">
            <w:pPr>
              <w:widowControl/>
              <w:spacing w:line="240" w:lineRule="auto"/>
              <w:ind w:firstLineChars="0" w:firstLine="0"/>
              <w:jc w:val="left"/>
              <w:rPr>
                <w:ins w:id="3651" w:author="cuiqingsong" w:date="2017-07-18T21:51:00Z"/>
                <w:rFonts w:asciiTheme="minorEastAsia" w:hAnsiTheme="minorEastAsia" w:cs="宋体"/>
                <w:color w:val="000000" w:themeColor="text1"/>
                <w:kern w:val="0"/>
                <w:sz w:val="20"/>
                <w:szCs w:val="20"/>
              </w:rPr>
            </w:pPr>
            <w:ins w:id="3652" w:author="cuiqingsong" w:date="2017-07-18T21:52:00Z">
              <w:r>
                <w:rPr>
                  <w:rFonts w:asciiTheme="minorEastAsia" w:hAnsiTheme="minorEastAsia" w:cs="宋体"/>
                  <w:color w:val="000000" w:themeColor="text1"/>
                  <w:kern w:val="0"/>
                  <w:sz w:val="20"/>
                  <w:szCs w:val="20"/>
                </w:rPr>
                <w:t>C</w:t>
              </w:r>
            </w:ins>
          </w:p>
        </w:tc>
        <w:tc>
          <w:tcPr>
            <w:tcW w:w="2411" w:type="dxa"/>
            <w:shd w:val="clear" w:color="auto" w:fill="auto"/>
          </w:tcPr>
          <w:p w:rsidR="00BD7D26" w:rsidRDefault="00BD7D26" w:rsidP="00BD7D26">
            <w:pPr>
              <w:widowControl/>
              <w:spacing w:line="240" w:lineRule="auto"/>
              <w:ind w:firstLineChars="0" w:firstLine="0"/>
              <w:jc w:val="left"/>
              <w:rPr>
                <w:ins w:id="3653" w:author="cuiqingsong" w:date="2017-07-18T21:51:00Z"/>
                <w:rFonts w:asciiTheme="minorEastAsia" w:hAnsiTheme="minorEastAsia" w:cs="宋体"/>
                <w:color w:val="000000" w:themeColor="text1"/>
                <w:kern w:val="0"/>
                <w:sz w:val="20"/>
                <w:szCs w:val="20"/>
              </w:rPr>
            </w:pPr>
            <w:ins w:id="3654" w:author="cuiqingsong" w:date="2017-07-18T21:52:00Z">
              <w:r>
                <w:rPr>
                  <w:rFonts w:asciiTheme="minorEastAsia" w:hAnsiTheme="minorEastAsia" w:cs="宋体" w:hint="eastAsia"/>
                  <w:color w:val="000000" w:themeColor="text1"/>
                  <w:kern w:val="0"/>
                  <w:sz w:val="20"/>
                  <w:szCs w:val="20"/>
                </w:rPr>
                <w:t>查询结果不为空时必填</w:t>
              </w:r>
            </w:ins>
          </w:p>
        </w:tc>
      </w:tr>
      <w:tr w:rsidR="00BD7D26" w:rsidTr="0073736D">
        <w:trPr>
          <w:trHeight w:val="270"/>
          <w:ins w:id="3655" w:author="cuiqingsong" w:date="2017-07-18T21:05:00Z"/>
        </w:trPr>
        <w:tc>
          <w:tcPr>
            <w:tcW w:w="798" w:type="dxa"/>
            <w:shd w:val="clear" w:color="auto" w:fill="auto"/>
            <w:vAlign w:val="bottom"/>
          </w:tcPr>
          <w:p w:rsidR="00BD7D26" w:rsidRDefault="00BD7D26" w:rsidP="00BD7D26">
            <w:pPr>
              <w:widowControl/>
              <w:spacing w:line="240" w:lineRule="auto"/>
              <w:ind w:firstLineChars="0" w:firstLine="0"/>
              <w:jc w:val="left"/>
              <w:rPr>
                <w:ins w:id="3656" w:author="cuiqingsong" w:date="2017-07-18T21:05:00Z"/>
                <w:rFonts w:asciiTheme="minorEastAsia" w:hAnsiTheme="minorEastAsia" w:cs="宋体"/>
                <w:color w:val="000000" w:themeColor="text1"/>
                <w:kern w:val="0"/>
                <w:sz w:val="20"/>
                <w:szCs w:val="20"/>
              </w:rPr>
            </w:pPr>
            <w:ins w:id="3657" w:author="cuiqingsong" w:date="2017-07-20T17:43:00Z">
              <w:r>
                <w:rPr>
                  <w:rFonts w:asciiTheme="minorEastAsia" w:hAnsiTheme="minorEastAsia" w:cs="宋体" w:hint="eastAsia"/>
                  <w:color w:val="000000" w:themeColor="text1"/>
                  <w:kern w:val="0"/>
                  <w:sz w:val="20"/>
                  <w:szCs w:val="20"/>
                </w:rPr>
                <w:t>F23</w:t>
              </w:r>
            </w:ins>
          </w:p>
        </w:tc>
        <w:tc>
          <w:tcPr>
            <w:tcW w:w="1953" w:type="dxa"/>
            <w:shd w:val="clear" w:color="auto" w:fill="auto"/>
            <w:vAlign w:val="bottom"/>
          </w:tcPr>
          <w:p w:rsidR="00BD7D26" w:rsidRDefault="00BD7D26" w:rsidP="00BD7D26">
            <w:pPr>
              <w:widowControl/>
              <w:spacing w:line="240" w:lineRule="auto"/>
              <w:ind w:firstLineChars="0" w:firstLine="0"/>
              <w:jc w:val="left"/>
              <w:rPr>
                <w:ins w:id="3658" w:author="cuiqingsong" w:date="2017-07-18T21:05:00Z"/>
                <w:rFonts w:asciiTheme="minorEastAsia" w:hAnsiTheme="minorEastAsia" w:cs="宋体"/>
                <w:color w:val="000000" w:themeColor="text1"/>
                <w:kern w:val="0"/>
                <w:sz w:val="20"/>
                <w:szCs w:val="20"/>
              </w:rPr>
            </w:pPr>
            <w:ins w:id="3659" w:author="cuiqingsong" w:date="2017-07-20T17:43:00Z">
              <w:r>
                <w:rPr>
                  <w:rFonts w:asciiTheme="minorEastAsia" w:hAnsiTheme="minorEastAsia" w:cs="宋体" w:hint="eastAsia"/>
                  <w:color w:val="000000" w:themeColor="text1"/>
                  <w:kern w:val="0"/>
                  <w:sz w:val="20"/>
                  <w:szCs w:val="20"/>
                </w:rPr>
                <w:t>addMargin</w:t>
              </w:r>
            </w:ins>
          </w:p>
        </w:tc>
        <w:tc>
          <w:tcPr>
            <w:tcW w:w="1795" w:type="dxa"/>
            <w:shd w:val="clear" w:color="auto" w:fill="auto"/>
            <w:vAlign w:val="center"/>
          </w:tcPr>
          <w:p w:rsidR="00BD7D26" w:rsidRDefault="00BD7D26" w:rsidP="00BD7D26">
            <w:pPr>
              <w:widowControl/>
              <w:spacing w:line="240" w:lineRule="auto"/>
              <w:ind w:firstLineChars="0" w:firstLine="0"/>
              <w:jc w:val="left"/>
              <w:rPr>
                <w:ins w:id="3660" w:author="cuiqingsong" w:date="2017-07-18T21:05:00Z"/>
                <w:rFonts w:asciiTheme="minorEastAsia" w:hAnsiTheme="minorEastAsia" w:cs="宋体"/>
                <w:color w:val="000000" w:themeColor="text1"/>
                <w:kern w:val="0"/>
                <w:sz w:val="20"/>
                <w:szCs w:val="20"/>
              </w:rPr>
            </w:pPr>
            <w:proofErr w:type="gramStart"/>
            <w:ins w:id="3661" w:author="cuiqingsong" w:date="2017-07-18T21:23:00Z">
              <w:r>
                <w:rPr>
                  <w:rFonts w:asciiTheme="minorEastAsia" w:hAnsiTheme="minorEastAsia" w:cs="宋体" w:hint="eastAsia"/>
                  <w:color w:val="000000" w:themeColor="text1"/>
                  <w:kern w:val="0"/>
                  <w:sz w:val="20"/>
                  <w:szCs w:val="20"/>
                </w:rPr>
                <w:t>追保金额</w:t>
              </w:r>
            </w:ins>
            <w:proofErr w:type="gramEnd"/>
          </w:p>
        </w:tc>
        <w:tc>
          <w:tcPr>
            <w:tcW w:w="760" w:type="dxa"/>
            <w:shd w:val="clear" w:color="auto" w:fill="auto"/>
            <w:vAlign w:val="center"/>
          </w:tcPr>
          <w:p w:rsidR="00BD7D26" w:rsidRDefault="00BD7D26" w:rsidP="00BD7D26">
            <w:pPr>
              <w:widowControl/>
              <w:spacing w:line="240" w:lineRule="auto"/>
              <w:ind w:firstLineChars="0" w:firstLine="0"/>
              <w:jc w:val="left"/>
              <w:rPr>
                <w:ins w:id="3662" w:author="cuiqingsong" w:date="2017-07-18T21:05:00Z"/>
                <w:rFonts w:asciiTheme="minorEastAsia" w:hAnsiTheme="minorEastAsia" w:cs="宋体"/>
                <w:color w:val="000000" w:themeColor="text1"/>
                <w:kern w:val="0"/>
                <w:sz w:val="20"/>
                <w:szCs w:val="20"/>
              </w:rPr>
            </w:pPr>
            <w:ins w:id="3663" w:author="cuiqingsong" w:date="2017-07-18T21:05:00Z">
              <w:r>
                <w:rPr>
                  <w:rFonts w:asciiTheme="minorEastAsia" w:hAnsiTheme="minorEastAsia" w:cs="宋体" w:hint="eastAsia"/>
                  <w:color w:val="000000" w:themeColor="text1"/>
                  <w:kern w:val="0"/>
                  <w:sz w:val="20"/>
                  <w:szCs w:val="20"/>
                </w:rPr>
                <w:t>-</w:t>
              </w:r>
            </w:ins>
          </w:p>
        </w:tc>
        <w:tc>
          <w:tcPr>
            <w:tcW w:w="798" w:type="dxa"/>
            <w:shd w:val="clear" w:color="auto" w:fill="auto"/>
            <w:vAlign w:val="center"/>
          </w:tcPr>
          <w:p w:rsidR="00BD7D26" w:rsidRDefault="00BD7D26" w:rsidP="00BD7D26">
            <w:pPr>
              <w:widowControl/>
              <w:spacing w:line="240" w:lineRule="auto"/>
              <w:ind w:firstLineChars="0" w:firstLine="0"/>
              <w:jc w:val="left"/>
              <w:rPr>
                <w:ins w:id="3664" w:author="cuiqingsong" w:date="2017-07-18T21:05:00Z"/>
                <w:rFonts w:asciiTheme="minorEastAsia" w:hAnsiTheme="minorEastAsia" w:cs="宋体"/>
                <w:color w:val="000000" w:themeColor="text1"/>
                <w:kern w:val="0"/>
                <w:sz w:val="20"/>
                <w:szCs w:val="20"/>
              </w:rPr>
            </w:pPr>
            <w:ins w:id="3665" w:author="cuiqingsong" w:date="2017-07-18T21:05:00Z">
              <w:r>
                <w:rPr>
                  <w:rFonts w:asciiTheme="minorEastAsia" w:hAnsiTheme="minorEastAsia" w:cs="宋体" w:hint="eastAsia"/>
                  <w:color w:val="000000" w:themeColor="text1"/>
                  <w:kern w:val="0"/>
                  <w:sz w:val="20"/>
                  <w:szCs w:val="20"/>
                </w:rPr>
                <w:t>C</w:t>
              </w:r>
            </w:ins>
          </w:p>
        </w:tc>
        <w:tc>
          <w:tcPr>
            <w:tcW w:w="2411" w:type="dxa"/>
            <w:shd w:val="clear" w:color="auto" w:fill="auto"/>
          </w:tcPr>
          <w:p w:rsidR="00BD7D26" w:rsidRDefault="00BD7D26" w:rsidP="00BD7D26">
            <w:pPr>
              <w:widowControl/>
              <w:spacing w:line="240" w:lineRule="auto"/>
              <w:ind w:firstLineChars="0" w:firstLine="0"/>
              <w:jc w:val="left"/>
              <w:rPr>
                <w:ins w:id="3666" w:author="cuiqingsong" w:date="2017-07-18T21:05:00Z"/>
                <w:rFonts w:asciiTheme="minorEastAsia" w:hAnsiTheme="minorEastAsia" w:cs="宋体"/>
                <w:color w:val="000000" w:themeColor="text1"/>
                <w:kern w:val="0"/>
                <w:sz w:val="20"/>
                <w:szCs w:val="20"/>
              </w:rPr>
            </w:pPr>
            <w:ins w:id="3667" w:author="cuiqingsong" w:date="2017-07-18T21:05:00Z">
              <w:r>
                <w:rPr>
                  <w:rFonts w:asciiTheme="minorEastAsia" w:hAnsiTheme="minorEastAsia" w:cs="宋体" w:hint="eastAsia"/>
                  <w:color w:val="000000" w:themeColor="text1"/>
                  <w:kern w:val="0"/>
                  <w:sz w:val="20"/>
                  <w:szCs w:val="20"/>
                </w:rPr>
                <w:t>查询结果不为空时必</w:t>
              </w:r>
            </w:ins>
            <w:ins w:id="3668" w:author="cuiqingsong" w:date="2017-07-18T21:12:00Z">
              <w:r>
                <w:rPr>
                  <w:rFonts w:asciiTheme="minorEastAsia" w:hAnsiTheme="minorEastAsia" w:cs="宋体" w:hint="eastAsia"/>
                  <w:color w:val="000000" w:themeColor="text1"/>
                  <w:kern w:val="0"/>
                  <w:sz w:val="20"/>
                  <w:szCs w:val="20"/>
                </w:rPr>
                <w:t>填</w:t>
              </w:r>
            </w:ins>
          </w:p>
        </w:tc>
      </w:tr>
      <w:tr w:rsidR="00BD7D26" w:rsidTr="0073736D">
        <w:trPr>
          <w:trHeight w:val="270"/>
          <w:ins w:id="3669" w:author="cuiqingsong" w:date="2017-07-18T22:02:00Z"/>
        </w:trPr>
        <w:tc>
          <w:tcPr>
            <w:tcW w:w="798" w:type="dxa"/>
            <w:shd w:val="clear" w:color="auto" w:fill="auto"/>
            <w:vAlign w:val="center"/>
          </w:tcPr>
          <w:p w:rsidR="00BD7D26" w:rsidRDefault="00BD7D26" w:rsidP="00BD7D26">
            <w:pPr>
              <w:widowControl/>
              <w:spacing w:line="240" w:lineRule="auto"/>
              <w:ind w:firstLineChars="0" w:firstLine="0"/>
              <w:jc w:val="left"/>
              <w:rPr>
                <w:ins w:id="3670" w:author="cuiqingsong" w:date="2017-07-18T22:02:00Z"/>
                <w:rFonts w:asciiTheme="minorEastAsia" w:hAnsiTheme="minorEastAsia" w:cs="宋体"/>
                <w:color w:val="000000" w:themeColor="text1"/>
                <w:kern w:val="0"/>
                <w:sz w:val="20"/>
                <w:szCs w:val="20"/>
              </w:rPr>
            </w:pPr>
            <w:ins w:id="3671" w:author="cuiqingsong" w:date="2017-07-19T09:48:00Z">
              <w:r>
                <w:rPr>
                  <w:rFonts w:asciiTheme="minorEastAsia" w:hAnsiTheme="minorEastAsia" w:cs="宋体"/>
                  <w:color w:val="000000" w:themeColor="text1"/>
                  <w:kern w:val="0"/>
                  <w:sz w:val="20"/>
                  <w:szCs w:val="20"/>
                </w:rPr>
                <w:t>F61</w:t>
              </w:r>
            </w:ins>
          </w:p>
        </w:tc>
        <w:tc>
          <w:tcPr>
            <w:tcW w:w="1953" w:type="dxa"/>
            <w:shd w:val="clear" w:color="auto" w:fill="auto"/>
            <w:vAlign w:val="center"/>
          </w:tcPr>
          <w:p w:rsidR="00BD7D26" w:rsidRDefault="00BD7D26" w:rsidP="00BD7D26">
            <w:pPr>
              <w:widowControl/>
              <w:spacing w:line="240" w:lineRule="auto"/>
              <w:ind w:firstLineChars="0" w:firstLine="0"/>
              <w:jc w:val="left"/>
              <w:rPr>
                <w:ins w:id="3672" w:author="cuiqingsong" w:date="2017-07-18T22:02:00Z"/>
                <w:rFonts w:asciiTheme="minorEastAsia" w:hAnsiTheme="minorEastAsia" w:cs="宋体"/>
                <w:color w:val="000000" w:themeColor="text1"/>
                <w:kern w:val="0"/>
                <w:sz w:val="20"/>
                <w:szCs w:val="20"/>
              </w:rPr>
            </w:pPr>
            <w:ins w:id="3673" w:author="cuiqingsong" w:date="2017-07-19T09:48:00Z">
              <w:r>
                <w:rPr>
                  <w:rFonts w:asciiTheme="minorEastAsia" w:hAnsiTheme="minorEastAsia" w:cs="宋体"/>
                  <w:color w:val="000000" w:themeColor="text1"/>
                  <w:kern w:val="0"/>
                  <w:sz w:val="20"/>
                  <w:szCs w:val="20"/>
                </w:rPr>
                <w:t>profit</w:t>
              </w:r>
            </w:ins>
          </w:p>
        </w:tc>
        <w:tc>
          <w:tcPr>
            <w:tcW w:w="1795" w:type="dxa"/>
            <w:shd w:val="clear" w:color="auto" w:fill="auto"/>
            <w:vAlign w:val="center"/>
          </w:tcPr>
          <w:p w:rsidR="00BD7D26" w:rsidRDefault="00BD7D26" w:rsidP="00BD7D26">
            <w:pPr>
              <w:widowControl/>
              <w:spacing w:line="240" w:lineRule="auto"/>
              <w:ind w:firstLineChars="0" w:firstLine="0"/>
              <w:jc w:val="left"/>
              <w:rPr>
                <w:ins w:id="3674" w:author="cuiqingsong" w:date="2017-07-18T22:02:00Z"/>
                <w:rFonts w:asciiTheme="minorEastAsia" w:hAnsiTheme="minorEastAsia" w:cs="宋体"/>
                <w:color w:val="000000" w:themeColor="text1"/>
                <w:kern w:val="0"/>
                <w:sz w:val="20"/>
                <w:szCs w:val="20"/>
              </w:rPr>
            </w:pPr>
            <w:ins w:id="3675" w:author="cuiqingsong" w:date="2017-07-18T22:02:00Z">
              <w:r>
                <w:rPr>
                  <w:rFonts w:asciiTheme="minorEastAsia" w:hAnsiTheme="minorEastAsia" w:cs="宋体" w:hint="eastAsia"/>
                  <w:color w:val="000000" w:themeColor="text1"/>
                  <w:kern w:val="0"/>
                  <w:sz w:val="20"/>
                  <w:szCs w:val="20"/>
                </w:rPr>
                <w:t>当期盈亏</w:t>
              </w:r>
            </w:ins>
          </w:p>
        </w:tc>
        <w:tc>
          <w:tcPr>
            <w:tcW w:w="760" w:type="dxa"/>
            <w:shd w:val="clear" w:color="auto" w:fill="auto"/>
            <w:vAlign w:val="center"/>
          </w:tcPr>
          <w:p w:rsidR="00BD7D26" w:rsidRDefault="00BD7D26" w:rsidP="00BD7D26">
            <w:pPr>
              <w:widowControl/>
              <w:spacing w:line="240" w:lineRule="auto"/>
              <w:ind w:firstLineChars="0" w:firstLine="0"/>
              <w:jc w:val="left"/>
              <w:rPr>
                <w:ins w:id="3676" w:author="cuiqingsong" w:date="2017-07-18T22:02:00Z"/>
                <w:rFonts w:asciiTheme="minorEastAsia" w:hAnsiTheme="minorEastAsia" w:cs="宋体"/>
                <w:color w:val="000000" w:themeColor="text1"/>
                <w:kern w:val="0"/>
                <w:sz w:val="20"/>
                <w:szCs w:val="20"/>
              </w:rPr>
            </w:pPr>
            <w:ins w:id="3677" w:author="cuiqingsong" w:date="2017-07-18T22:03:00Z">
              <w:r>
                <w:rPr>
                  <w:rFonts w:asciiTheme="minorEastAsia" w:hAnsiTheme="minorEastAsia" w:cs="宋体" w:hint="eastAsia"/>
                  <w:color w:val="000000" w:themeColor="text1"/>
                  <w:kern w:val="0"/>
                  <w:sz w:val="20"/>
                  <w:szCs w:val="20"/>
                </w:rPr>
                <w:t>-</w:t>
              </w:r>
            </w:ins>
          </w:p>
        </w:tc>
        <w:tc>
          <w:tcPr>
            <w:tcW w:w="798" w:type="dxa"/>
            <w:shd w:val="clear" w:color="auto" w:fill="auto"/>
            <w:vAlign w:val="center"/>
          </w:tcPr>
          <w:p w:rsidR="00BD7D26" w:rsidRDefault="00BD7D26" w:rsidP="00BD7D26">
            <w:pPr>
              <w:widowControl/>
              <w:spacing w:line="240" w:lineRule="auto"/>
              <w:ind w:firstLineChars="0" w:firstLine="0"/>
              <w:jc w:val="left"/>
              <w:rPr>
                <w:ins w:id="3678" w:author="cuiqingsong" w:date="2017-07-18T22:02:00Z"/>
                <w:rFonts w:asciiTheme="minorEastAsia" w:hAnsiTheme="minorEastAsia" w:cs="宋体"/>
                <w:color w:val="000000" w:themeColor="text1"/>
                <w:kern w:val="0"/>
                <w:sz w:val="20"/>
                <w:szCs w:val="20"/>
              </w:rPr>
            </w:pPr>
            <w:ins w:id="3679" w:author="cuiqingsong" w:date="2017-07-18T22:03:00Z">
              <w:r>
                <w:rPr>
                  <w:rFonts w:asciiTheme="minorEastAsia" w:hAnsiTheme="minorEastAsia" w:cs="宋体" w:hint="eastAsia"/>
                  <w:color w:val="000000" w:themeColor="text1"/>
                  <w:kern w:val="0"/>
                  <w:sz w:val="20"/>
                  <w:szCs w:val="20"/>
                </w:rPr>
                <w:t>C</w:t>
              </w:r>
            </w:ins>
          </w:p>
        </w:tc>
        <w:tc>
          <w:tcPr>
            <w:tcW w:w="2411" w:type="dxa"/>
            <w:shd w:val="clear" w:color="auto" w:fill="auto"/>
            <w:vAlign w:val="center"/>
          </w:tcPr>
          <w:p w:rsidR="00BD7D26" w:rsidRDefault="00BD7D26" w:rsidP="00BD7D26">
            <w:pPr>
              <w:widowControl/>
              <w:spacing w:line="240" w:lineRule="auto"/>
              <w:ind w:firstLineChars="0" w:firstLine="0"/>
              <w:jc w:val="left"/>
              <w:rPr>
                <w:ins w:id="3680" w:author="cuiqingsong" w:date="2017-07-18T22:02:00Z"/>
                <w:rFonts w:asciiTheme="minorEastAsia" w:hAnsiTheme="minorEastAsia" w:cs="宋体"/>
                <w:color w:val="000000" w:themeColor="text1"/>
                <w:kern w:val="0"/>
                <w:sz w:val="20"/>
                <w:szCs w:val="20"/>
              </w:rPr>
            </w:pPr>
            <w:ins w:id="3681" w:author="cuiqingsong" w:date="2017-07-18T22:03:00Z">
              <w:r>
                <w:rPr>
                  <w:rFonts w:asciiTheme="minorEastAsia" w:hAnsiTheme="minorEastAsia" w:cs="宋体" w:hint="eastAsia"/>
                  <w:color w:val="000000" w:themeColor="text1"/>
                  <w:kern w:val="0"/>
                  <w:sz w:val="20"/>
                  <w:szCs w:val="20"/>
                </w:rPr>
                <w:t>查询结果不为空时必填</w:t>
              </w:r>
            </w:ins>
          </w:p>
        </w:tc>
      </w:tr>
      <w:tr w:rsidR="00BD7D26" w:rsidTr="0073736D">
        <w:trPr>
          <w:trHeight w:val="270"/>
          <w:ins w:id="3682" w:author="cuiqingsong" w:date="2017-07-18T22:02:00Z"/>
        </w:trPr>
        <w:tc>
          <w:tcPr>
            <w:tcW w:w="798" w:type="dxa"/>
            <w:shd w:val="clear" w:color="auto" w:fill="auto"/>
            <w:vAlign w:val="center"/>
          </w:tcPr>
          <w:p w:rsidR="00BD7D26" w:rsidRDefault="00815BFB" w:rsidP="00BD7D26">
            <w:pPr>
              <w:widowControl/>
              <w:spacing w:line="240" w:lineRule="auto"/>
              <w:ind w:firstLineChars="0" w:firstLine="0"/>
              <w:jc w:val="left"/>
              <w:rPr>
                <w:ins w:id="3683" w:author="cuiqingsong" w:date="2017-07-18T22:02:00Z"/>
                <w:rFonts w:asciiTheme="minorEastAsia" w:hAnsiTheme="minorEastAsia" w:cs="宋体"/>
                <w:color w:val="000000" w:themeColor="text1"/>
                <w:kern w:val="0"/>
                <w:sz w:val="20"/>
                <w:szCs w:val="20"/>
              </w:rPr>
            </w:pPr>
            <w:ins w:id="3684" w:author="cuiqingsong" w:date="2017-07-20T17:48:00Z">
              <w:r>
                <w:rPr>
                  <w:rFonts w:asciiTheme="minorEastAsia" w:hAnsiTheme="minorEastAsia" w:cs="宋体" w:hint="eastAsia"/>
                  <w:color w:val="000000" w:themeColor="text1"/>
                  <w:kern w:val="0"/>
                  <w:sz w:val="20"/>
                  <w:szCs w:val="20"/>
                </w:rPr>
                <w:t>F</w:t>
              </w:r>
            </w:ins>
            <w:ins w:id="3685" w:author="cuiqingsong" w:date="2017-08-25T11:09:00Z">
              <w:r>
                <w:rPr>
                  <w:rFonts w:asciiTheme="minorEastAsia" w:hAnsiTheme="minorEastAsia" w:cs="宋体"/>
                  <w:color w:val="000000" w:themeColor="text1"/>
                  <w:kern w:val="0"/>
                  <w:sz w:val="20"/>
                  <w:szCs w:val="20"/>
                </w:rPr>
                <w:t>24</w:t>
              </w:r>
            </w:ins>
          </w:p>
        </w:tc>
        <w:tc>
          <w:tcPr>
            <w:tcW w:w="1953" w:type="dxa"/>
            <w:shd w:val="clear" w:color="auto" w:fill="auto"/>
            <w:vAlign w:val="center"/>
          </w:tcPr>
          <w:p w:rsidR="00BD7D26" w:rsidRDefault="00BD7D26" w:rsidP="00BD7D26">
            <w:pPr>
              <w:widowControl/>
              <w:spacing w:line="240" w:lineRule="auto"/>
              <w:ind w:firstLineChars="0" w:firstLine="0"/>
              <w:jc w:val="left"/>
              <w:rPr>
                <w:ins w:id="3686" w:author="cuiqingsong" w:date="2017-07-18T22:02:00Z"/>
                <w:rFonts w:asciiTheme="minorEastAsia" w:hAnsiTheme="minorEastAsia" w:cs="宋体"/>
                <w:color w:val="000000" w:themeColor="text1"/>
                <w:kern w:val="0"/>
                <w:sz w:val="20"/>
                <w:szCs w:val="20"/>
              </w:rPr>
            </w:pPr>
            <w:ins w:id="3687" w:author="cuiqingsong" w:date="2017-07-20T17:48:00Z">
              <w:r>
                <w:rPr>
                  <w:rFonts w:asciiTheme="minorEastAsia" w:hAnsiTheme="minorEastAsia" w:cs="宋体" w:hint="eastAsia"/>
                  <w:color w:val="000000" w:themeColor="text1"/>
                  <w:kern w:val="0"/>
                  <w:sz w:val="20"/>
                  <w:szCs w:val="20"/>
                </w:rPr>
                <w:t>posiProfit</w:t>
              </w:r>
            </w:ins>
          </w:p>
        </w:tc>
        <w:tc>
          <w:tcPr>
            <w:tcW w:w="1795" w:type="dxa"/>
            <w:shd w:val="clear" w:color="auto" w:fill="auto"/>
            <w:vAlign w:val="center"/>
          </w:tcPr>
          <w:p w:rsidR="00BD7D26" w:rsidRDefault="00BD7D26" w:rsidP="00BD7D26">
            <w:pPr>
              <w:widowControl/>
              <w:spacing w:line="240" w:lineRule="auto"/>
              <w:ind w:firstLineChars="0" w:firstLine="0"/>
              <w:jc w:val="left"/>
              <w:rPr>
                <w:ins w:id="3688" w:author="cuiqingsong" w:date="2017-07-18T22:02:00Z"/>
                <w:rFonts w:asciiTheme="minorEastAsia" w:hAnsiTheme="minorEastAsia" w:cs="宋体"/>
                <w:color w:val="000000" w:themeColor="text1"/>
                <w:kern w:val="0"/>
                <w:sz w:val="20"/>
                <w:szCs w:val="20"/>
              </w:rPr>
            </w:pPr>
            <w:ins w:id="3689" w:author="cuiqingsong" w:date="2017-07-18T22:03:00Z">
              <w:r>
                <w:rPr>
                  <w:rFonts w:asciiTheme="minorEastAsia" w:hAnsiTheme="minorEastAsia" w:cs="宋体" w:hint="eastAsia"/>
                  <w:color w:val="000000" w:themeColor="text1"/>
                  <w:kern w:val="0"/>
                  <w:sz w:val="20"/>
                  <w:szCs w:val="20"/>
                </w:rPr>
                <w:t>当期持仓盈亏</w:t>
              </w:r>
            </w:ins>
          </w:p>
        </w:tc>
        <w:tc>
          <w:tcPr>
            <w:tcW w:w="760" w:type="dxa"/>
            <w:shd w:val="clear" w:color="auto" w:fill="auto"/>
            <w:vAlign w:val="center"/>
          </w:tcPr>
          <w:p w:rsidR="00BD7D26" w:rsidRDefault="00BD7D26" w:rsidP="00BD7D26">
            <w:pPr>
              <w:widowControl/>
              <w:spacing w:line="240" w:lineRule="auto"/>
              <w:ind w:firstLineChars="0" w:firstLine="0"/>
              <w:jc w:val="left"/>
              <w:rPr>
                <w:ins w:id="3690" w:author="cuiqingsong" w:date="2017-07-18T22:02:00Z"/>
                <w:rFonts w:asciiTheme="minorEastAsia" w:hAnsiTheme="minorEastAsia" w:cs="宋体"/>
                <w:color w:val="000000" w:themeColor="text1"/>
                <w:kern w:val="0"/>
                <w:sz w:val="20"/>
                <w:szCs w:val="20"/>
              </w:rPr>
            </w:pPr>
            <w:ins w:id="3691" w:author="cuiqingsong" w:date="2017-07-18T22:03:00Z">
              <w:r>
                <w:rPr>
                  <w:rFonts w:asciiTheme="minorEastAsia" w:hAnsiTheme="minorEastAsia" w:cs="宋体" w:hint="eastAsia"/>
                  <w:color w:val="000000" w:themeColor="text1"/>
                  <w:kern w:val="0"/>
                  <w:sz w:val="20"/>
                  <w:szCs w:val="20"/>
                </w:rPr>
                <w:t>-</w:t>
              </w:r>
            </w:ins>
          </w:p>
        </w:tc>
        <w:tc>
          <w:tcPr>
            <w:tcW w:w="798" w:type="dxa"/>
            <w:shd w:val="clear" w:color="auto" w:fill="auto"/>
            <w:vAlign w:val="center"/>
          </w:tcPr>
          <w:p w:rsidR="00BD7D26" w:rsidRDefault="00BD7D26" w:rsidP="00BD7D26">
            <w:pPr>
              <w:widowControl/>
              <w:spacing w:line="240" w:lineRule="auto"/>
              <w:ind w:firstLineChars="0" w:firstLine="0"/>
              <w:jc w:val="left"/>
              <w:rPr>
                <w:ins w:id="3692" w:author="cuiqingsong" w:date="2017-07-18T22:02:00Z"/>
                <w:rFonts w:asciiTheme="minorEastAsia" w:hAnsiTheme="minorEastAsia" w:cs="宋体"/>
                <w:color w:val="000000" w:themeColor="text1"/>
                <w:kern w:val="0"/>
                <w:sz w:val="20"/>
                <w:szCs w:val="20"/>
              </w:rPr>
            </w:pPr>
            <w:ins w:id="3693" w:author="cuiqingsong" w:date="2017-07-18T22:03:00Z">
              <w:r>
                <w:rPr>
                  <w:rFonts w:asciiTheme="minorEastAsia" w:hAnsiTheme="minorEastAsia" w:cs="宋体" w:hint="eastAsia"/>
                  <w:color w:val="000000" w:themeColor="text1"/>
                  <w:kern w:val="0"/>
                  <w:sz w:val="20"/>
                  <w:szCs w:val="20"/>
                </w:rPr>
                <w:t>C</w:t>
              </w:r>
            </w:ins>
          </w:p>
        </w:tc>
        <w:tc>
          <w:tcPr>
            <w:tcW w:w="2411" w:type="dxa"/>
            <w:shd w:val="clear" w:color="auto" w:fill="auto"/>
            <w:vAlign w:val="center"/>
          </w:tcPr>
          <w:p w:rsidR="00BD7D26" w:rsidRDefault="00BD7D26" w:rsidP="00BD7D26">
            <w:pPr>
              <w:widowControl/>
              <w:spacing w:line="240" w:lineRule="auto"/>
              <w:ind w:firstLineChars="0" w:firstLine="0"/>
              <w:jc w:val="left"/>
              <w:rPr>
                <w:ins w:id="3694" w:author="cuiqingsong" w:date="2017-07-18T22:02:00Z"/>
                <w:rFonts w:asciiTheme="minorEastAsia" w:hAnsiTheme="minorEastAsia" w:cs="宋体"/>
                <w:color w:val="000000" w:themeColor="text1"/>
                <w:kern w:val="0"/>
                <w:sz w:val="20"/>
                <w:szCs w:val="20"/>
              </w:rPr>
            </w:pPr>
            <w:ins w:id="3695" w:author="cuiqingsong" w:date="2017-07-18T22:03:00Z">
              <w:r>
                <w:rPr>
                  <w:rFonts w:asciiTheme="minorEastAsia" w:hAnsiTheme="minorEastAsia" w:cs="宋体" w:hint="eastAsia"/>
                  <w:color w:val="000000" w:themeColor="text1"/>
                  <w:kern w:val="0"/>
                  <w:sz w:val="20"/>
                  <w:szCs w:val="20"/>
                </w:rPr>
                <w:t>查询结果不为空时必填</w:t>
              </w:r>
            </w:ins>
          </w:p>
        </w:tc>
      </w:tr>
      <w:tr w:rsidR="00BD7D26" w:rsidTr="0073736D">
        <w:trPr>
          <w:trHeight w:val="270"/>
          <w:ins w:id="3696" w:author="cuiqingsong" w:date="2017-07-18T22:02:00Z"/>
        </w:trPr>
        <w:tc>
          <w:tcPr>
            <w:tcW w:w="798" w:type="dxa"/>
            <w:shd w:val="clear" w:color="auto" w:fill="auto"/>
            <w:vAlign w:val="center"/>
          </w:tcPr>
          <w:p w:rsidR="00BD7D26" w:rsidRDefault="00815BFB" w:rsidP="00BD7D26">
            <w:pPr>
              <w:widowControl/>
              <w:spacing w:line="240" w:lineRule="auto"/>
              <w:ind w:firstLineChars="0" w:firstLine="0"/>
              <w:jc w:val="left"/>
              <w:rPr>
                <w:ins w:id="3697" w:author="cuiqingsong" w:date="2017-07-18T22:02:00Z"/>
                <w:rFonts w:asciiTheme="minorEastAsia" w:hAnsiTheme="minorEastAsia" w:cs="宋体"/>
                <w:color w:val="000000" w:themeColor="text1"/>
                <w:kern w:val="0"/>
                <w:sz w:val="20"/>
                <w:szCs w:val="20"/>
              </w:rPr>
            </w:pPr>
            <w:ins w:id="3698" w:author="cuiqingsong" w:date="2017-07-20T17:48:00Z">
              <w:r>
                <w:rPr>
                  <w:rFonts w:asciiTheme="minorEastAsia" w:hAnsiTheme="minorEastAsia" w:cs="宋体" w:hint="eastAsia"/>
                  <w:color w:val="000000" w:themeColor="text1"/>
                  <w:kern w:val="0"/>
                  <w:sz w:val="20"/>
                  <w:szCs w:val="20"/>
                </w:rPr>
                <w:t>F</w:t>
              </w:r>
            </w:ins>
            <w:ins w:id="3699" w:author="cuiqingsong" w:date="2017-08-25T11:09:00Z">
              <w:r>
                <w:rPr>
                  <w:rFonts w:asciiTheme="minorEastAsia" w:hAnsiTheme="minorEastAsia" w:cs="宋体"/>
                  <w:color w:val="000000" w:themeColor="text1"/>
                  <w:kern w:val="0"/>
                  <w:sz w:val="20"/>
                  <w:szCs w:val="20"/>
                </w:rPr>
                <w:t>25</w:t>
              </w:r>
            </w:ins>
          </w:p>
        </w:tc>
        <w:tc>
          <w:tcPr>
            <w:tcW w:w="1953" w:type="dxa"/>
            <w:shd w:val="clear" w:color="auto" w:fill="auto"/>
            <w:vAlign w:val="center"/>
          </w:tcPr>
          <w:p w:rsidR="00BD7D26" w:rsidRDefault="00BD7D26" w:rsidP="00BD7D26">
            <w:pPr>
              <w:widowControl/>
              <w:spacing w:line="240" w:lineRule="auto"/>
              <w:ind w:firstLineChars="0" w:firstLine="0"/>
              <w:jc w:val="left"/>
              <w:rPr>
                <w:ins w:id="3700" w:author="cuiqingsong" w:date="2017-07-18T22:02:00Z"/>
                <w:rFonts w:asciiTheme="minorEastAsia" w:hAnsiTheme="minorEastAsia" w:cs="宋体"/>
                <w:color w:val="000000" w:themeColor="text1"/>
                <w:kern w:val="0"/>
                <w:sz w:val="20"/>
                <w:szCs w:val="20"/>
              </w:rPr>
            </w:pPr>
            <w:ins w:id="3701" w:author="cuiqingsong" w:date="2017-07-20T17:48:00Z">
              <w:r>
                <w:rPr>
                  <w:rFonts w:asciiTheme="minorEastAsia" w:hAnsiTheme="minorEastAsia" w:cs="宋体" w:hint="eastAsia"/>
                  <w:color w:val="000000" w:themeColor="text1"/>
                  <w:kern w:val="0"/>
                  <w:sz w:val="20"/>
                  <w:szCs w:val="20"/>
                </w:rPr>
                <w:t>offsetProfit</w:t>
              </w:r>
            </w:ins>
          </w:p>
        </w:tc>
        <w:tc>
          <w:tcPr>
            <w:tcW w:w="1795" w:type="dxa"/>
            <w:shd w:val="clear" w:color="auto" w:fill="auto"/>
            <w:vAlign w:val="center"/>
          </w:tcPr>
          <w:p w:rsidR="00BD7D26" w:rsidRDefault="00BD7D26" w:rsidP="00BD7D26">
            <w:pPr>
              <w:widowControl/>
              <w:spacing w:line="240" w:lineRule="auto"/>
              <w:ind w:firstLineChars="0" w:firstLine="0"/>
              <w:jc w:val="left"/>
              <w:rPr>
                <w:ins w:id="3702" w:author="cuiqingsong" w:date="2017-07-18T22:02:00Z"/>
                <w:rFonts w:asciiTheme="minorEastAsia" w:hAnsiTheme="minorEastAsia" w:cs="宋体"/>
                <w:color w:val="000000" w:themeColor="text1"/>
                <w:kern w:val="0"/>
                <w:sz w:val="20"/>
                <w:szCs w:val="20"/>
              </w:rPr>
            </w:pPr>
            <w:ins w:id="3703" w:author="cuiqingsong" w:date="2017-07-18T22:03:00Z">
              <w:r>
                <w:rPr>
                  <w:rFonts w:asciiTheme="minorEastAsia" w:hAnsiTheme="minorEastAsia" w:cs="宋体" w:hint="eastAsia"/>
                  <w:color w:val="000000" w:themeColor="text1"/>
                  <w:kern w:val="0"/>
                  <w:sz w:val="20"/>
                  <w:szCs w:val="20"/>
                </w:rPr>
                <w:t>当期平仓盈亏</w:t>
              </w:r>
            </w:ins>
          </w:p>
        </w:tc>
        <w:tc>
          <w:tcPr>
            <w:tcW w:w="760" w:type="dxa"/>
            <w:shd w:val="clear" w:color="auto" w:fill="auto"/>
            <w:vAlign w:val="center"/>
          </w:tcPr>
          <w:p w:rsidR="00BD7D26" w:rsidRDefault="00BD7D26" w:rsidP="00BD7D26">
            <w:pPr>
              <w:widowControl/>
              <w:spacing w:line="240" w:lineRule="auto"/>
              <w:ind w:firstLineChars="0" w:firstLine="0"/>
              <w:jc w:val="left"/>
              <w:rPr>
                <w:ins w:id="3704" w:author="cuiqingsong" w:date="2017-07-18T22:02:00Z"/>
                <w:rFonts w:asciiTheme="minorEastAsia" w:hAnsiTheme="minorEastAsia" w:cs="宋体"/>
                <w:color w:val="000000" w:themeColor="text1"/>
                <w:kern w:val="0"/>
                <w:sz w:val="20"/>
                <w:szCs w:val="20"/>
              </w:rPr>
            </w:pPr>
            <w:ins w:id="3705" w:author="cuiqingsong" w:date="2017-07-18T22:03:00Z">
              <w:r>
                <w:rPr>
                  <w:rFonts w:asciiTheme="minorEastAsia" w:hAnsiTheme="minorEastAsia" w:cs="宋体" w:hint="eastAsia"/>
                  <w:color w:val="000000" w:themeColor="text1"/>
                  <w:kern w:val="0"/>
                  <w:sz w:val="20"/>
                  <w:szCs w:val="20"/>
                </w:rPr>
                <w:t>-</w:t>
              </w:r>
            </w:ins>
          </w:p>
        </w:tc>
        <w:tc>
          <w:tcPr>
            <w:tcW w:w="798" w:type="dxa"/>
            <w:shd w:val="clear" w:color="auto" w:fill="auto"/>
            <w:vAlign w:val="center"/>
          </w:tcPr>
          <w:p w:rsidR="00BD7D26" w:rsidRDefault="00BD7D26" w:rsidP="00BD7D26">
            <w:pPr>
              <w:widowControl/>
              <w:spacing w:line="240" w:lineRule="auto"/>
              <w:ind w:firstLineChars="0" w:firstLine="0"/>
              <w:jc w:val="left"/>
              <w:rPr>
                <w:ins w:id="3706" w:author="cuiqingsong" w:date="2017-07-18T22:02:00Z"/>
                <w:rFonts w:asciiTheme="minorEastAsia" w:hAnsiTheme="minorEastAsia" w:cs="宋体"/>
                <w:color w:val="000000" w:themeColor="text1"/>
                <w:kern w:val="0"/>
                <w:sz w:val="20"/>
                <w:szCs w:val="20"/>
              </w:rPr>
            </w:pPr>
            <w:ins w:id="3707" w:author="cuiqingsong" w:date="2017-07-18T22:03:00Z">
              <w:r>
                <w:rPr>
                  <w:rFonts w:asciiTheme="minorEastAsia" w:hAnsiTheme="minorEastAsia" w:cs="宋体" w:hint="eastAsia"/>
                  <w:color w:val="000000" w:themeColor="text1"/>
                  <w:kern w:val="0"/>
                  <w:sz w:val="20"/>
                  <w:szCs w:val="20"/>
                </w:rPr>
                <w:t>C</w:t>
              </w:r>
            </w:ins>
          </w:p>
        </w:tc>
        <w:tc>
          <w:tcPr>
            <w:tcW w:w="2411" w:type="dxa"/>
            <w:shd w:val="clear" w:color="auto" w:fill="auto"/>
            <w:vAlign w:val="center"/>
          </w:tcPr>
          <w:p w:rsidR="00BD7D26" w:rsidRDefault="00BD7D26" w:rsidP="00BD7D26">
            <w:pPr>
              <w:widowControl/>
              <w:spacing w:line="240" w:lineRule="auto"/>
              <w:ind w:firstLineChars="0" w:firstLine="0"/>
              <w:jc w:val="left"/>
              <w:rPr>
                <w:ins w:id="3708" w:author="cuiqingsong" w:date="2017-07-18T22:02:00Z"/>
                <w:rFonts w:asciiTheme="minorEastAsia" w:hAnsiTheme="minorEastAsia" w:cs="宋体"/>
                <w:color w:val="000000" w:themeColor="text1"/>
                <w:kern w:val="0"/>
                <w:sz w:val="20"/>
                <w:szCs w:val="20"/>
              </w:rPr>
            </w:pPr>
            <w:ins w:id="3709" w:author="cuiqingsong" w:date="2017-07-18T22:03:00Z">
              <w:r>
                <w:rPr>
                  <w:rFonts w:asciiTheme="minorEastAsia" w:hAnsiTheme="minorEastAsia" w:cs="宋体" w:hint="eastAsia"/>
                  <w:color w:val="000000" w:themeColor="text1"/>
                  <w:kern w:val="0"/>
                  <w:sz w:val="20"/>
                  <w:szCs w:val="20"/>
                </w:rPr>
                <w:t>查询结果不为空时必填</w:t>
              </w:r>
            </w:ins>
          </w:p>
        </w:tc>
      </w:tr>
      <w:tr w:rsidR="00BD7D26" w:rsidTr="0073736D">
        <w:trPr>
          <w:trHeight w:val="270"/>
          <w:ins w:id="3710" w:author="cuiqingsong" w:date="2017-07-18T21:12:00Z"/>
        </w:trPr>
        <w:tc>
          <w:tcPr>
            <w:tcW w:w="798" w:type="dxa"/>
            <w:shd w:val="clear" w:color="auto" w:fill="auto"/>
            <w:vAlign w:val="center"/>
          </w:tcPr>
          <w:p w:rsidR="00BD7D26" w:rsidRDefault="00BD7D26" w:rsidP="00BD7D26">
            <w:pPr>
              <w:widowControl/>
              <w:spacing w:line="240" w:lineRule="auto"/>
              <w:ind w:firstLineChars="0" w:firstLine="0"/>
              <w:jc w:val="left"/>
              <w:rPr>
                <w:ins w:id="3711" w:author="cuiqingsong" w:date="2017-07-18T21:12:00Z"/>
                <w:rFonts w:asciiTheme="minorEastAsia" w:hAnsiTheme="minorEastAsia" w:cs="宋体"/>
                <w:color w:val="000000" w:themeColor="text1"/>
                <w:kern w:val="0"/>
                <w:sz w:val="20"/>
                <w:szCs w:val="20"/>
              </w:rPr>
            </w:pPr>
            <w:ins w:id="3712" w:author="cuiqingsong" w:date="2017-07-19T09:44:00Z">
              <w:r>
                <w:rPr>
                  <w:rFonts w:asciiTheme="minorEastAsia" w:hAnsiTheme="minorEastAsia" w:cs="宋体"/>
                  <w:color w:val="000000" w:themeColor="text1"/>
                  <w:kern w:val="0"/>
                  <w:sz w:val="20"/>
                  <w:szCs w:val="20"/>
                </w:rPr>
                <w:t>F09</w:t>
              </w:r>
            </w:ins>
          </w:p>
        </w:tc>
        <w:tc>
          <w:tcPr>
            <w:tcW w:w="1953" w:type="dxa"/>
            <w:shd w:val="clear" w:color="auto" w:fill="auto"/>
            <w:vAlign w:val="center"/>
          </w:tcPr>
          <w:p w:rsidR="00BD7D26" w:rsidRDefault="00BD7D26" w:rsidP="00BD7D26">
            <w:pPr>
              <w:widowControl/>
              <w:spacing w:line="240" w:lineRule="auto"/>
              <w:ind w:firstLineChars="0" w:firstLine="0"/>
              <w:jc w:val="left"/>
              <w:rPr>
                <w:ins w:id="3713" w:author="cuiqingsong" w:date="2017-07-18T21:12:00Z"/>
                <w:rFonts w:asciiTheme="minorEastAsia" w:hAnsiTheme="minorEastAsia" w:cs="宋体"/>
                <w:color w:val="000000" w:themeColor="text1"/>
                <w:kern w:val="0"/>
                <w:sz w:val="20"/>
                <w:szCs w:val="20"/>
              </w:rPr>
            </w:pPr>
            <w:ins w:id="3714" w:author="cuiqingsong" w:date="2017-07-19T09:44:00Z">
              <w:r>
                <w:rPr>
                  <w:rFonts w:asciiTheme="minorEastAsia" w:hAnsiTheme="minorEastAsia" w:cs="宋体"/>
                  <w:color w:val="000000" w:themeColor="text1"/>
                  <w:kern w:val="0"/>
                  <w:sz w:val="20"/>
                  <w:szCs w:val="20"/>
                </w:rPr>
                <w:t>todayIn</w:t>
              </w:r>
            </w:ins>
          </w:p>
        </w:tc>
        <w:tc>
          <w:tcPr>
            <w:tcW w:w="1795" w:type="dxa"/>
            <w:shd w:val="clear" w:color="auto" w:fill="auto"/>
            <w:vAlign w:val="center"/>
          </w:tcPr>
          <w:p w:rsidR="00BD7D26" w:rsidRDefault="00BD7D26" w:rsidP="00BD7D26">
            <w:pPr>
              <w:widowControl/>
              <w:spacing w:line="240" w:lineRule="auto"/>
              <w:ind w:firstLineChars="0" w:firstLine="0"/>
              <w:jc w:val="left"/>
              <w:rPr>
                <w:ins w:id="3715" w:author="cuiqingsong" w:date="2017-07-18T21:12:00Z"/>
                <w:rFonts w:asciiTheme="minorEastAsia" w:hAnsiTheme="minorEastAsia" w:cs="宋体"/>
                <w:color w:val="000000" w:themeColor="text1"/>
                <w:kern w:val="0"/>
                <w:sz w:val="20"/>
                <w:szCs w:val="20"/>
              </w:rPr>
            </w:pPr>
            <w:ins w:id="3716" w:author="cuiqingsong" w:date="2017-07-18T21:28:00Z">
              <w:r>
                <w:rPr>
                  <w:rFonts w:asciiTheme="minorEastAsia" w:hAnsiTheme="minorEastAsia" w:cs="宋体" w:hint="eastAsia"/>
                  <w:color w:val="000000" w:themeColor="text1"/>
                  <w:kern w:val="0"/>
                  <w:sz w:val="20"/>
                  <w:szCs w:val="20"/>
                </w:rPr>
                <w:t>当期</w:t>
              </w:r>
            </w:ins>
            <w:ins w:id="3717" w:author="cuiqingsong" w:date="2017-07-19T09:44:00Z">
              <w:r>
                <w:rPr>
                  <w:rFonts w:asciiTheme="minorEastAsia" w:hAnsiTheme="minorEastAsia" w:cs="宋体" w:hint="eastAsia"/>
                  <w:color w:val="000000" w:themeColor="text1"/>
                  <w:kern w:val="0"/>
                  <w:sz w:val="20"/>
                  <w:szCs w:val="20"/>
                </w:rPr>
                <w:t>入</w:t>
              </w:r>
            </w:ins>
            <w:ins w:id="3718" w:author="cuiqingsong" w:date="2017-07-18T21:28:00Z">
              <w:r>
                <w:rPr>
                  <w:rFonts w:asciiTheme="minorEastAsia" w:hAnsiTheme="minorEastAsia" w:cs="宋体" w:hint="eastAsia"/>
                  <w:color w:val="000000" w:themeColor="text1"/>
                  <w:kern w:val="0"/>
                  <w:sz w:val="20"/>
                  <w:szCs w:val="20"/>
                </w:rPr>
                <w:t>金</w:t>
              </w:r>
            </w:ins>
          </w:p>
        </w:tc>
        <w:tc>
          <w:tcPr>
            <w:tcW w:w="760" w:type="dxa"/>
            <w:shd w:val="clear" w:color="auto" w:fill="auto"/>
            <w:vAlign w:val="center"/>
          </w:tcPr>
          <w:p w:rsidR="00BD7D26" w:rsidRDefault="00BD7D26" w:rsidP="00BD7D26">
            <w:pPr>
              <w:widowControl/>
              <w:spacing w:line="240" w:lineRule="auto"/>
              <w:ind w:firstLineChars="0" w:firstLine="0"/>
              <w:jc w:val="left"/>
              <w:rPr>
                <w:ins w:id="3719" w:author="cuiqingsong" w:date="2017-07-18T21:12:00Z"/>
                <w:rFonts w:asciiTheme="minorEastAsia" w:hAnsiTheme="minorEastAsia" w:cs="宋体"/>
                <w:color w:val="000000" w:themeColor="text1"/>
                <w:kern w:val="0"/>
                <w:sz w:val="20"/>
                <w:szCs w:val="20"/>
              </w:rPr>
            </w:pPr>
            <w:ins w:id="3720" w:author="cuiqingsong" w:date="2017-07-18T21:28:00Z">
              <w:r>
                <w:rPr>
                  <w:rFonts w:asciiTheme="minorEastAsia" w:hAnsiTheme="minorEastAsia" w:cs="宋体" w:hint="eastAsia"/>
                  <w:color w:val="000000" w:themeColor="text1"/>
                  <w:kern w:val="0"/>
                  <w:sz w:val="20"/>
                  <w:szCs w:val="20"/>
                </w:rPr>
                <w:t>-</w:t>
              </w:r>
            </w:ins>
          </w:p>
        </w:tc>
        <w:tc>
          <w:tcPr>
            <w:tcW w:w="798" w:type="dxa"/>
            <w:shd w:val="clear" w:color="auto" w:fill="auto"/>
            <w:vAlign w:val="center"/>
          </w:tcPr>
          <w:p w:rsidR="00BD7D26" w:rsidRDefault="00BD7D26" w:rsidP="00BD7D26">
            <w:pPr>
              <w:widowControl/>
              <w:spacing w:line="240" w:lineRule="auto"/>
              <w:ind w:firstLineChars="0" w:firstLine="0"/>
              <w:jc w:val="left"/>
              <w:rPr>
                <w:ins w:id="3721" w:author="cuiqingsong" w:date="2017-07-18T21:12:00Z"/>
                <w:rFonts w:asciiTheme="minorEastAsia" w:hAnsiTheme="minorEastAsia" w:cs="宋体"/>
                <w:color w:val="000000" w:themeColor="text1"/>
                <w:kern w:val="0"/>
                <w:sz w:val="20"/>
                <w:szCs w:val="20"/>
              </w:rPr>
            </w:pPr>
            <w:ins w:id="3722" w:author="cuiqingsong" w:date="2017-07-18T21:28:00Z">
              <w:r>
                <w:rPr>
                  <w:rFonts w:asciiTheme="minorEastAsia" w:hAnsiTheme="minorEastAsia" w:cs="宋体" w:hint="eastAsia"/>
                  <w:color w:val="000000" w:themeColor="text1"/>
                  <w:kern w:val="0"/>
                  <w:sz w:val="20"/>
                  <w:szCs w:val="20"/>
                </w:rPr>
                <w:t>C</w:t>
              </w:r>
            </w:ins>
          </w:p>
        </w:tc>
        <w:tc>
          <w:tcPr>
            <w:tcW w:w="2411" w:type="dxa"/>
            <w:shd w:val="clear" w:color="auto" w:fill="auto"/>
          </w:tcPr>
          <w:p w:rsidR="00BD7D26" w:rsidRDefault="00BD7D26" w:rsidP="00BD7D26">
            <w:pPr>
              <w:widowControl/>
              <w:spacing w:line="240" w:lineRule="auto"/>
              <w:ind w:firstLineChars="0" w:firstLine="0"/>
              <w:jc w:val="left"/>
              <w:rPr>
                <w:ins w:id="3723" w:author="cuiqingsong" w:date="2017-07-18T21:12:00Z"/>
                <w:rFonts w:asciiTheme="minorEastAsia" w:hAnsiTheme="minorEastAsia" w:cs="宋体"/>
                <w:color w:val="000000" w:themeColor="text1"/>
                <w:kern w:val="0"/>
                <w:sz w:val="20"/>
                <w:szCs w:val="20"/>
              </w:rPr>
            </w:pPr>
            <w:ins w:id="3724" w:author="cuiqingsong" w:date="2017-07-18T21:46:00Z">
              <w:r>
                <w:rPr>
                  <w:rFonts w:asciiTheme="minorEastAsia" w:hAnsiTheme="minorEastAsia" w:cs="宋体" w:hint="eastAsia"/>
                  <w:color w:val="000000" w:themeColor="text1"/>
                  <w:kern w:val="0"/>
                  <w:sz w:val="20"/>
                  <w:szCs w:val="20"/>
                </w:rPr>
                <w:t>查询结果不为空时必填</w:t>
              </w:r>
            </w:ins>
          </w:p>
        </w:tc>
      </w:tr>
      <w:tr w:rsidR="00BD7D26" w:rsidTr="0073736D">
        <w:trPr>
          <w:trHeight w:val="270"/>
          <w:ins w:id="3725" w:author="cuiqingsong" w:date="2017-07-18T21:12:00Z"/>
        </w:trPr>
        <w:tc>
          <w:tcPr>
            <w:tcW w:w="798" w:type="dxa"/>
            <w:shd w:val="clear" w:color="auto" w:fill="auto"/>
            <w:vAlign w:val="center"/>
          </w:tcPr>
          <w:p w:rsidR="00BD7D26" w:rsidRDefault="00BD7D26" w:rsidP="00BD7D26">
            <w:pPr>
              <w:widowControl/>
              <w:spacing w:line="240" w:lineRule="auto"/>
              <w:ind w:firstLineChars="0" w:firstLine="0"/>
              <w:jc w:val="left"/>
              <w:rPr>
                <w:ins w:id="3726" w:author="cuiqingsong" w:date="2017-07-18T21:12:00Z"/>
                <w:rFonts w:asciiTheme="minorEastAsia" w:hAnsiTheme="minorEastAsia" w:cs="宋体"/>
                <w:color w:val="000000" w:themeColor="text1"/>
                <w:kern w:val="0"/>
                <w:sz w:val="20"/>
                <w:szCs w:val="20"/>
              </w:rPr>
            </w:pPr>
            <w:ins w:id="3727" w:author="cuiqingsong" w:date="2017-07-19T09:44:00Z">
              <w:r>
                <w:rPr>
                  <w:rFonts w:asciiTheme="minorEastAsia" w:hAnsiTheme="minorEastAsia" w:cs="宋体"/>
                  <w:color w:val="000000" w:themeColor="text1"/>
                  <w:kern w:val="0"/>
                  <w:sz w:val="20"/>
                  <w:szCs w:val="20"/>
                </w:rPr>
                <w:t>F10</w:t>
              </w:r>
            </w:ins>
          </w:p>
        </w:tc>
        <w:tc>
          <w:tcPr>
            <w:tcW w:w="1953" w:type="dxa"/>
            <w:shd w:val="clear" w:color="auto" w:fill="auto"/>
            <w:vAlign w:val="center"/>
          </w:tcPr>
          <w:p w:rsidR="00BD7D26" w:rsidRDefault="00BD7D26" w:rsidP="00BD7D26">
            <w:pPr>
              <w:widowControl/>
              <w:spacing w:line="240" w:lineRule="auto"/>
              <w:ind w:firstLineChars="0" w:firstLine="0"/>
              <w:jc w:val="left"/>
              <w:rPr>
                <w:ins w:id="3728" w:author="cuiqingsong" w:date="2017-07-18T21:12:00Z"/>
                <w:rFonts w:asciiTheme="minorEastAsia" w:hAnsiTheme="minorEastAsia" w:cs="宋体"/>
                <w:color w:val="000000" w:themeColor="text1"/>
                <w:kern w:val="0"/>
                <w:sz w:val="20"/>
                <w:szCs w:val="20"/>
              </w:rPr>
            </w:pPr>
            <w:ins w:id="3729" w:author="cuiqingsong" w:date="2017-07-19T09:44:00Z">
              <w:r>
                <w:rPr>
                  <w:rFonts w:asciiTheme="minorEastAsia" w:hAnsiTheme="minorEastAsia" w:cs="宋体"/>
                  <w:color w:val="000000" w:themeColor="text1"/>
                  <w:kern w:val="0"/>
                  <w:sz w:val="20"/>
                  <w:szCs w:val="20"/>
                </w:rPr>
                <w:t>todayOut</w:t>
              </w:r>
            </w:ins>
          </w:p>
        </w:tc>
        <w:tc>
          <w:tcPr>
            <w:tcW w:w="1795" w:type="dxa"/>
            <w:shd w:val="clear" w:color="auto" w:fill="auto"/>
            <w:vAlign w:val="center"/>
          </w:tcPr>
          <w:p w:rsidR="00BD7D26" w:rsidRDefault="00BD7D26" w:rsidP="00BD7D26">
            <w:pPr>
              <w:widowControl/>
              <w:spacing w:line="240" w:lineRule="auto"/>
              <w:ind w:firstLineChars="0" w:firstLine="0"/>
              <w:jc w:val="left"/>
              <w:rPr>
                <w:ins w:id="3730" w:author="cuiqingsong" w:date="2017-07-18T21:12:00Z"/>
                <w:rFonts w:asciiTheme="minorEastAsia" w:hAnsiTheme="minorEastAsia" w:cs="宋体"/>
                <w:color w:val="000000" w:themeColor="text1"/>
                <w:kern w:val="0"/>
                <w:sz w:val="20"/>
                <w:szCs w:val="20"/>
              </w:rPr>
            </w:pPr>
            <w:ins w:id="3731" w:author="cuiqingsong" w:date="2017-07-18T21:28:00Z">
              <w:r>
                <w:rPr>
                  <w:rFonts w:asciiTheme="minorEastAsia" w:hAnsiTheme="minorEastAsia" w:cs="宋体" w:hint="eastAsia"/>
                  <w:color w:val="000000" w:themeColor="text1"/>
                  <w:kern w:val="0"/>
                  <w:sz w:val="20"/>
                  <w:szCs w:val="20"/>
                </w:rPr>
                <w:t>当期</w:t>
              </w:r>
            </w:ins>
            <w:ins w:id="3732" w:author="cuiqingsong" w:date="2017-07-19T09:44:00Z">
              <w:r>
                <w:rPr>
                  <w:rFonts w:asciiTheme="minorEastAsia" w:hAnsiTheme="minorEastAsia" w:cs="宋体" w:hint="eastAsia"/>
                  <w:color w:val="000000" w:themeColor="text1"/>
                  <w:kern w:val="0"/>
                  <w:sz w:val="20"/>
                  <w:szCs w:val="20"/>
                </w:rPr>
                <w:t>出</w:t>
              </w:r>
            </w:ins>
            <w:ins w:id="3733" w:author="cuiqingsong" w:date="2017-07-18T21:28:00Z">
              <w:r>
                <w:rPr>
                  <w:rFonts w:asciiTheme="minorEastAsia" w:hAnsiTheme="minorEastAsia" w:cs="宋体" w:hint="eastAsia"/>
                  <w:color w:val="000000" w:themeColor="text1"/>
                  <w:kern w:val="0"/>
                  <w:sz w:val="20"/>
                  <w:szCs w:val="20"/>
                </w:rPr>
                <w:t>金</w:t>
              </w:r>
            </w:ins>
          </w:p>
        </w:tc>
        <w:tc>
          <w:tcPr>
            <w:tcW w:w="760" w:type="dxa"/>
            <w:shd w:val="clear" w:color="auto" w:fill="auto"/>
            <w:vAlign w:val="center"/>
          </w:tcPr>
          <w:p w:rsidR="00BD7D26" w:rsidRDefault="00BD7D26" w:rsidP="00BD7D26">
            <w:pPr>
              <w:widowControl/>
              <w:spacing w:line="240" w:lineRule="auto"/>
              <w:ind w:firstLineChars="0" w:firstLine="0"/>
              <w:jc w:val="left"/>
              <w:rPr>
                <w:ins w:id="3734" w:author="cuiqingsong" w:date="2017-07-18T21:12:00Z"/>
                <w:rFonts w:asciiTheme="minorEastAsia" w:hAnsiTheme="minorEastAsia" w:cs="宋体"/>
                <w:color w:val="000000" w:themeColor="text1"/>
                <w:kern w:val="0"/>
                <w:sz w:val="20"/>
                <w:szCs w:val="20"/>
              </w:rPr>
            </w:pPr>
            <w:ins w:id="3735" w:author="cuiqingsong" w:date="2017-07-18T21:28:00Z">
              <w:r>
                <w:rPr>
                  <w:rFonts w:asciiTheme="minorEastAsia" w:hAnsiTheme="minorEastAsia" w:cs="宋体" w:hint="eastAsia"/>
                  <w:color w:val="000000" w:themeColor="text1"/>
                  <w:kern w:val="0"/>
                  <w:sz w:val="20"/>
                  <w:szCs w:val="20"/>
                </w:rPr>
                <w:t>-</w:t>
              </w:r>
            </w:ins>
          </w:p>
        </w:tc>
        <w:tc>
          <w:tcPr>
            <w:tcW w:w="798" w:type="dxa"/>
            <w:shd w:val="clear" w:color="auto" w:fill="auto"/>
            <w:vAlign w:val="center"/>
          </w:tcPr>
          <w:p w:rsidR="00BD7D26" w:rsidRDefault="00BD7D26" w:rsidP="00BD7D26">
            <w:pPr>
              <w:widowControl/>
              <w:spacing w:line="240" w:lineRule="auto"/>
              <w:ind w:firstLineChars="0" w:firstLine="0"/>
              <w:jc w:val="left"/>
              <w:rPr>
                <w:ins w:id="3736" w:author="cuiqingsong" w:date="2017-07-18T21:12:00Z"/>
                <w:rFonts w:asciiTheme="minorEastAsia" w:hAnsiTheme="minorEastAsia" w:cs="宋体"/>
                <w:color w:val="000000" w:themeColor="text1"/>
                <w:kern w:val="0"/>
                <w:sz w:val="20"/>
                <w:szCs w:val="20"/>
              </w:rPr>
            </w:pPr>
            <w:ins w:id="3737" w:author="cuiqingsong" w:date="2017-07-18T21:28:00Z">
              <w:r>
                <w:rPr>
                  <w:rFonts w:asciiTheme="minorEastAsia" w:hAnsiTheme="minorEastAsia" w:cs="宋体" w:hint="eastAsia"/>
                  <w:color w:val="000000" w:themeColor="text1"/>
                  <w:kern w:val="0"/>
                  <w:sz w:val="20"/>
                  <w:szCs w:val="20"/>
                </w:rPr>
                <w:t>C</w:t>
              </w:r>
            </w:ins>
          </w:p>
        </w:tc>
        <w:tc>
          <w:tcPr>
            <w:tcW w:w="2411" w:type="dxa"/>
            <w:shd w:val="clear" w:color="auto" w:fill="auto"/>
          </w:tcPr>
          <w:p w:rsidR="00BD7D26" w:rsidRDefault="00BD7D26" w:rsidP="00BD7D26">
            <w:pPr>
              <w:widowControl/>
              <w:spacing w:line="240" w:lineRule="auto"/>
              <w:ind w:firstLineChars="0" w:firstLine="0"/>
              <w:jc w:val="left"/>
              <w:rPr>
                <w:ins w:id="3738" w:author="cuiqingsong" w:date="2017-07-18T21:12:00Z"/>
                <w:rFonts w:asciiTheme="minorEastAsia" w:hAnsiTheme="minorEastAsia" w:cs="宋体"/>
                <w:color w:val="000000" w:themeColor="text1"/>
                <w:kern w:val="0"/>
                <w:sz w:val="20"/>
                <w:szCs w:val="20"/>
              </w:rPr>
            </w:pPr>
            <w:ins w:id="3739" w:author="cuiqingsong" w:date="2017-07-18T21:28:00Z">
              <w:r>
                <w:rPr>
                  <w:rFonts w:asciiTheme="minorEastAsia" w:hAnsiTheme="minorEastAsia" w:cs="宋体" w:hint="eastAsia"/>
                  <w:color w:val="000000" w:themeColor="text1"/>
                  <w:kern w:val="0"/>
                  <w:sz w:val="20"/>
                  <w:szCs w:val="20"/>
                </w:rPr>
                <w:t>查询结果不为空时必填</w:t>
              </w:r>
            </w:ins>
          </w:p>
        </w:tc>
      </w:tr>
      <w:tr w:rsidR="00BD7D26" w:rsidTr="0073736D">
        <w:trPr>
          <w:trHeight w:val="270"/>
          <w:ins w:id="3740" w:author="cuiqingsong" w:date="2017-07-18T21:12:00Z"/>
        </w:trPr>
        <w:tc>
          <w:tcPr>
            <w:tcW w:w="798" w:type="dxa"/>
            <w:shd w:val="clear" w:color="auto" w:fill="auto"/>
            <w:vAlign w:val="center"/>
          </w:tcPr>
          <w:p w:rsidR="00BD7D26" w:rsidRDefault="00BD7D26" w:rsidP="00BD7D26">
            <w:pPr>
              <w:widowControl/>
              <w:spacing w:line="240" w:lineRule="auto"/>
              <w:ind w:firstLineChars="0" w:firstLine="0"/>
              <w:jc w:val="left"/>
              <w:rPr>
                <w:ins w:id="3741" w:author="cuiqingsong" w:date="2017-07-18T21:12:00Z"/>
                <w:rFonts w:asciiTheme="minorEastAsia" w:hAnsiTheme="minorEastAsia" w:cs="宋体"/>
                <w:color w:val="000000" w:themeColor="text1"/>
                <w:kern w:val="0"/>
                <w:sz w:val="20"/>
                <w:szCs w:val="20"/>
              </w:rPr>
            </w:pPr>
            <w:ins w:id="3742" w:author="cuiqingsong" w:date="2017-07-19T09:22:00Z">
              <w:r>
                <w:rPr>
                  <w:rFonts w:asciiTheme="minorEastAsia" w:hAnsiTheme="minorEastAsia" w:cs="宋体"/>
                  <w:color w:val="000000" w:themeColor="text1"/>
                  <w:kern w:val="0"/>
                  <w:sz w:val="20"/>
                  <w:szCs w:val="20"/>
                </w:rPr>
                <w:t>F63</w:t>
              </w:r>
            </w:ins>
          </w:p>
        </w:tc>
        <w:tc>
          <w:tcPr>
            <w:tcW w:w="1953" w:type="dxa"/>
            <w:shd w:val="clear" w:color="auto" w:fill="auto"/>
            <w:vAlign w:val="center"/>
          </w:tcPr>
          <w:p w:rsidR="00BD7D26" w:rsidRDefault="00BD7D26" w:rsidP="00BD7D26">
            <w:pPr>
              <w:widowControl/>
              <w:spacing w:line="240" w:lineRule="auto"/>
              <w:ind w:firstLineChars="0" w:firstLine="0"/>
              <w:jc w:val="left"/>
              <w:rPr>
                <w:ins w:id="3743" w:author="cuiqingsong" w:date="2017-07-18T21:12:00Z"/>
                <w:rFonts w:asciiTheme="minorEastAsia" w:hAnsiTheme="minorEastAsia" w:cs="宋体"/>
                <w:color w:val="000000" w:themeColor="text1"/>
                <w:kern w:val="0"/>
                <w:sz w:val="20"/>
                <w:szCs w:val="20"/>
              </w:rPr>
            </w:pPr>
            <w:ins w:id="3744" w:author="cuiqingsong" w:date="2017-07-19T09:22:00Z">
              <w:r>
                <w:rPr>
                  <w:rFonts w:asciiTheme="minorEastAsia" w:hAnsiTheme="minorEastAsia" w:cs="宋体"/>
                  <w:color w:val="000000" w:themeColor="text1"/>
                  <w:kern w:val="0"/>
                  <w:sz w:val="20"/>
                  <w:szCs w:val="20"/>
                </w:rPr>
                <w:t>interest</w:t>
              </w:r>
            </w:ins>
          </w:p>
        </w:tc>
        <w:tc>
          <w:tcPr>
            <w:tcW w:w="1795" w:type="dxa"/>
            <w:shd w:val="clear" w:color="auto" w:fill="auto"/>
            <w:vAlign w:val="center"/>
          </w:tcPr>
          <w:p w:rsidR="00BD7D26" w:rsidRDefault="00BD7D26" w:rsidP="00BD7D26">
            <w:pPr>
              <w:widowControl/>
              <w:spacing w:line="240" w:lineRule="auto"/>
              <w:ind w:firstLineChars="0" w:firstLine="0"/>
              <w:jc w:val="left"/>
              <w:rPr>
                <w:ins w:id="3745" w:author="cuiqingsong" w:date="2017-07-18T21:12:00Z"/>
                <w:rFonts w:asciiTheme="minorEastAsia" w:hAnsiTheme="minorEastAsia" w:cs="宋体"/>
                <w:color w:val="000000" w:themeColor="text1"/>
                <w:kern w:val="0"/>
                <w:sz w:val="20"/>
                <w:szCs w:val="20"/>
              </w:rPr>
            </w:pPr>
            <w:ins w:id="3746" w:author="cuiqingsong" w:date="2017-07-18T21:29:00Z">
              <w:r>
                <w:rPr>
                  <w:rFonts w:asciiTheme="minorEastAsia" w:hAnsiTheme="minorEastAsia" w:cs="宋体" w:hint="eastAsia"/>
                  <w:color w:val="000000" w:themeColor="text1"/>
                  <w:kern w:val="0"/>
                  <w:sz w:val="20"/>
                  <w:szCs w:val="20"/>
                </w:rPr>
                <w:t>利息（不含税）</w:t>
              </w:r>
            </w:ins>
          </w:p>
        </w:tc>
        <w:tc>
          <w:tcPr>
            <w:tcW w:w="760" w:type="dxa"/>
            <w:shd w:val="clear" w:color="auto" w:fill="auto"/>
            <w:vAlign w:val="center"/>
          </w:tcPr>
          <w:p w:rsidR="00BD7D26" w:rsidRDefault="00BD7D26" w:rsidP="00BD7D26">
            <w:pPr>
              <w:widowControl/>
              <w:spacing w:line="240" w:lineRule="auto"/>
              <w:ind w:firstLineChars="0" w:firstLine="0"/>
              <w:jc w:val="left"/>
              <w:rPr>
                <w:ins w:id="3747" w:author="cuiqingsong" w:date="2017-07-18T21:12:00Z"/>
                <w:rFonts w:asciiTheme="minorEastAsia" w:hAnsiTheme="minorEastAsia" w:cs="宋体"/>
                <w:color w:val="000000" w:themeColor="text1"/>
                <w:kern w:val="0"/>
                <w:sz w:val="20"/>
                <w:szCs w:val="20"/>
              </w:rPr>
            </w:pPr>
            <w:ins w:id="3748" w:author="cuiqingsong" w:date="2017-07-18T21:30:00Z">
              <w:r>
                <w:rPr>
                  <w:rFonts w:asciiTheme="minorEastAsia" w:hAnsiTheme="minorEastAsia" w:cs="宋体" w:hint="eastAsia"/>
                  <w:color w:val="000000" w:themeColor="text1"/>
                  <w:kern w:val="0"/>
                  <w:sz w:val="20"/>
                  <w:szCs w:val="20"/>
                </w:rPr>
                <w:t>-</w:t>
              </w:r>
            </w:ins>
          </w:p>
        </w:tc>
        <w:tc>
          <w:tcPr>
            <w:tcW w:w="798" w:type="dxa"/>
            <w:shd w:val="clear" w:color="auto" w:fill="auto"/>
            <w:vAlign w:val="center"/>
          </w:tcPr>
          <w:p w:rsidR="00BD7D26" w:rsidRDefault="00BD7D26" w:rsidP="00BD7D26">
            <w:pPr>
              <w:widowControl/>
              <w:spacing w:line="240" w:lineRule="auto"/>
              <w:ind w:firstLineChars="0" w:firstLine="0"/>
              <w:jc w:val="left"/>
              <w:rPr>
                <w:ins w:id="3749" w:author="cuiqingsong" w:date="2017-07-18T21:12:00Z"/>
                <w:rFonts w:asciiTheme="minorEastAsia" w:hAnsiTheme="minorEastAsia" w:cs="宋体"/>
                <w:color w:val="000000" w:themeColor="text1"/>
                <w:kern w:val="0"/>
                <w:sz w:val="20"/>
                <w:szCs w:val="20"/>
              </w:rPr>
            </w:pPr>
            <w:ins w:id="3750" w:author="cuiqingsong" w:date="2017-07-18T21:30:00Z">
              <w:r>
                <w:rPr>
                  <w:rFonts w:asciiTheme="minorEastAsia" w:hAnsiTheme="minorEastAsia" w:cs="宋体" w:hint="eastAsia"/>
                  <w:color w:val="000000" w:themeColor="text1"/>
                  <w:kern w:val="0"/>
                  <w:sz w:val="20"/>
                  <w:szCs w:val="20"/>
                </w:rPr>
                <w:t>C</w:t>
              </w:r>
            </w:ins>
          </w:p>
        </w:tc>
        <w:tc>
          <w:tcPr>
            <w:tcW w:w="2411" w:type="dxa"/>
            <w:shd w:val="clear" w:color="auto" w:fill="auto"/>
          </w:tcPr>
          <w:p w:rsidR="00BD7D26" w:rsidRDefault="00BD7D26" w:rsidP="00BD7D26">
            <w:pPr>
              <w:widowControl/>
              <w:spacing w:line="240" w:lineRule="auto"/>
              <w:ind w:firstLineChars="0" w:firstLine="0"/>
              <w:jc w:val="left"/>
              <w:rPr>
                <w:ins w:id="3751" w:author="cuiqingsong" w:date="2017-07-18T21:12:00Z"/>
                <w:rFonts w:asciiTheme="minorEastAsia" w:hAnsiTheme="minorEastAsia" w:cs="宋体"/>
                <w:color w:val="000000" w:themeColor="text1"/>
                <w:kern w:val="0"/>
                <w:sz w:val="20"/>
                <w:szCs w:val="20"/>
              </w:rPr>
            </w:pPr>
            <w:ins w:id="3752" w:author="cuiqingsong" w:date="2017-07-18T21:30:00Z">
              <w:r>
                <w:rPr>
                  <w:rFonts w:asciiTheme="minorEastAsia" w:hAnsiTheme="minorEastAsia" w:cs="宋体" w:hint="eastAsia"/>
                  <w:color w:val="000000" w:themeColor="text1"/>
                  <w:kern w:val="0"/>
                  <w:sz w:val="20"/>
                  <w:szCs w:val="20"/>
                </w:rPr>
                <w:t>查询结果不为空时必填</w:t>
              </w:r>
            </w:ins>
          </w:p>
        </w:tc>
      </w:tr>
      <w:tr w:rsidR="00BD7D26" w:rsidTr="0073736D">
        <w:trPr>
          <w:trHeight w:val="270"/>
          <w:ins w:id="3753" w:author="cuiqingsong" w:date="2017-07-18T21:12:00Z"/>
        </w:trPr>
        <w:tc>
          <w:tcPr>
            <w:tcW w:w="798" w:type="dxa"/>
            <w:shd w:val="clear" w:color="auto" w:fill="auto"/>
            <w:vAlign w:val="center"/>
          </w:tcPr>
          <w:p w:rsidR="00BD7D26" w:rsidRDefault="00BD7D26" w:rsidP="00BD7D26">
            <w:pPr>
              <w:widowControl/>
              <w:spacing w:line="240" w:lineRule="auto"/>
              <w:ind w:firstLineChars="0" w:firstLine="0"/>
              <w:jc w:val="left"/>
              <w:rPr>
                <w:ins w:id="3754" w:author="cuiqingsong" w:date="2017-07-18T21:12:00Z"/>
                <w:rFonts w:asciiTheme="minorEastAsia" w:hAnsiTheme="minorEastAsia" w:cs="宋体"/>
                <w:color w:val="000000" w:themeColor="text1"/>
                <w:kern w:val="0"/>
                <w:sz w:val="20"/>
                <w:szCs w:val="20"/>
              </w:rPr>
            </w:pPr>
            <w:ins w:id="3755" w:author="cuiqingsong" w:date="2017-07-19T09:22:00Z">
              <w:r>
                <w:rPr>
                  <w:rFonts w:asciiTheme="minorEastAsia" w:hAnsiTheme="minorEastAsia" w:cs="宋体"/>
                  <w:color w:val="000000" w:themeColor="text1"/>
                  <w:kern w:val="0"/>
                  <w:sz w:val="20"/>
                  <w:szCs w:val="20"/>
                </w:rPr>
                <w:t>F64</w:t>
              </w:r>
            </w:ins>
          </w:p>
        </w:tc>
        <w:tc>
          <w:tcPr>
            <w:tcW w:w="1953" w:type="dxa"/>
            <w:shd w:val="clear" w:color="auto" w:fill="auto"/>
            <w:vAlign w:val="center"/>
          </w:tcPr>
          <w:p w:rsidR="00BD7D26" w:rsidRDefault="00BD7D26" w:rsidP="00BD7D26">
            <w:pPr>
              <w:widowControl/>
              <w:spacing w:line="240" w:lineRule="auto"/>
              <w:ind w:firstLineChars="0" w:firstLine="0"/>
              <w:jc w:val="left"/>
              <w:rPr>
                <w:ins w:id="3756" w:author="cuiqingsong" w:date="2017-07-18T21:12:00Z"/>
                <w:rFonts w:asciiTheme="minorEastAsia" w:hAnsiTheme="minorEastAsia" w:cs="宋体"/>
                <w:color w:val="000000" w:themeColor="text1"/>
                <w:kern w:val="0"/>
                <w:sz w:val="20"/>
                <w:szCs w:val="20"/>
              </w:rPr>
            </w:pPr>
            <w:ins w:id="3757" w:author="cuiqingsong" w:date="2017-07-19T09:22:00Z">
              <w:r>
                <w:rPr>
                  <w:rFonts w:asciiTheme="minorEastAsia" w:hAnsiTheme="minorEastAsia" w:cs="宋体"/>
                  <w:color w:val="000000" w:themeColor="text1"/>
                  <w:kern w:val="0"/>
                  <w:sz w:val="20"/>
                  <w:szCs w:val="20"/>
                </w:rPr>
                <w:t>interestTax</w:t>
              </w:r>
            </w:ins>
          </w:p>
        </w:tc>
        <w:tc>
          <w:tcPr>
            <w:tcW w:w="1795" w:type="dxa"/>
            <w:shd w:val="clear" w:color="auto" w:fill="auto"/>
            <w:vAlign w:val="center"/>
          </w:tcPr>
          <w:p w:rsidR="00BD7D26" w:rsidRDefault="00BD7D26" w:rsidP="00BD7D26">
            <w:pPr>
              <w:widowControl/>
              <w:spacing w:line="240" w:lineRule="auto"/>
              <w:ind w:firstLineChars="0" w:firstLine="0"/>
              <w:jc w:val="left"/>
              <w:rPr>
                <w:ins w:id="3758" w:author="cuiqingsong" w:date="2017-07-18T21:12:00Z"/>
                <w:rFonts w:asciiTheme="minorEastAsia" w:hAnsiTheme="minorEastAsia" w:cs="宋体"/>
                <w:color w:val="000000" w:themeColor="text1"/>
                <w:kern w:val="0"/>
                <w:sz w:val="20"/>
                <w:szCs w:val="20"/>
              </w:rPr>
            </w:pPr>
            <w:ins w:id="3759" w:author="cuiqingsong" w:date="2017-07-18T21:29:00Z">
              <w:r>
                <w:rPr>
                  <w:rFonts w:asciiTheme="minorEastAsia" w:hAnsiTheme="minorEastAsia" w:cs="宋体" w:hint="eastAsia"/>
                  <w:color w:val="000000" w:themeColor="text1"/>
                  <w:kern w:val="0"/>
                  <w:sz w:val="20"/>
                  <w:szCs w:val="20"/>
                </w:rPr>
                <w:t>利息税</w:t>
              </w:r>
            </w:ins>
          </w:p>
        </w:tc>
        <w:tc>
          <w:tcPr>
            <w:tcW w:w="760" w:type="dxa"/>
            <w:shd w:val="clear" w:color="auto" w:fill="auto"/>
            <w:vAlign w:val="center"/>
          </w:tcPr>
          <w:p w:rsidR="00BD7D26" w:rsidRDefault="00BD7D26" w:rsidP="00BD7D26">
            <w:pPr>
              <w:widowControl/>
              <w:spacing w:line="240" w:lineRule="auto"/>
              <w:ind w:firstLineChars="0" w:firstLine="0"/>
              <w:jc w:val="left"/>
              <w:rPr>
                <w:ins w:id="3760" w:author="cuiqingsong" w:date="2017-07-18T21:12:00Z"/>
                <w:rFonts w:asciiTheme="minorEastAsia" w:hAnsiTheme="minorEastAsia" w:cs="宋体"/>
                <w:color w:val="000000" w:themeColor="text1"/>
                <w:kern w:val="0"/>
                <w:sz w:val="20"/>
                <w:szCs w:val="20"/>
              </w:rPr>
            </w:pPr>
            <w:ins w:id="3761" w:author="cuiqingsong" w:date="2017-07-18T21:30:00Z">
              <w:r>
                <w:rPr>
                  <w:rFonts w:asciiTheme="minorEastAsia" w:hAnsiTheme="minorEastAsia" w:cs="宋体" w:hint="eastAsia"/>
                  <w:color w:val="000000" w:themeColor="text1"/>
                  <w:kern w:val="0"/>
                  <w:sz w:val="20"/>
                  <w:szCs w:val="20"/>
                </w:rPr>
                <w:t>-</w:t>
              </w:r>
            </w:ins>
          </w:p>
        </w:tc>
        <w:tc>
          <w:tcPr>
            <w:tcW w:w="798" w:type="dxa"/>
            <w:shd w:val="clear" w:color="auto" w:fill="auto"/>
            <w:vAlign w:val="center"/>
          </w:tcPr>
          <w:p w:rsidR="00BD7D26" w:rsidRDefault="00BD7D26" w:rsidP="00BD7D26">
            <w:pPr>
              <w:widowControl/>
              <w:spacing w:line="240" w:lineRule="auto"/>
              <w:ind w:firstLineChars="0" w:firstLine="0"/>
              <w:jc w:val="left"/>
              <w:rPr>
                <w:ins w:id="3762" w:author="cuiqingsong" w:date="2017-07-18T21:12:00Z"/>
                <w:rFonts w:asciiTheme="minorEastAsia" w:hAnsiTheme="minorEastAsia" w:cs="宋体"/>
                <w:color w:val="000000" w:themeColor="text1"/>
                <w:kern w:val="0"/>
                <w:sz w:val="20"/>
                <w:szCs w:val="20"/>
              </w:rPr>
            </w:pPr>
            <w:ins w:id="3763" w:author="cuiqingsong" w:date="2017-07-18T21:30:00Z">
              <w:r>
                <w:rPr>
                  <w:rFonts w:asciiTheme="minorEastAsia" w:hAnsiTheme="minorEastAsia" w:cs="宋体" w:hint="eastAsia"/>
                  <w:color w:val="000000" w:themeColor="text1"/>
                  <w:kern w:val="0"/>
                  <w:sz w:val="20"/>
                  <w:szCs w:val="20"/>
                </w:rPr>
                <w:t>C</w:t>
              </w:r>
            </w:ins>
          </w:p>
        </w:tc>
        <w:tc>
          <w:tcPr>
            <w:tcW w:w="2411" w:type="dxa"/>
            <w:shd w:val="clear" w:color="auto" w:fill="auto"/>
          </w:tcPr>
          <w:p w:rsidR="00BD7D26" w:rsidRDefault="00BD7D26" w:rsidP="00BD7D26">
            <w:pPr>
              <w:widowControl/>
              <w:spacing w:line="240" w:lineRule="auto"/>
              <w:ind w:firstLineChars="0" w:firstLine="0"/>
              <w:jc w:val="left"/>
              <w:rPr>
                <w:ins w:id="3764" w:author="cuiqingsong" w:date="2017-07-18T21:12:00Z"/>
                <w:rFonts w:asciiTheme="minorEastAsia" w:hAnsiTheme="minorEastAsia" w:cs="宋体"/>
                <w:color w:val="000000" w:themeColor="text1"/>
                <w:kern w:val="0"/>
                <w:sz w:val="20"/>
                <w:szCs w:val="20"/>
              </w:rPr>
            </w:pPr>
            <w:ins w:id="3765" w:author="cuiqingsong" w:date="2017-07-18T21:30:00Z">
              <w:r>
                <w:rPr>
                  <w:rFonts w:asciiTheme="minorEastAsia" w:hAnsiTheme="minorEastAsia" w:cs="宋体" w:hint="eastAsia"/>
                  <w:color w:val="000000" w:themeColor="text1"/>
                  <w:kern w:val="0"/>
                  <w:sz w:val="20"/>
                  <w:szCs w:val="20"/>
                </w:rPr>
                <w:t>查询结果不为空时必填</w:t>
              </w:r>
            </w:ins>
          </w:p>
        </w:tc>
      </w:tr>
      <w:tr w:rsidR="00BD7D26" w:rsidTr="0073736D">
        <w:trPr>
          <w:trHeight w:val="270"/>
          <w:ins w:id="3766" w:author="cuiqingsong" w:date="2017-07-18T21:12:00Z"/>
        </w:trPr>
        <w:tc>
          <w:tcPr>
            <w:tcW w:w="798" w:type="dxa"/>
            <w:shd w:val="clear" w:color="auto" w:fill="auto"/>
            <w:vAlign w:val="bottom"/>
          </w:tcPr>
          <w:p w:rsidR="00BD7D26" w:rsidRDefault="00BD7D26" w:rsidP="00BD7D26">
            <w:pPr>
              <w:widowControl/>
              <w:spacing w:line="240" w:lineRule="auto"/>
              <w:ind w:firstLineChars="0" w:firstLine="0"/>
              <w:jc w:val="left"/>
              <w:rPr>
                <w:ins w:id="3767" w:author="cuiqingsong" w:date="2017-07-18T21:12:00Z"/>
                <w:rFonts w:asciiTheme="minorEastAsia" w:hAnsiTheme="minorEastAsia" w:cs="宋体"/>
                <w:color w:val="000000" w:themeColor="text1"/>
                <w:kern w:val="0"/>
                <w:sz w:val="20"/>
                <w:szCs w:val="20"/>
              </w:rPr>
            </w:pPr>
            <w:ins w:id="3768" w:author="cuiqingsong" w:date="2017-07-18T21:37:00Z">
              <w:r>
                <w:rPr>
                  <w:rFonts w:asciiTheme="minorEastAsia" w:hAnsiTheme="minorEastAsia" w:cs="宋体" w:hint="eastAsia"/>
                  <w:color w:val="000000" w:themeColor="text1"/>
                  <w:kern w:val="0"/>
                  <w:sz w:val="20"/>
                  <w:szCs w:val="20"/>
                </w:rPr>
                <w:lastRenderedPageBreak/>
                <w:t>F71</w:t>
              </w:r>
            </w:ins>
          </w:p>
        </w:tc>
        <w:tc>
          <w:tcPr>
            <w:tcW w:w="1953" w:type="dxa"/>
            <w:shd w:val="clear" w:color="auto" w:fill="auto"/>
            <w:vAlign w:val="bottom"/>
          </w:tcPr>
          <w:p w:rsidR="00BD7D26" w:rsidRDefault="00BD7D26" w:rsidP="00BD7D26">
            <w:pPr>
              <w:widowControl/>
              <w:spacing w:line="240" w:lineRule="auto"/>
              <w:ind w:firstLineChars="0" w:firstLine="0"/>
              <w:jc w:val="left"/>
              <w:rPr>
                <w:ins w:id="3769" w:author="cuiqingsong" w:date="2017-07-18T21:12:00Z"/>
                <w:rFonts w:asciiTheme="minorEastAsia" w:hAnsiTheme="minorEastAsia" w:cs="宋体"/>
                <w:color w:val="000000" w:themeColor="text1"/>
                <w:kern w:val="0"/>
                <w:sz w:val="20"/>
                <w:szCs w:val="20"/>
              </w:rPr>
            </w:pPr>
            <w:ins w:id="3770" w:author="cuiqingsong" w:date="2017-07-18T21:37:00Z">
              <w:r>
                <w:rPr>
                  <w:rFonts w:asciiTheme="minorEastAsia" w:hAnsiTheme="minorEastAsia" w:cs="宋体" w:hint="eastAsia"/>
                  <w:color w:val="000000" w:themeColor="text1"/>
                  <w:kern w:val="0"/>
                  <w:sz w:val="20"/>
                  <w:szCs w:val="20"/>
                </w:rPr>
                <w:t>tradeFee</w:t>
              </w:r>
            </w:ins>
          </w:p>
        </w:tc>
        <w:tc>
          <w:tcPr>
            <w:tcW w:w="1795" w:type="dxa"/>
            <w:shd w:val="clear" w:color="auto" w:fill="auto"/>
            <w:vAlign w:val="bottom"/>
          </w:tcPr>
          <w:p w:rsidR="00BD7D26" w:rsidRDefault="00BD7D26" w:rsidP="00BD7D26">
            <w:pPr>
              <w:widowControl/>
              <w:spacing w:line="240" w:lineRule="auto"/>
              <w:ind w:firstLineChars="0" w:firstLine="0"/>
              <w:jc w:val="left"/>
              <w:rPr>
                <w:ins w:id="3771" w:author="cuiqingsong" w:date="2017-07-18T21:12:00Z"/>
                <w:rFonts w:asciiTheme="minorEastAsia" w:hAnsiTheme="minorEastAsia" w:cs="宋体"/>
                <w:color w:val="000000" w:themeColor="text1"/>
                <w:kern w:val="0"/>
                <w:sz w:val="20"/>
                <w:szCs w:val="20"/>
              </w:rPr>
            </w:pPr>
            <w:ins w:id="3772" w:author="cuiqingsong" w:date="2017-07-18T21:38:00Z">
              <w:r>
                <w:rPr>
                  <w:rFonts w:asciiTheme="minorEastAsia" w:hAnsiTheme="minorEastAsia" w:cs="宋体" w:hint="eastAsia"/>
                  <w:color w:val="000000" w:themeColor="text1"/>
                  <w:kern w:val="0"/>
                  <w:sz w:val="20"/>
                  <w:szCs w:val="20"/>
                </w:rPr>
                <w:t>交易手续费</w:t>
              </w:r>
            </w:ins>
          </w:p>
        </w:tc>
        <w:tc>
          <w:tcPr>
            <w:tcW w:w="760" w:type="dxa"/>
            <w:shd w:val="clear" w:color="auto" w:fill="auto"/>
            <w:vAlign w:val="center"/>
          </w:tcPr>
          <w:p w:rsidR="00BD7D26" w:rsidRDefault="00BD7D26" w:rsidP="00BD7D26">
            <w:pPr>
              <w:widowControl/>
              <w:spacing w:line="240" w:lineRule="auto"/>
              <w:ind w:firstLineChars="0" w:firstLine="0"/>
              <w:jc w:val="left"/>
              <w:rPr>
                <w:ins w:id="3773" w:author="cuiqingsong" w:date="2017-07-18T21:12:00Z"/>
                <w:rFonts w:asciiTheme="minorEastAsia" w:hAnsiTheme="minorEastAsia" w:cs="宋体"/>
                <w:color w:val="000000" w:themeColor="text1"/>
                <w:kern w:val="0"/>
                <w:sz w:val="20"/>
                <w:szCs w:val="20"/>
              </w:rPr>
            </w:pPr>
            <w:ins w:id="3774" w:author="cuiqingsong" w:date="2017-07-18T21:46:00Z">
              <w:r>
                <w:rPr>
                  <w:rFonts w:asciiTheme="minorEastAsia" w:hAnsiTheme="minorEastAsia" w:cs="宋体" w:hint="eastAsia"/>
                  <w:color w:val="000000" w:themeColor="text1"/>
                  <w:kern w:val="0"/>
                  <w:sz w:val="20"/>
                  <w:szCs w:val="20"/>
                </w:rPr>
                <w:t>-</w:t>
              </w:r>
            </w:ins>
          </w:p>
        </w:tc>
        <w:tc>
          <w:tcPr>
            <w:tcW w:w="798" w:type="dxa"/>
            <w:shd w:val="clear" w:color="auto" w:fill="auto"/>
            <w:vAlign w:val="center"/>
          </w:tcPr>
          <w:p w:rsidR="00BD7D26" w:rsidRDefault="00BD7D26" w:rsidP="00BD7D26">
            <w:pPr>
              <w:widowControl/>
              <w:spacing w:line="240" w:lineRule="auto"/>
              <w:ind w:firstLineChars="0" w:firstLine="0"/>
              <w:jc w:val="left"/>
              <w:rPr>
                <w:ins w:id="3775" w:author="cuiqingsong" w:date="2017-07-18T21:12:00Z"/>
                <w:rFonts w:asciiTheme="minorEastAsia" w:hAnsiTheme="minorEastAsia" w:cs="宋体"/>
                <w:color w:val="000000" w:themeColor="text1"/>
                <w:kern w:val="0"/>
                <w:sz w:val="20"/>
                <w:szCs w:val="20"/>
              </w:rPr>
            </w:pPr>
            <w:ins w:id="3776" w:author="cuiqingsong" w:date="2017-07-18T21:46:00Z">
              <w:r>
                <w:rPr>
                  <w:rFonts w:asciiTheme="minorEastAsia" w:hAnsiTheme="minorEastAsia" w:cs="宋体" w:hint="eastAsia"/>
                  <w:color w:val="000000" w:themeColor="text1"/>
                  <w:kern w:val="0"/>
                  <w:sz w:val="20"/>
                  <w:szCs w:val="20"/>
                </w:rPr>
                <w:t>C</w:t>
              </w:r>
            </w:ins>
          </w:p>
        </w:tc>
        <w:tc>
          <w:tcPr>
            <w:tcW w:w="2411" w:type="dxa"/>
            <w:shd w:val="clear" w:color="auto" w:fill="auto"/>
          </w:tcPr>
          <w:p w:rsidR="00BD7D26" w:rsidRDefault="00BD7D26" w:rsidP="00BD7D26">
            <w:pPr>
              <w:widowControl/>
              <w:spacing w:line="240" w:lineRule="auto"/>
              <w:ind w:firstLineChars="0" w:firstLine="0"/>
              <w:jc w:val="left"/>
              <w:rPr>
                <w:ins w:id="3777" w:author="cuiqingsong" w:date="2017-07-18T21:12:00Z"/>
                <w:rFonts w:asciiTheme="minorEastAsia" w:hAnsiTheme="minorEastAsia" w:cs="宋体"/>
                <w:color w:val="000000" w:themeColor="text1"/>
                <w:kern w:val="0"/>
                <w:sz w:val="20"/>
                <w:szCs w:val="20"/>
              </w:rPr>
            </w:pPr>
            <w:ins w:id="3778" w:author="cuiqingsong" w:date="2017-07-18T21:46:00Z">
              <w:r>
                <w:rPr>
                  <w:rFonts w:asciiTheme="minorEastAsia" w:hAnsiTheme="minorEastAsia" w:cs="宋体" w:hint="eastAsia"/>
                  <w:color w:val="000000" w:themeColor="text1"/>
                  <w:kern w:val="0"/>
                  <w:sz w:val="20"/>
                  <w:szCs w:val="20"/>
                </w:rPr>
                <w:t>查询结果不为空时必填</w:t>
              </w:r>
            </w:ins>
          </w:p>
        </w:tc>
      </w:tr>
      <w:tr w:rsidR="00BD7D26" w:rsidTr="0073736D">
        <w:trPr>
          <w:trHeight w:val="270"/>
          <w:ins w:id="3779" w:author="cuiqingsong" w:date="2017-07-18T21:12:00Z"/>
        </w:trPr>
        <w:tc>
          <w:tcPr>
            <w:tcW w:w="798" w:type="dxa"/>
            <w:shd w:val="clear" w:color="auto" w:fill="auto"/>
            <w:vAlign w:val="bottom"/>
          </w:tcPr>
          <w:p w:rsidR="00BD7D26" w:rsidRDefault="00BD7D26" w:rsidP="00BD7D26">
            <w:pPr>
              <w:widowControl/>
              <w:spacing w:line="240" w:lineRule="auto"/>
              <w:ind w:firstLineChars="0" w:firstLine="0"/>
              <w:jc w:val="left"/>
              <w:rPr>
                <w:ins w:id="3780" w:author="cuiqingsong" w:date="2017-07-18T21:12:00Z"/>
                <w:rFonts w:asciiTheme="minorEastAsia" w:hAnsiTheme="minorEastAsia" w:cs="宋体"/>
                <w:color w:val="000000" w:themeColor="text1"/>
                <w:kern w:val="0"/>
                <w:sz w:val="20"/>
                <w:szCs w:val="20"/>
              </w:rPr>
            </w:pPr>
            <w:ins w:id="3781" w:author="cuiqingsong" w:date="2017-07-18T21:37:00Z">
              <w:r>
                <w:rPr>
                  <w:rFonts w:asciiTheme="minorEastAsia" w:hAnsiTheme="minorEastAsia" w:cs="宋体" w:hint="eastAsia"/>
                  <w:color w:val="000000" w:themeColor="text1"/>
                  <w:kern w:val="0"/>
                  <w:sz w:val="20"/>
                  <w:szCs w:val="20"/>
                </w:rPr>
                <w:t>F72</w:t>
              </w:r>
            </w:ins>
          </w:p>
        </w:tc>
        <w:tc>
          <w:tcPr>
            <w:tcW w:w="1953" w:type="dxa"/>
            <w:shd w:val="clear" w:color="auto" w:fill="auto"/>
            <w:vAlign w:val="bottom"/>
          </w:tcPr>
          <w:p w:rsidR="00BD7D26" w:rsidRDefault="00BD7D26" w:rsidP="00BD7D26">
            <w:pPr>
              <w:widowControl/>
              <w:spacing w:line="240" w:lineRule="auto"/>
              <w:ind w:firstLineChars="0" w:firstLine="0"/>
              <w:jc w:val="left"/>
              <w:rPr>
                <w:ins w:id="3782" w:author="cuiqingsong" w:date="2017-07-18T21:12:00Z"/>
                <w:rFonts w:asciiTheme="minorEastAsia" w:hAnsiTheme="minorEastAsia" w:cs="宋体"/>
                <w:color w:val="000000" w:themeColor="text1"/>
                <w:kern w:val="0"/>
                <w:sz w:val="20"/>
                <w:szCs w:val="20"/>
              </w:rPr>
            </w:pPr>
            <w:ins w:id="3783" w:author="cuiqingsong" w:date="2017-07-18T21:37:00Z">
              <w:r>
                <w:rPr>
                  <w:rFonts w:asciiTheme="minorEastAsia" w:hAnsiTheme="minorEastAsia" w:cs="宋体" w:hint="eastAsia"/>
                  <w:color w:val="000000" w:themeColor="text1"/>
                  <w:kern w:val="0"/>
                  <w:sz w:val="20"/>
                  <w:szCs w:val="20"/>
                </w:rPr>
                <w:t>deliveryFee</w:t>
              </w:r>
            </w:ins>
          </w:p>
        </w:tc>
        <w:tc>
          <w:tcPr>
            <w:tcW w:w="1795" w:type="dxa"/>
            <w:shd w:val="clear" w:color="auto" w:fill="auto"/>
            <w:vAlign w:val="bottom"/>
          </w:tcPr>
          <w:p w:rsidR="00BD7D26" w:rsidRDefault="00BD7D26" w:rsidP="00BD7D26">
            <w:pPr>
              <w:widowControl/>
              <w:spacing w:line="240" w:lineRule="auto"/>
              <w:ind w:firstLineChars="0" w:firstLine="0"/>
              <w:jc w:val="left"/>
              <w:rPr>
                <w:ins w:id="3784" w:author="cuiqingsong" w:date="2017-07-18T21:12:00Z"/>
                <w:rFonts w:asciiTheme="minorEastAsia" w:hAnsiTheme="minorEastAsia" w:cs="宋体"/>
                <w:color w:val="000000" w:themeColor="text1"/>
                <w:kern w:val="0"/>
                <w:sz w:val="20"/>
                <w:szCs w:val="20"/>
              </w:rPr>
            </w:pPr>
            <w:ins w:id="3785" w:author="cuiqingsong" w:date="2017-07-18T21:38:00Z">
              <w:r>
                <w:rPr>
                  <w:rFonts w:asciiTheme="minorEastAsia" w:hAnsiTheme="minorEastAsia" w:cs="宋体" w:hint="eastAsia"/>
                  <w:color w:val="000000" w:themeColor="text1"/>
                  <w:kern w:val="0"/>
                  <w:sz w:val="20"/>
                  <w:szCs w:val="20"/>
                </w:rPr>
                <w:t>交割手续费</w:t>
              </w:r>
            </w:ins>
          </w:p>
        </w:tc>
        <w:tc>
          <w:tcPr>
            <w:tcW w:w="760" w:type="dxa"/>
            <w:shd w:val="clear" w:color="auto" w:fill="auto"/>
            <w:vAlign w:val="center"/>
          </w:tcPr>
          <w:p w:rsidR="00BD7D26" w:rsidRDefault="00BD7D26" w:rsidP="00BD7D26">
            <w:pPr>
              <w:widowControl/>
              <w:spacing w:line="240" w:lineRule="auto"/>
              <w:ind w:firstLineChars="0" w:firstLine="0"/>
              <w:jc w:val="left"/>
              <w:rPr>
                <w:ins w:id="3786" w:author="cuiqingsong" w:date="2017-07-18T21:12:00Z"/>
                <w:rFonts w:asciiTheme="minorEastAsia" w:hAnsiTheme="minorEastAsia" w:cs="宋体"/>
                <w:color w:val="000000" w:themeColor="text1"/>
                <w:kern w:val="0"/>
                <w:sz w:val="20"/>
                <w:szCs w:val="20"/>
              </w:rPr>
            </w:pPr>
            <w:ins w:id="3787" w:author="cuiqingsong" w:date="2017-07-18T21:46:00Z">
              <w:r>
                <w:rPr>
                  <w:rFonts w:asciiTheme="minorEastAsia" w:hAnsiTheme="minorEastAsia" w:cs="宋体" w:hint="eastAsia"/>
                  <w:color w:val="000000" w:themeColor="text1"/>
                  <w:kern w:val="0"/>
                  <w:sz w:val="20"/>
                  <w:szCs w:val="20"/>
                </w:rPr>
                <w:t>-</w:t>
              </w:r>
            </w:ins>
          </w:p>
        </w:tc>
        <w:tc>
          <w:tcPr>
            <w:tcW w:w="798" w:type="dxa"/>
            <w:shd w:val="clear" w:color="auto" w:fill="auto"/>
            <w:vAlign w:val="center"/>
          </w:tcPr>
          <w:p w:rsidR="00BD7D26" w:rsidRDefault="00BD7D26" w:rsidP="00BD7D26">
            <w:pPr>
              <w:widowControl/>
              <w:spacing w:line="240" w:lineRule="auto"/>
              <w:ind w:firstLineChars="0" w:firstLine="0"/>
              <w:jc w:val="left"/>
              <w:rPr>
                <w:ins w:id="3788" w:author="cuiqingsong" w:date="2017-07-18T21:12:00Z"/>
                <w:rFonts w:asciiTheme="minorEastAsia" w:hAnsiTheme="minorEastAsia" w:cs="宋体"/>
                <w:color w:val="000000" w:themeColor="text1"/>
                <w:kern w:val="0"/>
                <w:sz w:val="20"/>
                <w:szCs w:val="20"/>
              </w:rPr>
            </w:pPr>
            <w:ins w:id="3789" w:author="cuiqingsong" w:date="2017-07-18T21:46:00Z">
              <w:r>
                <w:rPr>
                  <w:rFonts w:asciiTheme="minorEastAsia" w:hAnsiTheme="minorEastAsia" w:cs="宋体" w:hint="eastAsia"/>
                  <w:color w:val="000000" w:themeColor="text1"/>
                  <w:kern w:val="0"/>
                  <w:sz w:val="20"/>
                  <w:szCs w:val="20"/>
                </w:rPr>
                <w:t>C</w:t>
              </w:r>
            </w:ins>
          </w:p>
        </w:tc>
        <w:tc>
          <w:tcPr>
            <w:tcW w:w="2411" w:type="dxa"/>
            <w:shd w:val="clear" w:color="auto" w:fill="auto"/>
          </w:tcPr>
          <w:p w:rsidR="00BD7D26" w:rsidRDefault="00BD7D26" w:rsidP="00BD7D26">
            <w:pPr>
              <w:widowControl/>
              <w:spacing w:line="240" w:lineRule="auto"/>
              <w:ind w:firstLineChars="0" w:firstLine="0"/>
              <w:jc w:val="left"/>
              <w:rPr>
                <w:ins w:id="3790" w:author="cuiqingsong" w:date="2017-07-18T21:12:00Z"/>
                <w:rFonts w:asciiTheme="minorEastAsia" w:hAnsiTheme="minorEastAsia" w:cs="宋体"/>
                <w:color w:val="000000" w:themeColor="text1"/>
                <w:kern w:val="0"/>
                <w:sz w:val="20"/>
                <w:szCs w:val="20"/>
              </w:rPr>
            </w:pPr>
            <w:ins w:id="3791" w:author="cuiqingsong" w:date="2017-07-18T21:46:00Z">
              <w:r>
                <w:rPr>
                  <w:rFonts w:asciiTheme="minorEastAsia" w:hAnsiTheme="minorEastAsia" w:cs="宋体" w:hint="eastAsia"/>
                  <w:color w:val="000000" w:themeColor="text1"/>
                  <w:kern w:val="0"/>
                  <w:sz w:val="20"/>
                  <w:szCs w:val="20"/>
                </w:rPr>
                <w:t>查询结果不为空时必填</w:t>
              </w:r>
            </w:ins>
          </w:p>
        </w:tc>
      </w:tr>
      <w:tr w:rsidR="00BD7D26" w:rsidTr="0073736D">
        <w:trPr>
          <w:trHeight w:val="270"/>
          <w:ins w:id="3792" w:author="cuiqingsong" w:date="2017-07-18T21:12:00Z"/>
        </w:trPr>
        <w:tc>
          <w:tcPr>
            <w:tcW w:w="798" w:type="dxa"/>
            <w:shd w:val="clear" w:color="auto" w:fill="auto"/>
            <w:vAlign w:val="bottom"/>
          </w:tcPr>
          <w:p w:rsidR="00BD7D26" w:rsidRDefault="00BD7D26" w:rsidP="00BD7D26">
            <w:pPr>
              <w:widowControl/>
              <w:spacing w:line="240" w:lineRule="auto"/>
              <w:ind w:firstLineChars="0" w:firstLine="0"/>
              <w:jc w:val="left"/>
              <w:rPr>
                <w:ins w:id="3793" w:author="cuiqingsong" w:date="2017-07-18T21:12:00Z"/>
                <w:rFonts w:asciiTheme="minorEastAsia" w:hAnsiTheme="minorEastAsia" w:cs="宋体"/>
                <w:color w:val="000000" w:themeColor="text1"/>
                <w:kern w:val="0"/>
                <w:sz w:val="20"/>
                <w:szCs w:val="20"/>
              </w:rPr>
            </w:pPr>
            <w:ins w:id="3794" w:author="cuiqingsong" w:date="2017-07-18T21:37:00Z">
              <w:r>
                <w:rPr>
                  <w:rFonts w:asciiTheme="minorEastAsia" w:hAnsiTheme="minorEastAsia" w:cs="宋体" w:hint="eastAsia"/>
                  <w:color w:val="000000" w:themeColor="text1"/>
                  <w:kern w:val="0"/>
                  <w:sz w:val="20"/>
                  <w:szCs w:val="20"/>
                </w:rPr>
                <w:t>F73</w:t>
              </w:r>
            </w:ins>
          </w:p>
        </w:tc>
        <w:tc>
          <w:tcPr>
            <w:tcW w:w="1953" w:type="dxa"/>
            <w:shd w:val="clear" w:color="auto" w:fill="auto"/>
            <w:vAlign w:val="bottom"/>
          </w:tcPr>
          <w:p w:rsidR="00BD7D26" w:rsidRDefault="00BD7D26" w:rsidP="00BD7D26">
            <w:pPr>
              <w:widowControl/>
              <w:spacing w:line="240" w:lineRule="auto"/>
              <w:ind w:firstLineChars="0" w:firstLine="0"/>
              <w:jc w:val="left"/>
              <w:rPr>
                <w:ins w:id="3795" w:author="cuiqingsong" w:date="2017-07-18T21:12:00Z"/>
                <w:rFonts w:asciiTheme="minorEastAsia" w:hAnsiTheme="minorEastAsia" w:cs="宋体"/>
                <w:color w:val="000000" w:themeColor="text1"/>
                <w:kern w:val="0"/>
                <w:sz w:val="20"/>
                <w:szCs w:val="20"/>
              </w:rPr>
            </w:pPr>
            <w:ins w:id="3796" w:author="cuiqingsong" w:date="2017-07-18T21:37:00Z">
              <w:r>
                <w:rPr>
                  <w:rFonts w:asciiTheme="minorEastAsia" w:hAnsiTheme="minorEastAsia" w:cs="宋体" w:hint="eastAsia"/>
                  <w:color w:val="000000" w:themeColor="text1"/>
                  <w:kern w:val="0"/>
                  <w:sz w:val="20"/>
                  <w:szCs w:val="20"/>
                </w:rPr>
                <w:t>storageFee</w:t>
              </w:r>
            </w:ins>
          </w:p>
        </w:tc>
        <w:tc>
          <w:tcPr>
            <w:tcW w:w="1795" w:type="dxa"/>
            <w:shd w:val="clear" w:color="auto" w:fill="auto"/>
            <w:vAlign w:val="bottom"/>
          </w:tcPr>
          <w:p w:rsidR="00BD7D26" w:rsidRDefault="00BD7D26" w:rsidP="00BD7D26">
            <w:pPr>
              <w:widowControl/>
              <w:spacing w:line="240" w:lineRule="auto"/>
              <w:ind w:firstLineChars="0" w:firstLine="0"/>
              <w:jc w:val="left"/>
              <w:rPr>
                <w:ins w:id="3797" w:author="cuiqingsong" w:date="2017-07-18T21:12:00Z"/>
                <w:rFonts w:asciiTheme="minorEastAsia" w:hAnsiTheme="minorEastAsia" w:cs="宋体"/>
                <w:color w:val="000000" w:themeColor="text1"/>
                <w:kern w:val="0"/>
                <w:sz w:val="20"/>
                <w:szCs w:val="20"/>
              </w:rPr>
            </w:pPr>
            <w:ins w:id="3798" w:author="cuiqingsong" w:date="2017-07-18T21:38:00Z">
              <w:r>
                <w:rPr>
                  <w:rFonts w:asciiTheme="minorEastAsia" w:hAnsiTheme="minorEastAsia" w:cs="宋体" w:hint="eastAsia"/>
                  <w:color w:val="000000" w:themeColor="text1"/>
                  <w:kern w:val="0"/>
                  <w:sz w:val="20"/>
                  <w:szCs w:val="20"/>
                </w:rPr>
                <w:t>仓储费</w:t>
              </w:r>
            </w:ins>
          </w:p>
        </w:tc>
        <w:tc>
          <w:tcPr>
            <w:tcW w:w="760" w:type="dxa"/>
            <w:shd w:val="clear" w:color="auto" w:fill="auto"/>
            <w:vAlign w:val="center"/>
          </w:tcPr>
          <w:p w:rsidR="00BD7D26" w:rsidRDefault="00BD7D26" w:rsidP="00BD7D26">
            <w:pPr>
              <w:widowControl/>
              <w:spacing w:line="240" w:lineRule="auto"/>
              <w:ind w:firstLineChars="0" w:firstLine="0"/>
              <w:jc w:val="left"/>
              <w:rPr>
                <w:ins w:id="3799" w:author="cuiqingsong" w:date="2017-07-18T21:12:00Z"/>
                <w:rFonts w:asciiTheme="minorEastAsia" w:hAnsiTheme="minorEastAsia" w:cs="宋体"/>
                <w:color w:val="000000" w:themeColor="text1"/>
                <w:kern w:val="0"/>
                <w:sz w:val="20"/>
                <w:szCs w:val="20"/>
              </w:rPr>
            </w:pPr>
            <w:ins w:id="3800" w:author="cuiqingsong" w:date="2017-07-18T21:46:00Z">
              <w:r>
                <w:rPr>
                  <w:rFonts w:asciiTheme="minorEastAsia" w:hAnsiTheme="minorEastAsia" w:cs="宋体" w:hint="eastAsia"/>
                  <w:color w:val="000000" w:themeColor="text1"/>
                  <w:kern w:val="0"/>
                  <w:sz w:val="20"/>
                  <w:szCs w:val="20"/>
                </w:rPr>
                <w:t>-</w:t>
              </w:r>
            </w:ins>
          </w:p>
        </w:tc>
        <w:tc>
          <w:tcPr>
            <w:tcW w:w="798" w:type="dxa"/>
            <w:shd w:val="clear" w:color="auto" w:fill="auto"/>
            <w:vAlign w:val="center"/>
          </w:tcPr>
          <w:p w:rsidR="00BD7D26" w:rsidRDefault="00BD7D26" w:rsidP="00BD7D26">
            <w:pPr>
              <w:widowControl/>
              <w:spacing w:line="240" w:lineRule="auto"/>
              <w:ind w:firstLineChars="0" w:firstLine="0"/>
              <w:jc w:val="left"/>
              <w:rPr>
                <w:ins w:id="3801" w:author="cuiqingsong" w:date="2017-07-18T21:12:00Z"/>
                <w:rFonts w:asciiTheme="minorEastAsia" w:hAnsiTheme="minorEastAsia" w:cs="宋体"/>
                <w:color w:val="000000" w:themeColor="text1"/>
                <w:kern w:val="0"/>
                <w:sz w:val="20"/>
                <w:szCs w:val="20"/>
              </w:rPr>
            </w:pPr>
            <w:ins w:id="3802" w:author="cuiqingsong" w:date="2017-07-18T21:46:00Z">
              <w:r>
                <w:rPr>
                  <w:rFonts w:asciiTheme="minorEastAsia" w:hAnsiTheme="minorEastAsia" w:cs="宋体" w:hint="eastAsia"/>
                  <w:color w:val="000000" w:themeColor="text1"/>
                  <w:kern w:val="0"/>
                  <w:sz w:val="20"/>
                  <w:szCs w:val="20"/>
                </w:rPr>
                <w:t>C</w:t>
              </w:r>
            </w:ins>
          </w:p>
        </w:tc>
        <w:tc>
          <w:tcPr>
            <w:tcW w:w="2411" w:type="dxa"/>
            <w:shd w:val="clear" w:color="auto" w:fill="auto"/>
          </w:tcPr>
          <w:p w:rsidR="00BD7D26" w:rsidRDefault="00BD7D26" w:rsidP="00BD7D26">
            <w:pPr>
              <w:widowControl/>
              <w:spacing w:line="240" w:lineRule="auto"/>
              <w:ind w:firstLineChars="0" w:firstLine="0"/>
              <w:jc w:val="left"/>
              <w:rPr>
                <w:ins w:id="3803" w:author="cuiqingsong" w:date="2017-07-18T21:12:00Z"/>
                <w:rFonts w:asciiTheme="minorEastAsia" w:hAnsiTheme="minorEastAsia" w:cs="宋体"/>
                <w:color w:val="000000" w:themeColor="text1"/>
                <w:kern w:val="0"/>
                <w:sz w:val="20"/>
                <w:szCs w:val="20"/>
              </w:rPr>
            </w:pPr>
            <w:ins w:id="3804" w:author="cuiqingsong" w:date="2017-07-18T21:46:00Z">
              <w:r>
                <w:rPr>
                  <w:rFonts w:asciiTheme="minorEastAsia" w:hAnsiTheme="minorEastAsia" w:cs="宋体" w:hint="eastAsia"/>
                  <w:color w:val="000000" w:themeColor="text1"/>
                  <w:kern w:val="0"/>
                  <w:sz w:val="20"/>
                  <w:szCs w:val="20"/>
                </w:rPr>
                <w:t>查询结果不为空时必填</w:t>
              </w:r>
            </w:ins>
          </w:p>
        </w:tc>
      </w:tr>
      <w:tr w:rsidR="00BD7D26" w:rsidTr="0073736D">
        <w:trPr>
          <w:trHeight w:val="270"/>
          <w:ins w:id="3805" w:author="cuiqingsong" w:date="2017-07-18T21:33:00Z"/>
        </w:trPr>
        <w:tc>
          <w:tcPr>
            <w:tcW w:w="798" w:type="dxa"/>
            <w:shd w:val="clear" w:color="auto" w:fill="auto"/>
            <w:vAlign w:val="bottom"/>
          </w:tcPr>
          <w:p w:rsidR="00BD7D26" w:rsidRDefault="00BD7D26" w:rsidP="00BD7D26">
            <w:pPr>
              <w:widowControl/>
              <w:spacing w:line="240" w:lineRule="auto"/>
              <w:ind w:firstLineChars="0" w:firstLine="0"/>
              <w:jc w:val="left"/>
              <w:rPr>
                <w:ins w:id="3806" w:author="cuiqingsong" w:date="2017-07-18T21:33:00Z"/>
                <w:rFonts w:asciiTheme="minorEastAsia" w:hAnsiTheme="minorEastAsia" w:cs="宋体"/>
                <w:color w:val="000000" w:themeColor="text1"/>
                <w:kern w:val="0"/>
                <w:sz w:val="20"/>
                <w:szCs w:val="20"/>
              </w:rPr>
            </w:pPr>
            <w:ins w:id="3807" w:author="cuiqingsong" w:date="2017-07-18T21:37:00Z">
              <w:r>
                <w:rPr>
                  <w:rFonts w:asciiTheme="minorEastAsia" w:hAnsiTheme="minorEastAsia" w:cs="宋体" w:hint="eastAsia"/>
                  <w:color w:val="000000" w:themeColor="text1"/>
                  <w:kern w:val="0"/>
                  <w:sz w:val="20"/>
                  <w:szCs w:val="20"/>
                </w:rPr>
                <w:t>F74</w:t>
              </w:r>
            </w:ins>
          </w:p>
        </w:tc>
        <w:tc>
          <w:tcPr>
            <w:tcW w:w="1953" w:type="dxa"/>
            <w:shd w:val="clear" w:color="auto" w:fill="auto"/>
            <w:vAlign w:val="bottom"/>
          </w:tcPr>
          <w:p w:rsidR="00BD7D26" w:rsidRDefault="00BD7D26" w:rsidP="00BD7D26">
            <w:pPr>
              <w:widowControl/>
              <w:spacing w:line="240" w:lineRule="auto"/>
              <w:ind w:firstLineChars="0" w:firstLine="0"/>
              <w:jc w:val="left"/>
              <w:rPr>
                <w:ins w:id="3808" w:author="cuiqingsong" w:date="2017-07-18T21:33:00Z"/>
                <w:rFonts w:asciiTheme="minorEastAsia" w:hAnsiTheme="minorEastAsia" w:cs="宋体"/>
                <w:color w:val="000000" w:themeColor="text1"/>
                <w:kern w:val="0"/>
                <w:sz w:val="20"/>
                <w:szCs w:val="20"/>
              </w:rPr>
            </w:pPr>
            <w:ins w:id="3809" w:author="cuiqingsong" w:date="2017-07-18T21:37:00Z">
              <w:r>
                <w:rPr>
                  <w:rFonts w:asciiTheme="minorEastAsia" w:hAnsiTheme="minorEastAsia" w:cs="宋体" w:hint="eastAsia"/>
                  <w:color w:val="000000" w:themeColor="text1"/>
                  <w:kern w:val="0"/>
                  <w:sz w:val="20"/>
                  <w:szCs w:val="20"/>
                </w:rPr>
                <w:t>transFee</w:t>
              </w:r>
            </w:ins>
          </w:p>
        </w:tc>
        <w:tc>
          <w:tcPr>
            <w:tcW w:w="1795" w:type="dxa"/>
            <w:shd w:val="clear" w:color="auto" w:fill="auto"/>
            <w:vAlign w:val="bottom"/>
          </w:tcPr>
          <w:p w:rsidR="00BD7D26" w:rsidRDefault="00BD7D26" w:rsidP="00BD7D26">
            <w:pPr>
              <w:widowControl/>
              <w:spacing w:line="240" w:lineRule="auto"/>
              <w:ind w:firstLineChars="0" w:firstLine="0"/>
              <w:jc w:val="left"/>
              <w:rPr>
                <w:ins w:id="3810" w:author="cuiqingsong" w:date="2017-07-18T21:33:00Z"/>
                <w:rFonts w:asciiTheme="minorEastAsia" w:hAnsiTheme="minorEastAsia" w:cs="宋体"/>
                <w:color w:val="000000" w:themeColor="text1"/>
                <w:kern w:val="0"/>
                <w:sz w:val="20"/>
                <w:szCs w:val="20"/>
              </w:rPr>
            </w:pPr>
            <w:ins w:id="3811" w:author="cuiqingsong" w:date="2017-07-18T21:38:00Z">
              <w:r>
                <w:rPr>
                  <w:rFonts w:asciiTheme="minorEastAsia" w:hAnsiTheme="minorEastAsia" w:cs="宋体" w:hint="eastAsia"/>
                  <w:color w:val="000000" w:themeColor="text1"/>
                  <w:kern w:val="0"/>
                  <w:sz w:val="20"/>
                  <w:szCs w:val="20"/>
                </w:rPr>
                <w:t>运保费</w:t>
              </w:r>
            </w:ins>
          </w:p>
        </w:tc>
        <w:tc>
          <w:tcPr>
            <w:tcW w:w="760" w:type="dxa"/>
            <w:shd w:val="clear" w:color="auto" w:fill="auto"/>
            <w:vAlign w:val="center"/>
          </w:tcPr>
          <w:p w:rsidR="00BD7D26" w:rsidRDefault="00BD7D26" w:rsidP="00BD7D26">
            <w:pPr>
              <w:widowControl/>
              <w:spacing w:line="240" w:lineRule="auto"/>
              <w:ind w:firstLineChars="0" w:firstLine="0"/>
              <w:jc w:val="left"/>
              <w:rPr>
                <w:ins w:id="3812" w:author="cuiqingsong" w:date="2017-07-18T21:33:00Z"/>
                <w:rFonts w:asciiTheme="minorEastAsia" w:hAnsiTheme="minorEastAsia" w:cs="宋体"/>
                <w:color w:val="000000" w:themeColor="text1"/>
                <w:kern w:val="0"/>
                <w:sz w:val="20"/>
                <w:szCs w:val="20"/>
              </w:rPr>
            </w:pPr>
            <w:ins w:id="3813" w:author="cuiqingsong" w:date="2017-07-18T21:46:00Z">
              <w:r>
                <w:rPr>
                  <w:rFonts w:asciiTheme="minorEastAsia" w:hAnsiTheme="minorEastAsia" w:cs="宋体" w:hint="eastAsia"/>
                  <w:color w:val="000000" w:themeColor="text1"/>
                  <w:kern w:val="0"/>
                  <w:sz w:val="20"/>
                  <w:szCs w:val="20"/>
                </w:rPr>
                <w:t>-</w:t>
              </w:r>
            </w:ins>
          </w:p>
        </w:tc>
        <w:tc>
          <w:tcPr>
            <w:tcW w:w="798" w:type="dxa"/>
            <w:shd w:val="clear" w:color="auto" w:fill="auto"/>
            <w:vAlign w:val="center"/>
          </w:tcPr>
          <w:p w:rsidR="00BD7D26" w:rsidRDefault="00BD7D26" w:rsidP="00BD7D26">
            <w:pPr>
              <w:widowControl/>
              <w:spacing w:line="240" w:lineRule="auto"/>
              <w:ind w:firstLineChars="0" w:firstLine="0"/>
              <w:jc w:val="left"/>
              <w:rPr>
                <w:ins w:id="3814" w:author="cuiqingsong" w:date="2017-07-18T21:33:00Z"/>
                <w:rFonts w:asciiTheme="minorEastAsia" w:hAnsiTheme="minorEastAsia" w:cs="宋体"/>
                <w:color w:val="000000" w:themeColor="text1"/>
                <w:kern w:val="0"/>
                <w:sz w:val="20"/>
                <w:szCs w:val="20"/>
              </w:rPr>
            </w:pPr>
            <w:ins w:id="3815" w:author="cuiqingsong" w:date="2017-07-18T21:46:00Z">
              <w:r>
                <w:rPr>
                  <w:rFonts w:asciiTheme="minorEastAsia" w:hAnsiTheme="minorEastAsia" w:cs="宋体" w:hint="eastAsia"/>
                  <w:color w:val="000000" w:themeColor="text1"/>
                  <w:kern w:val="0"/>
                  <w:sz w:val="20"/>
                  <w:szCs w:val="20"/>
                </w:rPr>
                <w:t>C</w:t>
              </w:r>
            </w:ins>
          </w:p>
        </w:tc>
        <w:tc>
          <w:tcPr>
            <w:tcW w:w="2411" w:type="dxa"/>
            <w:shd w:val="clear" w:color="auto" w:fill="auto"/>
          </w:tcPr>
          <w:p w:rsidR="00BD7D26" w:rsidRDefault="00BD7D26" w:rsidP="00BD7D26">
            <w:pPr>
              <w:widowControl/>
              <w:spacing w:line="240" w:lineRule="auto"/>
              <w:ind w:firstLineChars="0" w:firstLine="0"/>
              <w:jc w:val="left"/>
              <w:rPr>
                <w:ins w:id="3816" w:author="cuiqingsong" w:date="2017-07-18T21:33:00Z"/>
                <w:rFonts w:asciiTheme="minorEastAsia" w:hAnsiTheme="minorEastAsia" w:cs="宋体"/>
                <w:color w:val="000000" w:themeColor="text1"/>
                <w:kern w:val="0"/>
                <w:sz w:val="20"/>
                <w:szCs w:val="20"/>
              </w:rPr>
            </w:pPr>
            <w:ins w:id="3817" w:author="cuiqingsong" w:date="2017-07-18T21:46:00Z">
              <w:r>
                <w:rPr>
                  <w:rFonts w:asciiTheme="minorEastAsia" w:hAnsiTheme="minorEastAsia" w:cs="宋体" w:hint="eastAsia"/>
                  <w:color w:val="000000" w:themeColor="text1"/>
                  <w:kern w:val="0"/>
                  <w:sz w:val="20"/>
                  <w:szCs w:val="20"/>
                </w:rPr>
                <w:t>查询结果不为空时必填</w:t>
              </w:r>
            </w:ins>
          </w:p>
        </w:tc>
      </w:tr>
      <w:tr w:rsidR="00BD7D26" w:rsidTr="0073736D">
        <w:trPr>
          <w:trHeight w:val="270"/>
          <w:ins w:id="3818" w:author="cuiqingsong" w:date="2017-07-18T21:33:00Z"/>
        </w:trPr>
        <w:tc>
          <w:tcPr>
            <w:tcW w:w="798" w:type="dxa"/>
            <w:shd w:val="clear" w:color="auto" w:fill="auto"/>
            <w:vAlign w:val="bottom"/>
          </w:tcPr>
          <w:p w:rsidR="00BD7D26" w:rsidRDefault="00BD7D26" w:rsidP="00BD7D26">
            <w:pPr>
              <w:widowControl/>
              <w:spacing w:line="240" w:lineRule="auto"/>
              <w:ind w:firstLineChars="0" w:firstLine="0"/>
              <w:jc w:val="left"/>
              <w:rPr>
                <w:ins w:id="3819" w:author="cuiqingsong" w:date="2017-07-18T21:33:00Z"/>
                <w:rFonts w:asciiTheme="minorEastAsia" w:hAnsiTheme="minorEastAsia" w:cs="宋体"/>
                <w:color w:val="000000" w:themeColor="text1"/>
                <w:kern w:val="0"/>
                <w:sz w:val="20"/>
                <w:szCs w:val="20"/>
              </w:rPr>
            </w:pPr>
            <w:ins w:id="3820" w:author="cuiqingsong" w:date="2017-07-18T21:37:00Z">
              <w:r>
                <w:rPr>
                  <w:rFonts w:asciiTheme="minorEastAsia" w:hAnsiTheme="minorEastAsia" w:cs="宋体" w:hint="eastAsia"/>
                  <w:color w:val="000000" w:themeColor="text1"/>
                  <w:kern w:val="0"/>
                  <w:sz w:val="20"/>
                  <w:szCs w:val="20"/>
                </w:rPr>
                <w:t>F75</w:t>
              </w:r>
            </w:ins>
          </w:p>
        </w:tc>
        <w:tc>
          <w:tcPr>
            <w:tcW w:w="1953" w:type="dxa"/>
            <w:shd w:val="clear" w:color="auto" w:fill="auto"/>
            <w:vAlign w:val="bottom"/>
          </w:tcPr>
          <w:p w:rsidR="00BD7D26" w:rsidRDefault="00BD7D26" w:rsidP="00BD7D26">
            <w:pPr>
              <w:widowControl/>
              <w:spacing w:line="240" w:lineRule="auto"/>
              <w:ind w:firstLineChars="0" w:firstLine="0"/>
              <w:jc w:val="left"/>
              <w:rPr>
                <w:ins w:id="3821" w:author="cuiqingsong" w:date="2017-07-18T21:33:00Z"/>
                <w:rFonts w:asciiTheme="minorEastAsia" w:hAnsiTheme="minorEastAsia" w:cs="宋体"/>
                <w:color w:val="000000" w:themeColor="text1"/>
                <w:kern w:val="0"/>
                <w:sz w:val="20"/>
                <w:szCs w:val="20"/>
              </w:rPr>
            </w:pPr>
            <w:ins w:id="3822" w:author="cuiqingsong" w:date="2017-07-18T21:37:00Z">
              <w:r>
                <w:rPr>
                  <w:rFonts w:asciiTheme="minorEastAsia" w:hAnsiTheme="minorEastAsia" w:cs="宋体" w:hint="eastAsia"/>
                  <w:color w:val="000000" w:themeColor="text1"/>
                  <w:kern w:val="0"/>
                  <w:sz w:val="20"/>
                  <w:szCs w:val="20"/>
                </w:rPr>
                <w:t>overdueFee</w:t>
              </w:r>
            </w:ins>
          </w:p>
        </w:tc>
        <w:tc>
          <w:tcPr>
            <w:tcW w:w="1795" w:type="dxa"/>
            <w:shd w:val="clear" w:color="auto" w:fill="auto"/>
            <w:vAlign w:val="bottom"/>
          </w:tcPr>
          <w:p w:rsidR="00BD7D26" w:rsidRDefault="00BD7D26" w:rsidP="00BD7D26">
            <w:pPr>
              <w:widowControl/>
              <w:spacing w:line="240" w:lineRule="auto"/>
              <w:ind w:firstLineChars="0" w:firstLine="0"/>
              <w:jc w:val="left"/>
              <w:rPr>
                <w:ins w:id="3823" w:author="cuiqingsong" w:date="2017-07-18T21:33:00Z"/>
                <w:rFonts w:asciiTheme="minorEastAsia" w:hAnsiTheme="minorEastAsia" w:cs="宋体"/>
                <w:color w:val="000000" w:themeColor="text1"/>
                <w:kern w:val="0"/>
                <w:sz w:val="20"/>
                <w:szCs w:val="20"/>
              </w:rPr>
            </w:pPr>
            <w:proofErr w:type="gramStart"/>
            <w:ins w:id="3824" w:author="cuiqingsong" w:date="2017-07-18T21:38:00Z">
              <w:r>
                <w:rPr>
                  <w:rFonts w:asciiTheme="minorEastAsia" w:hAnsiTheme="minorEastAsia" w:cs="宋体" w:hint="eastAsia"/>
                  <w:color w:val="000000" w:themeColor="text1"/>
                  <w:kern w:val="0"/>
                  <w:sz w:val="20"/>
                  <w:szCs w:val="20"/>
                </w:rPr>
                <w:t>超期费</w:t>
              </w:r>
            </w:ins>
            <w:proofErr w:type="gramEnd"/>
          </w:p>
        </w:tc>
        <w:tc>
          <w:tcPr>
            <w:tcW w:w="760" w:type="dxa"/>
            <w:shd w:val="clear" w:color="auto" w:fill="auto"/>
            <w:vAlign w:val="center"/>
          </w:tcPr>
          <w:p w:rsidR="00BD7D26" w:rsidRDefault="00BD7D26" w:rsidP="00BD7D26">
            <w:pPr>
              <w:widowControl/>
              <w:spacing w:line="240" w:lineRule="auto"/>
              <w:ind w:firstLineChars="0" w:firstLine="0"/>
              <w:jc w:val="left"/>
              <w:rPr>
                <w:ins w:id="3825" w:author="cuiqingsong" w:date="2017-07-18T21:33:00Z"/>
                <w:rFonts w:asciiTheme="minorEastAsia" w:hAnsiTheme="minorEastAsia" w:cs="宋体"/>
                <w:color w:val="000000" w:themeColor="text1"/>
                <w:kern w:val="0"/>
                <w:sz w:val="20"/>
                <w:szCs w:val="20"/>
              </w:rPr>
            </w:pPr>
            <w:ins w:id="3826" w:author="cuiqingsong" w:date="2017-07-18T21:46:00Z">
              <w:r>
                <w:rPr>
                  <w:rFonts w:asciiTheme="minorEastAsia" w:hAnsiTheme="minorEastAsia" w:cs="宋体" w:hint="eastAsia"/>
                  <w:color w:val="000000" w:themeColor="text1"/>
                  <w:kern w:val="0"/>
                  <w:sz w:val="20"/>
                  <w:szCs w:val="20"/>
                </w:rPr>
                <w:t>-</w:t>
              </w:r>
            </w:ins>
          </w:p>
        </w:tc>
        <w:tc>
          <w:tcPr>
            <w:tcW w:w="798" w:type="dxa"/>
            <w:shd w:val="clear" w:color="auto" w:fill="auto"/>
            <w:vAlign w:val="center"/>
          </w:tcPr>
          <w:p w:rsidR="00BD7D26" w:rsidRDefault="00BD7D26" w:rsidP="00BD7D26">
            <w:pPr>
              <w:widowControl/>
              <w:spacing w:line="240" w:lineRule="auto"/>
              <w:ind w:firstLineChars="0" w:firstLine="0"/>
              <w:jc w:val="left"/>
              <w:rPr>
                <w:ins w:id="3827" w:author="cuiqingsong" w:date="2017-07-18T21:33:00Z"/>
                <w:rFonts w:asciiTheme="minorEastAsia" w:hAnsiTheme="minorEastAsia" w:cs="宋体"/>
                <w:color w:val="000000" w:themeColor="text1"/>
                <w:kern w:val="0"/>
                <w:sz w:val="20"/>
                <w:szCs w:val="20"/>
              </w:rPr>
            </w:pPr>
            <w:ins w:id="3828" w:author="cuiqingsong" w:date="2017-07-18T21:46:00Z">
              <w:r>
                <w:rPr>
                  <w:rFonts w:asciiTheme="minorEastAsia" w:hAnsiTheme="minorEastAsia" w:cs="宋体" w:hint="eastAsia"/>
                  <w:color w:val="000000" w:themeColor="text1"/>
                  <w:kern w:val="0"/>
                  <w:sz w:val="20"/>
                  <w:szCs w:val="20"/>
                </w:rPr>
                <w:t>C</w:t>
              </w:r>
            </w:ins>
          </w:p>
        </w:tc>
        <w:tc>
          <w:tcPr>
            <w:tcW w:w="2411" w:type="dxa"/>
            <w:shd w:val="clear" w:color="auto" w:fill="auto"/>
          </w:tcPr>
          <w:p w:rsidR="00BD7D26" w:rsidRDefault="00BD7D26" w:rsidP="00BD7D26">
            <w:pPr>
              <w:widowControl/>
              <w:spacing w:line="240" w:lineRule="auto"/>
              <w:ind w:firstLineChars="0" w:firstLine="0"/>
              <w:jc w:val="left"/>
              <w:rPr>
                <w:ins w:id="3829" w:author="cuiqingsong" w:date="2017-07-18T21:33:00Z"/>
                <w:rFonts w:asciiTheme="minorEastAsia" w:hAnsiTheme="minorEastAsia" w:cs="宋体"/>
                <w:color w:val="000000" w:themeColor="text1"/>
                <w:kern w:val="0"/>
                <w:sz w:val="20"/>
                <w:szCs w:val="20"/>
              </w:rPr>
            </w:pPr>
            <w:ins w:id="3830" w:author="cuiqingsong" w:date="2017-07-18T21:46:00Z">
              <w:r>
                <w:rPr>
                  <w:rFonts w:asciiTheme="minorEastAsia" w:hAnsiTheme="minorEastAsia" w:cs="宋体" w:hint="eastAsia"/>
                  <w:color w:val="000000" w:themeColor="text1"/>
                  <w:kern w:val="0"/>
                  <w:sz w:val="20"/>
                  <w:szCs w:val="20"/>
                </w:rPr>
                <w:t>查询结果不为空时必填</w:t>
              </w:r>
            </w:ins>
          </w:p>
        </w:tc>
      </w:tr>
      <w:tr w:rsidR="00BD7D26" w:rsidTr="0073736D">
        <w:trPr>
          <w:trHeight w:val="270"/>
          <w:ins w:id="3831" w:author="cuiqingsong" w:date="2017-07-18T21:33:00Z"/>
        </w:trPr>
        <w:tc>
          <w:tcPr>
            <w:tcW w:w="798" w:type="dxa"/>
            <w:shd w:val="clear" w:color="auto" w:fill="auto"/>
            <w:vAlign w:val="bottom"/>
          </w:tcPr>
          <w:p w:rsidR="00BD7D26" w:rsidRDefault="00BD7D26" w:rsidP="00BD7D26">
            <w:pPr>
              <w:widowControl/>
              <w:spacing w:line="240" w:lineRule="auto"/>
              <w:ind w:firstLineChars="0" w:firstLine="0"/>
              <w:jc w:val="left"/>
              <w:rPr>
                <w:ins w:id="3832" w:author="cuiqingsong" w:date="2017-07-18T21:33:00Z"/>
                <w:rFonts w:asciiTheme="minorEastAsia" w:hAnsiTheme="minorEastAsia" w:cs="宋体"/>
                <w:color w:val="000000" w:themeColor="text1"/>
                <w:kern w:val="0"/>
                <w:sz w:val="20"/>
                <w:szCs w:val="20"/>
              </w:rPr>
            </w:pPr>
            <w:ins w:id="3833" w:author="cuiqingsong" w:date="2017-07-18T21:37:00Z">
              <w:r>
                <w:rPr>
                  <w:rFonts w:asciiTheme="minorEastAsia" w:hAnsiTheme="minorEastAsia" w:cs="宋体" w:hint="eastAsia"/>
                  <w:color w:val="000000" w:themeColor="text1"/>
                  <w:kern w:val="0"/>
                  <w:sz w:val="20"/>
                  <w:szCs w:val="20"/>
                </w:rPr>
                <w:t>F76</w:t>
              </w:r>
            </w:ins>
          </w:p>
        </w:tc>
        <w:tc>
          <w:tcPr>
            <w:tcW w:w="1953" w:type="dxa"/>
            <w:shd w:val="clear" w:color="auto" w:fill="auto"/>
            <w:vAlign w:val="bottom"/>
          </w:tcPr>
          <w:p w:rsidR="00BD7D26" w:rsidRDefault="00BD7D26" w:rsidP="00BD7D26">
            <w:pPr>
              <w:widowControl/>
              <w:spacing w:line="240" w:lineRule="auto"/>
              <w:ind w:firstLineChars="0" w:firstLine="0"/>
              <w:jc w:val="left"/>
              <w:rPr>
                <w:ins w:id="3834" w:author="cuiqingsong" w:date="2017-07-18T21:33:00Z"/>
                <w:rFonts w:asciiTheme="minorEastAsia" w:hAnsiTheme="minorEastAsia" w:cs="宋体"/>
                <w:color w:val="000000" w:themeColor="text1"/>
                <w:kern w:val="0"/>
                <w:sz w:val="20"/>
                <w:szCs w:val="20"/>
              </w:rPr>
            </w:pPr>
            <w:ins w:id="3835" w:author="cuiqingsong" w:date="2017-07-18T21:37:00Z">
              <w:r>
                <w:rPr>
                  <w:rFonts w:asciiTheme="minorEastAsia" w:hAnsiTheme="minorEastAsia" w:cs="宋体" w:hint="eastAsia"/>
                  <w:color w:val="000000" w:themeColor="text1"/>
                  <w:kern w:val="0"/>
                  <w:sz w:val="20"/>
                  <w:szCs w:val="20"/>
                </w:rPr>
                <w:t>impawnFee</w:t>
              </w:r>
            </w:ins>
          </w:p>
        </w:tc>
        <w:tc>
          <w:tcPr>
            <w:tcW w:w="1795" w:type="dxa"/>
            <w:shd w:val="clear" w:color="auto" w:fill="auto"/>
            <w:vAlign w:val="bottom"/>
          </w:tcPr>
          <w:p w:rsidR="00BD7D26" w:rsidRDefault="00BD7D26" w:rsidP="00BD7D26">
            <w:pPr>
              <w:widowControl/>
              <w:spacing w:line="240" w:lineRule="auto"/>
              <w:ind w:firstLineChars="0" w:firstLine="0"/>
              <w:jc w:val="left"/>
              <w:rPr>
                <w:ins w:id="3836" w:author="cuiqingsong" w:date="2017-07-18T21:33:00Z"/>
                <w:rFonts w:asciiTheme="minorEastAsia" w:hAnsiTheme="minorEastAsia" w:cs="宋体"/>
                <w:color w:val="000000" w:themeColor="text1"/>
                <w:kern w:val="0"/>
                <w:sz w:val="20"/>
                <w:szCs w:val="20"/>
              </w:rPr>
            </w:pPr>
            <w:ins w:id="3837" w:author="cuiqingsong" w:date="2017-07-18T21:38:00Z">
              <w:r>
                <w:rPr>
                  <w:rFonts w:asciiTheme="minorEastAsia" w:hAnsiTheme="minorEastAsia" w:cs="宋体" w:hint="eastAsia"/>
                  <w:color w:val="000000" w:themeColor="text1"/>
                  <w:kern w:val="0"/>
                  <w:sz w:val="20"/>
                  <w:szCs w:val="20"/>
                </w:rPr>
                <w:t>质押登记费</w:t>
              </w:r>
            </w:ins>
          </w:p>
        </w:tc>
        <w:tc>
          <w:tcPr>
            <w:tcW w:w="760" w:type="dxa"/>
            <w:shd w:val="clear" w:color="auto" w:fill="auto"/>
            <w:vAlign w:val="center"/>
          </w:tcPr>
          <w:p w:rsidR="00BD7D26" w:rsidRDefault="00BD7D26" w:rsidP="00BD7D26">
            <w:pPr>
              <w:widowControl/>
              <w:spacing w:line="240" w:lineRule="auto"/>
              <w:ind w:firstLineChars="0" w:firstLine="0"/>
              <w:jc w:val="left"/>
              <w:rPr>
                <w:ins w:id="3838" w:author="cuiqingsong" w:date="2017-07-18T21:33:00Z"/>
                <w:rFonts w:asciiTheme="minorEastAsia" w:hAnsiTheme="minorEastAsia" w:cs="宋体"/>
                <w:color w:val="000000" w:themeColor="text1"/>
                <w:kern w:val="0"/>
                <w:sz w:val="20"/>
                <w:szCs w:val="20"/>
              </w:rPr>
            </w:pPr>
            <w:ins w:id="3839" w:author="cuiqingsong" w:date="2017-07-18T21:46:00Z">
              <w:r>
                <w:rPr>
                  <w:rFonts w:asciiTheme="minorEastAsia" w:hAnsiTheme="minorEastAsia" w:cs="宋体" w:hint="eastAsia"/>
                  <w:color w:val="000000" w:themeColor="text1"/>
                  <w:kern w:val="0"/>
                  <w:sz w:val="20"/>
                  <w:szCs w:val="20"/>
                </w:rPr>
                <w:t>-</w:t>
              </w:r>
            </w:ins>
          </w:p>
        </w:tc>
        <w:tc>
          <w:tcPr>
            <w:tcW w:w="798" w:type="dxa"/>
            <w:shd w:val="clear" w:color="auto" w:fill="auto"/>
            <w:vAlign w:val="center"/>
          </w:tcPr>
          <w:p w:rsidR="00BD7D26" w:rsidRDefault="00BD7D26" w:rsidP="00BD7D26">
            <w:pPr>
              <w:widowControl/>
              <w:spacing w:line="240" w:lineRule="auto"/>
              <w:ind w:firstLineChars="0" w:firstLine="0"/>
              <w:jc w:val="left"/>
              <w:rPr>
                <w:ins w:id="3840" w:author="cuiqingsong" w:date="2017-07-18T21:33:00Z"/>
                <w:rFonts w:asciiTheme="minorEastAsia" w:hAnsiTheme="minorEastAsia" w:cs="宋体"/>
                <w:color w:val="000000" w:themeColor="text1"/>
                <w:kern w:val="0"/>
                <w:sz w:val="20"/>
                <w:szCs w:val="20"/>
              </w:rPr>
            </w:pPr>
            <w:ins w:id="3841" w:author="cuiqingsong" w:date="2017-07-18T21:46:00Z">
              <w:r>
                <w:rPr>
                  <w:rFonts w:asciiTheme="minorEastAsia" w:hAnsiTheme="minorEastAsia" w:cs="宋体" w:hint="eastAsia"/>
                  <w:color w:val="000000" w:themeColor="text1"/>
                  <w:kern w:val="0"/>
                  <w:sz w:val="20"/>
                  <w:szCs w:val="20"/>
                </w:rPr>
                <w:t>C</w:t>
              </w:r>
            </w:ins>
          </w:p>
        </w:tc>
        <w:tc>
          <w:tcPr>
            <w:tcW w:w="2411" w:type="dxa"/>
            <w:shd w:val="clear" w:color="auto" w:fill="auto"/>
          </w:tcPr>
          <w:p w:rsidR="00BD7D26" w:rsidRDefault="00BD7D26" w:rsidP="00BD7D26">
            <w:pPr>
              <w:widowControl/>
              <w:spacing w:line="240" w:lineRule="auto"/>
              <w:ind w:firstLineChars="0" w:firstLine="0"/>
              <w:jc w:val="left"/>
              <w:rPr>
                <w:ins w:id="3842" w:author="cuiqingsong" w:date="2017-07-18T21:33:00Z"/>
                <w:rFonts w:asciiTheme="minorEastAsia" w:hAnsiTheme="minorEastAsia" w:cs="宋体"/>
                <w:color w:val="000000" w:themeColor="text1"/>
                <w:kern w:val="0"/>
                <w:sz w:val="20"/>
                <w:szCs w:val="20"/>
              </w:rPr>
            </w:pPr>
            <w:ins w:id="3843" w:author="cuiqingsong" w:date="2017-07-18T21:46:00Z">
              <w:r>
                <w:rPr>
                  <w:rFonts w:asciiTheme="minorEastAsia" w:hAnsiTheme="minorEastAsia" w:cs="宋体" w:hint="eastAsia"/>
                  <w:color w:val="000000" w:themeColor="text1"/>
                  <w:kern w:val="0"/>
                  <w:sz w:val="20"/>
                  <w:szCs w:val="20"/>
                </w:rPr>
                <w:t>查询结果不为空时必填</w:t>
              </w:r>
            </w:ins>
          </w:p>
        </w:tc>
      </w:tr>
      <w:tr w:rsidR="00BD7D26" w:rsidTr="0073736D">
        <w:trPr>
          <w:trHeight w:val="270"/>
          <w:ins w:id="3844" w:author="cuiqingsong" w:date="2017-07-18T21:33:00Z"/>
        </w:trPr>
        <w:tc>
          <w:tcPr>
            <w:tcW w:w="798" w:type="dxa"/>
            <w:shd w:val="clear" w:color="auto" w:fill="auto"/>
            <w:vAlign w:val="bottom"/>
          </w:tcPr>
          <w:p w:rsidR="00BD7D26" w:rsidRDefault="00BD7D26" w:rsidP="00BD7D26">
            <w:pPr>
              <w:widowControl/>
              <w:spacing w:line="240" w:lineRule="auto"/>
              <w:ind w:firstLineChars="0" w:firstLine="0"/>
              <w:jc w:val="left"/>
              <w:rPr>
                <w:ins w:id="3845" w:author="cuiqingsong" w:date="2017-07-18T21:33:00Z"/>
                <w:rFonts w:asciiTheme="minorEastAsia" w:hAnsiTheme="minorEastAsia" w:cs="宋体"/>
                <w:color w:val="000000" w:themeColor="text1"/>
                <w:kern w:val="0"/>
                <w:sz w:val="20"/>
                <w:szCs w:val="20"/>
              </w:rPr>
            </w:pPr>
            <w:ins w:id="3846" w:author="cuiqingsong" w:date="2017-07-18T21:37:00Z">
              <w:r>
                <w:rPr>
                  <w:rFonts w:asciiTheme="minorEastAsia" w:hAnsiTheme="minorEastAsia" w:cs="宋体" w:hint="eastAsia"/>
                  <w:color w:val="000000" w:themeColor="text1"/>
                  <w:kern w:val="0"/>
                  <w:sz w:val="20"/>
                  <w:szCs w:val="20"/>
                </w:rPr>
                <w:t>F77</w:t>
              </w:r>
            </w:ins>
          </w:p>
        </w:tc>
        <w:tc>
          <w:tcPr>
            <w:tcW w:w="1953" w:type="dxa"/>
            <w:shd w:val="clear" w:color="auto" w:fill="auto"/>
            <w:vAlign w:val="bottom"/>
          </w:tcPr>
          <w:p w:rsidR="00BD7D26" w:rsidRDefault="00BD7D26" w:rsidP="00BD7D26">
            <w:pPr>
              <w:widowControl/>
              <w:spacing w:line="240" w:lineRule="auto"/>
              <w:ind w:firstLineChars="0" w:firstLine="0"/>
              <w:jc w:val="left"/>
              <w:rPr>
                <w:ins w:id="3847" w:author="cuiqingsong" w:date="2017-07-18T21:33:00Z"/>
                <w:rFonts w:asciiTheme="minorEastAsia" w:hAnsiTheme="minorEastAsia" w:cs="宋体"/>
                <w:color w:val="000000" w:themeColor="text1"/>
                <w:kern w:val="0"/>
                <w:sz w:val="20"/>
                <w:szCs w:val="20"/>
              </w:rPr>
            </w:pPr>
            <w:ins w:id="3848" w:author="cuiqingsong" w:date="2017-07-18T21:37:00Z">
              <w:r>
                <w:rPr>
                  <w:rFonts w:asciiTheme="minorEastAsia" w:hAnsiTheme="minorEastAsia" w:cs="宋体" w:hint="eastAsia"/>
                  <w:color w:val="000000" w:themeColor="text1"/>
                  <w:kern w:val="0"/>
                  <w:sz w:val="20"/>
                  <w:szCs w:val="20"/>
                </w:rPr>
                <w:t>loadregFee</w:t>
              </w:r>
            </w:ins>
          </w:p>
        </w:tc>
        <w:tc>
          <w:tcPr>
            <w:tcW w:w="1795" w:type="dxa"/>
            <w:shd w:val="clear" w:color="auto" w:fill="auto"/>
            <w:vAlign w:val="bottom"/>
          </w:tcPr>
          <w:p w:rsidR="00BD7D26" w:rsidRDefault="00BD7D26" w:rsidP="00BD7D26">
            <w:pPr>
              <w:widowControl/>
              <w:spacing w:line="240" w:lineRule="auto"/>
              <w:ind w:firstLineChars="0" w:firstLine="0"/>
              <w:jc w:val="left"/>
              <w:rPr>
                <w:ins w:id="3849" w:author="cuiqingsong" w:date="2017-07-18T21:33:00Z"/>
                <w:rFonts w:asciiTheme="minorEastAsia" w:hAnsiTheme="minorEastAsia" w:cs="宋体"/>
                <w:color w:val="000000" w:themeColor="text1"/>
                <w:kern w:val="0"/>
                <w:sz w:val="20"/>
                <w:szCs w:val="20"/>
              </w:rPr>
            </w:pPr>
            <w:ins w:id="3850" w:author="cuiqingsong" w:date="2017-07-18T21:38:00Z">
              <w:r>
                <w:rPr>
                  <w:rFonts w:asciiTheme="minorEastAsia" w:hAnsiTheme="minorEastAsia" w:cs="宋体" w:hint="eastAsia"/>
                  <w:color w:val="000000" w:themeColor="text1"/>
                  <w:kern w:val="0"/>
                  <w:sz w:val="20"/>
                  <w:szCs w:val="20"/>
                </w:rPr>
                <w:t>租借登记费</w:t>
              </w:r>
            </w:ins>
          </w:p>
        </w:tc>
        <w:tc>
          <w:tcPr>
            <w:tcW w:w="760" w:type="dxa"/>
            <w:shd w:val="clear" w:color="auto" w:fill="auto"/>
            <w:vAlign w:val="center"/>
          </w:tcPr>
          <w:p w:rsidR="00BD7D26" w:rsidRDefault="00BD7D26" w:rsidP="00BD7D26">
            <w:pPr>
              <w:widowControl/>
              <w:spacing w:line="240" w:lineRule="auto"/>
              <w:ind w:firstLineChars="0" w:firstLine="0"/>
              <w:jc w:val="left"/>
              <w:rPr>
                <w:ins w:id="3851" w:author="cuiqingsong" w:date="2017-07-18T21:33:00Z"/>
                <w:rFonts w:asciiTheme="minorEastAsia" w:hAnsiTheme="minorEastAsia" w:cs="宋体"/>
                <w:color w:val="000000" w:themeColor="text1"/>
                <w:kern w:val="0"/>
                <w:sz w:val="20"/>
                <w:szCs w:val="20"/>
              </w:rPr>
            </w:pPr>
            <w:ins w:id="3852" w:author="cuiqingsong" w:date="2017-07-18T21:46:00Z">
              <w:r>
                <w:rPr>
                  <w:rFonts w:asciiTheme="minorEastAsia" w:hAnsiTheme="minorEastAsia" w:cs="宋体" w:hint="eastAsia"/>
                  <w:color w:val="000000" w:themeColor="text1"/>
                  <w:kern w:val="0"/>
                  <w:sz w:val="20"/>
                  <w:szCs w:val="20"/>
                </w:rPr>
                <w:t>-</w:t>
              </w:r>
            </w:ins>
          </w:p>
        </w:tc>
        <w:tc>
          <w:tcPr>
            <w:tcW w:w="798" w:type="dxa"/>
            <w:shd w:val="clear" w:color="auto" w:fill="auto"/>
            <w:vAlign w:val="center"/>
          </w:tcPr>
          <w:p w:rsidR="00BD7D26" w:rsidRDefault="00BD7D26" w:rsidP="00BD7D26">
            <w:pPr>
              <w:widowControl/>
              <w:spacing w:line="240" w:lineRule="auto"/>
              <w:ind w:firstLineChars="0" w:firstLine="0"/>
              <w:jc w:val="left"/>
              <w:rPr>
                <w:ins w:id="3853" w:author="cuiqingsong" w:date="2017-07-18T21:33:00Z"/>
                <w:rFonts w:asciiTheme="minorEastAsia" w:hAnsiTheme="minorEastAsia" w:cs="宋体"/>
                <w:color w:val="000000" w:themeColor="text1"/>
                <w:kern w:val="0"/>
                <w:sz w:val="20"/>
                <w:szCs w:val="20"/>
              </w:rPr>
            </w:pPr>
            <w:ins w:id="3854" w:author="cuiqingsong" w:date="2017-07-18T21:46:00Z">
              <w:r>
                <w:rPr>
                  <w:rFonts w:asciiTheme="minorEastAsia" w:hAnsiTheme="minorEastAsia" w:cs="宋体" w:hint="eastAsia"/>
                  <w:color w:val="000000" w:themeColor="text1"/>
                  <w:kern w:val="0"/>
                  <w:sz w:val="20"/>
                  <w:szCs w:val="20"/>
                </w:rPr>
                <w:t>C</w:t>
              </w:r>
            </w:ins>
          </w:p>
        </w:tc>
        <w:tc>
          <w:tcPr>
            <w:tcW w:w="2411" w:type="dxa"/>
            <w:shd w:val="clear" w:color="auto" w:fill="auto"/>
          </w:tcPr>
          <w:p w:rsidR="00BD7D26" w:rsidRDefault="00BD7D26" w:rsidP="00BD7D26">
            <w:pPr>
              <w:widowControl/>
              <w:spacing w:line="240" w:lineRule="auto"/>
              <w:ind w:firstLineChars="0" w:firstLine="0"/>
              <w:jc w:val="left"/>
              <w:rPr>
                <w:ins w:id="3855" w:author="cuiqingsong" w:date="2017-07-18T21:33:00Z"/>
                <w:rFonts w:asciiTheme="minorEastAsia" w:hAnsiTheme="minorEastAsia" w:cs="宋体"/>
                <w:color w:val="000000" w:themeColor="text1"/>
                <w:kern w:val="0"/>
                <w:sz w:val="20"/>
                <w:szCs w:val="20"/>
              </w:rPr>
            </w:pPr>
            <w:ins w:id="3856" w:author="cuiqingsong" w:date="2017-07-18T21:46:00Z">
              <w:r>
                <w:rPr>
                  <w:rFonts w:asciiTheme="minorEastAsia" w:hAnsiTheme="minorEastAsia" w:cs="宋体" w:hint="eastAsia"/>
                  <w:color w:val="000000" w:themeColor="text1"/>
                  <w:kern w:val="0"/>
                  <w:sz w:val="20"/>
                  <w:szCs w:val="20"/>
                </w:rPr>
                <w:t>查询结果不为空时必填</w:t>
              </w:r>
            </w:ins>
          </w:p>
        </w:tc>
      </w:tr>
      <w:tr w:rsidR="00BD7D26" w:rsidTr="0073736D">
        <w:trPr>
          <w:trHeight w:val="270"/>
          <w:ins w:id="3857" w:author="cuiqingsong" w:date="2017-07-18T21:33:00Z"/>
        </w:trPr>
        <w:tc>
          <w:tcPr>
            <w:tcW w:w="798" w:type="dxa"/>
            <w:shd w:val="clear" w:color="auto" w:fill="auto"/>
            <w:vAlign w:val="bottom"/>
          </w:tcPr>
          <w:p w:rsidR="00BD7D26" w:rsidRDefault="00BD7D26" w:rsidP="00BD7D26">
            <w:pPr>
              <w:widowControl/>
              <w:spacing w:line="240" w:lineRule="auto"/>
              <w:ind w:firstLineChars="0" w:firstLine="0"/>
              <w:jc w:val="left"/>
              <w:rPr>
                <w:ins w:id="3858" w:author="cuiqingsong" w:date="2017-07-18T21:33:00Z"/>
                <w:rFonts w:asciiTheme="minorEastAsia" w:hAnsiTheme="minorEastAsia" w:cs="宋体"/>
                <w:color w:val="000000" w:themeColor="text1"/>
                <w:kern w:val="0"/>
                <w:sz w:val="20"/>
                <w:szCs w:val="20"/>
              </w:rPr>
            </w:pPr>
            <w:ins w:id="3859" w:author="cuiqingsong" w:date="2017-07-18T21:37:00Z">
              <w:r>
                <w:rPr>
                  <w:rFonts w:asciiTheme="minorEastAsia" w:hAnsiTheme="minorEastAsia" w:cs="宋体" w:hint="eastAsia"/>
                  <w:color w:val="000000" w:themeColor="text1"/>
                  <w:kern w:val="0"/>
                  <w:sz w:val="20"/>
                  <w:szCs w:val="20"/>
                </w:rPr>
                <w:t>F78</w:t>
              </w:r>
            </w:ins>
          </w:p>
        </w:tc>
        <w:tc>
          <w:tcPr>
            <w:tcW w:w="1953" w:type="dxa"/>
            <w:shd w:val="clear" w:color="auto" w:fill="auto"/>
            <w:vAlign w:val="bottom"/>
          </w:tcPr>
          <w:p w:rsidR="00BD7D26" w:rsidRDefault="00BD7D26" w:rsidP="00BD7D26">
            <w:pPr>
              <w:widowControl/>
              <w:spacing w:line="240" w:lineRule="auto"/>
              <w:ind w:firstLineChars="0" w:firstLine="0"/>
              <w:jc w:val="left"/>
              <w:rPr>
                <w:ins w:id="3860" w:author="cuiqingsong" w:date="2017-07-18T21:33:00Z"/>
                <w:rFonts w:asciiTheme="minorEastAsia" w:hAnsiTheme="minorEastAsia" w:cs="宋体"/>
                <w:color w:val="000000" w:themeColor="text1"/>
                <w:kern w:val="0"/>
                <w:sz w:val="20"/>
                <w:szCs w:val="20"/>
              </w:rPr>
            </w:pPr>
            <w:ins w:id="3861" w:author="cuiqingsong" w:date="2017-07-18T21:37:00Z">
              <w:r>
                <w:rPr>
                  <w:rFonts w:asciiTheme="minorEastAsia" w:hAnsiTheme="minorEastAsia" w:cs="宋体" w:hint="eastAsia"/>
                  <w:color w:val="000000" w:themeColor="text1"/>
                  <w:kern w:val="0"/>
                  <w:sz w:val="20"/>
                  <w:szCs w:val="20"/>
                </w:rPr>
                <w:t>breachFee</w:t>
              </w:r>
            </w:ins>
          </w:p>
        </w:tc>
        <w:tc>
          <w:tcPr>
            <w:tcW w:w="1795" w:type="dxa"/>
            <w:shd w:val="clear" w:color="auto" w:fill="auto"/>
            <w:vAlign w:val="bottom"/>
          </w:tcPr>
          <w:p w:rsidR="00BD7D26" w:rsidRDefault="00BD7D26" w:rsidP="00BD7D26">
            <w:pPr>
              <w:widowControl/>
              <w:spacing w:line="240" w:lineRule="auto"/>
              <w:ind w:firstLineChars="0" w:firstLine="0"/>
              <w:jc w:val="left"/>
              <w:rPr>
                <w:ins w:id="3862" w:author="cuiqingsong" w:date="2017-07-18T21:33:00Z"/>
                <w:rFonts w:asciiTheme="minorEastAsia" w:hAnsiTheme="minorEastAsia" w:cs="宋体"/>
                <w:color w:val="000000" w:themeColor="text1"/>
                <w:kern w:val="0"/>
                <w:sz w:val="20"/>
                <w:szCs w:val="20"/>
              </w:rPr>
            </w:pPr>
            <w:ins w:id="3863" w:author="cuiqingsong" w:date="2017-07-18T21:38:00Z">
              <w:r>
                <w:rPr>
                  <w:rFonts w:asciiTheme="minorEastAsia" w:hAnsiTheme="minorEastAsia" w:cs="宋体" w:hint="eastAsia"/>
                  <w:color w:val="000000" w:themeColor="text1"/>
                  <w:kern w:val="0"/>
                  <w:sz w:val="20"/>
                  <w:szCs w:val="20"/>
                </w:rPr>
                <w:t>违约金</w:t>
              </w:r>
            </w:ins>
          </w:p>
        </w:tc>
        <w:tc>
          <w:tcPr>
            <w:tcW w:w="760" w:type="dxa"/>
            <w:shd w:val="clear" w:color="auto" w:fill="auto"/>
            <w:vAlign w:val="center"/>
          </w:tcPr>
          <w:p w:rsidR="00BD7D26" w:rsidRDefault="00BD7D26" w:rsidP="00BD7D26">
            <w:pPr>
              <w:widowControl/>
              <w:spacing w:line="240" w:lineRule="auto"/>
              <w:ind w:firstLineChars="0" w:firstLine="0"/>
              <w:jc w:val="left"/>
              <w:rPr>
                <w:ins w:id="3864" w:author="cuiqingsong" w:date="2017-07-18T21:33:00Z"/>
                <w:rFonts w:asciiTheme="minorEastAsia" w:hAnsiTheme="minorEastAsia" w:cs="宋体"/>
                <w:color w:val="000000" w:themeColor="text1"/>
                <w:kern w:val="0"/>
                <w:sz w:val="20"/>
                <w:szCs w:val="20"/>
              </w:rPr>
            </w:pPr>
            <w:ins w:id="3865" w:author="cuiqingsong" w:date="2017-07-18T21:46:00Z">
              <w:r>
                <w:rPr>
                  <w:rFonts w:asciiTheme="minorEastAsia" w:hAnsiTheme="minorEastAsia" w:cs="宋体" w:hint="eastAsia"/>
                  <w:color w:val="000000" w:themeColor="text1"/>
                  <w:kern w:val="0"/>
                  <w:sz w:val="20"/>
                  <w:szCs w:val="20"/>
                </w:rPr>
                <w:t>-</w:t>
              </w:r>
            </w:ins>
          </w:p>
        </w:tc>
        <w:tc>
          <w:tcPr>
            <w:tcW w:w="798" w:type="dxa"/>
            <w:shd w:val="clear" w:color="auto" w:fill="auto"/>
            <w:vAlign w:val="center"/>
          </w:tcPr>
          <w:p w:rsidR="00BD7D26" w:rsidRDefault="00BD7D26" w:rsidP="00BD7D26">
            <w:pPr>
              <w:widowControl/>
              <w:spacing w:line="240" w:lineRule="auto"/>
              <w:ind w:firstLineChars="0" w:firstLine="0"/>
              <w:jc w:val="left"/>
              <w:rPr>
                <w:ins w:id="3866" w:author="cuiqingsong" w:date="2017-07-18T21:33:00Z"/>
                <w:rFonts w:asciiTheme="minorEastAsia" w:hAnsiTheme="minorEastAsia" w:cs="宋体"/>
                <w:color w:val="000000" w:themeColor="text1"/>
                <w:kern w:val="0"/>
                <w:sz w:val="20"/>
                <w:szCs w:val="20"/>
              </w:rPr>
            </w:pPr>
            <w:ins w:id="3867" w:author="cuiqingsong" w:date="2017-07-18T21:46:00Z">
              <w:r>
                <w:rPr>
                  <w:rFonts w:asciiTheme="minorEastAsia" w:hAnsiTheme="minorEastAsia" w:cs="宋体" w:hint="eastAsia"/>
                  <w:color w:val="000000" w:themeColor="text1"/>
                  <w:kern w:val="0"/>
                  <w:sz w:val="20"/>
                  <w:szCs w:val="20"/>
                </w:rPr>
                <w:t>C</w:t>
              </w:r>
            </w:ins>
          </w:p>
        </w:tc>
        <w:tc>
          <w:tcPr>
            <w:tcW w:w="2411" w:type="dxa"/>
            <w:shd w:val="clear" w:color="auto" w:fill="auto"/>
          </w:tcPr>
          <w:p w:rsidR="00BD7D26" w:rsidRDefault="00BD7D26" w:rsidP="00BD7D26">
            <w:pPr>
              <w:widowControl/>
              <w:spacing w:line="240" w:lineRule="auto"/>
              <w:ind w:firstLineChars="0" w:firstLine="0"/>
              <w:jc w:val="left"/>
              <w:rPr>
                <w:ins w:id="3868" w:author="cuiqingsong" w:date="2017-07-18T21:33:00Z"/>
                <w:rFonts w:asciiTheme="minorEastAsia" w:hAnsiTheme="minorEastAsia" w:cs="宋体"/>
                <w:color w:val="000000" w:themeColor="text1"/>
                <w:kern w:val="0"/>
                <w:sz w:val="20"/>
                <w:szCs w:val="20"/>
              </w:rPr>
            </w:pPr>
            <w:ins w:id="3869" w:author="cuiqingsong" w:date="2017-07-18T21:46:00Z">
              <w:r>
                <w:rPr>
                  <w:rFonts w:asciiTheme="minorEastAsia" w:hAnsiTheme="minorEastAsia" w:cs="宋体" w:hint="eastAsia"/>
                  <w:color w:val="000000" w:themeColor="text1"/>
                  <w:kern w:val="0"/>
                  <w:sz w:val="20"/>
                  <w:szCs w:val="20"/>
                </w:rPr>
                <w:t>查询结果不为空时必填</w:t>
              </w:r>
            </w:ins>
          </w:p>
        </w:tc>
      </w:tr>
      <w:tr w:rsidR="00BD7D26" w:rsidTr="0073736D">
        <w:trPr>
          <w:trHeight w:val="270"/>
          <w:ins w:id="3870" w:author="cuiqingsong" w:date="2017-07-18T21:33:00Z"/>
        </w:trPr>
        <w:tc>
          <w:tcPr>
            <w:tcW w:w="798" w:type="dxa"/>
            <w:shd w:val="clear" w:color="auto" w:fill="auto"/>
            <w:vAlign w:val="bottom"/>
          </w:tcPr>
          <w:p w:rsidR="00BD7D26" w:rsidRDefault="00BD7D26" w:rsidP="00BD7D26">
            <w:pPr>
              <w:widowControl/>
              <w:spacing w:line="240" w:lineRule="auto"/>
              <w:ind w:firstLineChars="0" w:firstLine="0"/>
              <w:jc w:val="left"/>
              <w:rPr>
                <w:ins w:id="3871" w:author="cuiqingsong" w:date="2017-07-18T21:33:00Z"/>
                <w:rFonts w:asciiTheme="minorEastAsia" w:hAnsiTheme="minorEastAsia" w:cs="宋体"/>
                <w:color w:val="000000" w:themeColor="text1"/>
                <w:kern w:val="0"/>
                <w:sz w:val="20"/>
                <w:szCs w:val="20"/>
              </w:rPr>
            </w:pPr>
            <w:ins w:id="3872" w:author="cuiqingsong" w:date="2017-07-18T21:37:00Z">
              <w:r>
                <w:rPr>
                  <w:rFonts w:asciiTheme="minorEastAsia" w:hAnsiTheme="minorEastAsia" w:cs="宋体" w:hint="eastAsia"/>
                  <w:color w:val="000000" w:themeColor="text1"/>
                  <w:kern w:val="0"/>
                  <w:sz w:val="20"/>
                  <w:szCs w:val="20"/>
                </w:rPr>
                <w:t>F79</w:t>
              </w:r>
            </w:ins>
          </w:p>
        </w:tc>
        <w:tc>
          <w:tcPr>
            <w:tcW w:w="1953" w:type="dxa"/>
            <w:shd w:val="clear" w:color="auto" w:fill="auto"/>
            <w:vAlign w:val="bottom"/>
          </w:tcPr>
          <w:p w:rsidR="00BD7D26" w:rsidRDefault="00BD7D26" w:rsidP="00BD7D26">
            <w:pPr>
              <w:widowControl/>
              <w:spacing w:line="240" w:lineRule="auto"/>
              <w:ind w:firstLineChars="0" w:firstLine="0"/>
              <w:jc w:val="left"/>
              <w:rPr>
                <w:ins w:id="3873" w:author="cuiqingsong" w:date="2017-07-18T21:33:00Z"/>
                <w:rFonts w:asciiTheme="minorEastAsia" w:hAnsiTheme="minorEastAsia" w:cs="宋体"/>
                <w:color w:val="000000" w:themeColor="text1"/>
                <w:kern w:val="0"/>
                <w:sz w:val="20"/>
                <w:szCs w:val="20"/>
              </w:rPr>
            </w:pPr>
            <w:ins w:id="3874" w:author="cuiqingsong" w:date="2017-07-18T21:37:00Z">
              <w:r>
                <w:rPr>
                  <w:rFonts w:asciiTheme="minorEastAsia" w:hAnsiTheme="minorEastAsia" w:cs="宋体" w:hint="eastAsia"/>
                  <w:color w:val="000000" w:themeColor="text1"/>
                  <w:kern w:val="0"/>
                  <w:sz w:val="20"/>
                  <w:szCs w:val="20"/>
                </w:rPr>
                <w:t>deferFee</w:t>
              </w:r>
            </w:ins>
          </w:p>
        </w:tc>
        <w:tc>
          <w:tcPr>
            <w:tcW w:w="1795" w:type="dxa"/>
            <w:shd w:val="clear" w:color="auto" w:fill="auto"/>
            <w:vAlign w:val="bottom"/>
          </w:tcPr>
          <w:p w:rsidR="00BD7D26" w:rsidRDefault="00BD7D26" w:rsidP="00BD7D26">
            <w:pPr>
              <w:widowControl/>
              <w:spacing w:line="240" w:lineRule="auto"/>
              <w:ind w:firstLineChars="0" w:firstLine="0"/>
              <w:jc w:val="left"/>
              <w:rPr>
                <w:ins w:id="3875" w:author="cuiqingsong" w:date="2017-07-18T21:33:00Z"/>
                <w:rFonts w:asciiTheme="minorEastAsia" w:hAnsiTheme="minorEastAsia" w:cs="宋体"/>
                <w:color w:val="000000" w:themeColor="text1"/>
                <w:kern w:val="0"/>
                <w:sz w:val="20"/>
                <w:szCs w:val="20"/>
              </w:rPr>
            </w:pPr>
            <w:proofErr w:type="gramStart"/>
            <w:ins w:id="3876" w:author="cuiqingsong" w:date="2017-07-18T21:38:00Z">
              <w:r>
                <w:rPr>
                  <w:rFonts w:asciiTheme="minorEastAsia" w:hAnsiTheme="minorEastAsia" w:cs="宋体" w:hint="eastAsia"/>
                  <w:color w:val="000000" w:themeColor="text1"/>
                  <w:kern w:val="0"/>
                  <w:sz w:val="20"/>
                  <w:szCs w:val="20"/>
                </w:rPr>
                <w:t>递延费</w:t>
              </w:r>
            </w:ins>
            <w:proofErr w:type="gramEnd"/>
          </w:p>
        </w:tc>
        <w:tc>
          <w:tcPr>
            <w:tcW w:w="760" w:type="dxa"/>
            <w:shd w:val="clear" w:color="auto" w:fill="auto"/>
            <w:vAlign w:val="center"/>
          </w:tcPr>
          <w:p w:rsidR="00BD7D26" w:rsidRDefault="00BD7D26" w:rsidP="00BD7D26">
            <w:pPr>
              <w:widowControl/>
              <w:spacing w:line="240" w:lineRule="auto"/>
              <w:ind w:firstLineChars="0" w:firstLine="0"/>
              <w:jc w:val="left"/>
              <w:rPr>
                <w:ins w:id="3877" w:author="cuiqingsong" w:date="2017-07-18T21:33:00Z"/>
                <w:rFonts w:asciiTheme="minorEastAsia" w:hAnsiTheme="minorEastAsia" w:cs="宋体"/>
                <w:color w:val="000000" w:themeColor="text1"/>
                <w:kern w:val="0"/>
                <w:sz w:val="20"/>
                <w:szCs w:val="20"/>
              </w:rPr>
            </w:pPr>
            <w:ins w:id="3878" w:author="cuiqingsong" w:date="2017-07-18T21:46:00Z">
              <w:r>
                <w:rPr>
                  <w:rFonts w:asciiTheme="minorEastAsia" w:hAnsiTheme="minorEastAsia" w:cs="宋体" w:hint="eastAsia"/>
                  <w:color w:val="000000" w:themeColor="text1"/>
                  <w:kern w:val="0"/>
                  <w:sz w:val="20"/>
                  <w:szCs w:val="20"/>
                </w:rPr>
                <w:t>-</w:t>
              </w:r>
            </w:ins>
          </w:p>
        </w:tc>
        <w:tc>
          <w:tcPr>
            <w:tcW w:w="798" w:type="dxa"/>
            <w:shd w:val="clear" w:color="auto" w:fill="auto"/>
            <w:vAlign w:val="center"/>
          </w:tcPr>
          <w:p w:rsidR="00BD7D26" w:rsidRDefault="00BD7D26" w:rsidP="00BD7D26">
            <w:pPr>
              <w:widowControl/>
              <w:spacing w:line="240" w:lineRule="auto"/>
              <w:ind w:firstLineChars="0" w:firstLine="0"/>
              <w:jc w:val="left"/>
              <w:rPr>
                <w:ins w:id="3879" w:author="cuiqingsong" w:date="2017-07-18T21:33:00Z"/>
                <w:rFonts w:asciiTheme="minorEastAsia" w:hAnsiTheme="minorEastAsia" w:cs="宋体"/>
                <w:color w:val="000000" w:themeColor="text1"/>
                <w:kern w:val="0"/>
                <w:sz w:val="20"/>
                <w:szCs w:val="20"/>
              </w:rPr>
            </w:pPr>
            <w:ins w:id="3880" w:author="cuiqingsong" w:date="2017-07-18T21:46:00Z">
              <w:r>
                <w:rPr>
                  <w:rFonts w:asciiTheme="minorEastAsia" w:hAnsiTheme="minorEastAsia" w:cs="宋体" w:hint="eastAsia"/>
                  <w:color w:val="000000" w:themeColor="text1"/>
                  <w:kern w:val="0"/>
                  <w:sz w:val="20"/>
                  <w:szCs w:val="20"/>
                </w:rPr>
                <w:t>C</w:t>
              </w:r>
            </w:ins>
          </w:p>
        </w:tc>
        <w:tc>
          <w:tcPr>
            <w:tcW w:w="2411" w:type="dxa"/>
            <w:shd w:val="clear" w:color="auto" w:fill="auto"/>
          </w:tcPr>
          <w:p w:rsidR="00BD7D26" w:rsidRDefault="00BD7D26" w:rsidP="00BD7D26">
            <w:pPr>
              <w:widowControl/>
              <w:spacing w:line="240" w:lineRule="auto"/>
              <w:ind w:firstLineChars="0" w:firstLine="0"/>
              <w:jc w:val="left"/>
              <w:rPr>
                <w:ins w:id="3881" w:author="cuiqingsong" w:date="2017-07-18T21:33:00Z"/>
                <w:rFonts w:asciiTheme="minorEastAsia" w:hAnsiTheme="minorEastAsia" w:cs="宋体"/>
                <w:color w:val="000000" w:themeColor="text1"/>
                <w:kern w:val="0"/>
                <w:sz w:val="20"/>
                <w:szCs w:val="20"/>
              </w:rPr>
            </w:pPr>
            <w:ins w:id="3882" w:author="cuiqingsong" w:date="2017-07-18T21:46:00Z">
              <w:r>
                <w:rPr>
                  <w:rFonts w:asciiTheme="minorEastAsia" w:hAnsiTheme="minorEastAsia" w:cs="宋体" w:hint="eastAsia"/>
                  <w:color w:val="000000" w:themeColor="text1"/>
                  <w:kern w:val="0"/>
                  <w:sz w:val="20"/>
                  <w:szCs w:val="20"/>
                </w:rPr>
                <w:t>查询结果不为空时必填</w:t>
              </w:r>
            </w:ins>
          </w:p>
        </w:tc>
      </w:tr>
      <w:tr w:rsidR="00BD7D26" w:rsidTr="0073736D">
        <w:trPr>
          <w:trHeight w:val="270"/>
          <w:ins w:id="3883" w:author="cuiqingsong" w:date="2017-07-18T21:33:00Z"/>
        </w:trPr>
        <w:tc>
          <w:tcPr>
            <w:tcW w:w="798" w:type="dxa"/>
            <w:shd w:val="clear" w:color="auto" w:fill="auto"/>
            <w:vAlign w:val="bottom"/>
          </w:tcPr>
          <w:p w:rsidR="00BD7D26" w:rsidRDefault="00BD7D26" w:rsidP="00BD7D26">
            <w:pPr>
              <w:widowControl/>
              <w:spacing w:line="240" w:lineRule="auto"/>
              <w:ind w:firstLineChars="0" w:firstLine="0"/>
              <w:jc w:val="left"/>
              <w:rPr>
                <w:ins w:id="3884" w:author="cuiqingsong" w:date="2017-07-18T21:33:00Z"/>
                <w:rFonts w:asciiTheme="minorEastAsia" w:hAnsiTheme="minorEastAsia" w:cs="宋体"/>
                <w:color w:val="000000" w:themeColor="text1"/>
                <w:kern w:val="0"/>
                <w:sz w:val="20"/>
                <w:szCs w:val="20"/>
              </w:rPr>
            </w:pPr>
            <w:ins w:id="3885" w:author="cuiqingsong" w:date="2017-07-18T21:37:00Z">
              <w:r>
                <w:rPr>
                  <w:rFonts w:asciiTheme="minorEastAsia" w:hAnsiTheme="minorEastAsia" w:cs="宋体" w:hint="eastAsia"/>
                  <w:color w:val="000000" w:themeColor="text1"/>
                  <w:kern w:val="0"/>
                  <w:sz w:val="20"/>
                  <w:szCs w:val="20"/>
                </w:rPr>
                <w:t>F80</w:t>
              </w:r>
            </w:ins>
          </w:p>
        </w:tc>
        <w:tc>
          <w:tcPr>
            <w:tcW w:w="1953" w:type="dxa"/>
            <w:shd w:val="clear" w:color="auto" w:fill="auto"/>
            <w:vAlign w:val="bottom"/>
          </w:tcPr>
          <w:p w:rsidR="00BD7D26" w:rsidRDefault="00BD7D26" w:rsidP="00BD7D26">
            <w:pPr>
              <w:widowControl/>
              <w:spacing w:line="240" w:lineRule="auto"/>
              <w:ind w:firstLineChars="0" w:firstLine="0"/>
              <w:jc w:val="left"/>
              <w:rPr>
                <w:ins w:id="3886" w:author="cuiqingsong" w:date="2017-07-18T21:33:00Z"/>
                <w:rFonts w:asciiTheme="minorEastAsia" w:hAnsiTheme="minorEastAsia" w:cs="宋体"/>
                <w:color w:val="000000" w:themeColor="text1"/>
                <w:kern w:val="0"/>
                <w:sz w:val="20"/>
                <w:szCs w:val="20"/>
              </w:rPr>
            </w:pPr>
            <w:ins w:id="3887" w:author="cuiqingsong" w:date="2017-07-18T21:37:00Z">
              <w:r>
                <w:rPr>
                  <w:rFonts w:asciiTheme="minorEastAsia" w:hAnsiTheme="minorEastAsia" w:cs="宋体" w:hint="eastAsia"/>
                  <w:color w:val="000000" w:themeColor="text1"/>
                  <w:kern w:val="0"/>
                  <w:sz w:val="20"/>
                  <w:szCs w:val="20"/>
                </w:rPr>
                <w:t>sumAgio</w:t>
              </w:r>
            </w:ins>
          </w:p>
        </w:tc>
        <w:tc>
          <w:tcPr>
            <w:tcW w:w="1795" w:type="dxa"/>
            <w:shd w:val="clear" w:color="auto" w:fill="auto"/>
            <w:vAlign w:val="bottom"/>
          </w:tcPr>
          <w:p w:rsidR="00BD7D26" w:rsidRDefault="00BD7D26" w:rsidP="00BD7D26">
            <w:pPr>
              <w:widowControl/>
              <w:spacing w:line="240" w:lineRule="auto"/>
              <w:ind w:firstLineChars="0" w:firstLine="0"/>
              <w:jc w:val="left"/>
              <w:rPr>
                <w:ins w:id="3888" w:author="cuiqingsong" w:date="2017-07-18T21:33:00Z"/>
                <w:rFonts w:asciiTheme="minorEastAsia" w:hAnsiTheme="minorEastAsia" w:cs="宋体"/>
                <w:color w:val="000000" w:themeColor="text1"/>
                <w:kern w:val="0"/>
                <w:sz w:val="20"/>
                <w:szCs w:val="20"/>
              </w:rPr>
            </w:pPr>
            <w:ins w:id="3889" w:author="cuiqingsong" w:date="2017-07-18T21:38:00Z">
              <w:r>
                <w:rPr>
                  <w:rFonts w:asciiTheme="minorEastAsia" w:hAnsiTheme="minorEastAsia" w:cs="宋体" w:hint="eastAsia"/>
                  <w:color w:val="000000" w:themeColor="text1"/>
                  <w:kern w:val="0"/>
                  <w:sz w:val="20"/>
                  <w:szCs w:val="20"/>
                </w:rPr>
                <w:t>升贴水</w:t>
              </w:r>
            </w:ins>
            <w:ins w:id="3890" w:author="cuiqingsong" w:date="2017-07-18T21:39:00Z">
              <w:r>
                <w:rPr>
                  <w:rFonts w:asciiTheme="minorEastAsia" w:hAnsiTheme="minorEastAsia" w:cs="宋体" w:hint="eastAsia"/>
                  <w:color w:val="000000" w:themeColor="text1"/>
                  <w:kern w:val="0"/>
                  <w:sz w:val="20"/>
                  <w:szCs w:val="20"/>
                </w:rPr>
                <w:t>合计</w:t>
              </w:r>
            </w:ins>
          </w:p>
        </w:tc>
        <w:tc>
          <w:tcPr>
            <w:tcW w:w="760" w:type="dxa"/>
            <w:shd w:val="clear" w:color="auto" w:fill="auto"/>
            <w:vAlign w:val="center"/>
          </w:tcPr>
          <w:p w:rsidR="00BD7D26" w:rsidRDefault="00BD7D26" w:rsidP="00BD7D26">
            <w:pPr>
              <w:widowControl/>
              <w:spacing w:line="240" w:lineRule="auto"/>
              <w:ind w:firstLineChars="0" w:firstLine="0"/>
              <w:jc w:val="left"/>
              <w:rPr>
                <w:ins w:id="3891" w:author="cuiqingsong" w:date="2017-07-18T21:33:00Z"/>
                <w:rFonts w:asciiTheme="minorEastAsia" w:hAnsiTheme="minorEastAsia" w:cs="宋体"/>
                <w:color w:val="000000" w:themeColor="text1"/>
                <w:kern w:val="0"/>
                <w:sz w:val="20"/>
                <w:szCs w:val="20"/>
              </w:rPr>
            </w:pPr>
            <w:ins w:id="3892" w:author="cuiqingsong" w:date="2017-07-18T21:46:00Z">
              <w:r>
                <w:rPr>
                  <w:rFonts w:asciiTheme="minorEastAsia" w:hAnsiTheme="minorEastAsia" w:cs="宋体" w:hint="eastAsia"/>
                  <w:color w:val="000000" w:themeColor="text1"/>
                  <w:kern w:val="0"/>
                  <w:sz w:val="20"/>
                  <w:szCs w:val="20"/>
                </w:rPr>
                <w:t>-</w:t>
              </w:r>
            </w:ins>
          </w:p>
        </w:tc>
        <w:tc>
          <w:tcPr>
            <w:tcW w:w="798" w:type="dxa"/>
            <w:shd w:val="clear" w:color="auto" w:fill="auto"/>
            <w:vAlign w:val="center"/>
          </w:tcPr>
          <w:p w:rsidR="00BD7D26" w:rsidRDefault="00BD7D26" w:rsidP="00BD7D26">
            <w:pPr>
              <w:widowControl/>
              <w:spacing w:line="240" w:lineRule="auto"/>
              <w:ind w:firstLineChars="0" w:firstLine="0"/>
              <w:jc w:val="left"/>
              <w:rPr>
                <w:ins w:id="3893" w:author="cuiqingsong" w:date="2017-07-18T21:33:00Z"/>
                <w:rFonts w:asciiTheme="minorEastAsia" w:hAnsiTheme="minorEastAsia" w:cs="宋体"/>
                <w:color w:val="000000" w:themeColor="text1"/>
                <w:kern w:val="0"/>
                <w:sz w:val="20"/>
                <w:szCs w:val="20"/>
              </w:rPr>
            </w:pPr>
            <w:ins w:id="3894" w:author="cuiqingsong" w:date="2017-07-18T21:46:00Z">
              <w:r>
                <w:rPr>
                  <w:rFonts w:asciiTheme="minorEastAsia" w:hAnsiTheme="minorEastAsia" w:cs="宋体" w:hint="eastAsia"/>
                  <w:color w:val="000000" w:themeColor="text1"/>
                  <w:kern w:val="0"/>
                  <w:sz w:val="20"/>
                  <w:szCs w:val="20"/>
                </w:rPr>
                <w:t>C</w:t>
              </w:r>
            </w:ins>
          </w:p>
        </w:tc>
        <w:tc>
          <w:tcPr>
            <w:tcW w:w="2411" w:type="dxa"/>
            <w:shd w:val="clear" w:color="auto" w:fill="auto"/>
          </w:tcPr>
          <w:p w:rsidR="00BD7D26" w:rsidRDefault="00BD7D26" w:rsidP="00BD7D26">
            <w:pPr>
              <w:widowControl/>
              <w:spacing w:line="240" w:lineRule="auto"/>
              <w:ind w:firstLineChars="0" w:firstLine="0"/>
              <w:jc w:val="left"/>
              <w:rPr>
                <w:ins w:id="3895" w:author="cuiqingsong" w:date="2017-07-18T21:33:00Z"/>
                <w:rFonts w:asciiTheme="minorEastAsia" w:hAnsiTheme="minorEastAsia" w:cs="宋体"/>
                <w:color w:val="000000" w:themeColor="text1"/>
                <w:kern w:val="0"/>
                <w:sz w:val="20"/>
                <w:szCs w:val="20"/>
              </w:rPr>
            </w:pPr>
            <w:ins w:id="3896" w:author="cuiqingsong" w:date="2017-07-18T21:46:00Z">
              <w:r>
                <w:rPr>
                  <w:rFonts w:asciiTheme="minorEastAsia" w:hAnsiTheme="minorEastAsia" w:cs="宋体" w:hint="eastAsia"/>
                  <w:color w:val="000000" w:themeColor="text1"/>
                  <w:kern w:val="0"/>
                  <w:sz w:val="20"/>
                  <w:szCs w:val="20"/>
                </w:rPr>
                <w:t>查询结果不为空时必填</w:t>
              </w:r>
            </w:ins>
          </w:p>
        </w:tc>
      </w:tr>
      <w:tr w:rsidR="00BD7D26" w:rsidTr="0073736D">
        <w:trPr>
          <w:trHeight w:val="270"/>
          <w:ins w:id="3897" w:author="cuiqingsong" w:date="2017-07-18T21:33:00Z"/>
        </w:trPr>
        <w:tc>
          <w:tcPr>
            <w:tcW w:w="798" w:type="dxa"/>
            <w:shd w:val="clear" w:color="auto" w:fill="auto"/>
            <w:vAlign w:val="bottom"/>
          </w:tcPr>
          <w:p w:rsidR="00BD7D26" w:rsidRDefault="00BD7D26" w:rsidP="00BD7D26">
            <w:pPr>
              <w:widowControl/>
              <w:spacing w:line="240" w:lineRule="auto"/>
              <w:ind w:firstLineChars="0" w:firstLine="0"/>
              <w:jc w:val="left"/>
              <w:rPr>
                <w:ins w:id="3898" w:author="cuiqingsong" w:date="2017-07-18T21:33:00Z"/>
                <w:rFonts w:asciiTheme="minorEastAsia" w:hAnsiTheme="minorEastAsia" w:cs="宋体"/>
                <w:color w:val="000000" w:themeColor="text1"/>
                <w:kern w:val="0"/>
                <w:sz w:val="20"/>
                <w:szCs w:val="20"/>
              </w:rPr>
            </w:pPr>
            <w:ins w:id="3899" w:author="cuiqingsong" w:date="2017-07-18T21:37:00Z">
              <w:r>
                <w:rPr>
                  <w:rFonts w:asciiTheme="minorEastAsia" w:hAnsiTheme="minorEastAsia" w:cs="宋体" w:hint="eastAsia"/>
                  <w:color w:val="000000" w:themeColor="text1"/>
                  <w:kern w:val="0"/>
                  <w:sz w:val="20"/>
                  <w:szCs w:val="20"/>
                </w:rPr>
                <w:t>F81</w:t>
              </w:r>
            </w:ins>
          </w:p>
        </w:tc>
        <w:tc>
          <w:tcPr>
            <w:tcW w:w="1953" w:type="dxa"/>
            <w:shd w:val="clear" w:color="auto" w:fill="auto"/>
            <w:vAlign w:val="bottom"/>
          </w:tcPr>
          <w:p w:rsidR="00BD7D26" w:rsidRDefault="00BD7D26" w:rsidP="00BD7D26">
            <w:pPr>
              <w:widowControl/>
              <w:spacing w:line="240" w:lineRule="auto"/>
              <w:ind w:firstLineChars="0" w:firstLine="0"/>
              <w:jc w:val="left"/>
              <w:rPr>
                <w:ins w:id="3900" w:author="cuiqingsong" w:date="2017-07-18T21:33:00Z"/>
                <w:rFonts w:asciiTheme="minorEastAsia" w:hAnsiTheme="minorEastAsia" w:cs="宋体"/>
                <w:color w:val="000000" w:themeColor="text1"/>
                <w:kern w:val="0"/>
                <w:sz w:val="20"/>
                <w:szCs w:val="20"/>
              </w:rPr>
            </w:pPr>
            <w:ins w:id="3901" w:author="cuiqingsong" w:date="2017-07-18T21:37:00Z">
              <w:r>
                <w:rPr>
                  <w:rFonts w:asciiTheme="minorEastAsia" w:hAnsiTheme="minorEastAsia" w:cs="宋体" w:hint="eastAsia"/>
                  <w:color w:val="000000" w:themeColor="text1"/>
                  <w:kern w:val="0"/>
                  <w:sz w:val="20"/>
                  <w:szCs w:val="20"/>
                </w:rPr>
                <w:t>variAgio</w:t>
              </w:r>
            </w:ins>
          </w:p>
        </w:tc>
        <w:tc>
          <w:tcPr>
            <w:tcW w:w="1795" w:type="dxa"/>
            <w:shd w:val="clear" w:color="auto" w:fill="auto"/>
            <w:vAlign w:val="bottom"/>
          </w:tcPr>
          <w:p w:rsidR="00BD7D26" w:rsidRDefault="00BD7D26" w:rsidP="00BD7D26">
            <w:pPr>
              <w:widowControl/>
              <w:spacing w:line="240" w:lineRule="auto"/>
              <w:ind w:firstLineChars="0" w:firstLine="0"/>
              <w:jc w:val="left"/>
              <w:rPr>
                <w:ins w:id="3902" w:author="cuiqingsong" w:date="2017-07-18T21:33:00Z"/>
                <w:rFonts w:asciiTheme="minorEastAsia" w:hAnsiTheme="minorEastAsia" w:cs="宋体"/>
                <w:color w:val="000000" w:themeColor="text1"/>
                <w:kern w:val="0"/>
                <w:sz w:val="20"/>
                <w:szCs w:val="20"/>
              </w:rPr>
            </w:pPr>
            <w:ins w:id="3903" w:author="cuiqingsong" w:date="2017-07-18T21:38:00Z">
              <w:r>
                <w:rPr>
                  <w:rFonts w:asciiTheme="minorEastAsia" w:hAnsiTheme="minorEastAsia" w:cs="宋体" w:hint="eastAsia"/>
                  <w:color w:val="000000" w:themeColor="text1"/>
                  <w:kern w:val="0"/>
                  <w:sz w:val="20"/>
                  <w:szCs w:val="20"/>
                </w:rPr>
                <w:t>品种升贴水</w:t>
              </w:r>
            </w:ins>
          </w:p>
        </w:tc>
        <w:tc>
          <w:tcPr>
            <w:tcW w:w="760" w:type="dxa"/>
            <w:shd w:val="clear" w:color="auto" w:fill="auto"/>
            <w:vAlign w:val="center"/>
          </w:tcPr>
          <w:p w:rsidR="00BD7D26" w:rsidRDefault="00BD7D26" w:rsidP="00BD7D26">
            <w:pPr>
              <w:widowControl/>
              <w:spacing w:line="240" w:lineRule="auto"/>
              <w:ind w:firstLineChars="0" w:firstLine="0"/>
              <w:jc w:val="left"/>
              <w:rPr>
                <w:ins w:id="3904" w:author="cuiqingsong" w:date="2017-07-18T21:33:00Z"/>
                <w:rFonts w:asciiTheme="minorEastAsia" w:hAnsiTheme="minorEastAsia" w:cs="宋体"/>
                <w:color w:val="000000" w:themeColor="text1"/>
                <w:kern w:val="0"/>
                <w:sz w:val="20"/>
                <w:szCs w:val="20"/>
              </w:rPr>
            </w:pPr>
            <w:ins w:id="3905" w:author="cuiqingsong" w:date="2017-07-18T21:46:00Z">
              <w:r>
                <w:rPr>
                  <w:rFonts w:asciiTheme="minorEastAsia" w:hAnsiTheme="minorEastAsia" w:cs="宋体" w:hint="eastAsia"/>
                  <w:color w:val="000000" w:themeColor="text1"/>
                  <w:kern w:val="0"/>
                  <w:sz w:val="20"/>
                  <w:szCs w:val="20"/>
                </w:rPr>
                <w:t>-</w:t>
              </w:r>
            </w:ins>
          </w:p>
        </w:tc>
        <w:tc>
          <w:tcPr>
            <w:tcW w:w="798" w:type="dxa"/>
            <w:shd w:val="clear" w:color="auto" w:fill="auto"/>
            <w:vAlign w:val="center"/>
          </w:tcPr>
          <w:p w:rsidR="00BD7D26" w:rsidRDefault="00BD7D26" w:rsidP="00BD7D26">
            <w:pPr>
              <w:widowControl/>
              <w:spacing w:line="240" w:lineRule="auto"/>
              <w:ind w:firstLineChars="0" w:firstLine="0"/>
              <w:jc w:val="left"/>
              <w:rPr>
                <w:ins w:id="3906" w:author="cuiqingsong" w:date="2017-07-18T21:33:00Z"/>
                <w:rFonts w:asciiTheme="minorEastAsia" w:hAnsiTheme="minorEastAsia" w:cs="宋体"/>
                <w:color w:val="000000" w:themeColor="text1"/>
                <w:kern w:val="0"/>
                <w:sz w:val="20"/>
                <w:szCs w:val="20"/>
              </w:rPr>
            </w:pPr>
            <w:ins w:id="3907" w:author="cuiqingsong" w:date="2017-07-18T21:46:00Z">
              <w:r>
                <w:rPr>
                  <w:rFonts w:asciiTheme="minorEastAsia" w:hAnsiTheme="minorEastAsia" w:cs="宋体" w:hint="eastAsia"/>
                  <w:color w:val="000000" w:themeColor="text1"/>
                  <w:kern w:val="0"/>
                  <w:sz w:val="20"/>
                  <w:szCs w:val="20"/>
                </w:rPr>
                <w:t>C</w:t>
              </w:r>
            </w:ins>
          </w:p>
        </w:tc>
        <w:tc>
          <w:tcPr>
            <w:tcW w:w="2411" w:type="dxa"/>
            <w:shd w:val="clear" w:color="auto" w:fill="auto"/>
          </w:tcPr>
          <w:p w:rsidR="00BD7D26" w:rsidRDefault="00BD7D26" w:rsidP="00BD7D26">
            <w:pPr>
              <w:widowControl/>
              <w:spacing w:line="240" w:lineRule="auto"/>
              <w:ind w:firstLineChars="0" w:firstLine="0"/>
              <w:jc w:val="left"/>
              <w:rPr>
                <w:ins w:id="3908" w:author="cuiqingsong" w:date="2017-07-18T21:33:00Z"/>
                <w:rFonts w:asciiTheme="minorEastAsia" w:hAnsiTheme="minorEastAsia" w:cs="宋体"/>
                <w:color w:val="000000" w:themeColor="text1"/>
                <w:kern w:val="0"/>
                <w:sz w:val="20"/>
                <w:szCs w:val="20"/>
              </w:rPr>
            </w:pPr>
            <w:ins w:id="3909" w:author="cuiqingsong" w:date="2017-07-18T21:46:00Z">
              <w:r>
                <w:rPr>
                  <w:rFonts w:asciiTheme="minorEastAsia" w:hAnsiTheme="minorEastAsia" w:cs="宋体" w:hint="eastAsia"/>
                  <w:color w:val="000000" w:themeColor="text1"/>
                  <w:kern w:val="0"/>
                  <w:sz w:val="20"/>
                  <w:szCs w:val="20"/>
                </w:rPr>
                <w:t>查询结果不为空时必填</w:t>
              </w:r>
            </w:ins>
          </w:p>
        </w:tc>
      </w:tr>
      <w:tr w:rsidR="00BD7D26" w:rsidTr="0073736D">
        <w:trPr>
          <w:trHeight w:val="270"/>
          <w:ins w:id="3910" w:author="cuiqingsong" w:date="2017-07-18T21:33:00Z"/>
        </w:trPr>
        <w:tc>
          <w:tcPr>
            <w:tcW w:w="798" w:type="dxa"/>
            <w:shd w:val="clear" w:color="auto" w:fill="auto"/>
            <w:vAlign w:val="bottom"/>
          </w:tcPr>
          <w:p w:rsidR="00BD7D26" w:rsidRDefault="00BD7D26" w:rsidP="00BD7D26">
            <w:pPr>
              <w:widowControl/>
              <w:spacing w:line="240" w:lineRule="auto"/>
              <w:ind w:firstLineChars="0" w:firstLine="0"/>
              <w:jc w:val="left"/>
              <w:rPr>
                <w:ins w:id="3911" w:author="cuiqingsong" w:date="2017-07-18T21:33:00Z"/>
                <w:rFonts w:asciiTheme="minorEastAsia" w:hAnsiTheme="minorEastAsia" w:cs="宋体"/>
                <w:color w:val="000000" w:themeColor="text1"/>
                <w:kern w:val="0"/>
                <w:sz w:val="20"/>
                <w:szCs w:val="20"/>
              </w:rPr>
            </w:pPr>
            <w:ins w:id="3912" w:author="cuiqingsong" w:date="2017-07-18T21:38:00Z">
              <w:r>
                <w:rPr>
                  <w:rFonts w:asciiTheme="minorEastAsia" w:hAnsiTheme="minorEastAsia" w:cs="宋体" w:hint="eastAsia"/>
                  <w:color w:val="000000" w:themeColor="text1"/>
                  <w:kern w:val="0"/>
                  <w:sz w:val="20"/>
                  <w:szCs w:val="20"/>
                </w:rPr>
                <w:t>F82</w:t>
              </w:r>
            </w:ins>
          </w:p>
        </w:tc>
        <w:tc>
          <w:tcPr>
            <w:tcW w:w="1953" w:type="dxa"/>
            <w:shd w:val="clear" w:color="auto" w:fill="auto"/>
            <w:vAlign w:val="bottom"/>
          </w:tcPr>
          <w:p w:rsidR="00BD7D26" w:rsidRDefault="00BD7D26" w:rsidP="00BD7D26">
            <w:pPr>
              <w:widowControl/>
              <w:spacing w:line="240" w:lineRule="auto"/>
              <w:ind w:firstLineChars="0" w:firstLine="0"/>
              <w:jc w:val="left"/>
              <w:rPr>
                <w:ins w:id="3913" w:author="cuiqingsong" w:date="2017-07-18T21:33:00Z"/>
                <w:rFonts w:asciiTheme="minorEastAsia" w:hAnsiTheme="minorEastAsia" w:cs="宋体"/>
                <w:color w:val="000000" w:themeColor="text1"/>
                <w:kern w:val="0"/>
                <w:sz w:val="20"/>
                <w:szCs w:val="20"/>
              </w:rPr>
            </w:pPr>
            <w:ins w:id="3914" w:author="cuiqingsong" w:date="2017-07-18T21:38:00Z">
              <w:r>
                <w:rPr>
                  <w:rFonts w:asciiTheme="minorEastAsia" w:hAnsiTheme="minorEastAsia" w:cs="宋体" w:hint="eastAsia"/>
                  <w:color w:val="000000" w:themeColor="text1"/>
                  <w:kern w:val="0"/>
                  <w:sz w:val="20"/>
                  <w:szCs w:val="20"/>
                </w:rPr>
                <w:t>itemAgio</w:t>
              </w:r>
            </w:ins>
          </w:p>
        </w:tc>
        <w:tc>
          <w:tcPr>
            <w:tcW w:w="1795" w:type="dxa"/>
            <w:shd w:val="clear" w:color="auto" w:fill="auto"/>
            <w:vAlign w:val="bottom"/>
          </w:tcPr>
          <w:p w:rsidR="00BD7D26" w:rsidRDefault="00BD7D26" w:rsidP="00BD7D26">
            <w:pPr>
              <w:widowControl/>
              <w:spacing w:line="240" w:lineRule="auto"/>
              <w:ind w:firstLineChars="0" w:firstLine="0"/>
              <w:jc w:val="left"/>
              <w:rPr>
                <w:ins w:id="3915" w:author="cuiqingsong" w:date="2017-07-18T21:33:00Z"/>
                <w:rFonts w:asciiTheme="minorEastAsia" w:hAnsiTheme="minorEastAsia" w:cs="宋体"/>
                <w:color w:val="000000" w:themeColor="text1"/>
                <w:kern w:val="0"/>
                <w:sz w:val="20"/>
                <w:szCs w:val="20"/>
              </w:rPr>
            </w:pPr>
            <w:ins w:id="3916" w:author="cuiqingsong" w:date="2017-07-18T21:38:00Z">
              <w:r>
                <w:rPr>
                  <w:rFonts w:asciiTheme="minorEastAsia" w:hAnsiTheme="minorEastAsia" w:cs="宋体" w:hint="eastAsia"/>
                  <w:color w:val="000000" w:themeColor="text1"/>
                  <w:kern w:val="0"/>
                  <w:sz w:val="20"/>
                  <w:szCs w:val="20"/>
                </w:rPr>
                <w:t>条块升贴水</w:t>
              </w:r>
            </w:ins>
          </w:p>
        </w:tc>
        <w:tc>
          <w:tcPr>
            <w:tcW w:w="760" w:type="dxa"/>
            <w:shd w:val="clear" w:color="auto" w:fill="auto"/>
            <w:vAlign w:val="center"/>
          </w:tcPr>
          <w:p w:rsidR="00BD7D26" w:rsidRDefault="00BD7D26" w:rsidP="00BD7D26">
            <w:pPr>
              <w:widowControl/>
              <w:spacing w:line="240" w:lineRule="auto"/>
              <w:ind w:firstLineChars="0" w:firstLine="0"/>
              <w:jc w:val="left"/>
              <w:rPr>
                <w:ins w:id="3917" w:author="cuiqingsong" w:date="2017-07-18T21:33:00Z"/>
                <w:rFonts w:asciiTheme="minorEastAsia" w:hAnsiTheme="minorEastAsia" w:cs="宋体"/>
                <w:color w:val="000000" w:themeColor="text1"/>
                <w:kern w:val="0"/>
                <w:sz w:val="20"/>
                <w:szCs w:val="20"/>
              </w:rPr>
            </w:pPr>
            <w:ins w:id="3918" w:author="cuiqingsong" w:date="2017-07-18T21:46:00Z">
              <w:r>
                <w:rPr>
                  <w:rFonts w:asciiTheme="minorEastAsia" w:hAnsiTheme="minorEastAsia" w:cs="宋体" w:hint="eastAsia"/>
                  <w:color w:val="000000" w:themeColor="text1"/>
                  <w:kern w:val="0"/>
                  <w:sz w:val="20"/>
                  <w:szCs w:val="20"/>
                </w:rPr>
                <w:t>-</w:t>
              </w:r>
            </w:ins>
          </w:p>
        </w:tc>
        <w:tc>
          <w:tcPr>
            <w:tcW w:w="798" w:type="dxa"/>
            <w:shd w:val="clear" w:color="auto" w:fill="auto"/>
            <w:vAlign w:val="center"/>
          </w:tcPr>
          <w:p w:rsidR="00BD7D26" w:rsidRDefault="00BD7D26" w:rsidP="00BD7D26">
            <w:pPr>
              <w:widowControl/>
              <w:spacing w:line="240" w:lineRule="auto"/>
              <w:ind w:firstLineChars="0" w:firstLine="0"/>
              <w:jc w:val="left"/>
              <w:rPr>
                <w:ins w:id="3919" w:author="cuiqingsong" w:date="2017-07-18T21:33:00Z"/>
                <w:rFonts w:asciiTheme="minorEastAsia" w:hAnsiTheme="minorEastAsia" w:cs="宋体"/>
                <w:color w:val="000000" w:themeColor="text1"/>
                <w:kern w:val="0"/>
                <w:sz w:val="20"/>
                <w:szCs w:val="20"/>
              </w:rPr>
            </w:pPr>
            <w:ins w:id="3920" w:author="cuiqingsong" w:date="2017-07-18T21:46:00Z">
              <w:r>
                <w:rPr>
                  <w:rFonts w:asciiTheme="minorEastAsia" w:hAnsiTheme="minorEastAsia" w:cs="宋体" w:hint="eastAsia"/>
                  <w:color w:val="000000" w:themeColor="text1"/>
                  <w:kern w:val="0"/>
                  <w:sz w:val="20"/>
                  <w:szCs w:val="20"/>
                </w:rPr>
                <w:t>C</w:t>
              </w:r>
            </w:ins>
          </w:p>
        </w:tc>
        <w:tc>
          <w:tcPr>
            <w:tcW w:w="2411" w:type="dxa"/>
            <w:shd w:val="clear" w:color="auto" w:fill="auto"/>
          </w:tcPr>
          <w:p w:rsidR="00BD7D26" w:rsidRDefault="00BD7D26" w:rsidP="00BD7D26">
            <w:pPr>
              <w:widowControl/>
              <w:spacing w:line="240" w:lineRule="auto"/>
              <w:ind w:firstLineChars="0" w:firstLine="0"/>
              <w:jc w:val="left"/>
              <w:rPr>
                <w:ins w:id="3921" w:author="cuiqingsong" w:date="2017-07-18T21:33:00Z"/>
                <w:rFonts w:asciiTheme="minorEastAsia" w:hAnsiTheme="minorEastAsia" w:cs="宋体"/>
                <w:color w:val="000000" w:themeColor="text1"/>
                <w:kern w:val="0"/>
                <w:sz w:val="20"/>
                <w:szCs w:val="20"/>
              </w:rPr>
            </w:pPr>
            <w:ins w:id="3922" w:author="cuiqingsong" w:date="2017-07-18T21:46:00Z">
              <w:r>
                <w:rPr>
                  <w:rFonts w:asciiTheme="minorEastAsia" w:hAnsiTheme="minorEastAsia" w:cs="宋体" w:hint="eastAsia"/>
                  <w:color w:val="000000" w:themeColor="text1"/>
                  <w:kern w:val="0"/>
                  <w:sz w:val="20"/>
                  <w:szCs w:val="20"/>
                </w:rPr>
                <w:t>查询结果不为空时必填</w:t>
              </w:r>
            </w:ins>
          </w:p>
        </w:tc>
      </w:tr>
      <w:tr w:rsidR="00BD7D26" w:rsidTr="0073736D">
        <w:trPr>
          <w:trHeight w:val="270"/>
          <w:ins w:id="3923" w:author="cuiqingsong" w:date="2017-07-18T21:40:00Z"/>
        </w:trPr>
        <w:tc>
          <w:tcPr>
            <w:tcW w:w="798" w:type="dxa"/>
            <w:shd w:val="clear" w:color="auto" w:fill="auto"/>
            <w:vAlign w:val="center"/>
          </w:tcPr>
          <w:p w:rsidR="00BD7D26" w:rsidRDefault="00BD7D26" w:rsidP="00BD7D26">
            <w:pPr>
              <w:widowControl/>
              <w:spacing w:line="240" w:lineRule="auto"/>
              <w:ind w:firstLineChars="0" w:firstLine="0"/>
              <w:jc w:val="left"/>
              <w:rPr>
                <w:ins w:id="3924" w:author="cuiqingsong" w:date="2017-07-18T21:40:00Z"/>
                <w:rFonts w:asciiTheme="minorEastAsia" w:hAnsiTheme="minorEastAsia" w:cs="宋体"/>
                <w:color w:val="000000" w:themeColor="text1"/>
                <w:kern w:val="0"/>
                <w:sz w:val="20"/>
                <w:szCs w:val="20"/>
              </w:rPr>
            </w:pPr>
            <w:ins w:id="3925" w:author="cuiqingsong" w:date="2017-07-18T21:40:00Z">
              <w:r>
                <w:rPr>
                  <w:rFonts w:ascii="宋体" w:hAnsi="宋体" w:hint="eastAsia"/>
                  <w:color w:val="000000"/>
                  <w:kern w:val="0"/>
                  <w:sz w:val="20"/>
                  <w:szCs w:val="20"/>
                </w:rPr>
                <w:t>S18</w:t>
              </w:r>
            </w:ins>
          </w:p>
        </w:tc>
        <w:tc>
          <w:tcPr>
            <w:tcW w:w="1953" w:type="dxa"/>
            <w:shd w:val="clear" w:color="auto" w:fill="auto"/>
            <w:vAlign w:val="center"/>
          </w:tcPr>
          <w:p w:rsidR="00BD7D26" w:rsidRDefault="00BD7D26" w:rsidP="00BD7D26">
            <w:pPr>
              <w:widowControl/>
              <w:spacing w:line="240" w:lineRule="auto"/>
              <w:ind w:firstLineChars="0" w:firstLine="0"/>
              <w:jc w:val="left"/>
              <w:rPr>
                <w:ins w:id="3926" w:author="cuiqingsong" w:date="2017-07-18T21:40:00Z"/>
                <w:rFonts w:asciiTheme="minorEastAsia" w:hAnsiTheme="minorEastAsia" w:cs="宋体"/>
                <w:color w:val="000000" w:themeColor="text1"/>
                <w:kern w:val="0"/>
                <w:sz w:val="20"/>
                <w:szCs w:val="20"/>
              </w:rPr>
            </w:pPr>
            <w:ins w:id="3927" w:author="cuiqingsong" w:date="2017-07-18T21:40:00Z">
              <w:r>
                <w:rPr>
                  <w:rFonts w:ascii="宋体" w:hAnsi="宋体" w:hint="eastAsia"/>
                  <w:color w:val="000000"/>
                  <w:kern w:val="0"/>
                  <w:sz w:val="20"/>
                  <w:szCs w:val="20"/>
                </w:rPr>
                <w:t>diffAmoumt</w:t>
              </w:r>
            </w:ins>
          </w:p>
        </w:tc>
        <w:tc>
          <w:tcPr>
            <w:tcW w:w="1795" w:type="dxa"/>
            <w:shd w:val="clear" w:color="auto" w:fill="auto"/>
            <w:vAlign w:val="center"/>
          </w:tcPr>
          <w:p w:rsidR="00BD7D26" w:rsidRDefault="00BD7D26" w:rsidP="00BD7D26">
            <w:pPr>
              <w:widowControl/>
              <w:spacing w:line="240" w:lineRule="auto"/>
              <w:ind w:firstLineChars="0" w:firstLine="0"/>
              <w:jc w:val="left"/>
              <w:rPr>
                <w:ins w:id="3928" w:author="cuiqingsong" w:date="2017-07-18T21:40:00Z"/>
                <w:rFonts w:asciiTheme="minorEastAsia" w:hAnsiTheme="minorEastAsia" w:cs="宋体"/>
                <w:color w:val="000000" w:themeColor="text1"/>
                <w:kern w:val="0"/>
                <w:sz w:val="20"/>
                <w:szCs w:val="20"/>
              </w:rPr>
            </w:pPr>
            <w:ins w:id="3929" w:author="cuiqingsong" w:date="2017-07-18T21:40:00Z">
              <w:r>
                <w:rPr>
                  <w:rFonts w:ascii="宋体" w:hAnsi="宋体" w:hint="eastAsia"/>
                  <w:color w:val="000000"/>
                  <w:kern w:val="0"/>
                  <w:sz w:val="20"/>
                  <w:szCs w:val="20"/>
                </w:rPr>
                <w:t>溢</w:t>
              </w:r>
              <w:proofErr w:type="gramStart"/>
              <w:r>
                <w:rPr>
                  <w:rFonts w:ascii="宋体" w:hAnsi="宋体" w:hint="eastAsia"/>
                  <w:color w:val="000000"/>
                  <w:kern w:val="0"/>
                  <w:sz w:val="20"/>
                  <w:szCs w:val="20"/>
                </w:rPr>
                <w:t>短金额</w:t>
              </w:r>
              <w:proofErr w:type="gramEnd"/>
            </w:ins>
          </w:p>
        </w:tc>
        <w:tc>
          <w:tcPr>
            <w:tcW w:w="760" w:type="dxa"/>
            <w:shd w:val="clear" w:color="auto" w:fill="auto"/>
            <w:vAlign w:val="center"/>
          </w:tcPr>
          <w:p w:rsidR="00BD7D26" w:rsidRDefault="00BD7D26" w:rsidP="00BD7D26">
            <w:pPr>
              <w:widowControl/>
              <w:spacing w:line="240" w:lineRule="auto"/>
              <w:ind w:firstLineChars="0" w:firstLine="0"/>
              <w:jc w:val="left"/>
              <w:rPr>
                <w:ins w:id="3930" w:author="cuiqingsong" w:date="2017-07-18T21:40:00Z"/>
                <w:rFonts w:asciiTheme="minorEastAsia" w:hAnsiTheme="minorEastAsia" w:cs="宋体"/>
                <w:color w:val="000000" w:themeColor="text1"/>
                <w:kern w:val="0"/>
                <w:sz w:val="20"/>
                <w:szCs w:val="20"/>
              </w:rPr>
            </w:pPr>
            <w:ins w:id="3931" w:author="cuiqingsong" w:date="2017-07-18T21:46:00Z">
              <w:r>
                <w:rPr>
                  <w:rFonts w:asciiTheme="minorEastAsia" w:hAnsiTheme="minorEastAsia" w:cs="宋体" w:hint="eastAsia"/>
                  <w:color w:val="000000" w:themeColor="text1"/>
                  <w:kern w:val="0"/>
                  <w:sz w:val="20"/>
                  <w:szCs w:val="20"/>
                </w:rPr>
                <w:t>-</w:t>
              </w:r>
            </w:ins>
          </w:p>
        </w:tc>
        <w:tc>
          <w:tcPr>
            <w:tcW w:w="798" w:type="dxa"/>
            <w:shd w:val="clear" w:color="auto" w:fill="auto"/>
            <w:vAlign w:val="center"/>
          </w:tcPr>
          <w:p w:rsidR="00BD7D26" w:rsidRDefault="00BD7D26" w:rsidP="00BD7D26">
            <w:pPr>
              <w:widowControl/>
              <w:spacing w:line="240" w:lineRule="auto"/>
              <w:ind w:firstLineChars="0" w:firstLine="0"/>
              <w:jc w:val="left"/>
              <w:rPr>
                <w:ins w:id="3932" w:author="cuiqingsong" w:date="2017-07-18T21:40:00Z"/>
                <w:rFonts w:asciiTheme="minorEastAsia" w:hAnsiTheme="minorEastAsia" w:cs="宋体"/>
                <w:color w:val="000000" w:themeColor="text1"/>
                <w:kern w:val="0"/>
                <w:sz w:val="20"/>
                <w:szCs w:val="20"/>
              </w:rPr>
            </w:pPr>
            <w:ins w:id="3933" w:author="cuiqingsong" w:date="2017-07-18T21:46:00Z">
              <w:r>
                <w:rPr>
                  <w:rFonts w:asciiTheme="minorEastAsia" w:hAnsiTheme="minorEastAsia" w:cs="宋体" w:hint="eastAsia"/>
                  <w:color w:val="000000" w:themeColor="text1"/>
                  <w:kern w:val="0"/>
                  <w:sz w:val="20"/>
                  <w:szCs w:val="20"/>
                </w:rPr>
                <w:t>C</w:t>
              </w:r>
            </w:ins>
          </w:p>
        </w:tc>
        <w:tc>
          <w:tcPr>
            <w:tcW w:w="2411" w:type="dxa"/>
            <w:shd w:val="clear" w:color="auto" w:fill="auto"/>
          </w:tcPr>
          <w:p w:rsidR="00BD7D26" w:rsidRDefault="00BD7D26" w:rsidP="00BD7D26">
            <w:pPr>
              <w:widowControl/>
              <w:spacing w:line="240" w:lineRule="auto"/>
              <w:ind w:firstLineChars="0" w:firstLine="0"/>
              <w:jc w:val="left"/>
              <w:rPr>
                <w:ins w:id="3934" w:author="cuiqingsong" w:date="2017-07-18T21:40:00Z"/>
                <w:rFonts w:asciiTheme="minorEastAsia" w:hAnsiTheme="minorEastAsia" w:cs="宋体"/>
                <w:color w:val="000000" w:themeColor="text1"/>
                <w:kern w:val="0"/>
                <w:sz w:val="20"/>
                <w:szCs w:val="20"/>
              </w:rPr>
            </w:pPr>
            <w:ins w:id="3935" w:author="cuiqingsong" w:date="2017-07-18T21:46:00Z">
              <w:r>
                <w:rPr>
                  <w:rFonts w:asciiTheme="minorEastAsia" w:hAnsiTheme="minorEastAsia" w:cs="宋体" w:hint="eastAsia"/>
                  <w:color w:val="000000" w:themeColor="text1"/>
                  <w:kern w:val="0"/>
                  <w:sz w:val="20"/>
                  <w:szCs w:val="20"/>
                </w:rPr>
                <w:t>查询结果不为空时必填</w:t>
              </w:r>
            </w:ins>
          </w:p>
        </w:tc>
      </w:tr>
      <w:tr w:rsidR="00BD7D26" w:rsidTr="0073736D">
        <w:trPr>
          <w:trHeight w:val="270"/>
          <w:ins w:id="3936" w:author="cuiqingsong" w:date="2017-07-18T21:33:00Z"/>
        </w:trPr>
        <w:tc>
          <w:tcPr>
            <w:tcW w:w="798" w:type="dxa"/>
            <w:shd w:val="clear" w:color="auto" w:fill="auto"/>
            <w:vAlign w:val="center"/>
          </w:tcPr>
          <w:p w:rsidR="00BD7D26" w:rsidRDefault="00815BFB" w:rsidP="00BD7D26">
            <w:pPr>
              <w:widowControl/>
              <w:spacing w:line="240" w:lineRule="auto"/>
              <w:ind w:firstLineChars="0" w:firstLine="0"/>
              <w:jc w:val="left"/>
              <w:rPr>
                <w:ins w:id="3937" w:author="cuiqingsong" w:date="2017-07-18T21:33:00Z"/>
                <w:rFonts w:ascii="宋体" w:hAnsi="宋体"/>
                <w:color w:val="000000"/>
                <w:kern w:val="0"/>
                <w:sz w:val="20"/>
                <w:szCs w:val="20"/>
              </w:rPr>
            </w:pPr>
            <w:ins w:id="3938" w:author="cuiqingsong" w:date="2017-07-20T17:51:00Z">
              <w:r>
                <w:rPr>
                  <w:rFonts w:ascii="宋体" w:hAnsi="宋体" w:hint="eastAsia"/>
                  <w:color w:val="000000"/>
                  <w:kern w:val="0"/>
                  <w:sz w:val="20"/>
                  <w:szCs w:val="20"/>
                </w:rPr>
                <w:t>F</w:t>
              </w:r>
            </w:ins>
            <w:ins w:id="3939" w:author="cuiqingsong" w:date="2017-08-25T11:10:00Z">
              <w:r>
                <w:rPr>
                  <w:rFonts w:ascii="宋体" w:hAnsi="宋体"/>
                  <w:color w:val="000000"/>
                  <w:kern w:val="0"/>
                  <w:sz w:val="20"/>
                  <w:szCs w:val="20"/>
                </w:rPr>
                <w:t>26</w:t>
              </w:r>
            </w:ins>
          </w:p>
        </w:tc>
        <w:tc>
          <w:tcPr>
            <w:tcW w:w="1953" w:type="dxa"/>
            <w:shd w:val="clear" w:color="auto" w:fill="auto"/>
            <w:vAlign w:val="center"/>
          </w:tcPr>
          <w:p w:rsidR="00BD7D26" w:rsidRDefault="00BD7D26" w:rsidP="00BD7D26">
            <w:pPr>
              <w:widowControl/>
              <w:spacing w:line="240" w:lineRule="auto"/>
              <w:ind w:firstLineChars="0" w:firstLine="0"/>
              <w:jc w:val="left"/>
              <w:rPr>
                <w:ins w:id="3940" w:author="cuiqingsong" w:date="2017-07-18T21:33:00Z"/>
                <w:rFonts w:ascii="宋体" w:hAnsi="宋体"/>
                <w:color w:val="000000"/>
                <w:kern w:val="0"/>
                <w:sz w:val="20"/>
                <w:szCs w:val="20"/>
              </w:rPr>
            </w:pPr>
            <w:ins w:id="3941" w:author="cuiqingsong" w:date="2017-07-20T17:51:00Z">
              <w:r>
                <w:rPr>
                  <w:rFonts w:ascii="宋体" w:hAnsi="宋体" w:hint="eastAsia"/>
                  <w:color w:val="000000"/>
                  <w:kern w:val="0"/>
                  <w:sz w:val="20"/>
                  <w:szCs w:val="20"/>
                </w:rPr>
                <w:t>lateFee</w:t>
              </w:r>
            </w:ins>
          </w:p>
        </w:tc>
        <w:tc>
          <w:tcPr>
            <w:tcW w:w="1795" w:type="dxa"/>
            <w:shd w:val="clear" w:color="auto" w:fill="auto"/>
            <w:vAlign w:val="center"/>
          </w:tcPr>
          <w:p w:rsidR="00BD7D26" w:rsidRDefault="00BD7D26" w:rsidP="00BD7D26">
            <w:pPr>
              <w:widowControl/>
              <w:spacing w:line="240" w:lineRule="auto"/>
              <w:ind w:firstLineChars="0" w:firstLine="0"/>
              <w:jc w:val="left"/>
              <w:rPr>
                <w:ins w:id="3942" w:author="cuiqingsong" w:date="2017-07-18T21:33:00Z"/>
                <w:rFonts w:asciiTheme="minorEastAsia" w:hAnsiTheme="minorEastAsia" w:cs="宋体"/>
                <w:color w:val="000000" w:themeColor="text1"/>
                <w:kern w:val="0"/>
                <w:sz w:val="20"/>
                <w:szCs w:val="20"/>
              </w:rPr>
            </w:pPr>
            <w:ins w:id="3943" w:author="cuiqingsong" w:date="2017-07-18T21:42:00Z">
              <w:r>
                <w:rPr>
                  <w:rFonts w:asciiTheme="minorEastAsia" w:hAnsiTheme="minorEastAsia" w:cs="宋体" w:hint="eastAsia"/>
                  <w:color w:val="000000" w:themeColor="text1"/>
                  <w:kern w:val="0"/>
                  <w:sz w:val="20"/>
                  <w:szCs w:val="20"/>
                </w:rPr>
                <w:t>滞纳金</w:t>
              </w:r>
            </w:ins>
          </w:p>
        </w:tc>
        <w:tc>
          <w:tcPr>
            <w:tcW w:w="760" w:type="dxa"/>
            <w:shd w:val="clear" w:color="auto" w:fill="auto"/>
            <w:vAlign w:val="center"/>
          </w:tcPr>
          <w:p w:rsidR="00BD7D26" w:rsidRDefault="00BD7D26" w:rsidP="00BD7D26">
            <w:pPr>
              <w:widowControl/>
              <w:spacing w:line="240" w:lineRule="auto"/>
              <w:ind w:firstLineChars="0" w:firstLine="0"/>
              <w:jc w:val="left"/>
              <w:rPr>
                <w:ins w:id="3944" w:author="cuiqingsong" w:date="2017-07-18T21:33:00Z"/>
                <w:rFonts w:asciiTheme="minorEastAsia" w:hAnsiTheme="minorEastAsia" w:cs="宋体"/>
                <w:color w:val="000000" w:themeColor="text1"/>
                <w:kern w:val="0"/>
                <w:sz w:val="20"/>
                <w:szCs w:val="20"/>
              </w:rPr>
            </w:pPr>
            <w:ins w:id="3945" w:author="cuiqingsong" w:date="2017-07-18T21:46:00Z">
              <w:r>
                <w:rPr>
                  <w:rFonts w:asciiTheme="minorEastAsia" w:hAnsiTheme="minorEastAsia" w:cs="宋体" w:hint="eastAsia"/>
                  <w:color w:val="000000" w:themeColor="text1"/>
                  <w:kern w:val="0"/>
                  <w:sz w:val="20"/>
                  <w:szCs w:val="20"/>
                </w:rPr>
                <w:t>-</w:t>
              </w:r>
            </w:ins>
          </w:p>
        </w:tc>
        <w:tc>
          <w:tcPr>
            <w:tcW w:w="798" w:type="dxa"/>
            <w:shd w:val="clear" w:color="auto" w:fill="auto"/>
            <w:vAlign w:val="center"/>
          </w:tcPr>
          <w:p w:rsidR="00BD7D26" w:rsidRDefault="00BD7D26" w:rsidP="00BD7D26">
            <w:pPr>
              <w:widowControl/>
              <w:spacing w:line="240" w:lineRule="auto"/>
              <w:ind w:firstLineChars="0" w:firstLine="0"/>
              <w:jc w:val="left"/>
              <w:rPr>
                <w:ins w:id="3946" w:author="cuiqingsong" w:date="2017-07-18T21:33:00Z"/>
                <w:rFonts w:asciiTheme="minorEastAsia" w:hAnsiTheme="minorEastAsia" w:cs="宋体"/>
                <w:color w:val="000000" w:themeColor="text1"/>
                <w:kern w:val="0"/>
                <w:sz w:val="20"/>
                <w:szCs w:val="20"/>
              </w:rPr>
            </w:pPr>
            <w:ins w:id="3947" w:author="cuiqingsong" w:date="2017-07-18T21:46:00Z">
              <w:r>
                <w:rPr>
                  <w:rFonts w:asciiTheme="minorEastAsia" w:hAnsiTheme="minorEastAsia" w:cs="宋体" w:hint="eastAsia"/>
                  <w:color w:val="000000" w:themeColor="text1"/>
                  <w:kern w:val="0"/>
                  <w:sz w:val="20"/>
                  <w:szCs w:val="20"/>
                </w:rPr>
                <w:t>C</w:t>
              </w:r>
            </w:ins>
          </w:p>
        </w:tc>
        <w:tc>
          <w:tcPr>
            <w:tcW w:w="2411" w:type="dxa"/>
            <w:shd w:val="clear" w:color="auto" w:fill="auto"/>
          </w:tcPr>
          <w:p w:rsidR="00BD7D26" w:rsidRDefault="00BD7D26" w:rsidP="00BD7D26">
            <w:pPr>
              <w:widowControl/>
              <w:spacing w:line="240" w:lineRule="auto"/>
              <w:ind w:firstLineChars="0" w:firstLine="0"/>
              <w:jc w:val="left"/>
              <w:rPr>
                <w:ins w:id="3948" w:author="cuiqingsong" w:date="2017-07-18T21:33:00Z"/>
                <w:rFonts w:asciiTheme="minorEastAsia" w:hAnsiTheme="minorEastAsia" w:cs="宋体"/>
                <w:color w:val="000000" w:themeColor="text1"/>
                <w:kern w:val="0"/>
                <w:sz w:val="20"/>
                <w:szCs w:val="20"/>
              </w:rPr>
            </w:pPr>
            <w:ins w:id="3949" w:author="cuiqingsong" w:date="2017-07-18T21:46:00Z">
              <w:r>
                <w:rPr>
                  <w:rFonts w:asciiTheme="minorEastAsia" w:hAnsiTheme="minorEastAsia" w:cs="宋体" w:hint="eastAsia"/>
                  <w:color w:val="000000" w:themeColor="text1"/>
                  <w:kern w:val="0"/>
                  <w:sz w:val="20"/>
                  <w:szCs w:val="20"/>
                </w:rPr>
                <w:t>查询结果不为空时必填</w:t>
              </w:r>
            </w:ins>
          </w:p>
        </w:tc>
      </w:tr>
      <w:tr w:rsidR="00BD7D26" w:rsidTr="0073736D">
        <w:trPr>
          <w:trHeight w:val="270"/>
          <w:ins w:id="3950" w:author="cuiqingsong" w:date="2017-07-18T21:33:00Z"/>
        </w:trPr>
        <w:tc>
          <w:tcPr>
            <w:tcW w:w="798" w:type="dxa"/>
            <w:shd w:val="clear" w:color="auto" w:fill="auto"/>
            <w:vAlign w:val="center"/>
          </w:tcPr>
          <w:p w:rsidR="00BD7D26" w:rsidRDefault="00815BFB" w:rsidP="00BD7D26">
            <w:pPr>
              <w:widowControl/>
              <w:spacing w:line="240" w:lineRule="auto"/>
              <w:ind w:firstLineChars="0" w:firstLine="0"/>
              <w:jc w:val="left"/>
              <w:rPr>
                <w:ins w:id="3951" w:author="cuiqingsong" w:date="2017-07-18T21:33:00Z"/>
                <w:rFonts w:ascii="宋体" w:hAnsi="宋体"/>
                <w:color w:val="000000"/>
                <w:kern w:val="0"/>
                <w:sz w:val="20"/>
                <w:szCs w:val="20"/>
              </w:rPr>
            </w:pPr>
            <w:ins w:id="3952" w:author="cuiqingsong" w:date="2017-07-20T17:51:00Z">
              <w:r>
                <w:rPr>
                  <w:rFonts w:ascii="宋体" w:hAnsi="宋体" w:hint="eastAsia"/>
                  <w:color w:val="000000"/>
                  <w:kern w:val="0"/>
                  <w:sz w:val="20"/>
                  <w:szCs w:val="20"/>
                </w:rPr>
                <w:t>F</w:t>
              </w:r>
            </w:ins>
            <w:ins w:id="3953" w:author="cuiqingsong" w:date="2017-08-25T11:10:00Z">
              <w:r>
                <w:rPr>
                  <w:rFonts w:ascii="宋体" w:hAnsi="宋体"/>
                  <w:color w:val="000000"/>
                  <w:kern w:val="0"/>
                  <w:sz w:val="20"/>
                  <w:szCs w:val="20"/>
                </w:rPr>
                <w:t>27</w:t>
              </w:r>
            </w:ins>
          </w:p>
        </w:tc>
        <w:tc>
          <w:tcPr>
            <w:tcW w:w="1953" w:type="dxa"/>
            <w:shd w:val="clear" w:color="auto" w:fill="auto"/>
            <w:vAlign w:val="center"/>
          </w:tcPr>
          <w:p w:rsidR="00BD7D26" w:rsidRDefault="00BD7D26" w:rsidP="00BD7D26">
            <w:pPr>
              <w:widowControl/>
              <w:spacing w:line="240" w:lineRule="auto"/>
              <w:ind w:firstLineChars="0" w:firstLine="0"/>
              <w:jc w:val="left"/>
              <w:rPr>
                <w:ins w:id="3954" w:author="cuiqingsong" w:date="2017-07-18T21:33:00Z"/>
                <w:rFonts w:ascii="宋体" w:hAnsi="宋体"/>
                <w:color w:val="000000"/>
                <w:kern w:val="0"/>
                <w:sz w:val="20"/>
                <w:szCs w:val="20"/>
              </w:rPr>
            </w:pPr>
            <w:ins w:id="3955" w:author="cuiqingsong" w:date="2017-07-20T17:51:00Z">
              <w:r>
                <w:rPr>
                  <w:rFonts w:ascii="宋体" w:hAnsi="宋体" w:hint="eastAsia"/>
                  <w:color w:val="000000"/>
                  <w:kern w:val="0"/>
                  <w:sz w:val="20"/>
                  <w:szCs w:val="20"/>
                </w:rPr>
                <w:t>fine</w:t>
              </w:r>
            </w:ins>
          </w:p>
        </w:tc>
        <w:tc>
          <w:tcPr>
            <w:tcW w:w="1795" w:type="dxa"/>
            <w:shd w:val="clear" w:color="auto" w:fill="auto"/>
            <w:vAlign w:val="center"/>
          </w:tcPr>
          <w:p w:rsidR="00BD7D26" w:rsidRDefault="00BD7D26" w:rsidP="00BD7D26">
            <w:pPr>
              <w:widowControl/>
              <w:spacing w:line="240" w:lineRule="auto"/>
              <w:ind w:firstLineChars="0" w:firstLine="0"/>
              <w:jc w:val="left"/>
              <w:rPr>
                <w:ins w:id="3956" w:author="cuiqingsong" w:date="2017-07-18T21:33:00Z"/>
                <w:rFonts w:asciiTheme="minorEastAsia" w:hAnsiTheme="minorEastAsia" w:cs="宋体"/>
                <w:color w:val="000000" w:themeColor="text1"/>
                <w:kern w:val="0"/>
                <w:sz w:val="20"/>
                <w:szCs w:val="20"/>
              </w:rPr>
            </w:pPr>
            <w:ins w:id="3957" w:author="cuiqingsong" w:date="2017-07-18T21:42:00Z">
              <w:r>
                <w:rPr>
                  <w:rFonts w:asciiTheme="minorEastAsia" w:hAnsiTheme="minorEastAsia" w:cs="宋体" w:hint="eastAsia"/>
                  <w:color w:val="000000" w:themeColor="text1"/>
                  <w:kern w:val="0"/>
                  <w:sz w:val="20"/>
                  <w:szCs w:val="20"/>
                </w:rPr>
                <w:t>罚款</w:t>
              </w:r>
            </w:ins>
          </w:p>
        </w:tc>
        <w:tc>
          <w:tcPr>
            <w:tcW w:w="760" w:type="dxa"/>
            <w:shd w:val="clear" w:color="auto" w:fill="auto"/>
            <w:vAlign w:val="center"/>
          </w:tcPr>
          <w:p w:rsidR="00BD7D26" w:rsidRDefault="00BD7D26" w:rsidP="00BD7D26">
            <w:pPr>
              <w:widowControl/>
              <w:spacing w:line="240" w:lineRule="auto"/>
              <w:ind w:firstLineChars="0" w:firstLine="0"/>
              <w:jc w:val="left"/>
              <w:rPr>
                <w:ins w:id="3958" w:author="cuiqingsong" w:date="2017-07-18T21:33:00Z"/>
                <w:rFonts w:asciiTheme="minorEastAsia" w:hAnsiTheme="minorEastAsia" w:cs="宋体"/>
                <w:color w:val="000000" w:themeColor="text1"/>
                <w:kern w:val="0"/>
                <w:sz w:val="20"/>
                <w:szCs w:val="20"/>
              </w:rPr>
            </w:pPr>
            <w:ins w:id="3959" w:author="cuiqingsong" w:date="2017-07-18T21:46:00Z">
              <w:r>
                <w:rPr>
                  <w:rFonts w:asciiTheme="minorEastAsia" w:hAnsiTheme="minorEastAsia" w:cs="宋体" w:hint="eastAsia"/>
                  <w:color w:val="000000" w:themeColor="text1"/>
                  <w:kern w:val="0"/>
                  <w:sz w:val="20"/>
                  <w:szCs w:val="20"/>
                </w:rPr>
                <w:t>-</w:t>
              </w:r>
            </w:ins>
          </w:p>
        </w:tc>
        <w:tc>
          <w:tcPr>
            <w:tcW w:w="798" w:type="dxa"/>
            <w:shd w:val="clear" w:color="auto" w:fill="auto"/>
            <w:vAlign w:val="center"/>
          </w:tcPr>
          <w:p w:rsidR="00BD7D26" w:rsidRDefault="00BD7D26" w:rsidP="00BD7D26">
            <w:pPr>
              <w:widowControl/>
              <w:spacing w:line="240" w:lineRule="auto"/>
              <w:ind w:firstLineChars="0" w:firstLine="0"/>
              <w:jc w:val="left"/>
              <w:rPr>
                <w:ins w:id="3960" w:author="cuiqingsong" w:date="2017-07-18T21:33:00Z"/>
                <w:rFonts w:asciiTheme="minorEastAsia" w:hAnsiTheme="minorEastAsia" w:cs="宋体"/>
                <w:color w:val="000000" w:themeColor="text1"/>
                <w:kern w:val="0"/>
                <w:sz w:val="20"/>
                <w:szCs w:val="20"/>
              </w:rPr>
            </w:pPr>
            <w:ins w:id="3961" w:author="cuiqingsong" w:date="2017-07-18T21:46:00Z">
              <w:r>
                <w:rPr>
                  <w:rFonts w:asciiTheme="minorEastAsia" w:hAnsiTheme="minorEastAsia" w:cs="宋体" w:hint="eastAsia"/>
                  <w:color w:val="000000" w:themeColor="text1"/>
                  <w:kern w:val="0"/>
                  <w:sz w:val="20"/>
                  <w:szCs w:val="20"/>
                </w:rPr>
                <w:t>C</w:t>
              </w:r>
            </w:ins>
          </w:p>
        </w:tc>
        <w:tc>
          <w:tcPr>
            <w:tcW w:w="2411" w:type="dxa"/>
            <w:shd w:val="clear" w:color="auto" w:fill="auto"/>
          </w:tcPr>
          <w:p w:rsidR="00BD7D26" w:rsidRDefault="00BD7D26" w:rsidP="00BD7D26">
            <w:pPr>
              <w:widowControl/>
              <w:spacing w:line="240" w:lineRule="auto"/>
              <w:ind w:firstLineChars="0" w:firstLine="0"/>
              <w:jc w:val="left"/>
              <w:rPr>
                <w:ins w:id="3962" w:author="cuiqingsong" w:date="2017-07-18T21:33:00Z"/>
                <w:rFonts w:asciiTheme="minorEastAsia" w:hAnsiTheme="minorEastAsia" w:cs="宋体"/>
                <w:color w:val="000000" w:themeColor="text1"/>
                <w:kern w:val="0"/>
                <w:sz w:val="20"/>
                <w:szCs w:val="20"/>
              </w:rPr>
            </w:pPr>
            <w:ins w:id="3963" w:author="cuiqingsong" w:date="2017-07-18T21:46:00Z">
              <w:r>
                <w:rPr>
                  <w:rFonts w:asciiTheme="minorEastAsia" w:hAnsiTheme="minorEastAsia" w:cs="宋体" w:hint="eastAsia"/>
                  <w:color w:val="000000" w:themeColor="text1"/>
                  <w:kern w:val="0"/>
                  <w:sz w:val="20"/>
                  <w:szCs w:val="20"/>
                </w:rPr>
                <w:t>查询结果不为空时必填</w:t>
              </w:r>
            </w:ins>
          </w:p>
        </w:tc>
      </w:tr>
      <w:tr w:rsidR="00BD7D26" w:rsidTr="0073736D">
        <w:trPr>
          <w:trHeight w:val="270"/>
          <w:ins w:id="3964" w:author="cuiqingsong" w:date="2017-07-18T21:05:00Z"/>
        </w:trPr>
        <w:tc>
          <w:tcPr>
            <w:tcW w:w="798" w:type="dxa"/>
            <w:shd w:val="clear" w:color="auto" w:fill="auto"/>
            <w:vAlign w:val="center"/>
          </w:tcPr>
          <w:p w:rsidR="00BD7D26" w:rsidRDefault="00BD7D26" w:rsidP="00BD7D26">
            <w:pPr>
              <w:widowControl/>
              <w:spacing w:line="240" w:lineRule="auto"/>
              <w:ind w:firstLineChars="0" w:firstLine="0"/>
              <w:jc w:val="left"/>
              <w:rPr>
                <w:ins w:id="3965" w:author="cuiqingsong" w:date="2017-07-18T21:05:00Z"/>
                <w:rFonts w:asciiTheme="minorEastAsia" w:hAnsiTheme="minorEastAsia" w:cs="宋体"/>
                <w:color w:val="000000" w:themeColor="text1"/>
                <w:kern w:val="0"/>
                <w:sz w:val="20"/>
                <w:szCs w:val="20"/>
              </w:rPr>
            </w:pPr>
            <w:ins w:id="3966" w:author="cuiqingsong" w:date="2017-07-18T21:05:00Z">
              <w:r>
                <w:rPr>
                  <w:rFonts w:asciiTheme="minorEastAsia" w:hAnsiTheme="minorEastAsia" w:cs="宋体" w:hint="eastAsia"/>
                  <w:color w:val="000000" w:themeColor="text1"/>
                  <w:kern w:val="0"/>
                  <w:sz w:val="20"/>
                  <w:szCs w:val="20"/>
                </w:rPr>
                <w:t>X39</w:t>
              </w:r>
            </w:ins>
          </w:p>
        </w:tc>
        <w:tc>
          <w:tcPr>
            <w:tcW w:w="1953" w:type="dxa"/>
            <w:shd w:val="clear" w:color="auto" w:fill="auto"/>
            <w:vAlign w:val="center"/>
          </w:tcPr>
          <w:p w:rsidR="00BD7D26" w:rsidRDefault="00BD7D26" w:rsidP="00BD7D26">
            <w:pPr>
              <w:widowControl/>
              <w:spacing w:line="240" w:lineRule="auto"/>
              <w:ind w:firstLineChars="0" w:firstLine="0"/>
              <w:jc w:val="left"/>
              <w:rPr>
                <w:ins w:id="3967" w:author="cuiqingsong" w:date="2017-07-18T21:05:00Z"/>
                <w:rFonts w:asciiTheme="minorEastAsia" w:hAnsiTheme="minorEastAsia" w:cs="宋体"/>
                <w:color w:val="000000" w:themeColor="text1"/>
                <w:kern w:val="0"/>
                <w:sz w:val="20"/>
                <w:szCs w:val="20"/>
              </w:rPr>
            </w:pPr>
            <w:ins w:id="3968" w:author="cuiqingsong" w:date="2017-07-18T21:05:00Z">
              <w:r>
                <w:rPr>
                  <w:rFonts w:asciiTheme="minorEastAsia" w:hAnsiTheme="minorEastAsia" w:cs="宋体" w:hint="eastAsia"/>
                  <w:color w:val="000000" w:themeColor="text1"/>
                  <w:kern w:val="0"/>
                  <w:sz w:val="20"/>
                  <w:szCs w:val="20"/>
                </w:rPr>
                <w:t>RspCode</w:t>
              </w:r>
            </w:ins>
          </w:p>
        </w:tc>
        <w:tc>
          <w:tcPr>
            <w:tcW w:w="1795" w:type="dxa"/>
            <w:shd w:val="clear" w:color="auto" w:fill="auto"/>
            <w:vAlign w:val="center"/>
          </w:tcPr>
          <w:p w:rsidR="00BD7D26" w:rsidRDefault="00BD7D26" w:rsidP="00BD7D26">
            <w:pPr>
              <w:widowControl/>
              <w:spacing w:line="240" w:lineRule="auto"/>
              <w:ind w:firstLineChars="0" w:firstLine="0"/>
              <w:jc w:val="left"/>
              <w:rPr>
                <w:ins w:id="3969" w:author="cuiqingsong" w:date="2017-07-18T21:05:00Z"/>
                <w:rFonts w:asciiTheme="minorEastAsia" w:hAnsiTheme="minorEastAsia" w:cs="宋体"/>
                <w:color w:val="000000" w:themeColor="text1"/>
                <w:kern w:val="0"/>
                <w:sz w:val="20"/>
                <w:szCs w:val="20"/>
              </w:rPr>
            </w:pPr>
            <w:ins w:id="3970" w:author="cuiqingsong" w:date="2017-07-18T21:05:00Z">
              <w:r>
                <w:rPr>
                  <w:rFonts w:asciiTheme="minorEastAsia" w:hAnsiTheme="minorEastAsia" w:cs="宋体" w:hint="eastAsia"/>
                  <w:color w:val="000000" w:themeColor="text1"/>
                  <w:kern w:val="0"/>
                  <w:sz w:val="20"/>
                  <w:szCs w:val="20"/>
                </w:rPr>
                <w:t>响应代码</w:t>
              </w:r>
            </w:ins>
          </w:p>
        </w:tc>
        <w:tc>
          <w:tcPr>
            <w:tcW w:w="760" w:type="dxa"/>
            <w:shd w:val="clear" w:color="auto" w:fill="auto"/>
            <w:vAlign w:val="center"/>
          </w:tcPr>
          <w:p w:rsidR="00BD7D26" w:rsidRDefault="00BD7D26" w:rsidP="00BD7D26">
            <w:pPr>
              <w:widowControl/>
              <w:spacing w:line="240" w:lineRule="auto"/>
              <w:ind w:firstLineChars="0" w:firstLine="0"/>
              <w:jc w:val="left"/>
              <w:rPr>
                <w:ins w:id="3971" w:author="cuiqingsong" w:date="2017-07-18T21:05:00Z"/>
                <w:rFonts w:asciiTheme="minorEastAsia" w:hAnsiTheme="minorEastAsia" w:cs="宋体"/>
                <w:color w:val="000000" w:themeColor="text1"/>
                <w:kern w:val="0"/>
                <w:sz w:val="20"/>
                <w:szCs w:val="20"/>
              </w:rPr>
            </w:pPr>
            <w:ins w:id="3972" w:author="cuiqingsong" w:date="2017-07-18T21:05:00Z">
              <w:r>
                <w:rPr>
                  <w:rFonts w:asciiTheme="minorEastAsia" w:hAnsiTheme="minorEastAsia" w:cs="宋体" w:hint="eastAsia"/>
                  <w:color w:val="000000" w:themeColor="text1"/>
                  <w:kern w:val="0"/>
                  <w:sz w:val="20"/>
                  <w:szCs w:val="20"/>
                </w:rPr>
                <w:t>-</w:t>
              </w:r>
            </w:ins>
          </w:p>
        </w:tc>
        <w:tc>
          <w:tcPr>
            <w:tcW w:w="798" w:type="dxa"/>
            <w:shd w:val="clear" w:color="auto" w:fill="auto"/>
          </w:tcPr>
          <w:p w:rsidR="00BD7D26" w:rsidRDefault="00BD7D26" w:rsidP="00BD7D26">
            <w:pPr>
              <w:ind w:firstLineChars="0" w:firstLine="0"/>
              <w:rPr>
                <w:ins w:id="3973" w:author="cuiqingsong" w:date="2017-07-18T21:05:00Z"/>
                <w:rFonts w:asciiTheme="minorEastAsia" w:hAnsiTheme="minorEastAsia"/>
                <w:color w:val="000000" w:themeColor="text1"/>
              </w:rPr>
            </w:pPr>
            <w:ins w:id="3974" w:author="cuiqingsong" w:date="2017-07-18T21:05:00Z">
              <w:r>
                <w:rPr>
                  <w:rFonts w:asciiTheme="minorEastAsia" w:hAnsiTheme="minorEastAsia" w:cs="宋体" w:hint="eastAsia"/>
                  <w:color w:val="000000" w:themeColor="text1"/>
                  <w:kern w:val="0"/>
                  <w:sz w:val="20"/>
                  <w:szCs w:val="20"/>
                </w:rPr>
                <w:t>M</w:t>
              </w:r>
            </w:ins>
          </w:p>
        </w:tc>
        <w:tc>
          <w:tcPr>
            <w:tcW w:w="2411" w:type="dxa"/>
            <w:shd w:val="clear" w:color="auto" w:fill="auto"/>
            <w:vAlign w:val="center"/>
          </w:tcPr>
          <w:p w:rsidR="00BD7D26" w:rsidRDefault="00BD7D26" w:rsidP="00BD7D26">
            <w:pPr>
              <w:widowControl/>
              <w:spacing w:line="240" w:lineRule="auto"/>
              <w:ind w:firstLineChars="0" w:firstLine="0"/>
              <w:jc w:val="left"/>
              <w:rPr>
                <w:ins w:id="3975" w:author="cuiqingsong" w:date="2017-07-18T21:05:00Z"/>
                <w:rFonts w:asciiTheme="minorEastAsia" w:hAnsiTheme="minorEastAsia" w:cs="宋体"/>
                <w:color w:val="000000" w:themeColor="text1"/>
                <w:kern w:val="0"/>
                <w:sz w:val="20"/>
                <w:szCs w:val="20"/>
              </w:rPr>
            </w:pPr>
          </w:p>
        </w:tc>
      </w:tr>
      <w:tr w:rsidR="00BD7D26" w:rsidTr="0073736D">
        <w:trPr>
          <w:trHeight w:val="270"/>
          <w:ins w:id="3976" w:author="cuiqingsong" w:date="2017-07-18T21:05:00Z"/>
        </w:trPr>
        <w:tc>
          <w:tcPr>
            <w:tcW w:w="798" w:type="dxa"/>
            <w:shd w:val="clear" w:color="auto" w:fill="auto"/>
            <w:vAlign w:val="center"/>
          </w:tcPr>
          <w:p w:rsidR="00BD7D26" w:rsidRDefault="00BD7D26" w:rsidP="00BD7D26">
            <w:pPr>
              <w:widowControl/>
              <w:spacing w:line="240" w:lineRule="auto"/>
              <w:ind w:firstLineChars="0" w:firstLine="0"/>
              <w:jc w:val="left"/>
              <w:rPr>
                <w:ins w:id="3977" w:author="cuiqingsong" w:date="2017-07-18T21:05:00Z"/>
                <w:rFonts w:asciiTheme="minorEastAsia" w:hAnsiTheme="minorEastAsia" w:cs="宋体"/>
                <w:color w:val="000000" w:themeColor="text1"/>
                <w:kern w:val="0"/>
                <w:sz w:val="20"/>
                <w:szCs w:val="20"/>
              </w:rPr>
            </w:pPr>
            <w:ins w:id="3978" w:author="cuiqingsong" w:date="2017-07-18T21:05:00Z">
              <w:r>
                <w:rPr>
                  <w:rFonts w:asciiTheme="minorEastAsia" w:hAnsiTheme="minorEastAsia" w:cs="宋体" w:hint="eastAsia"/>
                  <w:color w:val="000000" w:themeColor="text1"/>
                  <w:kern w:val="0"/>
                  <w:sz w:val="20"/>
                  <w:szCs w:val="20"/>
                </w:rPr>
                <w:t>X40</w:t>
              </w:r>
            </w:ins>
          </w:p>
        </w:tc>
        <w:tc>
          <w:tcPr>
            <w:tcW w:w="1953" w:type="dxa"/>
            <w:shd w:val="clear" w:color="auto" w:fill="auto"/>
            <w:vAlign w:val="center"/>
          </w:tcPr>
          <w:p w:rsidR="00BD7D26" w:rsidRDefault="00BD7D26" w:rsidP="00BD7D26">
            <w:pPr>
              <w:widowControl/>
              <w:spacing w:line="240" w:lineRule="auto"/>
              <w:ind w:firstLineChars="0" w:firstLine="0"/>
              <w:jc w:val="left"/>
              <w:rPr>
                <w:ins w:id="3979" w:author="cuiqingsong" w:date="2017-07-18T21:05:00Z"/>
                <w:rFonts w:asciiTheme="minorEastAsia" w:hAnsiTheme="minorEastAsia" w:cs="宋体"/>
                <w:color w:val="000000" w:themeColor="text1"/>
                <w:kern w:val="0"/>
                <w:sz w:val="20"/>
                <w:szCs w:val="20"/>
              </w:rPr>
            </w:pPr>
            <w:ins w:id="3980" w:author="cuiqingsong" w:date="2017-07-18T21:05:00Z">
              <w:r>
                <w:rPr>
                  <w:rFonts w:asciiTheme="minorEastAsia" w:hAnsiTheme="minorEastAsia" w:cs="宋体" w:hint="eastAsia"/>
                  <w:color w:val="000000" w:themeColor="text1"/>
                  <w:kern w:val="0"/>
                  <w:sz w:val="20"/>
                  <w:szCs w:val="20"/>
                </w:rPr>
                <w:t>RspMsg</w:t>
              </w:r>
            </w:ins>
          </w:p>
        </w:tc>
        <w:tc>
          <w:tcPr>
            <w:tcW w:w="1795" w:type="dxa"/>
            <w:shd w:val="clear" w:color="auto" w:fill="auto"/>
            <w:vAlign w:val="center"/>
          </w:tcPr>
          <w:p w:rsidR="00BD7D26" w:rsidRDefault="00BD7D26" w:rsidP="00BD7D26">
            <w:pPr>
              <w:widowControl/>
              <w:spacing w:line="240" w:lineRule="auto"/>
              <w:ind w:firstLineChars="0" w:firstLine="0"/>
              <w:jc w:val="left"/>
              <w:rPr>
                <w:ins w:id="3981" w:author="cuiqingsong" w:date="2017-07-18T21:05:00Z"/>
                <w:rFonts w:asciiTheme="minorEastAsia" w:hAnsiTheme="minorEastAsia" w:cs="宋体"/>
                <w:color w:val="000000" w:themeColor="text1"/>
                <w:kern w:val="0"/>
                <w:sz w:val="20"/>
                <w:szCs w:val="20"/>
              </w:rPr>
            </w:pPr>
            <w:ins w:id="3982" w:author="cuiqingsong" w:date="2017-07-18T21:05:00Z">
              <w:r>
                <w:rPr>
                  <w:rFonts w:asciiTheme="minorEastAsia" w:hAnsiTheme="minorEastAsia" w:cs="宋体" w:hint="eastAsia"/>
                  <w:color w:val="000000" w:themeColor="text1"/>
                  <w:kern w:val="0"/>
                  <w:sz w:val="20"/>
                  <w:szCs w:val="20"/>
                </w:rPr>
                <w:t>响应消息</w:t>
              </w:r>
            </w:ins>
          </w:p>
        </w:tc>
        <w:tc>
          <w:tcPr>
            <w:tcW w:w="760" w:type="dxa"/>
            <w:shd w:val="clear" w:color="auto" w:fill="auto"/>
            <w:vAlign w:val="center"/>
          </w:tcPr>
          <w:p w:rsidR="00BD7D26" w:rsidRDefault="00BD7D26" w:rsidP="00BD7D26">
            <w:pPr>
              <w:widowControl/>
              <w:spacing w:line="240" w:lineRule="auto"/>
              <w:ind w:firstLineChars="0" w:firstLine="0"/>
              <w:jc w:val="left"/>
              <w:rPr>
                <w:ins w:id="3983" w:author="cuiqingsong" w:date="2017-07-18T21:05:00Z"/>
                <w:rFonts w:asciiTheme="minorEastAsia" w:hAnsiTheme="minorEastAsia" w:cs="宋体"/>
                <w:color w:val="000000" w:themeColor="text1"/>
                <w:kern w:val="0"/>
                <w:sz w:val="20"/>
                <w:szCs w:val="20"/>
              </w:rPr>
            </w:pPr>
            <w:ins w:id="3984" w:author="cuiqingsong" w:date="2017-07-18T21:05:00Z">
              <w:r>
                <w:rPr>
                  <w:rFonts w:asciiTheme="minorEastAsia" w:hAnsiTheme="minorEastAsia" w:cs="宋体" w:hint="eastAsia"/>
                  <w:color w:val="000000" w:themeColor="text1"/>
                  <w:kern w:val="0"/>
                  <w:sz w:val="20"/>
                  <w:szCs w:val="20"/>
                </w:rPr>
                <w:t>-</w:t>
              </w:r>
            </w:ins>
          </w:p>
        </w:tc>
        <w:tc>
          <w:tcPr>
            <w:tcW w:w="798" w:type="dxa"/>
            <w:shd w:val="clear" w:color="auto" w:fill="auto"/>
          </w:tcPr>
          <w:p w:rsidR="00BD7D26" w:rsidRDefault="00BD7D26" w:rsidP="00BD7D26">
            <w:pPr>
              <w:ind w:firstLineChars="0" w:firstLine="0"/>
              <w:rPr>
                <w:ins w:id="3985" w:author="cuiqingsong" w:date="2017-07-18T21:05:00Z"/>
                <w:rFonts w:asciiTheme="minorEastAsia" w:hAnsiTheme="minorEastAsia"/>
                <w:color w:val="000000" w:themeColor="text1"/>
              </w:rPr>
            </w:pPr>
            <w:ins w:id="3986" w:author="cuiqingsong" w:date="2017-07-18T21:05:00Z">
              <w:r>
                <w:rPr>
                  <w:rFonts w:asciiTheme="minorEastAsia" w:hAnsiTheme="minorEastAsia" w:cs="宋体" w:hint="eastAsia"/>
                  <w:color w:val="000000" w:themeColor="text1"/>
                  <w:kern w:val="0"/>
                  <w:sz w:val="20"/>
                  <w:szCs w:val="20"/>
                </w:rPr>
                <w:t>M</w:t>
              </w:r>
            </w:ins>
          </w:p>
        </w:tc>
        <w:tc>
          <w:tcPr>
            <w:tcW w:w="2411" w:type="dxa"/>
            <w:shd w:val="clear" w:color="auto" w:fill="auto"/>
            <w:vAlign w:val="center"/>
          </w:tcPr>
          <w:p w:rsidR="00BD7D26" w:rsidRDefault="00BD7D26" w:rsidP="00BD7D26">
            <w:pPr>
              <w:widowControl/>
              <w:spacing w:line="240" w:lineRule="auto"/>
              <w:ind w:firstLineChars="0" w:firstLine="0"/>
              <w:jc w:val="left"/>
              <w:rPr>
                <w:ins w:id="3987" w:author="cuiqingsong" w:date="2017-07-18T21:05:00Z"/>
                <w:rFonts w:asciiTheme="minorEastAsia" w:hAnsiTheme="minorEastAsia" w:cs="宋体"/>
                <w:color w:val="000000" w:themeColor="text1"/>
                <w:kern w:val="0"/>
                <w:sz w:val="20"/>
                <w:szCs w:val="20"/>
              </w:rPr>
            </w:pPr>
          </w:p>
        </w:tc>
      </w:tr>
    </w:tbl>
    <w:p w:rsidR="002B3E5A" w:rsidRDefault="002B3E5A">
      <w:pPr>
        <w:ind w:firstLine="480"/>
      </w:pPr>
    </w:p>
    <w:p w:rsidR="002B3E5A" w:rsidRDefault="005C6274">
      <w:pPr>
        <w:pStyle w:val="2"/>
        <w:numPr>
          <w:ilvl w:val="1"/>
          <w:numId w:val="1"/>
        </w:numPr>
        <w:ind w:left="0" w:firstLineChars="0" w:firstLine="0"/>
        <w:rPr>
          <w:rFonts w:asciiTheme="minorEastAsia" w:eastAsiaTheme="minorEastAsia" w:hAnsiTheme="minorEastAsia"/>
          <w:color w:val="000000" w:themeColor="text1"/>
        </w:rPr>
      </w:pPr>
      <w:bookmarkStart w:id="3988" w:name="_Toc494292512"/>
      <w:r>
        <w:rPr>
          <w:rFonts w:asciiTheme="minorEastAsia" w:eastAsiaTheme="minorEastAsia" w:hAnsiTheme="minorEastAsia" w:hint="eastAsia"/>
          <w:color w:val="000000" w:themeColor="text1"/>
        </w:rPr>
        <w:t>库存类消息</w:t>
      </w:r>
      <w:bookmarkEnd w:id="3988"/>
    </w:p>
    <w:p w:rsidR="002B3E5A" w:rsidRDefault="005C6274">
      <w:pPr>
        <w:pStyle w:val="3"/>
        <w:numPr>
          <w:ilvl w:val="2"/>
          <w:numId w:val="1"/>
        </w:numPr>
        <w:ind w:left="0" w:firstLineChars="0" w:firstLine="0"/>
        <w:rPr>
          <w:rFonts w:asciiTheme="minorEastAsia" w:hAnsiTheme="minorEastAsia"/>
          <w:color w:val="000000" w:themeColor="text1"/>
        </w:rPr>
      </w:pPr>
      <w:bookmarkStart w:id="3989" w:name="_Toc494292513"/>
      <w:r>
        <w:rPr>
          <w:rFonts w:asciiTheme="minorEastAsia" w:hAnsiTheme="minorEastAsia" w:hint="eastAsia"/>
          <w:color w:val="000000" w:themeColor="text1"/>
        </w:rPr>
        <w:t>提货</w:t>
      </w:r>
      <w:bookmarkEnd w:id="3989"/>
    </w:p>
    <w:p w:rsidR="002B3E5A" w:rsidRDefault="005C6274">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获取可提货仓库列表请求及应答</w:t>
      </w:r>
    </w:p>
    <w:p w:rsidR="002B3E5A" w:rsidRDefault="005C6274">
      <w:pPr>
        <w:pStyle w:val="12"/>
        <w:ind w:left="425" w:firstLineChars="0" w:firstLine="0"/>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提货申请时向会员二级系统查询该客户的可提货仓库列表。</w:t>
      </w:r>
    </w:p>
    <w:p w:rsidR="002B3E5A" w:rsidRDefault="005C6274">
      <w:pPr>
        <w:pStyle w:val="12"/>
        <w:ind w:left="425" w:firstLineChars="0" w:firstLine="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8511" w:type="dxa"/>
        <w:tblInd w:w="103" w:type="dxa"/>
        <w:tblLayout w:type="fixed"/>
        <w:tblLook w:val="04A0" w:firstRow="1" w:lastRow="0" w:firstColumn="1" w:lastColumn="0" w:noHBand="0" w:noVBand="1"/>
      </w:tblPr>
      <w:tblGrid>
        <w:gridCol w:w="798"/>
        <w:gridCol w:w="798"/>
        <w:gridCol w:w="1670"/>
        <w:gridCol w:w="1996"/>
        <w:gridCol w:w="798"/>
        <w:gridCol w:w="798"/>
        <w:gridCol w:w="1653"/>
      </w:tblGrid>
      <w:tr w:rsidR="002B3E5A">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proofErr w:type="gramStart"/>
            <w:r>
              <w:rPr>
                <w:rFonts w:asciiTheme="minorEastAsia" w:hAnsiTheme="minorEastAsia" w:cs="宋体" w:hint="eastAsia"/>
                <w:b/>
                <w:bCs/>
                <w:color w:val="000000" w:themeColor="text1"/>
                <w:kern w:val="0"/>
                <w:sz w:val="20"/>
                <w:szCs w:val="20"/>
              </w:rPr>
              <w:t>域号</w:t>
            </w:r>
            <w:proofErr w:type="gramEnd"/>
          </w:p>
        </w:tc>
        <w:tc>
          <w:tcPr>
            <w:tcW w:w="167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996"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1653"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67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9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1653"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ins w:id="3990" w:author="cuiqingsong" w:date="2017-07-13T16:21:00Z"/>
        </w:trPr>
        <w:tc>
          <w:tcPr>
            <w:tcW w:w="798"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ins w:id="3991" w:author="cuiqingsong" w:date="2017-07-13T16:21:00Z"/>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3992" w:author="cuiqingsong" w:date="2017-07-13T16:21:00Z"/>
                <w:rFonts w:asciiTheme="minorEastAsia" w:hAnsiTheme="minorEastAsia" w:cs="宋体"/>
                <w:color w:val="000000" w:themeColor="text1"/>
                <w:kern w:val="0"/>
                <w:sz w:val="20"/>
                <w:szCs w:val="20"/>
              </w:rPr>
            </w:pPr>
            <w:ins w:id="3993" w:author="cuiqingsong" w:date="2017-07-13T16:21: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167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3994" w:author="cuiqingsong" w:date="2017-07-13T16:21:00Z"/>
                <w:rFonts w:asciiTheme="minorEastAsia" w:hAnsiTheme="minorEastAsia" w:cs="宋体"/>
                <w:color w:val="000000" w:themeColor="text1"/>
                <w:kern w:val="0"/>
                <w:sz w:val="20"/>
                <w:szCs w:val="20"/>
              </w:rPr>
            </w:pPr>
            <w:ins w:id="3995" w:author="cuiqingsong" w:date="2017-07-13T16:21:00Z">
              <w:r>
                <w:rPr>
                  <w:rFonts w:asciiTheme="minorEastAsia" w:hAnsiTheme="minorEastAsia" w:cs="宋体"/>
                  <w:color w:val="000000" w:themeColor="text1"/>
                  <w:kern w:val="0"/>
                  <w:sz w:val="20"/>
                  <w:szCs w:val="20"/>
                </w:rPr>
                <w:t>seatID</w:t>
              </w:r>
            </w:ins>
          </w:p>
        </w:tc>
        <w:tc>
          <w:tcPr>
            <w:tcW w:w="19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3996" w:author="cuiqingsong" w:date="2017-07-13T16:21:00Z"/>
                <w:rFonts w:asciiTheme="minorEastAsia" w:hAnsiTheme="minorEastAsia" w:cs="宋体"/>
                <w:color w:val="000000" w:themeColor="text1"/>
                <w:kern w:val="0"/>
                <w:sz w:val="20"/>
                <w:szCs w:val="20"/>
              </w:rPr>
            </w:pPr>
            <w:ins w:id="3997" w:author="cuiqingsong" w:date="2017-07-13T16:21:00Z">
              <w:r>
                <w:rPr>
                  <w:rFonts w:asciiTheme="minorEastAsia" w:hAnsiTheme="minorEastAsia" w:cs="宋体" w:hint="eastAsia"/>
                  <w:color w:val="000000" w:themeColor="text1"/>
                  <w:kern w:val="0"/>
                  <w:sz w:val="20"/>
                  <w:szCs w:val="20"/>
                </w:rPr>
                <w:t>交易席位代码</w:t>
              </w:r>
            </w:ins>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3998" w:author="cuiqingsong" w:date="2017-07-13T16:21:00Z"/>
                <w:rFonts w:asciiTheme="minorEastAsia" w:hAnsiTheme="minorEastAsia" w:cs="宋体"/>
                <w:color w:val="000000" w:themeColor="text1"/>
                <w:kern w:val="0"/>
                <w:sz w:val="20"/>
                <w:szCs w:val="20"/>
              </w:rPr>
            </w:pPr>
            <w:ins w:id="3999" w:author="cuiqingsong" w:date="2017-07-13T16:21:00Z">
              <w:r>
                <w:rPr>
                  <w:rFonts w:asciiTheme="minorEastAsia" w:hAnsiTheme="minorEastAsia" w:cs="宋体" w:hint="eastAsia"/>
                  <w:color w:val="000000" w:themeColor="text1"/>
                  <w:kern w:val="0"/>
                  <w:sz w:val="20"/>
                  <w:szCs w:val="20"/>
                </w:rPr>
                <w:t>M</w:t>
              </w:r>
            </w:ins>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000" w:author="cuiqingsong" w:date="2017-07-13T16:21:00Z"/>
                <w:rFonts w:asciiTheme="minorEastAsia" w:hAnsiTheme="minorEastAsia" w:cs="宋体"/>
                <w:color w:val="000000" w:themeColor="text1"/>
                <w:kern w:val="0"/>
                <w:sz w:val="20"/>
                <w:szCs w:val="20"/>
              </w:rPr>
            </w:pPr>
            <w:ins w:id="4001" w:author="cuiqingsong" w:date="2017-07-13T16:21:00Z">
              <w:r>
                <w:rPr>
                  <w:rFonts w:asciiTheme="minorEastAsia" w:hAnsiTheme="minorEastAsia" w:cs="宋体" w:hint="eastAsia"/>
                  <w:color w:val="000000"/>
                  <w:kern w:val="0"/>
                  <w:sz w:val="20"/>
                  <w:szCs w:val="20"/>
                </w:rPr>
                <w:t>←</w:t>
              </w:r>
            </w:ins>
          </w:p>
        </w:tc>
        <w:tc>
          <w:tcPr>
            <w:tcW w:w="1653"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ins w:id="4002" w:author="cuiqingsong" w:date="2017-07-13T16:21:00Z"/>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67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9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MS Mincho" w:eastAsia="MS Mincho" w:hAnsi="MS Mincho" w:cs="宋体"/>
                <w:color w:val="000000" w:themeColor="text1"/>
                <w:kern w:val="0"/>
                <w:sz w:val="20"/>
                <w:szCs w:val="20"/>
                <w:lang w:eastAsia="ja-JP"/>
              </w:rPr>
            </w:pPr>
            <w:r>
              <w:rPr>
                <w:rFonts w:ascii="MS Mincho" w:eastAsia="MS Mincho" w:hAnsi="MS Mincho" w:cs="宋体" w:hint="eastAsia"/>
                <w:color w:val="000000" w:themeColor="text1"/>
                <w:kern w:val="0"/>
                <w:sz w:val="20"/>
                <w:szCs w:val="20"/>
                <w:lang w:eastAsia="ja-JP"/>
              </w:rPr>
              <w:t>←</w:t>
            </w:r>
          </w:p>
        </w:tc>
        <w:tc>
          <w:tcPr>
            <w:tcW w:w="1653" w:type="dxa"/>
            <w:tcBorders>
              <w:top w:val="nil"/>
              <w:left w:val="nil"/>
              <w:bottom w:val="single" w:sz="4" w:space="0" w:color="auto"/>
              <w:right w:val="single" w:sz="4" w:space="0" w:color="auto"/>
            </w:tcBorders>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167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9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MS Mincho" w:eastAsia="MS Mincho" w:hAnsi="MS Mincho" w:cs="宋体"/>
                <w:color w:val="000000" w:themeColor="text1"/>
                <w:kern w:val="0"/>
                <w:sz w:val="20"/>
                <w:szCs w:val="20"/>
                <w:lang w:eastAsia="ja-JP"/>
              </w:rPr>
            </w:pPr>
            <w:r>
              <w:rPr>
                <w:rFonts w:asciiTheme="minorEastAsia" w:hAnsiTheme="minorEastAsia" w:cs="宋体" w:hint="eastAsia"/>
                <w:color w:val="000000" w:themeColor="text1"/>
                <w:kern w:val="0"/>
                <w:sz w:val="20"/>
                <w:szCs w:val="20"/>
              </w:rPr>
              <w:t>-</w:t>
            </w:r>
          </w:p>
        </w:tc>
        <w:tc>
          <w:tcPr>
            <w:tcW w:w="165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167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9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w:t>
            </w:r>
            <w:proofErr w:type="gramStart"/>
            <w:r>
              <w:rPr>
                <w:rFonts w:asciiTheme="minorEastAsia" w:hAnsiTheme="minorEastAsia" w:cs="宋体" w:hint="eastAsia"/>
                <w:color w:val="000000" w:themeColor="text1"/>
                <w:kern w:val="0"/>
                <w:sz w:val="20"/>
                <w:szCs w:val="20"/>
              </w:rPr>
              <w:t>帐号</w:t>
            </w:r>
            <w:proofErr w:type="gramEnd"/>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MS Mincho" w:eastAsia="MS Mincho" w:hAnsi="MS Mincho" w:cs="宋体"/>
                <w:color w:val="000000" w:themeColor="text1"/>
                <w:kern w:val="0"/>
                <w:sz w:val="20"/>
                <w:szCs w:val="20"/>
                <w:lang w:eastAsia="ja-JP"/>
              </w:rPr>
            </w:pPr>
            <w:r>
              <w:rPr>
                <w:rFonts w:asciiTheme="minorEastAsia" w:hAnsiTheme="minorEastAsia" w:cs="宋体" w:hint="eastAsia"/>
                <w:color w:val="000000" w:themeColor="text1"/>
                <w:kern w:val="0"/>
                <w:sz w:val="20"/>
                <w:szCs w:val="20"/>
              </w:rPr>
              <w:t>-</w:t>
            </w:r>
          </w:p>
        </w:tc>
        <w:tc>
          <w:tcPr>
            <w:tcW w:w="165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2B3E5A">
        <w:trPr>
          <w:trHeight w:val="201"/>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rPr>
              <w:t>[</w:t>
            </w:r>
            <w:r>
              <w:rPr>
                <w:rFonts w:asciiTheme="minorEastAsia" w:hAnsiTheme="minorEastAsia"/>
                <w:color w:val="000000" w:themeColor="text1"/>
                <w:sz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W28</w:t>
            </w:r>
          </w:p>
        </w:tc>
        <w:tc>
          <w:tcPr>
            <w:tcW w:w="167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[WarehouseInfoData]</w:t>
            </w:r>
          </w:p>
        </w:tc>
        <w:tc>
          <w:tcPr>
            <w:tcW w:w="19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会员仓库信息数据</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1653"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lastRenderedPageBreak/>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167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19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会员仓库信息</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1653"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B50</w:t>
            </w:r>
          </w:p>
        </w:tc>
        <w:tc>
          <w:tcPr>
            <w:tcW w:w="167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cityCode</w:t>
            </w:r>
          </w:p>
        </w:tc>
        <w:tc>
          <w:tcPr>
            <w:tcW w:w="19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提货地代码</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1653"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B51</w:t>
            </w:r>
          </w:p>
        </w:tc>
        <w:tc>
          <w:tcPr>
            <w:tcW w:w="167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cityName</w:t>
            </w:r>
          </w:p>
        </w:tc>
        <w:tc>
          <w:tcPr>
            <w:tcW w:w="19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提货地名称</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1653"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W00</w:t>
            </w:r>
          </w:p>
        </w:tc>
        <w:tc>
          <w:tcPr>
            <w:tcW w:w="167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warehouseID</w:t>
            </w:r>
          </w:p>
        </w:tc>
        <w:tc>
          <w:tcPr>
            <w:tcW w:w="19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仓库代码</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1653"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W02</w:t>
            </w:r>
          </w:p>
        </w:tc>
        <w:tc>
          <w:tcPr>
            <w:tcW w:w="167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wareName</w:t>
            </w:r>
          </w:p>
        </w:tc>
        <w:tc>
          <w:tcPr>
            <w:tcW w:w="19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仓库名称</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1653"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W33</w:t>
            </w:r>
          </w:p>
        </w:tc>
        <w:tc>
          <w:tcPr>
            <w:tcW w:w="167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bankBranchID</w:t>
            </w:r>
          </w:p>
        </w:tc>
        <w:tc>
          <w:tcPr>
            <w:tcW w:w="19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提货支行代码</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165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W32</w:t>
            </w:r>
          </w:p>
        </w:tc>
        <w:tc>
          <w:tcPr>
            <w:tcW w:w="167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bankName</w:t>
            </w:r>
          </w:p>
        </w:tc>
        <w:tc>
          <w:tcPr>
            <w:tcW w:w="19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提货支行名称</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165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167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9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1653"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167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9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1653"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2B3E5A" w:rsidRDefault="005C6274">
      <w:pPr>
        <w:ind w:firstLine="482"/>
        <w:rPr>
          <w:rFonts w:asciiTheme="minorEastAsia" w:hAnsiTheme="minorEastAsia"/>
          <w:color w:val="000000" w:themeColor="text1"/>
        </w:rPr>
      </w:pPr>
      <w:r>
        <w:rPr>
          <w:rFonts w:asciiTheme="minorEastAsia" w:hAnsiTheme="minorEastAsia" w:hint="eastAsia"/>
          <w:b/>
          <w:color w:val="000000" w:themeColor="text1"/>
        </w:rPr>
        <w:t>注</w:t>
      </w:r>
      <w:r>
        <w:rPr>
          <w:rFonts w:asciiTheme="minorEastAsia" w:hAnsiTheme="minorEastAsia" w:hint="eastAsia"/>
          <w:color w:val="000000" w:themeColor="text1"/>
        </w:rPr>
        <w:t>：如果二级系统不支持该接口，在后续客户提交的提货申请中将不会将仓库代码发二级系统。一个仓库可对应多个提货支行时返回多条记录。</w:t>
      </w:r>
    </w:p>
    <w:p w:rsidR="002B3E5A" w:rsidRDefault="005C6274">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增加提货申请请求及应答</w:t>
      </w:r>
    </w:p>
    <w:p w:rsidR="002B3E5A" w:rsidRDefault="005C6274">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提货申请指令用于APP用户向会员二级系统提交该客户的新增提货申请单。白银提货申请单本接口功能不支持。</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8914" w:type="dxa"/>
        <w:tblInd w:w="103" w:type="dxa"/>
        <w:tblLayout w:type="fixed"/>
        <w:tblLook w:val="04A0" w:firstRow="1" w:lastRow="0" w:firstColumn="1" w:lastColumn="0" w:noHBand="0" w:noVBand="1"/>
      </w:tblPr>
      <w:tblGrid>
        <w:gridCol w:w="743"/>
        <w:gridCol w:w="2071"/>
        <w:gridCol w:w="1847"/>
        <w:gridCol w:w="760"/>
        <w:gridCol w:w="798"/>
        <w:gridCol w:w="2695"/>
      </w:tblGrid>
      <w:tr w:rsidR="002B3E5A">
        <w:trPr>
          <w:trHeight w:val="270"/>
          <w:tblHeader/>
        </w:trPr>
        <w:tc>
          <w:tcPr>
            <w:tcW w:w="743" w:type="dxa"/>
            <w:tcBorders>
              <w:top w:val="single" w:sz="4" w:space="0" w:color="auto"/>
              <w:left w:val="single" w:sz="4" w:space="0" w:color="auto"/>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proofErr w:type="gramStart"/>
            <w:r>
              <w:rPr>
                <w:rFonts w:asciiTheme="minorEastAsia" w:hAnsiTheme="minorEastAsia" w:cs="宋体" w:hint="eastAsia"/>
                <w:b/>
                <w:bCs/>
                <w:color w:val="000000" w:themeColor="text1"/>
                <w:kern w:val="0"/>
                <w:sz w:val="20"/>
                <w:szCs w:val="20"/>
              </w:rPr>
              <w:t>域号</w:t>
            </w:r>
            <w:proofErr w:type="gramEnd"/>
          </w:p>
        </w:tc>
        <w:tc>
          <w:tcPr>
            <w:tcW w:w="2071"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847"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2695"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2B3E5A">
        <w:trPr>
          <w:trHeight w:val="270"/>
        </w:trPr>
        <w:tc>
          <w:tcPr>
            <w:tcW w:w="743"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K07</w:t>
            </w:r>
          </w:p>
        </w:tc>
        <w:tc>
          <w:tcPr>
            <w:tcW w:w="207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localNo2</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APP编号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olor w:val="000000" w:themeColor="text1"/>
                <w:sz w:val="20"/>
              </w:rPr>
            </w:pPr>
            <w:r>
              <w:rPr>
                <w:rFonts w:asciiTheme="minorEastAsia" w:hAnsiTheme="minorEastAsia" w:hint="eastAsia"/>
                <w:color w:val="000000" w:themeColor="text1"/>
                <w:sz w:val="20"/>
              </w:rPr>
              <w:t>APP提货单编号</w:t>
            </w:r>
          </w:p>
        </w:tc>
      </w:tr>
      <w:tr w:rsidR="002B3E5A">
        <w:trPr>
          <w:trHeight w:val="270"/>
        </w:trPr>
        <w:tc>
          <w:tcPr>
            <w:tcW w:w="743"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T11</w:t>
            </w:r>
          </w:p>
        </w:tc>
        <w:tc>
          <w:tcPr>
            <w:tcW w:w="207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applyDate</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申请日期</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4003" w:author="cuiqingsong" w:date="2017-05-16T11:11:00Z">
              <w:r>
                <w:rPr>
                  <w:rFonts w:asciiTheme="minorEastAsia" w:hAnsiTheme="minorEastAsia" w:cs="宋体" w:hint="eastAsia"/>
                  <w:color w:val="000000" w:themeColor="text1"/>
                  <w:kern w:val="0"/>
                  <w:sz w:val="20"/>
                  <w:szCs w:val="20"/>
                </w:rPr>
                <w:t>自然日期</w:t>
              </w:r>
            </w:ins>
          </w:p>
        </w:tc>
      </w:tr>
      <w:tr w:rsidR="002B3E5A">
        <w:trPr>
          <w:trHeight w:val="270"/>
        </w:trPr>
        <w:tc>
          <w:tcPr>
            <w:tcW w:w="743"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T82</w:t>
            </w:r>
          </w:p>
        </w:tc>
        <w:tc>
          <w:tcPr>
            <w:tcW w:w="207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Source</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来源</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szCs w:val="20"/>
                <w:shd w:val="clear" w:color="auto" w:fill="FFFFFF"/>
              </w:rPr>
              <w:t>1位字符，默认取值a,代表是APP渠道</w:t>
            </w:r>
          </w:p>
        </w:tc>
      </w:tr>
      <w:tr w:rsidR="002B3E5A">
        <w:trPr>
          <w:trHeight w:val="270"/>
        </w:trPr>
        <w:tc>
          <w:tcPr>
            <w:tcW w:w="743"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207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ins w:id="4004" w:author="cuiqingsong" w:date="2017-07-13T16:22:00Z"/>
        </w:trPr>
        <w:tc>
          <w:tcPr>
            <w:tcW w:w="743"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005" w:author="cuiqingsong" w:date="2017-07-13T16:22:00Z"/>
                <w:rFonts w:asciiTheme="minorEastAsia" w:hAnsiTheme="minorEastAsia" w:cs="宋体"/>
                <w:color w:val="000000" w:themeColor="text1"/>
                <w:kern w:val="0"/>
                <w:sz w:val="20"/>
                <w:szCs w:val="20"/>
              </w:rPr>
            </w:pPr>
            <w:ins w:id="4006" w:author="cuiqingsong" w:date="2017-07-13T16:22: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207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007" w:author="cuiqingsong" w:date="2017-07-13T16:22:00Z"/>
                <w:rFonts w:asciiTheme="minorEastAsia" w:hAnsiTheme="minorEastAsia" w:cs="宋体"/>
                <w:color w:val="000000" w:themeColor="text1"/>
                <w:kern w:val="0"/>
                <w:sz w:val="20"/>
                <w:szCs w:val="20"/>
              </w:rPr>
            </w:pPr>
            <w:ins w:id="4008" w:author="cuiqingsong" w:date="2017-07-13T16:22:00Z">
              <w:r>
                <w:rPr>
                  <w:rFonts w:asciiTheme="minorEastAsia" w:hAnsiTheme="minorEastAsia" w:cs="宋体"/>
                  <w:color w:val="000000" w:themeColor="text1"/>
                  <w:kern w:val="0"/>
                  <w:sz w:val="20"/>
                  <w:szCs w:val="20"/>
                </w:rPr>
                <w:t>seatID</w:t>
              </w:r>
            </w:ins>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009" w:author="cuiqingsong" w:date="2017-07-13T16:22:00Z"/>
                <w:rFonts w:asciiTheme="minorEastAsia" w:hAnsiTheme="minorEastAsia" w:cs="宋体"/>
                <w:color w:val="000000" w:themeColor="text1"/>
                <w:kern w:val="0"/>
                <w:sz w:val="20"/>
                <w:szCs w:val="20"/>
              </w:rPr>
            </w:pPr>
            <w:ins w:id="4010" w:author="cuiqingsong" w:date="2017-07-13T16:22:00Z">
              <w:r>
                <w:rPr>
                  <w:rFonts w:asciiTheme="minorEastAsia" w:hAnsiTheme="minorEastAsia" w:cs="宋体" w:hint="eastAsia"/>
                  <w:color w:val="000000" w:themeColor="text1"/>
                  <w:kern w:val="0"/>
                  <w:sz w:val="20"/>
                  <w:szCs w:val="20"/>
                </w:rPr>
                <w:t>交易席位代码</w:t>
              </w:r>
            </w:ins>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011" w:author="cuiqingsong" w:date="2017-07-13T16:22:00Z"/>
                <w:rFonts w:asciiTheme="minorEastAsia" w:hAnsiTheme="minorEastAsia" w:cs="宋体"/>
                <w:color w:val="000000" w:themeColor="text1"/>
                <w:kern w:val="0"/>
                <w:sz w:val="20"/>
                <w:szCs w:val="20"/>
              </w:rPr>
            </w:pPr>
            <w:ins w:id="4012" w:author="cuiqingsong" w:date="2017-07-13T16:22:00Z">
              <w:r>
                <w:rPr>
                  <w:rFonts w:asciiTheme="minorEastAsia" w:hAnsiTheme="minorEastAsia" w:cs="宋体" w:hint="eastAsia"/>
                  <w:color w:val="000000" w:themeColor="text1"/>
                  <w:kern w:val="0"/>
                  <w:sz w:val="20"/>
                  <w:szCs w:val="20"/>
                </w:rPr>
                <w:t>M</w:t>
              </w:r>
            </w:ins>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013" w:author="cuiqingsong" w:date="2017-07-13T16:22:00Z"/>
                <w:rFonts w:asciiTheme="minorEastAsia" w:hAnsiTheme="minorEastAsia" w:cs="宋体"/>
                <w:color w:val="000000" w:themeColor="text1"/>
                <w:kern w:val="0"/>
                <w:sz w:val="20"/>
                <w:szCs w:val="20"/>
              </w:rPr>
            </w:pPr>
            <w:ins w:id="4014" w:author="cuiqingsong" w:date="2017-07-13T16:22:00Z">
              <w:r>
                <w:rPr>
                  <w:rFonts w:asciiTheme="minorEastAsia" w:hAnsiTheme="minorEastAsia" w:cs="宋体" w:hint="eastAsia"/>
                  <w:color w:val="000000"/>
                  <w:kern w:val="0"/>
                  <w:sz w:val="20"/>
                  <w:szCs w:val="20"/>
                </w:rPr>
                <w:t>←</w:t>
              </w:r>
            </w:ins>
          </w:p>
        </w:tc>
        <w:tc>
          <w:tcPr>
            <w:tcW w:w="2695"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ins w:id="4015" w:author="cuiqingsong" w:date="2017-07-13T16:22:00Z"/>
                <w:rFonts w:asciiTheme="minorEastAsia" w:hAnsiTheme="minorEastAsia" w:cs="宋体"/>
                <w:color w:val="000000" w:themeColor="text1"/>
                <w:kern w:val="0"/>
                <w:sz w:val="20"/>
                <w:szCs w:val="20"/>
              </w:rPr>
            </w:pPr>
          </w:p>
        </w:tc>
      </w:tr>
      <w:tr w:rsidR="002B3E5A">
        <w:trPr>
          <w:trHeight w:val="270"/>
        </w:trPr>
        <w:tc>
          <w:tcPr>
            <w:tcW w:w="743"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207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43"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207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2B3E5A">
        <w:trPr>
          <w:trHeight w:val="270"/>
        </w:trPr>
        <w:tc>
          <w:tcPr>
            <w:tcW w:w="743"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207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w:t>
            </w:r>
            <w:proofErr w:type="gramStart"/>
            <w:r>
              <w:rPr>
                <w:rFonts w:asciiTheme="minorEastAsia" w:hAnsiTheme="minorEastAsia" w:cs="宋体" w:hint="eastAsia"/>
                <w:color w:val="000000" w:themeColor="text1"/>
                <w:kern w:val="0"/>
                <w:sz w:val="20"/>
                <w:szCs w:val="20"/>
              </w:rPr>
              <w:t>帐号</w:t>
            </w:r>
            <w:proofErr w:type="gramEnd"/>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2B3E5A">
        <w:trPr>
          <w:trHeight w:val="270"/>
        </w:trPr>
        <w:tc>
          <w:tcPr>
            <w:tcW w:w="743"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V00</w:t>
            </w:r>
          </w:p>
        </w:tc>
        <w:tc>
          <w:tcPr>
            <w:tcW w:w="207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varietyID</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交割品种代码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43"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K21</w:t>
            </w:r>
          </w:p>
        </w:tc>
        <w:tc>
          <w:tcPr>
            <w:tcW w:w="207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highlight w:val="yellow"/>
              </w:rPr>
            </w:pPr>
            <w:r>
              <w:rPr>
                <w:rFonts w:asciiTheme="minorEastAsia" w:hAnsiTheme="minorEastAsia" w:cs="宋体" w:hint="eastAsia"/>
                <w:color w:val="000000" w:themeColor="text1"/>
                <w:kern w:val="0"/>
                <w:sz w:val="20"/>
                <w:szCs w:val="20"/>
              </w:rPr>
              <w:t>drawType</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提货类型</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2B3E5A" w:rsidRDefault="005C6274">
            <w:pPr>
              <w:pStyle w:val="12"/>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1-自提，2-交提，3-部分交提，默认2-交提</w:t>
            </w:r>
          </w:p>
        </w:tc>
      </w:tr>
      <w:tr w:rsidR="002B3E5A">
        <w:trPr>
          <w:trHeight w:val="270"/>
        </w:trPr>
        <w:tc>
          <w:tcPr>
            <w:tcW w:w="743"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lastRenderedPageBreak/>
              <w:t>K24</w:t>
            </w:r>
          </w:p>
        </w:tc>
        <w:tc>
          <w:tcPr>
            <w:tcW w:w="207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selfDrawWeight</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自提重量</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标准重量,提货类型是1、3，</w:t>
            </w:r>
            <w:r>
              <w:rPr>
                <w:rFonts w:asciiTheme="minorEastAsia" w:hAnsiTheme="minorEastAsia" w:cs="宋体"/>
                <w:color w:val="000000" w:themeColor="text1"/>
                <w:kern w:val="0"/>
                <w:sz w:val="20"/>
                <w:szCs w:val="20"/>
              </w:rPr>
              <w:t xml:space="preserve"> </w:t>
            </w:r>
          </w:p>
        </w:tc>
      </w:tr>
      <w:tr w:rsidR="002B3E5A">
        <w:trPr>
          <w:trHeight w:val="270"/>
        </w:trPr>
        <w:tc>
          <w:tcPr>
            <w:tcW w:w="743"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K25</w:t>
            </w:r>
          </w:p>
        </w:tc>
        <w:tc>
          <w:tcPr>
            <w:tcW w:w="207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tradeDrawWeight</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交提重量</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标准重量,提货类型是2、3，</w:t>
            </w:r>
            <w:r>
              <w:rPr>
                <w:rFonts w:asciiTheme="minorEastAsia" w:hAnsiTheme="minorEastAsia" w:cs="宋体"/>
                <w:color w:val="000000" w:themeColor="text1"/>
                <w:kern w:val="0"/>
                <w:sz w:val="20"/>
                <w:szCs w:val="20"/>
              </w:rPr>
              <w:t xml:space="preserve"> </w:t>
            </w:r>
          </w:p>
        </w:tc>
      </w:tr>
      <w:tr w:rsidR="002B3E5A">
        <w:trPr>
          <w:trHeight w:val="270"/>
        </w:trPr>
        <w:tc>
          <w:tcPr>
            <w:tcW w:w="743"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W00</w:t>
            </w:r>
          </w:p>
        </w:tc>
        <w:tc>
          <w:tcPr>
            <w:tcW w:w="207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warehouseID</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仓库代码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根据会员提货要求处理，如果银行要求填写仓库代码，在提货之前先发获取可提货仓库列表请求</w:t>
            </w:r>
          </w:p>
        </w:tc>
      </w:tr>
      <w:tr w:rsidR="002B3E5A">
        <w:trPr>
          <w:trHeight w:val="270"/>
        </w:trPr>
        <w:tc>
          <w:tcPr>
            <w:tcW w:w="743"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W33</w:t>
            </w:r>
          </w:p>
        </w:tc>
        <w:tc>
          <w:tcPr>
            <w:tcW w:w="207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bankBranchID</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提货支行代码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themeColor="text1"/>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根据会员提货要求处理，如果要求填写提货支行代码，在提货之前先发获取可提货支行列表请求</w:t>
            </w:r>
          </w:p>
        </w:tc>
      </w:tr>
      <w:tr w:rsidR="002B3E5A">
        <w:trPr>
          <w:trHeight w:val="270"/>
          <w:del w:id="4016" w:author="cuiqingsong" w:date="2017-05-16T11:07:00Z"/>
        </w:trPr>
        <w:tc>
          <w:tcPr>
            <w:tcW w:w="743"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del w:id="4017" w:author="cuiqingsong" w:date="2017-05-16T11:07:00Z"/>
                <w:rFonts w:asciiTheme="minorEastAsia" w:hAnsiTheme="minorEastAsia" w:cs="宋体"/>
                <w:color w:val="000000" w:themeColor="text1"/>
                <w:kern w:val="0"/>
                <w:sz w:val="20"/>
                <w:szCs w:val="20"/>
              </w:rPr>
            </w:pPr>
            <w:del w:id="4018" w:author="cuiqingsong" w:date="2017-05-16T11:07:00Z">
              <w:r>
                <w:rPr>
                  <w:rFonts w:asciiTheme="minorEastAsia" w:hAnsiTheme="minorEastAsia" w:cs="宋体" w:hint="eastAsia"/>
                  <w:color w:val="000000" w:themeColor="text1"/>
                  <w:kern w:val="0"/>
                  <w:sz w:val="20"/>
                  <w:szCs w:val="20"/>
                </w:rPr>
                <w:delText>T16</w:delText>
              </w:r>
            </w:del>
          </w:p>
        </w:tc>
        <w:tc>
          <w:tcPr>
            <w:tcW w:w="207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del w:id="4019" w:author="cuiqingsong" w:date="2017-05-16T11:07:00Z"/>
                <w:rFonts w:asciiTheme="minorEastAsia" w:hAnsiTheme="minorEastAsia" w:cs="宋体"/>
                <w:color w:val="000000" w:themeColor="text1"/>
                <w:kern w:val="0"/>
                <w:sz w:val="20"/>
                <w:szCs w:val="20"/>
              </w:rPr>
            </w:pPr>
            <w:del w:id="4020" w:author="cuiqingsong" w:date="2017-05-16T11:07:00Z">
              <w:r>
                <w:rPr>
                  <w:rFonts w:asciiTheme="minorEastAsia" w:hAnsiTheme="minorEastAsia" w:cs="宋体" w:hint="eastAsia"/>
                  <w:color w:val="000000" w:themeColor="text1"/>
                  <w:kern w:val="0"/>
                  <w:sz w:val="20"/>
                  <w:szCs w:val="20"/>
                </w:rPr>
                <w:delText>transDate</w:delText>
              </w:r>
            </w:del>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del w:id="4021" w:author="cuiqingsong" w:date="2017-05-16T11:07:00Z"/>
                <w:rFonts w:asciiTheme="minorEastAsia" w:hAnsiTheme="minorEastAsia" w:cs="宋体"/>
                <w:color w:val="000000" w:themeColor="text1"/>
                <w:kern w:val="0"/>
                <w:sz w:val="20"/>
                <w:szCs w:val="20"/>
              </w:rPr>
            </w:pPr>
            <w:del w:id="4022" w:author="cuiqingsong" w:date="2017-05-16T11:07:00Z">
              <w:r>
                <w:rPr>
                  <w:rFonts w:asciiTheme="minorEastAsia" w:hAnsiTheme="minorEastAsia" w:cs="宋体" w:hint="eastAsia"/>
                  <w:color w:val="000000" w:themeColor="text1"/>
                  <w:kern w:val="0"/>
                  <w:sz w:val="20"/>
                  <w:szCs w:val="20"/>
                </w:rPr>
                <w:delText>提货日期</w:delText>
              </w:r>
            </w:del>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del w:id="4023" w:author="cuiqingsong" w:date="2017-05-16T11:07:00Z"/>
                <w:rFonts w:asciiTheme="minorEastAsia" w:hAnsiTheme="minorEastAsia" w:cs="宋体"/>
                <w:color w:val="000000" w:themeColor="text1"/>
                <w:kern w:val="0"/>
                <w:sz w:val="20"/>
                <w:szCs w:val="20"/>
              </w:rPr>
            </w:pPr>
            <w:del w:id="4024" w:author="cuiqingsong" w:date="2017-05-16T11:07:00Z">
              <w:r>
                <w:rPr>
                  <w:rFonts w:asciiTheme="minorEastAsia" w:hAnsiTheme="minorEastAsia" w:cs="宋体" w:hint="eastAsia"/>
                  <w:color w:val="000000" w:themeColor="text1"/>
                  <w:kern w:val="0"/>
                  <w:sz w:val="20"/>
                  <w:szCs w:val="20"/>
                </w:rPr>
                <w:delText>M</w:delText>
              </w:r>
            </w:del>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del w:id="4025" w:author="cuiqingsong" w:date="2017-05-16T11:07:00Z"/>
                <w:rFonts w:asciiTheme="minorEastAsia" w:hAnsiTheme="minorEastAsia" w:cs="宋体"/>
                <w:color w:val="000000"/>
                <w:kern w:val="0"/>
                <w:sz w:val="20"/>
                <w:szCs w:val="20"/>
              </w:rPr>
            </w:pPr>
            <w:del w:id="4026" w:author="cuiqingsong" w:date="2017-05-16T11:07:00Z">
              <w:r>
                <w:rPr>
                  <w:rFonts w:asciiTheme="minorEastAsia" w:hAnsiTheme="minorEastAsia" w:cs="宋体" w:hint="eastAsia"/>
                  <w:color w:val="000000" w:themeColor="text1"/>
                  <w:kern w:val="0"/>
                  <w:sz w:val="20"/>
                  <w:szCs w:val="20"/>
                </w:rPr>
                <w:delText>-</w:delText>
              </w:r>
            </w:del>
          </w:p>
        </w:tc>
        <w:tc>
          <w:tcPr>
            <w:tcW w:w="2695"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del w:id="4027" w:author="cuiqingsong" w:date="2017-05-16T11:07:00Z"/>
                <w:rFonts w:asciiTheme="minorEastAsia" w:hAnsiTheme="minorEastAsia" w:cs="宋体"/>
                <w:color w:val="000000" w:themeColor="text1"/>
                <w:kern w:val="0"/>
                <w:sz w:val="20"/>
                <w:szCs w:val="20"/>
              </w:rPr>
            </w:pPr>
          </w:p>
        </w:tc>
      </w:tr>
      <w:tr w:rsidR="002B3E5A">
        <w:trPr>
          <w:trHeight w:val="270"/>
        </w:trPr>
        <w:tc>
          <w:tcPr>
            <w:tcW w:w="743"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K22</w:t>
            </w:r>
          </w:p>
        </w:tc>
        <w:tc>
          <w:tcPr>
            <w:tcW w:w="207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pickupPerson</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提货人</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43"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kern w:val="0"/>
                <w:sz w:val="20"/>
                <w:szCs w:val="20"/>
              </w:rPr>
              <w:t>B01</w:t>
            </w:r>
          </w:p>
        </w:tc>
        <w:tc>
          <w:tcPr>
            <w:tcW w:w="207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kern w:val="0"/>
                <w:sz w:val="20"/>
                <w:szCs w:val="20"/>
              </w:rPr>
              <w:t>certificateType</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kern w:val="0"/>
                <w:sz w:val="20"/>
                <w:szCs w:val="20"/>
              </w:rPr>
              <w:t>证件类型</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提货人证件类型</w:t>
            </w:r>
          </w:p>
        </w:tc>
      </w:tr>
      <w:tr w:rsidR="002B3E5A">
        <w:trPr>
          <w:trHeight w:val="270"/>
        </w:trPr>
        <w:tc>
          <w:tcPr>
            <w:tcW w:w="743"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kern w:val="0"/>
                <w:sz w:val="20"/>
                <w:szCs w:val="20"/>
              </w:rPr>
              <w:t>B02</w:t>
            </w:r>
          </w:p>
        </w:tc>
        <w:tc>
          <w:tcPr>
            <w:tcW w:w="207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kern w:val="0"/>
                <w:sz w:val="20"/>
                <w:szCs w:val="20"/>
              </w:rPr>
              <w:t>certificateNo</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kern w:val="0"/>
                <w:sz w:val="20"/>
                <w:szCs w:val="20"/>
              </w:rPr>
              <w:t>证件编号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提货人证件编号</w:t>
            </w:r>
          </w:p>
        </w:tc>
      </w:tr>
      <w:tr w:rsidR="002B3E5A">
        <w:trPr>
          <w:trHeight w:val="270"/>
        </w:trPr>
        <w:tc>
          <w:tcPr>
            <w:tcW w:w="743"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K23</w:t>
            </w:r>
          </w:p>
        </w:tc>
        <w:tc>
          <w:tcPr>
            <w:tcW w:w="207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C</w:t>
            </w:r>
            <w:r>
              <w:rPr>
                <w:rFonts w:asciiTheme="minorEastAsia" w:hAnsiTheme="minorEastAsia" w:cs="宋体" w:hint="eastAsia"/>
                <w:color w:val="000000" w:themeColor="text1"/>
                <w:kern w:val="0"/>
                <w:sz w:val="20"/>
                <w:szCs w:val="20"/>
              </w:rPr>
              <w:t>ipher</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提货密码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43"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T85</w:t>
            </w:r>
          </w:p>
        </w:tc>
        <w:tc>
          <w:tcPr>
            <w:tcW w:w="207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localNo</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本地编号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6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rPr>
              <w:t>二级</w:t>
            </w:r>
            <w:proofErr w:type="gramStart"/>
            <w:r>
              <w:rPr>
                <w:rFonts w:asciiTheme="minorEastAsia" w:hAnsiTheme="minorEastAsia" w:hint="eastAsia"/>
                <w:color w:val="000000" w:themeColor="text1"/>
                <w:sz w:val="20"/>
              </w:rPr>
              <w:t>系统本地</w:t>
            </w:r>
            <w:proofErr w:type="gramEnd"/>
            <w:r>
              <w:rPr>
                <w:rFonts w:asciiTheme="minorEastAsia" w:hAnsiTheme="minorEastAsia" w:hint="eastAsia"/>
                <w:color w:val="000000" w:themeColor="text1"/>
                <w:sz w:val="20"/>
              </w:rPr>
              <w:t>提货单编号</w:t>
            </w:r>
          </w:p>
        </w:tc>
      </w:tr>
      <w:tr w:rsidR="002B3E5A">
        <w:trPr>
          <w:trHeight w:val="270"/>
        </w:trPr>
        <w:tc>
          <w:tcPr>
            <w:tcW w:w="743"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207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695"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43"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207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695"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2B3E5A" w:rsidRDefault="002B3E5A">
      <w:pPr>
        <w:ind w:firstLine="480"/>
        <w:rPr>
          <w:rFonts w:asciiTheme="minorEastAsia" w:hAnsiTheme="minorEastAsia"/>
          <w:color w:val="000000" w:themeColor="text1"/>
        </w:rPr>
      </w:pPr>
    </w:p>
    <w:p w:rsidR="002B3E5A" w:rsidRDefault="005C6274">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撤销提货申请请求及应答</w:t>
      </w:r>
    </w:p>
    <w:p w:rsidR="002B3E5A" w:rsidRDefault="005C6274">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提货申请撤销指令用于APP用户向会员二级系统提交撤销该客户的提货申请单。</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8652" w:type="dxa"/>
        <w:tblInd w:w="103" w:type="dxa"/>
        <w:tblLayout w:type="fixed"/>
        <w:tblLook w:val="04A0" w:firstRow="1" w:lastRow="0" w:firstColumn="1" w:lastColumn="0" w:noHBand="0" w:noVBand="1"/>
      </w:tblPr>
      <w:tblGrid>
        <w:gridCol w:w="798"/>
        <w:gridCol w:w="1696"/>
        <w:gridCol w:w="1509"/>
        <w:gridCol w:w="647"/>
        <w:gridCol w:w="920"/>
        <w:gridCol w:w="3082"/>
      </w:tblGrid>
      <w:tr w:rsidR="002B3E5A">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proofErr w:type="gramStart"/>
            <w:r>
              <w:rPr>
                <w:rFonts w:asciiTheme="minorEastAsia" w:hAnsiTheme="minorEastAsia" w:cs="宋体" w:hint="eastAsia"/>
                <w:b/>
                <w:bCs/>
                <w:color w:val="000000" w:themeColor="text1"/>
                <w:kern w:val="0"/>
                <w:sz w:val="20"/>
                <w:szCs w:val="20"/>
              </w:rPr>
              <w:t>域号</w:t>
            </w:r>
            <w:proofErr w:type="gramEnd"/>
          </w:p>
        </w:tc>
        <w:tc>
          <w:tcPr>
            <w:tcW w:w="1696"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509"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647"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3082"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T85</w:t>
            </w:r>
          </w:p>
        </w:tc>
        <w:tc>
          <w:tcPr>
            <w:tcW w:w="16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localNo</w:t>
            </w:r>
          </w:p>
        </w:tc>
        <w:tc>
          <w:tcPr>
            <w:tcW w:w="15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本地编号</w:t>
            </w:r>
          </w:p>
        </w:tc>
        <w:tc>
          <w:tcPr>
            <w:tcW w:w="6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9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082"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rPr>
              <w:t>二级</w:t>
            </w:r>
            <w:proofErr w:type="gramStart"/>
            <w:r>
              <w:rPr>
                <w:rFonts w:asciiTheme="minorEastAsia" w:hAnsiTheme="minorEastAsia" w:hint="eastAsia"/>
                <w:color w:val="000000" w:themeColor="text1"/>
                <w:sz w:val="20"/>
              </w:rPr>
              <w:t>系统本地</w:t>
            </w:r>
            <w:proofErr w:type="gramEnd"/>
            <w:r>
              <w:rPr>
                <w:rFonts w:asciiTheme="minorEastAsia" w:hAnsiTheme="minorEastAsia" w:hint="eastAsia"/>
                <w:color w:val="000000" w:themeColor="text1"/>
                <w:sz w:val="20"/>
              </w:rPr>
              <w:t>提货单编号</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6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5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6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9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082"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ins w:id="4028" w:author="cuiqingsong" w:date="2017-07-13T16:23:00Z"/>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029" w:author="cuiqingsong" w:date="2017-07-13T16:23:00Z"/>
                <w:rFonts w:asciiTheme="minorEastAsia" w:hAnsiTheme="minorEastAsia" w:cs="宋体"/>
                <w:color w:val="000000" w:themeColor="text1"/>
                <w:kern w:val="0"/>
                <w:sz w:val="20"/>
                <w:szCs w:val="20"/>
              </w:rPr>
            </w:pPr>
            <w:ins w:id="4030" w:author="cuiqingsong" w:date="2017-07-13T16:23: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16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031" w:author="cuiqingsong" w:date="2017-07-13T16:23:00Z"/>
                <w:rFonts w:asciiTheme="minorEastAsia" w:hAnsiTheme="minorEastAsia" w:cs="宋体"/>
                <w:color w:val="000000" w:themeColor="text1"/>
                <w:kern w:val="0"/>
                <w:sz w:val="20"/>
                <w:szCs w:val="20"/>
              </w:rPr>
            </w:pPr>
            <w:ins w:id="4032" w:author="cuiqingsong" w:date="2017-07-13T16:23:00Z">
              <w:r>
                <w:rPr>
                  <w:rFonts w:asciiTheme="minorEastAsia" w:hAnsiTheme="minorEastAsia" w:cs="宋体"/>
                  <w:color w:val="000000" w:themeColor="text1"/>
                  <w:kern w:val="0"/>
                  <w:sz w:val="20"/>
                  <w:szCs w:val="20"/>
                </w:rPr>
                <w:t>seatID</w:t>
              </w:r>
            </w:ins>
          </w:p>
        </w:tc>
        <w:tc>
          <w:tcPr>
            <w:tcW w:w="15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033" w:author="cuiqingsong" w:date="2017-07-13T16:23:00Z"/>
                <w:rFonts w:asciiTheme="minorEastAsia" w:hAnsiTheme="minorEastAsia" w:cs="宋体"/>
                <w:color w:val="000000" w:themeColor="text1"/>
                <w:kern w:val="0"/>
                <w:sz w:val="20"/>
                <w:szCs w:val="20"/>
              </w:rPr>
            </w:pPr>
            <w:ins w:id="4034" w:author="cuiqingsong" w:date="2017-07-13T16:23:00Z">
              <w:r>
                <w:rPr>
                  <w:rFonts w:asciiTheme="minorEastAsia" w:hAnsiTheme="minorEastAsia" w:cs="宋体" w:hint="eastAsia"/>
                  <w:color w:val="000000" w:themeColor="text1"/>
                  <w:kern w:val="0"/>
                  <w:sz w:val="20"/>
                  <w:szCs w:val="20"/>
                </w:rPr>
                <w:t>交易席位代码</w:t>
              </w:r>
            </w:ins>
          </w:p>
        </w:tc>
        <w:tc>
          <w:tcPr>
            <w:tcW w:w="6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035" w:author="cuiqingsong" w:date="2017-07-13T16:23:00Z"/>
                <w:rFonts w:asciiTheme="minorEastAsia" w:hAnsiTheme="minorEastAsia" w:cs="宋体"/>
                <w:color w:val="000000" w:themeColor="text1"/>
                <w:kern w:val="0"/>
                <w:sz w:val="20"/>
                <w:szCs w:val="20"/>
              </w:rPr>
            </w:pPr>
            <w:ins w:id="4036" w:author="cuiqingsong" w:date="2017-07-13T16:23:00Z">
              <w:r>
                <w:rPr>
                  <w:rFonts w:asciiTheme="minorEastAsia" w:hAnsiTheme="minorEastAsia" w:cs="宋体" w:hint="eastAsia"/>
                  <w:color w:val="000000" w:themeColor="text1"/>
                  <w:kern w:val="0"/>
                  <w:sz w:val="20"/>
                  <w:szCs w:val="20"/>
                </w:rPr>
                <w:t>M</w:t>
              </w:r>
            </w:ins>
          </w:p>
        </w:tc>
        <w:tc>
          <w:tcPr>
            <w:tcW w:w="9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037" w:author="cuiqingsong" w:date="2017-07-13T16:23:00Z"/>
                <w:rFonts w:asciiTheme="minorEastAsia" w:hAnsiTheme="minorEastAsia" w:cs="宋体"/>
                <w:color w:val="000000" w:themeColor="text1"/>
                <w:kern w:val="0"/>
                <w:sz w:val="20"/>
                <w:szCs w:val="20"/>
              </w:rPr>
            </w:pPr>
            <w:ins w:id="4038" w:author="cuiqingsong" w:date="2017-07-13T16:23:00Z">
              <w:r>
                <w:rPr>
                  <w:rFonts w:asciiTheme="minorEastAsia" w:hAnsiTheme="minorEastAsia" w:cs="宋体" w:hint="eastAsia"/>
                  <w:color w:val="000000"/>
                  <w:kern w:val="0"/>
                  <w:sz w:val="20"/>
                  <w:szCs w:val="20"/>
                </w:rPr>
                <w:t>←</w:t>
              </w:r>
            </w:ins>
          </w:p>
        </w:tc>
        <w:tc>
          <w:tcPr>
            <w:tcW w:w="3082"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ins w:id="4039" w:author="cuiqingsong" w:date="2017-07-13T16:23:00Z"/>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6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5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6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9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082"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16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5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6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9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082"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16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5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w:t>
            </w:r>
            <w:proofErr w:type="gramStart"/>
            <w:r>
              <w:rPr>
                <w:rFonts w:asciiTheme="minorEastAsia" w:hAnsiTheme="minorEastAsia" w:cs="宋体" w:hint="eastAsia"/>
                <w:color w:val="000000" w:themeColor="text1"/>
                <w:kern w:val="0"/>
                <w:sz w:val="20"/>
                <w:szCs w:val="20"/>
              </w:rPr>
              <w:t>帐号</w:t>
            </w:r>
            <w:proofErr w:type="gramEnd"/>
          </w:p>
        </w:tc>
        <w:tc>
          <w:tcPr>
            <w:tcW w:w="6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9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082"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T82</w:t>
            </w:r>
          </w:p>
        </w:tc>
        <w:tc>
          <w:tcPr>
            <w:tcW w:w="16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Source</w:t>
            </w:r>
          </w:p>
        </w:tc>
        <w:tc>
          <w:tcPr>
            <w:tcW w:w="15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来源</w:t>
            </w:r>
          </w:p>
        </w:tc>
        <w:tc>
          <w:tcPr>
            <w:tcW w:w="6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9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082"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szCs w:val="20"/>
                <w:shd w:val="clear" w:color="auto" w:fill="FFFFFF"/>
              </w:rPr>
              <w:t>1位字符，默认取值a,代表是APP渠道</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16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5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6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9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082"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16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5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6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9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082"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2B3E5A" w:rsidRDefault="005C6274">
      <w:pPr>
        <w:pStyle w:val="3"/>
        <w:numPr>
          <w:ilvl w:val="2"/>
          <w:numId w:val="1"/>
        </w:numPr>
        <w:ind w:left="0" w:firstLineChars="0" w:firstLine="0"/>
        <w:rPr>
          <w:rFonts w:asciiTheme="minorEastAsia" w:hAnsiTheme="minorEastAsia"/>
          <w:color w:val="000000" w:themeColor="text1"/>
        </w:rPr>
      </w:pPr>
      <w:bookmarkStart w:id="4040" w:name="_Toc494292514"/>
      <w:r>
        <w:rPr>
          <w:rFonts w:asciiTheme="minorEastAsia" w:hAnsiTheme="minorEastAsia" w:hint="eastAsia"/>
          <w:color w:val="000000" w:themeColor="text1"/>
        </w:rPr>
        <w:lastRenderedPageBreak/>
        <w:t>查询</w:t>
      </w:r>
      <w:bookmarkEnd w:id="4040"/>
    </w:p>
    <w:p w:rsidR="002B3E5A" w:rsidRDefault="005C6274">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查询提货申请及应答</w:t>
      </w:r>
    </w:p>
    <w:p w:rsidR="002B3E5A" w:rsidRDefault="005C6274">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APP</w:t>
      </w:r>
      <w:proofErr w:type="gramStart"/>
      <w:r>
        <w:rPr>
          <w:rFonts w:asciiTheme="minorEastAsia" w:hAnsiTheme="minorEastAsia" w:hint="eastAsia"/>
          <w:color w:val="000000" w:themeColor="text1"/>
        </w:rPr>
        <w:t>端客户</w:t>
      </w:r>
      <w:proofErr w:type="gramEnd"/>
      <w:r>
        <w:rPr>
          <w:rFonts w:asciiTheme="minorEastAsia" w:hAnsiTheme="minorEastAsia" w:hint="eastAsia"/>
          <w:color w:val="000000" w:themeColor="text1"/>
        </w:rPr>
        <w:t>向会员二级系统查询提货申请及会员二级系统返回的查询结果。</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9747" w:type="dxa"/>
        <w:tblInd w:w="-34" w:type="dxa"/>
        <w:tblLayout w:type="fixed"/>
        <w:tblLook w:val="04A0" w:firstRow="1" w:lastRow="0" w:firstColumn="1" w:lastColumn="0" w:noHBand="0" w:noVBand="1"/>
      </w:tblPr>
      <w:tblGrid>
        <w:gridCol w:w="709"/>
        <w:gridCol w:w="642"/>
        <w:gridCol w:w="2296"/>
        <w:gridCol w:w="1847"/>
        <w:gridCol w:w="760"/>
        <w:gridCol w:w="798"/>
        <w:gridCol w:w="2695"/>
      </w:tblGrid>
      <w:tr w:rsidR="002B3E5A">
        <w:trPr>
          <w:trHeight w:val="270"/>
          <w:tblHeader/>
        </w:trPr>
        <w:tc>
          <w:tcPr>
            <w:tcW w:w="709" w:type="dxa"/>
            <w:tcBorders>
              <w:top w:val="single" w:sz="4" w:space="0" w:color="auto"/>
              <w:left w:val="single" w:sz="4" w:space="0" w:color="auto"/>
              <w:bottom w:val="single" w:sz="4" w:space="0" w:color="auto"/>
              <w:right w:val="single" w:sz="4" w:space="0" w:color="auto"/>
            </w:tcBorders>
            <w:shd w:val="clear" w:color="000000" w:fill="D9D9D9"/>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符号</w:t>
            </w:r>
          </w:p>
        </w:tc>
        <w:tc>
          <w:tcPr>
            <w:tcW w:w="642" w:type="dxa"/>
            <w:tcBorders>
              <w:top w:val="single" w:sz="4" w:space="0" w:color="auto"/>
              <w:left w:val="single" w:sz="4" w:space="0" w:color="auto"/>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proofErr w:type="gramStart"/>
            <w:r>
              <w:rPr>
                <w:rFonts w:asciiTheme="minorEastAsia" w:hAnsiTheme="minorEastAsia" w:cs="宋体" w:hint="eastAsia"/>
                <w:b/>
                <w:bCs/>
                <w:color w:val="000000" w:themeColor="text1"/>
                <w:kern w:val="0"/>
                <w:sz w:val="20"/>
                <w:szCs w:val="20"/>
              </w:rPr>
              <w:t>域号</w:t>
            </w:r>
            <w:proofErr w:type="gramEnd"/>
          </w:p>
        </w:tc>
        <w:tc>
          <w:tcPr>
            <w:tcW w:w="2296"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847"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2695"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2B3E5A">
        <w:trPr>
          <w:trHeight w:val="270"/>
        </w:trPr>
        <w:tc>
          <w:tcPr>
            <w:tcW w:w="709"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4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22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ins w:id="4041" w:author="cuiqingsong" w:date="2017-07-13T16:24:00Z"/>
        </w:trPr>
        <w:tc>
          <w:tcPr>
            <w:tcW w:w="709"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ins w:id="4042" w:author="cuiqingsong" w:date="2017-07-13T16:24:00Z"/>
                <w:rFonts w:asciiTheme="minorEastAsia" w:hAnsiTheme="minorEastAsia" w:cs="宋体"/>
                <w:color w:val="000000" w:themeColor="text1"/>
                <w:kern w:val="0"/>
                <w:sz w:val="20"/>
                <w:szCs w:val="20"/>
              </w:rPr>
            </w:pPr>
          </w:p>
        </w:tc>
        <w:tc>
          <w:tcPr>
            <w:tcW w:w="64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043" w:author="cuiqingsong" w:date="2017-07-13T16:24:00Z"/>
                <w:rFonts w:asciiTheme="minorEastAsia" w:hAnsiTheme="minorEastAsia" w:cs="宋体"/>
                <w:color w:val="000000" w:themeColor="text1"/>
                <w:kern w:val="0"/>
                <w:sz w:val="20"/>
                <w:szCs w:val="20"/>
              </w:rPr>
            </w:pPr>
            <w:ins w:id="4044" w:author="cuiqingsong" w:date="2017-07-13T16:24: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22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045" w:author="cuiqingsong" w:date="2017-07-13T16:24:00Z"/>
                <w:rFonts w:asciiTheme="minorEastAsia" w:hAnsiTheme="minorEastAsia" w:cs="宋体"/>
                <w:color w:val="000000" w:themeColor="text1"/>
                <w:kern w:val="0"/>
                <w:sz w:val="20"/>
                <w:szCs w:val="20"/>
              </w:rPr>
            </w:pPr>
            <w:ins w:id="4046" w:author="cuiqingsong" w:date="2017-07-13T16:24:00Z">
              <w:r>
                <w:rPr>
                  <w:rFonts w:asciiTheme="minorEastAsia" w:hAnsiTheme="minorEastAsia" w:cs="宋体"/>
                  <w:color w:val="000000" w:themeColor="text1"/>
                  <w:kern w:val="0"/>
                  <w:sz w:val="20"/>
                  <w:szCs w:val="20"/>
                </w:rPr>
                <w:t>seatID</w:t>
              </w:r>
            </w:ins>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047" w:author="cuiqingsong" w:date="2017-07-13T16:24:00Z"/>
                <w:rFonts w:asciiTheme="minorEastAsia" w:hAnsiTheme="minorEastAsia" w:cs="宋体"/>
                <w:color w:val="000000" w:themeColor="text1"/>
                <w:kern w:val="0"/>
                <w:sz w:val="20"/>
                <w:szCs w:val="20"/>
              </w:rPr>
            </w:pPr>
            <w:ins w:id="4048" w:author="cuiqingsong" w:date="2017-07-13T16:24:00Z">
              <w:r>
                <w:rPr>
                  <w:rFonts w:asciiTheme="minorEastAsia" w:hAnsiTheme="minorEastAsia" w:cs="宋体" w:hint="eastAsia"/>
                  <w:color w:val="000000" w:themeColor="text1"/>
                  <w:kern w:val="0"/>
                  <w:sz w:val="20"/>
                  <w:szCs w:val="20"/>
                </w:rPr>
                <w:t>交易席位代码</w:t>
              </w:r>
            </w:ins>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049" w:author="cuiqingsong" w:date="2017-07-13T16:24:00Z"/>
                <w:rFonts w:asciiTheme="minorEastAsia" w:hAnsiTheme="minorEastAsia" w:cs="宋体"/>
                <w:color w:val="000000" w:themeColor="text1"/>
                <w:kern w:val="0"/>
                <w:sz w:val="20"/>
                <w:szCs w:val="20"/>
              </w:rPr>
            </w:pPr>
            <w:ins w:id="4050" w:author="cuiqingsong" w:date="2017-07-13T16:24:00Z">
              <w:r>
                <w:rPr>
                  <w:rFonts w:asciiTheme="minorEastAsia" w:hAnsiTheme="minorEastAsia" w:cs="宋体" w:hint="eastAsia"/>
                  <w:color w:val="000000" w:themeColor="text1"/>
                  <w:kern w:val="0"/>
                  <w:sz w:val="20"/>
                  <w:szCs w:val="20"/>
                </w:rPr>
                <w:t>M</w:t>
              </w:r>
            </w:ins>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051" w:author="cuiqingsong" w:date="2017-07-13T16:24:00Z"/>
                <w:rFonts w:asciiTheme="minorEastAsia" w:hAnsiTheme="minorEastAsia" w:cs="宋体"/>
                <w:color w:val="000000" w:themeColor="text1"/>
                <w:kern w:val="0"/>
                <w:sz w:val="20"/>
                <w:szCs w:val="20"/>
              </w:rPr>
            </w:pPr>
            <w:ins w:id="4052" w:author="cuiqingsong" w:date="2017-07-13T16:24:00Z">
              <w:r>
                <w:rPr>
                  <w:rFonts w:asciiTheme="minorEastAsia" w:hAnsiTheme="minorEastAsia" w:cs="宋体" w:hint="eastAsia"/>
                  <w:color w:val="000000"/>
                  <w:kern w:val="0"/>
                  <w:sz w:val="20"/>
                  <w:szCs w:val="20"/>
                </w:rPr>
                <w:t>←</w:t>
              </w:r>
            </w:ins>
          </w:p>
        </w:tc>
        <w:tc>
          <w:tcPr>
            <w:tcW w:w="2695"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ins w:id="4053" w:author="cuiqingsong" w:date="2017-07-13T16:24:00Z"/>
                <w:rFonts w:asciiTheme="minorEastAsia" w:hAnsiTheme="minorEastAsia" w:cs="宋体"/>
                <w:color w:val="000000" w:themeColor="text1"/>
                <w:kern w:val="0"/>
                <w:sz w:val="20"/>
                <w:szCs w:val="20"/>
              </w:rPr>
            </w:pPr>
          </w:p>
        </w:tc>
      </w:tr>
      <w:tr w:rsidR="002B3E5A">
        <w:trPr>
          <w:trHeight w:val="270"/>
        </w:trPr>
        <w:tc>
          <w:tcPr>
            <w:tcW w:w="709"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4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22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09"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4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22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2B3E5A">
        <w:trPr>
          <w:trHeight w:val="270"/>
        </w:trPr>
        <w:tc>
          <w:tcPr>
            <w:tcW w:w="709"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4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22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w:t>
            </w:r>
            <w:proofErr w:type="gramStart"/>
            <w:r>
              <w:rPr>
                <w:rFonts w:asciiTheme="minorEastAsia" w:hAnsiTheme="minorEastAsia" w:cs="宋体" w:hint="eastAsia"/>
                <w:color w:val="000000" w:themeColor="text1"/>
                <w:kern w:val="0"/>
                <w:sz w:val="20"/>
                <w:szCs w:val="20"/>
              </w:rPr>
              <w:t>帐号</w:t>
            </w:r>
            <w:proofErr w:type="gramEnd"/>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2B3E5A">
        <w:trPr>
          <w:trHeight w:val="270"/>
        </w:trPr>
        <w:tc>
          <w:tcPr>
            <w:tcW w:w="709"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42" w:type="dxa"/>
            <w:tcBorders>
              <w:top w:val="nil"/>
              <w:left w:val="single" w:sz="4" w:space="0" w:color="auto"/>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T18</w:t>
            </w:r>
          </w:p>
        </w:tc>
        <w:tc>
          <w:tcPr>
            <w:tcW w:w="22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beginDate</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开始日期</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4054" w:author="cuiqingsong" w:date="2017-05-16T10:38:00Z">
              <w:r>
                <w:rPr>
                  <w:rFonts w:asciiTheme="minorEastAsia" w:hAnsiTheme="minorEastAsia" w:cs="宋体" w:hint="eastAsia"/>
                  <w:color w:val="000000" w:themeColor="text1"/>
                  <w:kern w:val="0"/>
                  <w:sz w:val="20"/>
                  <w:szCs w:val="20"/>
                </w:rPr>
                <w:t>交易日期</w:t>
              </w:r>
            </w:ins>
          </w:p>
        </w:tc>
      </w:tr>
      <w:tr w:rsidR="002B3E5A">
        <w:trPr>
          <w:trHeight w:val="270"/>
        </w:trPr>
        <w:tc>
          <w:tcPr>
            <w:tcW w:w="709"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42" w:type="dxa"/>
            <w:tcBorders>
              <w:top w:val="nil"/>
              <w:left w:val="single" w:sz="4" w:space="0" w:color="auto"/>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T19</w:t>
            </w:r>
          </w:p>
        </w:tc>
        <w:tc>
          <w:tcPr>
            <w:tcW w:w="22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endDate</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截止日期</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4055" w:author="cuiqingsong" w:date="2017-05-16T10:38:00Z">
              <w:r>
                <w:rPr>
                  <w:rFonts w:asciiTheme="minorEastAsia" w:hAnsiTheme="minorEastAsia" w:cs="宋体" w:hint="eastAsia"/>
                  <w:color w:val="000000" w:themeColor="text1"/>
                  <w:kern w:val="0"/>
                  <w:sz w:val="20"/>
                  <w:szCs w:val="20"/>
                </w:rPr>
                <w:t>交易日期</w:t>
              </w:r>
            </w:ins>
          </w:p>
        </w:tc>
      </w:tr>
      <w:tr w:rsidR="002B3E5A">
        <w:trPr>
          <w:trHeight w:val="270"/>
        </w:trPr>
        <w:tc>
          <w:tcPr>
            <w:tcW w:w="709"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4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K20</w:t>
            </w:r>
          </w:p>
        </w:tc>
        <w:tc>
          <w:tcPr>
            <w:tcW w:w="22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pickupSheetNo</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提货单编号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交易所提货编号</w:t>
            </w:r>
          </w:p>
        </w:tc>
      </w:tr>
      <w:tr w:rsidR="002B3E5A">
        <w:trPr>
          <w:trHeight w:val="270"/>
        </w:trPr>
        <w:tc>
          <w:tcPr>
            <w:tcW w:w="709"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4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K07</w:t>
            </w:r>
          </w:p>
        </w:tc>
        <w:tc>
          <w:tcPr>
            <w:tcW w:w="22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appLocalNo</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APP编号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rPr>
              <w:t>APP提货单编号</w:t>
            </w:r>
          </w:p>
        </w:tc>
      </w:tr>
      <w:tr w:rsidR="002B3E5A">
        <w:trPr>
          <w:trHeight w:val="270"/>
        </w:trPr>
        <w:tc>
          <w:tcPr>
            <w:tcW w:w="709"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4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T85</w:t>
            </w:r>
          </w:p>
        </w:tc>
        <w:tc>
          <w:tcPr>
            <w:tcW w:w="22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localNo</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本地编号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olor w:val="000000" w:themeColor="text1"/>
                <w:sz w:val="20"/>
              </w:rPr>
            </w:pPr>
            <w:r>
              <w:rPr>
                <w:rFonts w:asciiTheme="minorEastAsia" w:hAnsiTheme="minorEastAsia" w:hint="eastAsia"/>
                <w:color w:val="000000" w:themeColor="text1"/>
                <w:sz w:val="20"/>
              </w:rPr>
              <w:t>本地提货单编号</w:t>
            </w:r>
          </w:p>
        </w:tc>
      </w:tr>
      <w:tr w:rsidR="002B3E5A">
        <w:trPr>
          <w:trHeight w:val="270"/>
        </w:trPr>
        <w:tc>
          <w:tcPr>
            <w:tcW w:w="709"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4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T82</w:t>
            </w:r>
          </w:p>
        </w:tc>
        <w:tc>
          <w:tcPr>
            <w:tcW w:w="22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source</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来源</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09"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4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22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695"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09"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64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22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695"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720"/>
        </w:trPr>
        <w:tc>
          <w:tcPr>
            <w:tcW w:w="709" w:type="dxa"/>
            <w:tcBorders>
              <w:top w:val="nil"/>
              <w:left w:val="single" w:sz="4" w:space="0" w:color="auto"/>
              <w:bottom w:val="single" w:sz="4" w:space="0" w:color="auto"/>
              <w:right w:val="single" w:sz="4" w:space="0" w:color="auto"/>
            </w:tcBorders>
          </w:tcPr>
          <w:p w:rsidR="002B3E5A" w:rsidRDefault="005C6274">
            <w:pPr>
              <w:spacing w:line="240" w:lineRule="auto"/>
              <w:ind w:firstLineChars="0" w:firstLine="0"/>
              <w:rPr>
                <w:rFonts w:asciiTheme="minorEastAsia" w:hAnsiTheme="minorEastAsia"/>
                <w:color w:val="000000" w:themeColor="text1"/>
                <w:sz w:val="20"/>
                <w:szCs w:val="20"/>
              </w:rPr>
            </w:pPr>
            <w:r>
              <w:rPr>
                <w:rFonts w:asciiTheme="minorEastAsia" w:hAnsiTheme="minorEastAsia" w:hint="eastAsia"/>
                <w:color w:val="000000" w:themeColor="text1"/>
                <w:sz w:val="20"/>
                <w:szCs w:val="20"/>
              </w:rPr>
              <w:t>[]</w:t>
            </w:r>
          </w:p>
        </w:tc>
        <w:tc>
          <w:tcPr>
            <w:tcW w:w="64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K38</w:t>
            </w:r>
          </w:p>
        </w:tc>
        <w:tc>
          <w:tcPr>
            <w:tcW w:w="22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[pickupAppInfoData]</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提货单信息数据</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2B3E5A">
        <w:trPr>
          <w:trHeight w:val="720"/>
        </w:trPr>
        <w:tc>
          <w:tcPr>
            <w:tcW w:w="709" w:type="dxa"/>
            <w:tcBorders>
              <w:top w:val="nil"/>
              <w:left w:val="single" w:sz="4" w:space="0" w:color="auto"/>
              <w:bottom w:val="single" w:sz="4" w:space="0" w:color="auto"/>
              <w:right w:val="single" w:sz="4" w:space="0" w:color="auto"/>
            </w:tcBorders>
          </w:tcPr>
          <w:p w:rsidR="002B3E5A" w:rsidRDefault="005C6274">
            <w:pPr>
              <w:spacing w:line="240" w:lineRule="auto"/>
              <w:ind w:firstLineChars="0" w:firstLine="0"/>
              <w:rPr>
                <w:rFonts w:asciiTheme="minorEastAsia" w:hAnsiTheme="minorEastAsia"/>
                <w:color w:val="000000" w:themeColor="text1"/>
                <w:sz w:val="20"/>
                <w:szCs w:val="20"/>
              </w:rPr>
            </w:pPr>
            <w:r>
              <w:rPr>
                <w:rFonts w:asciiTheme="minorEastAsia" w:hAnsiTheme="minorEastAsia" w:hint="eastAsia"/>
                <w:color w:val="000000" w:themeColor="text1"/>
                <w:sz w:val="20"/>
                <w:szCs w:val="20"/>
              </w:rPr>
              <w:t>{}</w:t>
            </w:r>
          </w:p>
        </w:tc>
        <w:tc>
          <w:tcPr>
            <w:tcW w:w="642" w:type="dxa"/>
            <w:tcBorders>
              <w:top w:val="nil"/>
              <w:left w:val="single" w:sz="4" w:space="0" w:color="auto"/>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2296"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提货申请信息</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95"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2B3E5A">
        <w:trPr>
          <w:trHeight w:val="720"/>
        </w:trPr>
        <w:tc>
          <w:tcPr>
            <w:tcW w:w="709"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4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T85</w:t>
            </w:r>
          </w:p>
        </w:tc>
        <w:tc>
          <w:tcPr>
            <w:tcW w:w="22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localNo</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本地编号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rPr>
              <w:t>本地提货单编号</w:t>
            </w:r>
          </w:p>
        </w:tc>
      </w:tr>
      <w:tr w:rsidR="002B3E5A">
        <w:trPr>
          <w:trHeight w:val="270"/>
        </w:trPr>
        <w:tc>
          <w:tcPr>
            <w:tcW w:w="709"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4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K07</w:t>
            </w:r>
          </w:p>
        </w:tc>
        <w:tc>
          <w:tcPr>
            <w:tcW w:w="22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appLocalNo</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APP编号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olor w:val="000000" w:themeColor="text1"/>
                <w:sz w:val="20"/>
              </w:rPr>
            </w:pPr>
            <w:r>
              <w:rPr>
                <w:rFonts w:asciiTheme="minorEastAsia" w:hAnsiTheme="minorEastAsia" w:hint="eastAsia"/>
                <w:color w:val="000000" w:themeColor="text1"/>
                <w:sz w:val="20"/>
              </w:rPr>
              <w:t>APP提货单编号</w:t>
            </w:r>
          </w:p>
        </w:tc>
      </w:tr>
      <w:tr w:rsidR="002B3E5A">
        <w:trPr>
          <w:trHeight w:val="270"/>
        </w:trPr>
        <w:tc>
          <w:tcPr>
            <w:tcW w:w="709"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4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K20</w:t>
            </w:r>
          </w:p>
        </w:tc>
        <w:tc>
          <w:tcPr>
            <w:tcW w:w="22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pickupSheetNo</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提货单编号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95"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2B3E5A">
        <w:trPr>
          <w:trHeight w:val="270"/>
        </w:trPr>
        <w:tc>
          <w:tcPr>
            <w:tcW w:w="709"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4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V00</w:t>
            </w:r>
          </w:p>
        </w:tc>
        <w:tc>
          <w:tcPr>
            <w:tcW w:w="22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varietyID</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交割品种代码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95"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2B3E5A">
        <w:trPr>
          <w:trHeight w:val="270"/>
        </w:trPr>
        <w:tc>
          <w:tcPr>
            <w:tcW w:w="709"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4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V01</w:t>
            </w:r>
          </w:p>
        </w:tc>
        <w:tc>
          <w:tcPr>
            <w:tcW w:w="22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varietyName</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交割品种全称</w:t>
            </w:r>
          </w:p>
        </w:tc>
        <w:tc>
          <w:tcPr>
            <w:tcW w:w="760"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95"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2B3E5A">
        <w:trPr>
          <w:trHeight w:val="270"/>
        </w:trPr>
        <w:tc>
          <w:tcPr>
            <w:tcW w:w="709"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4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T53</w:t>
            </w:r>
          </w:p>
        </w:tc>
        <w:tc>
          <w:tcPr>
            <w:tcW w:w="22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sumStdWeight</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标准提货总重</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95"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2B3E5A">
        <w:trPr>
          <w:trHeight w:val="270"/>
        </w:trPr>
        <w:tc>
          <w:tcPr>
            <w:tcW w:w="709"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4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K24</w:t>
            </w:r>
          </w:p>
        </w:tc>
        <w:tc>
          <w:tcPr>
            <w:tcW w:w="22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selfDrawWeight</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自提重量</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标准重量,提货类型是1、3，查询结果不为空时必填。</w:t>
            </w:r>
          </w:p>
        </w:tc>
      </w:tr>
      <w:tr w:rsidR="002B3E5A">
        <w:trPr>
          <w:trHeight w:val="270"/>
        </w:trPr>
        <w:tc>
          <w:tcPr>
            <w:tcW w:w="709"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lastRenderedPageBreak/>
              <w:t>→</w:t>
            </w:r>
          </w:p>
        </w:tc>
        <w:tc>
          <w:tcPr>
            <w:tcW w:w="64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K25</w:t>
            </w:r>
          </w:p>
        </w:tc>
        <w:tc>
          <w:tcPr>
            <w:tcW w:w="22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tradeDrawWeight</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交提重量</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标准重量,提货类型是2、3，查询结果不为空时必填。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2B3E5A">
        <w:trPr>
          <w:trHeight w:val="270"/>
        </w:trPr>
        <w:tc>
          <w:tcPr>
            <w:tcW w:w="709"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4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K21</w:t>
            </w:r>
          </w:p>
        </w:tc>
        <w:tc>
          <w:tcPr>
            <w:tcW w:w="22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drawType</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提货类型</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95" w:type="dxa"/>
            <w:tcBorders>
              <w:top w:val="nil"/>
              <w:left w:val="nil"/>
              <w:bottom w:val="single" w:sz="4" w:space="0" w:color="auto"/>
              <w:right w:val="single" w:sz="4" w:space="0" w:color="auto"/>
            </w:tcBorders>
            <w:shd w:val="clear" w:color="auto" w:fill="auto"/>
            <w:vAlign w:val="center"/>
          </w:tcPr>
          <w:p w:rsidR="002B3E5A" w:rsidRDefault="005C6274">
            <w:pPr>
              <w:pStyle w:val="12"/>
              <w:widowControl/>
              <w:numPr>
                <w:ilvl w:val="0"/>
                <w:numId w:val="3"/>
              </w:numPr>
              <w:spacing w:line="240" w:lineRule="auto"/>
              <w:ind w:firstLineChars="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自提，2-交提，3-部分交提</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2B3E5A">
        <w:trPr>
          <w:trHeight w:val="270"/>
        </w:trPr>
        <w:tc>
          <w:tcPr>
            <w:tcW w:w="709"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4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W00</w:t>
            </w:r>
          </w:p>
        </w:tc>
        <w:tc>
          <w:tcPr>
            <w:tcW w:w="22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warehouseID</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仓库代码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4056" w:author="cuiqingsong" w:date="2017-05-16T10:38: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709"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4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K22</w:t>
            </w:r>
          </w:p>
        </w:tc>
        <w:tc>
          <w:tcPr>
            <w:tcW w:w="22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pickupPerson</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提货人</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95"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4057" w:author="cuiqingsong" w:date="2017-05-16T10:38: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709"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4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K23</w:t>
            </w:r>
          </w:p>
        </w:tc>
        <w:tc>
          <w:tcPr>
            <w:tcW w:w="22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cipher</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提货密码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95"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2B3E5A">
        <w:trPr>
          <w:trHeight w:val="270"/>
        </w:trPr>
        <w:tc>
          <w:tcPr>
            <w:tcW w:w="709"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4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B01</w:t>
            </w:r>
          </w:p>
        </w:tc>
        <w:tc>
          <w:tcPr>
            <w:tcW w:w="22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certificateType</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证件类型</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95"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4058" w:author="cuiqingsong" w:date="2017-05-16T10:38: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709"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4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B02</w:t>
            </w:r>
          </w:p>
        </w:tc>
        <w:tc>
          <w:tcPr>
            <w:tcW w:w="22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certificateNo</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证件编号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95"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4059" w:author="cuiqingsong" w:date="2017-05-16T10:38: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709"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4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T11</w:t>
            </w:r>
          </w:p>
        </w:tc>
        <w:tc>
          <w:tcPr>
            <w:tcW w:w="22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applyDate</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申请日期</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95"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4060" w:author="cuiqingsong" w:date="2017-05-16T10:38:00Z">
              <w:r>
                <w:rPr>
                  <w:rFonts w:asciiTheme="minorEastAsia" w:hAnsiTheme="minorEastAsia" w:cs="宋体" w:hint="eastAsia"/>
                  <w:color w:val="000000" w:themeColor="text1"/>
                  <w:kern w:val="0"/>
                  <w:sz w:val="20"/>
                  <w:szCs w:val="20"/>
                </w:rPr>
                <w:delText>APP一期需要</w:delText>
              </w:r>
            </w:del>
          </w:p>
        </w:tc>
      </w:tr>
      <w:tr w:rsidR="002B3E5A">
        <w:trPr>
          <w:trHeight w:val="471"/>
        </w:trPr>
        <w:tc>
          <w:tcPr>
            <w:tcW w:w="709"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4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T15</w:t>
            </w:r>
          </w:p>
        </w:tc>
        <w:tc>
          <w:tcPr>
            <w:tcW w:w="22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applyTradeDate</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申请时交易日期</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95"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2B3E5A">
        <w:trPr>
          <w:trHeight w:val="270"/>
        </w:trPr>
        <w:tc>
          <w:tcPr>
            <w:tcW w:w="709"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42" w:type="dxa"/>
            <w:tcBorders>
              <w:top w:val="nil"/>
              <w:left w:val="single" w:sz="4" w:space="0" w:color="auto"/>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T18</w:t>
            </w:r>
          </w:p>
        </w:tc>
        <w:tc>
          <w:tcPr>
            <w:tcW w:w="22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beginDate</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提货开始日期</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95"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4061" w:author="cuiqingsong" w:date="2017-05-16T10:38: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709"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42" w:type="dxa"/>
            <w:tcBorders>
              <w:top w:val="nil"/>
              <w:left w:val="single" w:sz="4" w:space="0" w:color="auto"/>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T19</w:t>
            </w:r>
          </w:p>
        </w:tc>
        <w:tc>
          <w:tcPr>
            <w:tcW w:w="22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endDate</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提货截止日期</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95"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4062" w:author="cuiqingsong" w:date="2017-05-16T10:38: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709"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42"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K27</w:t>
            </w:r>
          </w:p>
        </w:tc>
        <w:tc>
          <w:tcPr>
            <w:tcW w:w="22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drawSheetState</w:t>
            </w:r>
          </w:p>
        </w:tc>
        <w:tc>
          <w:tcPr>
            <w:tcW w:w="18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提货单状态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95"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4063" w:author="cuiqingsong" w:date="2017-05-16T10:39: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709"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42"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W04</w:t>
            </w:r>
          </w:p>
        </w:tc>
        <w:tc>
          <w:tcPr>
            <w:tcW w:w="229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contactPerson</w:t>
            </w:r>
          </w:p>
        </w:tc>
        <w:tc>
          <w:tcPr>
            <w:tcW w:w="1847"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仓库联系人</w:t>
            </w:r>
          </w:p>
        </w:tc>
        <w:tc>
          <w:tcPr>
            <w:tcW w:w="76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95"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4064" w:author="cuiqingsong" w:date="2017-05-16T10:39: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709"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42"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B04</w:t>
            </w:r>
          </w:p>
        </w:tc>
        <w:tc>
          <w:tcPr>
            <w:tcW w:w="229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tel</w:t>
            </w:r>
          </w:p>
        </w:tc>
        <w:tc>
          <w:tcPr>
            <w:tcW w:w="1847"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联系电话</w:t>
            </w:r>
          </w:p>
        </w:tc>
        <w:tc>
          <w:tcPr>
            <w:tcW w:w="76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95" w:type="dxa"/>
            <w:tcBorders>
              <w:top w:val="single" w:sz="4" w:space="0" w:color="auto"/>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widowControl/>
              <w:spacing w:line="240" w:lineRule="auto"/>
              <w:ind w:firstLineChars="0" w:firstLine="0"/>
              <w:jc w:val="left"/>
              <w:rPr>
                <w:rFonts w:asciiTheme="minorEastAsia" w:hAnsiTheme="minorEastAsia"/>
                <w:color w:val="000000" w:themeColor="text1"/>
                <w:sz w:val="20"/>
              </w:rPr>
            </w:pPr>
            <w:del w:id="4065" w:author="cuiqingsong" w:date="2017-05-16T10:39: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709"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42"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T23</w:t>
            </w:r>
          </w:p>
        </w:tc>
        <w:tc>
          <w:tcPr>
            <w:tcW w:w="229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cancel</w:t>
            </w:r>
            <w:r>
              <w:rPr>
                <w:rFonts w:asciiTheme="minorEastAsia" w:hAnsiTheme="minorEastAsia" w:cs="宋体"/>
                <w:color w:val="000000" w:themeColor="text1"/>
                <w:kern w:val="0"/>
                <w:sz w:val="20"/>
                <w:szCs w:val="20"/>
              </w:rPr>
              <w:t>Date</w:t>
            </w:r>
          </w:p>
        </w:tc>
        <w:tc>
          <w:tcPr>
            <w:tcW w:w="1847"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撤销日期</w:t>
            </w:r>
          </w:p>
        </w:tc>
        <w:tc>
          <w:tcPr>
            <w:tcW w:w="76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95"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不为空且撤销时必填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4066" w:author="cuiqingsong" w:date="2017-05-16T10:39: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709"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42"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T28</w:t>
            </w:r>
          </w:p>
        </w:tc>
        <w:tc>
          <w:tcPr>
            <w:tcW w:w="229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cancelTradeDate</w:t>
            </w:r>
          </w:p>
        </w:tc>
        <w:tc>
          <w:tcPr>
            <w:tcW w:w="1847"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撤销时交易日期</w:t>
            </w:r>
          </w:p>
        </w:tc>
        <w:tc>
          <w:tcPr>
            <w:tcW w:w="76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95"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不为空且撤销时必填</w:t>
            </w:r>
          </w:p>
        </w:tc>
      </w:tr>
      <w:tr w:rsidR="002B3E5A">
        <w:trPr>
          <w:trHeight w:val="270"/>
        </w:trPr>
        <w:tc>
          <w:tcPr>
            <w:tcW w:w="709" w:type="dxa"/>
            <w:tcBorders>
              <w:top w:val="single" w:sz="4" w:space="0" w:color="auto"/>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42"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T22</w:t>
            </w:r>
          </w:p>
        </w:tc>
        <w:tc>
          <w:tcPr>
            <w:tcW w:w="229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cancelTime</w:t>
            </w:r>
          </w:p>
        </w:tc>
        <w:tc>
          <w:tcPr>
            <w:tcW w:w="1847"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撤销时间</w:t>
            </w:r>
          </w:p>
        </w:tc>
        <w:tc>
          <w:tcPr>
            <w:tcW w:w="76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95"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不为空且撤销时必填</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4067" w:author="cuiqingsong" w:date="2017-05-16T10:39:00Z">
              <w:r>
                <w:rPr>
                  <w:rFonts w:asciiTheme="minorEastAsia" w:hAnsiTheme="minorEastAsia" w:cs="宋体" w:hint="eastAsia"/>
                  <w:color w:val="000000" w:themeColor="text1"/>
                  <w:kern w:val="0"/>
                  <w:sz w:val="20"/>
                  <w:szCs w:val="20"/>
                </w:rPr>
                <w:delText>APP一期需要</w:delText>
              </w:r>
            </w:del>
          </w:p>
        </w:tc>
      </w:tr>
    </w:tbl>
    <w:p w:rsidR="002B3E5A" w:rsidRDefault="005C6274">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库存变化流水查询请求及应答</w:t>
      </w:r>
    </w:p>
    <w:p w:rsidR="002B3E5A" w:rsidRDefault="005C6274">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客户向二级系统查询截止到目前客户库存账户的当</w:t>
      </w:r>
      <w:ins w:id="4068" w:author="cuiqingsong" w:date="2017-05-16T11:20:00Z">
        <w:r>
          <w:rPr>
            <w:rFonts w:asciiTheme="minorEastAsia" w:hAnsiTheme="minorEastAsia" w:hint="eastAsia"/>
            <w:color w:val="000000" w:themeColor="text1"/>
          </w:rPr>
          <w:t>前</w:t>
        </w:r>
        <w:r>
          <w:rPr>
            <w:rFonts w:asciiTheme="minorEastAsia" w:hAnsiTheme="minorEastAsia"/>
            <w:color w:val="000000" w:themeColor="text1"/>
          </w:rPr>
          <w:t>交易</w:t>
        </w:r>
      </w:ins>
      <w:r>
        <w:rPr>
          <w:rFonts w:asciiTheme="minorEastAsia" w:hAnsiTheme="minorEastAsia" w:hint="eastAsia"/>
          <w:color w:val="000000" w:themeColor="text1"/>
        </w:rPr>
        <w:t>日变化流水信息。历史库存变化流水信息通过交易所查询。</w:t>
      </w:r>
      <w:ins w:id="4069" w:author="cuiqingsong" w:date="2017-05-16T14:20:00Z">
        <w:r>
          <w:rPr>
            <w:rFonts w:asciiTheme="minorEastAsia" w:hAnsiTheme="minorEastAsia" w:hint="eastAsia"/>
            <w:color w:val="000000" w:themeColor="text1"/>
          </w:rPr>
          <w:t>默认</w:t>
        </w:r>
        <w:r>
          <w:rPr>
            <w:rFonts w:asciiTheme="minorEastAsia" w:hAnsiTheme="minorEastAsia"/>
            <w:color w:val="000000" w:themeColor="text1"/>
          </w:rPr>
          <w:t>查询</w:t>
        </w:r>
        <w:r>
          <w:rPr>
            <w:rFonts w:asciiTheme="minorEastAsia" w:hAnsiTheme="minorEastAsia" w:hint="eastAsia"/>
            <w:color w:val="000000" w:themeColor="text1"/>
          </w:rPr>
          <w:t>所有</w:t>
        </w:r>
        <w:r>
          <w:rPr>
            <w:rFonts w:asciiTheme="minorEastAsia" w:hAnsiTheme="minorEastAsia"/>
            <w:color w:val="000000" w:themeColor="text1"/>
          </w:rPr>
          <w:t>渠道</w:t>
        </w:r>
      </w:ins>
      <w:ins w:id="4070" w:author="cuiqingsong" w:date="2017-05-16T14:22:00Z">
        <w:r>
          <w:rPr>
            <w:rFonts w:asciiTheme="minorEastAsia" w:hAnsiTheme="minorEastAsia" w:hint="eastAsia"/>
            <w:color w:val="000000" w:themeColor="text1"/>
          </w:rPr>
          <w:t>库存</w:t>
        </w:r>
      </w:ins>
      <w:ins w:id="4071" w:author="cuiqingsong" w:date="2017-05-16T14:20:00Z">
        <w:r>
          <w:rPr>
            <w:rFonts w:asciiTheme="minorEastAsia" w:hAnsiTheme="minorEastAsia"/>
            <w:color w:val="000000" w:themeColor="text1"/>
          </w:rPr>
          <w:t>流水信息。</w:t>
        </w:r>
      </w:ins>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lastRenderedPageBreak/>
        <w:t>会员系统返回时按照交割时间的倒序排列。</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9077" w:type="dxa"/>
        <w:tblInd w:w="103" w:type="dxa"/>
        <w:tblLayout w:type="fixed"/>
        <w:tblLook w:val="04A0" w:firstRow="1" w:lastRow="0" w:firstColumn="1" w:lastColumn="0" w:noHBand="0" w:noVBand="1"/>
      </w:tblPr>
      <w:tblGrid>
        <w:gridCol w:w="653"/>
        <w:gridCol w:w="798"/>
        <w:gridCol w:w="1956"/>
        <w:gridCol w:w="1816"/>
        <w:gridCol w:w="618"/>
        <w:gridCol w:w="618"/>
        <w:gridCol w:w="2618"/>
      </w:tblGrid>
      <w:tr w:rsidR="002B3E5A">
        <w:trPr>
          <w:trHeight w:val="270"/>
          <w:tblHeader/>
        </w:trPr>
        <w:tc>
          <w:tcPr>
            <w:tcW w:w="653" w:type="dxa"/>
            <w:tcBorders>
              <w:top w:val="single" w:sz="4" w:space="0" w:color="auto"/>
              <w:left w:val="single" w:sz="4" w:space="0" w:color="auto"/>
              <w:bottom w:val="single" w:sz="4" w:space="0" w:color="auto"/>
              <w:right w:val="single" w:sz="4" w:space="0" w:color="auto"/>
            </w:tcBorders>
            <w:shd w:val="clear" w:color="000000" w:fill="D9D9D9"/>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proofErr w:type="gramStart"/>
            <w:r>
              <w:rPr>
                <w:rFonts w:asciiTheme="minorEastAsia" w:hAnsiTheme="minorEastAsia" w:cs="宋体" w:hint="eastAsia"/>
                <w:b/>
                <w:bCs/>
                <w:color w:val="000000" w:themeColor="text1"/>
                <w:kern w:val="0"/>
                <w:sz w:val="20"/>
                <w:szCs w:val="20"/>
              </w:rPr>
              <w:t>域号</w:t>
            </w:r>
            <w:proofErr w:type="gramEnd"/>
          </w:p>
        </w:tc>
        <w:tc>
          <w:tcPr>
            <w:tcW w:w="1956"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816"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61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61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261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T16</w:t>
            </w:r>
          </w:p>
        </w:tc>
        <w:tc>
          <w:tcPr>
            <w:tcW w:w="195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transDate</w:t>
            </w:r>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交易日期</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95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ins w:id="4072" w:author="cuiqingsong" w:date="2017-07-13T16:25:00Z"/>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ins w:id="4073" w:author="cuiqingsong" w:date="2017-07-13T16:25:00Z"/>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074" w:author="cuiqingsong" w:date="2017-07-13T16:25:00Z"/>
                <w:rFonts w:asciiTheme="minorEastAsia" w:hAnsiTheme="minorEastAsia" w:cs="宋体"/>
                <w:color w:val="000000" w:themeColor="text1"/>
                <w:kern w:val="0"/>
                <w:sz w:val="20"/>
                <w:szCs w:val="20"/>
              </w:rPr>
            </w:pPr>
            <w:ins w:id="4075" w:author="cuiqingsong" w:date="2017-07-13T16:25: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195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076" w:author="cuiqingsong" w:date="2017-07-13T16:25:00Z"/>
                <w:rFonts w:asciiTheme="minorEastAsia" w:hAnsiTheme="minorEastAsia" w:cs="宋体"/>
                <w:color w:val="000000" w:themeColor="text1"/>
                <w:kern w:val="0"/>
                <w:sz w:val="20"/>
                <w:szCs w:val="20"/>
              </w:rPr>
            </w:pPr>
            <w:ins w:id="4077" w:author="cuiqingsong" w:date="2017-07-13T16:25:00Z">
              <w:r>
                <w:rPr>
                  <w:rFonts w:asciiTheme="minorEastAsia" w:hAnsiTheme="minorEastAsia" w:cs="宋体"/>
                  <w:color w:val="000000" w:themeColor="text1"/>
                  <w:kern w:val="0"/>
                  <w:sz w:val="20"/>
                  <w:szCs w:val="20"/>
                </w:rPr>
                <w:t>seatID</w:t>
              </w:r>
            </w:ins>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078" w:author="cuiqingsong" w:date="2017-07-13T16:25:00Z"/>
                <w:rFonts w:asciiTheme="minorEastAsia" w:hAnsiTheme="minorEastAsia" w:cs="宋体"/>
                <w:color w:val="000000" w:themeColor="text1"/>
                <w:kern w:val="0"/>
                <w:sz w:val="20"/>
                <w:szCs w:val="20"/>
              </w:rPr>
            </w:pPr>
            <w:ins w:id="4079" w:author="cuiqingsong" w:date="2017-07-13T16:25:00Z">
              <w:r>
                <w:rPr>
                  <w:rFonts w:asciiTheme="minorEastAsia" w:hAnsiTheme="minorEastAsia" w:cs="宋体" w:hint="eastAsia"/>
                  <w:color w:val="000000" w:themeColor="text1"/>
                  <w:kern w:val="0"/>
                  <w:sz w:val="20"/>
                  <w:szCs w:val="20"/>
                </w:rPr>
                <w:t>交易席位代码</w:t>
              </w:r>
            </w:ins>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080" w:author="cuiqingsong" w:date="2017-07-13T16:25:00Z"/>
                <w:rFonts w:asciiTheme="minorEastAsia" w:hAnsiTheme="minorEastAsia" w:cs="宋体"/>
                <w:color w:val="000000" w:themeColor="text1"/>
                <w:kern w:val="0"/>
                <w:sz w:val="20"/>
                <w:szCs w:val="20"/>
              </w:rPr>
            </w:pPr>
            <w:ins w:id="4081" w:author="cuiqingsong" w:date="2017-07-13T16:25:00Z">
              <w:r>
                <w:rPr>
                  <w:rFonts w:asciiTheme="minorEastAsia" w:hAnsiTheme="minorEastAsia" w:cs="宋体" w:hint="eastAsia"/>
                  <w:color w:val="000000" w:themeColor="text1"/>
                  <w:kern w:val="0"/>
                  <w:sz w:val="20"/>
                  <w:szCs w:val="20"/>
                </w:rPr>
                <w:t>M</w:t>
              </w:r>
            </w:ins>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082" w:author="cuiqingsong" w:date="2017-07-13T16:25:00Z"/>
                <w:rFonts w:asciiTheme="minorEastAsia" w:hAnsiTheme="minorEastAsia" w:cs="宋体"/>
                <w:color w:val="000000" w:themeColor="text1"/>
                <w:kern w:val="0"/>
                <w:sz w:val="20"/>
                <w:szCs w:val="20"/>
              </w:rPr>
            </w:pPr>
            <w:ins w:id="4083" w:author="cuiqingsong" w:date="2017-07-13T16:25:00Z">
              <w:r>
                <w:rPr>
                  <w:rFonts w:asciiTheme="minorEastAsia" w:hAnsiTheme="minorEastAsia" w:cs="宋体" w:hint="eastAsia"/>
                  <w:color w:val="000000"/>
                  <w:kern w:val="0"/>
                  <w:sz w:val="20"/>
                  <w:szCs w:val="20"/>
                </w:rPr>
                <w:t>←</w:t>
              </w:r>
            </w:ins>
          </w:p>
        </w:tc>
        <w:tc>
          <w:tcPr>
            <w:tcW w:w="2618"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ins w:id="4084" w:author="cuiqingsong" w:date="2017-07-13T16:25:00Z"/>
                <w:rFonts w:asciiTheme="minorEastAsia" w:hAnsiTheme="minorEastAsia" w:cs="宋体"/>
                <w:color w:val="000000" w:themeColor="text1"/>
                <w:kern w:val="0"/>
                <w:sz w:val="20"/>
                <w:szCs w:val="20"/>
              </w:rPr>
            </w:pP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95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195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195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w:t>
            </w:r>
            <w:proofErr w:type="gramStart"/>
            <w:r>
              <w:rPr>
                <w:rFonts w:asciiTheme="minorEastAsia" w:hAnsiTheme="minorEastAsia" w:cs="宋体" w:hint="eastAsia"/>
                <w:color w:val="000000" w:themeColor="text1"/>
                <w:kern w:val="0"/>
                <w:sz w:val="20"/>
                <w:szCs w:val="20"/>
              </w:rPr>
              <w:t>帐号</w:t>
            </w:r>
            <w:proofErr w:type="gramEnd"/>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2B3E5A">
        <w:trPr>
          <w:trHeight w:val="270"/>
          <w:del w:id="4085" w:author="cuiqingsong" w:date="2017-05-16T14:20:00Z"/>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del w:id="4086" w:author="cuiqingsong" w:date="2017-05-16T14:20:00Z"/>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del w:id="4087" w:author="cuiqingsong" w:date="2017-05-16T14:20:00Z"/>
                <w:rFonts w:asciiTheme="minorEastAsia" w:hAnsiTheme="minorEastAsia" w:cs="宋体"/>
                <w:color w:val="000000" w:themeColor="text1"/>
                <w:kern w:val="0"/>
                <w:sz w:val="20"/>
                <w:szCs w:val="20"/>
              </w:rPr>
            </w:pPr>
            <w:del w:id="4088" w:author="cuiqingsong" w:date="2017-05-16T14:20:00Z">
              <w:r>
                <w:rPr>
                  <w:rFonts w:asciiTheme="minorEastAsia" w:hAnsiTheme="minorEastAsia" w:cs="宋体" w:hint="eastAsia"/>
                  <w:color w:val="000000" w:themeColor="text1"/>
                  <w:kern w:val="0"/>
                  <w:sz w:val="20"/>
                  <w:szCs w:val="20"/>
                </w:rPr>
                <w:delText>T82</w:delText>
              </w:r>
            </w:del>
          </w:p>
        </w:tc>
        <w:tc>
          <w:tcPr>
            <w:tcW w:w="195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del w:id="4089" w:author="cuiqingsong" w:date="2017-05-16T14:20:00Z"/>
                <w:rFonts w:asciiTheme="minorEastAsia" w:hAnsiTheme="minorEastAsia" w:cs="宋体"/>
                <w:color w:val="000000" w:themeColor="text1"/>
                <w:kern w:val="0"/>
                <w:sz w:val="20"/>
                <w:szCs w:val="20"/>
              </w:rPr>
            </w:pPr>
            <w:del w:id="4090" w:author="cuiqingsong" w:date="2017-05-16T14:20:00Z">
              <w:r>
                <w:rPr>
                  <w:rFonts w:asciiTheme="minorEastAsia" w:hAnsiTheme="minorEastAsia" w:cs="宋体"/>
                  <w:color w:val="000000" w:themeColor="text1"/>
                  <w:kern w:val="0"/>
                  <w:sz w:val="20"/>
                  <w:szCs w:val="20"/>
                </w:rPr>
                <w:delText>source</w:delText>
              </w:r>
            </w:del>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del w:id="4091" w:author="cuiqingsong" w:date="2017-05-16T14:20:00Z"/>
                <w:rFonts w:asciiTheme="minorEastAsia" w:hAnsiTheme="minorEastAsia" w:cs="宋体"/>
                <w:color w:val="000000" w:themeColor="text1"/>
                <w:kern w:val="0"/>
                <w:sz w:val="20"/>
                <w:szCs w:val="20"/>
              </w:rPr>
            </w:pPr>
            <w:del w:id="4092" w:author="cuiqingsong" w:date="2017-05-16T14:20:00Z">
              <w:r>
                <w:rPr>
                  <w:rFonts w:asciiTheme="minorEastAsia" w:hAnsiTheme="minorEastAsia" w:cs="宋体" w:hint="eastAsia"/>
                  <w:color w:val="000000" w:themeColor="text1"/>
                  <w:kern w:val="0"/>
                  <w:sz w:val="20"/>
                  <w:szCs w:val="20"/>
                </w:rPr>
                <w:delText>来源</w:delText>
              </w:r>
            </w:del>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del w:id="4093" w:author="cuiqingsong" w:date="2017-05-16T14:20:00Z"/>
                <w:rFonts w:asciiTheme="minorEastAsia" w:hAnsiTheme="minorEastAsia" w:cs="宋体"/>
                <w:color w:val="000000" w:themeColor="text1"/>
                <w:kern w:val="0"/>
                <w:sz w:val="20"/>
                <w:szCs w:val="20"/>
              </w:rPr>
            </w:pPr>
            <w:del w:id="4094" w:author="cuiqingsong" w:date="2017-05-16T14:20:00Z">
              <w:r>
                <w:rPr>
                  <w:rFonts w:asciiTheme="minorEastAsia" w:hAnsiTheme="minorEastAsia" w:cs="宋体" w:hint="eastAsia"/>
                  <w:color w:val="000000" w:themeColor="text1"/>
                  <w:kern w:val="0"/>
                  <w:sz w:val="20"/>
                  <w:szCs w:val="20"/>
                </w:rPr>
                <w:delText>M</w:delText>
              </w:r>
            </w:del>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del w:id="4095" w:author="cuiqingsong" w:date="2017-05-16T14:20:00Z"/>
                <w:rFonts w:asciiTheme="minorEastAsia" w:hAnsiTheme="minorEastAsia" w:cs="宋体"/>
                <w:color w:val="000000" w:themeColor="text1"/>
                <w:kern w:val="0"/>
                <w:sz w:val="20"/>
                <w:szCs w:val="20"/>
              </w:rPr>
            </w:pPr>
            <w:del w:id="4096" w:author="cuiqingsong" w:date="2017-05-16T14:20:00Z">
              <w:r>
                <w:rPr>
                  <w:rFonts w:asciiTheme="minorEastAsia" w:hAnsiTheme="minorEastAsia" w:cs="宋体" w:hint="eastAsia"/>
                  <w:color w:val="000000" w:themeColor="text1"/>
                  <w:kern w:val="0"/>
                  <w:sz w:val="20"/>
                  <w:szCs w:val="20"/>
                </w:rPr>
                <w:delText>-</w:delText>
              </w:r>
            </w:del>
          </w:p>
        </w:tc>
        <w:tc>
          <w:tcPr>
            <w:tcW w:w="2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del w:id="4097" w:author="cuiqingsong" w:date="2017-05-16T14:20:00Z"/>
                <w:rFonts w:asciiTheme="minorEastAsia" w:hAnsiTheme="minorEastAsia" w:cs="宋体"/>
                <w:color w:val="000000" w:themeColor="text1"/>
                <w:kern w:val="0"/>
                <w:sz w:val="20"/>
                <w:szCs w:val="20"/>
              </w:rPr>
            </w:pPr>
            <w:del w:id="4098" w:author="cuiqingsong" w:date="2017-05-16T14:20:00Z">
              <w:r>
                <w:rPr>
                  <w:rFonts w:asciiTheme="minorEastAsia" w:hAnsiTheme="minorEastAsia" w:hint="eastAsia"/>
                  <w:color w:val="000000" w:themeColor="text1"/>
                  <w:sz w:val="20"/>
                  <w:szCs w:val="20"/>
                  <w:shd w:val="clear" w:color="auto" w:fill="FFFFFF"/>
                </w:rPr>
                <w:delText>1位字符，默认取值a,代表是APP渠道</w:delText>
              </w:r>
            </w:del>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A01</w:t>
            </w:r>
          </w:p>
        </w:tc>
        <w:tc>
          <w:tcPr>
            <w:tcW w:w="195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accountType</w:t>
            </w:r>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账户类型</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195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618"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195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618"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S95</w:t>
            </w:r>
          </w:p>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195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[clientStorageChangeInfoData]</w:t>
            </w:r>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库存变化流水数据</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1956"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库存变化流水</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K04</w:t>
            </w:r>
          </w:p>
        </w:tc>
        <w:tc>
          <w:tcPr>
            <w:tcW w:w="195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sheetNo</w:t>
            </w:r>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单据编号</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K01</w:t>
            </w:r>
          </w:p>
        </w:tc>
        <w:tc>
          <w:tcPr>
            <w:tcW w:w="195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storageTransType</w:t>
            </w:r>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仓储交易类型</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V00</w:t>
            </w:r>
          </w:p>
        </w:tc>
        <w:tc>
          <w:tcPr>
            <w:tcW w:w="195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varietyID</w:t>
            </w:r>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交割品种代码</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V01</w:t>
            </w:r>
          </w:p>
        </w:tc>
        <w:tc>
          <w:tcPr>
            <w:tcW w:w="195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varietyName</w:t>
            </w:r>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交割品种全称</w:t>
            </w:r>
          </w:p>
        </w:tc>
        <w:tc>
          <w:tcPr>
            <w:tcW w:w="618"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T52</w:t>
            </w:r>
          </w:p>
        </w:tc>
        <w:tc>
          <w:tcPr>
            <w:tcW w:w="195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stdWeight</w:t>
            </w:r>
          </w:p>
        </w:tc>
        <w:tc>
          <w:tcPr>
            <w:tcW w:w="18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发生标准重量</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bl>
    <w:p w:rsidR="002B3E5A" w:rsidRDefault="005C6274">
      <w:pPr>
        <w:pStyle w:val="2"/>
        <w:numPr>
          <w:ilvl w:val="1"/>
          <w:numId w:val="1"/>
        </w:numPr>
        <w:ind w:left="0" w:firstLineChars="0" w:firstLine="0"/>
        <w:rPr>
          <w:rFonts w:asciiTheme="minorEastAsia" w:eastAsiaTheme="minorEastAsia" w:hAnsiTheme="minorEastAsia"/>
          <w:color w:val="000000" w:themeColor="text1"/>
        </w:rPr>
      </w:pPr>
      <w:bookmarkStart w:id="4099" w:name="_Toc494292515"/>
      <w:r>
        <w:rPr>
          <w:rFonts w:asciiTheme="minorEastAsia" w:eastAsiaTheme="minorEastAsia" w:hAnsiTheme="minorEastAsia" w:hint="eastAsia"/>
          <w:color w:val="000000" w:themeColor="text1"/>
        </w:rPr>
        <w:t>登记类消息</w:t>
      </w:r>
      <w:bookmarkEnd w:id="4099"/>
    </w:p>
    <w:p w:rsidR="002B3E5A" w:rsidRDefault="005C6274">
      <w:pPr>
        <w:pStyle w:val="3"/>
        <w:numPr>
          <w:ilvl w:val="2"/>
          <w:numId w:val="1"/>
        </w:numPr>
        <w:ind w:left="0" w:firstLineChars="0" w:firstLine="0"/>
        <w:rPr>
          <w:rFonts w:asciiTheme="minorEastAsia" w:hAnsiTheme="minorEastAsia"/>
          <w:color w:val="000000" w:themeColor="text1"/>
        </w:rPr>
      </w:pPr>
      <w:bookmarkStart w:id="4100" w:name="_Toc494292516"/>
      <w:r>
        <w:rPr>
          <w:rFonts w:asciiTheme="minorEastAsia" w:hAnsiTheme="minorEastAsia" w:hint="eastAsia"/>
          <w:color w:val="000000" w:themeColor="text1"/>
        </w:rPr>
        <w:t>新客户开户</w:t>
      </w:r>
      <w:bookmarkEnd w:id="4100"/>
    </w:p>
    <w:p w:rsidR="002B3E5A" w:rsidRDefault="00333456">
      <w:pPr>
        <w:pStyle w:val="4"/>
        <w:numPr>
          <w:ilvl w:val="3"/>
          <w:numId w:val="1"/>
        </w:numPr>
        <w:ind w:left="0" w:firstLineChars="0" w:firstLine="0"/>
        <w:rPr>
          <w:rFonts w:asciiTheme="minorEastAsia" w:eastAsiaTheme="minorEastAsia" w:hAnsiTheme="minorEastAsia"/>
          <w:color w:val="000000" w:themeColor="text1"/>
        </w:rPr>
      </w:pPr>
      <w:ins w:id="4101" w:author="cuiqingsong" w:date="2017-09-27T11:20:00Z">
        <w:r>
          <w:rPr>
            <w:rFonts w:asciiTheme="minorEastAsia" w:eastAsiaTheme="minorEastAsia" w:hAnsiTheme="minorEastAsia" w:hint="eastAsia"/>
            <w:color w:val="000000" w:themeColor="text1"/>
          </w:rPr>
          <w:t>延期业务开通</w:t>
        </w:r>
      </w:ins>
      <w:del w:id="4102" w:author="cuiqingsong" w:date="2017-09-27T11:20:00Z">
        <w:r w:rsidR="005C6274" w:rsidDel="00333456">
          <w:rPr>
            <w:rFonts w:asciiTheme="minorEastAsia" w:eastAsiaTheme="minorEastAsia" w:hAnsiTheme="minorEastAsia" w:hint="eastAsia"/>
            <w:color w:val="000000" w:themeColor="text1"/>
          </w:rPr>
          <w:delText>风险评测结果发送</w:delText>
        </w:r>
      </w:del>
      <w:r w:rsidR="005C6274">
        <w:rPr>
          <w:rFonts w:asciiTheme="minorEastAsia" w:eastAsiaTheme="minorEastAsia" w:hAnsiTheme="minorEastAsia" w:hint="eastAsia"/>
          <w:color w:val="000000" w:themeColor="text1"/>
        </w:rPr>
        <w:t>请求及应答</w:t>
      </w:r>
    </w:p>
    <w:p w:rsidR="002B3E5A" w:rsidRDefault="005C6274">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：客户在二级系统开户成功后，客户可以通过此接口进行交易权限变更。</w:t>
      </w:r>
      <w:ins w:id="4103" w:author="cuiqingsong" w:date="2017-09-27T11:20:00Z">
        <w:r w:rsidR="00333456">
          <w:rPr>
            <w:rFonts w:asciiTheme="minorEastAsia" w:hAnsiTheme="minorEastAsia" w:hint="eastAsia"/>
            <w:color w:val="000000" w:themeColor="text1"/>
          </w:rPr>
          <w:t>交易权限只能由现货变更为现货+延期，A</w:t>
        </w:r>
        <w:r w:rsidR="00333456">
          <w:rPr>
            <w:rFonts w:asciiTheme="minorEastAsia" w:hAnsiTheme="minorEastAsia"/>
            <w:color w:val="000000" w:themeColor="text1"/>
          </w:rPr>
          <w:t>PP</w:t>
        </w:r>
        <w:r w:rsidR="00333456">
          <w:rPr>
            <w:rFonts w:asciiTheme="minorEastAsia" w:hAnsiTheme="minorEastAsia" w:hint="eastAsia"/>
            <w:color w:val="000000" w:themeColor="text1"/>
          </w:rPr>
          <w:t>系统给二级系统发请求前，会判断客户风险测评分数是否已达到会员单位规定的延期业务项开通分数，达到分数后才会</w:t>
        </w:r>
        <w:proofErr w:type="gramStart"/>
        <w:r w:rsidR="00333456">
          <w:rPr>
            <w:rFonts w:asciiTheme="minorEastAsia" w:hAnsiTheme="minorEastAsia" w:hint="eastAsia"/>
            <w:color w:val="000000" w:themeColor="text1"/>
          </w:rPr>
          <w:t>发送此</w:t>
        </w:r>
        <w:proofErr w:type="gramEnd"/>
        <w:r w:rsidR="00333456">
          <w:rPr>
            <w:rFonts w:asciiTheme="minorEastAsia" w:hAnsiTheme="minorEastAsia" w:hint="eastAsia"/>
            <w:color w:val="000000" w:themeColor="text1"/>
          </w:rPr>
          <w:t>请求。</w:t>
        </w:r>
      </w:ins>
    </w:p>
    <w:p w:rsidR="002B3E5A" w:rsidRDefault="005C6274">
      <w:pPr>
        <w:ind w:firstLine="480"/>
      </w:pPr>
      <w:r>
        <w:rPr>
          <w:rFonts w:asciiTheme="minorEastAsia" w:hAnsiTheme="minorEastAsia" w:hint="eastAsia"/>
          <w:color w:val="000000" w:themeColor="text1"/>
        </w:rPr>
        <w:t>消息体格式如下：</w:t>
      </w:r>
    </w:p>
    <w:tbl>
      <w:tblPr>
        <w:tblW w:w="8581" w:type="dxa"/>
        <w:tblInd w:w="103" w:type="dxa"/>
        <w:tblLayout w:type="fixed"/>
        <w:tblLook w:val="04A0" w:firstRow="1" w:lastRow="0" w:firstColumn="1" w:lastColumn="0" w:noHBand="0" w:noVBand="1"/>
      </w:tblPr>
      <w:tblGrid>
        <w:gridCol w:w="816"/>
        <w:gridCol w:w="1901"/>
        <w:gridCol w:w="1895"/>
        <w:gridCol w:w="798"/>
        <w:gridCol w:w="798"/>
        <w:gridCol w:w="2373"/>
      </w:tblGrid>
      <w:tr w:rsidR="002B3E5A">
        <w:trPr>
          <w:trHeight w:val="270"/>
          <w:tblHeader/>
        </w:trPr>
        <w:tc>
          <w:tcPr>
            <w:tcW w:w="816" w:type="dxa"/>
            <w:tcBorders>
              <w:top w:val="single" w:sz="4" w:space="0" w:color="auto"/>
              <w:left w:val="single" w:sz="4" w:space="0" w:color="auto"/>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proofErr w:type="gramStart"/>
            <w:r>
              <w:rPr>
                <w:rFonts w:asciiTheme="minorEastAsia" w:hAnsiTheme="minorEastAsia" w:cs="宋体" w:hint="eastAsia"/>
                <w:b/>
                <w:bCs/>
                <w:color w:val="000000" w:themeColor="text1"/>
                <w:kern w:val="0"/>
                <w:sz w:val="20"/>
                <w:szCs w:val="20"/>
              </w:rPr>
              <w:t>域号</w:t>
            </w:r>
            <w:proofErr w:type="gramEnd"/>
          </w:p>
        </w:tc>
        <w:tc>
          <w:tcPr>
            <w:tcW w:w="1901"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895"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2373"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2B3E5A">
        <w:trPr>
          <w:trHeight w:val="270"/>
        </w:trPr>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90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8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73"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ins w:id="4104" w:author="cuiqingsong" w:date="2017-07-13T16:25:00Z"/>
        </w:trPr>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105" w:author="cuiqingsong" w:date="2017-07-13T16:25:00Z"/>
                <w:rFonts w:asciiTheme="minorEastAsia" w:hAnsiTheme="minorEastAsia" w:cs="宋体"/>
                <w:color w:val="000000" w:themeColor="text1"/>
                <w:kern w:val="0"/>
                <w:sz w:val="20"/>
                <w:szCs w:val="20"/>
              </w:rPr>
            </w:pPr>
            <w:ins w:id="4106" w:author="cuiqingsong" w:date="2017-07-13T16:25: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190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107" w:author="cuiqingsong" w:date="2017-07-13T16:25:00Z"/>
                <w:rFonts w:asciiTheme="minorEastAsia" w:hAnsiTheme="minorEastAsia" w:cs="宋体"/>
                <w:color w:val="000000" w:themeColor="text1"/>
                <w:kern w:val="0"/>
                <w:sz w:val="20"/>
                <w:szCs w:val="20"/>
              </w:rPr>
            </w:pPr>
            <w:ins w:id="4108" w:author="cuiqingsong" w:date="2017-07-13T16:25:00Z">
              <w:r>
                <w:rPr>
                  <w:rFonts w:asciiTheme="minorEastAsia" w:hAnsiTheme="minorEastAsia" w:cs="宋体"/>
                  <w:color w:val="000000" w:themeColor="text1"/>
                  <w:kern w:val="0"/>
                  <w:sz w:val="20"/>
                  <w:szCs w:val="20"/>
                </w:rPr>
                <w:t>seatID</w:t>
              </w:r>
            </w:ins>
          </w:p>
        </w:tc>
        <w:tc>
          <w:tcPr>
            <w:tcW w:w="18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109" w:author="cuiqingsong" w:date="2017-07-13T16:25:00Z"/>
                <w:rFonts w:asciiTheme="minorEastAsia" w:hAnsiTheme="minorEastAsia" w:cs="宋体"/>
                <w:color w:val="000000" w:themeColor="text1"/>
                <w:kern w:val="0"/>
                <w:sz w:val="20"/>
                <w:szCs w:val="20"/>
              </w:rPr>
            </w:pPr>
            <w:ins w:id="4110" w:author="cuiqingsong" w:date="2017-07-13T16:25:00Z">
              <w:r>
                <w:rPr>
                  <w:rFonts w:asciiTheme="minorEastAsia" w:hAnsiTheme="minorEastAsia" w:cs="宋体" w:hint="eastAsia"/>
                  <w:color w:val="000000" w:themeColor="text1"/>
                  <w:kern w:val="0"/>
                  <w:sz w:val="20"/>
                  <w:szCs w:val="20"/>
                </w:rPr>
                <w:t>交易席位代码</w:t>
              </w:r>
            </w:ins>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111" w:author="cuiqingsong" w:date="2017-07-13T16:25:00Z"/>
                <w:rFonts w:asciiTheme="minorEastAsia" w:hAnsiTheme="minorEastAsia" w:cs="宋体"/>
                <w:color w:val="000000" w:themeColor="text1"/>
                <w:kern w:val="0"/>
                <w:sz w:val="20"/>
                <w:szCs w:val="20"/>
              </w:rPr>
            </w:pPr>
            <w:ins w:id="4112" w:author="cuiqingsong" w:date="2017-07-13T16:25:00Z">
              <w:r>
                <w:rPr>
                  <w:rFonts w:asciiTheme="minorEastAsia" w:hAnsiTheme="minorEastAsia" w:cs="宋体" w:hint="eastAsia"/>
                  <w:color w:val="000000" w:themeColor="text1"/>
                  <w:kern w:val="0"/>
                  <w:sz w:val="20"/>
                  <w:szCs w:val="20"/>
                </w:rPr>
                <w:t>M</w:t>
              </w:r>
            </w:ins>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113" w:author="cuiqingsong" w:date="2017-07-13T16:25:00Z"/>
                <w:rFonts w:asciiTheme="minorEastAsia" w:hAnsiTheme="minorEastAsia" w:cs="宋体"/>
                <w:color w:val="000000" w:themeColor="text1"/>
                <w:kern w:val="0"/>
                <w:sz w:val="20"/>
                <w:szCs w:val="20"/>
              </w:rPr>
            </w:pPr>
            <w:ins w:id="4114" w:author="cuiqingsong" w:date="2017-07-13T16:25:00Z">
              <w:r>
                <w:rPr>
                  <w:rFonts w:asciiTheme="minorEastAsia" w:hAnsiTheme="minorEastAsia" w:cs="宋体" w:hint="eastAsia"/>
                  <w:color w:val="000000"/>
                  <w:kern w:val="0"/>
                  <w:sz w:val="20"/>
                  <w:szCs w:val="20"/>
                </w:rPr>
                <w:t>←</w:t>
              </w:r>
            </w:ins>
          </w:p>
        </w:tc>
        <w:tc>
          <w:tcPr>
            <w:tcW w:w="2373"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ins w:id="4115" w:author="cuiqingsong" w:date="2017-07-13T16:25:00Z"/>
                <w:rFonts w:asciiTheme="minorEastAsia" w:hAnsiTheme="minorEastAsia" w:cs="宋体"/>
                <w:color w:val="000000" w:themeColor="text1"/>
                <w:kern w:val="0"/>
                <w:sz w:val="20"/>
                <w:szCs w:val="20"/>
              </w:rPr>
            </w:pPr>
          </w:p>
        </w:tc>
      </w:tr>
      <w:tr w:rsidR="002B3E5A">
        <w:trPr>
          <w:trHeight w:val="270"/>
        </w:trPr>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90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8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73"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190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8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7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2B3E5A">
        <w:trPr>
          <w:trHeight w:val="270"/>
        </w:trPr>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lastRenderedPageBreak/>
              <w:t>A81</w:t>
            </w:r>
          </w:p>
        </w:tc>
        <w:tc>
          <w:tcPr>
            <w:tcW w:w="190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8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w:t>
            </w:r>
            <w:proofErr w:type="gramStart"/>
            <w:r>
              <w:rPr>
                <w:rFonts w:asciiTheme="minorEastAsia" w:hAnsiTheme="minorEastAsia" w:cs="宋体" w:hint="eastAsia"/>
                <w:color w:val="000000" w:themeColor="text1"/>
                <w:kern w:val="0"/>
                <w:sz w:val="20"/>
                <w:szCs w:val="20"/>
              </w:rPr>
              <w:t>帐号</w:t>
            </w:r>
            <w:proofErr w:type="gramEnd"/>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7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2B3E5A">
        <w:trPr>
          <w:trHeight w:val="270"/>
        </w:trPr>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M45</w:t>
            </w:r>
          </w:p>
        </w:tc>
        <w:tc>
          <w:tcPr>
            <w:tcW w:w="190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riskR</w:t>
            </w:r>
            <w:r>
              <w:rPr>
                <w:rFonts w:asciiTheme="minorEastAsia" w:hAnsiTheme="minorEastAsia" w:cs="宋体"/>
                <w:color w:val="000000" w:themeColor="text1"/>
                <w:kern w:val="0"/>
                <w:sz w:val="20"/>
                <w:szCs w:val="20"/>
              </w:rPr>
              <w:t>esults</w:t>
            </w:r>
          </w:p>
        </w:tc>
        <w:tc>
          <w:tcPr>
            <w:tcW w:w="18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风险评测结果</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7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 xml:space="preserve">5激进型   4进取型   3平衡型   2稳健型   1保守型  </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券商：</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5激进型   4进取型      2稳健型   1保守型</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0风险厌恶型</w:t>
            </w:r>
          </w:p>
        </w:tc>
      </w:tr>
      <w:tr w:rsidR="002B3E5A">
        <w:trPr>
          <w:trHeight w:val="270"/>
        </w:trPr>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M53</w:t>
            </w:r>
          </w:p>
        </w:tc>
        <w:tc>
          <w:tcPr>
            <w:tcW w:w="190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riskResultPoints</w:t>
            </w:r>
          </w:p>
        </w:tc>
        <w:tc>
          <w:tcPr>
            <w:tcW w:w="18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风险评测结果分数</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73"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I28</w:t>
            </w:r>
          </w:p>
        </w:tc>
        <w:tc>
          <w:tcPr>
            <w:tcW w:w="190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spotTradeRight</w:t>
            </w:r>
          </w:p>
        </w:tc>
        <w:tc>
          <w:tcPr>
            <w:tcW w:w="18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现货交易权限描述</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7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0-否,1-可买卖</w:t>
            </w:r>
            <w:del w:id="4116" w:author="cuiqingsong" w:date="2017-09-27T11:21:00Z">
              <w:r w:rsidDel="00333456">
                <w:rPr>
                  <w:rFonts w:asciiTheme="minorEastAsia" w:hAnsiTheme="minorEastAsia" w:cs="宋体" w:hint="eastAsia"/>
                  <w:color w:val="000000" w:themeColor="text1"/>
                  <w:kern w:val="0"/>
                  <w:sz w:val="20"/>
                  <w:szCs w:val="20"/>
                </w:rPr>
                <w:delText>,3</w:delText>
              </w:r>
              <w:r w:rsidDel="00333456">
                <w:rPr>
                  <w:rFonts w:asciiTheme="minorEastAsia" w:hAnsiTheme="minorEastAsia" w:cs="宋体"/>
                  <w:color w:val="000000" w:themeColor="text1"/>
                  <w:kern w:val="0"/>
                  <w:sz w:val="20"/>
                  <w:szCs w:val="20"/>
                </w:rPr>
                <w:delText>-</w:delText>
              </w:r>
              <w:r w:rsidDel="00333456">
                <w:rPr>
                  <w:rFonts w:asciiTheme="minorEastAsia" w:hAnsiTheme="minorEastAsia" w:cs="宋体" w:hint="eastAsia"/>
                  <w:color w:val="000000" w:themeColor="text1"/>
                  <w:kern w:val="0"/>
                  <w:sz w:val="20"/>
                  <w:szCs w:val="20"/>
                </w:rPr>
                <w:delText>可买</w:delText>
              </w:r>
              <w:r w:rsidDel="00333456">
                <w:rPr>
                  <w:rFonts w:asciiTheme="minorEastAsia" w:hAnsiTheme="minorEastAsia" w:cs="宋体"/>
                  <w:color w:val="000000" w:themeColor="text1"/>
                  <w:kern w:val="0"/>
                  <w:sz w:val="20"/>
                  <w:szCs w:val="20"/>
                </w:rPr>
                <w:delText>,</w:delText>
              </w:r>
              <w:r w:rsidDel="00333456">
                <w:rPr>
                  <w:rFonts w:asciiTheme="minorEastAsia" w:hAnsiTheme="minorEastAsia" w:cs="宋体" w:hint="eastAsia"/>
                  <w:color w:val="000000" w:themeColor="text1"/>
                  <w:kern w:val="0"/>
                  <w:sz w:val="20"/>
                  <w:szCs w:val="20"/>
                </w:rPr>
                <w:delText>4</w:delText>
              </w:r>
              <w:r w:rsidDel="00333456">
                <w:rPr>
                  <w:rFonts w:asciiTheme="minorEastAsia" w:hAnsiTheme="minorEastAsia" w:cs="宋体"/>
                  <w:color w:val="000000" w:themeColor="text1"/>
                  <w:kern w:val="0"/>
                  <w:sz w:val="20"/>
                  <w:szCs w:val="20"/>
                </w:rPr>
                <w:delText>-</w:delText>
              </w:r>
              <w:r w:rsidDel="00333456">
                <w:rPr>
                  <w:rFonts w:asciiTheme="minorEastAsia" w:hAnsiTheme="minorEastAsia" w:cs="宋体" w:hint="eastAsia"/>
                  <w:color w:val="000000" w:themeColor="text1"/>
                  <w:kern w:val="0"/>
                  <w:sz w:val="20"/>
                  <w:szCs w:val="20"/>
                </w:rPr>
                <w:delText>可卖</w:delText>
              </w:r>
            </w:del>
          </w:p>
        </w:tc>
      </w:tr>
      <w:tr w:rsidR="002B3E5A">
        <w:trPr>
          <w:trHeight w:val="270"/>
        </w:trPr>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I29</w:t>
            </w:r>
          </w:p>
        </w:tc>
        <w:tc>
          <w:tcPr>
            <w:tcW w:w="190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deferTradeRight</w:t>
            </w:r>
          </w:p>
        </w:tc>
        <w:tc>
          <w:tcPr>
            <w:tcW w:w="18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延期交易权限描述</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7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117" w:author="cuiqingsong" w:date="2017-09-27T11:21:00Z"/>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0-不可交易,1-可以交易</w:t>
            </w:r>
            <w:del w:id="4118" w:author="cuiqingsong" w:date="2017-09-27T11:20:00Z">
              <w:r w:rsidDel="00333456">
                <w:rPr>
                  <w:rFonts w:asciiTheme="minorEastAsia" w:hAnsiTheme="minorEastAsia" w:cs="宋体" w:hint="eastAsia"/>
                  <w:color w:val="000000" w:themeColor="text1"/>
                  <w:kern w:val="0"/>
                  <w:sz w:val="20"/>
                  <w:szCs w:val="20"/>
                </w:rPr>
                <w:delText>,2-只可平仓,3-禁止开空,4-禁止开多,5-只可卖出,6-只可买入</w:delText>
              </w:r>
            </w:del>
          </w:p>
          <w:p w:rsidR="00333456" w:rsidRDefault="00333456">
            <w:pPr>
              <w:widowControl/>
              <w:spacing w:line="240" w:lineRule="auto"/>
              <w:ind w:firstLineChars="0" w:firstLine="0"/>
              <w:jc w:val="left"/>
              <w:rPr>
                <w:rFonts w:asciiTheme="minorEastAsia" w:hAnsiTheme="minorEastAsia" w:cs="宋体"/>
                <w:color w:val="000000" w:themeColor="text1"/>
                <w:kern w:val="0"/>
                <w:sz w:val="20"/>
                <w:szCs w:val="20"/>
              </w:rPr>
            </w:pPr>
            <w:ins w:id="4119" w:author="cuiqingsong" w:date="2017-09-27T11:21:00Z">
              <w:r>
                <w:rPr>
                  <w:rFonts w:asciiTheme="minorEastAsia" w:hAnsiTheme="minorEastAsia" w:cs="宋体"/>
                  <w:color w:val="000000" w:themeColor="text1"/>
                  <w:kern w:val="0"/>
                  <w:sz w:val="20"/>
                  <w:szCs w:val="20"/>
                </w:rPr>
                <w:t>app</w:t>
              </w:r>
              <w:r>
                <w:rPr>
                  <w:rFonts w:asciiTheme="minorEastAsia" w:hAnsiTheme="minorEastAsia" w:cs="宋体" w:hint="eastAsia"/>
                  <w:color w:val="000000" w:themeColor="text1"/>
                  <w:kern w:val="0"/>
                  <w:sz w:val="20"/>
                  <w:szCs w:val="20"/>
                </w:rPr>
                <w:t>系统只用到</w:t>
              </w:r>
              <w:r>
                <w:rPr>
                  <w:rFonts w:asciiTheme="minorEastAsia" w:hAnsiTheme="minorEastAsia" w:cs="宋体"/>
                  <w:color w:val="000000" w:themeColor="text1"/>
                  <w:kern w:val="0"/>
                  <w:sz w:val="20"/>
                  <w:szCs w:val="20"/>
                </w:rPr>
                <w:t>0</w:t>
              </w:r>
              <w:r>
                <w:rPr>
                  <w:rFonts w:asciiTheme="minorEastAsia" w:hAnsiTheme="minorEastAsia" w:cs="宋体" w:hint="eastAsia"/>
                  <w:color w:val="000000" w:themeColor="text1"/>
                  <w:kern w:val="0"/>
                  <w:sz w:val="20"/>
                  <w:szCs w:val="20"/>
                </w:rPr>
                <w:t>和1</w:t>
              </w:r>
            </w:ins>
          </w:p>
        </w:tc>
      </w:tr>
      <w:tr w:rsidR="002B3E5A">
        <w:trPr>
          <w:trHeight w:val="270"/>
        </w:trPr>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I28</w:t>
            </w:r>
          </w:p>
        </w:tc>
        <w:tc>
          <w:tcPr>
            <w:tcW w:w="190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spotTradeRight</w:t>
            </w:r>
          </w:p>
        </w:tc>
        <w:tc>
          <w:tcPr>
            <w:tcW w:w="18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现货交易权限描述</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37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0-否,1-可买卖</w:t>
            </w:r>
            <w:del w:id="4120" w:author="cuiqingsong" w:date="2017-09-27T11:20:00Z">
              <w:r w:rsidDel="00333456">
                <w:rPr>
                  <w:rFonts w:asciiTheme="minorEastAsia" w:hAnsiTheme="minorEastAsia" w:cs="宋体" w:hint="eastAsia"/>
                  <w:color w:val="000000" w:themeColor="text1"/>
                  <w:kern w:val="0"/>
                  <w:sz w:val="20"/>
                  <w:szCs w:val="20"/>
                </w:rPr>
                <w:delText>,3</w:delText>
              </w:r>
              <w:r w:rsidDel="00333456">
                <w:rPr>
                  <w:rFonts w:asciiTheme="minorEastAsia" w:hAnsiTheme="minorEastAsia" w:cs="宋体"/>
                  <w:color w:val="000000" w:themeColor="text1"/>
                  <w:kern w:val="0"/>
                  <w:sz w:val="20"/>
                  <w:szCs w:val="20"/>
                </w:rPr>
                <w:delText>-</w:delText>
              </w:r>
              <w:r w:rsidDel="00333456">
                <w:rPr>
                  <w:rFonts w:asciiTheme="minorEastAsia" w:hAnsiTheme="minorEastAsia" w:cs="宋体" w:hint="eastAsia"/>
                  <w:color w:val="000000" w:themeColor="text1"/>
                  <w:kern w:val="0"/>
                  <w:sz w:val="20"/>
                  <w:szCs w:val="20"/>
                </w:rPr>
                <w:delText>可买</w:delText>
              </w:r>
              <w:r w:rsidDel="00333456">
                <w:rPr>
                  <w:rFonts w:asciiTheme="minorEastAsia" w:hAnsiTheme="minorEastAsia" w:cs="宋体"/>
                  <w:color w:val="000000" w:themeColor="text1"/>
                  <w:kern w:val="0"/>
                  <w:sz w:val="20"/>
                  <w:szCs w:val="20"/>
                </w:rPr>
                <w:delText>,</w:delText>
              </w:r>
              <w:r w:rsidDel="00333456">
                <w:rPr>
                  <w:rFonts w:asciiTheme="minorEastAsia" w:hAnsiTheme="minorEastAsia" w:cs="宋体" w:hint="eastAsia"/>
                  <w:color w:val="000000" w:themeColor="text1"/>
                  <w:kern w:val="0"/>
                  <w:sz w:val="20"/>
                  <w:szCs w:val="20"/>
                </w:rPr>
                <w:delText>4</w:delText>
              </w:r>
              <w:r w:rsidDel="00333456">
                <w:rPr>
                  <w:rFonts w:asciiTheme="minorEastAsia" w:hAnsiTheme="minorEastAsia" w:cs="宋体"/>
                  <w:color w:val="000000" w:themeColor="text1"/>
                  <w:kern w:val="0"/>
                  <w:sz w:val="20"/>
                  <w:szCs w:val="20"/>
                </w:rPr>
                <w:delText>-</w:delText>
              </w:r>
              <w:r w:rsidDel="00333456">
                <w:rPr>
                  <w:rFonts w:asciiTheme="minorEastAsia" w:hAnsiTheme="minorEastAsia" w:cs="宋体" w:hint="eastAsia"/>
                  <w:color w:val="000000" w:themeColor="text1"/>
                  <w:kern w:val="0"/>
                  <w:sz w:val="20"/>
                  <w:szCs w:val="20"/>
                </w:rPr>
                <w:delText>可卖</w:delText>
              </w:r>
            </w:del>
          </w:p>
        </w:tc>
      </w:tr>
      <w:tr w:rsidR="002B3E5A">
        <w:trPr>
          <w:trHeight w:val="270"/>
        </w:trPr>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I29</w:t>
            </w:r>
          </w:p>
        </w:tc>
        <w:tc>
          <w:tcPr>
            <w:tcW w:w="190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deferTradeRight</w:t>
            </w:r>
          </w:p>
        </w:tc>
        <w:tc>
          <w:tcPr>
            <w:tcW w:w="18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延期交易权限描述</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373"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0-不可交易,1-可以交易</w:t>
            </w:r>
            <w:del w:id="4121" w:author="cuiqingsong" w:date="2017-09-27T11:20:00Z">
              <w:r w:rsidDel="00333456">
                <w:rPr>
                  <w:rFonts w:asciiTheme="minorEastAsia" w:hAnsiTheme="minorEastAsia" w:cs="宋体" w:hint="eastAsia"/>
                  <w:color w:val="000000" w:themeColor="text1"/>
                  <w:kern w:val="0"/>
                  <w:sz w:val="20"/>
                  <w:szCs w:val="20"/>
                </w:rPr>
                <w:delText>,2-只可平仓,3-禁止开空,4-禁止开多,5-只可卖出,6-只可买入</w:delText>
              </w:r>
            </w:del>
          </w:p>
        </w:tc>
      </w:tr>
      <w:tr w:rsidR="002B3E5A">
        <w:trPr>
          <w:trHeight w:val="270"/>
        </w:trPr>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190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8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373"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190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8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373"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2B3E5A" w:rsidRDefault="005C6274">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个人开户请求及应答</w:t>
      </w:r>
    </w:p>
    <w:p w:rsidR="002B3E5A" w:rsidRDefault="005C6274">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：APP</w:t>
      </w:r>
      <w:proofErr w:type="gramStart"/>
      <w:r>
        <w:rPr>
          <w:rFonts w:asciiTheme="minorEastAsia" w:hAnsiTheme="minorEastAsia" w:hint="eastAsia"/>
          <w:color w:val="000000" w:themeColor="text1"/>
        </w:rPr>
        <w:t>端申请</w:t>
      </w:r>
      <w:proofErr w:type="gramEnd"/>
      <w:r>
        <w:rPr>
          <w:rFonts w:asciiTheme="minorEastAsia" w:hAnsiTheme="minorEastAsia" w:hint="eastAsia"/>
          <w:color w:val="000000" w:themeColor="text1"/>
        </w:rPr>
        <w:t>新开户黄金交易账户，通过该接口提交开户所需资料，并一并发送风险测评结果。二级系统</w:t>
      </w:r>
      <w:r>
        <w:rPr>
          <w:rFonts w:asciiTheme="minorEastAsia" w:hAnsiTheme="minorEastAsia"/>
          <w:color w:val="000000" w:themeColor="text1"/>
        </w:rPr>
        <w:t>将开户结果</w:t>
      </w:r>
      <w:r>
        <w:rPr>
          <w:rFonts w:asciiTheme="minorEastAsia" w:hAnsiTheme="minorEastAsia" w:hint="eastAsia"/>
          <w:color w:val="000000" w:themeColor="text1"/>
        </w:rPr>
        <w:t>发送</w:t>
      </w:r>
      <w:r>
        <w:rPr>
          <w:rFonts w:asciiTheme="minorEastAsia" w:hAnsiTheme="minorEastAsia"/>
          <w:color w:val="000000" w:themeColor="text1"/>
        </w:rPr>
        <w:t>给</w:t>
      </w:r>
      <w:r>
        <w:rPr>
          <w:rFonts w:asciiTheme="minorEastAsia" w:hAnsiTheme="minorEastAsia" w:hint="eastAsia"/>
          <w:color w:val="000000" w:themeColor="text1"/>
        </w:rPr>
        <w:t>APP系统</w:t>
      </w:r>
      <w:r>
        <w:rPr>
          <w:rFonts w:asciiTheme="minorEastAsia" w:hAnsiTheme="minorEastAsia"/>
          <w:color w:val="000000" w:themeColor="text1"/>
        </w:rPr>
        <w:t>，</w:t>
      </w:r>
      <w:r>
        <w:rPr>
          <w:rFonts w:asciiTheme="minorEastAsia" w:hAnsiTheme="minorEastAsia" w:hint="eastAsia"/>
          <w:color w:val="000000" w:themeColor="text1"/>
        </w:rPr>
        <w:t>APP系统</w:t>
      </w:r>
      <w:r>
        <w:rPr>
          <w:rFonts w:asciiTheme="minorEastAsia" w:hAnsiTheme="minorEastAsia"/>
          <w:color w:val="000000" w:themeColor="text1"/>
        </w:rPr>
        <w:t>收到二级系统的开户</w:t>
      </w:r>
      <w:r>
        <w:rPr>
          <w:rFonts w:asciiTheme="minorEastAsia" w:hAnsiTheme="minorEastAsia" w:hint="eastAsia"/>
          <w:color w:val="000000" w:themeColor="text1"/>
        </w:rPr>
        <w:t>结果</w:t>
      </w:r>
      <w:r>
        <w:rPr>
          <w:rFonts w:asciiTheme="minorEastAsia" w:hAnsiTheme="minorEastAsia"/>
          <w:color w:val="000000" w:themeColor="text1"/>
        </w:rPr>
        <w:t>，</w:t>
      </w:r>
      <w:r>
        <w:rPr>
          <w:rFonts w:asciiTheme="minorEastAsia" w:hAnsiTheme="minorEastAsia" w:hint="eastAsia"/>
          <w:color w:val="000000" w:themeColor="text1"/>
        </w:rPr>
        <w:t>给客户</w:t>
      </w:r>
      <w:r>
        <w:rPr>
          <w:rFonts w:asciiTheme="minorEastAsia" w:hAnsiTheme="minorEastAsia"/>
          <w:color w:val="000000" w:themeColor="text1"/>
        </w:rPr>
        <w:t>发送短信通知</w:t>
      </w:r>
      <w:r>
        <w:rPr>
          <w:rFonts w:asciiTheme="minorEastAsia" w:hAnsiTheme="minorEastAsia" w:hint="eastAsia"/>
          <w:color w:val="000000" w:themeColor="text1"/>
        </w:rPr>
        <w:t>。</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9326" w:type="dxa"/>
        <w:tblInd w:w="103" w:type="dxa"/>
        <w:tblLayout w:type="fixed"/>
        <w:tblLook w:val="04A0" w:firstRow="1" w:lastRow="0" w:firstColumn="1" w:lastColumn="0" w:noHBand="0" w:noVBand="1"/>
      </w:tblPr>
      <w:tblGrid>
        <w:gridCol w:w="696"/>
        <w:gridCol w:w="816"/>
        <w:gridCol w:w="1895"/>
        <w:gridCol w:w="1700"/>
        <w:gridCol w:w="710"/>
        <w:gridCol w:w="709"/>
        <w:gridCol w:w="2800"/>
      </w:tblGrid>
      <w:tr w:rsidR="002B3E5A">
        <w:trPr>
          <w:trHeight w:val="270"/>
          <w:tblHeader/>
        </w:trPr>
        <w:tc>
          <w:tcPr>
            <w:tcW w:w="696" w:type="dxa"/>
            <w:tcBorders>
              <w:top w:val="single" w:sz="4" w:space="0" w:color="auto"/>
              <w:left w:val="single" w:sz="4" w:space="0" w:color="auto"/>
              <w:bottom w:val="single" w:sz="4" w:space="0" w:color="auto"/>
              <w:right w:val="single" w:sz="4" w:space="0" w:color="auto"/>
            </w:tcBorders>
            <w:shd w:val="clear" w:color="000000" w:fill="D9D9D9"/>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符号</w:t>
            </w:r>
          </w:p>
        </w:tc>
        <w:tc>
          <w:tcPr>
            <w:tcW w:w="816" w:type="dxa"/>
            <w:tcBorders>
              <w:top w:val="single" w:sz="4" w:space="0" w:color="auto"/>
              <w:left w:val="single" w:sz="4" w:space="0" w:color="auto"/>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proofErr w:type="gramStart"/>
            <w:r>
              <w:rPr>
                <w:rFonts w:asciiTheme="minorEastAsia" w:hAnsiTheme="minorEastAsia" w:cs="宋体" w:hint="eastAsia"/>
                <w:b/>
                <w:bCs/>
                <w:color w:val="000000" w:themeColor="text1"/>
                <w:kern w:val="0"/>
                <w:sz w:val="20"/>
                <w:szCs w:val="20"/>
              </w:rPr>
              <w:t>域号</w:t>
            </w:r>
            <w:proofErr w:type="gramEnd"/>
          </w:p>
        </w:tc>
        <w:tc>
          <w:tcPr>
            <w:tcW w:w="1895"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70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1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709"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280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2B3E5A">
        <w:trPr>
          <w:trHeight w:val="270"/>
        </w:trPr>
        <w:tc>
          <w:tcPr>
            <w:tcW w:w="696"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8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696"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T82</w:t>
            </w:r>
          </w:p>
        </w:tc>
        <w:tc>
          <w:tcPr>
            <w:tcW w:w="18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Source</w:t>
            </w: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来源</w:t>
            </w:r>
          </w:p>
        </w:tc>
        <w:tc>
          <w:tcPr>
            <w:tcW w:w="7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szCs w:val="20"/>
                <w:shd w:val="clear" w:color="auto" w:fill="FFFFFF"/>
              </w:rPr>
              <w:t>1位字符，默认取值a,代表是APP渠道</w:t>
            </w:r>
          </w:p>
        </w:tc>
      </w:tr>
      <w:tr w:rsidR="002B3E5A">
        <w:trPr>
          <w:trHeight w:val="270"/>
        </w:trPr>
        <w:tc>
          <w:tcPr>
            <w:tcW w:w="696"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M32</w:t>
            </w:r>
          </w:p>
        </w:tc>
        <w:tc>
          <w:tcPr>
            <w:tcW w:w="18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clientName</w:t>
            </w: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客户姓名</w:t>
            </w:r>
          </w:p>
        </w:tc>
        <w:tc>
          <w:tcPr>
            <w:tcW w:w="7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不允许出现如下字符：</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 ! @ # $ % ^ &amp; * () + = {} [] : ; ' &lt;&gt; , / ? | "或者全数字也不可以。</w:t>
            </w:r>
          </w:p>
        </w:tc>
      </w:tr>
      <w:tr w:rsidR="002B3E5A">
        <w:trPr>
          <w:trHeight w:val="270"/>
        </w:trPr>
        <w:tc>
          <w:tcPr>
            <w:tcW w:w="696"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8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已经开户但是没有绑定会员时必填</w:t>
            </w:r>
          </w:p>
        </w:tc>
      </w:tr>
      <w:tr w:rsidR="002B3E5A">
        <w:trPr>
          <w:trHeight w:val="270"/>
        </w:trPr>
        <w:tc>
          <w:tcPr>
            <w:tcW w:w="696"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B01</w:t>
            </w:r>
          </w:p>
        </w:tc>
        <w:tc>
          <w:tcPr>
            <w:tcW w:w="18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certificateType</w:t>
            </w: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证件类型</w:t>
            </w:r>
          </w:p>
        </w:tc>
        <w:tc>
          <w:tcPr>
            <w:tcW w:w="7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696"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B02</w:t>
            </w:r>
          </w:p>
        </w:tc>
        <w:tc>
          <w:tcPr>
            <w:tcW w:w="18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certificateNo</w:t>
            </w: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证件编号</w:t>
            </w:r>
          </w:p>
        </w:tc>
        <w:tc>
          <w:tcPr>
            <w:tcW w:w="7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696"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B04</w:t>
            </w:r>
          </w:p>
        </w:tc>
        <w:tc>
          <w:tcPr>
            <w:tcW w:w="18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T</w:t>
            </w:r>
            <w:r>
              <w:rPr>
                <w:rFonts w:asciiTheme="minorEastAsia" w:hAnsiTheme="minorEastAsia" w:cs="宋体" w:hint="eastAsia"/>
                <w:color w:val="000000" w:themeColor="text1"/>
                <w:kern w:val="0"/>
                <w:sz w:val="20"/>
                <w:szCs w:val="20"/>
              </w:rPr>
              <w:t>el</w:t>
            </w: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手机号</w:t>
            </w:r>
          </w:p>
        </w:tc>
        <w:tc>
          <w:tcPr>
            <w:tcW w:w="7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696"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W30</w:t>
            </w:r>
          </w:p>
        </w:tc>
        <w:tc>
          <w:tcPr>
            <w:tcW w:w="18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bankID</w:t>
            </w: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银行代码</w:t>
            </w:r>
          </w:p>
        </w:tc>
        <w:tc>
          <w:tcPr>
            <w:tcW w:w="7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2B3E5A">
        <w:trPr>
          <w:trHeight w:val="270"/>
        </w:trPr>
        <w:tc>
          <w:tcPr>
            <w:tcW w:w="696"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18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7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2B3E5A">
        <w:trPr>
          <w:trHeight w:val="270"/>
        </w:trPr>
        <w:tc>
          <w:tcPr>
            <w:tcW w:w="696"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18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w:t>
            </w:r>
            <w:proofErr w:type="gramStart"/>
            <w:r>
              <w:rPr>
                <w:rFonts w:asciiTheme="minorEastAsia" w:hAnsiTheme="minorEastAsia" w:cs="宋体" w:hint="eastAsia"/>
                <w:color w:val="000000" w:themeColor="text1"/>
                <w:kern w:val="0"/>
                <w:sz w:val="20"/>
                <w:szCs w:val="20"/>
              </w:rPr>
              <w:t>帐号</w:t>
            </w:r>
            <w:proofErr w:type="gramEnd"/>
          </w:p>
        </w:tc>
        <w:tc>
          <w:tcPr>
            <w:tcW w:w="7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2B3E5A">
        <w:trPr>
          <w:trHeight w:val="270"/>
        </w:trPr>
        <w:tc>
          <w:tcPr>
            <w:tcW w:w="696"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A82</w:t>
            </w:r>
          </w:p>
        </w:tc>
        <w:tc>
          <w:tcPr>
            <w:tcW w:w="18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capitalAccountPassword</w:t>
            </w: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w:t>
            </w:r>
            <w:proofErr w:type="gramStart"/>
            <w:r>
              <w:rPr>
                <w:rFonts w:asciiTheme="minorEastAsia" w:hAnsiTheme="minorEastAsia" w:cs="宋体" w:hint="eastAsia"/>
                <w:color w:val="000000" w:themeColor="text1"/>
                <w:kern w:val="0"/>
                <w:sz w:val="20"/>
                <w:szCs w:val="20"/>
              </w:rPr>
              <w:t>帐号</w:t>
            </w:r>
            <w:proofErr w:type="gramEnd"/>
            <w:r>
              <w:rPr>
                <w:rFonts w:asciiTheme="minorEastAsia" w:hAnsiTheme="minorEastAsia" w:cs="宋体" w:hint="eastAsia"/>
                <w:color w:val="000000" w:themeColor="text1"/>
                <w:kern w:val="0"/>
                <w:sz w:val="20"/>
                <w:szCs w:val="20"/>
              </w:rPr>
              <w:t>密码</w:t>
            </w:r>
          </w:p>
        </w:tc>
        <w:tc>
          <w:tcPr>
            <w:tcW w:w="7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09"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2B3E5A">
        <w:trPr>
          <w:trHeight w:val="270"/>
        </w:trPr>
        <w:tc>
          <w:tcPr>
            <w:tcW w:w="696"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O24</w:t>
            </w:r>
          </w:p>
        </w:tc>
        <w:tc>
          <w:tcPr>
            <w:tcW w:w="18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tradePassword</w:t>
            </w: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交易密码</w:t>
            </w:r>
          </w:p>
        </w:tc>
        <w:tc>
          <w:tcPr>
            <w:tcW w:w="7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APP交易密码</w:t>
            </w:r>
          </w:p>
        </w:tc>
      </w:tr>
      <w:tr w:rsidR="002B3E5A">
        <w:trPr>
          <w:trHeight w:val="270"/>
        </w:trPr>
        <w:tc>
          <w:tcPr>
            <w:tcW w:w="696"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B06</w:t>
            </w:r>
          </w:p>
        </w:tc>
        <w:tc>
          <w:tcPr>
            <w:tcW w:w="18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Emai</w:t>
            </w:r>
            <w:r>
              <w:rPr>
                <w:rFonts w:asciiTheme="minorEastAsia" w:hAnsiTheme="minorEastAsia" w:cs="宋体" w:hint="eastAsia"/>
                <w:color w:val="000000" w:themeColor="text1"/>
                <w:kern w:val="0"/>
                <w:sz w:val="20"/>
                <w:szCs w:val="20"/>
              </w:rPr>
              <w:t>l</w:t>
            </w: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邮箱</w:t>
            </w:r>
          </w:p>
        </w:tc>
        <w:tc>
          <w:tcPr>
            <w:tcW w:w="7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696"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B50</w:t>
            </w:r>
          </w:p>
        </w:tc>
        <w:tc>
          <w:tcPr>
            <w:tcW w:w="18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cityCode</w:t>
            </w: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地区代码</w:t>
            </w:r>
          </w:p>
        </w:tc>
        <w:tc>
          <w:tcPr>
            <w:tcW w:w="7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9"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28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6位字符</w:t>
            </w:r>
          </w:p>
        </w:tc>
      </w:tr>
      <w:tr w:rsidR="002B3E5A">
        <w:trPr>
          <w:trHeight w:val="270"/>
        </w:trPr>
        <w:tc>
          <w:tcPr>
            <w:tcW w:w="696"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B03</w:t>
            </w:r>
          </w:p>
        </w:tc>
        <w:tc>
          <w:tcPr>
            <w:tcW w:w="18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address</w:t>
            </w: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联系地址</w:t>
            </w:r>
          </w:p>
        </w:tc>
        <w:tc>
          <w:tcPr>
            <w:tcW w:w="7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9"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28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不允许出现如下字符：</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 ! @ # $ % ^ &amp; * () + = {} [] : ; ' &lt;&gt; , / ? | "或者全数字也不可以。</w:t>
            </w:r>
          </w:p>
        </w:tc>
      </w:tr>
      <w:tr w:rsidR="002B3E5A">
        <w:trPr>
          <w:trHeight w:val="270"/>
        </w:trPr>
        <w:tc>
          <w:tcPr>
            <w:tcW w:w="696"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B05</w:t>
            </w:r>
          </w:p>
        </w:tc>
        <w:tc>
          <w:tcPr>
            <w:tcW w:w="18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fax</w:t>
            </w: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联系传真</w:t>
            </w:r>
          </w:p>
        </w:tc>
        <w:tc>
          <w:tcPr>
            <w:tcW w:w="7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9"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28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最长为30字节</w:t>
            </w:r>
          </w:p>
        </w:tc>
      </w:tr>
      <w:tr w:rsidR="002B3E5A">
        <w:trPr>
          <w:trHeight w:val="270"/>
        </w:trPr>
        <w:tc>
          <w:tcPr>
            <w:tcW w:w="696"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B07</w:t>
            </w:r>
          </w:p>
        </w:tc>
        <w:tc>
          <w:tcPr>
            <w:tcW w:w="18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postCode</w:t>
            </w: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邮政编码</w:t>
            </w:r>
          </w:p>
        </w:tc>
        <w:tc>
          <w:tcPr>
            <w:tcW w:w="7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9"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28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6位字符</w:t>
            </w:r>
          </w:p>
        </w:tc>
      </w:tr>
      <w:tr w:rsidR="002B3E5A">
        <w:trPr>
          <w:trHeight w:val="270"/>
        </w:trPr>
        <w:tc>
          <w:tcPr>
            <w:tcW w:w="696"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M31</w:t>
            </w:r>
          </w:p>
        </w:tc>
        <w:tc>
          <w:tcPr>
            <w:tcW w:w="18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clientSort</w:t>
            </w: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客户类别</w:t>
            </w:r>
          </w:p>
        </w:tc>
        <w:tc>
          <w:tcPr>
            <w:tcW w:w="7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1-法人，2-自然人</w:t>
            </w:r>
          </w:p>
        </w:tc>
      </w:tr>
      <w:tr w:rsidR="002B3E5A">
        <w:trPr>
          <w:trHeight w:val="270"/>
        </w:trPr>
        <w:tc>
          <w:tcPr>
            <w:tcW w:w="696"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M50</w:t>
            </w:r>
          </w:p>
        </w:tc>
        <w:tc>
          <w:tcPr>
            <w:tcW w:w="18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brokerID</w:t>
            </w: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经纪商代码</w:t>
            </w:r>
          </w:p>
        </w:tc>
        <w:tc>
          <w:tcPr>
            <w:tcW w:w="7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当会员有经纪商时，提交经纪商信息</w:t>
            </w:r>
          </w:p>
        </w:tc>
      </w:tr>
      <w:tr w:rsidR="002B3E5A">
        <w:trPr>
          <w:trHeight w:val="270"/>
        </w:trPr>
        <w:tc>
          <w:tcPr>
            <w:tcW w:w="696"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M51</w:t>
            </w:r>
          </w:p>
        </w:tc>
        <w:tc>
          <w:tcPr>
            <w:tcW w:w="18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brokerName</w:t>
            </w: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经纪商名称</w:t>
            </w:r>
          </w:p>
        </w:tc>
        <w:tc>
          <w:tcPr>
            <w:tcW w:w="7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当会员有经纪商时，提交经纪商信息</w:t>
            </w:r>
          </w:p>
        </w:tc>
      </w:tr>
      <w:tr w:rsidR="002B3E5A">
        <w:trPr>
          <w:trHeight w:val="201"/>
        </w:trPr>
        <w:tc>
          <w:tcPr>
            <w:tcW w:w="696"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rPr>
              <w:t>[</w:t>
            </w:r>
            <w:r>
              <w:rPr>
                <w:rFonts w:asciiTheme="minorEastAsia" w:hAnsiTheme="minorEastAsia"/>
                <w:color w:val="000000" w:themeColor="text1"/>
                <w:sz w:val="20"/>
              </w:rPr>
              <w:t>]</w:t>
            </w:r>
          </w:p>
        </w:tc>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M93</w:t>
            </w:r>
          </w:p>
        </w:tc>
        <w:tc>
          <w:tcPr>
            <w:tcW w:w="18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[clientInfoData]</w:t>
            </w: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客户信息数据</w:t>
            </w:r>
          </w:p>
        </w:tc>
        <w:tc>
          <w:tcPr>
            <w:tcW w:w="710"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4122" w:author="cuiqingsong" w:date="2017-07-24T16:34:00Z">
              <w:r>
                <w:rPr>
                  <w:rFonts w:asciiTheme="minorEastAsia" w:hAnsiTheme="minorEastAsia" w:cs="宋体" w:hint="eastAsia"/>
                  <w:color w:val="000000" w:themeColor="text1"/>
                  <w:kern w:val="0"/>
                  <w:sz w:val="20"/>
                  <w:szCs w:val="20"/>
                </w:rPr>
                <w:delText>用户安全问题</w:delText>
              </w:r>
            </w:del>
          </w:p>
        </w:tc>
      </w:tr>
      <w:tr w:rsidR="002B3E5A">
        <w:trPr>
          <w:trHeight w:val="270"/>
        </w:trPr>
        <w:tc>
          <w:tcPr>
            <w:tcW w:w="696"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1895"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客户信息</w:t>
            </w:r>
          </w:p>
        </w:tc>
        <w:tc>
          <w:tcPr>
            <w:tcW w:w="710"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del w:id="4123" w:author="cuiqingsong" w:date="2017-07-24T16:34:00Z">
              <w:r>
                <w:rPr>
                  <w:rFonts w:asciiTheme="minorEastAsia" w:hAnsiTheme="minorEastAsia" w:cs="宋体" w:hint="eastAsia"/>
                  <w:color w:val="000000" w:themeColor="text1"/>
                  <w:kern w:val="0"/>
                  <w:sz w:val="20"/>
                  <w:szCs w:val="20"/>
                </w:rPr>
                <w:delText>用户安全问题</w:delText>
              </w:r>
            </w:del>
          </w:p>
        </w:tc>
      </w:tr>
      <w:tr w:rsidR="002B3E5A">
        <w:trPr>
          <w:trHeight w:val="270"/>
        </w:trPr>
        <w:tc>
          <w:tcPr>
            <w:tcW w:w="696"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M46</w:t>
            </w:r>
          </w:p>
        </w:tc>
        <w:tc>
          <w:tcPr>
            <w:tcW w:w="18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safeQuestion</w:t>
            </w: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用户安全问题</w:t>
            </w:r>
          </w:p>
        </w:tc>
        <w:tc>
          <w:tcPr>
            <w:tcW w:w="710"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696"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M47</w:t>
            </w:r>
          </w:p>
        </w:tc>
        <w:tc>
          <w:tcPr>
            <w:tcW w:w="18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safeAnswer</w:t>
            </w: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用户安全问题答案</w:t>
            </w:r>
          </w:p>
        </w:tc>
        <w:tc>
          <w:tcPr>
            <w:tcW w:w="710"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696"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M45</w:t>
            </w:r>
          </w:p>
        </w:tc>
        <w:tc>
          <w:tcPr>
            <w:tcW w:w="18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riskR</w:t>
            </w:r>
            <w:r>
              <w:rPr>
                <w:rFonts w:asciiTheme="minorEastAsia" w:hAnsiTheme="minorEastAsia" w:cs="宋体"/>
                <w:color w:val="000000" w:themeColor="text1"/>
                <w:kern w:val="0"/>
                <w:sz w:val="20"/>
                <w:szCs w:val="20"/>
              </w:rPr>
              <w:t>esults</w:t>
            </w: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风险评测结果</w:t>
            </w:r>
          </w:p>
        </w:tc>
        <w:tc>
          <w:tcPr>
            <w:tcW w:w="7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 xml:space="preserve">5激进型   4进取型   3平衡型   2稳健型   1保守型  </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券商：</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5激进型   4进取型      2稳健型   1保守型</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0风险厌恶型</w:t>
            </w:r>
          </w:p>
        </w:tc>
      </w:tr>
      <w:tr w:rsidR="002B3E5A">
        <w:trPr>
          <w:trHeight w:val="270"/>
        </w:trPr>
        <w:tc>
          <w:tcPr>
            <w:tcW w:w="696"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M53</w:t>
            </w:r>
          </w:p>
        </w:tc>
        <w:tc>
          <w:tcPr>
            <w:tcW w:w="18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riskResultPoints</w:t>
            </w: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风险评测结果分数</w:t>
            </w:r>
          </w:p>
        </w:tc>
        <w:tc>
          <w:tcPr>
            <w:tcW w:w="7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696"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I28</w:t>
            </w:r>
          </w:p>
        </w:tc>
        <w:tc>
          <w:tcPr>
            <w:tcW w:w="18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spotTradeRight</w:t>
            </w: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现货交易权限描述</w:t>
            </w:r>
          </w:p>
        </w:tc>
        <w:tc>
          <w:tcPr>
            <w:tcW w:w="7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0-否,1-可买卖</w:t>
            </w:r>
          </w:p>
        </w:tc>
      </w:tr>
      <w:tr w:rsidR="002B3E5A">
        <w:trPr>
          <w:trHeight w:val="270"/>
        </w:trPr>
        <w:tc>
          <w:tcPr>
            <w:tcW w:w="696"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I29</w:t>
            </w:r>
          </w:p>
        </w:tc>
        <w:tc>
          <w:tcPr>
            <w:tcW w:w="18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deferTradeRight</w:t>
            </w: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延期交易权限描述</w:t>
            </w:r>
          </w:p>
        </w:tc>
        <w:tc>
          <w:tcPr>
            <w:tcW w:w="7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0-不可交易,1-可以交易</w:t>
            </w:r>
          </w:p>
        </w:tc>
      </w:tr>
      <w:tr w:rsidR="002B3E5A">
        <w:trPr>
          <w:trHeight w:val="270"/>
        </w:trPr>
        <w:tc>
          <w:tcPr>
            <w:tcW w:w="696"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T80</w:t>
            </w:r>
          </w:p>
        </w:tc>
        <w:tc>
          <w:tcPr>
            <w:tcW w:w="18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seqNo2</w:t>
            </w: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流水号</w:t>
            </w:r>
          </w:p>
        </w:tc>
        <w:tc>
          <w:tcPr>
            <w:tcW w:w="7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APP系统开户请求的唯一标识，请会员系统保存</w:t>
            </w:r>
          </w:p>
        </w:tc>
      </w:tr>
      <w:tr w:rsidR="002B3E5A">
        <w:trPr>
          <w:trHeight w:val="270"/>
        </w:trPr>
        <w:tc>
          <w:tcPr>
            <w:tcW w:w="696"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I28</w:t>
            </w:r>
          </w:p>
        </w:tc>
        <w:tc>
          <w:tcPr>
            <w:tcW w:w="18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spotTradeRight</w:t>
            </w: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现货交易权限描述</w:t>
            </w:r>
          </w:p>
        </w:tc>
        <w:tc>
          <w:tcPr>
            <w:tcW w:w="7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8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0-否,1-可买卖</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开户成功时返回</w:t>
            </w:r>
          </w:p>
        </w:tc>
      </w:tr>
      <w:tr w:rsidR="002B3E5A">
        <w:trPr>
          <w:trHeight w:val="270"/>
        </w:trPr>
        <w:tc>
          <w:tcPr>
            <w:tcW w:w="696"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I29</w:t>
            </w:r>
          </w:p>
        </w:tc>
        <w:tc>
          <w:tcPr>
            <w:tcW w:w="18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deferTradeRight</w:t>
            </w: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延期交易权限描述</w:t>
            </w:r>
          </w:p>
        </w:tc>
        <w:tc>
          <w:tcPr>
            <w:tcW w:w="7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8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0-不可交易,1-可以交易</w:t>
            </w:r>
          </w:p>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开户成功时返回</w:t>
            </w:r>
          </w:p>
        </w:tc>
      </w:tr>
      <w:tr w:rsidR="002B3E5A">
        <w:trPr>
          <w:trHeight w:val="270"/>
        </w:trPr>
        <w:tc>
          <w:tcPr>
            <w:tcW w:w="696"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8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8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开户成功时返回,客户绑定</w:t>
            </w:r>
            <w:r>
              <w:rPr>
                <w:rFonts w:asciiTheme="minorEastAsia" w:hAnsiTheme="minorEastAsia" w:cs="宋体"/>
                <w:color w:val="000000" w:themeColor="text1"/>
                <w:kern w:val="0"/>
                <w:sz w:val="20"/>
                <w:szCs w:val="20"/>
              </w:rPr>
              <w:t>失败无须返回</w:t>
            </w:r>
          </w:p>
        </w:tc>
      </w:tr>
      <w:tr w:rsidR="002B3E5A">
        <w:trPr>
          <w:trHeight w:val="270"/>
          <w:ins w:id="4124" w:author="cuiqingsong" w:date="2017-07-24T16:36:00Z"/>
        </w:trPr>
        <w:tc>
          <w:tcPr>
            <w:tcW w:w="696"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ins w:id="4125" w:author="cuiqingsong" w:date="2017-07-24T16:36:00Z"/>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126" w:author="cuiqingsong" w:date="2017-07-24T16:36:00Z"/>
                <w:rFonts w:asciiTheme="minorEastAsia" w:hAnsiTheme="minorEastAsia" w:cs="宋体"/>
                <w:color w:val="000000" w:themeColor="text1"/>
                <w:kern w:val="0"/>
                <w:sz w:val="20"/>
                <w:szCs w:val="20"/>
              </w:rPr>
            </w:pPr>
            <w:ins w:id="4127" w:author="cuiqingsong" w:date="2017-07-24T16:37: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18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128" w:author="cuiqingsong" w:date="2017-07-24T16:36:00Z"/>
                <w:rFonts w:asciiTheme="minorEastAsia" w:hAnsiTheme="minorEastAsia" w:cs="宋体"/>
                <w:color w:val="000000" w:themeColor="text1"/>
                <w:kern w:val="0"/>
                <w:sz w:val="20"/>
                <w:szCs w:val="20"/>
              </w:rPr>
            </w:pPr>
            <w:ins w:id="4129" w:author="cuiqingsong" w:date="2017-07-24T16:37:00Z">
              <w:r>
                <w:rPr>
                  <w:rFonts w:asciiTheme="minorEastAsia" w:hAnsiTheme="minorEastAsia" w:cs="宋体"/>
                  <w:color w:val="000000" w:themeColor="text1"/>
                  <w:kern w:val="0"/>
                  <w:sz w:val="20"/>
                  <w:szCs w:val="20"/>
                </w:rPr>
                <w:t>seatID</w:t>
              </w:r>
            </w:ins>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130" w:author="cuiqingsong" w:date="2017-07-24T16:36:00Z"/>
                <w:rFonts w:asciiTheme="minorEastAsia" w:hAnsiTheme="minorEastAsia" w:cs="宋体"/>
                <w:color w:val="000000" w:themeColor="text1"/>
                <w:kern w:val="0"/>
                <w:sz w:val="20"/>
                <w:szCs w:val="20"/>
              </w:rPr>
            </w:pPr>
            <w:ins w:id="4131" w:author="cuiqingsong" w:date="2017-07-24T16:37:00Z">
              <w:r>
                <w:rPr>
                  <w:rFonts w:asciiTheme="minorEastAsia" w:hAnsiTheme="minorEastAsia" w:cs="宋体" w:hint="eastAsia"/>
                  <w:color w:val="000000" w:themeColor="text1"/>
                  <w:kern w:val="0"/>
                  <w:sz w:val="20"/>
                  <w:szCs w:val="20"/>
                </w:rPr>
                <w:t>交易席位代码</w:t>
              </w:r>
            </w:ins>
          </w:p>
        </w:tc>
        <w:tc>
          <w:tcPr>
            <w:tcW w:w="7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132" w:author="cuiqingsong" w:date="2017-07-24T16:36:00Z"/>
                <w:rFonts w:asciiTheme="minorEastAsia" w:hAnsiTheme="minorEastAsia" w:cs="宋体"/>
                <w:color w:val="000000" w:themeColor="text1"/>
                <w:kern w:val="0"/>
                <w:sz w:val="20"/>
                <w:szCs w:val="20"/>
              </w:rPr>
            </w:pPr>
            <w:ins w:id="4133" w:author="cuiqingsong" w:date="2017-07-24T16:37:00Z">
              <w:r>
                <w:rPr>
                  <w:rFonts w:asciiTheme="minorEastAsia" w:hAnsiTheme="minorEastAsia" w:cs="宋体"/>
                  <w:color w:val="000000" w:themeColor="text1"/>
                  <w:kern w:val="0"/>
                  <w:sz w:val="20"/>
                  <w:szCs w:val="20"/>
                </w:rPr>
                <w:t>-</w:t>
              </w:r>
            </w:ins>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134" w:author="cuiqingsong" w:date="2017-07-24T16:36:00Z"/>
                <w:rFonts w:asciiTheme="minorEastAsia" w:hAnsiTheme="minorEastAsia" w:cs="宋体"/>
                <w:color w:val="000000" w:themeColor="text1"/>
                <w:kern w:val="0"/>
                <w:sz w:val="20"/>
                <w:szCs w:val="20"/>
              </w:rPr>
            </w:pPr>
            <w:ins w:id="4135" w:author="cuiqingsong" w:date="2017-07-24T16:37:00Z">
              <w:r>
                <w:rPr>
                  <w:rFonts w:asciiTheme="minorEastAsia" w:hAnsiTheme="minorEastAsia" w:cs="宋体" w:hint="eastAsia"/>
                  <w:color w:val="000000"/>
                  <w:kern w:val="0"/>
                  <w:sz w:val="20"/>
                  <w:szCs w:val="20"/>
                </w:rPr>
                <w:t>C</w:t>
              </w:r>
            </w:ins>
          </w:p>
        </w:tc>
        <w:tc>
          <w:tcPr>
            <w:tcW w:w="28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136" w:author="cuiqingsong" w:date="2017-07-24T16:36:00Z"/>
                <w:rFonts w:asciiTheme="minorEastAsia" w:hAnsiTheme="minorEastAsia" w:cs="宋体"/>
                <w:color w:val="000000" w:themeColor="text1"/>
                <w:kern w:val="0"/>
                <w:sz w:val="20"/>
                <w:szCs w:val="20"/>
              </w:rPr>
            </w:pPr>
            <w:ins w:id="4137" w:author="cuiqingsong" w:date="2017-07-24T16:37:00Z">
              <w:r>
                <w:rPr>
                  <w:rFonts w:asciiTheme="minorEastAsia" w:hAnsiTheme="minorEastAsia" w:cs="宋体" w:hint="eastAsia"/>
                  <w:color w:val="000000" w:themeColor="text1"/>
                  <w:kern w:val="0"/>
                  <w:sz w:val="20"/>
                  <w:szCs w:val="20"/>
                </w:rPr>
                <w:t>签约成功时返回</w:t>
              </w:r>
            </w:ins>
            <w:ins w:id="4138" w:author="cuiqingsong" w:date="2017-07-24T16:38:00Z">
              <w:r>
                <w:rPr>
                  <w:rFonts w:asciiTheme="minorEastAsia" w:hAnsiTheme="minorEastAsia" w:cs="宋体" w:hint="eastAsia"/>
                  <w:color w:val="000000" w:themeColor="text1"/>
                  <w:kern w:val="0"/>
                  <w:sz w:val="20"/>
                  <w:szCs w:val="20"/>
                </w:rPr>
                <w:t>,</w:t>
              </w:r>
            </w:ins>
            <w:ins w:id="4139" w:author="cuiqingsong" w:date="2017-07-24T16:37:00Z">
              <w:r>
                <w:rPr>
                  <w:rFonts w:asciiTheme="minorEastAsia" w:hAnsiTheme="minorEastAsia" w:cs="宋体" w:hint="eastAsia"/>
                  <w:color w:val="000000" w:themeColor="text1"/>
                  <w:kern w:val="0"/>
                  <w:sz w:val="20"/>
                  <w:szCs w:val="20"/>
                </w:rPr>
                <w:t>客户绑定失败无须返回</w:t>
              </w:r>
            </w:ins>
          </w:p>
        </w:tc>
      </w:tr>
      <w:tr w:rsidR="002B3E5A">
        <w:trPr>
          <w:trHeight w:val="270"/>
        </w:trPr>
        <w:tc>
          <w:tcPr>
            <w:tcW w:w="696"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18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80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696"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1895"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80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2B3E5A" w:rsidRDefault="005C6274">
      <w:pPr>
        <w:ind w:leftChars="50" w:left="120" w:firstLineChars="0" w:firstLine="0"/>
        <w:rPr>
          <w:color w:val="FF0000"/>
        </w:rPr>
      </w:pPr>
      <w:r>
        <w:rPr>
          <w:rFonts w:hint="eastAsia"/>
          <w:color w:val="FF0000"/>
        </w:rPr>
        <w:t>注：重复开户请求时，应答消息中的</w:t>
      </w:r>
      <w:r>
        <w:rPr>
          <w:rFonts w:hint="eastAsia"/>
          <w:color w:val="FF0000"/>
        </w:rPr>
        <w:t>X39</w:t>
      </w:r>
      <w:r>
        <w:rPr>
          <w:rFonts w:hint="eastAsia"/>
          <w:color w:val="FF0000"/>
        </w:rPr>
        <w:t>相应代码</w:t>
      </w:r>
      <w:proofErr w:type="gramStart"/>
      <w:r>
        <w:rPr>
          <w:rFonts w:hint="eastAsia"/>
          <w:color w:val="FF0000"/>
        </w:rPr>
        <w:t>请固定</w:t>
      </w:r>
      <w:proofErr w:type="gramEnd"/>
      <w:r>
        <w:rPr>
          <w:rFonts w:hint="eastAsia"/>
          <w:color w:val="FF0000"/>
        </w:rPr>
        <w:t>设置为</w:t>
      </w:r>
      <w:r>
        <w:rPr>
          <w:rFonts w:hint="eastAsia"/>
          <w:color w:val="FF0000"/>
        </w:rPr>
        <w:t>RSP000001</w:t>
      </w:r>
      <w:r>
        <w:rPr>
          <w:rFonts w:hint="eastAsia"/>
          <w:color w:val="FF0000"/>
        </w:rPr>
        <w:t>，同时</w:t>
      </w:r>
      <w:r>
        <w:rPr>
          <w:color w:val="FF0000"/>
        </w:rPr>
        <w:t>返回</w:t>
      </w:r>
      <w:r>
        <w:rPr>
          <w:rFonts w:hint="eastAsia"/>
          <w:color w:val="FF0000"/>
        </w:rPr>
        <w:t>M30</w:t>
      </w:r>
      <w:r>
        <w:rPr>
          <w:rFonts w:hint="eastAsia"/>
          <w:color w:val="FF0000"/>
        </w:rPr>
        <w:t>。特指</w:t>
      </w:r>
      <w:r>
        <w:rPr>
          <w:rFonts w:hint="eastAsia"/>
          <w:color w:val="FF0000"/>
        </w:rPr>
        <w:t>APP</w:t>
      </w:r>
      <w:r>
        <w:rPr>
          <w:rFonts w:hint="eastAsia"/>
          <w:color w:val="FF0000"/>
        </w:rPr>
        <w:t>渠道重复开户，</w:t>
      </w:r>
      <w:r>
        <w:rPr>
          <w:rFonts w:hint="eastAsia"/>
          <w:color w:val="FF0000"/>
        </w:rPr>
        <w:t>APP</w:t>
      </w:r>
      <w:r>
        <w:rPr>
          <w:rFonts w:hint="eastAsia"/>
          <w:color w:val="FF0000"/>
        </w:rPr>
        <w:t>系统收到此响应码会按开户成功处理。</w:t>
      </w:r>
    </w:p>
    <w:p w:rsidR="002B3E5A" w:rsidRDefault="005C6274">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个人开户数据同步请求及应答</w:t>
      </w:r>
    </w:p>
    <w:p w:rsidR="002B3E5A" w:rsidRDefault="005C6274">
      <w:pPr>
        <w:ind w:firstLine="482"/>
        <w:rPr>
          <w:rFonts w:asciiTheme="minorEastAsia" w:hAnsiTheme="minorEastAsia"/>
          <w:b/>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：为防止开户请求数据的网络传输异常导致的数据不同步问题，每日定时APP端发起个人开户数据同步请求，会员收到请求后批量返回</w:t>
      </w:r>
      <w:r>
        <w:rPr>
          <w:rFonts w:asciiTheme="minorEastAsia" w:hAnsiTheme="minorEastAsia" w:hint="eastAsia"/>
          <w:b/>
          <w:color w:val="000000" w:themeColor="text1"/>
        </w:rPr>
        <w:t>指定日期区间内且来源为APP渠道的客户开户结果</w:t>
      </w:r>
      <w:r>
        <w:rPr>
          <w:rFonts w:asciiTheme="minorEastAsia" w:hAnsiTheme="minorEastAsia" w:hint="eastAsia"/>
          <w:color w:val="000000" w:themeColor="text1"/>
        </w:rPr>
        <w:t>。</w:t>
      </w:r>
    </w:p>
    <w:p w:rsidR="002B3E5A" w:rsidRDefault="005C6274">
      <w:pPr>
        <w:ind w:firstLine="42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注：</w:t>
      </w:r>
    </w:p>
    <w:p w:rsidR="002B3E5A" w:rsidRDefault="005C6274">
      <w:pPr>
        <w:ind w:firstLine="42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1，建议会员系统留存6.5.1.3</w:t>
      </w:r>
      <w:r>
        <w:rPr>
          <w:rFonts w:asciiTheme="minorEastAsia" w:hAnsiTheme="minorEastAsia" w:hint="eastAsia"/>
          <w:color w:val="000000" w:themeColor="text1"/>
          <w:sz w:val="21"/>
          <w:szCs w:val="21"/>
        </w:rPr>
        <w:tab/>
        <w:t>个人开户请求中的来源字段T82。</w:t>
      </w:r>
    </w:p>
    <w:p w:rsidR="002B3E5A" w:rsidRDefault="005C6274">
      <w:pPr>
        <w:ind w:firstLine="42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2，为保证数据传输正确性，每天（含节假日）18:00开始，每隔1分钟连续10次向各会员发送请求，直至收到该会员应答为止。</w:t>
      </w:r>
    </w:p>
    <w:p w:rsidR="002B3E5A" w:rsidRDefault="005C6274">
      <w:pPr>
        <w:ind w:firstLine="42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3，会员接收到个人开户数据同步请求后，返回符合条件的客户开户结果。</w:t>
      </w:r>
    </w:p>
    <w:p w:rsidR="002B3E5A" w:rsidRDefault="005C6274">
      <w:pPr>
        <w:ind w:firstLine="42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条件：开始日期（</w:t>
      </w:r>
      <w:r>
        <w:rPr>
          <w:rFonts w:asciiTheme="minorEastAsia" w:hAnsiTheme="minorEastAsia" w:cs="宋体" w:hint="eastAsia"/>
          <w:color w:val="000000" w:themeColor="text1"/>
          <w:kern w:val="0"/>
          <w:sz w:val="20"/>
          <w:szCs w:val="20"/>
        </w:rPr>
        <w:t>T18</w:t>
      </w:r>
      <w:r>
        <w:rPr>
          <w:rFonts w:asciiTheme="minorEastAsia" w:hAnsiTheme="minorEastAsia" w:hint="eastAsia"/>
          <w:color w:val="000000" w:themeColor="text1"/>
          <w:sz w:val="21"/>
          <w:szCs w:val="21"/>
        </w:rPr>
        <w:t>）≤实际接收日期≤截止日期（T19）且来源为APP渠道（T82=a）</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9503" w:type="dxa"/>
        <w:tblInd w:w="103" w:type="dxa"/>
        <w:tblLayout w:type="fixed"/>
        <w:tblLook w:val="04A0" w:firstRow="1" w:lastRow="0" w:firstColumn="1" w:lastColumn="0" w:noHBand="0" w:noVBand="1"/>
      </w:tblPr>
      <w:tblGrid>
        <w:gridCol w:w="653"/>
        <w:gridCol w:w="890"/>
        <w:gridCol w:w="1864"/>
        <w:gridCol w:w="1700"/>
        <w:gridCol w:w="798"/>
        <w:gridCol w:w="798"/>
        <w:gridCol w:w="2800"/>
        <w:tblGridChange w:id="4140">
          <w:tblGrid>
            <w:gridCol w:w="5"/>
            <w:gridCol w:w="648"/>
            <w:gridCol w:w="5"/>
            <w:gridCol w:w="885"/>
            <w:gridCol w:w="5"/>
            <w:gridCol w:w="1859"/>
            <w:gridCol w:w="5"/>
            <w:gridCol w:w="1695"/>
            <w:gridCol w:w="5"/>
            <w:gridCol w:w="793"/>
            <w:gridCol w:w="5"/>
            <w:gridCol w:w="793"/>
            <w:gridCol w:w="5"/>
            <w:gridCol w:w="2795"/>
            <w:gridCol w:w="5"/>
          </w:tblGrid>
        </w:tblGridChange>
      </w:tblGrid>
      <w:tr w:rsidR="002B3E5A">
        <w:trPr>
          <w:trHeight w:val="270"/>
          <w:tblHeader/>
        </w:trPr>
        <w:tc>
          <w:tcPr>
            <w:tcW w:w="653" w:type="dxa"/>
            <w:tcBorders>
              <w:top w:val="single" w:sz="4" w:space="0" w:color="auto"/>
              <w:left w:val="single" w:sz="4" w:space="0" w:color="auto"/>
              <w:bottom w:val="single" w:sz="4" w:space="0" w:color="auto"/>
              <w:right w:val="single" w:sz="4" w:space="0" w:color="auto"/>
            </w:tcBorders>
            <w:shd w:val="clear" w:color="000000" w:fill="D9D9D9"/>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符号</w:t>
            </w:r>
          </w:p>
        </w:tc>
        <w:tc>
          <w:tcPr>
            <w:tcW w:w="890" w:type="dxa"/>
            <w:tcBorders>
              <w:top w:val="single" w:sz="4" w:space="0" w:color="auto"/>
              <w:left w:val="single" w:sz="4" w:space="0" w:color="auto"/>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proofErr w:type="gramStart"/>
            <w:r>
              <w:rPr>
                <w:rFonts w:asciiTheme="minorEastAsia" w:hAnsiTheme="minorEastAsia" w:cs="宋体" w:hint="eastAsia"/>
                <w:b/>
                <w:bCs/>
                <w:color w:val="000000" w:themeColor="text1"/>
                <w:kern w:val="0"/>
                <w:sz w:val="20"/>
                <w:szCs w:val="20"/>
              </w:rPr>
              <w:t>域号</w:t>
            </w:r>
            <w:proofErr w:type="gramEnd"/>
          </w:p>
        </w:tc>
        <w:tc>
          <w:tcPr>
            <w:tcW w:w="1864"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70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280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890"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864"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890"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T16</w:t>
            </w:r>
          </w:p>
        </w:tc>
        <w:tc>
          <w:tcPr>
            <w:tcW w:w="1864"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transDate</w:t>
            </w: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实际发生日期</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8位数字字符，‘YYYYMMDD’</w:t>
            </w:r>
          </w:p>
        </w:tc>
      </w:tr>
      <w:tr w:rsidR="002B3E5A" w:rsidDel="00631A1A">
        <w:trPr>
          <w:trHeight w:val="270"/>
          <w:del w:id="4141" w:author="cuiqingsong" w:date="2017-08-16T09:52:00Z"/>
        </w:trPr>
        <w:tc>
          <w:tcPr>
            <w:tcW w:w="653" w:type="dxa"/>
            <w:tcBorders>
              <w:top w:val="nil"/>
              <w:left w:val="single" w:sz="4" w:space="0" w:color="auto"/>
              <w:bottom w:val="single" w:sz="4" w:space="0" w:color="auto"/>
              <w:right w:val="single" w:sz="4" w:space="0" w:color="auto"/>
            </w:tcBorders>
          </w:tcPr>
          <w:p w:rsidR="002B3E5A" w:rsidDel="00631A1A" w:rsidRDefault="002B3E5A">
            <w:pPr>
              <w:widowControl/>
              <w:spacing w:line="240" w:lineRule="auto"/>
              <w:ind w:firstLineChars="0" w:firstLine="0"/>
              <w:jc w:val="left"/>
              <w:rPr>
                <w:del w:id="4142" w:author="cuiqingsong" w:date="2017-08-16T09:52:00Z"/>
                <w:rFonts w:asciiTheme="minorEastAsia" w:hAnsiTheme="minorEastAsia" w:cs="宋体"/>
                <w:color w:val="000000" w:themeColor="text1"/>
                <w:kern w:val="0"/>
                <w:sz w:val="20"/>
                <w:szCs w:val="20"/>
              </w:rPr>
            </w:pPr>
          </w:p>
        </w:tc>
        <w:tc>
          <w:tcPr>
            <w:tcW w:w="890" w:type="dxa"/>
            <w:tcBorders>
              <w:top w:val="nil"/>
              <w:left w:val="single" w:sz="4" w:space="0" w:color="auto"/>
              <w:bottom w:val="single" w:sz="4" w:space="0" w:color="auto"/>
              <w:right w:val="single" w:sz="4" w:space="0" w:color="auto"/>
            </w:tcBorders>
            <w:shd w:val="clear" w:color="auto" w:fill="auto"/>
            <w:vAlign w:val="center"/>
          </w:tcPr>
          <w:p w:rsidR="002B3E5A" w:rsidDel="00631A1A" w:rsidRDefault="005C6274">
            <w:pPr>
              <w:widowControl/>
              <w:spacing w:line="240" w:lineRule="auto"/>
              <w:ind w:firstLineChars="0" w:firstLine="0"/>
              <w:jc w:val="left"/>
              <w:rPr>
                <w:del w:id="4143" w:author="cuiqingsong" w:date="2017-08-16T09:52:00Z"/>
                <w:rFonts w:asciiTheme="minorEastAsia" w:hAnsiTheme="minorEastAsia" w:cs="宋体"/>
                <w:color w:val="000000" w:themeColor="text1"/>
                <w:kern w:val="0"/>
                <w:sz w:val="20"/>
                <w:szCs w:val="20"/>
              </w:rPr>
            </w:pPr>
            <w:del w:id="4144" w:author="cuiqingsong" w:date="2017-08-16T09:52:00Z">
              <w:r w:rsidDel="00631A1A">
                <w:rPr>
                  <w:rFonts w:asciiTheme="minorEastAsia" w:hAnsiTheme="minorEastAsia" w:cs="宋体" w:hint="eastAsia"/>
                  <w:color w:val="000000" w:themeColor="text1"/>
                  <w:kern w:val="0"/>
                  <w:sz w:val="20"/>
                  <w:szCs w:val="20"/>
                </w:rPr>
                <w:delText>X11</w:delText>
              </w:r>
            </w:del>
          </w:p>
        </w:tc>
        <w:tc>
          <w:tcPr>
            <w:tcW w:w="1864" w:type="dxa"/>
            <w:tcBorders>
              <w:top w:val="nil"/>
              <w:left w:val="nil"/>
              <w:bottom w:val="single" w:sz="4" w:space="0" w:color="auto"/>
              <w:right w:val="single" w:sz="4" w:space="0" w:color="auto"/>
            </w:tcBorders>
            <w:shd w:val="clear" w:color="auto" w:fill="auto"/>
            <w:vAlign w:val="center"/>
          </w:tcPr>
          <w:p w:rsidR="002B3E5A" w:rsidDel="00631A1A" w:rsidRDefault="005C6274">
            <w:pPr>
              <w:widowControl/>
              <w:spacing w:line="240" w:lineRule="auto"/>
              <w:ind w:firstLineChars="0" w:firstLine="0"/>
              <w:jc w:val="left"/>
              <w:rPr>
                <w:del w:id="4145" w:author="cuiqingsong" w:date="2017-08-16T09:52:00Z"/>
                <w:rFonts w:asciiTheme="minorEastAsia" w:hAnsiTheme="minorEastAsia" w:cs="宋体"/>
                <w:color w:val="000000" w:themeColor="text1"/>
                <w:kern w:val="0"/>
                <w:sz w:val="20"/>
                <w:szCs w:val="20"/>
              </w:rPr>
            </w:pPr>
            <w:del w:id="4146" w:author="cuiqingsong" w:date="2017-08-16T09:52:00Z">
              <w:r w:rsidDel="00631A1A">
                <w:rPr>
                  <w:rFonts w:asciiTheme="minorEastAsia" w:hAnsiTheme="minorEastAsia" w:cs="宋体" w:hint="eastAsia"/>
                  <w:color w:val="000000" w:themeColor="text1"/>
                  <w:kern w:val="0"/>
                  <w:sz w:val="20"/>
                  <w:szCs w:val="20"/>
                </w:rPr>
                <w:delText>sysTraceNumber</w:delText>
              </w:r>
            </w:del>
          </w:p>
        </w:tc>
        <w:tc>
          <w:tcPr>
            <w:tcW w:w="1700" w:type="dxa"/>
            <w:tcBorders>
              <w:top w:val="nil"/>
              <w:left w:val="nil"/>
              <w:bottom w:val="single" w:sz="4" w:space="0" w:color="auto"/>
              <w:right w:val="single" w:sz="4" w:space="0" w:color="auto"/>
            </w:tcBorders>
            <w:shd w:val="clear" w:color="auto" w:fill="auto"/>
            <w:vAlign w:val="center"/>
          </w:tcPr>
          <w:p w:rsidR="002B3E5A" w:rsidDel="00631A1A" w:rsidRDefault="005C6274">
            <w:pPr>
              <w:widowControl/>
              <w:spacing w:line="240" w:lineRule="auto"/>
              <w:ind w:firstLineChars="0" w:firstLine="0"/>
              <w:jc w:val="left"/>
              <w:rPr>
                <w:del w:id="4147" w:author="cuiqingsong" w:date="2017-08-16T09:52:00Z"/>
                <w:rFonts w:asciiTheme="minorEastAsia" w:hAnsiTheme="minorEastAsia" w:cs="宋体"/>
                <w:color w:val="000000" w:themeColor="text1"/>
                <w:kern w:val="0"/>
                <w:sz w:val="20"/>
                <w:szCs w:val="20"/>
              </w:rPr>
            </w:pPr>
            <w:del w:id="4148" w:author="cuiqingsong" w:date="2017-07-13T16:57:00Z">
              <w:r>
                <w:rPr>
                  <w:rFonts w:asciiTheme="minorEastAsia" w:hAnsiTheme="minorEastAsia" w:cs="宋体" w:hint="eastAsia"/>
                  <w:color w:val="000000" w:themeColor="text1"/>
                  <w:kern w:val="0"/>
                  <w:sz w:val="20"/>
                  <w:szCs w:val="20"/>
                </w:rPr>
                <w:delText>发送编号</w:delText>
              </w:r>
            </w:del>
          </w:p>
        </w:tc>
        <w:tc>
          <w:tcPr>
            <w:tcW w:w="798" w:type="dxa"/>
            <w:tcBorders>
              <w:top w:val="nil"/>
              <w:left w:val="nil"/>
              <w:bottom w:val="single" w:sz="4" w:space="0" w:color="auto"/>
              <w:right w:val="single" w:sz="4" w:space="0" w:color="auto"/>
            </w:tcBorders>
            <w:shd w:val="clear" w:color="auto" w:fill="auto"/>
            <w:vAlign w:val="center"/>
          </w:tcPr>
          <w:p w:rsidR="002B3E5A" w:rsidDel="00631A1A" w:rsidRDefault="005C6274">
            <w:pPr>
              <w:widowControl/>
              <w:spacing w:line="240" w:lineRule="auto"/>
              <w:ind w:firstLineChars="0" w:firstLine="0"/>
              <w:jc w:val="left"/>
              <w:rPr>
                <w:del w:id="4149" w:author="cuiqingsong" w:date="2017-08-16T09:52:00Z"/>
                <w:rFonts w:asciiTheme="minorEastAsia" w:hAnsiTheme="minorEastAsia" w:cs="宋体"/>
                <w:color w:val="000000" w:themeColor="text1"/>
                <w:kern w:val="0"/>
                <w:sz w:val="20"/>
                <w:szCs w:val="20"/>
              </w:rPr>
            </w:pPr>
            <w:del w:id="4150" w:author="cuiqingsong" w:date="2017-08-16T09:52:00Z">
              <w:r w:rsidDel="00631A1A">
                <w:rPr>
                  <w:rFonts w:asciiTheme="minorEastAsia" w:hAnsiTheme="minorEastAsia" w:cs="宋体" w:hint="eastAsia"/>
                  <w:color w:val="000000" w:themeColor="text1"/>
                  <w:kern w:val="0"/>
                  <w:sz w:val="20"/>
                  <w:szCs w:val="20"/>
                </w:rPr>
                <w:delText>M</w:delText>
              </w:r>
            </w:del>
          </w:p>
        </w:tc>
        <w:tc>
          <w:tcPr>
            <w:tcW w:w="798" w:type="dxa"/>
            <w:tcBorders>
              <w:top w:val="nil"/>
              <w:left w:val="nil"/>
              <w:bottom w:val="single" w:sz="4" w:space="0" w:color="auto"/>
              <w:right w:val="single" w:sz="4" w:space="0" w:color="auto"/>
            </w:tcBorders>
            <w:shd w:val="clear" w:color="auto" w:fill="auto"/>
            <w:vAlign w:val="center"/>
          </w:tcPr>
          <w:p w:rsidR="002B3E5A" w:rsidDel="00631A1A" w:rsidRDefault="005C6274">
            <w:pPr>
              <w:widowControl/>
              <w:spacing w:line="240" w:lineRule="auto"/>
              <w:ind w:firstLineChars="0" w:firstLine="0"/>
              <w:jc w:val="left"/>
              <w:rPr>
                <w:del w:id="4151" w:author="cuiqingsong" w:date="2017-08-16T09:52:00Z"/>
                <w:rFonts w:asciiTheme="minorEastAsia" w:hAnsiTheme="minorEastAsia" w:cs="宋体"/>
                <w:color w:val="000000" w:themeColor="text1"/>
                <w:kern w:val="0"/>
                <w:sz w:val="20"/>
                <w:szCs w:val="20"/>
              </w:rPr>
            </w:pPr>
            <w:del w:id="4152" w:author="cuiqingsong" w:date="2017-08-16T09:52:00Z">
              <w:r w:rsidDel="00631A1A">
                <w:rPr>
                  <w:rFonts w:asciiTheme="minorEastAsia" w:hAnsiTheme="minorEastAsia" w:cs="宋体" w:hint="eastAsia"/>
                  <w:color w:val="000000" w:themeColor="text1"/>
                  <w:kern w:val="0"/>
                  <w:sz w:val="20"/>
                  <w:szCs w:val="20"/>
                </w:rPr>
                <w:delText>←</w:delText>
              </w:r>
            </w:del>
          </w:p>
        </w:tc>
        <w:tc>
          <w:tcPr>
            <w:tcW w:w="2800" w:type="dxa"/>
            <w:tcBorders>
              <w:top w:val="nil"/>
              <w:left w:val="nil"/>
              <w:bottom w:val="single" w:sz="4" w:space="0" w:color="auto"/>
              <w:right w:val="single" w:sz="4" w:space="0" w:color="auto"/>
            </w:tcBorders>
            <w:shd w:val="clear" w:color="auto" w:fill="auto"/>
            <w:vAlign w:val="center"/>
          </w:tcPr>
          <w:p w:rsidR="002B3E5A" w:rsidDel="00631A1A" w:rsidRDefault="005C6274">
            <w:pPr>
              <w:widowControl/>
              <w:spacing w:line="240" w:lineRule="auto"/>
              <w:ind w:firstLineChars="0" w:firstLine="0"/>
              <w:jc w:val="left"/>
              <w:rPr>
                <w:del w:id="4153" w:author="cuiqingsong" w:date="2017-08-16T09:52:00Z"/>
                <w:rFonts w:asciiTheme="minorEastAsia" w:hAnsiTheme="minorEastAsia" w:cs="宋体"/>
                <w:color w:val="000000" w:themeColor="text1"/>
                <w:kern w:val="0"/>
                <w:sz w:val="20"/>
                <w:szCs w:val="20"/>
              </w:rPr>
            </w:pPr>
            <w:del w:id="4154" w:author="cuiqingsong" w:date="2017-08-16T09:52:00Z">
              <w:r w:rsidDel="00631A1A">
                <w:rPr>
                  <w:rFonts w:asciiTheme="minorEastAsia" w:hAnsiTheme="minorEastAsia" w:cs="宋体" w:hint="eastAsia"/>
                  <w:color w:val="000000" w:themeColor="text1"/>
                  <w:kern w:val="0"/>
                  <w:sz w:val="20"/>
                  <w:szCs w:val="20"/>
                </w:rPr>
                <w:delText>32位字符，消息唯一标示</w:delText>
              </w:r>
            </w:del>
            <w:del w:id="4155" w:author="cuiqingsong" w:date="2017-08-14T11:15:00Z">
              <w:r w:rsidDel="009215A7">
                <w:rPr>
                  <w:rFonts w:asciiTheme="minorEastAsia" w:hAnsiTheme="minorEastAsia" w:cs="宋体" w:hint="eastAsia"/>
                  <w:color w:val="000000" w:themeColor="text1"/>
                  <w:kern w:val="0"/>
                  <w:sz w:val="20"/>
                  <w:szCs w:val="20"/>
                </w:rPr>
                <w:delText>用32位的字符串</w:delText>
              </w:r>
            </w:del>
          </w:p>
        </w:tc>
      </w:tr>
      <w:tr w:rsidR="002B3E5A">
        <w:trPr>
          <w:trHeight w:val="201"/>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890" w:type="dxa"/>
            <w:tcBorders>
              <w:top w:val="nil"/>
              <w:left w:val="single" w:sz="4" w:space="0" w:color="auto"/>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T18</w:t>
            </w:r>
          </w:p>
        </w:tc>
        <w:tc>
          <w:tcPr>
            <w:tcW w:w="1864"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beginDate</w:t>
            </w: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开始日期</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4156" w:author="cuiqingsong" w:date="2017-05-16T11:22:00Z">
              <w:r>
                <w:rPr>
                  <w:rFonts w:asciiTheme="minorEastAsia" w:hAnsiTheme="minorEastAsia" w:cs="宋体" w:hint="eastAsia"/>
                  <w:color w:val="000000" w:themeColor="text1"/>
                  <w:kern w:val="0"/>
                  <w:sz w:val="20"/>
                  <w:szCs w:val="20"/>
                </w:rPr>
                <w:t>自然日</w:t>
              </w:r>
            </w:ins>
            <w:ins w:id="4157" w:author="cuiqingsong" w:date="2017-05-16T11:23:00Z">
              <w:r>
                <w:rPr>
                  <w:rFonts w:asciiTheme="minorEastAsia" w:hAnsiTheme="minorEastAsia" w:cs="宋体" w:hint="eastAsia"/>
                  <w:color w:val="000000" w:themeColor="text1"/>
                  <w:kern w:val="0"/>
                  <w:sz w:val="20"/>
                  <w:szCs w:val="20"/>
                </w:rPr>
                <w:t>期</w:t>
              </w:r>
            </w:ins>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890" w:type="dxa"/>
            <w:tcBorders>
              <w:top w:val="nil"/>
              <w:left w:val="single" w:sz="4" w:space="0" w:color="auto"/>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T19</w:t>
            </w:r>
          </w:p>
        </w:tc>
        <w:tc>
          <w:tcPr>
            <w:tcW w:w="1864"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endDate</w:t>
            </w: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截止日期</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ins w:id="4158" w:author="cuiqingsong" w:date="2017-05-16T11:22:00Z">
              <w:r>
                <w:rPr>
                  <w:rFonts w:asciiTheme="minorEastAsia" w:hAnsiTheme="minorEastAsia" w:cs="宋体" w:hint="eastAsia"/>
                  <w:color w:val="000000" w:themeColor="text1"/>
                  <w:kern w:val="0"/>
                  <w:sz w:val="20"/>
                  <w:szCs w:val="20"/>
                </w:rPr>
                <w:t>自然日</w:t>
              </w:r>
            </w:ins>
            <w:ins w:id="4159" w:author="cuiqingsong" w:date="2017-05-16T11:23:00Z">
              <w:r>
                <w:rPr>
                  <w:rFonts w:asciiTheme="minorEastAsia" w:hAnsiTheme="minorEastAsia" w:cs="宋体" w:hint="eastAsia"/>
                  <w:color w:val="000000" w:themeColor="text1"/>
                  <w:kern w:val="0"/>
                  <w:sz w:val="20"/>
                  <w:szCs w:val="20"/>
                </w:rPr>
                <w:t>期</w:t>
              </w:r>
            </w:ins>
          </w:p>
        </w:tc>
      </w:tr>
      <w:tr w:rsidR="002B3E5A">
        <w:trPr>
          <w:trHeight w:val="201"/>
        </w:trPr>
        <w:tc>
          <w:tcPr>
            <w:tcW w:w="653"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rPr>
              <w:t>[</w:t>
            </w:r>
            <w:r>
              <w:rPr>
                <w:rFonts w:asciiTheme="minorEastAsia" w:hAnsiTheme="minorEastAsia"/>
                <w:color w:val="000000" w:themeColor="text1"/>
                <w:sz w:val="20"/>
              </w:rPr>
              <w:t>]</w:t>
            </w:r>
          </w:p>
        </w:tc>
        <w:tc>
          <w:tcPr>
            <w:tcW w:w="890"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M93</w:t>
            </w:r>
          </w:p>
        </w:tc>
        <w:tc>
          <w:tcPr>
            <w:tcW w:w="1864"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[clientInfoData]</w:t>
            </w: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客户信息数据</w:t>
            </w:r>
          </w:p>
        </w:tc>
        <w:tc>
          <w:tcPr>
            <w:tcW w:w="798"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M</w:t>
            </w:r>
          </w:p>
        </w:tc>
        <w:tc>
          <w:tcPr>
            <w:tcW w:w="280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90" w:type="dxa"/>
            <w:tcBorders>
              <w:top w:val="nil"/>
              <w:left w:val="single" w:sz="4" w:space="0" w:color="auto"/>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1864"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客户信息</w:t>
            </w:r>
          </w:p>
        </w:tc>
        <w:tc>
          <w:tcPr>
            <w:tcW w:w="798"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M</w:t>
            </w:r>
          </w:p>
        </w:tc>
        <w:tc>
          <w:tcPr>
            <w:tcW w:w="280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90"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T80</w:t>
            </w:r>
          </w:p>
        </w:tc>
        <w:tc>
          <w:tcPr>
            <w:tcW w:w="1864"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seqNo2</w:t>
            </w: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流水号</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8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APP系统开户请求的唯一标识，新开户信息数据原值返回</w:t>
            </w: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90"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M32</w:t>
            </w:r>
          </w:p>
        </w:tc>
        <w:tc>
          <w:tcPr>
            <w:tcW w:w="1864"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clientName</w:t>
            </w: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客户姓名</w:t>
            </w:r>
          </w:p>
        </w:tc>
        <w:tc>
          <w:tcPr>
            <w:tcW w:w="798"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8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新开户信息数据原值返回</w:t>
            </w: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90"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B01</w:t>
            </w:r>
          </w:p>
        </w:tc>
        <w:tc>
          <w:tcPr>
            <w:tcW w:w="1864"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certificateType</w:t>
            </w: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证件类型</w:t>
            </w:r>
          </w:p>
        </w:tc>
        <w:tc>
          <w:tcPr>
            <w:tcW w:w="798"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8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新开户信息数据原值返回</w:t>
            </w: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90"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B02</w:t>
            </w:r>
          </w:p>
        </w:tc>
        <w:tc>
          <w:tcPr>
            <w:tcW w:w="1864"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certificateNo</w:t>
            </w: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证件编号</w:t>
            </w:r>
          </w:p>
        </w:tc>
        <w:tc>
          <w:tcPr>
            <w:tcW w:w="798"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8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新开户信息数据原值返回</w:t>
            </w: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lastRenderedPageBreak/>
              <w:t>→</w:t>
            </w:r>
          </w:p>
        </w:tc>
        <w:tc>
          <w:tcPr>
            <w:tcW w:w="890"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B04</w:t>
            </w:r>
          </w:p>
        </w:tc>
        <w:tc>
          <w:tcPr>
            <w:tcW w:w="1864"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T</w:t>
            </w:r>
            <w:r>
              <w:rPr>
                <w:rFonts w:asciiTheme="minorEastAsia" w:hAnsiTheme="minorEastAsia" w:cs="宋体" w:hint="eastAsia"/>
                <w:color w:val="000000" w:themeColor="text1"/>
                <w:kern w:val="0"/>
                <w:sz w:val="20"/>
                <w:szCs w:val="20"/>
              </w:rPr>
              <w:t>el</w:t>
            </w: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手机号</w:t>
            </w:r>
          </w:p>
        </w:tc>
        <w:tc>
          <w:tcPr>
            <w:tcW w:w="798"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8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新开户信息数据原值返回</w:t>
            </w: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90"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864"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98"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8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开户成功时返回</w:t>
            </w:r>
          </w:p>
        </w:tc>
      </w:tr>
      <w:tr w:rsidR="002B3E5A" w:rsidTr="002B3E5A">
        <w:tblPrEx>
          <w:tblW w:w="9503" w:type="dxa"/>
          <w:tblInd w:w="103" w:type="dxa"/>
          <w:tblLayout w:type="fixed"/>
          <w:tblPrExChange w:id="4160" w:author="cuiqingsong" w:date="2017-07-24T16:39:00Z">
            <w:tblPrEx>
              <w:tblW w:w="9503" w:type="dxa"/>
              <w:tblInd w:w="103" w:type="dxa"/>
              <w:tblLayout w:type="fixed"/>
            </w:tblPrEx>
          </w:tblPrExChange>
        </w:tblPrEx>
        <w:trPr>
          <w:trHeight w:val="270"/>
          <w:ins w:id="4161" w:author="cuiqingsong" w:date="2017-07-24T16:39:00Z"/>
          <w:trPrChange w:id="4162" w:author="cuiqingsong" w:date="2017-07-24T16:39:00Z">
            <w:trPr>
              <w:gridAfter w:val="0"/>
              <w:trHeight w:val="270"/>
            </w:trPr>
          </w:trPrChange>
        </w:trPr>
        <w:tc>
          <w:tcPr>
            <w:tcW w:w="653" w:type="dxa"/>
            <w:tcBorders>
              <w:top w:val="nil"/>
              <w:left w:val="single" w:sz="4" w:space="0" w:color="auto"/>
              <w:bottom w:val="single" w:sz="4" w:space="0" w:color="auto"/>
              <w:right w:val="single" w:sz="4" w:space="0" w:color="auto"/>
            </w:tcBorders>
            <w:tcPrChange w:id="4163" w:author="cuiqingsong" w:date="2017-07-24T16:39:00Z">
              <w:tcPr>
                <w:tcW w:w="653" w:type="dxa"/>
                <w:gridSpan w:val="2"/>
                <w:tcBorders>
                  <w:top w:val="nil"/>
                  <w:left w:val="single" w:sz="4" w:space="0" w:color="auto"/>
                  <w:bottom w:val="single" w:sz="4" w:space="0" w:color="auto"/>
                  <w:right w:val="single" w:sz="4" w:space="0" w:color="auto"/>
                </w:tcBorders>
              </w:tcPr>
            </w:tcPrChange>
          </w:tcPr>
          <w:p w:rsidR="002B3E5A" w:rsidRDefault="005C6274">
            <w:pPr>
              <w:widowControl/>
              <w:spacing w:line="240" w:lineRule="auto"/>
              <w:ind w:firstLineChars="0" w:firstLine="0"/>
              <w:jc w:val="left"/>
              <w:rPr>
                <w:ins w:id="4164" w:author="cuiqingsong" w:date="2017-07-24T16:39:00Z"/>
                <w:rFonts w:asciiTheme="minorEastAsia" w:hAnsiTheme="minorEastAsia" w:cs="宋体"/>
                <w:color w:val="000000" w:themeColor="text1"/>
                <w:kern w:val="0"/>
                <w:sz w:val="20"/>
                <w:szCs w:val="20"/>
              </w:rPr>
            </w:pPr>
            <w:ins w:id="4165" w:author="cuiqingsong" w:date="2017-07-24T16:39:00Z">
              <w:r>
                <w:rPr>
                  <w:rFonts w:asciiTheme="minorEastAsia" w:hAnsiTheme="minorEastAsia" w:cs="宋体" w:hint="eastAsia"/>
                  <w:color w:val="000000" w:themeColor="text1"/>
                  <w:kern w:val="0"/>
                  <w:sz w:val="20"/>
                  <w:szCs w:val="20"/>
                </w:rPr>
                <w:t>→</w:t>
              </w:r>
            </w:ins>
          </w:p>
        </w:tc>
        <w:tc>
          <w:tcPr>
            <w:tcW w:w="890" w:type="dxa"/>
            <w:tcBorders>
              <w:top w:val="nil"/>
              <w:left w:val="single" w:sz="4" w:space="0" w:color="auto"/>
              <w:bottom w:val="single" w:sz="4" w:space="0" w:color="auto"/>
              <w:right w:val="single" w:sz="4" w:space="0" w:color="auto"/>
            </w:tcBorders>
            <w:shd w:val="clear" w:color="auto" w:fill="auto"/>
            <w:vAlign w:val="center"/>
            <w:tcPrChange w:id="4166" w:author="cuiqingsong" w:date="2017-07-24T16:39:00Z">
              <w:tcPr>
                <w:tcW w:w="890" w:type="dxa"/>
                <w:gridSpan w:val="2"/>
                <w:tcBorders>
                  <w:top w:val="nil"/>
                  <w:left w:val="single" w:sz="4" w:space="0" w:color="auto"/>
                  <w:bottom w:val="single" w:sz="4" w:space="0" w:color="auto"/>
                  <w:right w:val="single" w:sz="4" w:space="0" w:color="auto"/>
                </w:tcBorders>
                <w:shd w:val="clear" w:color="auto" w:fill="auto"/>
                <w:vAlign w:val="center"/>
              </w:tcPr>
            </w:tcPrChange>
          </w:tcPr>
          <w:p w:rsidR="002B3E5A" w:rsidRDefault="005C6274">
            <w:pPr>
              <w:widowControl/>
              <w:spacing w:line="240" w:lineRule="auto"/>
              <w:ind w:firstLineChars="0" w:firstLine="0"/>
              <w:jc w:val="left"/>
              <w:rPr>
                <w:ins w:id="4167" w:author="cuiqingsong" w:date="2017-07-24T16:39:00Z"/>
                <w:rFonts w:asciiTheme="minorEastAsia" w:hAnsiTheme="minorEastAsia" w:cs="宋体"/>
                <w:color w:val="000000" w:themeColor="text1"/>
                <w:kern w:val="0"/>
                <w:sz w:val="20"/>
                <w:szCs w:val="20"/>
              </w:rPr>
            </w:pPr>
            <w:ins w:id="4168" w:author="cuiqingsong" w:date="2017-07-24T16:39: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1864" w:type="dxa"/>
            <w:tcBorders>
              <w:top w:val="nil"/>
              <w:left w:val="nil"/>
              <w:bottom w:val="single" w:sz="4" w:space="0" w:color="auto"/>
              <w:right w:val="single" w:sz="4" w:space="0" w:color="auto"/>
            </w:tcBorders>
            <w:shd w:val="clear" w:color="auto" w:fill="auto"/>
            <w:vAlign w:val="center"/>
            <w:tcPrChange w:id="4169" w:author="cuiqingsong" w:date="2017-07-24T16:39:00Z">
              <w:tcPr>
                <w:tcW w:w="1864" w:type="dxa"/>
                <w:gridSpan w:val="2"/>
                <w:tcBorders>
                  <w:top w:val="nil"/>
                  <w:left w:val="nil"/>
                  <w:bottom w:val="single" w:sz="4" w:space="0" w:color="auto"/>
                  <w:right w:val="single" w:sz="4" w:space="0" w:color="auto"/>
                </w:tcBorders>
                <w:shd w:val="clear" w:color="auto" w:fill="auto"/>
                <w:vAlign w:val="center"/>
              </w:tcPr>
            </w:tcPrChange>
          </w:tcPr>
          <w:p w:rsidR="002B3E5A" w:rsidRDefault="005C6274">
            <w:pPr>
              <w:widowControl/>
              <w:spacing w:line="240" w:lineRule="auto"/>
              <w:ind w:firstLineChars="0" w:firstLine="0"/>
              <w:jc w:val="left"/>
              <w:rPr>
                <w:ins w:id="4170" w:author="cuiqingsong" w:date="2017-07-24T16:39:00Z"/>
                <w:rFonts w:asciiTheme="minorEastAsia" w:hAnsiTheme="minorEastAsia" w:cs="宋体"/>
                <w:color w:val="000000" w:themeColor="text1"/>
                <w:kern w:val="0"/>
                <w:sz w:val="20"/>
                <w:szCs w:val="20"/>
              </w:rPr>
            </w:pPr>
            <w:ins w:id="4171" w:author="cuiqingsong" w:date="2017-07-24T16:39:00Z">
              <w:r>
                <w:rPr>
                  <w:rFonts w:asciiTheme="minorEastAsia" w:hAnsiTheme="minorEastAsia" w:cs="宋体"/>
                  <w:color w:val="000000" w:themeColor="text1"/>
                  <w:kern w:val="0"/>
                  <w:sz w:val="20"/>
                  <w:szCs w:val="20"/>
                </w:rPr>
                <w:t>seatID</w:t>
              </w:r>
            </w:ins>
          </w:p>
        </w:tc>
        <w:tc>
          <w:tcPr>
            <w:tcW w:w="1700" w:type="dxa"/>
            <w:tcBorders>
              <w:top w:val="nil"/>
              <w:left w:val="nil"/>
              <w:bottom w:val="single" w:sz="4" w:space="0" w:color="auto"/>
              <w:right w:val="single" w:sz="4" w:space="0" w:color="auto"/>
            </w:tcBorders>
            <w:shd w:val="clear" w:color="auto" w:fill="auto"/>
            <w:vAlign w:val="center"/>
            <w:tcPrChange w:id="4172" w:author="cuiqingsong" w:date="2017-07-24T16:39:00Z">
              <w:tcPr>
                <w:tcW w:w="1700" w:type="dxa"/>
                <w:gridSpan w:val="2"/>
                <w:tcBorders>
                  <w:top w:val="nil"/>
                  <w:left w:val="nil"/>
                  <w:bottom w:val="single" w:sz="4" w:space="0" w:color="auto"/>
                  <w:right w:val="single" w:sz="4" w:space="0" w:color="auto"/>
                </w:tcBorders>
                <w:shd w:val="clear" w:color="auto" w:fill="auto"/>
                <w:vAlign w:val="center"/>
              </w:tcPr>
            </w:tcPrChange>
          </w:tcPr>
          <w:p w:rsidR="002B3E5A" w:rsidRDefault="005C6274">
            <w:pPr>
              <w:widowControl/>
              <w:spacing w:line="240" w:lineRule="auto"/>
              <w:ind w:firstLineChars="0" w:firstLine="0"/>
              <w:jc w:val="left"/>
              <w:rPr>
                <w:ins w:id="4173" w:author="cuiqingsong" w:date="2017-07-24T16:39:00Z"/>
                <w:rFonts w:asciiTheme="minorEastAsia" w:hAnsiTheme="minorEastAsia" w:cs="宋体"/>
                <w:color w:val="000000" w:themeColor="text1"/>
                <w:kern w:val="0"/>
                <w:sz w:val="20"/>
                <w:szCs w:val="20"/>
              </w:rPr>
            </w:pPr>
            <w:ins w:id="4174" w:author="cuiqingsong" w:date="2017-07-24T16:39:00Z">
              <w:r>
                <w:rPr>
                  <w:rFonts w:asciiTheme="minorEastAsia" w:hAnsiTheme="minorEastAsia" w:cs="宋体" w:hint="eastAsia"/>
                  <w:color w:val="000000" w:themeColor="text1"/>
                  <w:kern w:val="0"/>
                  <w:sz w:val="20"/>
                  <w:szCs w:val="20"/>
                </w:rPr>
                <w:t>交易席位代码</w:t>
              </w:r>
            </w:ins>
          </w:p>
        </w:tc>
        <w:tc>
          <w:tcPr>
            <w:tcW w:w="798" w:type="dxa"/>
            <w:tcBorders>
              <w:top w:val="nil"/>
              <w:left w:val="nil"/>
              <w:bottom w:val="single" w:sz="4" w:space="0" w:color="auto"/>
              <w:right w:val="single" w:sz="4" w:space="0" w:color="auto"/>
            </w:tcBorders>
            <w:shd w:val="clear" w:color="auto" w:fill="auto"/>
            <w:vAlign w:val="center"/>
            <w:tcPrChange w:id="4175" w:author="cuiqingsong" w:date="2017-07-24T16:39:00Z">
              <w:tcPr>
                <w:tcW w:w="798" w:type="dxa"/>
                <w:gridSpan w:val="2"/>
                <w:tcBorders>
                  <w:top w:val="nil"/>
                  <w:left w:val="nil"/>
                  <w:bottom w:val="single" w:sz="4" w:space="0" w:color="auto"/>
                  <w:right w:val="single" w:sz="4" w:space="0" w:color="auto"/>
                </w:tcBorders>
                <w:shd w:val="clear" w:color="auto" w:fill="auto"/>
              </w:tcPr>
            </w:tcPrChange>
          </w:tcPr>
          <w:p w:rsidR="002B3E5A" w:rsidRDefault="005C6274">
            <w:pPr>
              <w:widowControl/>
              <w:spacing w:line="240" w:lineRule="auto"/>
              <w:ind w:firstLineChars="0" w:firstLine="0"/>
              <w:jc w:val="left"/>
              <w:rPr>
                <w:ins w:id="4176" w:author="cuiqingsong" w:date="2017-07-24T16:39:00Z"/>
                <w:rFonts w:asciiTheme="minorEastAsia" w:hAnsiTheme="minorEastAsia" w:cs="宋体"/>
                <w:color w:val="000000" w:themeColor="text1"/>
                <w:kern w:val="0"/>
                <w:sz w:val="20"/>
                <w:szCs w:val="20"/>
              </w:rPr>
            </w:pPr>
            <w:ins w:id="4177" w:author="cuiqingsong" w:date="2017-07-24T16:39:00Z">
              <w:r>
                <w:rPr>
                  <w:rFonts w:asciiTheme="minorEastAsia" w:hAnsiTheme="minorEastAsia" w:cs="宋体"/>
                  <w:color w:val="000000" w:themeColor="text1"/>
                  <w:kern w:val="0"/>
                  <w:sz w:val="20"/>
                  <w:szCs w:val="20"/>
                </w:rPr>
                <w:t>-</w:t>
              </w:r>
            </w:ins>
          </w:p>
        </w:tc>
        <w:tc>
          <w:tcPr>
            <w:tcW w:w="798" w:type="dxa"/>
            <w:tcBorders>
              <w:top w:val="nil"/>
              <w:left w:val="nil"/>
              <w:bottom w:val="single" w:sz="4" w:space="0" w:color="auto"/>
              <w:right w:val="single" w:sz="4" w:space="0" w:color="auto"/>
            </w:tcBorders>
            <w:shd w:val="clear" w:color="auto" w:fill="auto"/>
            <w:vAlign w:val="center"/>
            <w:tcPrChange w:id="4178" w:author="cuiqingsong" w:date="2017-07-24T16:39:00Z">
              <w:tcPr>
                <w:tcW w:w="798" w:type="dxa"/>
                <w:gridSpan w:val="2"/>
                <w:tcBorders>
                  <w:top w:val="nil"/>
                  <w:left w:val="nil"/>
                  <w:bottom w:val="single" w:sz="4" w:space="0" w:color="auto"/>
                  <w:right w:val="single" w:sz="4" w:space="0" w:color="auto"/>
                </w:tcBorders>
                <w:shd w:val="clear" w:color="auto" w:fill="auto"/>
                <w:vAlign w:val="center"/>
              </w:tcPr>
            </w:tcPrChange>
          </w:tcPr>
          <w:p w:rsidR="002B3E5A" w:rsidRDefault="005C6274">
            <w:pPr>
              <w:widowControl/>
              <w:spacing w:line="240" w:lineRule="auto"/>
              <w:ind w:firstLineChars="0" w:firstLine="0"/>
              <w:jc w:val="left"/>
              <w:rPr>
                <w:ins w:id="4179" w:author="cuiqingsong" w:date="2017-07-24T16:39:00Z"/>
                <w:rFonts w:asciiTheme="minorEastAsia" w:hAnsiTheme="minorEastAsia" w:cs="宋体"/>
                <w:color w:val="000000" w:themeColor="text1"/>
                <w:kern w:val="0"/>
                <w:sz w:val="20"/>
                <w:szCs w:val="20"/>
              </w:rPr>
            </w:pPr>
            <w:ins w:id="4180" w:author="cuiqingsong" w:date="2017-07-24T16:39:00Z">
              <w:r>
                <w:rPr>
                  <w:rFonts w:asciiTheme="minorEastAsia" w:hAnsiTheme="minorEastAsia" w:cs="宋体" w:hint="eastAsia"/>
                  <w:color w:val="000000"/>
                  <w:kern w:val="0"/>
                  <w:sz w:val="20"/>
                  <w:szCs w:val="20"/>
                </w:rPr>
                <w:t>C</w:t>
              </w:r>
            </w:ins>
          </w:p>
        </w:tc>
        <w:tc>
          <w:tcPr>
            <w:tcW w:w="2800" w:type="dxa"/>
            <w:tcBorders>
              <w:top w:val="nil"/>
              <w:left w:val="nil"/>
              <w:bottom w:val="single" w:sz="4" w:space="0" w:color="auto"/>
              <w:right w:val="single" w:sz="4" w:space="0" w:color="auto"/>
            </w:tcBorders>
            <w:shd w:val="clear" w:color="auto" w:fill="auto"/>
            <w:vAlign w:val="center"/>
            <w:tcPrChange w:id="4181" w:author="cuiqingsong" w:date="2017-07-24T16:39:00Z">
              <w:tcPr>
                <w:tcW w:w="2800" w:type="dxa"/>
                <w:gridSpan w:val="2"/>
                <w:tcBorders>
                  <w:top w:val="nil"/>
                  <w:left w:val="nil"/>
                  <w:bottom w:val="single" w:sz="4" w:space="0" w:color="auto"/>
                  <w:right w:val="single" w:sz="4" w:space="0" w:color="auto"/>
                </w:tcBorders>
                <w:shd w:val="clear" w:color="auto" w:fill="auto"/>
                <w:vAlign w:val="center"/>
              </w:tcPr>
            </w:tcPrChange>
          </w:tcPr>
          <w:p w:rsidR="002B3E5A" w:rsidRDefault="005C6274">
            <w:pPr>
              <w:widowControl/>
              <w:spacing w:line="240" w:lineRule="auto"/>
              <w:ind w:firstLineChars="0" w:firstLine="0"/>
              <w:jc w:val="left"/>
              <w:rPr>
                <w:ins w:id="4182" w:author="cuiqingsong" w:date="2017-07-24T16:39:00Z"/>
                <w:rFonts w:asciiTheme="minorEastAsia" w:hAnsiTheme="minorEastAsia" w:cs="宋体"/>
                <w:color w:val="000000" w:themeColor="text1"/>
                <w:kern w:val="0"/>
                <w:sz w:val="20"/>
                <w:szCs w:val="20"/>
              </w:rPr>
            </w:pPr>
            <w:ins w:id="4183" w:author="cuiqingsong" w:date="2017-07-24T16:39:00Z">
              <w:r>
                <w:rPr>
                  <w:rFonts w:asciiTheme="minorEastAsia" w:hAnsiTheme="minorEastAsia" w:cs="宋体" w:hint="eastAsia"/>
                  <w:color w:val="000000" w:themeColor="text1"/>
                  <w:kern w:val="0"/>
                  <w:sz w:val="20"/>
                  <w:szCs w:val="20"/>
                </w:rPr>
                <w:t>签约成功时返回</w:t>
              </w:r>
            </w:ins>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90"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B89</w:t>
            </w:r>
          </w:p>
        </w:tc>
        <w:tc>
          <w:tcPr>
            <w:tcW w:w="1864"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Remark</w:t>
            </w: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备注</w:t>
            </w:r>
          </w:p>
        </w:tc>
        <w:tc>
          <w:tcPr>
            <w:tcW w:w="798"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8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开户失败时返回，提示开户失败原因</w:t>
            </w: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90"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M36</w:t>
            </w:r>
          </w:p>
        </w:tc>
        <w:tc>
          <w:tcPr>
            <w:tcW w:w="1864"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clientState</w:t>
            </w: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客户状态</w:t>
            </w:r>
          </w:p>
        </w:tc>
        <w:tc>
          <w:tcPr>
            <w:tcW w:w="798" w:type="dxa"/>
            <w:tcBorders>
              <w:top w:val="nil"/>
              <w:left w:val="nil"/>
              <w:bottom w:val="single" w:sz="4" w:space="0" w:color="auto"/>
              <w:right w:val="single" w:sz="4" w:space="0" w:color="auto"/>
            </w:tcBorders>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M</w:t>
            </w:r>
          </w:p>
        </w:tc>
        <w:tc>
          <w:tcPr>
            <w:tcW w:w="28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取值范围：a-开户受理，0-开户成功，f-开户失败，1-正常，2-挂失，3-已冻结，4-已注销，5-已结息</w:t>
            </w:r>
            <w:del w:id="4184" w:author="cuiqingsong" w:date="2017-09-27T11:21:00Z">
              <w:r w:rsidDel="00333456">
                <w:rPr>
                  <w:rFonts w:asciiTheme="minorEastAsia" w:hAnsiTheme="minorEastAsia" w:cs="宋体" w:hint="eastAsia"/>
                  <w:color w:val="000000" w:themeColor="text1"/>
                  <w:kern w:val="0"/>
                  <w:sz w:val="20"/>
                  <w:szCs w:val="20"/>
                </w:rPr>
                <w:delText>，f-开户失败</w:delText>
              </w:r>
            </w:del>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90"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I28</w:t>
            </w:r>
          </w:p>
        </w:tc>
        <w:tc>
          <w:tcPr>
            <w:tcW w:w="1864"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spotTradeRight</w:t>
            </w: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现货交易权限描述</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8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0-否,1-可买卖</w:t>
            </w: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90"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I29</w:t>
            </w:r>
          </w:p>
        </w:tc>
        <w:tc>
          <w:tcPr>
            <w:tcW w:w="1864"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deferTradeRight</w:t>
            </w: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延期交易权限描述</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8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0-不可交易,1-可以交易</w:t>
            </w: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890"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1864"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80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653"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890"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1864"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70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800"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2B3E5A" w:rsidRDefault="002B3E5A" w:rsidP="00F4672C">
      <w:pPr>
        <w:ind w:firstLineChars="0" w:firstLine="0"/>
      </w:pPr>
    </w:p>
    <w:p w:rsidR="002B3E5A" w:rsidRDefault="005C6274">
      <w:pPr>
        <w:pStyle w:val="3"/>
        <w:numPr>
          <w:ilvl w:val="2"/>
          <w:numId w:val="1"/>
        </w:numPr>
        <w:ind w:left="0" w:firstLineChars="0" w:firstLine="0"/>
        <w:rPr>
          <w:rFonts w:asciiTheme="minorEastAsia" w:hAnsiTheme="minorEastAsia"/>
          <w:color w:val="000000" w:themeColor="text1"/>
        </w:rPr>
      </w:pPr>
      <w:bookmarkStart w:id="4185" w:name="_Toc494292517"/>
      <w:r>
        <w:rPr>
          <w:rFonts w:asciiTheme="minorEastAsia" w:hAnsiTheme="minorEastAsia" w:hint="eastAsia"/>
          <w:color w:val="000000" w:themeColor="text1"/>
        </w:rPr>
        <w:t>存量客户开通</w:t>
      </w:r>
      <w:bookmarkEnd w:id="4185"/>
    </w:p>
    <w:p w:rsidR="002B3E5A" w:rsidRDefault="005C6274">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APP交易开通请求及应答</w:t>
      </w:r>
    </w:p>
    <w:p w:rsidR="002B3E5A" w:rsidRDefault="005C6274">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：APP</w:t>
      </w:r>
      <w:proofErr w:type="gramStart"/>
      <w:r>
        <w:rPr>
          <w:rFonts w:asciiTheme="minorEastAsia" w:hAnsiTheme="minorEastAsia" w:hint="eastAsia"/>
          <w:color w:val="000000" w:themeColor="text1"/>
        </w:rPr>
        <w:t>端申请</w:t>
      </w:r>
      <w:proofErr w:type="gramEnd"/>
      <w:r>
        <w:rPr>
          <w:rFonts w:asciiTheme="minorEastAsia" w:hAnsiTheme="minorEastAsia" w:hint="eastAsia"/>
          <w:color w:val="000000" w:themeColor="text1"/>
        </w:rPr>
        <w:t>开通APP</w:t>
      </w:r>
      <w:proofErr w:type="gramStart"/>
      <w:r>
        <w:rPr>
          <w:rFonts w:asciiTheme="minorEastAsia" w:hAnsiTheme="minorEastAsia" w:hint="eastAsia"/>
          <w:color w:val="000000" w:themeColor="text1"/>
        </w:rPr>
        <w:t>端交</w:t>
      </w:r>
      <w:proofErr w:type="gramEnd"/>
      <w:r>
        <w:rPr>
          <w:rFonts w:asciiTheme="minorEastAsia" w:hAnsiTheme="minorEastAsia" w:hint="eastAsia"/>
          <w:color w:val="000000" w:themeColor="text1"/>
        </w:rPr>
        <w:t>易账户时调用，客户已经有了黄金账户编码，在二级系统验证即可。</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9292" w:type="dxa"/>
        <w:tblInd w:w="103" w:type="dxa"/>
        <w:tblLayout w:type="fixed"/>
        <w:tblLook w:val="04A0" w:firstRow="1" w:lastRow="0" w:firstColumn="1" w:lastColumn="0" w:noHBand="0" w:noVBand="1"/>
      </w:tblPr>
      <w:tblGrid>
        <w:gridCol w:w="798"/>
        <w:gridCol w:w="2416"/>
        <w:gridCol w:w="1596"/>
        <w:gridCol w:w="760"/>
        <w:gridCol w:w="920"/>
        <w:gridCol w:w="2802"/>
      </w:tblGrid>
      <w:tr w:rsidR="002B3E5A">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proofErr w:type="gramStart"/>
            <w:r>
              <w:rPr>
                <w:rFonts w:asciiTheme="minorEastAsia" w:hAnsiTheme="minorEastAsia" w:cs="宋体" w:hint="eastAsia"/>
                <w:b/>
                <w:bCs/>
                <w:color w:val="000000" w:themeColor="text1"/>
                <w:kern w:val="0"/>
                <w:sz w:val="20"/>
                <w:szCs w:val="20"/>
              </w:rPr>
              <w:t>域号</w:t>
            </w:r>
            <w:proofErr w:type="gramEnd"/>
          </w:p>
        </w:tc>
        <w:tc>
          <w:tcPr>
            <w:tcW w:w="2416"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596"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2802"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24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9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MS Mincho" w:eastAsia="MS Mincho" w:hAnsi="MS Mincho" w:cs="宋体" w:hint="eastAsia"/>
                <w:color w:val="000000" w:themeColor="text1"/>
                <w:kern w:val="0"/>
                <w:sz w:val="20"/>
                <w:szCs w:val="20"/>
                <w:lang w:eastAsia="ja-JP"/>
              </w:rPr>
              <w:t>←</w:t>
            </w:r>
          </w:p>
        </w:tc>
        <w:tc>
          <w:tcPr>
            <w:tcW w:w="2802"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ins w:id="4186" w:author="cuiqingsong" w:date="2017-07-13T16:34:00Z"/>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187" w:author="cuiqingsong" w:date="2017-07-13T16:34:00Z"/>
                <w:rFonts w:asciiTheme="minorEastAsia" w:hAnsiTheme="minorEastAsia" w:cs="宋体"/>
                <w:color w:val="000000" w:themeColor="text1"/>
                <w:kern w:val="0"/>
                <w:sz w:val="20"/>
                <w:szCs w:val="20"/>
              </w:rPr>
            </w:pPr>
            <w:ins w:id="4188" w:author="cuiqingsong" w:date="2017-07-13T16:34: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24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189" w:author="cuiqingsong" w:date="2017-07-13T16:34:00Z"/>
                <w:rFonts w:asciiTheme="minorEastAsia" w:hAnsiTheme="minorEastAsia" w:cs="宋体"/>
                <w:color w:val="000000" w:themeColor="text1"/>
                <w:kern w:val="0"/>
                <w:sz w:val="20"/>
                <w:szCs w:val="20"/>
              </w:rPr>
            </w:pPr>
            <w:ins w:id="4190" w:author="cuiqingsong" w:date="2017-07-13T16:34:00Z">
              <w:r>
                <w:rPr>
                  <w:rFonts w:asciiTheme="minorEastAsia" w:hAnsiTheme="minorEastAsia" w:cs="宋体"/>
                  <w:color w:val="000000" w:themeColor="text1"/>
                  <w:kern w:val="0"/>
                  <w:sz w:val="20"/>
                  <w:szCs w:val="20"/>
                </w:rPr>
                <w:t>seatID</w:t>
              </w:r>
            </w:ins>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191" w:author="cuiqingsong" w:date="2017-07-13T16:34:00Z"/>
                <w:rFonts w:asciiTheme="minorEastAsia" w:hAnsiTheme="minorEastAsia" w:cs="宋体"/>
                <w:color w:val="000000" w:themeColor="text1"/>
                <w:kern w:val="0"/>
                <w:sz w:val="20"/>
                <w:szCs w:val="20"/>
              </w:rPr>
            </w:pPr>
            <w:ins w:id="4192" w:author="cuiqingsong" w:date="2017-07-13T16:34:00Z">
              <w:r>
                <w:rPr>
                  <w:rFonts w:asciiTheme="minorEastAsia" w:hAnsiTheme="minorEastAsia" w:cs="宋体" w:hint="eastAsia"/>
                  <w:color w:val="000000" w:themeColor="text1"/>
                  <w:kern w:val="0"/>
                  <w:sz w:val="20"/>
                  <w:szCs w:val="20"/>
                </w:rPr>
                <w:t>交易席位代码</w:t>
              </w:r>
            </w:ins>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193" w:author="cuiqingsong" w:date="2017-07-13T16:34:00Z"/>
                <w:rFonts w:asciiTheme="minorEastAsia" w:hAnsiTheme="minorEastAsia" w:cs="宋体"/>
                <w:color w:val="000000" w:themeColor="text1"/>
                <w:kern w:val="0"/>
                <w:sz w:val="20"/>
                <w:szCs w:val="20"/>
              </w:rPr>
            </w:pPr>
            <w:ins w:id="4194" w:author="cuiqingsong" w:date="2017-07-13T16:34:00Z">
              <w:r>
                <w:rPr>
                  <w:rFonts w:asciiTheme="minorEastAsia" w:hAnsiTheme="minorEastAsia" w:cs="宋体" w:hint="eastAsia"/>
                  <w:color w:val="000000" w:themeColor="text1"/>
                  <w:kern w:val="0"/>
                  <w:sz w:val="20"/>
                  <w:szCs w:val="20"/>
                </w:rPr>
                <w:t>M</w:t>
              </w:r>
            </w:ins>
          </w:p>
        </w:tc>
        <w:tc>
          <w:tcPr>
            <w:tcW w:w="9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195" w:author="cuiqingsong" w:date="2017-07-13T16:34:00Z"/>
                <w:rFonts w:ascii="MS Mincho" w:eastAsia="MS Mincho" w:hAnsi="MS Mincho" w:cs="宋体"/>
                <w:color w:val="000000" w:themeColor="text1"/>
                <w:kern w:val="0"/>
                <w:sz w:val="20"/>
                <w:szCs w:val="20"/>
                <w:lang w:eastAsia="ja-JP"/>
              </w:rPr>
            </w:pPr>
            <w:ins w:id="4196" w:author="cuiqingsong" w:date="2017-07-13T16:34:00Z">
              <w:r>
                <w:rPr>
                  <w:rFonts w:asciiTheme="minorEastAsia" w:hAnsiTheme="minorEastAsia" w:cs="宋体" w:hint="eastAsia"/>
                  <w:color w:val="000000"/>
                  <w:kern w:val="0"/>
                  <w:sz w:val="20"/>
                  <w:szCs w:val="20"/>
                </w:rPr>
                <w:t>←</w:t>
              </w:r>
            </w:ins>
          </w:p>
        </w:tc>
        <w:tc>
          <w:tcPr>
            <w:tcW w:w="2802"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ins w:id="4197" w:author="cuiqingsong" w:date="2017-07-13T16:34:00Z"/>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24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9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MS Mincho" w:eastAsia="MS Mincho" w:hAnsi="MS Mincho" w:cs="宋体" w:hint="eastAsia"/>
                <w:color w:val="000000" w:themeColor="text1"/>
                <w:kern w:val="0"/>
                <w:sz w:val="20"/>
                <w:szCs w:val="20"/>
                <w:lang w:eastAsia="ja-JP"/>
              </w:rPr>
              <w:t>←</w:t>
            </w:r>
          </w:p>
        </w:tc>
        <w:tc>
          <w:tcPr>
            <w:tcW w:w="2802"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M32</w:t>
            </w:r>
          </w:p>
        </w:tc>
        <w:tc>
          <w:tcPr>
            <w:tcW w:w="24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 xml:space="preserve">clientName </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客户姓名</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9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2"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B01</w:t>
            </w:r>
          </w:p>
        </w:tc>
        <w:tc>
          <w:tcPr>
            <w:tcW w:w="24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certificateType</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证件类型</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9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2"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B02</w:t>
            </w:r>
          </w:p>
        </w:tc>
        <w:tc>
          <w:tcPr>
            <w:tcW w:w="24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certificateNo</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证件编号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9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2"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B04</w:t>
            </w:r>
          </w:p>
        </w:tc>
        <w:tc>
          <w:tcPr>
            <w:tcW w:w="24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T</w:t>
            </w:r>
            <w:r>
              <w:rPr>
                <w:rFonts w:asciiTheme="minorEastAsia" w:hAnsiTheme="minorEastAsia" w:cs="宋体" w:hint="eastAsia"/>
                <w:color w:val="000000" w:themeColor="text1"/>
                <w:kern w:val="0"/>
                <w:sz w:val="20"/>
                <w:szCs w:val="20"/>
              </w:rPr>
              <w:t>el</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手机号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9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2"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W30</w:t>
            </w:r>
          </w:p>
        </w:tc>
        <w:tc>
          <w:tcPr>
            <w:tcW w:w="24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bankID</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920"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2"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银行类会员必填，填写银行卡发卡行代码（3位）</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24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bankAccount</w:t>
            </w:r>
            <w:r>
              <w:rPr>
                <w:rFonts w:asciiTheme="minorEastAsia" w:hAnsiTheme="minorEastAsia" w:cs="宋体" w:hint="eastAsia"/>
                <w:color w:val="000000" w:themeColor="text1"/>
                <w:kern w:val="0"/>
                <w:sz w:val="20"/>
                <w:szCs w:val="20"/>
              </w:rPr>
              <w:t>No</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920"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2"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24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capitalAccountID</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w:t>
            </w:r>
            <w:proofErr w:type="gramStart"/>
            <w:r>
              <w:rPr>
                <w:rFonts w:asciiTheme="minorEastAsia" w:hAnsiTheme="minorEastAsia" w:cs="宋体" w:hint="eastAsia"/>
                <w:color w:val="000000" w:themeColor="text1"/>
                <w:kern w:val="0"/>
                <w:sz w:val="20"/>
                <w:szCs w:val="20"/>
              </w:rPr>
              <w:t>帐号</w:t>
            </w:r>
            <w:proofErr w:type="gramEnd"/>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920"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2"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A82</w:t>
            </w:r>
          </w:p>
        </w:tc>
        <w:tc>
          <w:tcPr>
            <w:tcW w:w="24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capitalAccountPassword</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w:t>
            </w:r>
            <w:proofErr w:type="gramStart"/>
            <w:r>
              <w:rPr>
                <w:rFonts w:asciiTheme="minorEastAsia" w:hAnsiTheme="minorEastAsia" w:cs="宋体" w:hint="eastAsia"/>
                <w:color w:val="000000" w:themeColor="text1"/>
                <w:kern w:val="0"/>
                <w:sz w:val="20"/>
                <w:szCs w:val="20"/>
              </w:rPr>
              <w:t>帐号</w:t>
            </w:r>
            <w:proofErr w:type="gramEnd"/>
            <w:r>
              <w:rPr>
                <w:rFonts w:asciiTheme="minorEastAsia" w:hAnsiTheme="minorEastAsia" w:cs="宋体" w:hint="eastAsia"/>
                <w:color w:val="000000" w:themeColor="text1"/>
                <w:kern w:val="0"/>
                <w:sz w:val="20"/>
                <w:szCs w:val="20"/>
              </w:rPr>
              <w:t>密码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920"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2"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O24</w:t>
            </w:r>
          </w:p>
        </w:tc>
        <w:tc>
          <w:tcPr>
            <w:tcW w:w="24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tradePassword</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APP交易密码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9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2"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lastRenderedPageBreak/>
              <w:t>X39</w:t>
            </w:r>
          </w:p>
        </w:tc>
        <w:tc>
          <w:tcPr>
            <w:tcW w:w="24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9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802"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24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9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802"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注：一个手机号码只允许开通一个客户编码。如果因APP系统与二级系统之间通讯超时导致APP系统无法及时收到二级系统返回的成功应答，APP会重发请求报文给二级系统，二级系统以最后一次收到的请求为准。</w:t>
      </w:r>
    </w:p>
    <w:p w:rsidR="002B3E5A" w:rsidRDefault="005C6274">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交易登录请求及应答</w:t>
      </w:r>
    </w:p>
    <w:p w:rsidR="002B3E5A" w:rsidRPr="00333456" w:rsidRDefault="005C6274" w:rsidP="00333456">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：APP</w:t>
      </w:r>
      <w:proofErr w:type="gramStart"/>
      <w:r>
        <w:rPr>
          <w:rFonts w:asciiTheme="minorEastAsia" w:hAnsiTheme="minorEastAsia" w:hint="eastAsia"/>
          <w:color w:val="000000" w:themeColor="text1"/>
        </w:rPr>
        <w:t>端交易</w:t>
      </w:r>
      <w:proofErr w:type="gramEnd"/>
      <w:r>
        <w:rPr>
          <w:rFonts w:asciiTheme="minorEastAsia" w:hAnsiTheme="minorEastAsia" w:hint="eastAsia"/>
          <w:color w:val="000000" w:themeColor="text1"/>
        </w:rPr>
        <w:t>账户登录。</w:t>
      </w:r>
      <w:ins w:id="4198" w:author="cuiqingsong" w:date="2017-09-27T11:22:00Z">
        <w:r w:rsidR="00333456">
          <w:rPr>
            <w:rFonts w:asciiTheme="minorEastAsia" w:hAnsiTheme="minorEastAsia" w:hint="eastAsia"/>
            <w:color w:val="000000" w:themeColor="text1"/>
          </w:rPr>
          <w:t>通过此接口，A</w:t>
        </w:r>
        <w:r w:rsidR="00333456">
          <w:rPr>
            <w:rFonts w:asciiTheme="minorEastAsia" w:hAnsiTheme="minorEastAsia"/>
            <w:color w:val="000000" w:themeColor="text1"/>
          </w:rPr>
          <w:t>PP</w:t>
        </w:r>
        <w:r w:rsidR="00333456">
          <w:rPr>
            <w:rFonts w:asciiTheme="minorEastAsia" w:hAnsiTheme="minorEastAsia" w:hint="eastAsia"/>
            <w:color w:val="000000" w:themeColor="text1"/>
          </w:rPr>
          <w:t>系统根据二级系统返回的客户手机号和银行卡号，登录成功会更新A</w:t>
        </w:r>
        <w:r w:rsidR="00333456">
          <w:rPr>
            <w:rFonts w:asciiTheme="minorEastAsia" w:hAnsiTheme="minorEastAsia"/>
            <w:color w:val="000000" w:themeColor="text1"/>
          </w:rPr>
          <w:t>PP</w:t>
        </w:r>
        <w:r w:rsidR="00333456">
          <w:rPr>
            <w:rFonts w:asciiTheme="minorEastAsia" w:hAnsiTheme="minorEastAsia" w:hint="eastAsia"/>
            <w:color w:val="000000" w:themeColor="text1"/>
          </w:rPr>
          <w:t>库数据。如果二级系统不知道客户手机号/银行卡号有更新，建议登录应答返回</w:t>
        </w:r>
      </w:ins>
      <w:ins w:id="4199" w:author="cuiqingsong" w:date="2017-09-27T15:39:00Z">
        <w:r w:rsidR="00F05521">
          <w:rPr>
            <w:rFonts w:asciiTheme="minorEastAsia" w:hAnsiTheme="minorEastAsia" w:hint="eastAsia"/>
            <w:color w:val="000000" w:themeColor="text1"/>
          </w:rPr>
          <w:t>客户的</w:t>
        </w:r>
      </w:ins>
      <w:ins w:id="4200" w:author="cuiqingsong" w:date="2017-09-27T11:22:00Z">
        <w:r w:rsidR="00333456">
          <w:rPr>
            <w:rFonts w:asciiTheme="minorEastAsia" w:hAnsiTheme="minorEastAsia" w:hint="eastAsia"/>
            <w:color w:val="000000" w:themeColor="text1"/>
          </w:rPr>
          <w:t>手机号和银行卡号。</w:t>
        </w:r>
      </w:ins>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9174" w:type="dxa"/>
        <w:tblInd w:w="103" w:type="dxa"/>
        <w:tblLayout w:type="fixed"/>
        <w:tblLook w:val="04A0" w:firstRow="1" w:lastRow="0" w:firstColumn="1" w:lastColumn="0" w:noHBand="0" w:noVBand="1"/>
      </w:tblPr>
      <w:tblGrid>
        <w:gridCol w:w="816"/>
        <w:gridCol w:w="1716"/>
        <w:gridCol w:w="2160"/>
        <w:gridCol w:w="760"/>
        <w:gridCol w:w="920"/>
        <w:gridCol w:w="2802"/>
      </w:tblGrid>
      <w:tr w:rsidR="002B3E5A">
        <w:trPr>
          <w:trHeight w:val="270"/>
          <w:tblHeader/>
        </w:trPr>
        <w:tc>
          <w:tcPr>
            <w:tcW w:w="816" w:type="dxa"/>
            <w:tcBorders>
              <w:top w:val="single" w:sz="4" w:space="0" w:color="auto"/>
              <w:left w:val="single" w:sz="4" w:space="0" w:color="auto"/>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proofErr w:type="gramStart"/>
            <w:r>
              <w:rPr>
                <w:rFonts w:asciiTheme="minorEastAsia" w:hAnsiTheme="minorEastAsia" w:cs="宋体" w:hint="eastAsia"/>
                <w:b/>
                <w:bCs/>
                <w:color w:val="000000" w:themeColor="text1"/>
                <w:kern w:val="0"/>
                <w:sz w:val="20"/>
                <w:szCs w:val="20"/>
              </w:rPr>
              <w:t>域号</w:t>
            </w:r>
            <w:proofErr w:type="gramEnd"/>
          </w:p>
        </w:tc>
        <w:tc>
          <w:tcPr>
            <w:tcW w:w="1716"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216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2802"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2B3E5A">
        <w:trPr>
          <w:trHeight w:val="270"/>
          <w:tblHeader/>
        </w:trPr>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7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216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6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92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2" w:type="dxa"/>
            <w:tcBorders>
              <w:top w:val="single" w:sz="4" w:space="0" w:color="auto"/>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b/>
                <w:bCs/>
                <w:color w:val="000000" w:themeColor="text1"/>
                <w:kern w:val="0"/>
                <w:sz w:val="20"/>
                <w:szCs w:val="20"/>
              </w:rPr>
            </w:pPr>
          </w:p>
        </w:tc>
      </w:tr>
      <w:tr w:rsidR="002B3E5A">
        <w:trPr>
          <w:trHeight w:val="270"/>
          <w:tblHeader/>
          <w:ins w:id="4201" w:author="cuiqingsong" w:date="2017-07-13T16:35:00Z"/>
        </w:trPr>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202" w:author="cuiqingsong" w:date="2017-07-13T16:35:00Z"/>
                <w:rFonts w:asciiTheme="minorEastAsia" w:hAnsiTheme="minorEastAsia" w:cs="宋体"/>
                <w:color w:val="000000" w:themeColor="text1"/>
                <w:kern w:val="0"/>
                <w:sz w:val="20"/>
                <w:szCs w:val="20"/>
              </w:rPr>
            </w:pPr>
            <w:ins w:id="4203" w:author="cuiqingsong" w:date="2017-07-13T16:35: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1716"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204" w:author="cuiqingsong" w:date="2017-07-13T16:35:00Z"/>
                <w:rFonts w:asciiTheme="minorEastAsia" w:hAnsiTheme="minorEastAsia" w:cs="宋体"/>
                <w:color w:val="000000" w:themeColor="text1"/>
                <w:kern w:val="0"/>
                <w:sz w:val="20"/>
                <w:szCs w:val="20"/>
              </w:rPr>
            </w:pPr>
            <w:ins w:id="4205" w:author="cuiqingsong" w:date="2017-07-13T16:35:00Z">
              <w:r>
                <w:rPr>
                  <w:rFonts w:asciiTheme="minorEastAsia" w:hAnsiTheme="minorEastAsia" w:cs="宋体"/>
                  <w:color w:val="000000" w:themeColor="text1"/>
                  <w:kern w:val="0"/>
                  <w:sz w:val="20"/>
                  <w:szCs w:val="20"/>
                </w:rPr>
                <w:t>seatID</w:t>
              </w:r>
            </w:ins>
          </w:p>
        </w:tc>
        <w:tc>
          <w:tcPr>
            <w:tcW w:w="216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206" w:author="cuiqingsong" w:date="2017-07-13T16:35:00Z"/>
                <w:rFonts w:asciiTheme="minorEastAsia" w:hAnsiTheme="minorEastAsia" w:cs="宋体"/>
                <w:color w:val="000000" w:themeColor="text1"/>
                <w:kern w:val="0"/>
                <w:sz w:val="20"/>
                <w:szCs w:val="20"/>
              </w:rPr>
            </w:pPr>
            <w:ins w:id="4207" w:author="cuiqingsong" w:date="2017-07-13T16:35:00Z">
              <w:r>
                <w:rPr>
                  <w:rFonts w:asciiTheme="minorEastAsia" w:hAnsiTheme="minorEastAsia" w:cs="宋体" w:hint="eastAsia"/>
                  <w:color w:val="000000" w:themeColor="text1"/>
                  <w:kern w:val="0"/>
                  <w:sz w:val="20"/>
                  <w:szCs w:val="20"/>
                </w:rPr>
                <w:t>交易席位代码</w:t>
              </w:r>
            </w:ins>
          </w:p>
        </w:tc>
        <w:tc>
          <w:tcPr>
            <w:tcW w:w="76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208" w:author="cuiqingsong" w:date="2017-07-13T16:35:00Z"/>
                <w:rFonts w:asciiTheme="minorEastAsia" w:hAnsiTheme="minorEastAsia" w:cs="宋体"/>
                <w:color w:val="000000" w:themeColor="text1"/>
                <w:kern w:val="0"/>
                <w:sz w:val="20"/>
                <w:szCs w:val="20"/>
              </w:rPr>
            </w:pPr>
            <w:ins w:id="4209" w:author="cuiqingsong" w:date="2017-07-13T16:35:00Z">
              <w:r>
                <w:rPr>
                  <w:rFonts w:asciiTheme="minorEastAsia" w:hAnsiTheme="minorEastAsia" w:cs="宋体" w:hint="eastAsia"/>
                  <w:color w:val="000000" w:themeColor="text1"/>
                  <w:kern w:val="0"/>
                  <w:sz w:val="20"/>
                  <w:szCs w:val="20"/>
                </w:rPr>
                <w:t>M</w:t>
              </w:r>
            </w:ins>
          </w:p>
        </w:tc>
        <w:tc>
          <w:tcPr>
            <w:tcW w:w="920" w:type="dxa"/>
            <w:tcBorders>
              <w:top w:val="single" w:sz="4" w:space="0" w:color="auto"/>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210" w:author="cuiqingsong" w:date="2017-07-13T16:35:00Z"/>
                <w:rFonts w:asciiTheme="minorEastAsia" w:hAnsiTheme="minorEastAsia" w:cs="宋体"/>
                <w:color w:val="000000" w:themeColor="text1"/>
                <w:kern w:val="0"/>
                <w:sz w:val="20"/>
                <w:szCs w:val="20"/>
              </w:rPr>
            </w:pPr>
            <w:ins w:id="4211" w:author="cuiqingsong" w:date="2017-07-13T16:35:00Z">
              <w:r>
                <w:rPr>
                  <w:rFonts w:asciiTheme="minorEastAsia" w:hAnsiTheme="minorEastAsia" w:cs="宋体" w:hint="eastAsia"/>
                  <w:color w:val="000000"/>
                  <w:kern w:val="0"/>
                  <w:sz w:val="20"/>
                  <w:szCs w:val="20"/>
                </w:rPr>
                <w:t>←</w:t>
              </w:r>
            </w:ins>
          </w:p>
        </w:tc>
        <w:tc>
          <w:tcPr>
            <w:tcW w:w="2802" w:type="dxa"/>
            <w:tcBorders>
              <w:top w:val="single" w:sz="4" w:space="0" w:color="auto"/>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ins w:id="4212" w:author="cuiqingsong" w:date="2017-07-13T16:35:00Z"/>
                <w:rFonts w:asciiTheme="minorEastAsia" w:hAnsiTheme="minorEastAsia" w:cs="宋体"/>
                <w:b/>
                <w:bCs/>
                <w:color w:val="000000" w:themeColor="text1"/>
                <w:kern w:val="0"/>
                <w:sz w:val="20"/>
                <w:szCs w:val="20"/>
              </w:rPr>
            </w:pPr>
          </w:p>
        </w:tc>
      </w:tr>
      <w:tr w:rsidR="002B3E5A">
        <w:trPr>
          <w:trHeight w:val="270"/>
        </w:trPr>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7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21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9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2"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登陆方式为客户代码时必填</w:t>
            </w:r>
          </w:p>
        </w:tc>
      </w:tr>
      <w:tr w:rsidR="002B3E5A">
        <w:trPr>
          <w:trHeight w:val="270"/>
        </w:trPr>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B02</w:t>
            </w:r>
          </w:p>
        </w:tc>
        <w:tc>
          <w:tcPr>
            <w:tcW w:w="17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certificateNo</w:t>
            </w:r>
          </w:p>
        </w:tc>
        <w:tc>
          <w:tcPr>
            <w:tcW w:w="21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身份证号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9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2"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登陆方式为身份证号时必填</w:t>
            </w:r>
          </w:p>
        </w:tc>
      </w:tr>
      <w:tr w:rsidR="002B3E5A">
        <w:trPr>
          <w:trHeight w:val="270"/>
        </w:trPr>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B04</w:t>
            </w:r>
          </w:p>
        </w:tc>
        <w:tc>
          <w:tcPr>
            <w:tcW w:w="17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b/>
                <w:color w:val="000000" w:themeColor="text1"/>
                <w:kern w:val="0"/>
                <w:sz w:val="20"/>
                <w:szCs w:val="20"/>
              </w:rPr>
            </w:pPr>
            <w:r>
              <w:rPr>
                <w:rFonts w:asciiTheme="minorEastAsia" w:hAnsiTheme="minorEastAsia" w:cs="宋体"/>
                <w:color w:val="000000" w:themeColor="text1"/>
                <w:kern w:val="0"/>
                <w:sz w:val="20"/>
                <w:szCs w:val="20"/>
              </w:rPr>
              <w:t>tel</w:t>
            </w:r>
          </w:p>
        </w:tc>
        <w:tc>
          <w:tcPr>
            <w:tcW w:w="21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手机号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9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2"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登陆方式为银行登陆手机号时必填</w:t>
            </w:r>
          </w:p>
        </w:tc>
      </w:tr>
      <w:tr w:rsidR="002B3E5A">
        <w:trPr>
          <w:trHeight w:val="270"/>
        </w:trPr>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O24</w:t>
            </w:r>
          </w:p>
        </w:tc>
        <w:tc>
          <w:tcPr>
            <w:tcW w:w="17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tradePassword</w:t>
            </w:r>
          </w:p>
        </w:tc>
        <w:tc>
          <w:tcPr>
            <w:tcW w:w="21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交易密码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9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2"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B04</w:t>
            </w:r>
          </w:p>
        </w:tc>
        <w:tc>
          <w:tcPr>
            <w:tcW w:w="17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T</w:t>
            </w:r>
            <w:r>
              <w:rPr>
                <w:rFonts w:asciiTheme="minorEastAsia" w:hAnsiTheme="minorEastAsia" w:cs="宋体" w:hint="eastAsia"/>
                <w:color w:val="000000" w:themeColor="text1"/>
                <w:kern w:val="0"/>
                <w:sz w:val="20"/>
                <w:szCs w:val="20"/>
              </w:rPr>
              <w:t>el</w:t>
            </w:r>
          </w:p>
        </w:tc>
        <w:tc>
          <w:tcPr>
            <w:tcW w:w="21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手机号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9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802"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会员反馈银行登陆手机号。如手机号码变更，可通过该接口返回变更后的手机号</w:t>
            </w:r>
          </w:p>
        </w:tc>
      </w:tr>
      <w:tr w:rsidR="002B3E5A">
        <w:trPr>
          <w:trHeight w:val="270"/>
        </w:trPr>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I28</w:t>
            </w:r>
          </w:p>
        </w:tc>
        <w:tc>
          <w:tcPr>
            <w:tcW w:w="17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spotTradeRight</w:t>
            </w:r>
          </w:p>
        </w:tc>
        <w:tc>
          <w:tcPr>
            <w:tcW w:w="21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现货交易权限描述</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9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M</w:t>
            </w:r>
          </w:p>
        </w:tc>
        <w:tc>
          <w:tcPr>
            <w:tcW w:w="2802"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1位字符，取值范围：0-否,1-可买卖</w:t>
            </w:r>
            <w:del w:id="4213" w:author="cuiqingsong" w:date="2017-09-27T11:22:00Z">
              <w:r w:rsidDel="00333456">
                <w:rPr>
                  <w:rFonts w:asciiTheme="minorEastAsia" w:hAnsiTheme="minorEastAsia" w:cs="宋体" w:hint="eastAsia"/>
                  <w:color w:val="000000" w:themeColor="text1"/>
                  <w:kern w:val="0"/>
                  <w:sz w:val="20"/>
                  <w:szCs w:val="20"/>
                </w:rPr>
                <w:delText>,3-可买,4-可卖</w:delText>
              </w:r>
            </w:del>
          </w:p>
        </w:tc>
      </w:tr>
      <w:tr w:rsidR="002B3E5A">
        <w:trPr>
          <w:trHeight w:val="270"/>
        </w:trPr>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I29</w:t>
            </w:r>
          </w:p>
        </w:tc>
        <w:tc>
          <w:tcPr>
            <w:tcW w:w="17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deferTradeRight</w:t>
            </w:r>
          </w:p>
        </w:tc>
        <w:tc>
          <w:tcPr>
            <w:tcW w:w="21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延期交易权限描述</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9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M</w:t>
            </w:r>
          </w:p>
        </w:tc>
        <w:tc>
          <w:tcPr>
            <w:tcW w:w="2802"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1位数字字符，取值范围：0-不可交易,1-可以交易</w:t>
            </w:r>
            <w:del w:id="4214" w:author="cuiqingsong" w:date="2017-09-27T11:22:00Z">
              <w:r w:rsidDel="00333456">
                <w:rPr>
                  <w:rFonts w:asciiTheme="minorEastAsia" w:hAnsiTheme="minorEastAsia" w:cs="宋体" w:hint="eastAsia"/>
                  <w:color w:val="000000" w:themeColor="text1"/>
                  <w:kern w:val="0"/>
                  <w:sz w:val="20"/>
                  <w:szCs w:val="20"/>
                </w:rPr>
                <w:delText>,2-只可平仓,3-禁止开空,4-禁止开多,5-只可卖出,6-只可买入</w:delText>
              </w:r>
            </w:del>
          </w:p>
        </w:tc>
      </w:tr>
      <w:tr w:rsidR="002B3E5A">
        <w:trPr>
          <w:trHeight w:val="270"/>
        </w:trPr>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17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21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9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802"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银行类会员必填。如果绑定的银行卡号变动，需返回最新的银行卡号</w:t>
            </w:r>
          </w:p>
        </w:tc>
      </w:tr>
      <w:tr w:rsidR="002B3E5A">
        <w:trPr>
          <w:trHeight w:val="270"/>
        </w:trPr>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17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21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w:t>
            </w:r>
            <w:proofErr w:type="gramStart"/>
            <w:r>
              <w:rPr>
                <w:rFonts w:asciiTheme="minorEastAsia" w:hAnsiTheme="minorEastAsia" w:cs="宋体" w:hint="eastAsia"/>
                <w:color w:val="000000" w:themeColor="text1"/>
                <w:kern w:val="0"/>
                <w:sz w:val="20"/>
                <w:szCs w:val="20"/>
              </w:rPr>
              <w:t>帐号</w:t>
            </w:r>
            <w:proofErr w:type="gramEnd"/>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9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802"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2B3E5A">
        <w:trPr>
          <w:trHeight w:val="270"/>
        </w:trPr>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17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21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9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802"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816"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17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21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92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802"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2B3E5A" w:rsidRDefault="005C6274">
      <w:pPr>
        <w:pStyle w:val="3"/>
        <w:numPr>
          <w:ilvl w:val="2"/>
          <w:numId w:val="1"/>
        </w:numPr>
        <w:ind w:left="0" w:firstLineChars="0" w:firstLine="0"/>
        <w:rPr>
          <w:rFonts w:asciiTheme="minorEastAsia" w:hAnsiTheme="minorEastAsia"/>
          <w:color w:val="000000" w:themeColor="text1"/>
        </w:rPr>
      </w:pPr>
      <w:bookmarkStart w:id="4215" w:name="_Toc494292518"/>
      <w:r>
        <w:rPr>
          <w:rFonts w:asciiTheme="minorEastAsia" w:hAnsiTheme="minorEastAsia" w:hint="eastAsia"/>
          <w:color w:val="000000" w:themeColor="text1"/>
        </w:rPr>
        <w:lastRenderedPageBreak/>
        <w:t>交易密码管理</w:t>
      </w:r>
      <w:bookmarkEnd w:id="4215"/>
    </w:p>
    <w:p w:rsidR="002B3E5A" w:rsidRDefault="005C6274">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修改APP交易密码请求及应答</w:t>
      </w:r>
    </w:p>
    <w:p w:rsidR="002B3E5A" w:rsidRDefault="005C6274">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：修改资金密码指令用于向会员二级系统修改该会员所属客户的APP交易密码。</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8930" w:type="dxa"/>
        <w:tblInd w:w="103" w:type="dxa"/>
        <w:tblLayout w:type="fixed"/>
        <w:tblLook w:val="04A0" w:firstRow="1" w:lastRow="0" w:firstColumn="1" w:lastColumn="0" w:noHBand="0" w:noVBand="1"/>
      </w:tblPr>
      <w:tblGrid>
        <w:gridCol w:w="798"/>
        <w:gridCol w:w="1516"/>
        <w:gridCol w:w="1547"/>
        <w:gridCol w:w="709"/>
        <w:gridCol w:w="1276"/>
        <w:gridCol w:w="3084"/>
      </w:tblGrid>
      <w:tr w:rsidR="002B3E5A" w:rsidTr="00C9390F">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proofErr w:type="gramStart"/>
            <w:r>
              <w:rPr>
                <w:rFonts w:asciiTheme="minorEastAsia" w:hAnsiTheme="minorEastAsia" w:cs="宋体" w:hint="eastAsia"/>
                <w:b/>
                <w:bCs/>
                <w:color w:val="000000" w:themeColor="text1"/>
                <w:kern w:val="0"/>
                <w:sz w:val="20"/>
                <w:szCs w:val="20"/>
              </w:rPr>
              <w:t>域号</w:t>
            </w:r>
            <w:proofErr w:type="gramEnd"/>
          </w:p>
        </w:tc>
        <w:tc>
          <w:tcPr>
            <w:tcW w:w="1516"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547"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09"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1276"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3084"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2B3E5A" w:rsidTr="00C9390F">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5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5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1276" w:type="dxa"/>
            <w:tcBorders>
              <w:top w:val="nil"/>
              <w:left w:val="nil"/>
              <w:bottom w:val="single" w:sz="4" w:space="0" w:color="auto"/>
              <w:right w:val="single" w:sz="4" w:space="0" w:color="auto"/>
            </w:tcBorders>
            <w:shd w:val="clear" w:color="auto" w:fill="auto"/>
            <w:vAlign w:val="center"/>
          </w:tcPr>
          <w:p w:rsidR="002B3E5A" w:rsidRDefault="00333456">
            <w:pPr>
              <w:widowControl/>
              <w:spacing w:line="240" w:lineRule="auto"/>
              <w:ind w:firstLineChars="0" w:firstLine="0"/>
              <w:jc w:val="left"/>
              <w:rPr>
                <w:rFonts w:asciiTheme="minorEastAsia" w:hAnsiTheme="minorEastAsia" w:cs="宋体"/>
                <w:color w:val="000000" w:themeColor="text1"/>
                <w:kern w:val="0"/>
                <w:sz w:val="20"/>
                <w:szCs w:val="20"/>
              </w:rPr>
            </w:pPr>
            <w:ins w:id="4216" w:author="cuiqingsong" w:date="2017-09-27T11:22:00Z">
              <w:r>
                <w:rPr>
                  <w:rFonts w:asciiTheme="minorEastAsia" w:hAnsiTheme="minorEastAsia" w:cs="宋体" w:hint="eastAsia"/>
                  <w:color w:val="000000"/>
                  <w:kern w:val="0"/>
                  <w:sz w:val="20"/>
                  <w:szCs w:val="20"/>
                </w:rPr>
                <w:t>←</w:t>
              </w:r>
            </w:ins>
            <w:del w:id="4217" w:author="cuiqingsong" w:date="2017-09-27T11:22:00Z">
              <w:r w:rsidR="005C6274" w:rsidDel="00333456">
                <w:rPr>
                  <w:rFonts w:asciiTheme="minorEastAsia" w:hAnsiTheme="minorEastAsia" w:cs="宋体" w:hint="eastAsia"/>
                  <w:color w:val="000000" w:themeColor="text1"/>
                  <w:kern w:val="0"/>
                  <w:sz w:val="20"/>
                  <w:szCs w:val="20"/>
                </w:rPr>
                <w:delText>-</w:delText>
              </w:r>
            </w:del>
          </w:p>
        </w:tc>
        <w:tc>
          <w:tcPr>
            <w:tcW w:w="3084"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rsidTr="00C9390F">
        <w:trPr>
          <w:trHeight w:val="270"/>
          <w:ins w:id="4218" w:author="cuiqingsong" w:date="2017-07-13T16:35:00Z"/>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219" w:author="cuiqingsong" w:date="2017-07-13T16:35:00Z"/>
                <w:rFonts w:asciiTheme="minorEastAsia" w:hAnsiTheme="minorEastAsia" w:cs="宋体"/>
                <w:color w:val="000000" w:themeColor="text1"/>
                <w:kern w:val="0"/>
                <w:sz w:val="20"/>
                <w:szCs w:val="20"/>
              </w:rPr>
            </w:pPr>
            <w:ins w:id="4220" w:author="cuiqingsong" w:date="2017-07-13T16:35: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15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221" w:author="cuiqingsong" w:date="2017-07-13T16:35:00Z"/>
                <w:rFonts w:asciiTheme="minorEastAsia" w:hAnsiTheme="minorEastAsia" w:cs="宋体"/>
                <w:color w:val="000000" w:themeColor="text1"/>
                <w:kern w:val="0"/>
                <w:sz w:val="20"/>
                <w:szCs w:val="20"/>
              </w:rPr>
            </w:pPr>
            <w:ins w:id="4222" w:author="cuiqingsong" w:date="2017-07-13T16:35:00Z">
              <w:r>
                <w:rPr>
                  <w:rFonts w:asciiTheme="minorEastAsia" w:hAnsiTheme="minorEastAsia" w:cs="宋体"/>
                  <w:color w:val="000000" w:themeColor="text1"/>
                  <w:kern w:val="0"/>
                  <w:sz w:val="20"/>
                  <w:szCs w:val="20"/>
                </w:rPr>
                <w:t>seatID</w:t>
              </w:r>
            </w:ins>
          </w:p>
        </w:tc>
        <w:tc>
          <w:tcPr>
            <w:tcW w:w="15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223" w:author="cuiqingsong" w:date="2017-07-13T16:35:00Z"/>
                <w:rFonts w:asciiTheme="minorEastAsia" w:hAnsiTheme="minorEastAsia" w:cs="宋体"/>
                <w:color w:val="000000" w:themeColor="text1"/>
                <w:kern w:val="0"/>
                <w:sz w:val="20"/>
                <w:szCs w:val="20"/>
              </w:rPr>
            </w:pPr>
            <w:ins w:id="4224" w:author="cuiqingsong" w:date="2017-07-13T16:35:00Z">
              <w:r>
                <w:rPr>
                  <w:rFonts w:asciiTheme="minorEastAsia" w:hAnsiTheme="minorEastAsia" w:cs="宋体" w:hint="eastAsia"/>
                  <w:color w:val="000000" w:themeColor="text1"/>
                  <w:kern w:val="0"/>
                  <w:sz w:val="20"/>
                  <w:szCs w:val="20"/>
                </w:rPr>
                <w:t>交易席位代码</w:t>
              </w:r>
            </w:ins>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225" w:author="cuiqingsong" w:date="2017-07-13T16:35:00Z"/>
                <w:rFonts w:asciiTheme="minorEastAsia" w:hAnsiTheme="minorEastAsia" w:cs="宋体"/>
                <w:color w:val="000000" w:themeColor="text1"/>
                <w:kern w:val="0"/>
                <w:sz w:val="20"/>
                <w:szCs w:val="20"/>
              </w:rPr>
            </w:pPr>
            <w:ins w:id="4226" w:author="cuiqingsong" w:date="2017-07-13T16:35:00Z">
              <w:r>
                <w:rPr>
                  <w:rFonts w:asciiTheme="minorEastAsia" w:hAnsiTheme="minorEastAsia" w:cs="宋体" w:hint="eastAsia"/>
                  <w:color w:val="000000" w:themeColor="text1"/>
                  <w:kern w:val="0"/>
                  <w:sz w:val="20"/>
                  <w:szCs w:val="20"/>
                </w:rPr>
                <w:t>M</w:t>
              </w:r>
            </w:ins>
          </w:p>
        </w:tc>
        <w:tc>
          <w:tcPr>
            <w:tcW w:w="127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227" w:author="cuiqingsong" w:date="2017-07-13T16:35:00Z"/>
                <w:rFonts w:asciiTheme="minorEastAsia" w:hAnsiTheme="minorEastAsia" w:cs="宋体"/>
                <w:color w:val="000000" w:themeColor="text1"/>
                <w:kern w:val="0"/>
                <w:sz w:val="20"/>
                <w:szCs w:val="20"/>
              </w:rPr>
            </w:pPr>
            <w:ins w:id="4228" w:author="cuiqingsong" w:date="2017-07-13T16:35:00Z">
              <w:r>
                <w:rPr>
                  <w:rFonts w:asciiTheme="minorEastAsia" w:hAnsiTheme="minorEastAsia" w:cs="宋体" w:hint="eastAsia"/>
                  <w:color w:val="000000"/>
                  <w:kern w:val="0"/>
                  <w:sz w:val="20"/>
                  <w:szCs w:val="20"/>
                </w:rPr>
                <w:t>←</w:t>
              </w:r>
            </w:ins>
          </w:p>
        </w:tc>
        <w:tc>
          <w:tcPr>
            <w:tcW w:w="3084"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ins w:id="4229" w:author="cuiqingsong" w:date="2017-07-13T16:35:00Z"/>
                <w:rFonts w:asciiTheme="minorEastAsia" w:hAnsiTheme="minorEastAsia" w:cs="宋体"/>
                <w:color w:val="000000" w:themeColor="text1"/>
                <w:kern w:val="0"/>
                <w:sz w:val="20"/>
                <w:szCs w:val="20"/>
              </w:rPr>
            </w:pPr>
          </w:p>
        </w:tc>
      </w:tr>
      <w:tr w:rsidR="002B3E5A" w:rsidTr="00C9390F">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5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5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1276" w:type="dxa"/>
            <w:tcBorders>
              <w:top w:val="nil"/>
              <w:left w:val="nil"/>
              <w:bottom w:val="single" w:sz="4" w:space="0" w:color="auto"/>
              <w:right w:val="single" w:sz="4" w:space="0" w:color="auto"/>
            </w:tcBorders>
            <w:shd w:val="clear" w:color="auto" w:fill="auto"/>
            <w:vAlign w:val="center"/>
          </w:tcPr>
          <w:p w:rsidR="002B3E5A" w:rsidRDefault="00333456">
            <w:pPr>
              <w:widowControl/>
              <w:spacing w:line="240" w:lineRule="auto"/>
              <w:ind w:firstLineChars="0" w:firstLine="0"/>
              <w:jc w:val="left"/>
              <w:rPr>
                <w:rFonts w:asciiTheme="minorEastAsia" w:hAnsiTheme="minorEastAsia" w:cs="宋体"/>
                <w:color w:val="000000" w:themeColor="text1"/>
                <w:kern w:val="0"/>
                <w:sz w:val="20"/>
                <w:szCs w:val="20"/>
              </w:rPr>
            </w:pPr>
            <w:ins w:id="4230" w:author="cuiqingsong" w:date="2017-09-27T11:22:00Z">
              <w:r>
                <w:rPr>
                  <w:rFonts w:asciiTheme="minorEastAsia" w:hAnsiTheme="minorEastAsia" w:cs="宋体" w:hint="eastAsia"/>
                  <w:color w:val="000000"/>
                  <w:kern w:val="0"/>
                  <w:sz w:val="20"/>
                  <w:szCs w:val="20"/>
                </w:rPr>
                <w:t>←</w:t>
              </w:r>
            </w:ins>
            <w:del w:id="4231" w:author="cuiqingsong" w:date="2017-09-27T11:22:00Z">
              <w:r w:rsidR="005C6274" w:rsidDel="00333456">
                <w:rPr>
                  <w:rFonts w:asciiTheme="minorEastAsia" w:hAnsiTheme="minorEastAsia" w:cs="宋体" w:hint="eastAsia"/>
                  <w:color w:val="000000" w:themeColor="text1"/>
                  <w:kern w:val="0"/>
                  <w:sz w:val="20"/>
                  <w:szCs w:val="20"/>
                </w:rPr>
                <w:delText>-</w:delText>
              </w:r>
            </w:del>
          </w:p>
        </w:tc>
        <w:tc>
          <w:tcPr>
            <w:tcW w:w="3084"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rsidTr="00C9390F">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15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5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127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084"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2B3E5A" w:rsidTr="00C9390F">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15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5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w:t>
            </w:r>
            <w:proofErr w:type="gramStart"/>
            <w:r>
              <w:rPr>
                <w:rFonts w:asciiTheme="minorEastAsia" w:hAnsiTheme="minorEastAsia" w:cs="宋体" w:hint="eastAsia"/>
                <w:color w:val="000000" w:themeColor="text1"/>
                <w:kern w:val="0"/>
                <w:sz w:val="20"/>
                <w:szCs w:val="20"/>
              </w:rPr>
              <w:t>帐号</w:t>
            </w:r>
            <w:proofErr w:type="gramEnd"/>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127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084"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2B3E5A" w:rsidTr="00C9390F">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T84</w:t>
            </w:r>
          </w:p>
        </w:tc>
        <w:tc>
          <w:tcPr>
            <w:tcW w:w="15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oldPassword</w:t>
            </w:r>
          </w:p>
        </w:tc>
        <w:tc>
          <w:tcPr>
            <w:tcW w:w="15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旧密码</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127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084"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rsidTr="00C9390F">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T83</w:t>
            </w:r>
          </w:p>
        </w:tc>
        <w:tc>
          <w:tcPr>
            <w:tcW w:w="15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newPassword</w:t>
            </w:r>
          </w:p>
        </w:tc>
        <w:tc>
          <w:tcPr>
            <w:tcW w:w="15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新密码</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127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084"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rsidDel="00333456" w:rsidTr="00C9390F">
        <w:trPr>
          <w:trHeight w:val="270"/>
          <w:del w:id="4232" w:author="cuiqingsong" w:date="2017-09-27T11:23:00Z"/>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Del="00333456" w:rsidRDefault="005C6274">
            <w:pPr>
              <w:widowControl/>
              <w:spacing w:line="240" w:lineRule="auto"/>
              <w:ind w:firstLineChars="0" w:firstLine="0"/>
              <w:jc w:val="left"/>
              <w:rPr>
                <w:del w:id="4233" w:author="cuiqingsong" w:date="2017-09-27T11:23:00Z"/>
                <w:rFonts w:asciiTheme="minorEastAsia" w:hAnsiTheme="minorEastAsia" w:cs="宋体"/>
                <w:color w:val="000000" w:themeColor="text1"/>
                <w:kern w:val="0"/>
                <w:sz w:val="20"/>
                <w:szCs w:val="20"/>
              </w:rPr>
            </w:pPr>
            <w:del w:id="4234" w:author="cuiqingsong" w:date="2017-09-27T11:23:00Z">
              <w:r w:rsidDel="00333456">
                <w:rPr>
                  <w:rFonts w:asciiTheme="minorEastAsia" w:hAnsiTheme="minorEastAsia" w:cs="宋体" w:hint="eastAsia"/>
                  <w:color w:val="000000" w:themeColor="text1"/>
                  <w:kern w:val="0"/>
                  <w:sz w:val="20"/>
                  <w:szCs w:val="20"/>
                </w:rPr>
                <w:delText>M00</w:delText>
              </w:r>
            </w:del>
          </w:p>
        </w:tc>
        <w:tc>
          <w:tcPr>
            <w:tcW w:w="1516" w:type="dxa"/>
            <w:tcBorders>
              <w:top w:val="nil"/>
              <w:left w:val="nil"/>
              <w:bottom w:val="single" w:sz="4" w:space="0" w:color="auto"/>
              <w:right w:val="single" w:sz="4" w:space="0" w:color="auto"/>
            </w:tcBorders>
            <w:shd w:val="clear" w:color="auto" w:fill="auto"/>
            <w:vAlign w:val="center"/>
          </w:tcPr>
          <w:p w:rsidR="002B3E5A" w:rsidDel="00333456" w:rsidRDefault="005C6274">
            <w:pPr>
              <w:widowControl/>
              <w:spacing w:line="240" w:lineRule="auto"/>
              <w:ind w:firstLineChars="0" w:firstLine="0"/>
              <w:jc w:val="left"/>
              <w:rPr>
                <w:del w:id="4235" w:author="cuiqingsong" w:date="2017-09-27T11:23:00Z"/>
                <w:rFonts w:asciiTheme="minorEastAsia" w:hAnsiTheme="minorEastAsia" w:cs="宋体"/>
                <w:color w:val="000000" w:themeColor="text1"/>
                <w:kern w:val="0"/>
                <w:sz w:val="20"/>
                <w:szCs w:val="20"/>
              </w:rPr>
            </w:pPr>
            <w:del w:id="4236" w:author="cuiqingsong" w:date="2017-09-27T11:23:00Z">
              <w:r w:rsidDel="00333456">
                <w:rPr>
                  <w:rFonts w:asciiTheme="minorEastAsia" w:hAnsiTheme="minorEastAsia" w:cs="宋体" w:hint="eastAsia"/>
                  <w:color w:val="000000" w:themeColor="text1"/>
                  <w:kern w:val="0"/>
                  <w:sz w:val="20"/>
                  <w:szCs w:val="20"/>
                </w:rPr>
                <w:delText>memberID</w:delText>
              </w:r>
            </w:del>
          </w:p>
        </w:tc>
        <w:tc>
          <w:tcPr>
            <w:tcW w:w="1547" w:type="dxa"/>
            <w:tcBorders>
              <w:top w:val="nil"/>
              <w:left w:val="nil"/>
              <w:bottom w:val="single" w:sz="4" w:space="0" w:color="auto"/>
              <w:right w:val="single" w:sz="4" w:space="0" w:color="auto"/>
            </w:tcBorders>
            <w:shd w:val="clear" w:color="auto" w:fill="auto"/>
            <w:vAlign w:val="center"/>
          </w:tcPr>
          <w:p w:rsidR="002B3E5A" w:rsidDel="00333456" w:rsidRDefault="005C6274">
            <w:pPr>
              <w:widowControl/>
              <w:spacing w:line="240" w:lineRule="auto"/>
              <w:ind w:firstLineChars="0" w:firstLine="0"/>
              <w:jc w:val="left"/>
              <w:rPr>
                <w:del w:id="4237" w:author="cuiqingsong" w:date="2017-09-27T11:23:00Z"/>
                <w:rFonts w:asciiTheme="minorEastAsia" w:hAnsiTheme="minorEastAsia" w:cs="宋体"/>
                <w:color w:val="000000" w:themeColor="text1"/>
                <w:kern w:val="0"/>
                <w:sz w:val="20"/>
                <w:szCs w:val="20"/>
              </w:rPr>
            </w:pPr>
            <w:del w:id="4238" w:author="cuiqingsong" w:date="2017-09-27T11:23:00Z">
              <w:r w:rsidDel="00333456">
                <w:rPr>
                  <w:rFonts w:asciiTheme="minorEastAsia" w:hAnsiTheme="minorEastAsia" w:cs="宋体" w:hint="eastAsia"/>
                  <w:color w:val="000000" w:themeColor="text1"/>
                  <w:kern w:val="0"/>
                  <w:sz w:val="20"/>
                  <w:szCs w:val="20"/>
                </w:rPr>
                <w:delText>会员代码</w:delText>
              </w:r>
            </w:del>
          </w:p>
        </w:tc>
        <w:tc>
          <w:tcPr>
            <w:tcW w:w="709" w:type="dxa"/>
            <w:tcBorders>
              <w:top w:val="nil"/>
              <w:left w:val="nil"/>
              <w:bottom w:val="single" w:sz="4" w:space="0" w:color="auto"/>
              <w:right w:val="single" w:sz="4" w:space="0" w:color="auto"/>
            </w:tcBorders>
            <w:shd w:val="clear" w:color="auto" w:fill="auto"/>
            <w:vAlign w:val="center"/>
          </w:tcPr>
          <w:p w:rsidR="002B3E5A" w:rsidDel="00333456" w:rsidRDefault="005C6274">
            <w:pPr>
              <w:widowControl/>
              <w:spacing w:line="240" w:lineRule="auto"/>
              <w:ind w:firstLineChars="0" w:firstLine="0"/>
              <w:jc w:val="left"/>
              <w:rPr>
                <w:del w:id="4239" w:author="cuiqingsong" w:date="2017-09-27T11:23:00Z"/>
                <w:rFonts w:asciiTheme="minorEastAsia" w:hAnsiTheme="minorEastAsia" w:cs="宋体"/>
                <w:color w:val="000000" w:themeColor="text1"/>
                <w:kern w:val="0"/>
                <w:sz w:val="20"/>
                <w:szCs w:val="20"/>
              </w:rPr>
            </w:pPr>
            <w:del w:id="4240" w:author="cuiqingsong" w:date="2017-09-27T11:23:00Z">
              <w:r w:rsidDel="00333456">
                <w:rPr>
                  <w:rFonts w:asciiTheme="minorEastAsia" w:hAnsiTheme="minorEastAsia" w:cs="宋体" w:hint="eastAsia"/>
                  <w:color w:val="000000" w:themeColor="text1"/>
                  <w:kern w:val="0"/>
                  <w:sz w:val="20"/>
                  <w:szCs w:val="20"/>
                </w:rPr>
                <w:delText>-</w:delText>
              </w:r>
            </w:del>
          </w:p>
        </w:tc>
        <w:tc>
          <w:tcPr>
            <w:tcW w:w="1276" w:type="dxa"/>
            <w:tcBorders>
              <w:top w:val="nil"/>
              <w:left w:val="nil"/>
              <w:bottom w:val="single" w:sz="4" w:space="0" w:color="auto"/>
              <w:right w:val="single" w:sz="4" w:space="0" w:color="auto"/>
            </w:tcBorders>
            <w:shd w:val="clear" w:color="auto" w:fill="auto"/>
            <w:vAlign w:val="center"/>
          </w:tcPr>
          <w:p w:rsidR="002B3E5A" w:rsidDel="00333456" w:rsidRDefault="005C6274">
            <w:pPr>
              <w:widowControl/>
              <w:spacing w:line="240" w:lineRule="auto"/>
              <w:ind w:firstLineChars="0" w:firstLine="0"/>
              <w:jc w:val="left"/>
              <w:rPr>
                <w:del w:id="4241" w:author="cuiqingsong" w:date="2017-09-27T11:23:00Z"/>
                <w:rFonts w:asciiTheme="minorEastAsia" w:hAnsiTheme="minorEastAsia" w:cs="宋体"/>
                <w:color w:val="000000" w:themeColor="text1"/>
                <w:kern w:val="0"/>
                <w:sz w:val="20"/>
                <w:szCs w:val="20"/>
              </w:rPr>
            </w:pPr>
            <w:del w:id="4242" w:author="cuiqingsong" w:date="2017-09-27T11:23:00Z">
              <w:r w:rsidDel="00333456">
                <w:rPr>
                  <w:rFonts w:asciiTheme="minorEastAsia" w:hAnsiTheme="minorEastAsia" w:cs="宋体" w:hint="eastAsia"/>
                  <w:color w:val="000000" w:themeColor="text1"/>
                  <w:kern w:val="0"/>
                  <w:sz w:val="20"/>
                  <w:szCs w:val="20"/>
                </w:rPr>
                <w:delText>M</w:delText>
              </w:r>
            </w:del>
          </w:p>
        </w:tc>
        <w:tc>
          <w:tcPr>
            <w:tcW w:w="3084" w:type="dxa"/>
            <w:tcBorders>
              <w:top w:val="nil"/>
              <w:left w:val="nil"/>
              <w:bottom w:val="single" w:sz="4" w:space="0" w:color="auto"/>
              <w:right w:val="single" w:sz="4" w:space="0" w:color="auto"/>
            </w:tcBorders>
            <w:shd w:val="clear" w:color="auto" w:fill="auto"/>
            <w:vAlign w:val="center"/>
          </w:tcPr>
          <w:p w:rsidR="002B3E5A" w:rsidDel="00333456" w:rsidRDefault="002B3E5A">
            <w:pPr>
              <w:widowControl/>
              <w:spacing w:line="240" w:lineRule="auto"/>
              <w:ind w:firstLineChars="0" w:firstLine="0"/>
              <w:jc w:val="left"/>
              <w:rPr>
                <w:del w:id="4243" w:author="cuiqingsong" w:date="2017-09-27T11:23:00Z"/>
                <w:rFonts w:asciiTheme="minorEastAsia" w:hAnsiTheme="minorEastAsia" w:cs="宋体"/>
                <w:color w:val="000000" w:themeColor="text1"/>
                <w:kern w:val="0"/>
                <w:sz w:val="20"/>
                <w:szCs w:val="20"/>
              </w:rPr>
            </w:pPr>
          </w:p>
        </w:tc>
      </w:tr>
      <w:tr w:rsidR="002B3E5A" w:rsidDel="00333456" w:rsidTr="00C9390F">
        <w:trPr>
          <w:trHeight w:val="270"/>
          <w:del w:id="4244" w:author="cuiqingsong" w:date="2017-09-27T11:23:00Z"/>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Del="00333456" w:rsidRDefault="005C6274">
            <w:pPr>
              <w:widowControl/>
              <w:spacing w:line="240" w:lineRule="auto"/>
              <w:ind w:firstLineChars="0" w:firstLine="0"/>
              <w:jc w:val="left"/>
              <w:rPr>
                <w:del w:id="4245" w:author="cuiqingsong" w:date="2017-09-27T11:23:00Z"/>
                <w:rFonts w:asciiTheme="minorEastAsia" w:hAnsiTheme="minorEastAsia" w:cs="宋体"/>
                <w:color w:val="000000" w:themeColor="text1"/>
                <w:kern w:val="0"/>
                <w:sz w:val="20"/>
                <w:szCs w:val="20"/>
              </w:rPr>
            </w:pPr>
            <w:del w:id="4246" w:author="cuiqingsong" w:date="2017-09-27T11:23:00Z">
              <w:r w:rsidDel="00333456">
                <w:rPr>
                  <w:rFonts w:asciiTheme="minorEastAsia" w:hAnsiTheme="minorEastAsia" w:cs="宋体" w:hint="eastAsia"/>
                  <w:color w:val="000000" w:themeColor="text1"/>
                  <w:kern w:val="0"/>
                  <w:sz w:val="20"/>
                  <w:szCs w:val="20"/>
                </w:rPr>
                <w:delText>M30</w:delText>
              </w:r>
            </w:del>
          </w:p>
        </w:tc>
        <w:tc>
          <w:tcPr>
            <w:tcW w:w="1516" w:type="dxa"/>
            <w:tcBorders>
              <w:top w:val="nil"/>
              <w:left w:val="nil"/>
              <w:bottom w:val="single" w:sz="4" w:space="0" w:color="auto"/>
              <w:right w:val="single" w:sz="4" w:space="0" w:color="auto"/>
            </w:tcBorders>
            <w:shd w:val="clear" w:color="auto" w:fill="auto"/>
            <w:vAlign w:val="center"/>
          </w:tcPr>
          <w:p w:rsidR="002B3E5A" w:rsidDel="00333456" w:rsidRDefault="005C6274">
            <w:pPr>
              <w:widowControl/>
              <w:spacing w:line="240" w:lineRule="auto"/>
              <w:ind w:firstLineChars="0" w:firstLine="0"/>
              <w:jc w:val="left"/>
              <w:rPr>
                <w:del w:id="4247" w:author="cuiqingsong" w:date="2017-09-27T11:23:00Z"/>
                <w:rFonts w:asciiTheme="minorEastAsia" w:hAnsiTheme="minorEastAsia" w:cs="宋体"/>
                <w:color w:val="000000" w:themeColor="text1"/>
                <w:kern w:val="0"/>
                <w:sz w:val="20"/>
                <w:szCs w:val="20"/>
              </w:rPr>
            </w:pPr>
            <w:del w:id="4248" w:author="cuiqingsong" w:date="2017-09-27T11:23:00Z">
              <w:r w:rsidDel="00333456">
                <w:rPr>
                  <w:rFonts w:asciiTheme="minorEastAsia" w:hAnsiTheme="minorEastAsia" w:cs="宋体" w:hint="eastAsia"/>
                  <w:color w:val="000000" w:themeColor="text1"/>
                  <w:kern w:val="0"/>
                  <w:sz w:val="20"/>
                  <w:szCs w:val="20"/>
                </w:rPr>
                <w:delText>clientID</w:delText>
              </w:r>
            </w:del>
          </w:p>
        </w:tc>
        <w:tc>
          <w:tcPr>
            <w:tcW w:w="1547" w:type="dxa"/>
            <w:tcBorders>
              <w:top w:val="nil"/>
              <w:left w:val="nil"/>
              <w:bottom w:val="single" w:sz="4" w:space="0" w:color="auto"/>
              <w:right w:val="single" w:sz="4" w:space="0" w:color="auto"/>
            </w:tcBorders>
            <w:shd w:val="clear" w:color="auto" w:fill="auto"/>
            <w:vAlign w:val="center"/>
          </w:tcPr>
          <w:p w:rsidR="002B3E5A" w:rsidDel="00333456" w:rsidRDefault="005C6274">
            <w:pPr>
              <w:widowControl/>
              <w:spacing w:line="240" w:lineRule="auto"/>
              <w:ind w:firstLineChars="0" w:firstLine="0"/>
              <w:jc w:val="left"/>
              <w:rPr>
                <w:del w:id="4249" w:author="cuiqingsong" w:date="2017-09-27T11:23:00Z"/>
                <w:rFonts w:asciiTheme="minorEastAsia" w:hAnsiTheme="minorEastAsia" w:cs="宋体"/>
                <w:color w:val="000000" w:themeColor="text1"/>
                <w:kern w:val="0"/>
                <w:sz w:val="20"/>
                <w:szCs w:val="20"/>
              </w:rPr>
            </w:pPr>
            <w:del w:id="4250" w:author="cuiqingsong" w:date="2017-09-27T11:23:00Z">
              <w:r w:rsidDel="00333456">
                <w:rPr>
                  <w:rFonts w:asciiTheme="minorEastAsia" w:hAnsiTheme="minorEastAsia" w:cs="宋体" w:hint="eastAsia"/>
                  <w:color w:val="000000" w:themeColor="text1"/>
                  <w:kern w:val="0"/>
                  <w:sz w:val="20"/>
                  <w:szCs w:val="20"/>
                </w:rPr>
                <w:delText>客户代码</w:delText>
              </w:r>
            </w:del>
          </w:p>
        </w:tc>
        <w:tc>
          <w:tcPr>
            <w:tcW w:w="709" w:type="dxa"/>
            <w:tcBorders>
              <w:top w:val="nil"/>
              <w:left w:val="nil"/>
              <w:bottom w:val="single" w:sz="4" w:space="0" w:color="auto"/>
              <w:right w:val="single" w:sz="4" w:space="0" w:color="auto"/>
            </w:tcBorders>
            <w:shd w:val="clear" w:color="auto" w:fill="auto"/>
            <w:vAlign w:val="center"/>
          </w:tcPr>
          <w:p w:rsidR="002B3E5A" w:rsidDel="00333456" w:rsidRDefault="005C6274">
            <w:pPr>
              <w:widowControl/>
              <w:spacing w:line="240" w:lineRule="auto"/>
              <w:ind w:firstLineChars="0" w:firstLine="0"/>
              <w:jc w:val="left"/>
              <w:rPr>
                <w:del w:id="4251" w:author="cuiqingsong" w:date="2017-09-27T11:23:00Z"/>
                <w:rFonts w:asciiTheme="minorEastAsia" w:hAnsiTheme="minorEastAsia" w:cs="宋体"/>
                <w:color w:val="000000" w:themeColor="text1"/>
                <w:kern w:val="0"/>
                <w:sz w:val="20"/>
                <w:szCs w:val="20"/>
              </w:rPr>
            </w:pPr>
            <w:del w:id="4252" w:author="cuiqingsong" w:date="2017-09-27T11:23:00Z">
              <w:r w:rsidDel="00333456">
                <w:rPr>
                  <w:rFonts w:asciiTheme="minorEastAsia" w:hAnsiTheme="minorEastAsia" w:cs="宋体" w:hint="eastAsia"/>
                  <w:color w:val="000000" w:themeColor="text1"/>
                  <w:kern w:val="0"/>
                  <w:sz w:val="20"/>
                  <w:szCs w:val="20"/>
                </w:rPr>
                <w:delText>-</w:delText>
              </w:r>
            </w:del>
          </w:p>
        </w:tc>
        <w:tc>
          <w:tcPr>
            <w:tcW w:w="1276" w:type="dxa"/>
            <w:tcBorders>
              <w:top w:val="nil"/>
              <w:left w:val="nil"/>
              <w:bottom w:val="single" w:sz="4" w:space="0" w:color="auto"/>
              <w:right w:val="single" w:sz="4" w:space="0" w:color="auto"/>
            </w:tcBorders>
            <w:shd w:val="clear" w:color="auto" w:fill="auto"/>
            <w:vAlign w:val="center"/>
          </w:tcPr>
          <w:p w:rsidR="002B3E5A" w:rsidDel="00333456" w:rsidRDefault="005C6274">
            <w:pPr>
              <w:widowControl/>
              <w:spacing w:line="240" w:lineRule="auto"/>
              <w:ind w:firstLineChars="0" w:firstLine="0"/>
              <w:jc w:val="left"/>
              <w:rPr>
                <w:del w:id="4253" w:author="cuiqingsong" w:date="2017-09-27T11:23:00Z"/>
                <w:rFonts w:asciiTheme="minorEastAsia" w:hAnsiTheme="minorEastAsia" w:cs="宋体"/>
                <w:color w:val="000000" w:themeColor="text1"/>
                <w:kern w:val="0"/>
                <w:sz w:val="20"/>
                <w:szCs w:val="20"/>
              </w:rPr>
            </w:pPr>
            <w:del w:id="4254" w:author="cuiqingsong" w:date="2017-09-27T11:23:00Z">
              <w:r w:rsidDel="00333456">
                <w:rPr>
                  <w:rFonts w:asciiTheme="minorEastAsia" w:hAnsiTheme="minorEastAsia" w:cs="宋体" w:hint="eastAsia"/>
                  <w:color w:val="000000" w:themeColor="text1"/>
                  <w:kern w:val="0"/>
                  <w:sz w:val="20"/>
                  <w:szCs w:val="20"/>
                </w:rPr>
                <w:delText>M</w:delText>
              </w:r>
            </w:del>
          </w:p>
        </w:tc>
        <w:tc>
          <w:tcPr>
            <w:tcW w:w="3084" w:type="dxa"/>
            <w:tcBorders>
              <w:top w:val="nil"/>
              <w:left w:val="nil"/>
              <w:bottom w:val="single" w:sz="4" w:space="0" w:color="auto"/>
              <w:right w:val="single" w:sz="4" w:space="0" w:color="auto"/>
            </w:tcBorders>
            <w:shd w:val="clear" w:color="auto" w:fill="auto"/>
            <w:vAlign w:val="center"/>
          </w:tcPr>
          <w:p w:rsidR="002B3E5A" w:rsidDel="00333456" w:rsidRDefault="002B3E5A">
            <w:pPr>
              <w:widowControl/>
              <w:spacing w:line="240" w:lineRule="auto"/>
              <w:ind w:firstLineChars="0" w:firstLine="0"/>
              <w:jc w:val="left"/>
              <w:rPr>
                <w:del w:id="4255" w:author="cuiqingsong" w:date="2017-09-27T11:23:00Z"/>
                <w:rFonts w:asciiTheme="minorEastAsia" w:hAnsiTheme="minorEastAsia" w:cs="宋体"/>
                <w:color w:val="000000" w:themeColor="text1"/>
                <w:kern w:val="0"/>
                <w:sz w:val="20"/>
                <w:szCs w:val="20"/>
              </w:rPr>
            </w:pPr>
          </w:p>
        </w:tc>
      </w:tr>
      <w:tr w:rsidR="002B3E5A" w:rsidTr="00C9390F">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15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5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127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084"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rsidTr="00C9390F">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15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547"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0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127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084"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2B3E5A" w:rsidRDefault="002B3E5A" w:rsidP="00060E97">
      <w:pPr>
        <w:ind w:firstLineChars="0" w:firstLine="0"/>
        <w:rPr>
          <w:rFonts w:asciiTheme="minorEastAsia" w:hAnsiTheme="minorEastAsia"/>
          <w:color w:val="000000" w:themeColor="text1"/>
        </w:rPr>
      </w:pPr>
    </w:p>
    <w:p w:rsidR="002B3E5A" w:rsidRDefault="005C6274">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重置APP交易密码请求及应答</w:t>
      </w:r>
    </w:p>
    <w:p w:rsidR="002B3E5A" w:rsidRDefault="005C6274">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：重置资金密码指令用于向会员二级系统重置该会员所属客户的APP交易密码。</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8956" w:type="dxa"/>
        <w:tblInd w:w="103" w:type="dxa"/>
        <w:tblLayout w:type="fixed"/>
        <w:tblLook w:val="04A0" w:firstRow="1" w:lastRow="0" w:firstColumn="1" w:lastColumn="0" w:noHBand="0" w:noVBand="1"/>
      </w:tblPr>
      <w:tblGrid>
        <w:gridCol w:w="798"/>
        <w:gridCol w:w="1516"/>
        <w:gridCol w:w="2160"/>
        <w:gridCol w:w="760"/>
        <w:gridCol w:w="920"/>
        <w:gridCol w:w="2802"/>
      </w:tblGrid>
      <w:tr w:rsidR="002B3E5A">
        <w:trPr>
          <w:trHeight w:val="270"/>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proofErr w:type="gramStart"/>
            <w:r>
              <w:rPr>
                <w:rFonts w:asciiTheme="minorEastAsia" w:hAnsiTheme="minorEastAsia" w:cs="宋体" w:hint="eastAsia"/>
                <w:b/>
                <w:bCs/>
                <w:color w:val="000000" w:themeColor="text1"/>
                <w:kern w:val="0"/>
                <w:sz w:val="20"/>
                <w:szCs w:val="20"/>
              </w:rPr>
              <w:t>域号</w:t>
            </w:r>
            <w:proofErr w:type="gramEnd"/>
          </w:p>
        </w:tc>
        <w:tc>
          <w:tcPr>
            <w:tcW w:w="1516"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216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2802"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2B3E5A">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bookmarkStart w:id="4256" w:name="_Hlk462150645"/>
            <w:r>
              <w:rPr>
                <w:rFonts w:asciiTheme="minorEastAsia" w:hAnsiTheme="minorEastAsia" w:cs="宋体" w:hint="eastAsia"/>
                <w:color w:val="000000" w:themeColor="text1"/>
                <w:kern w:val="0"/>
                <w:sz w:val="20"/>
                <w:szCs w:val="20"/>
              </w:rPr>
              <w:t>M00</w:t>
            </w:r>
          </w:p>
        </w:tc>
        <w:tc>
          <w:tcPr>
            <w:tcW w:w="151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21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920" w:type="dxa"/>
            <w:tcBorders>
              <w:top w:val="nil"/>
              <w:left w:val="nil"/>
              <w:bottom w:val="single" w:sz="4" w:space="0" w:color="auto"/>
              <w:right w:val="single" w:sz="4" w:space="0" w:color="auto"/>
            </w:tcBorders>
            <w:shd w:val="clear" w:color="auto" w:fill="auto"/>
            <w:vAlign w:val="center"/>
          </w:tcPr>
          <w:p w:rsidR="002B3E5A" w:rsidRDefault="000F6F8C">
            <w:pPr>
              <w:widowControl/>
              <w:spacing w:line="240" w:lineRule="auto"/>
              <w:ind w:firstLineChars="0" w:firstLine="0"/>
              <w:jc w:val="left"/>
              <w:rPr>
                <w:rFonts w:asciiTheme="minorEastAsia" w:hAnsiTheme="minorEastAsia" w:cs="宋体"/>
                <w:color w:val="000000" w:themeColor="text1"/>
                <w:kern w:val="0"/>
                <w:sz w:val="20"/>
                <w:szCs w:val="20"/>
              </w:rPr>
            </w:pPr>
            <w:ins w:id="4257" w:author="cuiqingsong" w:date="2017-09-27T11:23:00Z">
              <w:r>
                <w:rPr>
                  <w:rFonts w:asciiTheme="minorEastAsia" w:hAnsiTheme="minorEastAsia" w:cs="宋体" w:hint="eastAsia"/>
                  <w:color w:val="000000"/>
                  <w:kern w:val="0"/>
                  <w:sz w:val="20"/>
                  <w:szCs w:val="20"/>
                </w:rPr>
                <w:t>←</w:t>
              </w:r>
            </w:ins>
            <w:del w:id="4258" w:author="cuiqingsong" w:date="2017-09-27T11:23:00Z">
              <w:r w:rsidR="005C6274" w:rsidDel="000F6F8C">
                <w:rPr>
                  <w:rFonts w:asciiTheme="minorEastAsia" w:hAnsiTheme="minorEastAsia" w:cs="宋体" w:hint="eastAsia"/>
                  <w:color w:val="000000" w:themeColor="text1"/>
                  <w:kern w:val="0"/>
                  <w:sz w:val="20"/>
                  <w:szCs w:val="20"/>
                </w:rPr>
                <w:delText>-</w:delText>
              </w:r>
            </w:del>
          </w:p>
        </w:tc>
        <w:tc>
          <w:tcPr>
            <w:tcW w:w="2802"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333456">
        <w:trPr>
          <w:trHeight w:val="270"/>
          <w:ins w:id="4259" w:author="cuiqingsong" w:date="2017-09-27T11:23:00Z"/>
        </w:trPr>
        <w:tc>
          <w:tcPr>
            <w:tcW w:w="798" w:type="dxa"/>
            <w:tcBorders>
              <w:top w:val="nil"/>
              <w:left w:val="single" w:sz="4" w:space="0" w:color="auto"/>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ins w:id="4260" w:author="cuiqingsong" w:date="2017-09-27T11:23:00Z"/>
                <w:rFonts w:asciiTheme="minorEastAsia" w:hAnsiTheme="minorEastAsia" w:cs="宋体"/>
                <w:color w:val="000000" w:themeColor="text1"/>
                <w:kern w:val="0"/>
                <w:sz w:val="20"/>
                <w:szCs w:val="20"/>
              </w:rPr>
            </w:pPr>
            <w:ins w:id="4261" w:author="cuiqingsong" w:date="2017-09-27T11:23: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1516" w:type="dxa"/>
            <w:tcBorders>
              <w:top w:val="nil"/>
              <w:left w:val="nil"/>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ins w:id="4262" w:author="cuiqingsong" w:date="2017-09-27T11:23:00Z"/>
                <w:rFonts w:asciiTheme="minorEastAsia" w:hAnsiTheme="minorEastAsia" w:cs="宋体"/>
                <w:color w:val="000000" w:themeColor="text1"/>
                <w:kern w:val="0"/>
                <w:sz w:val="20"/>
                <w:szCs w:val="20"/>
              </w:rPr>
            </w:pPr>
            <w:ins w:id="4263" w:author="cuiqingsong" w:date="2017-09-27T11:23:00Z">
              <w:r>
                <w:rPr>
                  <w:rFonts w:asciiTheme="minorEastAsia" w:hAnsiTheme="minorEastAsia" w:cs="宋体"/>
                  <w:color w:val="000000" w:themeColor="text1"/>
                  <w:kern w:val="0"/>
                  <w:sz w:val="20"/>
                  <w:szCs w:val="20"/>
                </w:rPr>
                <w:t>seatID</w:t>
              </w:r>
            </w:ins>
          </w:p>
        </w:tc>
        <w:tc>
          <w:tcPr>
            <w:tcW w:w="2160" w:type="dxa"/>
            <w:tcBorders>
              <w:top w:val="nil"/>
              <w:left w:val="nil"/>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ins w:id="4264" w:author="cuiqingsong" w:date="2017-09-27T11:23:00Z"/>
                <w:rFonts w:asciiTheme="minorEastAsia" w:hAnsiTheme="minorEastAsia" w:cs="宋体"/>
                <w:color w:val="000000" w:themeColor="text1"/>
                <w:kern w:val="0"/>
                <w:sz w:val="20"/>
                <w:szCs w:val="20"/>
              </w:rPr>
            </w:pPr>
            <w:ins w:id="4265" w:author="cuiqingsong" w:date="2017-09-27T11:23:00Z">
              <w:r>
                <w:rPr>
                  <w:rFonts w:asciiTheme="minorEastAsia" w:hAnsiTheme="minorEastAsia" w:cs="宋体" w:hint="eastAsia"/>
                  <w:color w:val="000000" w:themeColor="text1"/>
                  <w:kern w:val="0"/>
                  <w:sz w:val="20"/>
                  <w:szCs w:val="20"/>
                </w:rPr>
                <w:t>交易席位代码</w:t>
              </w:r>
            </w:ins>
          </w:p>
        </w:tc>
        <w:tc>
          <w:tcPr>
            <w:tcW w:w="760" w:type="dxa"/>
            <w:tcBorders>
              <w:top w:val="nil"/>
              <w:left w:val="nil"/>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ins w:id="4266" w:author="cuiqingsong" w:date="2017-09-27T11:23:00Z"/>
                <w:rFonts w:asciiTheme="minorEastAsia" w:hAnsiTheme="minorEastAsia" w:cs="宋体"/>
                <w:color w:val="000000" w:themeColor="text1"/>
                <w:kern w:val="0"/>
                <w:sz w:val="20"/>
                <w:szCs w:val="20"/>
              </w:rPr>
            </w:pPr>
            <w:ins w:id="4267" w:author="cuiqingsong" w:date="2017-09-27T11:23:00Z">
              <w:r>
                <w:rPr>
                  <w:rFonts w:asciiTheme="minorEastAsia" w:hAnsiTheme="minorEastAsia" w:cs="宋体" w:hint="eastAsia"/>
                  <w:color w:val="000000" w:themeColor="text1"/>
                  <w:kern w:val="0"/>
                  <w:sz w:val="20"/>
                  <w:szCs w:val="20"/>
                </w:rPr>
                <w:t>M</w:t>
              </w:r>
            </w:ins>
          </w:p>
        </w:tc>
        <w:tc>
          <w:tcPr>
            <w:tcW w:w="920" w:type="dxa"/>
            <w:tcBorders>
              <w:top w:val="nil"/>
              <w:left w:val="nil"/>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ins w:id="4268" w:author="cuiqingsong" w:date="2017-09-27T11:23:00Z"/>
                <w:rFonts w:asciiTheme="minorEastAsia" w:hAnsiTheme="minorEastAsia" w:cs="宋体"/>
                <w:color w:val="000000" w:themeColor="text1"/>
                <w:kern w:val="0"/>
                <w:sz w:val="20"/>
                <w:szCs w:val="20"/>
              </w:rPr>
            </w:pPr>
            <w:ins w:id="4269" w:author="cuiqingsong" w:date="2017-09-27T11:23:00Z">
              <w:r>
                <w:rPr>
                  <w:rFonts w:asciiTheme="minorEastAsia" w:hAnsiTheme="minorEastAsia" w:cs="宋体" w:hint="eastAsia"/>
                  <w:color w:val="000000"/>
                  <w:kern w:val="0"/>
                  <w:sz w:val="20"/>
                  <w:szCs w:val="20"/>
                </w:rPr>
                <w:t>←</w:t>
              </w:r>
            </w:ins>
          </w:p>
        </w:tc>
        <w:tc>
          <w:tcPr>
            <w:tcW w:w="2802" w:type="dxa"/>
            <w:tcBorders>
              <w:top w:val="nil"/>
              <w:left w:val="nil"/>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ins w:id="4270" w:author="cuiqingsong" w:date="2017-09-27T11:23:00Z"/>
                <w:rFonts w:asciiTheme="minorEastAsia" w:hAnsiTheme="minorEastAsia" w:cs="宋体"/>
                <w:color w:val="000000" w:themeColor="text1"/>
                <w:kern w:val="0"/>
                <w:sz w:val="20"/>
                <w:szCs w:val="20"/>
              </w:rPr>
            </w:pPr>
          </w:p>
        </w:tc>
      </w:tr>
      <w:tr w:rsidR="00333456">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516" w:type="dxa"/>
            <w:tcBorders>
              <w:top w:val="nil"/>
              <w:left w:val="nil"/>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2160" w:type="dxa"/>
            <w:tcBorders>
              <w:top w:val="nil"/>
              <w:left w:val="nil"/>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920" w:type="dxa"/>
            <w:tcBorders>
              <w:top w:val="nil"/>
              <w:left w:val="nil"/>
              <w:bottom w:val="single" w:sz="4" w:space="0" w:color="auto"/>
              <w:right w:val="single" w:sz="4" w:space="0" w:color="auto"/>
            </w:tcBorders>
            <w:shd w:val="clear" w:color="auto" w:fill="auto"/>
            <w:vAlign w:val="center"/>
          </w:tcPr>
          <w:p w:rsidR="00333456" w:rsidRDefault="000F6F8C" w:rsidP="00333456">
            <w:pPr>
              <w:widowControl/>
              <w:spacing w:line="240" w:lineRule="auto"/>
              <w:ind w:firstLineChars="0" w:firstLine="0"/>
              <w:jc w:val="left"/>
              <w:rPr>
                <w:rFonts w:asciiTheme="minorEastAsia" w:hAnsiTheme="minorEastAsia" w:cs="宋体"/>
                <w:color w:val="000000" w:themeColor="text1"/>
                <w:kern w:val="0"/>
                <w:sz w:val="20"/>
                <w:szCs w:val="20"/>
              </w:rPr>
            </w:pPr>
            <w:ins w:id="4271" w:author="cuiqingsong" w:date="2017-09-27T11:23:00Z">
              <w:r>
                <w:rPr>
                  <w:rFonts w:asciiTheme="minorEastAsia" w:hAnsiTheme="minorEastAsia" w:cs="宋体" w:hint="eastAsia"/>
                  <w:color w:val="000000"/>
                  <w:kern w:val="0"/>
                  <w:sz w:val="20"/>
                  <w:szCs w:val="20"/>
                </w:rPr>
                <w:t>←</w:t>
              </w:r>
            </w:ins>
            <w:del w:id="4272" w:author="cuiqingsong" w:date="2017-09-27T11:23:00Z">
              <w:r w:rsidR="00333456" w:rsidDel="000F6F8C">
                <w:rPr>
                  <w:rFonts w:asciiTheme="minorEastAsia" w:hAnsiTheme="minorEastAsia" w:cs="宋体" w:hint="eastAsia"/>
                  <w:color w:val="000000" w:themeColor="text1"/>
                  <w:kern w:val="0"/>
                  <w:sz w:val="20"/>
                  <w:szCs w:val="20"/>
                </w:rPr>
                <w:delText>-</w:delText>
              </w:r>
            </w:del>
          </w:p>
        </w:tc>
        <w:tc>
          <w:tcPr>
            <w:tcW w:w="2802" w:type="dxa"/>
            <w:tcBorders>
              <w:top w:val="nil"/>
              <w:left w:val="nil"/>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rFonts w:asciiTheme="minorEastAsia" w:hAnsiTheme="minorEastAsia" w:cs="宋体"/>
                <w:color w:val="000000" w:themeColor="text1"/>
                <w:kern w:val="0"/>
                <w:sz w:val="20"/>
                <w:szCs w:val="20"/>
              </w:rPr>
            </w:pPr>
          </w:p>
        </w:tc>
      </w:tr>
      <w:tr w:rsidR="00333456">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1516" w:type="dxa"/>
            <w:tcBorders>
              <w:top w:val="nil"/>
              <w:left w:val="nil"/>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2160" w:type="dxa"/>
            <w:tcBorders>
              <w:top w:val="nil"/>
              <w:left w:val="nil"/>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760" w:type="dxa"/>
            <w:tcBorders>
              <w:top w:val="nil"/>
              <w:left w:val="nil"/>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920" w:type="dxa"/>
            <w:tcBorders>
              <w:top w:val="nil"/>
              <w:left w:val="nil"/>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2" w:type="dxa"/>
            <w:tcBorders>
              <w:top w:val="nil"/>
              <w:left w:val="nil"/>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333456">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1516" w:type="dxa"/>
            <w:tcBorders>
              <w:top w:val="nil"/>
              <w:left w:val="nil"/>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2160" w:type="dxa"/>
            <w:tcBorders>
              <w:top w:val="nil"/>
              <w:left w:val="nil"/>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w:t>
            </w:r>
            <w:proofErr w:type="gramStart"/>
            <w:r>
              <w:rPr>
                <w:rFonts w:asciiTheme="minorEastAsia" w:hAnsiTheme="minorEastAsia" w:cs="宋体" w:hint="eastAsia"/>
                <w:color w:val="000000" w:themeColor="text1"/>
                <w:kern w:val="0"/>
                <w:sz w:val="20"/>
                <w:szCs w:val="20"/>
              </w:rPr>
              <w:t>帐号</w:t>
            </w:r>
            <w:proofErr w:type="gramEnd"/>
          </w:p>
        </w:tc>
        <w:tc>
          <w:tcPr>
            <w:tcW w:w="760" w:type="dxa"/>
            <w:tcBorders>
              <w:top w:val="nil"/>
              <w:left w:val="nil"/>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920" w:type="dxa"/>
            <w:tcBorders>
              <w:top w:val="nil"/>
              <w:left w:val="nil"/>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2" w:type="dxa"/>
            <w:tcBorders>
              <w:top w:val="nil"/>
              <w:left w:val="nil"/>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333456">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T83</w:t>
            </w:r>
          </w:p>
        </w:tc>
        <w:tc>
          <w:tcPr>
            <w:tcW w:w="1516" w:type="dxa"/>
            <w:tcBorders>
              <w:top w:val="nil"/>
              <w:left w:val="nil"/>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newPassword</w:t>
            </w:r>
          </w:p>
        </w:tc>
        <w:tc>
          <w:tcPr>
            <w:tcW w:w="2160" w:type="dxa"/>
            <w:tcBorders>
              <w:top w:val="nil"/>
              <w:left w:val="nil"/>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新密码</w:t>
            </w:r>
          </w:p>
        </w:tc>
        <w:tc>
          <w:tcPr>
            <w:tcW w:w="760" w:type="dxa"/>
            <w:tcBorders>
              <w:top w:val="nil"/>
              <w:left w:val="nil"/>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920" w:type="dxa"/>
            <w:tcBorders>
              <w:top w:val="nil"/>
              <w:left w:val="nil"/>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2" w:type="dxa"/>
            <w:tcBorders>
              <w:top w:val="nil"/>
              <w:left w:val="nil"/>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rFonts w:asciiTheme="minorEastAsia" w:hAnsiTheme="minorEastAsia" w:cs="宋体"/>
                <w:color w:val="000000" w:themeColor="text1"/>
                <w:kern w:val="0"/>
                <w:sz w:val="20"/>
                <w:szCs w:val="20"/>
              </w:rPr>
            </w:pPr>
          </w:p>
        </w:tc>
      </w:tr>
      <w:tr w:rsidR="00333456" w:rsidDel="000F6F8C">
        <w:trPr>
          <w:trHeight w:val="270"/>
          <w:del w:id="4273" w:author="cuiqingsong" w:date="2017-09-27T11:23:00Z"/>
        </w:trPr>
        <w:tc>
          <w:tcPr>
            <w:tcW w:w="798" w:type="dxa"/>
            <w:tcBorders>
              <w:top w:val="nil"/>
              <w:left w:val="single" w:sz="4" w:space="0" w:color="auto"/>
              <w:bottom w:val="single" w:sz="4" w:space="0" w:color="auto"/>
              <w:right w:val="single" w:sz="4" w:space="0" w:color="auto"/>
            </w:tcBorders>
            <w:shd w:val="clear" w:color="auto" w:fill="auto"/>
            <w:vAlign w:val="center"/>
          </w:tcPr>
          <w:p w:rsidR="00333456" w:rsidDel="000F6F8C" w:rsidRDefault="00333456" w:rsidP="00333456">
            <w:pPr>
              <w:widowControl/>
              <w:spacing w:line="240" w:lineRule="auto"/>
              <w:ind w:firstLineChars="0" w:firstLine="0"/>
              <w:jc w:val="left"/>
              <w:rPr>
                <w:del w:id="4274" w:author="cuiqingsong" w:date="2017-09-27T11:23:00Z"/>
                <w:rFonts w:asciiTheme="minorEastAsia" w:hAnsiTheme="minorEastAsia" w:cs="宋体"/>
                <w:color w:val="000000" w:themeColor="text1"/>
                <w:kern w:val="0"/>
                <w:sz w:val="20"/>
                <w:szCs w:val="20"/>
              </w:rPr>
            </w:pPr>
            <w:del w:id="4275" w:author="cuiqingsong" w:date="2017-09-27T11:23:00Z">
              <w:r w:rsidDel="000F6F8C">
                <w:rPr>
                  <w:rFonts w:asciiTheme="minorEastAsia" w:hAnsiTheme="minorEastAsia" w:cs="宋体" w:hint="eastAsia"/>
                  <w:color w:val="000000" w:themeColor="text1"/>
                  <w:kern w:val="0"/>
                  <w:sz w:val="20"/>
                  <w:szCs w:val="20"/>
                </w:rPr>
                <w:delText>M00</w:delText>
              </w:r>
            </w:del>
          </w:p>
        </w:tc>
        <w:tc>
          <w:tcPr>
            <w:tcW w:w="1516" w:type="dxa"/>
            <w:tcBorders>
              <w:top w:val="nil"/>
              <w:left w:val="nil"/>
              <w:bottom w:val="single" w:sz="4" w:space="0" w:color="auto"/>
              <w:right w:val="single" w:sz="4" w:space="0" w:color="auto"/>
            </w:tcBorders>
            <w:shd w:val="clear" w:color="auto" w:fill="auto"/>
            <w:vAlign w:val="center"/>
          </w:tcPr>
          <w:p w:rsidR="00333456" w:rsidDel="000F6F8C" w:rsidRDefault="00333456" w:rsidP="00333456">
            <w:pPr>
              <w:widowControl/>
              <w:spacing w:line="240" w:lineRule="auto"/>
              <w:ind w:firstLineChars="0" w:firstLine="0"/>
              <w:jc w:val="left"/>
              <w:rPr>
                <w:del w:id="4276" w:author="cuiqingsong" w:date="2017-09-27T11:23:00Z"/>
                <w:rFonts w:asciiTheme="minorEastAsia" w:hAnsiTheme="minorEastAsia" w:cs="宋体"/>
                <w:color w:val="000000" w:themeColor="text1"/>
                <w:kern w:val="0"/>
                <w:sz w:val="20"/>
                <w:szCs w:val="20"/>
              </w:rPr>
            </w:pPr>
            <w:del w:id="4277" w:author="cuiqingsong" w:date="2017-09-27T11:23:00Z">
              <w:r w:rsidDel="000F6F8C">
                <w:rPr>
                  <w:rFonts w:asciiTheme="minorEastAsia" w:hAnsiTheme="minorEastAsia" w:cs="宋体" w:hint="eastAsia"/>
                  <w:color w:val="000000" w:themeColor="text1"/>
                  <w:kern w:val="0"/>
                  <w:sz w:val="20"/>
                  <w:szCs w:val="20"/>
                </w:rPr>
                <w:delText>memberID</w:delText>
              </w:r>
            </w:del>
          </w:p>
        </w:tc>
        <w:tc>
          <w:tcPr>
            <w:tcW w:w="2160" w:type="dxa"/>
            <w:tcBorders>
              <w:top w:val="nil"/>
              <w:left w:val="nil"/>
              <w:bottom w:val="single" w:sz="4" w:space="0" w:color="auto"/>
              <w:right w:val="single" w:sz="4" w:space="0" w:color="auto"/>
            </w:tcBorders>
            <w:shd w:val="clear" w:color="auto" w:fill="auto"/>
            <w:vAlign w:val="center"/>
          </w:tcPr>
          <w:p w:rsidR="00333456" w:rsidDel="000F6F8C" w:rsidRDefault="00333456" w:rsidP="00333456">
            <w:pPr>
              <w:widowControl/>
              <w:spacing w:line="240" w:lineRule="auto"/>
              <w:ind w:firstLineChars="0" w:firstLine="0"/>
              <w:jc w:val="left"/>
              <w:rPr>
                <w:del w:id="4278" w:author="cuiqingsong" w:date="2017-09-27T11:23:00Z"/>
                <w:rFonts w:asciiTheme="minorEastAsia" w:hAnsiTheme="minorEastAsia" w:cs="宋体"/>
                <w:color w:val="000000" w:themeColor="text1"/>
                <w:kern w:val="0"/>
                <w:sz w:val="20"/>
                <w:szCs w:val="20"/>
              </w:rPr>
            </w:pPr>
            <w:del w:id="4279" w:author="cuiqingsong" w:date="2017-09-27T11:23:00Z">
              <w:r w:rsidDel="000F6F8C">
                <w:rPr>
                  <w:rFonts w:asciiTheme="minorEastAsia" w:hAnsiTheme="minorEastAsia" w:cs="宋体" w:hint="eastAsia"/>
                  <w:color w:val="000000" w:themeColor="text1"/>
                  <w:kern w:val="0"/>
                  <w:sz w:val="20"/>
                  <w:szCs w:val="20"/>
                </w:rPr>
                <w:delText>会员代码</w:delText>
              </w:r>
            </w:del>
          </w:p>
        </w:tc>
        <w:tc>
          <w:tcPr>
            <w:tcW w:w="760" w:type="dxa"/>
            <w:tcBorders>
              <w:top w:val="nil"/>
              <w:left w:val="nil"/>
              <w:bottom w:val="single" w:sz="4" w:space="0" w:color="auto"/>
              <w:right w:val="single" w:sz="4" w:space="0" w:color="auto"/>
            </w:tcBorders>
            <w:shd w:val="clear" w:color="auto" w:fill="auto"/>
            <w:vAlign w:val="center"/>
          </w:tcPr>
          <w:p w:rsidR="00333456" w:rsidDel="000F6F8C" w:rsidRDefault="00333456" w:rsidP="00333456">
            <w:pPr>
              <w:widowControl/>
              <w:spacing w:line="240" w:lineRule="auto"/>
              <w:ind w:firstLineChars="0" w:firstLine="0"/>
              <w:jc w:val="left"/>
              <w:rPr>
                <w:del w:id="4280" w:author="cuiqingsong" w:date="2017-09-27T11:23:00Z"/>
                <w:rFonts w:asciiTheme="minorEastAsia" w:hAnsiTheme="minorEastAsia" w:cs="宋体"/>
                <w:color w:val="000000" w:themeColor="text1"/>
                <w:kern w:val="0"/>
                <w:sz w:val="20"/>
                <w:szCs w:val="20"/>
              </w:rPr>
            </w:pPr>
            <w:del w:id="4281" w:author="cuiqingsong" w:date="2017-09-27T11:23:00Z">
              <w:r w:rsidDel="000F6F8C">
                <w:rPr>
                  <w:rFonts w:asciiTheme="minorEastAsia" w:hAnsiTheme="minorEastAsia" w:cs="宋体" w:hint="eastAsia"/>
                  <w:color w:val="000000" w:themeColor="text1"/>
                  <w:kern w:val="0"/>
                  <w:sz w:val="20"/>
                  <w:szCs w:val="20"/>
                </w:rPr>
                <w:delText>-</w:delText>
              </w:r>
            </w:del>
          </w:p>
        </w:tc>
        <w:tc>
          <w:tcPr>
            <w:tcW w:w="920" w:type="dxa"/>
            <w:tcBorders>
              <w:top w:val="nil"/>
              <w:left w:val="nil"/>
              <w:bottom w:val="single" w:sz="4" w:space="0" w:color="auto"/>
              <w:right w:val="single" w:sz="4" w:space="0" w:color="auto"/>
            </w:tcBorders>
            <w:shd w:val="clear" w:color="auto" w:fill="auto"/>
            <w:vAlign w:val="center"/>
          </w:tcPr>
          <w:p w:rsidR="00333456" w:rsidDel="000F6F8C" w:rsidRDefault="00333456" w:rsidP="00333456">
            <w:pPr>
              <w:widowControl/>
              <w:spacing w:line="240" w:lineRule="auto"/>
              <w:ind w:firstLineChars="0" w:firstLine="0"/>
              <w:jc w:val="left"/>
              <w:rPr>
                <w:del w:id="4282" w:author="cuiqingsong" w:date="2017-09-27T11:23:00Z"/>
                <w:rFonts w:asciiTheme="minorEastAsia" w:hAnsiTheme="minorEastAsia" w:cs="宋体"/>
                <w:color w:val="000000" w:themeColor="text1"/>
                <w:kern w:val="0"/>
                <w:sz w:val="20"/>
                <w:szCs w:val="20"/>
              </w:rPr>
            </w:pPr>
            <w:del w:id="4283" w:author="cuiqingsong" w:date="2017-09-27T11:23:00Z">
              <w:r w:rsidDel="000F6F8C">
                <w:rPr>
                  <w:rFonts w:asciiTheme="minorEastAsia" w:hAnsiTheme="minorEastAsia" w:cs="宋体" w:hint="eastAsia"/>
                  <w:color w:val="000000" w:themeColor="text1"/>
                  <w:kern w:val="0"/>
                  <w:sz w:val="20"/>
                  <w:szCs w:val="20"/>
                </w:rPr>
                <w:delText>M</w:delText>
              </w:r>
            </w:del>
          </w:p>
        </w:tc>
        <w:tc>
          <w:tcPr>
            <w:tcW w:w="2802" w:type="dxa"/>
            <w:tcBorders>
              <w:top w:val="nil"/>
              <w:left w:val="nil"/>
              <w:bottom w:val="single" w:sz="4" w:space="0" w:color="auto"/>
              <w:right w:val="single" w:sz="4" w:space="0" w:color="auto"/>
            </w:tcBorders>
            <w:shd w:val="clear" w:color="auto" w:fill="auto"/>
            <w:vAlign w:val="center"/>
          </w:tcPr>
          <w:p w:rsidR="00333456" w:rsidDel="000F6F8C" w:rsidRDefault="00333456" w:rsidP="00333456">
            <w:pPr>
              <w:widowControl/>
              <w:spacing w:line="240" w:lineRule="auto"/>
              <w:ind w:firstLineChars="0" w:firstLine="0"/>
              <w:jc w:val="left"/>
              <w:rPr>
                <w:del w:id="4284" w:author="cuiqingsong" w:date="2017-09-27T11:23:00Z"/>
                <w:rFonts w:asciiTheme="minorEastAsia" w:hAnsiTheme="minorEastAsia" w:cs="宋体"/>
                <w:color w:val="000000" w:themeColor="text1"/>
                <w:kern w:val="0"/>
                <w:sz w:val="20"/>
                <w:szCs w:val="20"/>
              </w:rPr>
            </w:pPr>
          </w:p>
        </w:tc>
      </w:tr>
      <w:tr w:rsidR="00333456" w:rsidDel="000F6F8C">
        <w:trPr>
          <w:trHeight w:val="270"/>
          <w:del w:id="4285" w:author="cuiqingsong" w:date="2017-09-27T11:23:00Z"/>
        </w:trPr>
        <w:tc>
          <w:tcPr>
            <w:tcW w:w="798" w:type="dxa"/>
            <w:tcBorders>
              <w:top w:val="nil"/>
              <w:left w:val="single" w:sz="4" w:space="0" w:color="auto"/>
              <w:bottom w:val="single" w:sz="4" w:space="0" w:color="auto"/>
              <w:right w:val="single" w:sz="4" w:space="0" w:color="auto"/>
            </w:tcBorders>
            <w:shd w:val="clear" w:color="auto" w:fill="auto"/>
            <w:vAlign w:val="center"/>
          </w:tcPr>
          <w:p w:rsidR="00333456" w:rsidDel="000F6F8C" w:rsidRDefault="00333456" w:rsidP="00333456">
            <w:pPr>
              <w:widowControl/>
              <w:spacing w:line="240" w:lineRule="auto"/>
              <w:ind w:firstLineChars="0" w:firstLine="0"/>
              <w:jc w:val="left"/>
              <w:rPr>
                <w:del w:id="4286" w:author="cuiqingsong" w:date="2017-09-27T11:23:00Z"/>
                <w:rFonts w:asciiTheme="minorEastAsia" w:hAnsiTheme="minorEastAsia" w:cs="宋体"/>
                <w:color w:val="000000" w:themeColor="text1"/>
                <w:kern w:val="0"/>
                <w:sz w:val="20"/>
                <w:szCs w:val="20"/>
              </w:rPr>
            </w:pPr>
            <w:del w:id="4287" w:author="cuiqingsong" w:date="2017-09-27T11:23:00Z">
              <w:r w:rsidDel="000F6F8C">
                <w:rPr>
                  <w:rFonts w:asciiTheme="minorEastAsia" w:hAnsiTheme="minorEastAsia" w:cs="宋体" w:hint="eastAsia"/>
                  <w:color w:val="000000" w:themeColor="text1"/>
                  <w:kern w:val="0"/>
                  <w:sz w:val="20"/>
                  <w:szCs w:val="20"/>
                </w:rPr>
                <w:delText>M30</w:delText>
              </w:r>
            </w:del>
          </w:p>
        </w:tc>
        <w:tc>
          <w:tcPr>
            <w:tcW w:w="1516" w:type="dxa"/>
            <w:tcBorders>
              <w:top w:val="nil"/>
              <w:left w:val="nil"/>
              <w:bottom w:val="single" w:sz="4" w:space="0" w:color="auto"/>
              <w:right w:val="single" w:sz="4" w:space="0" w:color="auto"/>
            </w:tcBorders>
            <w:shd w:val="clear" w:color="auto" w:fill="auto"/>
            <w:vAlign w:val="center"/>
          </w:tcPr>
          <w:p w:rsidR="00333456" w:rsidDel="000F6F8C" w:rsidRDefault="00333456" w:rsidP="00333456">
            <w:pPr>
              <w:widowControl/>
              <w:spacing w:line="240" w:lineRule="auto"/>
              <w:ind w:firstLineChars="0" w:firstLine="0"/>
              <w:jc w:val="left"/>
              <w:rPr>
                <w:del w:id="4288" w:author="cuiqingsong" w:date="2017-09-27T11:23:00Z"/>
                <w:rFonts w:asciiTheme="minorEastAsia" w:hAnsiTheme="minorEastAsia" w:cs="宋体"/>
                <w:color w:val="000000" w:themeColor="text1"/>
                <w:kern w:val="0"/>
                <w:sz w:val="20"/>
                <w:szCs w:val="20"/>
              </w:rPr>
            </w:pPr>
            <w:del w:id="4289" w:author="cuiqingsong" w:date="2017-09-27T11:23:00Z">
              <w:r w:rsidDel="000F6F8C">
                <w:rPr>
                  <w:rFonts w:asciiTheme="minorEastAsia" w:hAnsiTheme="minorEastAsia" w:cs="宋体" w:hint="eastAsia"/>
                  <w:color w:val="000000" w:themeColor="text1"/>
                  <w:kern w:val="0"/>
                  <w:sz w:val="20"/>
                  <w:szCs w:val="20"/>
                </w:rPr>
                <w:delText>clientID</w:delText>
              </w:r>
            </w:del>
          </w:p>
        </w:tc>
        <w:tc>
          <w:tcPr>
            <w:tcW w:w="2160" w:type="dxa"/>
            <w:tcBorders>
              <w:top w:val="nil"/>
              <w:left w:val="nil"/>
              <w:bottom w:val="single" w:sz="4" w:space="0" w:color="auto"/>
              <w:right w:val="single" w:sz="4" w:space="0" w:color="auto"/>
            </w:tcBorders>
            <w:shd w:val="clear" w:color="auto" w:fill="auto"/>
            <w:vAlign w:val="center"/>
          </w:tcPr>
          <w:p w:rsidR="00333456" w:rsidDel="000F6F8C" w:rsidRDefault="00333456" w:rsidP="00333456">
            <w:pPr>
              <w:widowControl/>
              <w:spacing w:line="240" w:lineRule="auto"/>
              <w:ind w:firstLineChars="0" w:firstLine="0"/>
              <w:jc w:val="left"/>
              <w:rPr>
                <w:del w:id="4290" w:author="cuiqingsong" w:date="2017-09-27T11:23:00Z"/>
                <w:rFonts w:asciiTheme="minorEastAsia" w:hAnsiTheme="minorEastAsia" w:cs="宋体"/>
                <w:color w:val="000000" w:themeColor="text1"/>
                <w:kern w:val="0"/>
                <w:sz w:val="20"/>
                <w:szCs w:val="20"/>
              </w:rPr>
            </w:pPr>
            <w:del w:id="4291" w:author="cuiqingsong" w:date="2017-09-27T11:23:00Z">
              <w:r w:rsidDel="000F6F8C">
                <w:rPr>
                  <w:rFonts w:asciiTheme="minorEastAsia" w:hAnsiTheme="minorEastAsia" w:cs="宋体" w:hint="eastAsia"/>
                  <w:color w:val="000000" w:themeColor="text1"/>
                  <w:kern w:val="0"/>
                  <w:sz w:val="20"/>
                  <w:szCs w:val="20"/>
                </w:rPr>
                <w:delText>客户代码</w:delText>
              </w:r>
            </w:del>
          </w:p>
        </w:tc>
        <w:tc>
          <w:tcPr>
            <w:tcW w:w="760" w:type="dxa"/>
            <w:tcBorders>
              <w:top w:val="nil"/>
              <w:left w:val="nil"/>
              <w:bottom w:val="single" w:sz="4" w:space="0" w:color="auto"/>
              <w:right w:val="single" w:sz="4" w:space="0" w:color="auto"/>
            </w:tcBorders>
            <w:shd w:val="clear" w:color="auto" w:fill="auto"/>
            <w:vAlign w:val="center"/>
          </w:tcPr>
          <w:p w:rsidR="00333456" w:rsidDel="000F6F8C" w:rsidRDefault="00333456" w:rsidP="00333456">
            <w:pPr>
              <w:widowControl/>
              <w:spacing w:line="240" w:lineRule="auto"/>
              <w:ind w:firstLineChars="0" w:firstLine="0"/>
              <w:jc w:val="left"/>
              <w:rPr>
                <w:del w:id="4292" w:author="cuiqingsong" w:date="2017-09-27T11:23:00Z"/>
                <w:rFonts w:asciiTheme="minorEastAsia" w:hAnsiTheme="minorEastAsia" w:cs="宋体"/>
                <w:color w:val="000000" w:themeColor="text1"/>
                <w:kern w:val="0"/>
                <w:sz w:val="20"/>
                <w:szCs w:val="20"/>
              </w:rPr>
            </w:pPr>
            <w:del w:id="4293" w:author="cuiqingsong" w:date="2017-09-27T11:23:00Z">
              <w:r w:rsidDel="000F6F8C">
                <w:rPr>
                  <w:rFonts w:asciiTheme="minorEastAsia" w:hAnsiTheme="minorEastAsia" w:cs="宋体" w:hint="eastAsia"/>
                  <w:color w:val="000000" w:themeColor="text1"/>
                  <w:kern w:val="0"/>
                  <w:sz w:val="20"/>
                  <w:szCs w:val="20"/>
                </w:rPr>
                <w:delText>-</w:delText>
              </w:r>
            </w:del>
          </w:p>
        </w:tc>
        <w:tc>
          <w:tcPr>
            <w:tcW w:w="920" w:type="dxa"/>
            <w:tcBorders>
              <w:top w:val="nil"/>
              <w:left w:val="nil"/>
              <w:bottom w:val="single" w:sz="4" w:space="0" w:color="auto"/>
              <w:right w:val="single" w:sz="4" w:space="0" w:color="auto"/>
            </w:tcBorders>
            <w:shd w:val="clear" w:color="auto" w:fill="auto"/>
            <w:vAlign w:val="center"/>
          </w:tcPr>
          <w:p w:rsidR="00333456" w:rsidDel="000F6F8C" w:rsidRDefault="00333456" w:rsidP="00333456">
            <w:pPr>
              <w:widowControl/>
              <w:spacing w:line="240" w:lineRule="auto"/>
              <w:ind w:firstLineChars="0" w:firstLine="0"/>
              <w:jc w:val="left"/>
              <w:rPr>
                <w:del w:id="4294" w:author="cuiqingsong" w:date="2017-09-27T11:23:00Z"/>
                <w:rFonts w:asciiTheme="minorEastAsia" w:hAnsiTheme="minorEastAsia" w:cs="宋体"/>
                <w:color w:val="000000" w:themeColor="text1"/>
                <w:kern w:val="0"/>
                <w:sz w:val="20"/>
                <w:szCs w:val="20"/>
              </w:rPr>
            </w:pPr>
            <w:del w:id="4295" w:author="cuiqingsong" w:date="2017-09-27T11:23:00Z">
              <w:r w:rsidDel="000F6F8C">
                <w:rPr>
                  <w:rFonts w:asciiTheme="minorEastAsia" w:hAnsiTheme="minorEastAsia" w:cs="宋体" w:hint="eastAsia"/>
                  <w:color w:val="000000" w:themeColor="text1"/>
                  <w:kern w:val="0"/>
                  <w:sz w:val="20"/>
                  <w:szCs w:val="20"/>
                </w:rPr>
                <w:delText>M</w:delText>
              </w:r>
            </w:del>
          </w:p>
        </w:tc>
        <w:tc>
          <w:tcPr>
            <w:tcW w:w="2802" w:type="dxa"/>
            <w:tcBorders>
              <w:top w:val="nil"/>
              <w:left w:val="nil"/>
              <w:bottom w:val="single" w:sz="4" w:space="0" w:color="auto"/>
              <w:right w:val="single" w:sz="4" w:space="0" w:color="auto"/>
            </w:tcBorders>
            <w:shd w:val="clear" w:color="auto" w:fill="auto"/>
            <w:vAlign w:val="center"/>
          </w:tcPr>
          <w:p w:rsidR="00333456" w:rsidDel="000F6F8C" w:rsidRDefault="00333456" w:rsidP="00333456">
            <w:pPr>
              <w:widowControl/>
              <w:spacing w:line="240" w:lineRule="auto"/>
              <w:ind w:firstLineChars="0" w:firstLine="0"/>
              <w:jc w:val="left"/>
              <w:rPr>
                <w:del w:id="4296" w:author="cuiqingsong" w:date="2017-09-27T11:23:00Z"/>
                <w:rFonts w:asciiTheme="minorEastAsia" w:hAnsiTheme="minorEastAsia" w:cs="宋体"/>
                <w:color w:val="000000" w:themeColor="text1"/>
                <w:kern w:val="0"/>
                <w:sz w:val="20"/>
                <w:szCs w:val="20"/>
              </w:rPr>
            </w:pPr>
          </w:p>
        </w:tc>
      </w:tr>
      <w:tr w:rsidR="00333456">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1516" w:type="dxa"/>
            <w:tcBorders>
              <w:top w:val="nil"/>
              <w:left w:val="nil"/>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2160" w:type="dxa"/>
            <w:tcBorders>
              <w:top w:val="nil"/>
              <w:left w:val="nil"/>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60" w:type="dxa"/>
            <w:tcBorders>
              <w:top w:val="nil"/>
              <w:left w:val="nil"/>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920" w:type="dxa"/>
            <w:tcBorders>
              <w:top w:val="nil"/>
              <w:left w:val="nil"/>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802" w:type="dxa"/>
            <w:tcBorders>
              <w:top w:val="nil"/>
              <w:left w:val="nil"/>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rFonts w:asciiTheme="minorEastAsia" w:hAnsiTheme="minorEastAsia" w:cs="宋体"/>
                <w:color w:val="000000" w:themeColor="text1"/>
                <w:kern w:val="0"/>
                <w:sz w:val="20"/>
                <w:szCs w:val="20"/>
              </w:rPr>
            </w:pPr>
          </w:p>
        </w:tc>
      </w:tr>
      <w:tr w:rsidR="00333456">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1516" w:type="dxa"/>
            <w:tcBorders>
              <w:top w:val="nil"/>
              <w:left w:val="nil"/>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2160" w:type="dxa"/>
            <w:tcBorders>
              <w:top w:val="nil"/>
              <w:left w:val="nil"/>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60" w:type="dxa"/>
            <w:tcBorders>
              <w:top w:val="nil"/>
              <w:left w:val="nil"/>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920" w:type="dxa"/>
            <w:tcBorders>
              <w:top w:val="nil"/>
              <w:left w:val="nil"/>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802" w:type="dxa"/>
            <w:tcBorders>
              <w:top w:val="nil"/>
              <w:left w:val="nil"/>
              <w:bottom w:val="single" w:sz="4" w:space="0" w:color="auto"/>
              <w:right w:val="single" w:sz="4" w:space="0" w:color="auto"/>
            </w:tcBorders>
            <w:shd w:val="clear" w:color="auto" w:fill="auto"/>
            <w:vAlign w:val="center"/>
          </w:tcPr>
          <w:p w:rsidR="00333456" w:rsidRDefault="00333456" w:rsidP="00333456">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2B3E5A" w:rsidRDefault="005C6274">
      <w:pPr>
        <w:pStyle w:val="3"/>
        <w:numPr>
          <w:ilvl w:val="2"/>
          <w:numId w:val="1"/>
        </w:numPr>
        <w:ind w:left="0" w:firstLineChars="0" w:firstLine="0"/>
        <w:rPr>
          <w:rFonts w:asciiTheme="minorEastAsia" w:hAnsiTheme="minorEastAsia"/>
          <w:color w:val="000000" w:themeColor="text1"/>
        </w:rPr>
      </w:pPr>
      <w:bookmarkStart w:id="4297" w:name="_Toc494292519"/>
      <w:bookmarkEnd w:id="4256"/>
      <w:r>
        <w:rPr>
          <w:rFonts w:asciiTheme="minorEastAsia" w:hAnsiTheme="minorEastAsia" w:hint="eastAsia"/>
          <w:color w:val="000000" w:themeColor="text1"/>
        </w:rPr>
        <w:lastRenderedPageBreak/>
        <w:t>账户查询</w:t>
      </w:r>
      <w:bookmarkEnd w:id="4297"/>
    </w:p>
    <w:p w:rsidR="002B3E5A" w:rsidRDefault="005C6274">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客户资金查询请求及应答</w:t>
      </w:r>
    </w:p>
    <w:p w:rsidR="002B3E5A" w:rsidRDefault="005C6274">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：客户资金查询指令用于APP用户向会员二级系统查询其保证金账户信息，支持同时查询自营和代理账户的资金信息。</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8647" w:type="dxa"/>
        <w:tblInd w:w="108" w:type="dxa"/>
        <w:tblLayout w:type="fixed"/>
        <w:tblLook w:val="04A0" w:firstRow="1" w:lastRow="0" w:firstColumn="1" w:lastColumn="0" w:noHBand="0" w:noVBand="1"/>
      </w:tblPr>
      <w:tblGrid>
        <w:gridCol w:w="738"/>
        <w:gridCol w:w="1956"/>
        <w:gridCol w:w="1596"/>
        <w:gridCol w:w="618"/>
        <w:gridCol w:w="618"/>
        <w:gridCol w:w="3121"/>
      </w:tblGrid>
      <w:tr w:rsidR="002B3E5A">
        <w:trPr>
          <w:trHeight w:val="270"/>
          <w:tblHeader/>
        </w:trPr>
        <w:tc>
          <w:tcPr>
            <w:tcW w:w="738" w:type="dxa"/>
            <w:tcBorders>
              <w:top w:val="single" w:sz="4" w:space="0" w:color="auto"/>
              <w:left w:val="single" w:sz="4" w:space="0" w:color="auto"/>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proofErr w:type="gramStart"/>
            <w:r>
              <w:rPr>
                <w:rFonts w:asciiTheme="minorEastAsia" w:hAnsiTheme="minorEastAsia" w:cs="宋体" w:hint="eastAsia"/>
                <w:b/>
                <w:bCs/>
                <w:color w:val="000000" w:themeColor="text1"/>
                <w:kern w:val="0"/>
                <w:sz w:val="20"/>
                <w:szCs w:val="20"/>
              </w:rPr>
              <w:t>域号</w:t>
            </w:r>
            <w:proofErr w:type="gramEnd"/>
          </w:p>
        </w:tc>
        <w:tc>
          <w:tcPr>
            <w:tcW w:w="1956"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596"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61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61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3121"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2B3E5A">
        <w:trPr>
          <w:trHeight w:val="270"/>
        </w:trPr>
        <w:tc>
          <w:tcPr>
            <w:tcW w:w="73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bookmarkStart w:id="4298" w:name="_Hlk462150690"/>
            <w:r>
              <w:rPr>
                <w:rFonts w:asciiTheme="minorEastAsia" w:hAnsiTheme="minorEastAsia" w:cs="宋体" w:hint="eastAsia"/>
                <w:color w:val="000000" w:themeColor="text1"/>
                <w:kern w:val="0"/>
                <w:sz w:val="20"/>
                <w:szCs w:val="20"/>
              </w:rPr>
              <w:t>M30</w:t>
            </w:r>
          </w:p>
        </w:tc>
        <w:tc>
          <w:tcPr>
            <w:tcW w:w="195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12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2B3E5A">
        <w:trPr>
          <w:trHeight w:val="270"/>
        </w:trPr>
        <w:tc>
          <w:tcPr>
            <w:tcW w:w="73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95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121"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bookmarkEnd w:id="4298"/>
      <w:tr w:rsidR="002B3E5A">
        <w:trPr>
          <w:trHeight w:val="270"/>
          <w:ins w:id="4299" w:author="cuiqingsong" w:date="2017-07-13T16:37:00Z"/>
        </w:trPr>
        <w:tc>
          <w:tcPr>
            <w:tcW w:w="73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300" w:author="cuiqingsong" w:date="2017-07-13T16:37:00Z"/>
                <w:rFonts w:asciiTheme="minorEastAsia" w:hAnsiTheme="minorEastAsia" w:cs="宋体"/>
                <w:color w:val="000000" w:themeColor="text1"/>
                <w:kern w:val="0"/>
                <w:sz w:val="20"/>
                <w:szCs w:val="20"/>
              </w:rPr>
            </w:pPr>
            <w:ins w:id="4301" w:author="cuiqingsong" w:date="2017-07-13T16:37: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195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302" w:author="cuiqingsong" w:date="2017-07-13T16:37:00Z"/>
                <w:rFonts w:asciiTheme="minorEastAsia" w:hAnsiTheme="minorEastAsia" w:cs="宋体"/>
                <w:color w:val="000000" w:themeColor="text1"/>
                <w:kern w:val="0"/>
                <w:sz w:val="20"/>
                <w:szCs w:val="20"/>
              </w:rPr>
            </w:pPr>
            <w:ins w:id="4303" w:author="cuiqingsong" w:date="2017-07-13T16:37:00Z">
              <w:r>
                <w:rPr>
                  <w:rFonts w:asciiTheme="minorEastAsia" w:hAnsiTheme="minorEastAsia" w:cs="宋体"/>
                  <w:color w:val="000000" w:themeColor="text1"/>
                  <w:kern w:val="0"/>
                  <w:sz w:val="20"/>
                  <w:szCs w:val="20"/>
                </w:rPr>
                <w:t>seatID</w:t>
              </w:r>
            </w:ins>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304" w:author="cuiqingsong" w:date="2017-07-13T16:37:00Z"/>
                <w:rFonts w:asciiTheme="minorEastAsia" w:hAnsiTheme="minorEastAsia" w:cs="宋体"/>
                <w:color w:val="000000" w:themeColor="text1"/>
                <w:kern w:val="0"/>
                <w:sz w:val="20"/>
                <w:szCs w:val="20"/>
              </w:rPr>
            </w:pPr>
            <w:ins w:id="4305" w:author="cuiqingsong" w:date="2017-07-13T16:37:00Z">
              <w:r>
                <w:rPr>
                  <w:rFonts w:asciiTheme="minorEastAsia" w:hAnsiTheme="minorEastAsia" w:cs="宋体" w:hint="eastAsia"/>
                  <w:color w:val="000000" w:themeColor="text1"/>
                  <w:kern w:val="0"/>
                  <w:sz w:val="20"/>
                  <w:szCs w:val="20"/>
                </w:rPr>
                <w:t>交易席位代码</w:t>
              </w:r>
            </w:ins>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306" w:author="cuiqingsong" w:date="2017-07-13T16:37:00Z"/>
                <w:rFonts w:asciiTheme="minorEastAsia" w:hAnsiTheme="minorEastAsia" w:cs="宋体"/>
                <w:color w:val="000000" w:themeColor="text1"/>
                <w:kern w:val="0"/>
                <w:sz w:val="20"/>
                <w:szCs w:val="20"/>
              </w:rPr>
            </w:pPr>
            <w:ins w:id="4307" w:author="cuiqingsong" w:date="2017-07-13T16:37:00Z">
              <w:r>
                <w:rPr>
                  <w:rFonts w:asciiTheme="minorEastAsia" w:hAnsiTheme="minorEastAsia" w:cs="宋体" w:hint="eastAsia"/>
                  <w:color w:val="000000" w:themeColor="text1"/>
                  <w:kern w:val="0"/>
                  <w:sz w:val="20"/>
                  <w:szCs w:val="20"/>
                </w:rPr>
                <w:t>M</w:t>
              </w:r>
            </w:ins>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308" w:author="cuiqingsong" w:date="2017-07-13T16:37:00Z"/>
                <w:rFonts w:asciiTheme="minorEastAsia" w:hAnsiTheme="minorEastAsia" w:cs="宋体"/>
                <w:color w:val="000000" w:themeColor="text1"/>
                <w:kern w:val="0"/>
                <w:sz w:val="20"/>
                <w:szCs w:val="20"/>
              </w:rPr>
            </w:pPr>
            <w:ins w:id="4309" w:author="cuiqingsong" w:date="2017-07-13T16:37:00Z">
              <w:r>
                <w:rPr>
                  <w:rFonts w:asciiTheme="minorEastAsia" w:hAnsiTheme="minorEastAsia" w:cs="宋体" w:hint="eastAsia"/>
                  <w:color w:val="000000"/>
                  <w:kern w:val="0"/>
                  <w:sz w:val="20"/>
                  <w:szCs w:val="20"/>
                </w:rPr>
                <w:t>←</w:t>
              </w:r>
            </w:ins>
          </w:p>
        </w:tc>
        <w:tc>
          <w:tcPr>
            <w:tcW w:w="3121"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ins w:id="4310" w:author="cuiqingsong" w:date="2017-07-13T16:37:00Z"/>
                <w:rFonts w:asciiTheme="minorEastAsia" w:hAnsiTheme="minorEastAsia" w:cs="宋体"/>
                <w:color w:val="000000" w:themeColor="text1"/>
                <w:kern w:val="0"/>
                <w:sz w:val="20"/>
                <w:szCs w:val="20"/>
              </w:rPr>
            </w:pPr>
          </w:p>
        </w:tc>
      </w:tr>
      <w:tr w:rsidR="002B3E5A">
        <w:trPr>
          <w:trHeight w:val="270"/>
        </w:trPr>
        <w:tc>
          <w:tcPr>
            <w:tcW w:w="73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195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12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2B3E5A">
        <w:trPr>
          <w:trHeight w:val="270"/>
        </w:trPr>
        <w:tc>
          <w:tcPr>
            <w:tcW w:w="73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195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w:t>
            </w:r>
            <w:proofErr w:type="gramStart"/>
            <w:r>
              <w:rPr>
                <w:rFonts w:asciiTheme="minorEastAsia" w:hAnsiTheme="minorEastAsia" w:cs="宋体" w:hint="eastAsia"/>
                <w:color w:val="000000" w:themeColor="text1"/>
                <w:kern w:val="0"/>
                <w:sz w:val="20"/>
                <w:szCs w:val="20"/>
              </w:rPr>
              <w:t>帐号</w:t>
            </w:r>
            <w:proofErr w:type="gramEnd"/>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121"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ED6481">
        <w:trPr>
          <w:trHeight w:val="270"/>
        </w:trPr>
        <w:tc>
          <w:tcPr>
            <w:tcW w:w="738" w:type="dxa"/>
            <w:tcBorders>
              <w:top w:val="nil"/>
              <w:left w:val="single" w:sz="4" w:space="0" w:color="auto"/>
              <w:bottom w:val="single" w:sz="4" w:space="0" w:color="auto"/>
              <w:right w:val="single" w:sz="4" w:space="0" w:color="auto"/>
            </w:tcBorders>
            <w:shd w:val="clear" w:color="auto" w:fill="auto"/>
            <w:vAlign w:val="center"/>
          </w:tcPr>
          <w:p w:rsidR="00ED6481" w:rsidRDefault="00ED648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F00</w:t>
            </w:r>
          </w:p>
        </w:tc>
        <w:tc>
          <w:tcPr>
            <w:tcW w:w="1956" w:type="dxa"/>
            <w:tcBorders>
              <w:top w:val="nil"/>
              <w:left w:val="nil"/>
              <w:bottom w:val="single" w:sz="4" w:space="0" w:color="auto"/>
              <w:right w:val="single" w:sz="4" w:space="0" w:color="auto"/>
            </w:tcBorders>
            <w:shd w:val="clear" w:color="auto" w:fill="auto"/>
            <w:vAlign w:val="center"/>
          </w:tcPr>
          <w:p w:rsidR="00ED6481" w:rsidRDefault="00ED648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todayTotalRights</w:t>
            </w:r>
          </w:p>
        </w:tc>
        <w:tc>
          <w:tcPr>
            <w:tcW w:w="1596" w:type="dxa"/>
            <w:tcBorders>
              <w:top w:val="nil"/>
              <w:left w:val="nil"/>
              <w:bottom w:val="single" w:sz="4" w:space="0" w:color="auto"/>
              <w:right w:val="single" w:sz="4" w:space="0" w:color="auto"/>
            </w:tcBorders>
            <w:shd w:val="clear" w:color="auto" w:fill="auto"/>
            <w:vAlign w:val="center"/>
          </w:tcPr>
          <w:p w:rsidR="00ED6481" w:rsidRDefault="00ED648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总权益</w:t>
            </w:r>
          </w:p>
        </w:tc>
        <w:tc>
          <w:tcPr>
            <w:tcW w:w="618" w:type="dxa"/>
            <w:tcBorders>
              <w:top w:val="nil"/>
              <w:left w:val="nil"/>
              <w:bottom w:val="single" w:sz="4" w:space="0" w:color="auto"/>
              <w:right w:val="single" w:sz="4" w:space="0" w:color="auto"/>
            </w:tcBorders>
            <w:shd w:val="clear" w:color="auto" w:fill="auto"/>
            <w:vAlign w:val="center"/>
          </w:tcPr>
          <w:p w:rsidR="00ED6481" w:rsidRDefault="00ED648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vAlign w:val="center"/>
          </w:tcPr>
          <w:p w:rsidR="00ED6481" w:rsidRDefault="00ED648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121" w:type="dxa"/>
            <w:vMerge w:val="restart"/>
            <w:tcBorders>
              <w:top w:val="nil"/>
              <w:left w:val="nil"/>
              <w:right w:val="single" w:sz="4" w:space="0" w:color="auto"/>
            </w:tcBorders>
            <w:shd w:val="clear" w:color="auto" w:fill="auto"/>
            <w:vAlign w:val="center"/>
          </w:tcPr>
          <w:p w:rsidR="00ED6481" w:rsidRDefault="00ED6481">
            <w:pPr>
              <w:widowControl/>
              <w:spacing w:line="240" w:lineRule="auto"/>
              <w:ind w:firstLineChars="0" w:firstLine="0"/>
              <w:jc w:val="left"/>
              <w:rPr>
                <w:rFonts w:asciiTheme="minorEastAsia" w:hAnsiTheme="minorEastAsia" w:cs="宋体"/>
                <w:color w:val="000000" w:themeColor="text1"/>
                <w:kern w:val="0"/>
                <w:sz w:val="20"/>
                <w:szCs w:val="20"/>
              </w:rPr>
            </w:pPr>
            <w:del w:id="4311" w:author="cuiqingsong" w:date="2017-08-16T16:30:00Z">
              <w:r w:rsidDel="00D63FED">
                <w:rPr>
                  <w:rFonts w:asciiTheme="minorEastAsia" w:hAnsiTheme="minorEastAsia" w:cs="宋体" w:hint="eastAsia"/>
                  <w:color w:val="000000" w:themeColor="text1"/>
                  <w:kern w:val="0"/>
                  <w:sz w:val="20"/>
                  <w:szCs w:val="20"/>
                </w:rPr>
                <w:delText>APP一期需要</w:delText>
              </w:r>
            </w:del>
          </w:p>
          <w:p w:rsidR="00ED6481" w:rsidRDefault="00ED6481">
            <w:pPr>
              <w:spacing w:line="240" w:lineRule="auto"/>
              <w:ind w:firstLineChars="0" w:firstLine="0"/>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资金账户信息</w:t>
            </w:r>
          </w:p>
          <w:p w:rsidR="00ED6481" w:rsidRDefault="00ED6481">
            <w:pPr>
              <w:widowControl/>
              <w:spacing w:line="240" w:lineRule="auto"/>
              <w:ind w:firstLineChars="0" w:firstLine="0"/>
              <w:jc w:val="left"/>
              <w:rPr>
                <w:rFonts w:asciiTheme="minorEastAsia" w:hAnsiTheme="minorEastAsia" w:cs="宋体"/>
                <w:color w:val="000000" w:themeColor="text1"/>
                <w:kern w:val="0"/>
                <w:sz w:val="20"/>
                <w:szCs w:val="20"/>
              </w:rPr>
            </w:pPr>
          </w:p>
        </w:tc>
      </w:tr>
      <w:tr w:rsidR="00ED6481">
        <w:trPr>
          <w:trHeight w:val="270"/>
        </w:trPr>
        <w:tc>
          <w:tcPr>
            <w:tcW w:w="738" w:type="dxa"/>
            <w:tcBorders>
              <w:top w:val="nil"/>
              <w:left w:val="single" w:sz="4" w:space="0" w:color="auto"/>
              <w:bottom w:val="single" w:sz="4" w:space="0" w:color="auto"/>
              <w:right w:val="single" w:sz="4" w:space="0" w:color="auto"/>
            </w:tcBorders>
            <w:shd w:val="clear" w:color="auto" w:fill="auto"/>
            <w:vAlign w:val="center"/>
          </w:tcPr>
          <w:p w:rsidR="00ED6481" w:rsidRDefault="00ED648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F42</w:t>
            </w:r>
          </w:p>
        </w:tc>
        <w:tc>
          <w:tcPr>
            <w:tcW w:w="1956" w:type="dxa"/>
            <w:tcBorders>
              <w:top w:val="nil"/>
              <w:left w:val="nil"/>
              <w:bottom w:val="single" w:sz="4" w:space="0" w:color="auto"/>
              <w:right w:val="single" w:sz="4" w:space="0" w:color="auto"/>
            </w:tcBorders>
            <w:shd w:val="clear" w:color="auto" w:fill="auto"/>
            <w:vAlign w:val="center"/>
          </w:tcPr>
          <w:p w:rsidR="00ED6481" w:rsidRDefault="00ED648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todayquotaBalance</w:t>
            </w:r>
          </w:p>
        </w:tc>
        <w:tc>
          <w:tcPr>
            <w:tcW w:w="1596" w:type="dxa"/>
            <w:tcBorders>
              <w:top w:val="nil"/>
              <w:left w:val="nil"/>
              <w:bottom w:val="single" w:sz="4" w:space="0" w:color="auto"/>
              <w:right w:val="single" w:sz="4" w:space="0" w:color="auto"/>
            </w:tcBorders>
            <w:shd w:val="clear" w:color="auto" w:fill="auto"/>
            <w:vAlign w:val="center"/>
          </w:tcPr>
          <w:p w:rsidR="00ED6481" w:rsidRDefault="00ED6481">
            <w:pPr>
              <w:widowControl/>
              <w:spacing w:line="240" w:lineRule="auto"/>
              <w:ind w:firstLineChars="0" w:firstLine="0"/>
              <w:jc w:val="left"/>
              <w:rPr>
                <w:rFonts w:asciiTheme="minorEastAsia" w:hAnsiTheme="minorEastAsia" w:cs="宋体"/>
                <w:color w:val="000000" w:themeColor="text1"/>
                <w:kern w:val="0"/>
                <w:sz w:val="20"/>
                <w:szCs w:val="20"/>
              </w:rPr>
            </w:pPr>
            <w:del w:id="4312" w:author="cuiqingsong" w:date="2017-08-23T22:11:00Z">
              <w:r w:rsidDel="00D75C8F">
                <w:rPr>
                  <w:rFonts w:asciiTheme="minorEastAsia" w:hAnsiTheme="minorEastAsia" w:cs="宋体" w:hint="eastAsia"/>
                  <w:color w:val="000000" w:themeColor="text1"/>
                  <w:kern w:val="0"/>
                  <w:sz w:val="20"/>
                  <w:szCs w:val="20"/>
                </w:rPr>
                <w:delText>当日额度</w:delText>
              </w:r>
            </w:del>
            <w:del w:id="4313" w:author="cuiqingsong" w:date="2017-08-23T22:39:00Z">
              <w:r w:rsidDel="006F73F6">
                <w:rPr>
                  <w:rFonts w:asciiTheme="minorEastAsia" w:hAnsiTheme="minorEastAsia" w:cs="宋体" w:hint="eastAsia"/>
                  <w:color w:val="000000" w:themeColor="text1"/>
                  <w:kern w:val="0"/>
                  <w:sz w:val="20"/>
                  <w:szCs w:val="20"/>
                </w:rPr>
                <w:delText>可报价余额</w:delText>
              </w:r>
            </w:del>
            <w:ins w:id="4314" w:author="cuiqingsong" w:date="2017-08-23T22:40:00Z">
              <w:r w:rsidR="006F73F6">
                <w:rPr>
                  <w:rFonts w:asciiTheme="minorEastAsia" w:hAnsiTheme="minorEastAsia" w:cs="宋体" w:hint="eastAsia"/>
                  <w:color w:val="000000" w:themeColor="text1"/>
                  <w:kern w:val="0"/>
                  <w:sz w:val="20"/>
                  <w:szCs w:val="20"/>
                </w:rPr>
                <w:t>可用资金</w:t>
              </w:r>
            </w:ins>
          </w:p>
        </w:tc>
        <w:tc>
          <w:tcPr>
            <w:tcW w:w="618" w:type="dxa"/>
            <w:tcBorders>
              <w:top w:val="nil"/>
              <w:left w:val="nil"/>
              <w:bottom w:val="single" w:sz="4" w:space="0" w:color="auto"/>
              <w:right w:val="single" w:sz="4" w:space="0" w:color="auto"/>
            </w:tcBorders>
            <w:shd w:val="clear" w:color="auto" w:fill="auto"/>
            <w:vAlign w:val="center"/>
          </w:tcPr>
          <w:p w:rsidR="00ED6481" w:rsidRDefault="00ED648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vAlign w:val="center"/>
          </w:tcPr>
          <w:p w:rsidR="00ED6481" w:rsidRDefault="00ED648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121" w:type="dxa"/>
            <w:vMerge/>
            <w:tcBorders>
              <w:left w:val="nil"/>
              <w:right w:val="single" w:sz="4" w:space="0" w:color="auto"/>
            </w:tcBorders>
            <w:shd w:val="clear" w:color="auto" w:fill="auto"/>
            <w:vAlign w:val="center"/>
          </w:tcPr>
          <w:p w:rsidR="00ED6481" w:rsidRDefault="00ED6481">
            <w:pPr>
              <w:widowControl/>
              <w:spacing w:line="240" w:lineRule="auto"/>
              <w:ind w:firstLineChars="0" w:firstLine="0"/>
              <w:jc w:val="left"/>
              <w:rPr>
                <w:rFonts w:asciiTheme="minorEastAsia" w:hAnsiTheme="minorEastAsia" w:cs="宋体"/>
                <w:color w:val="000000" w:themeColor="text1"/>
                <w:kern w:val="0"/>
                <w:sz w:val="20"/>
                <w:szCs w:val="20"/>
              </w:rPr>
            </w:pPr>
          </w:p>
        </w:tc>
      </w:tr>
      <w:tr w:rsidR="00ED6481">
        <w:trPr>
          <w:trHeight w:val="270"/>
        </w:trPr>
        <w:tc>
          <w:tcPr>
            <w:tcW w:w="738" w:type="dxa"/>
            <w:tcBorders>
              <w:top w:val="nil"/>
              <w:left w:val="single" w:sz="4" w:space="0" w:color="auto"/>
              <w:bottom w:val="single" w:sz="4" w:space="0" w:color="auto"/>
              <w:right w:val="single" w:sz="4" w:space="0" w:color="auto"/>
            </w:tcBorders>
            <w:shd w:val="clear" w:color="auto" w:fill="auto"/>
            <w:vAlign w:val="center"/>
          </w:tcPr>
          <w:p w:rsidR="00ED6481" w:rsidRDefault="00ED648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F05</w:t>
            </w:r>
          </w:p>
        </w:tc>
        <w:tc>
          <w:tcPr>
            <w:tcW w:w="1956" w:type="dxa"/>
            <w:tcBorders>
              <w:top w:val="nil"/>
              <w:left w:val="nil"/>
              <w:bottom w:val="single" w:sz="4" w:space="0" w:color="auto"/>
              <w:right w:val="single" w:sz="4" w:space="0" w:color="auto"/>
            </w:tcBorders>
            <w:shd w:val="clear" w:color="auto" w:fill="auto"/>
            <w:vAlign w:val="center"/>
          </w:tcPr>
          <w:p w:rsidR="00ED6481" w:rsidRDefault="00ED648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todayAvailable</w:t>
            </w:r>
          </w:p>
        </w:tc>
        <w:tc>
          <w:tcPr>
            <w:tcW w:w="1596" w:type="dxa"/>
            <w:tcBorders>
              <w:top w:val="nil"/>
              <w:left w:val="nil"/>
              <w:bottom w:val="single" w:sz="4" w:space="0" w:color="auto"/>
              <w:right w:val="single" w:sz="4" w:space="0" w:color="auto"/>
            </w:tcBorders>
            <w:shd w:val="clear" w:color="auto" w:fill="auto"/>
            <w:vAlign w:val="center"/>
          </w:tcPr>
          <w:p w:rsidR="00ED6481" w:rsidRDefault="00ED6481">
            <w:pPr>
              <w:widowControl/>
              <w:spacing w:line="240" w:lineRule="auto"/>
              <w:ind w:firstLineChars="0" w:firstLine="0"/>
              <w:jc w:val="left"/>
              <w:rPr>
                <w:rFonts w:asciiTheme="minorEastAsia" w:hAnsiTheme="minorEastAsia" w:cs="宋体"/>
                <w:color w:val="000000" w:themeColor="text1"/>
                <w:kern w:val="0"/>
                <w:sz w:val="20"/>
                <w:szCs w:val="20"/>
              </w:rPr>
            </w:pPr>
            <w:del w:id="4315" w:author="cuiqingsong" w:date="2017-08-23T22:11:00Z">
              <w:r w:rsidDel="00D75C8F">
                <w:rPr>
                  <w:rFonts w:asciiTheme="minorEastAsia" w:hAnsiTheme="minorEastAsia" w:cs="宋体" w:hint="eastAsia"/>
                  <w:color w:val="000000" w:themeColor="text1"/>
                  <w:kern w:val="0"/>
                  <w:sz w:val="20"/>
                  <w:szCs w:val="20"/>
                </w:rPr>
                <w:delText>当日</w:delText>
              </w:r>
            </w:del>
            <w:r>
              <w:rPr>
                <w:rFonts w:asciiTheme="minorEastAsia" w:hAnsiTheme="minorEastAsia" w:cs="宋体" w:hint="eastAsia"/>
                <w:color w:val="000000" w:themeColor="text1"/>
                <w:kern w:val="0"/>
                <w:sz w:val="20"/>
                <w:szCs w:val="20"/>
              </w:rPr>
              <w:t>可提资金</w:t>
            </w:r>
          </w:p>
        </w:tc>
        <w:tc>
          <w:tcPr>
            <w:tcW w:w="618" w:type="dxa"/>
            <w:tcBorders>
              <w:top w:val="nil"/>
              <w:left w:val="nil"/>
              <w:bottom w:val="single" w:sz="4" w:space="0" w:color="auto"/>
              <w:right w:val="single" w:sz="4" w:space="0" w:color="auto"/>
            </w:tcBorders>
            <w:shd w:val="clear" w:color="auto" w:fill="auto"/>
            <w:vAlign w:val="center"/>
          </w:tcPr>
          <w:p w:rsidR="00ED6481" w:rsidRDefault="00ED648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vAlign w:val="center"/>
          </w:tcPr>
          <w:p w:rsidR="00ED6481" w:rsidRDefault="00ED648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121" w:type="dxa"/>
            <w:vMerge/>
            <w:tcBorders>
              <w:left w:val="nil"/>
              <w:right w:val="single" w:sz="4" w:space="0" w:color="auto"/>
            </w:tcBorders>
            <w:shd w:val="clear" w:color="auto" w:fill="auto"/>
            <w:vAlign w:val="center"/>
          </w:tcPr>
          <w:p w:rsidR="00ED6481" w:rsidRDefault="00ED6481">
            <w:pPr>
              <w:widowControl/>
              <w:spacing w:line="240" w:lineRule="auto"/>
              <w:ind w:firstLineChars="0" w:firstLine="0"/>
              <w:jc w:val="left"/>
              <w:rPr>
                <w:rFonts w:asciiTheme="minorEastAsia" w:hAnsiTheme="minorEastAsia" w:cs="宋体"/>
                <w:color w:val="000000" w:themeColor="text1"/>
                <w:kern w:val="0"/>
                <w:sz w:val="20"/>
                <w:szCs w:val="20"/>
              </w:rPr>
            </w:pPr>
          </w:p>
        </w:tc>
      </w:tr>
      <w:tr w:rsidR="00ED6481" w:rsidTr="000822C8">
        <w:trPr>
          <w:trHeight w:val="270"/>
        </w:trPr>
        <w:tc>
          <w:tcPr>
            <w:tcW w:w="738" w:type="dxa"/>
            <w:tcBorders>
              <w:top w:val="nil"/>
              <w:left w:val="single" w:sz="4" w:space="0" w:color="auto"/>
              <w:bottom w:val="single" w:sz="4" w:space="0" w:color="auto"/>
              <w:right w:val="single" w:sz="4" w:space="0" w:color="auto"/>
            </w:tcBorders>
            <w:shd w:val="clear" w:color="auto" w:fill="auto"/>
            <w:vAlign w:val="center"/>
          </w:tcPr>
          <w:p w:rsidR="00ED6481" w:rsidRDefault="00ED648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F61</w:t>
            </w:r>
          </w:p>
        </w:tc>
        <w:tc>
          <w:tcPr>
            <w:tcW w:w="1956" w:type="dxa"/>
            <w:tcBorders>
              <w:top w:val="nil"/>
              <w:left w:val="nil"/>
              <w:bottom w:val="single" w:sz="4" w:space="0" w:color="auto"/>
              <w:right w:val="single" w:sz="4" w:space="0" w:color="auto"/>
            </w:tcBorders>
            <w:shd w:val="clear" w:color="auto" w:fill="auto"/>
            <w:vAlign w:val="center"/>
          </w:tcPr>
          <w:p w:rsidR="00ED6481" w:rsidRDefault="00ED648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profit</w:t>
            </w:r>
          </w:p>
        </w:tc>
        <w:tc>
          <w:tcPr>
            <w:tcW w:w="1596" w:type="dxa"/>
            <w:tcBorders>
              <w:top w:val="nil"/>
              <w:left w:val="nil"/>
              <w:bottom w:val="single" w:sz="4" w:space="0" w:color="auto"/>
              <w:right w:val="single" w:sz="4" w:space="0" w:color="auto"/>
            </w:tcBorders>
            <w:shd w:val="clear" w:color="auto" w:fill="auto"/>
            <w:vAlign w:val="center"/>
          </w:tcPr>
          <w:p w:rsidR="00ED6481" w:rsidRDefault="00ED648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浮动盈亏</w:t>
            </w:r>
          </w:p>
        </w:tc>
        <w:tc>
          <w:tcPr>
            <w:tcW w:w="618" w:type="dxa"/>
            <w:tcBorders>
              <w:top w:val="nil"/>
              <w:left w:val="nil"/>
              <w:bottom w:val="single" w:sz="4" w:space="0" w:color="auto"/>
              <w:right w:val="single" w:sz="4" w:space="0" w:color="auto"/>
            </w:tcBorders>
            <w:shd w:val="clear" w:color="auto" w:fill="auto"/>
            <w:vAlign w:val="center"/>
          </w:tcPr>
          <w:p w:rsidR="00ED6481" w:rsidRDefault="00ED648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tcPr>
          <w:p w:rsidR="00ED6481" w:rsidRDefault="00ED648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121" w:type="dxa"/>
            <w:vMerge/>
            <w:tcBorders>
              <w:left w:val="nil"/>
              <w:right w:val="single" w:sz="4" w:space="0" w:color="auto"/>
            </w:tcBorders>
            <w:shd w:val="clear" w:color="auto" w:fill="auto"/>
            <w:vAlign w:val="center"/>
          </w:tcPr>
          <w:p w:rsidR="00ED6481" w:rsidRDefault="00ED6481">
            <w:pPr>
              <w:widowControl/>
              <w:spacing w:line="240" w:lineRule="auto"/>
              <w:ind w:firstLineChars="0" w:firstLine="0"/>
              <w:jc w:val="left"/>
              <w:rPr>
                <w:rFonts w:asciiTheme="minorEastAsia" w:hAnsiTheme="minorEastAsia" w:cs="宋体"/>
                <w:color w:val="000000" w:themeColor="text1"/>
                <w:kern w:val="0"/>
                <w:sz w:val="20"/>
                <w:szCs w:val="20"/>
              </w:rPr>
            </w:pPr>
          </w:p>
        </w:tc>
      </w:tr>
      <w:tr w:rsidR="00ED6481">
        <w:trPr>
          <w:trHeight w:val="270"/>
        </w:trPr>
        <w:tc>
          <w:tcPr>
            <w:tcW w:w="738" w:type="dxa"/>
            <w:tcBorders>
              <w:top w:val="nil"/>
              <w:left w:val="single" w:sz="4" w:space="0" w:color="auto"/>
              <w:bottom w:val="single" w:sz="4" w:space="0" w:color="auto"/>
              <w:right w:val="single" w:sz="4" w:space="0" w:color="auto"/>
            </w:tcBorders>
            <w:shd w:val="clear" w:color="auto" w:fill="auto"/>
            <w:vAlign w:val="center"/>
          </w:tcPr>
          <w:p w:rsidR="00ED6481" w:rsidRDefault="00ED648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F</w:t>
            </w:r>
            <w:ins w:id="4316" w:author="cuiqingsong" w:date="2017-08-24T16:03:00Z">
              <w:r w:rsidR="00373D1A">
                <w:rPr>
                  <w:rFonts w:asciiTheme="minorEastAsia" w:hAnsiTheme="minorEastAsia" w:cs="宋体"/>
                  <w:color w:val="000000" w:themeColor="text1"/>
                  <w:kern w:val="0"/>
                  <w:sz w:val="20"/>
                  <w:szCs w:val="20"/>
                </w:rPr>
                <w:t>20</w:t>
              </w:r>
            </w:ins>
            <w:del w:id="4317" w:author="cuiqingsong" w:date="2017-08-24T16:03:00Z">
              <w:r w:rsidDel="00373D1A">
                <w:rPr>
                  <w:rFonts w:asciiTheme="minorEastAsia" w:hAnsiTheme="minorEastAsia" w:cs="宋体"/>
                  <w:color w:val="000000" w:themeColor="text1"/>
                  <w:kern w:val="0"/>
                  <w:sz w:val="20"/>
                  <w:szCs w:val="20"/>
                </w:rPr>
                <w:delText>1</w:delText>
              </w:r>
              <w:r w:rsidDel="00373D1A">
                <w:rPr>
                  <w:rFonts w:asciiTheme="minorEastAsia" w:hAnsiTheme="minorEastAsia" w:cs="宋体" w:hint="eastAsia"/>
                  <w:color w:val="000000" w:themeColor="text1"/>
                  <w:kern w:val="0"/>
                  <w:sz w:val="20"/>
                  <w:szCs w:val="20"/>
                </w:rPr>
                <w:delText>3</w:delText>
              </w:r>
            </w:del>
          </w:p>
        </w:tc>
        <w:tc>
          <w:tcPr>
            <w:tcW w:w="1956" w:type="dxa"/>
            <w:tcBorders>
              <w:top w:val="nil"/>
              <w:left w:val="nil"/>
              <w:bottom w:val="single" w:sz="4" w:space="0" w:color="auto"/>
              <w:right w:val="single" w:sz="4" w:space="0" w:color="auto"/>
            </w:tcBorders>
            <w:shd w:val="clear" w:color="auto" w:fill="auto"/>
            <w:vAlign w:val="center"/>
          </w:tcPr>
          <w:p w:rsidR="00373D1A" w:rsidRDefault="00373D1A">
            <w:pPr>
              <w:widowControl/>
              <w:spacing w:line="240" w:lineRule="auto"/>
              <w:ind w:firstLineChars="0" w:firstLine="0"/>
              <w:jc w:val="left"/>
              <w:rPr>
                <w:ins w:id="4318" w:author="cuiqingsong" w:date="2017-08-24T16:04:00Z"/>
                <w:rFonts w:asciiTheme="minorEastAsia" w:hAnsiTheme="minorEastAsia" w:cs="宋体"/>
                <w:color w:val="000000" w:themeColor="text1"/>
                <w:kern w:val="0"/>
                <w:sz w:val="20"/>
                <w:szCs w:val="20"/>
              </w:rPr>
            </w:pPr>
            <w:ins w:id="4319" w:author="cuiqingsong" w:date="2017-08-24T16:04:00Z">
              <w:r>
                <w:rPr>
                  <w:rFonts w:asciiTheme="minorEastAsia" w:hAnsiTheme="minorEastAsia" w:cs="宋体"/>
                  <w:color w:val="000000" w:themeColor="text1"/>
                  <w:kern w:val="0"/>
                  <w:sz w:val="20"/>
                  <w:szCs w:val="20"/>
                </w:rPr>
                <w:t>todayPosiCash</w:t>
              </w:r>
            </w:ins>
          </w:p>
          <w:p w:rsidR="00ED6481" w:rsidRDefault="00ED6481">
            <w:pPr>
              <w:widowControl/>
              <w:spacing w:line="240" w:lineRule="auto"/>
              <w:ind w:firstLineChars="0" w:firstLine="0"/>
              <w:jc w:val="left"/>
              <w:rPr>
                <w:rFonts w:asciiTheme="minorEastAsia" w:hAnsiTheme="minorEastAsia" w:cs="宋体"/>
                <w:color w:val="000000" w:themeColor="text1"/>
                <w:kern w:val="0"/>
                <w:sz w:val="20"/>
                <w:szCs w:val="20"/>
              </w:rPr>
            </w:pPr>
            <w:del w:id="4320" w:author="cuiqingsong" w:date="2017-08-24T16:04:00Z">
              <w:r w:rsidDel="00373D1A">
                <w:rPr>
                  <w:rFonts w:asciiTheme="minorEastAsia" w:hAnsiTheme="minorEastAsia" w:cs="宋体"/>
                  <w:color w:val="000000" w:themeColor="text1"/>
                  <w:kern w:val="0"/>
                  <w:sz w:val="20"/>
                  <w:szCs w:val="20"/>
                </w:rPr>
                <w:delText>basefund</w:delText>
              </w:r>
            </w:del>
          </w:p>
        </w:tc>
        <w:tc>
          <w:tcPr>
            <w:tcW w:w="1596" w:type="dxa"/>
            <w:tcBorders>
              <w:top w:val="nil"/>
              <w:left w:val="nil"/>
              <w:bottom w:val="single" w:sz="4" w:space="0" w:color="auto"/>
              <w:right w:val="single" w:sz="4" w:space="0" w:color="auto"/>
            </w:tcBorders>
            <w:shd w:val="clear" w:color="auto" w:fill="auto"/>
            <w:vAlign w:val="center"/>
          </w:tcPr>
          <w:p w:rsidR="00ED6481" w:rsidRDefault="00373D1A">
            <w:pPr>
              <w:widowControl/>
              <w:spacing w:line="240" w:lineRule="auto"/>
              <w:ind w:firstLineChars="0" w:firstLine="0"/>
              <w:jc w:val="left"/>
              <w:rPr>
                <w:rFonts w:asciiTheme="minorEastAsia" w:hAnsiTheme="minorEastAsia" w:cs="宋体"/>
                <w:color w:val="000000" w:themeColor="text1"/>
                <w:kern w:val="0"/>
                <w:sz w:val="20"/>
                <w:szCs w:val="20"/>
              </w:rPr>
            </w:pPr>
            <w:ins w:id="4321" w:author="cuiqingsong" w:date="2017-08-24T16:04:00Z">
              <w:r>
                <w:rPr>
                  <w:rFonts w:asciiTheme="minorEastAsia" w:hAnsiTheme="minorEastAsia" w:cs="宋体" w:hint="eastAsia"/>
                  <w:color w:val="000000" w:themeColor="text1"/>
                  <w:kern w:val="0"/>
                  <w:sz w:val="20"/>
                  <w:szCs w:val="20"/>
                </w:rPr>
                <w:t>持仓</w:t>
              </w:r>
            </w:ins>
            <w:del w:id="4322" w:author="cuiqingsong" w:date="2017-08-24T16:04:00Z">
              <w:r w:rsidR="00ED6481" w:rsidDel="00373D1A">
                <w:rPr>
                  <w:rFonts w:asciiTheme="minorEastAsia" w:hAnsiTheme="minorEastAsia" w:cs="宋体" w:hint="eastAsia"/>
                  <w:color w:val="000000" w:themeColor="text1"/>
                  <w:kern w:val="0"/>
                  <w:sz w:val="20"/>
                  <w:szCs w:val="20"/>
                </w:rPr>
                <w:delText>基础</w:delText>
              </w:r>
            </w:del>
            <w:r w:rsidR="00ED6481">
              <w:rPr>
                <w:rFonts w:asciiTheme="minorEastAsia" w:hAnsiTheme="minorEastAsia" w:cs="宋体" w:hint="eastAsia"/>
                <w:color w:val="000000" w:themeColor="text1"/>
                <w:kern w:val="0"/>
                <w:sz w:val="20"/>
                <w:szCs w:val="20"/>
              </w:rPr>
              <w:t>保证金</w:t>
            </w:r>
          </w:p>
        </w:tc>
        <w:tc>
          <w:tcPr>
            <w:tcW w:w="618" w:type="dxa"/>
            <w:tcBorders>
              <w:top w:val="nil"/>
              <w:left w:val="nil"/>
              <w:bottom w:val="single" w:sz="4" w:space="0" w:color="auto"/>
              <w:right w:val="single" w:sz="4" w:space="0" w:color="auto"/>
            </w:tcBorders>
            <w:shd w:val="clear" w:color="auto" w:fill="auto"/>
            <w:vAlign w:val="center"/>
          </w:tcPr>
          <w:p w:rsidR="00ED6481" w:rsidRDefault="00ED648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tcPr>
          <w:p w:rsidR="00ED6481" w:rsidRDefault="00373D1A">
            <w:pPr>
              <w:widowControl/>
              <w:spacing w:line="240" w:lineRule="auto"/>
              <w:ind w:firstLineChars="0" w:firstLine="0"/>
              <w:jc w:val="left"/>
              <w:rPr>
                <w:rFonts w:asciiTheme="minorEastAsia" w:hAnsiTheme="minorEastAsia" w:cs="宋体"/>
                <w:color w:val="000000" w:themeColor="text1"/>
                <w:kern w:val="0"/>
                <w:sz w:val="20"/>
                <w:szCs w:val="20"/>
              </w:rPr>
            </w:pPr>
            <w:ins w:id="4323" w:author="cuiqingsong" w:date="2017-08-24T16:04:00Z">
              <w:r>
                <w:rPr>
                  <w:rFonts w:asciiTheme="minorEastAsia" w:hAnsiTheme="minorEastAsia" w:cs="宋体"/>
                  <w:color w:val="000000" w:themeColor="text1"/>
                  <w:kern w:val="0"/>
                  <w:sz w:val="20"/>
                  <w:szCs w:val="20"/>
                </w:rPr>
                <w:t>M</w:t>
              </w:r>
            </w:ins>
            <w:del w:id="4324" w:author="cuiqingsong" w:date="2017-08-16T16:39:00Z">
              <w:r w:rsidR="00ED6481" w:rsidDel="00341200">
                <w:rPr>
                  <w:rFonts w:asciiTheme="minorEastAsia" w:hAnsiTheme="minorEastAsia" w:cs="宋体" w:hint="eastAsia"/>
                  <w:color w:val="000000" w:themeColor="text1"/>
                  <w:kern w:val="0"/>
                  <w:sz w:val="20"/>
                  <w:szCs w:val="20"/>
                </w:rPr>
                <w:delText>O</w:delText>
              </w:r>
            </w:del>
          </w:p>
        </w:tc>
        <w:tc>
          <w:tcPr>
            <w:tcW w:w="3121" w:type="dxa"/>
            <w:vMerge/>
            <w:tcBorders>
              <w:left w:val="nil"/>
              <w:right w:val="single" w:sz="4" w:space="0" w:color="auto"/>
            </w:tcBorders>
            <w:shd w:val="clear" w:color="auto" w:fill="auto"/>
            <w:vAlign w:val="center"/>
          </w:tcPr>
          <w:p w:rsidR="00ED6481" w:rsidRDefault="00ED6481">
            <w:pPr>
              <w:widowControl/>
              <w:spacing w:line="240" w:lineRule="auto"/>
              <w:ind w:firstLineChars="0" w:firstLine="0"/>
              <w:jc w:val="left"/>
              <w:rPr>
                <w:rFonts w:asciiTheme="minorEastAsia" w:hAnsiTheme="minorEastAsia" w:cs="宋体"/>
                <w:color w:val="000000" w:themeColor="text1"/>
                <w:kern w:val="0"/>
                <w:sz w:val="20"/>
                <w:szCs w:val="20"/>
              </w:rPr>
            </w:pPr>
          </w:p>
        </w:tc>
      </w:tr>
      <w:tr w:rsidR="00ED6481">
        <w:trPr>
          <w:trHeight w:val="270"/>
        </w:trPr>
        <w:tc>
          <w:tcPr>
            <w:tcW w:w="738" w:type="dxa"/>
            <w:tcBorders>
              <w:top w:val="nil"/>
              <w:left w:val="single" w:sz="4" w:space="0" w:color="auto"/>
              <w:bottom w:val="single" w:sz="4" w:space="0" w:color="auto"/>
              <w:right w:val="single" w:sz="4" w:space="0" w:color="auto"/>
            </w:tcBorders>
            <w:shd w:val="clear" w:color="auto" w:fill="auto"/>
            <w:vAlign w:val="center"/>
          </w:tcPr>
          <w:p w:rsidR="00ED6481" w:rsidRDefault="00ED6481" w:rsidP="00341200">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F19</w:t>
            </w:r>
          </w:p>
        </w:tc>
        <w:tc>
          <w:tcPr>
            <w:tcW w:w="1956" w:type="dxa"/>
            <w:tcBorders>
              <w:top w:val="nil"/>
              <w:left w:val="nil"/>
              <w:bottom w:val="single" w:sz="4" w:space="0" w:color="auto"/>
              <w:right w:val="single" w:sz="4" w:space="0" w:color="auto"/>
            </w:tcBorders>
            <w:shd w:val="clear" w:color="auto" w:fill="auto"/>
            <w:vAlign w:val="center"/>
          </w:tcPr>
          <w:p w:rsidR="00ED6481" w:rsidRDefault="00ED6481" w:rsidP="00341200">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addMargin</w:t>
            </w:r>
          </w:p>
        </w:tc>
        <w:tc>
          <w:tcPr>
            <w:tcW w:w="1596" w:type="dxa"/>
            <w:tcBorders>
              <w:top w:val="nil"/>
              <w:left w:val="nil"/>
              <w:bottom w:val="single" w:sz="4" w:space="0" w:color="auto"/>
              <w:right w:val="single" w:sz="4" w:space="0" w:color="auto"/>
            </w:tcBorders>
            <w:shd w:val="clear" w:color="auto" w:fill="auto"/>
            <w:vAlign w:val="center"/>
          </w:tcPr>
          <w:p w:rsidR="00ED6481" w:rsidRDefault="00ED6481" w:rsidP="00341200">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追加保证金</w:t>
            </w:r>
          </w:p>
        </w:tc>
        <w:tc>
          <w:tcPr>
            <w:tcW w:w="618" w:type="dxa"/>
            <w:tcBorders>
              <w:top w:val="nil"/>
              <w:left w:val="nil"/>
              <w:bottom w:val="single" w:sz="4" w:space="0" w:color="auto"/>
              <w:right w:val="single" w:sz="4" w:space="0" w:color="auto"/>
            </w:tcBorders>
            <w:shd w:val="clear" w:color="auto" w:fill="auto"/>
            <w:vAlign w:val="center"/>
          </w:tcPr>
          <w:p w:rsidR="00ED6481" w:rsidRDefault="00ED6481" w:rsidP="00341200">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tcPr>
          <w:p w:rsidR="00ED6481" w:rsidRDefault="00ED6481" w:rsidP="00341200">
            <w:pPr>
              <w:widowControl/>
              <w:spacing w:line="240" w:lineRule="auto"/>
              <w:ind w:firstLineChars="0" w:firstLine="0"/>
              <w:jc w:val="left"/>
              <w:rPr>
                <w:rFonts w:asciiTheme="minorEastAsia" w:hAnsiTheme="minorEastAsia" w:cs="宋体"/>
                <w:color w:val="000000" w:themeColor="text1"/>
                <w:kern w:val="0"/>
                <w:sz w:val="20"/>
                <w:szCs w:val="20"/>
              </w:rPr>
            </w:pPr>
            <w:ins w:id="4325" w:author="cuiqingsong" w:date="2017-08-16T16:39:00Z">
              <w:r w:rsidRPr="00CD3A0F">
                <w:rPr>
                  <w:rFonts w:asciiTheme="minorEastAsia" w:hAnsiTheme="minorEastAsia" w:cs="宋体"/>
                  <w:color w:val="000000" w:themeColor="text1"/>
                  <w:kern w:val="0"/>
                  <w:sz w:val="20"/>
                  <w:szCs w:val="20"/>
                </w:rPr>
                <w:t>M</w:t>
              </w:r>
            </w:ins>
            <w:del w:id="4326" w:author="cuiqingsong" w:date="2017-08-16T16:39:00Z">
              <w:r w:rsidDel="00173DAC">
                <w:rPr>
                  <w:rFonts w:asciiTheme="minorEastAsia" w:hAnsiTheme="minorEastAsia" w:cs="宋体" w:hint="eastAsia"/>
                  <w:color w:val="000000" w:themeColor="text1"/>
                  <w:kern w:val="0"/>
                  <w:sz w:val="20"/>
                  <w:szCs w:val="20"/>
                </w:rPr>
                <w:delText>O</w:delText>
              </w:r>
            </w:del>
          </w:p>
        </w:tc>
        <w:tc>
          <w:tcPr>
            <w:tcW w:w="3121" w:type="dxa"/>
            <w:vMerge/>
            <w:tcBorders>
              <w:left w:val="nil"/>
              <w:right w:val="single" w:sz="4" w:space="0" w:color="auto"/>
            </w:tcBorders>
            <w:shd w:val="clear" w:color="auto" w:fill="auto"/>
            <w:vAlign w:val="center"/>
          </w:tcPr>
          <w:p w:rsidR="00ED6481" w:rsidRDefault="00ED6481" w:rsidP="00341200">
            <w:pPr>
              <w:widowControl/>
              <w:spacing w:line="240" w:lineRule="auto"/>
              <w:ind w:firstLineChars="0" w:firstLine="0"/>
              <w:jc w:val="left"/>
              <w:rPr>
                <w:rFonts w:asciiTheme="minorEastAsia" w:hAnsiTheme="minorEastAsia" w:cs="宋体"/>
                <w:color w:val="000000" w:themeColor="text1"/>
                <w:kern w:val="0"/>
                <w:sz w:val="20"/>
                <w:szCs w:val="20"/>
              </w:rPr>
            </w:pPr>
          </w:p>
        </w:tc>
      </w:tr>
      <w:tr w:rsidR="00ED6481">
        <w:trPr>
          <w:trHeight w:val="270"/>
        </w:trPr>
        <w:tc>
          <w:tcPr>
            <w:tcW w:w="738" w:type="dxa"/>
            <w:tcBorders>
              <w:top w:val="nil"/>
              <w:left w:val="single" w:sz="4" w:space="0" w:color="auto"/>
              <w:bottom w:val="single" w:sz="4" w:space="0" w:color="auto"/>
              <w:right w:val="single" w:sz="4" w:space="0" w:color="auto"/>
            </w:tcBorders>
            <w:shd w:val="clear" w:color="auto" w:fill="auto"/>
            <w:vAlign w:val="center"/>
          </w:tcPr>
          <w:p w:rsidR="00ED6481" w:rsidRDefault="00ED6481" w:rsidP="00341200">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F11</w:t>
            </w:r>
          </w:p>
        </w:tc>
        <w:tc>
          <w:tcPr>
            <w:tcW w:w="1956" w:type="dxa"/>
            <w:tcBorders>
              <w:top w:val="nil"/>
              <w:left w:val="nil"/>
              <w:bottom w:val="single" w:sz="4" w:space="0" w:color="auto"/>
              <w:right w:val="single" w:sz="4" w:space="0" w:color="auto"/>
            </w:tcBorders>
            <w:shd w:val="clear" w:color="auto" w:fill="auto"/>
            <w:vAlign w:val="center"/>
          </w:tcPr>
          <w:p w:rsidR="00ED6481" w:rsidRDefault="00ED6481" w:rsidP="00341200">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payment</w:t>
            </w:r>
          </w:p>
        </w:tc>
        <w:tc>
          <w:tcPr>
            <w:tcW w:w="1596" w:type="dxa"/>
            <w:tcBorders>
              <w:top w:val="nil"/>
              <w:left w:val="nil"/>
              <w:bottom w:val="single" w:sz="4" w:space="0" w:color="auto"/>
              <w:right w:val="single" w:sz="4" w:space="0" w:color="auto"/>
            </w:tcBorders>
            <w:shd w:val="clear" w:color="auto" w:fill="auto"/>
            <w:vAlign w:val="center"/>
          </w:tcPr>
          <w:p w:rsidR="00ED6481" w:rsidRDefault="00ED6481" w:rsidP="00341200">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支付货款</w:t>
            </w:r>
          </w:p>
        </w:tc>
        <w:tc>
          <w:tcPr>
            <w:tcW w:w="618" w:type="dxa"/>
            <w:tcBorders>
              <w:top w:val="nil"/>
              <w:left w:val="nil"/>
              <w:bottom w:val="single" w:sz="4" w:space="0" w:color="auto"/>
              <w:right w:val="single" w:sz="4" w:space="0" w:color="auto"/>
            </w:tcBorders>
            <w:shd w:val="clear" w:color="auto" w:fill="auto"/>
            <w:vAlign w:val="center"/>
          </w:tcPr>
          <w:p w:rsidR="00ED6481" w:rsidRDefault="00ED6481" w:rsidP="00341200">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tcPr>
          <w:p w:rsidR="00ED6481" w:rsidRDefault="00ED6481" w:rsidP="00341200">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3121" w:type="dxa"/>
            <w:vMerge/>
            <w:tcBorders>
              <w:left w:val="nil"/>
              <w:right w:val="single" w:sz="4" w:space="0" w:color="auto"/>
            </w:tcBorders>
            <w:shd w:val="clear" w:color="auto" w:fill="auto"/>
            <w:vAlign w:val="center"/>
          </w:tcPr>
          <w:p w:rsidR="00ED6481" w:rsidRDefault="00ED6481" w:rsidP="00341200">
            <w:pPr>
              <w:widowControl/>
              <w:spacing w:line="240" w:lineRule="auto"/>
              <w:ind w:firstLineChars="0" w:firstLine="0"/>
              <w:jc w:val="left"/>
              <w:rPr>
                <w:rFonts w:asciiTheme="minorEastAsia" w:hAnsiTheme="minorEastAsia" w:cs="宋体"/>
                <w:color w:val="000000" w:themeColor="text1"/>
                <w:kern w:val="0"/>
                <w:sz w:val="20"/>
                <w:szCs w:val="20"/>
              </w:rPr>
            </w:pPr>
          </w:p>
        </w:tc>
      </w:tr>
      <w:tr w:rsidR="00ED6481">
        <w:trPr>
          <w:trHeight w:val="270"/>
        </w:trPr>
        <w:tc>
          <w:tcPr>
            <w:tcW w:w="738" w:type="dxa"/>
            <w:tcBorders>
              <w:top w:val="nil"/>
              <w:left w:val="single" w:sz="4" w:space="0" w:color="auto"/>
              <w:bottom w:val="single" w:sz="4" w:space="0" w:color="auto"/>
              <w:right w:val="single" w:sz="4" w:space="0" w:color="auto"/>
            </w:tcBorders>
            <w:shd w:val="clear" w:color="auto" w:fill="auto"/>
            <w:vAlign w:val="center"/>
          </w:tcPr>
          <w:p w:rsidR="00ED6481" w:rsidRDefault="00ED6481" w:rsidP="00341200">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F12</w:t>
            </w:r>
          </w:p>
        </w:tc>
        <w:tc>
          <w:tcPr>
            <w:tcW w:w="1956" w:type="dxa"/>
            <w:tcBorders>
              <w:top w:val="nil"/>
              <w:left w:val="nil"/>
              <w:bottom w:val="single" w:sz="4" w:space="0" w:color="auto"/>
              <w:right w:val="single" w:sz="4" w:space="0" w:color="auto"/>
            </w:tcBorders>
            <w:shd w:val="clear" w:color="auto" w:fill="auto"/>
            <w:vAlign w:val="center"/>
          </w:tcPr>
          <w:p w:rsidR="00ED6481" w:rsidRDefault="00ED6481" w:rsidP="00341200">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receivedCapital</w:t>
            </w:r>
          </w:p>
        </w:tc>
        <w:tc>
          <w:tcPr>
            <w:tcW w:w="1596" w:type="dxa"/>
            <w:tcBorders>
              <w:top w:val="nil"/>
              <w:left w:val="nil"/>
              <w:bottom w:val="single" w:sz="4" w:space="0" w:color="auto"/>
              <w:right w:val="single" w:sz="4" w:space="0" w:color="auto"/>
            </w:tcBorders>
            <w:shd w:val="clear" w:color="auto" w:fill="auto"/>
            <w:vAlign w:val="center"/>
          </w:tcPr>
          <w:p w:rsidR="00ED6481" w:rsidRDefault="00ED6481" w:rsidP="00341200">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收到货款</w:t>
            </w:r>
          </w:p>
        </w:tc>
        <w:tc>
          <w:tcPr>
            <w:tcW w:w="618" w:type="dxa"/>
            <w:tcBorders>
              <w:top w:val="nil"/>
              <w:left w:val="nil"/>
              <w:bottom w:val="single" w:sz="4" w:space="0" w:color="auto"/>
              <w:right w:val="single" w:sz="4" w:space="0" w:color="auto"/>
            </w:tcBorders>
            <w:shd w:val="clear" w:color="auto" w:fill="auto"/>
            <w:vAlign w:val="center"/>
          </w:tcPr>
          <w:p w:rsidR="00ED6481" w:rsidRDefault="00ED6481" w:rsidP="00341200">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tcPr>
          <w:p w:rsidR="00ED6481" w:rsidRDefault="00ED6481" w:rsidP="00341200">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3121" w:type="dxa"/>
            <w:vMerge/>
            <w:tcBorders>
              <w:left w:val="nil"/>
              <w:right w:val="single" w:sz="4" w:space="0" w:color="auto"/>
            </w:tcBorders>
            <w:shd w:val="clear" w:color="auto" w:fill="auto"/>
            <w:vAlign w:val="center"/>
          </w:tcPr>
          <w:p w:rsidR="00ED6481" w:rsidRDefault="00ED6481" w:rsidP="00341200">
            <w:pPr>
              <w:widowControl/>
              <w:spacing w:line="240" w:lineRule="auto"/>
              <w:ind w:firstLineChars="0" w:firstLine="0"/>
              <w:jc w:val="left"/>
              <w:rPr>
                <w:rFonts w:asciiTheme="minorEastAsia" w:hAnsiTheme="minorEastAsia" w:cs="宋体"/>
                <w:color w:val="000000" w:themeColor="text1"/>
                <w:kern w:val="0"/>
                <w:sz w:val="20"/>
                <w:szCs w:val="20"/>
              </w:rPr>
            </w:pPr>
          </w:p>
        </w:tc>
      </w:tr>
      <w:tr w:rsidR="00ED6481">
        <w:trPr>
          <w:trHeight w:val="270"/>
        </w:trPr>
        <w:tc>
          <w:tcPr>
            <w:tcW w:w="738" w:type="dxa"/>
            <w:tcBorders>
              <w:top w:val="nil"/>
              <w:left w:val="single" w:sz="4" w:space="0" w:color="auto"/>
              <w:bottom w:val="single" w:sz="4" w:space="0" w:color="auto"/>
              <w:right w:val="single" w:sz="4" w:space="0" w:color="auto"/>
            </w:tcBorders>
            <w:shd w:val="clear" w:color="auto" w:fill="auto"/>
            <w:vAlign w:val="center"/>
          </w:tcPr>
          <w:p w:rsidR="00ED6481" w:rsidRDefault="00ED6481" w:rsidP="00341200">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F10</w:t>
            </w:r>
          </w:p>
        </w:tc>
        <w:tc>
          <w:tcPr>
            <w:tcW w:w="1956" w:type="dxa"/>
            <w:tcBorders>
              <w:top w:val="nil"/>
              <w:left w:val="nil"/>
              <w:bottom w:val="single" w:sz="4" w:space="0" w:color="auto"/>
              <w:right w:val="single" w:sz="4" w:space="0" w:color="auto"/>
            </w:tcBorders>
            <w:shd w:val="clear" w:color="auto" w:fill="auto"/>
            <w:vAlign w:val="center"/>
          </w:tcPr>
          <w:p w:rsidR="00ED6481" w:rsidRDefault="00ED6481" w:rsidP="00341200">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todayOut</w:t>
            </w:r>
          </w:p>
        </w:tc>
        <w:tc>
          <w:tcPr>
            <w:tcW w:w="1596" w:type="dxa"/>
            <w:tcBorders>
              <w:top w:val="nil"/>
              <w:left w:val="nil"/>
              <w:bottom w:val="single" w:sz="4" w:space="0" w:color="auto"/>
              <w:right w:val="single" w:sz="4" w:space="0" w:color="auto"/>
            </w:tcBorders>
            <w:shd w:val="clear" w:color="auto" w:fill="auto"/>
            <w:vAlign w:val="center"/>
          </w:tcPr>
          <w:p w:rsidR="00ED6481" w:rsidRDefault="00ED6481" w:rsidP="00341200">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当日出金</w:t>
            </w:r>
          </w:p>
        </w:tc>
        <w:tc>
          <w:tcPr>
            <w:tcW w:w="618" w:type="dxa"/>
            <w:tcBorders>
              <w:top w:val="nil"/>
              <w:left w:val="nil"/>
              <w:bottom w:val="single" w:sz="4" w:space="0" w:color="auto"/>
              <w:right w:val="single" w:sz="4" w:space="0" w:color="auto"/>
            </w:tcBorders>
            <w:shd w:val="clear" w:color="auto" w:fill="auto"/>
            <w:vAlign w:val="center"/>
          </w:tcPr>
          <w:p w:rsidR="00ED6481" w:rsidRDefault="00ED6481" w:rsidP="00341200">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tcPr>
          <w:p w:rsidR="00ED6481" w:rsidRDefault="00ED6481" w:rsidP="00341200">
            <w:pPr>
              <w:widowControl/>
              <w:spacing w:line="240" w:lineRule="auto"/>
              <w:ind w:firstLineChars="0" w:firstLine="0"/>
              <w:jc w:val="left"/>
              <w:rPr>
                <w:rFonts w:asciiTheme="minorEastAsia" w:hAnsiTheme="minorEastAsia" w:cs="宋体"/>
                <w:color w:val="000000" w:themeColor="text1"/>
                <w:kern w:val="0"/>
                <w:sz w:val="20"/>
                <w:szCs w:val="20"/>
              </w:rPr>
            </w:pPr>
            <w:ins w:id="4327" w:author="cuiqingsong" w:date="2017-08-16T16:39:00Z">
              <w:r w:rsidRPr="00CD3A0F">
                <w:rPr>
                  <w:rFonts w:asciiTheme="minorEastAsia" w:hAnsiTheme="minorEastAsia" w:cs="宋体"/>
                  <w:color w:val="000000" w:themeColor="text1"/>
                  <w:kern w:val="0"/>
                  <w:sz w:val="20"/>
                  <w:szCs w:val="20"/>
                </w:rPr>
                <w:t>M</w:t>
              </w:r>
            </w:ins>
            <w:del w:id="4328" w:author="cuiqingsong" w:date="2017-08-16T16:39:00Z">
              <w:r w:rsidDel="00173DAC">
                <w:rPr>
                  <w:rFonts w:asciiTheme="minorEastAsia" w:hAnsiTheme="minorEastAsia" w:cs="宋体" w:hint="eastAsia"/>
                  <w:color w:val="000000" w:themeColor="text1"/>
                  <w:kern w:val="0"/>
                  <w:sz w:val="20"/>
                  <w:szCs w:val="20"/>
                </w:rPr>
                <w:delText>O</w:delText>
              </w:r>
            </w:del>
          </w:p>
        </w:tc>
        <w:tc>
          <w:tcPr>
            <w:tcW w:w="3121" w:type="dxa"/>
            <w:vMerge/>
            <w:tcBorders>
              <w:left w:val="nil"/>
              <w:right w:val="single" w:sz="4" w:space="0" w:color="auto"/>
            </w:tcBorders>
            <w:shd w:val="clear" w:color="auto" w:fill="auto"/>
            <w:vAlign w:val="center"/>
          </w:tcPr>
          <w:p w:rsidR="00ED6481" w:rsidRDefault="00ED6481" w:rsidP="00341200">
            <w:pPr>
              <w:widowControl/>
              <w:spacing w:line="240" w:lineRule="auto"/>
              <w:ind w:firstLineChars="0" w:firstLine="0"/>
              <w:jc w:val="left"/>
              <w:rPr>
                <w:rFonts w:asciiTheme="minorEastAsia" w:hAnsiTheme="minorEastAsia" w:cs="宋体"/>
                <w:color w:val="000000" w:themeColor="text1"/>
                <w:kern w:val="0"/>
                <w:sz w:val="20"/>
                <w:szCs w:val="20"/>
              </w:rPr>
            </w:pPr>
          </w:p>
        </w:tc>
      </w:tr>
      <w:tr w:rsidR="00ED6481">
        <w:trPr>
          <w:trHeight w:val="270"/>
        </w:trPr>
        <w:tc>
          <w:tcPr>
            <w:tcW w:w="738" w:type="dxa"/>
            <w:tcBorders>
              <w:top w:val="nil"/>
              <w:left w:val="single" w:sz="4" w:space="0" w:color="auto"/>
              <w:bottom w:val="single" w:sz="4" w:space="0" w:color="auto"/>
              <w:right w:val="single" w:sz="4" w:space="0" w:color="auto"/>
            </w:tcBorders>
            <w:shd w:val="clear" w:color="auto" w:fill="auto"/>
            <w:vAlign w:val="center"/>
          </w:tcPr>
          <w:p w:rsidR="00ED6481" w:rsidRDefault="00ED6481" w:rsidP="00341200">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F09</w:t>
            </w:r>
          </w:p>
        </w:tc>
        <w:tc>
          <w:tcPr>
            <w:tcW w:w="1956" w:type="dxa"/>
            <w:tcBorders>
              <w:top w:val="nil"/>
              <w:left w:val="nil"/>
              <w:bottom w:val="single" w:sz="4" w:space="0" w:color="auto"/>
              <w:right w:val="single" w:sz="4" w:space="0" w:color="auto"/>
            </w:tcBorders>
            <w:shd w:val="clear" w:color="auto" w:fill="auto"/>
            <w:vAlign w:val="center"/>
          </w:tcPr>
          <w:p w:rsidR="00ED6481" w:rsidRDefault="00ED6481" w:rsidP="00341200">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todayIn</w:t>
            </w:r>
          </w:p>
        </w:tc>
        <w:tc>
          <w:tcPr>
            <w:tcW w:w="1596" w:type="dxa"/>
            <w:tcBorders>
              <w:top w:val="nil"/>
              <w:left w:val="nil"/>
              <w:bottom w:val="single" w:sz="4" w:space="0" w:color="auto"/>
              <w:right w:val="single" w:sz="4" w:space="0" w:color="auto"/>
            </w:tcBorders>
            <w:shd w:val="clear" w:color="auto" w:fill="auto"/>
            <w:vAlign w:val="center"/>
          </w:tcPr>
          <w:p w:rsidR="00ED6481" w:rsidRDefault="00ED6481" w:rsidP="00341200">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当日入金</w:t>
            </w:r>
          </w:p>
        </w:tc>
        <w:tc>
          <w:tcPr>
            <w:tcW w:w="618" w:type="dxa"/>
            <w:tcBorders>
              <w:top w:val="nil"/>
              <w:left w:val="nil"/>
              <w:bottom w:val="single" w:sz="4" w:space="0" w:color="auto"/>
              <w:right w:val="single" w:sz="4" w:space="0" w:color="auto"/>
            </w:tcBorders>
            <w:shd w:val="clear" w:color="auto" w:fill="auto"/>
            <w:vAlign w:val="center"/>
          </w:tcPr>
          <w:p w:rsidR="00ED6481" w:rsidRDefault="00ED6481" w:rsidP="00341200">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tcPr>
          <w:p w:rsidR="00ED6481" w:rsidRDefault="00ED6481" w:rsidP="00341200">
            <w:pPr>
              <w:widowControl/>
              <w:spacing w:line="240" w:lineRule="auto"/>
              <w:ind w:firstLineChars="0" w:firstLine="0"/>
              <w:jc w:val="left"/>
              <w:rPr>
                <w:rFonts w:asciiTheme="minorEastAsia" w:hAnsiTheme="minorEastAsia" w:cs="宋体"/>
                <w:color w:val="000000" w:themeColor="text1"/>
                <w:kern w:val="0"/>
                <w:sz w:val="20"/>
                <w:szCs w:val="20"/>
              </w:rPr>
            </w:pPr>
            <w:ins w:id="4329" w:author="cuiqingsong" w:date="2017-08-16T16:39:00Z">
              <w:r w:rsidRPr="00CD3A0F">
                <w:rPr>
                  <w:rFonts w:asciiTheme="minorEastAsia" w:hAnsiTheme="minorEastAsia" w:cs="宋体"/>
                  <w:color w:val="000000" w:themeColor="text1"/>
                  <w:kern w:val="0"/>
                  <w:sz w:val="20"/>
                  <w:szCs w:val="20"/>
                </w:rPr>
                <w:t>M</w:t>
              </w:r>
            </w:ins>
            <w:del w:id="4330" w:author="cuiqingsong" w:date="2017-08-16T16:39:00Z">
              <w:r w:rsidDel="00173DAC">
                <w:rPr>
                  <w:rFonts w:asciiTheme="minorEastAsia" w:hAnsiTheme="minorEastAsia" w:cs="宋体" w:hint="eastAsia"/>
                  <w:color w:val="000000" w:themeColor="text1"/>
                  <w:kern w:val="0"/>
                  <w:sz w:val="20"/>
                  <w:szCs w:val="20"/>
                </w:rPr>
                <w:delText>O</w:delText>
              </w:r>
            </w:del>
          </w:p>
        </w:tc>
        <w:tc>
          <w:tcPr>
            <w:tcW w:w="3121" w:type="dxa"/>
            <w:vMerge/>
            <w:tcBorders>
              <w:left w:val="nil"/>
              <w:right w:val="single" w:sz="4" w:space="0" w:color="auto"/>
            </w:tcBorders>
            <w:shd w:val="clear" w:color="auto" w:fill="auto"/>
            <w:vAlign w:val="center"/>
          </w:tcPr>
          <w:p w:rsidR="00ED6481" w:rsidRDefault="00ED6481" w:rsidP="00341200">
            <w:pPr>
              <w:widowControl/>
              <w:spacing w:line="240" w:lineRule="auto"/>
              <w:ind w:firstLineChars="0" w:firstLine="0"/>
              <w:jc w:val="left"/>
              <w:rPr>
                <w:rFonts w:asciiTheme="minorEastAsia" w:hAnsiTheme="minorEastAsia" w:cs="宋体"/>
                <w:color w:val="000000" w:themeColor="text1"/>
                <w:kern w:val="0"/>
                <w:sz w:val="20"/>
                <w:szCs w:val="20"/>
              </w:rPr>
            </w:pPr>
          </w:p>
        </w:tc>
      </w:tr>
      <w:tr w:rsidR="00ED6481">
        <w:trPr>
          <w:trHeight w:val="270"/>
        </w:trPr>
        <w:tc>
          <w:tcPr>
            <w:tcW w:w="738" w:type="dxa"/>
            <w:tcBorders>
              <w:top w:val="nil"/>
              <w:left w:val="single" w:sz="4" w:space="0" w:color="auto"/>
              <w:bottom w:val="single" w:sz="4" w:space="0" w:color="auto"/>
              <w:right w:val="single" w:sz="4" w:space="0" w:color="auto"/>
            </w:tcBorders>
            <w:shd w:val="clear" w:color="auto" w:fill="auto"/>
            <w:vAlign w:val="center"/>
          </w:tcPr>
          <w:p w:rsidR="00ED6481" w:rsidRDefault="00ED6481" w:rsidP="00341200">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F63</w:t>
            </w:r>
          </w:p>
        </w:tc>
        <w:tc>
          <w:tcPr>
            <w:tcW w:w="1956" w:type="dxa"/>
            <w:tcBorders>
              <w:top w:val="nil"/>
              <w:left w:val="nil"/>
              <w:bottom w:val="single" w:sz="4" w:space="0" w:color="auto"/>
              <w:right w:val="single" w:sz="4" w:space="0" w:color="auto"/>
            </w:tcBorders>
            <w:shd w:val="clear" w:color="auto" w:fill="auto"/>
            <w:vAlign w:val="center"/>
          </w:tcPr>
          <w:p w:rsidR="00ED6481" w:rsidRDefault="00ED6481" w:rsidP="00341200">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interest</w:t>
            </w:r>
          </w:p>
        </w:tc>
        <w:tc>
          <w:tcPr>
            <w:tcW w:w="1596" w:type="dxa"/>
            <w:tcBorders>
              <w:top w:val="nil"/>
              <w:left w:val="nil"/>
              <w:bottom w:val="single" w:sz="4" w:space="0" w:color="auto"/>
              <w:right w:val="single" w:sz="4" w:space="0" w:color="auto"/>
            </w:tcBorders>
            <w:shd w:val="clear" w:color="auto" w:fill="auto"/>
            <w:vAlign w:val="center"/>
          </w:tcPr>
          <w:p w:rsidR="00ED6481" w:rsidRDefault="00ED6481" w:rsidP="00341200">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利息</w:t>
            </w:r>
          </w:p>
        </w:tc>
        <w:tc>
          <w:tcPr>
            <w:tcW w:w="618" w:type="dxa"/>
            <w:tcBorders>
              <w:top w:val="nil"/>
              <w:left w:val="nil"/>
              <w:bottom w:val="single" w:sz="4" w:space="0" w:color="auto"/>
              <w:right w:val="single" w:sz="4" w:space="0" w:color="auto"/>
            </w:tcBorders>
            <w:shd w:val="clear" w:color="auto" w:fill="auto"/>
            <w:vAlign w:val="center"/>
          </w:tcPr>
          <w:p w:rsidR="00ED6481" w:rsidRDefault="00ED6481" w:rsidP="00341200">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tcPr>
          <w:p w:rsidR="00ED6481" w:rsidRDefault="00ED6481" w:rsidP="00341200">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3121" w:type="dxa"/>
            <w:vMerge/>
            <w:tcBorders>
              <w:left w:val="nil"/>
              <w:right w:val="single" w:sz="4" w:space="0" w:color="auto"/>
            </w:tcBorders>
            <w:shd w:val="clear" w:color="auto" w:fill="auto"/>
            <w:vAlign w:val="center"/>
          </w:tcPr>
          <w:p w:rsidR="00ED6481" w:rsidRDefault="00ED6481" w:rsidP="00341200">
            <w:pPr>
              <w:widowControl/>
              <w:spacing w:line="240" w:lineRule="auto"/>
              <w:ind w:firstLineChars="0" w:firstLine="0"/>
              <w:jc w:val="left"/>
              <w:rPr>
                <w:rFonts w:asciiTheme="minorEastAsia" w:hAnsiTheme="minorEastAsia" w:cs="宋体"/>
                <w:color w:val="000000" w:themeColor="text1"/>
                <w:kern w:val="0"/>
                <w:sz w:val="20"/>
                <w:szCs w:val="20"/>
              </w:rPr>
            </w:pPr>
          </w:p>
        </w:tc>
      </w:tr>
      <w:tr w:rsidR="00ED6481">
        <w:trPr>
          <w:trHeight w:val="270"/>
        </w:trPr>
        <w:tc>
          <w:tcPr>
            <w:tcW w:w="738" w:type="dxa"/>
            <w:tcBorders>
              <w:top w:val="nil"/>
              <w:left w:val="single" w:sz="4" w:space="0" w:color="auto"/>
              <w:bottom w:val="single" w:sz="4" w:space="0" w:color="auto"/>
              <w:right w:val="single" w:sz="4" w:space="0" w:color="auto"/>
            </w:tcBorders>
            <w:shd w:val="clear" w:color="auto" w:fill="auto"/>
            <w:vAlign w:val="center"/>
          </w:tcPr>
          <w:p w:rsidR="00ED6481" w:rsidRDefault="00ED6481" w:rsidP="00341200">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F64</w:t>
            </w:r>
          </w:p>
        </w:tc>
        <w:tc>
          <w:tcPr>
            <w:tcW w:w="1956" w:type="dxa"/>
            <w:tcBorders>
              <w:top w:val="nil"/>
              <w:left w:val="nil"/>
              <w:bottom w:val="single" w:sz="4" w:space="0" w:color="auto"/>
              <w:right w:val="single" w:sz="4" w:space="0" w:color="auto"/>
            </w:tcBorders>
            <w:shd w:val="clear" w:color="auto" w:fill="auto"/>
            <w:vAlign w:val="center"/>
          </w:tcPr>
          <w:p w:rsidR="00ED6481" w:rsidRDefault="00ED6481" w:rsidP="00341200">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interest</w:t>
            </w:r>
            <w:r>
              <w:rPr>
                <w:rFonts w:asciiTheme="minorEastAsia" w:hAnsiTheme="minorEastAsia" w:cs="宋体" w:hint="eastAsia"/>
                <w:color w:val="000000" w:themeColor="text1"/>
                <w:kern w:val="0"/>
                <w:sz w:val="20"/>
                <w:szCs w:val="20"/>
              </w:rPr>
              <w:t>Tax</w:t>
            </w:r>
          </w:p>
        </w:tc>
        <w:tc>
          <w:tcPr>
            <w:tcW w:w="1596" w:type="dxa"/>
            <w:tcBorders>
              <w:top w:val="nil"/>
              <w:left w:val="nil"/>
              <w:bottom w:val="single" w:sz="4" w:space="0" w:color="auto"/>
              <w:right w:val="single" w:sz="4" w:space="0" w:color="auto"/>
            </w:tcBorders>
            <w:shd w:val="clear" w:color="auto" w:fill="auto"/>
            <w:vAlign w:val="center"/>
          </w:tcPr>
          <w:p w:rsidR="00ED6481" w:rsidRDefault="00ED6481" w:rsidP="00341200">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利息税</w:t>
            </w:r>
          </w:p>
        </w:tc>
        <w:tc>
          <w:tcPr>
            <w:tcW w:w="618" w:type="dxa"/>
            <w:tcBorders>
              <w:top w:val="nil"/>
              <w:left w:val="nil"/>
              <w:bottom w:val="single" w:sz="4" w:space="0" w:color="auto"/>
              <w:right w:val="single" w:sz="4" w:space="0" w:color="auto"/>
            </w:tcBorders>
            <w:shd w:val="clear" w:color="auto" w:fill="auto"/>
            <w:vAlign w:val="center"/>
          </w:tcPr>
          <w:p w:rsidR="00ED6481" w:rsidRDefault="00ED6481" w:rsidP="00341200">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tcPr>
          <w:p w:rsidR="00ED6481" w:rsidRDefault="00ED6481" w:rsidP="00341200">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3121" w:type="dxa"/>
            <w:vMerge/>
            <w:tcBorders>
              <w:left w:val="nil"/>
              <w:right w:val="single" w:sz="4" w:space="0" w:color="auto"/>
            </w:tcBorders>
            <w:shd w:val="clear" w:color="auto" w:fill="auto"/>
            <w:vAlign w:val="center"/>
          </w:tcPr>
          <w:p w:rsidR="00ED6481" w:rsidRDefault="00ED6481" w:rsidP="00341200">
            <w:pPr>
              <w:widowControl/>
              <w:spacing w:line="240" w:lineRule="auto"/>
              <w:ind w:firstLineChars="0" w:firstLine="0"/>
              <w:jc w:val="left"/>
              <w:rPr>
                <w:rFonts w:asciiTheme="minorEastAsia" w:hAnsiTheme="minorEastAsia" w:cs="宋体"/>
                <w:color w:val="000000" w:themeColor="text1"/>
                <w:kern w:val="0"/>
                <w:sz w:val="20"/>
                <w:szCs w:val="20"/>
              </w:rPr>
            </w:pPr>
          </w:p>
        </w:tc>
      </w:tr>
      <w:tr w:rsidR="00ED6481">
        <w:trPr>
          <w:trHeight w:val="270"/>
        </w:trPr>
        <w:tc>
          <w:tcPr>
            <w:tcW w:w="738" w:type="dxa"/>
            <w:tcBorders>
              <w:top w:val="nil"/>
              <w:left w:val="single" w:sz="4" w:space="0" w:color="auto"/>
              <w:bottom w:val="single" w:sz="4" w:space="0" w:color="auto"/>
              <w:right w:val="single" w:sz="4" w:space="0" w:color="auto"/>
            </w:tcBorders>
            <w:shd w:val="clear" w:color="auto" w:fill="auto"/>
            <w:vAlign w:val="center"/>
          </w:tcPr>
          <w:p w:rsidR="00ED6481" w:rsidRDefault="00ED6481" w:rsidP="00341200">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F49</w:t>
            </w:r>
          </w:p>
        </w:tc>
        <w:tc>
          <w:tcPr>
            <w:tcW w:w="1956" w:type="dxa"/>
            <w:tcBorders>
              <w:top w:val="nil"/>
              <w:left w:val="nil"/>
              <w:bottom w:val="single" w:sz="4" w:space="0" w:color="auto"/>
              <w:right w:val="single" w:sz="4" w:space="0" w:color="auto"/>
            </w:tcBorders>
            <w:shd w:val="clear" w:color="auto" w:fill="auto"/>
            <w:vAlign w:val="center"/>
          </w:tcPr>
          <w:p w:rsidR="00ED6481" w:rsidRDefault="00ED6481" w:rsidP="00341200">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quotaFrozen</w:t>
            </w:r>
          </w:p>
        </w:tc>
        <w:tc>
          <w:tcPr>
            <w:tcW w:w="1596" w:type="dxa"/>
            <w:tcBorders>
              <w:top w:val="nil"/>
              <w:left w:val="nil"/>
              <w:bottom w:val="single" w:sz="4" w:space="0" w:color="auto"/>
              <w:right w:val="single" w:sz="4" w:space="0" w:color="auto"/>
            </w:tcBorders>
            <w:shd w:val="clear" w:color="auto" w:fill="auto"/>
            <w:vAlign w:val="center"/>
          </w:tcPr>
          <w:p w:rsidR="00ED6481" w:rsidRDefault="00ED6481" w:rsidP="00341200">
            <w:pPr>
              <w:widowControl/>
              <w:spacing w:line="240" w:lineRule="auto"/>
              <w:ind w:firstLineChars="0" w:firstLine="0"/>
              <w:jc w:val="left"/>
              <w:rPr>
                <w:rFonts w:asciiTheme="minorEastAsia" w:hAnsiTheme="minorEastAsia" w:cs="宋体"/>
                <w:color w:val="000000" w:themeColor="text1"/>
                <w:kern w:val="0"/>
                <w:sz w:val="20"/>
                <w:szCs w:val="20"/>
              </w:rPr>
            </w:pPr>
            <w:del w:id="4331" w:author="cuiqingsong" w:date="2017-08-23T22:11:00Z">
              <w:r w:rsidDel="00D75C8F">
                <w:rPr>
                  <w:rFonts w:asciiTheme="minorEastAsia" w:hAnsiTheme="minorEastAsia" w:cs="宋体" w:hint="eastAsia"/>
                  <w:color w:val="000000" w:themeColor="text1"/>
                  <w:kern w:val="0"/>
                  <w:sz w:val="20"/>
                  <w:szCs w:val="20"/>
                </w:rPr>
                <w:delText>额度</w:delText>
              </w:r>
            </w:del>
            <w:r>
              <w:rPr>
                <w:rFonts w:asciiTheme="minorEastAsia" w:hAnsiTheme="minorEastAsia" w:cs="宋体" w:hint="eastAsia"/>
                <w:color w:val="000000" w:themeColor="text1"/>
                <w:kern w:val="0"/>
                <w:sz w:val="20"/>
                <w:szCs w:val="20"/>
              </w:rPr>
              <w:t>冻结保证金</w:t>
            </w:r>
          </w:p>
        </w:tc>
        <w:tc>
          <w:tcPr>
            <w:tcW w:w="618" w:type="dxa"/>
            <w:tcBorders>
              <w:top w:val="nil"/>
              <w:left w:val="nil"/>
              <w:bottom w:val="single" w:sz="4" w:space="0" w:color="auto"/>
              <w:right w:val="single" w:sz="4" w:space="0" w:color="auto"/>
            </w:tcBorders>
            <w:shd w:val="clear" w:color="auto" w:fill="auto"/>
            <w:vAlign w:val="center"/>
          </w:tcPr>
          <w:p w:rsidR="00ED6481" w:rsidRDefault="00ED6481" w:rsidP="00341200">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tcPr>
          <w:p w:rsidR="00ED6481" w:rsidRDefault="00ED6481" w:rsidP="00341200">
            <w:pPr>
              <w:widowControl/>
              <w:spacing w:line="240" w:lineRule="auto"/>
              <w:ind w:firstLineChars="0" w:firstLine="0"/>
              <w:jc w:val="left"/>
              <w:rPr>
                <w:rFonts w:asciiTheme="minorEastAsia" w:hAnsiTheme="minorEastAsia" w:cs="宋体"/>
                <w:color w:val="000000" w:themeColor="text1"/>
                <w:kern w:val="0"/>
                <w:sz w:val="20"/>
                <w:szCs w:val="20"/>
              </w:rPr>
            </w:pPr>
            <w:ins w:id="4332" w:author="cuiqingsong" w:date="2017-08-16T16:39:00Z">
              <w:r w:rsidRPr="00CD3A0F">
                <w:rPr>
                  <w:rFonts w:asciiTheme="minorEastAsia" w:hAnsiTheme="minorEastAsia" w:cs="宋体"/>
                  <w:color w:val="000000" w:themeColor="text1"/>
                  <w:kern w:val="0"/>
                  <w:sz w:val="20"/>
                  <w:szCs w:val="20"/>
                </w:rPr>
                <w:t>M</w:t>
              </w:r>
            </w:ins>
            <w:del w:id="4333" w:author="cuiqingsong" w:date="2017-08-16T16:39:00Z">
              <w:r w:rsidDel="00173DAC">
                <w:rPr>
                  <w:rFonts w:asciiTheme="minorEastAsia" w:hAnsiTheme="minorEastAsia" w:cs="宋体" w:hint="eastAsia"/>
                  <w:color w:val="000000" w:themeColor="text1"/>
                  <w:kern w:val="0"/>
                  <w:sz w:val="20"/>
                  <w:szCs w:val="20"/>
                </w:rPr>
                <w:delText>O</w:delText>
              </w:r>
            </w:del>
          </w:p>
        </w:tc>
        <w:tc>
          <w:tcPr>
            <w:tcW w:w="3121" w:type="dxa"/>
            <w:vMerge/>
            <w:tcBorders>
              <w:left w:val="nil"/>
              <w:bottom w:val="single" w:sz="4" w:space="0" w:color="auto"/>
              <w:right w:val="single" w:sz="4" w:space="0" w:color="auto"/>
            </w:tcBorders>
            <w:shd w:val="clear" w:color="auto" w:fill="auto"/>
            <w:vAlign w:val="center"/>
          </w:tcPr>
          <w:p w:rsidR="00ED6481" w:rsidRDefault="00ED6481" w:rsidP="00341200">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3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195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121"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3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195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5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121"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2B3E5A" w:rsidRDefault="002B3E5A">
      <w:pPr>
        <w:ind w:firstLine="480"/>
        <w:rPr>
          <w:rFonts w:asciiTheme="minorEastAsia" w:hAnsiTheme="minorEastAsia"/>
          <w:color w:val="000000" w:themeColor="text1"/>
        </w:rPr>
      </w:pPr>
    </w:p>
    <w:p w:rsidR="002B3E5A" w:rsidRDefault="005C6274">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客户库存查询请求及应答</w:t>
      </w:r>
    </w:p>
    <w:p w:rsidR="002B3E5A" w:rsidRDefault="005C6274">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：客户库存查询指令用于APP用户向会员二级系统查询该客户的库存账户信息。</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9787" w:type="dxa"/>
        <w:tblInd w:w="103" w:type="dxa"/>
        <w:tblLayout w:type="fixed"/>
        <w:tblLook w:val="04A0" w:firstRow="1" w:lastRow="0" w:firstColumn="1" w:lastColumn="0" w:noHBand="0" w:noVBand="1"/>
      </w:tblPr>
      <w:tblGrid>
        <w:gridCol w:w="596"/>
        <w:gridCol w:w="798"/>
        <w:gridCol w:w="2296"/>
        <w:gridCol w:w="2210"/>
        <w:gridCol w:w="760"/>
        <w:gridCol w:w="798"/>
        <w:gridCol w:w="2329"/>
      </w:tblGrid>
      <w:tr w:rsidR="002B3E5A">
        <w:trPr>
          <w:trHeight w:val="270"/>
          <w:tblHeader/>
        </w:trPr>
        <w:tc>
          <w:tcPr>
            <w:tcW w:w="596" w:type="dxa"/>
            <w:tcBorders>
              <w:top w:val="single" w:sz="4" w:space="0" w:color="auto"/>
              <w:left w:val="single" w:sz="4" w:space="0" w:color="auto"/>
              <w:bottom w:val="single" w:sz="4" w:space="0" w:color="auto"/>
              <w:right w:val="single" w:sz="4" w:space="0" w:color="auto"/>
            </w:tcBorders>
            <w:shd w:val="clear" w:color="000000" w:fill="D9D9D9"/>
          </w:tcPr>
          <w:p w:rsidR="002B3E5A" w:rsidRDefault="002B3E5A">
            <w:pPr>
              <w:widowControl/>
              <w:spacing w:line="240" w:lineRule="auto"/>
              <w:ind w:firstLineChars="0" w:firstLine="0"/>
              <w:jc w:val="left"/>
              <w:rPr>
                <w:rFonts w:asciiTheme="minorEastAsia" w:hAnsiTheme="minorEastAsia" w:cs="宋体"/>
                <w:b/>
                <w:bCs/>
                <w:color w:val="000000" w:themeColor="text1"/>
                <w:kern w:val="0"/>
                <w:sz w:val="20"/>
                <w:szCs w:val="20"/>
              </w:rPr>
            </w:pPr>
          </w:p>
        </w:tc>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proofErr w:type="gramStart"/>
            <w:r>
              <w:rPr>
                <w:rFonts w:asciiTheme="minorEastAsia" w:hAnsiTheme="minorEastAsia" w:cs="宋体" w:hint="eastAsia"/>
                <w:b/>
                <w:bCs/>
                <w:color w:val="000000" w:themeColor="text1"/>
                <w:kern w:val="0"/>
                <w:sz w:val="20"/>
                <w:szCs w:val="20"/>
              </w:rPr>
              <w:t>域号</w:t>
            </w:r>
            <w:proofErr w:type="gramEnd"/>
          </w:p>
        </w:tc>
        <w:tc>
          <w:tcPr>
            <w:tcW w:w="2296"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221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2329"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2B3E5A">
        <w:trPr>
          <w:trHeight w:val="270"/>
        </w:trPr>
        <w:tc>
          <w:tcPr>
            <w:tcW w:w="596"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22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22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2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2B3E5A">
        <w:trPr>
          <w:trHeight w:val="270"/>
        </w:trPr>
        <w:tc>
          <w:tcPr>
            <w:tcW w:w="596"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22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22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29"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ins w:id="4334" w:author="cuiqingsong" w:date="2017-07-13T16:38:00Z"/>
        </w:trPr>
        <w:tc>
          <w:tcPr>
            <w:tcW w:w="596"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ins w:id="4335" w:author="cuiqingsong" w:date="2017-07-13T16:38:00Z"/>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336" w:author="cuiqingsong" w:date="2017-07-13T16:38:00Z"/>
                <w:rFonts w:asciiTheme="minorEastAsia" w:hAnsiTheme="minorEastAsia" w:cs="宋体"/>
                <w:color w:val="000000" w:themeColor="text1"/>
                <w:kern w:val="0"/>
                <w:sz w:val="20"/>
                <w:szCs w:val="20"/>
              </w:rPr>
            </w:pPr>
            <w:ins w:id="4337" w:author="cuiqingsong" w:date="2017-07-13T16:38: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22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338" w:author="cuiqingsong" w:date="2017-07-13T16:38:00Z"/>
                <w:rFonts w:asciiTheme="minorEastAsia" w:hAnsiTheme="minorEastAsia" w:cs="宋体"/>
                <w:color w:val="000000" w:themeColor="text1"/>
                <w:kern w:val="0"/>
                <w:sz w:val="20"/>
                <w:szCs w:val="20"/>
              </w:rPr>
            </w:pPr>
            <w:ins w:id="4339" w:author="cuiqingsong" w:date="2017-07-13T16:38:00Z">
              <w:r>
                <w:rPr>
                  <w:rFonts w:asciiTheme="minorEastAsia" w:hAnsiTheme="minorEastAsia" w:cs="宋体"/>
                  <w:color w:val="000000" w:themeColor="text1"/>
                  <w:kern w:val="0"/>
                  <w:sz w:val="20"/>
                  <w:szCs w:val="20"/>
                </w:rPr>
                <w:t>seatID</w:t>
              </w:r>
            </w:ins>
          </w:p>
        </w:tc>
        <w:tc>
          <w:tcPr>
            <w:tcW w:w="22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340" w:author="cuiqingsong" w:date="2017-07-13T16:38:00Z"/>
                <w:rFonts w:asciiTheme="minorEastAsia" w:hAnsiTheme="minorEastAsia" w:cs="宋体"/>
                <w:color w:val="000000" w:themeColor="text1"/>
                <w:kern w:val="0"/>
                <w:sz w:val="20"/>
                <w:szCs w:val="20"/>
              </w:rPr>
            </w:pPr>
            <w:ins w:id="4341" w:author="cuiqingsong" w:date="2017-07-13T16:38:00Z">
              <w:r>
                <w:rPr>
                  <w:rFonts w:asciiTheme="minorEastAsia" w:hAnsiTheme="minorEastAsia" w:cs="宋体" w:hint="eastAsia"/>
                  <w:color w:val="000000" w:themeColor="text1"/>
                  <w:kern w:val="0"/>
                  <w:sz w:val="20"/>
                  <w:szCs w:val="20"/>
                </w:rPr>
                <w:t>交易席位代码</w:t>
              </w:r>
            </w:ins>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342" w:author="cuiqingsong" w:date="2017-07-13T16:38:00Z"/>
                <w:rFonts w:asciiTheme="minorEastAsia" w:hAnsiTheme="minorEastAsia" w:cs="宋体"/>
                <w:color w:val="000000" w:themeColor="text1"/>
                <w:kern w:val="0"/>
                <w:sz w:val="20"/>
                <w:szCs w:val="20"/>
              </w:rPr>
            </w:pPr>
            <w:ins w:id="4343" w:author="cuiqingsong" w:date="2017-07-13T16:38:00Z">
              <w:r>
                <w:rPr>
                  <w:rFonts w:asciiTheme="minorEastAsia" w:hAnsiTheme="minorEastAsia" w:cs="宋体" w:hint="eastAsia"/>
                  <w:color w:val="000000" w:themeColor="text1"/>
                  <w:kern w:val="0"/>
                  <w:sz w:val="20"/>
                  <w:szCs w:val="20"/>
                </w:rPr>
                <w:t>M</w:t>
              </w:r>
            </w:ins>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344" w:author="cuiqingsong" w:date="2017-07-13T16:38:00Z"/>
                <w:rFonts w:asciiTheme="minorEastAsia" w:hAnsiTheme="minorEastAsia" w:cs="宋体"/>
                <w:color w:val="000000" w:themeColor="text1"/>
                <w:kern w:val="0"/>
                <w:sz w:val="20"/>
                <w:szCs w:val="20"/>
              </w:rPr>
            </w:pPr>
            <w:ins w:id="4345" w:author="cuiqingsong" w:date="2017-07-13T16:38:00Z">
              <w:r>
                <w:rPr>
                  <w:rFonts w:asciiTheme="minorEastAsia" w:hAnsiTheme="minorEastAsia" w:cs="宋体" w:hint="eastAsia"/>
                  <w:color w:val="000000"/>
                  <w:kern w:val="0"/>
                  <w:sz w:val="20"/>
                  <w:szCs w:val="20"/>
                </w:rPr>
                <w:t>←</w:t>
              </w:r>
            </w:ins>
          </w:p>
        </w:tc>
        <w:tc>
          <w:tcPr>
            <w:tcW w:w="2329"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ins w:id="4346" w:author="cuiqingsong" w:date="2017-07-13T16:38:00Z"/>
                <w:rFonts w:asciiTheme="minorEastAsia" w:hAnsiTheme="minorEastAsia" w:cs="宋体"/>
                <w:color w:val="000000" w:themeColor="text1"/>
                <w:kern w:val="0"/>
                <w:sz w:val="20"/>
                <w:szCs w:val="20"/>
              </w:rPr>
            </w:pPr>
          </w:p>
        </w:tc>
      </w:tr>
      <w:tr w:rsidR="002B3E5A">
        <w:trPr>
          <w:trHeight w:val="270"/>
        </w:trPr>
        <w:tc>
          <w:tcPr>
            <w:tcW w:w="596"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22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22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2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2B3E5A">
        <w:trPr>
          <w:trHeight w:val="270"/>
        </w:trPr>
        <w:tc>
          <w:tcPr>
            <w:tcW w:w="596"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22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22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w:t>
            </w:r>
            <w:proofErr w:type="gramStart"/>
            <w:r>
              <w:rPr>
                <w:rFonts w:asciiTheme="minorEastAsia" w:hAnsiTheme="minorEastAsia" w:cs="宋体" w:hint="eastAsia"/>
                <w:color w:val="000000" w:themeColor="text1"/>
                <w:kern w:val="0"/>
                <w:sz w:val="20"/>
                <w:szCs w:val="20"/>
              </w:rPr>
              <w:t>帐号</w:t>
            </w:r>
            <w:proofErr w:type="gramEnd"/>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2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2B3E5A">
        <w:trPr>
          <w:trHeight w:val="270"/>
        </w:trPr>
        <w:tc>
          <w:tcPr>
            <w:tcW w:w="596"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V00</w:t>
            </w:r>
          </w:p>
        </w:tc>
        <w:tc>
          <w:tcPr>
            <w:tcW w:w="22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varietyID</w:t>
            </w:r>
          </w:p>
        </w:tc>
        <w:tc>
          <w:tcPr>
            <w:tcW w:w="22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交割品种代码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2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可选</w:t>
            </w:r>
          </w:p>
        </w:tc>
      </w:tr>
      <w:tr w:rsidR="002B3E5A">
        <w:trPr>
          <w:trHeight w:val="270"/>
          <w:del w:id="4347" w:author="cuiqingsong" w:date="2017-07-13T16:37:00Z"/>
        </w:trPr>
        <w:tc>
          <w:tcPr>
            <w:tcW w:w="596"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del w:id="4348" w:author="cuiqingsong" w:date="2017-07-13T16:37:00Z"/>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del w:id="4349" w:author="cuiqingsong" w:date="2017-07-13T16:37:00Z"/>
                <w:rFonts w:asciiTheme="minorEastAsia" w:hAnsiTheme="minorEastAsia" w:cs="宋体"/>
                <w:color w:val="000000" w:themeColor="text1"/>
                <w:kern w:val="0"/>
                <w:sz w:val="20"/>
                <w:szCs w:val="20"/>
              </w:rPr>
            </w:pPr>
            <w:del w:id="4350" w:author="cuiqingsong" w:date="2017-07-13T16:37:00Z">
              <w:r>
                <w:rPr>
                  <w:rFonts w:asciiTheme="minorEastAsia" w:hAnsiTheme="minorEastAsia" w:cs="宋体" w:hint="eastAsia"/>
                  <w:color w:val="000000" w:themeColor="text1"/>
                  <w:kern w:val="0"/>
                  <w:sz w:val="20"/>
                  <w:szCs w:val="20"/>
                </w:rPr>
                <w:delText>T82</w:delText>
              </w:r>
            </w:del>
          </w:p>
        </w:tc>
        <w:tc>
          <w:tcPr>
            <w:tcW w:w="22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del w:id="4351" w:author="cuiqingsong" w:date="2017-07-13T16:37:00Z"/>
                <w:rFonts w:asciiTheme="minorEastAsia" w:hAnsiTheme="minorEastAsia" w:cs="宋体"/>
                <w:color w:val="000000" w:themeColor="text1"/>
                <w:kern w:val="0"/>
                <w:sz w:val="20"/>
                <w:szCs w:val="20"/>
              </w:rPr>
            </w:pPr>
            <w:del w:id="4352" w:author="cuiqingsong" w:date="2017-07-13T16:37:00Z">
              <w:r>
                <w:rPr>
                  <w:rFonts w:asciiTheme="minorEastAsia" w:hAnsiTheme="minorEastAsia" w:cs="宋体"/>
                  <w:color w:val="000000" w:themeColor="text1"/>
                  <w:kern w:val="0"/>
                  <w:sz w:val="20"/>
                  <w:szCs w:val="20"/>
                </w:rPr>
                <w:delText>source</w:delText>
              </w:r>
            </w:del>
          </w:p>
        </w:tc>
        <w:tc>
          <w:tcPr>
            <w:tcW w:w="22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del w:id="4353" w:author="cuiqingsong" w:date="2017-07-13T16:37:00Z"/>
                <w:rFonts w:asciiTheme="minorEastAsia" w:hAnsiTheme="minorEastAsia" w:cs="宋体"/>
                <w:color w:val="000000" w:themeColor="text1"/>
                <w:kern w:val="0"/>
                <w:sz w:val="20"/>
                <w:szCs w:val="20"/>
              </w:rPr>
            </w:pPr>
            <w:del w:id="4354" w:author="cuiqingsong" w:date="2017-07-13T16:37:00Z">
              <w:r>
                <w:rPr>
                  <w:rFonts w:asciiTheme="minorEastAsia" w:hAnsiTheme="minorEastAsia" w:cs="宋体" w:hint="eastAsia"/>
                  <w:color w:val="000000" w:themeColor="text1"/>
                  <w:kern w:val="0"/>
                  <w:sz w:val="20"/>
                  <w:szCs w:val="20"/>
                </w:rPr>
                <w:delText>来源</w:delText>
              </w:r>
            </w:del>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del w:id="4355" w:author="cuiqingsong" w:date="2017-07-13T16:37:00Z"/>
                <w:rFonts w:asciiTheme="minorEastAsia" w:hAnsiTheme="minorEastAsia" w:cs="宋体"/>
                <w:color w:val="000000" w:themeColor="text1"/>
                <w:kern w:val="0"/>
                <w:sz w:val="20"/>
                <w:szCs w:val="20"/>
              </w:rPr>
            </w:pPr>
            <w:del w:id="4356" w:author="cuiqingsong" w:date="2017-07-13T16:37:00Z">
              <w:r>
                <w:rPr>
                  <w:rFonts w:asciiTheme="minorEastAsia" w:hAnsiTheme="minorEastAsia" w:cs="宋体" w:hint="eastAsia"/>
                  <w:color w:val="000000" w:themeColor="text1"/>
                  <w:kern w:val="0"/>
                  <w:sz w:val="20"/>
                  <w:szCs w:val="20"/>
                </w:rPr>
                <w:delText>M</w:delText>
              </w:r>
            </w:del>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del w:id="4357" w:author="cuiqingsong" w:date="2017-07-13T16:37:00Z"/>
                <w:rFonts w:asciiTheme="minorEastAsia" w:hAnsiTheme="minorEastAsia" w:cs="宋体"/>
                <w:color w:val="000000" w:themeColor="text1"/>
                <w:kern w:val="0"/>
                <w:sz w:val="20"/>
                <w:szCs w:val="20"/>
              </w:rPr>
            </w:pPr>
            <w:del w:id="4358" w:author="cuiqingsong" w:date="2017-07-13T16:37:00Z">
              <w:r>
                <w:rPr>
                  <w:rFonts w:asciiTheme="minorEastAsia" w:hAnsiTheme="minorEastAsia" w:cs="宋体" w:hint="eastAsia"/>
                  <w:color w:val="000000" w:themeColor="text1"/>
                  <w:kern w:val="0"/>
                  <w:sz w:val="20"/>
                  <w:szCs w:val="20"/>
                </w:rPr>
                <w:delText>-</w:delText>
              </w:r>
            </w:del>
          </w:p>
        </w:tc>
        <w:tc>
          <w:tcPr>
            <w:tcW w:w="232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del w:id="4359" w:author="cuiqingsong" w:date="2017-07-13T16:37:00Z"/>
                <w:rFonts w:asciiTheme="minorEastAsia" w:hAnsiTheme="minorEastAsia" w:cs="宋体"/>
                <w:color w:val="000000" w:themeColor="text1"/>
                <w:kern w:val="0"/>
                <w:sz w:val="20"/>
                <w:szCs w:val="20"/>
              </w:rPr>
            </w:pPr>
            <w:del w:id="4360" w:author="cuiqingsong" w:date="2017-07-13T16:37:00Z">
              <w:r>
                <w:rPr>
                  <w:rFonts w:asciiTheme="minorEastAsia" w:hAnsiTheme="minorEastAsia" w:hint="eastAsia"/>
                  <w:color w:val="000000" w:themeColor="text1"/>
                  <w:sz w:val="20"/>
                  <w:szCs w:val="20"/>
                  <w:shd w:val="clear" w:color="auto" w:fill="FFFFFF"/>
                </w:rPr>
                <w:delText>1位字符，默认取值a,代表是APP渠道</w:delText>
              </w:r>
            </w:del>
          </w:p>
        </w:tc>
      </w:tr>
      <w:tr w:rsidR="002B3E5A">
        <w:trPr>
          <w:trHeight w:val="270"/>
        </w:trPr>
        <w:tc>
          <w:tcPr>
            <w:tcW w:w="596"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S91</w:t>
            </w:r>
          </w:p>
        </w:tc>
        <w:tc>
          <w:tcPr>
            <w:tcW w:w="22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[clientStorageInfoData]</w:t>
            </w:r>
          </w:p>
        </w:tc>
        <w:tc>
          <w:tcPr>
            <w:tcW w:w="22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客户库存信息数据</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2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olor w:val="000000" w:themeColor="text1"/>
                <w:sz w:val="20"/>
                <w:szCs w:val="20"/>
                <w:shd w:val="clear" w:color="auto" w:fill="FFFFFF"/>
              </w:rPr>
            </w:pPr>
            <w:r>
              <w:rPr>
                <w:rFonts w:asciiTheme="minorEastAsia" w:hAnsiTheme="minorEastAsia" w:cs="宋体" w:hint="eastAsia"/>
                <w:color w:val="000000" w:themeColor="text1"/>
                <w:kern w:val="0"/>
                <w:sz w:val="20"/>
                <w:szCs w:val="20"/>
              </w:rPr>
              <w:t>查询结果不为空时必填</w:t>
            </w:r>
          </w:p>
        </w:tc>
      </w:tr>
      <w:tr w:rsidR="002B3E5A">
        <w:trPr>
          <w:trHeight w:val="270"/>
        </w:trPr>
        <w:tc>
          <w:tcPr>
            <w:tcW w:w="596"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2296"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22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客户库存信息</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29"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olor w:val="000000" w:themeColor="text1"/>
                <w:sz w:val="20"/>
                <w:szCs w:val="20"/>
                <w:shd w:val="clear" w:color="auto" w:fill="FFFFFF"/>
              </w:rPr>
            </w:pPr>
            <w:r>
              <w:rPr>
                <w:rFonts w:asciiTheme="minorEastAsia" w:hAnsiTheme="minorEastAsia" w:cs="宋体" w:hint="eastAsia"/>
                <w:color w:val="000000" w:themeColor="text1"/>
                <w:kern w:val="0"/>
                <w:sz w:val="20"/>
                <w:szCs w:val="20"/>
              </w:rPr>
              <w:t>查询结果不为空时必填</w:t>
            </w:r>
          </w:p>
        </w:tc>
      </w:tr>
      <w:tr w:rsidR="002B3E5A">
        <w:trPr>
          <w:trHeight w:val="270"/>
        </w:trPr>
        <w:tc>
          <w:tcPr>
            <w:tcW w:w="596"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V00</w:t>
            </w:r>
          </w:p>
        </w:tc>
        <w:tc>
          <w:tcPr>
            <w:tcW w:w="22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varietyID</w:t>
            </w:r>
          </w:p>
        </w:tc>
        <w:tc>
          <w:tcPr>
            <w:tcW w:w="22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交割品种代码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29" w:type="dxa"/>
            <w:vMerge w:val="restart"/>
            <w:tcBorders>
              <w:top w:val="nil"/>
              <w:left w:val="nil"/>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spacing w:line="240" w:lineRule="auto"/>
              <w:ind w:firstLine="400"/>
              <w:jc w:val="left"/>
              <w:rPr>
                <w:rFonts w:asciiTheme="minorEastAsia" w:hAnsiTheme="minorEastAsia" w:cs="宋体"/>
                <w:color w:val="000000" w:themeColor="text1"/>
                <w:kern w:val="0"/>
                <w:sz w:val="20"/>
                <w:szCs w:val="20"/>
              </w:rPr>
            </w:pPr>
            <w:del w:id="4361" w:author="cuiqingsong" w:date="2017-07-19T09:52:00Z">
              <w:r>
                <w:rPr>
                  <w:rFonts w:asciiTheme="minorEastAsia" w:hAnsiTheme="minorEastAsia" w:cs="宋体" w:hint="eastAsia"/>
                  <w:color w:val="000000" w:themeColor="text1"/>
                  <w:kern w:val="0"/>
                  <w:sz w:val="20"/>
                  <w:szCs w:val="20"/>
                </w:rPr>
                <w:delText>APP一期需要</w:delText>
              </w:r>
            </w:del>
          </w:p>
        </w:tc>
      </w:tr>
      <w:tr w:rsidR="002B3E5A">
        <w:trPr>
          <w:trHeight w:val="270"/>
        </w:trPr>
        <w:tc>
          <w:tcPr>
            <w:tcW w:w="596"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V01</w:t>
            </w:r>
          </w:p>
        </w:tc>
        <w:tc>
          <w:tcPr>
            <w:tcW w:w="22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varietyName</w:t>
            </w:r>
          </w:p>
        </w:tc>
        <w:tc>
          <w:tcPr>
            <w:tcW w:w="22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交割品种全称</w:t>
            </w:r>
          </w:p>
        </w:tc>
        <w:tc>
          <w:tcPr>
            <w:tcW w:w="760" w:type="dxa"/>
            <w:tcBorders>
              <w:top w:val="nil"/>
              <w:left w:val="nil"/>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29" w:type="dxa"/>
            <w:vMerge/>
            <w:tcBorders>
              <w:left w:val="nil"/>
              <w:right w:val="single" w:sz="4" w:space="0" w:color="auto"/>
            </w:tcBorders>
            <w:shd w:val="clear" w:color="auto" w:fill="auto"/>
            <w:vAlign w:val="center"/>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596"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S01</w:t>
            </w:r>
          </w:p>
        </w:tc>
        <w:tc>
          <w:tcPr>
            <w:tcW w:w="22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totalStorage</w:t>
            </w:r>
          </w:p>
        </w:tc>
        <w:tc>
          <w:tcPr>
            <w:tcW w:w="22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库存总量</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29" w:type="dxa"/>
            <w:vMerge/>
            <w:tcBorders>
              <w:left w:val="nil"/>
              <w:right w:val="single" w:sz="4" w:space="0" w:color="auto"/>
            </w:tcBorders>
            <w:shd w:val="clear" w:color="auto" w:fill="auto"/>
            <w:vAlign w:val="center"/>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596"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S02</w:t>
            </w:r>
          </w:p>
        </w:tc>
        <w:tc>
          <w:tcPr>
            <w:tcW w:w="22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availableStorage</w:t>
            </w:r>
          </w:p>
        </w:tc>
        <w:tc>
          <w:tcPr>
            <w:tcW w:w="22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可用库存</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29" w:type="dxa"/>
            <w:vMerge/>
            <w:tcBorders>
              <w:left w:val="nil"/>
              <w:right w:val="single" w:sz="4" w:space="0" w:color="auto"/>
            </w:tcBorders>
            <w:shd w:val="clear" w:color="auto" w:fill="auto"/>
            <w:vAlign w:val="center"/>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596" w:type="dxa"/>
            <w:tcBorders>
              <w:top w:val="nil"/>
              <w:left w:val="single" w:sz="4" w:space="0" w:color="auto"/>
              <w:bottom w:val="single" w:sz="4" w:space="0" w:color="auto"/>
              <w:right w:val="single" w:sz="4" w:space="0" w:color="auto"/>
            </w:tcBorders>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S04</w:t>
            </w:r>
          </w:p>
        </w:tc>
        <w:tc>
          <w:tcPr>
            <w:tcW w:w="22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pendStorage</w:t>
            </w:r>
          </w:p>
        </w:tc>
        <w:tc>
          <w:tcPr>
            <w:tcW w:w="22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proofErr w:type="gramStart"/>
            <w:r>
              <w:rPr>
                <w:rFonts w:asciiTheme="minorEastAsia" w:hAnsiTheme="minorEastAsia" w:cs="宋体" w:hint="eastAsia"/>
                <w:color w:val="000000" w:themeColor="text1"/>
                <w:kern w:val="0"/>
                <w:sz w:val="20"/>
                <w:szCs w:val="20"/>
              </w:rPr>
              <w:t>待提库存</w:t>
            </w:r>
            <w:proofErr w:type="gramEnd"/>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29" w:type="dxa"/>
            <w:vMerge/>
            <w:tcBorders>
              <w:left w:val="nil"/>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8100F5">
        <w:trPr>
          <w:trHeight w:val="270"/>
        </w:trPr>
        <w:tc>
          <w:tcPr>
            <w:tcW w:w="596" w:type="dxa"/>
            <w:tcBorders>
              <w:top w:val="nil"/>
              <w:left w:val="single" w:sz="4" w:space="0" w:color="auto"/>
              <w:bottom w:val="single" w:sz="4" w:space="0" w:color="auto"/>
              <w:right w:val="single" w:sz="4" w:space="0" w:color="auto"/>
            </w:tcBorders>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S03</w:t>
            </w:r>
          </w:p>
        </w:tc>
        <w:tc>
          <w:tcPr>
            <w:tcW w:w="2296" w:type="dxa"/>
            <w:tcBorders>
              <w:top w:val="nil"/>
              <w:left w:val="nil"/>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frozenStorage</w:t>
            </w:r>
          </w:p>
        </w:tc>
        <w:tc>
          <w:tcPr>
            <w:tcW w:w="2210" w:type="dxa"/>
            <w:tcBorders>
              <w:top w:val="nil"/>
              <w:left w:val="nil"/>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现货冻结库存</w:t>
            </w:r>
          </w:p>
        </w:tc>
        <w:tc>
          <w:tcPr>
            <w:tcW w:w="760" w:type="dxa"/>
            <w:tcBorders>
              <w:top w:val="nil"/>
              <w:left w:val="nil"/>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329" w:type="dxa"/>
            <w:vMerge w:val="restart"/>
            <w:tcBorders>
              <w:top w:val="nil"/>
              <w:left w:val="nil"/>
              <w:right w:val="single" w:sz="4" w:space="0" w:color="auto"/>
            </w:tcBorders>
            <w:shd w:val="clear" w:color="auto" w:fill="auto"/>
            <w:vAlign w:val="center"/>
          </w:tcPr>
          <w:p w:rsidR="008100F5" w:rsidRDefault="008100F5" w:rsidP="008100F5">
            <w:pPr>
              <w:spacing w:line="240" w:lineRule="auto"/>
              <w:ind w:firstLineChars="0" w:firstLine="0"/>
              <w:jc w:val="left"/>
              <w:rPr>
                <w:rFonts w:asciiTheme="minorEastAsia" w:hAnsiTheme="minorEastAsia" w:cs="宋体"/>
                <w:color w:val="000000" w:themeColor="text1"/>
                <w:kern w:val="0"/>
                <w:sz w:val="20"/>
                <w:szCs w:val="20"/>
              </w:rPr>
            </w:pPr>
          </w:p>
        </w:tc>
      </w:tr>
      <w:tr w:rsidR="008100F5">
        <w:trPr>
          <w:trHeight w:val="270"/>
        </w:trPr>
        <w:tc>
          <w:tcPr>
            <w:tcW w:w="596" w:type="dxa"/>
            <w:tcBorders>
              <w:top w:val="nil"/>
              <w:left w:val="single" w:sz="4" w:space="0" w:color="auto"/>
              <w:bottom w:val="single" w:sz="4" w:space="0" w:color="auto"/>
              <w:right w:val="single" w:sz="4" w:space="0" w:color="auto"/>
            </w:tcBorders>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S13</w:t>
            </w:r>
          </w:p>
        </w:tc>
        <w:tc>
          <w:tcPr>
            <w:tcW w:w="2296" w:type="dxa"/>
            <w:tcBorders>
              <w:top w:val="nil"/>
              <w:left w:val="nil"/>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impawnStorage</w:t>
            </w:r>
          </w:p>
        </w:tc>
        <w:tc>
          <w:tcPr>
            <w:tcW w:w="2210" w:type="dxa"/>
            <w:tcBorders>
              <w:top w:val="nil"/>
              <w:left w:val="nil"/>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质押库存</w:t>
            </w:r>
          </w:p>
        </w:tc>
        <w:tc>
          <w:tcPr>
            <w:tcW w:w="760" w:type="dxa"/>
            <w:tcBorders>
              <w:top w:val="nil"/>
              <w:left w:val="nil"/>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329" w:type="dxa"/>
            <w:vMerge/>
            <w:tcBorders>
              <w:left w:val="nil"/>
              <w:right w:val="single" w:sz="4" w:space="0" w:color="auto"/>
            </w:tcBorders>
            <w:shd w:val="clear" w:color="auto" w:fill="auto"/>
            <w:vAlign w:val="center"/>
          </w:tcPr>
          <w:p w:rsidR="008100F5" w:rsidRDefault="008100F5" w:rsidP="008100F5">
            <w:pPr>
              <w:spacing w:line="240" w:lineRule="auto"/>
              <w:ind w:firstLine="400"/>
              <w:jc w:val="left"/>
              <w:rPr>
                <w:rFonts w:asciiTheme="minorEastAsia" w:hAnsiTheme="minorEastAsia" w:cs="宋体"/>
                <w:color w:val="000000" w:themeColor="text1"/>
                <w:kern w:val="0"/>
                <w:sz w:val="20"/>
                <w:szCs w:val="20"/>
              </w:rPr>
            </w:pPr>
          </w:p>
        </w:tc>
      </w:tr>
      <w:tr w:rsidR="008100F5">
        <w:trPr>
          <w:trHeight w:val="270"/>
        </w:trPr>
        <w:tc>
          <w:tcPr>
            <w:tcW w:w="596" w:type="dxa"/>
            <w:tcBorders>
              <w:top w:val="nil"/>
              <w:left w:val="single" w:sz="4" w:space="0" w:color="auto"/>
              <w:bottom w:val="single" w:sz="4" w:space="0" w:color="auto"/>
              <w:right w:val="single" w:sz="4" w:space="0" w:color="auto"/>
            </w:tcBorders>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S14</w:t>
            </w:r>
          </w:p>
        </w:tc>
        <w:tc>
          <w:tcPr>
            <w:tcW w:w="2296" w:type="dxa"/>
            <w:tcBorders>
              <w:top w:val="nil"/>
              <w:left w:val="nil"/>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lawFrozenStorage</w:t>
            </w:r>
          </w:p>
        </w:tc>
        <w:tc>
          <w:tcPr>
            <w:tcW w:w="2210" w:type="dxa"/>
            <w:tcBorders>
              <w:top w:val="nil"/>
              <w:left w:val="nil"/>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法律冻结库存</w:t>
            </w:r>
          </w:p>
        </w:tc>
        <w:tc>
          <w:tcPr>
            <w:tcW w:w="760" w:type="dxa"/>
            <w:tcBorders>
              <w:top w:val="nil"/>
              <w:left w:val="nil"/>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329" w:type="dxa"/>
            <w:vMerge/>
            <w:tcBorders>
              <w:left w:val="nil"/>
              <w:right w:val="single" w:sz="4" w:space="0" w:color="auto"/>
            </w:tcBorders>
            <w:shd w:val="clear" w:color="auto" w:fill="auto"/>
            <w:vAlign w:val="center"/>
          </w:tcPr>
          <w:p w:rsidR="008100F5" w:rsidRDefault="008100F5" w:rsidP="008100F5">
            <w:pPr>
              <w:spacing w:line="240" w:lineRule="auto"/>
              <w:ind w:firstLine="400"/>
              <w:jc w:val="left"/>
              <w:rPr>
                <w:rFonts w:asciiTheme="minorEastAsia" w:hAnsiTheme="minorEastAsia" w:cs="宋体"/>
                <w:color w:val="000000" w:themeColor="text1"/>
                <w:kern w:val="0"/>
                <w:sz w:val="20"/>
                <w:szCs w:val="20"/>
              </w:rPr>
            </w:pPr>
          </w:p>
        </w:tc>
      </w:tr>
      <w:tr w:rsidR="008100F5" w:rsidTr="0050660B">
        <w:trPr>
          <w:trHeight w:val="270"/>
        </w:trPr>
        <w:tc>
          <w:tcPr>
            <w:tcW w:w="596" w:type="dxa"/>
            <w:tcBorders>
              <w:top w:val="nil"/>
              <w:left w:val="single" w:sz="4" w:space="0" w:color="auto"/>
              <w:bottom w:val="single" w:sz="4" w:space="0" w:color="auto"/>
              <w:right w:val="single" w:sz="4" w:space="0" w:color="auto"/>
            </w:tcBorders>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S05</w:t>
            </w:r>
          </w:p>
        </w:tc>
        <w:tc>
          <w:tcPr>
            <w:tcW w:w="2296" w:type="dxa"/>
            <w:tcBorders>
              <w:top w:val="nil"/>
              <w:left w:val="nil"/>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todayBuy</w:t>
            </w:r>
          </w:p>
        </w:tc>
        <w:tc>
          <w:tcPr>
            <w:tcW w:w="2210" w:type="dxa"/>
            <w:tcBorders>
              <w:top w:val="nil"/>
              <w:left w:val="nil"/>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当日买入</w:t>
            </w:r>
          </w:p>
        </w:tc>
        <w:tc>
          <w:tcPr>
            <w:tcW w:w="760" w:type="dxa"/>
            <w:tcBorders>
              <w:top w:val="nil"/>
              <w:left w:val="nil"/>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329" w:type="dxa"/>
            <w:vMerge/>
            <w:tcBorders>
              <w:left w:val="nil"/>
              <w:right w:val="single" w:sz="4" w:space="0" w:color="auto"/>
            </w:tcBorders>
            <w:shd w:val="clear" w:color="auto" w:fill="auto"/>
            <w:vAlign w:val="center"/>
          </w:tcPr>
          <w:p w:rsidR="008100F5" w:rsidRDefault="008100F5" w:rsidP="008100F5">
            <w:pPr>
              <w:spacing w:line="240" w:lineRule="auto"/>
              <w:ind w:firstLine="400"/>
              <w:jc w:val="left"/>
              <w:rPr>
                <w:rFonts w:asciiTheme="minorEastAsia" w:hAnsiTheme="minorEastAsia" w:cs="宋体"/>
                <w:color w:val="000000" w:themeColor="text1"/>
                <w:kern w:val="0"/>
                <w:sz w:val="20"/>
                <w:szCs w:val="20"/>
              </w:rPr>
            </w:pPr>
          </w:p>
        </w:tc>
      </w:tr>
      <w:tr w:rsidR="008100F5" w:rsidTr="0050660B">
        <w:trPr>
          <w:trHeight w:val="270"/>
        </w:trPr>
        <w:tc>
          <w:tcPr>
            <w:tcW w:w="596" w:type="dxa"/>
            <w:tcBorders>
              <w:top w:val="nil"/>
              <w:left w:val="single" w:sz="4" w:space="0" w:color="auto"/>
              <w:bottom w:val="single" w:sz="4" w:space="0" w:color="auto"/>
              <w:right w:val="single" w:sz="4" w:space="0" w:color="auto"/>
            </w:tcBorders>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S06</w:t>
            </w:r>
          </w:p>
        </w:tc>
        <w:tc>
          <w:tcPr>
            <w:tcW w:w="2296" w:type="dxa"/>
            <w:tcBorders>
              <w:top w:val="nil"/>
              <w:left w:val="nil"/>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todaySell</w:t>
            </w:r>
          </w:p>
        </w:tc>
        <w:tc>
          <w:tcPr>
            <w:tcW w:w="2210" w:type="dxa"/>
            <w:tcBorders>
              <w:top w:val="nil"/>
              <w:left w:val="nil"/>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当日卖出</w:t>
            </w:r>
          </w:p>
        </w:tc>
        <w:tc>
          <w:tcPr>
            <w:tcW w:w="760" w:type="dxa"/>
            <w:tcBorders>
              <w:top w:val="nil"/>
              <w:left w:val="nil"/>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329" w:type="dxa"/>
            <w:vMerge/>
            <w:tcBorders>
              <w:left w:val="nil"/>
              <w:right w:val="single" w:sz="4" w:space="0" w:color="auto"/>
            </w:tcBorders>
            <w:shd w:val="clear" w:color="auto" w:fill="auto"/>
            <w:vAlign w:val="center"/>
          </w:tcPr>
          <w:p w:rsidR="008100F5" w:rsidRDefault="008100F5" w:rsidP="008100F5">
            <w:pPr>
              <w:spacing w:line="240" w:lineRule="auto"/>
              <w:ind w:firstLine="400"/>
              <w:jc w:val="left"/>
              <w:rPr>
                <w:rFonts w:asciiTheme="minorEastAsia" w:hAnsiTheme="minorEastAsia" w:cs="宋体"/>
                <w:color w:val="000000" w:themeColor="text1"/>
                <w:kern w:val="0"/>
                <w:sz w:val="20"/>
                <w:szCs w:val="20"/>
              </w:rPr>
            </w:pPr>
          </w:p>
        </w:tc>
      </w:tr>
      <w:tr w:rsidR="008100F5" w:rsidTr="0050660B">
        <w:trPr>
          <w:trHeight w:val="270"/>
        </w:trPr>
        <w:tc>
          <w:tcPr>
            <w:tcW w:w="596" w:type="dxa"/>
            <w:tcBorders>
              <w:top w:val="nil"/>
              <w:left w:val="single" w:sz="4" w:space="0" w:color="auto"/>
              <w:bottom w:val="single" w:sz="4" w:space="0" w:color="auto"/>
              <w:right w:val="single" w:sz="4" w:space="0" w:color="auto"/>
            </w:tcBorders>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S07</w:t>
            </w:r>
          </w:p>
        </w:tc>
        <w:tc>
          <w:tcPr>
            <w:tcW w:w="2296" w:type="dxa"/>
            <w:tcBorders>
              <w:top w:val="nil"/>
              <w:left w:val="nil"/>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todayDeposit</w:t>
            </w:r>
          </w:p>
        </w:tc>
        <w:tc>
          <w:tcPr>
            <w:tcW w:w="2210" w:type="dxa"/>
            <w:tcBorders>
              <w:top w:val="nil"/>
              <w:left w:val="nil"/>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当日存入</w:t>
            </w:r>
          </w:p>
        </w:tc>
        <w:tc>
          <w:tcPr>
            <w:tcW w:w="760" w:type="dxa"/>
            <w:tcBorders>
              <w:top w:val="nil"/>
              <w:left w:val="nil"/>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329" w:type="dxa"/>
            <w:vMerge/>
            <w:tcBorders>
              <w:left w:val="nil"/>
              <w:right w:val="single" w:sz="4" w:space="0" w:color="auto"/>
            </w:tcBorders>
            <w:shd w:val="clear" w:color="auto" w:fill="auto"/>
            <w:vAlign w:val="center"/>
          </w:tcPr>
          <w:p w:rsidR="008100F5" w:rsidRDefault="008100F5" w:rsidP="008100F5">
            <w:pPr>
              <w:spacing w:line="240" w:lineRule="auto"/>
              <w:ind w:firstLine="400"/>
              <w:jc w:val="left"/>
              <w:rPr>
                <w:rFonts w:asciiTheme="minorEastAsia" w:hAnsiTheme="minorEastAsia" w:cs="宋体"/>
                <w:color w:val="000000" w:themeColor="text1"/>
                <w:kern w:val="0"/>
                <w:sz w:val="20"/>
                <w:szCs w:val="20"/>
              </w:rPr>
            </w:pPr>
          </w:p>
        </w:tc>
      </w:tr>
      <w:tr w:rsidR="008100F5" w:rsidTr="0050660B">
        <w:trPr>
          <w:trHeight w:val="270"/>
        </w:trPr>
        <w:tc>
          <w:tcPr>
            <w:tcW w:w="596" w:type="dxa"/>
            <w:tcBorders>
              <w:top w:val="nil"/>
              <w:left w:val="single" w:sz="4" w:space="0" w:color="auto"/>
              <w:bottom w:val="single" w:sz="4" w:space="0" w:color="auto"/>
              <w:right w:val="single" w:sz="4" w:space="0" w:color="auto"/>
            </w:tcBorders>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S08</w:t>
            </w:r>
          </w:p>
        </w:tc>
        <w:tc>
          <w:tcPr>
            <w:tcW w:w="2296" w:type="dxa"/>
            <w:tcBorders>
              <w:top w:val="nil"/>
              <w:left w:val="nil"/>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todayDraw</w:t>
            </w:r>
          </w:p>
        </w:tc>
        <w:tc>
          <w:tcPr>
            <w:tcW w:w="2210" w:type="dxa"/>
            <w:tcBorders>
              <w:top w:val="nil"/>
              <w:left w:val="nil"/>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当日提出</w:t>
            </w:r>
          </w:p>
        </w:tc>
        <w:tc>
          <w:tcPr>
            <w:tcW w:w="760" w:type="dxa"/>
            <w:tcBorders>
              <w:top w:val="nil"/>
              <w:left w:val="nil"/>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329" w:type="dxa"/>
            <w:vMerge/>
            <w:tcBorders>
              <w:left w:val="nil"/>
              <w:right w:val="single" w:sz="4" w:space="0" w:color="auto"/>
            </w:tcBorders>
            <w:shd w:val="clear" w:color="auto" w:fill="auto"/>
            <w:vAlign w:val="center"/>
          </w:tcPr>
          <w:p w:rsidR="008100F5" w:rsidRDefault="008100F5" w:rsidP="008100F5">
            <w:pPr>
              <w:spacing w:line="240" w:lineRule="auto"/>
              <w:ind w:firstLine="400"/>
              <w:jc w:val="left"/>
              <w:rPr>
                <w:rFonts w:asciiTheme="minorEastAsia" w:hAnsiTheme="minorEastAsia" w:cs="宋体"/>
                <w:color w:val="000000" w:themeColor="text1"/>
                <w:kern w:val="0"/>
                <w:sz w:val="20"/>
                <w:szCs w:val="20"/>
              </w:rPr>
            </w:pPr>
          </w:p>
        </w:tc>
      </w:tr>
      <w:tr w:rsidR="008100F5" w:rsidTr="0050660B">
        <w:trPr>
          <w:trHeight w:val="270"/>
        </w:trPr>
        <w:tc>
          <w:tcPr>
            <w:tcW w:w="596" w:type="dxa"/>
            <w:tcBorders>
              <w:top w:val="nil"/>
              <w:left w:val="single" w:sz="4" w:space="0" w:color="auto"/>
              <w:bottom w:val="single" w:sz="4" w:space="0" w:color="auto"/>
              <w:right w:val="single" w:sz="4" w:space="0" w:color="auto"/>
            </w:tcBorders>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S09</w:t>
            </w:r>
          </w:p>
        </w:tc>
        <w:tc>
          <w:tcPr>
            <w:tcW w:w="2296" w:type="dxa"/>
            <w:tcBorders>
              <w:top w:val="nil"/>
              <w:left w:val="nil"/>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todayLend</w:t>
            </w:r>
          </w:p>
        </w:tc>
        <w:tc>
          <w:tcPr>
            <w:tcW w:w="2210" w:type="dxa"/>
            <w:tcBorders>
              <w:top w:val="nil"/>
              <w:left w:val="nil"/>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当日借出</w:t>
            </w:r>
          </w:p>
        </w:tc>
        <w:tc>
          <w:tcPr>
            <w:tcW w:w="760" w:type="dxa"/>
            <w:tcBorders>
              <w:top w:val="nil"/>
              <w:left w:val="nil"/>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329" w:type="dxa"/>
            <w:vMerge/>
            <w:tcBorders>
              <w:left w:val="nil"/>
              <w:right w:val="single" w:sz="4" w:space="0" w:color="auto"/>
            </w:tcBorders>
            <w:shd w:val="clear" w:color="auto" w:fill="auto"/>
            <w:vAlign w:val="center"/>
          </w:tcPr>
          <w:p w:rsidR="008100F5" w:rsidRDefault="008100F5" w:rsidP="008100F5">
            <w:pPr>
              <w:spacing w:line="240" w:lineRule="auto"/>
              <w:ind w:firstLine="400"/>
              <w:jc w:val="left"/>
              <w:rPr>
                <w:rFonts w:asciiTheme="minorEastAsia" w:hAnsiTheme="minorEastAsia" w:cs="宋体"/>
                <w:color w:val="000000" w:themeColor="text1"/>
                <w:kern w:val="0"/>
                <w:sz w:val="20"/>
                <w:szCs w:val="20"/>
              </w:rPr>
            </w:pPr>
          </w:p>
        </w:tc>
      </w:tr>
      <w:tr w:rsidR="008100F5" w:rsidTr="0050660B">
        <w:trPr>
          <w:trHeight w:val="270"/>
        </w:trPr>
        <w:tc>
          <w:tcPr>
            <w:tcW w:w="596" w:type="dxa"/>
            <w:tcBorders>
              <w:top w:val="nil"/>
              <w:left w:val="single" w:sz="4" w:space="0" w:color="auto"/>
              <w:bottom w:val="single" w:sz="4" w:space="0" w:color="auto"/>
              <w:right w:val="single" w:sz="4" w:space="0" w:color="auto"/>
            </w:tcBorders>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S10</w:t>
            </w:r>
          </w:p>
        </w:tc>
        <w:tc>
          <w:tcPr>
            <w:tcW w:w="2296" w:type="dxa"/>
            <w:tcBorders>
              <w:top w:val="nil"/>
              <w:left w:val="nil"/>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todayBorrow</w:t>
            </w:r>
          </w:p>
        </w:tc>
        <w:tc>
          <w:tcPr>
            <w:tcW w:w="2210" w:type="dxa"/>
            <w:tcBorders>
              <w:top w:val="nil"/>
              <w:left w:val="nil"/>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当日借入</w:t>
            </w:r>
          </w:p>
        </w:tc>
        <w:tc>
          <w:tcPr>
            <w:tcW w:w="760" w:type="dxa"/>
            <w:tcBorders>
              <w:top w:val="nil"/>
              <w:left w:val="nil"/>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329" w:type="dxa"/>
            <w:vMerge/>
            <w:tcBorders>
              <w:left w:val="nil"/>
              <w:right w:val="single" w:sz="4" w:space="0" w:color="auto"/>
            </w:tcBorders>
            <w:shd w:val="clear" w:color="auto" w:fill="auto"/>
            <w:vAlign w:val="center"/>
          </w:tcPr>
          <w:p w:rsidR="008100F5" w:rsidRDefault="008100F5" w:rsidP="008100F5">
            <w:pPr>
              <w:spacing w:line="240" w:lineRule="auto"/>
              <w:ind w:firstLine="400"/>
              <w:jc w:val="left"/>
              <w:rPr>
                <w:rFonts w:asciiTheme="minorEastAsia" w:hAnsiTheme="minorEastAsia" w:cs="宋体"/>
                <w:color w:val="000000" w:themeColor="text1"/>
                <w:kern w:val="0"/>
                <w:sz w:val="20"/>
                <w:szCs w:val="20"/>
              </w:rPr>
            </w:pPr>
          </w:p>
        </w:tc>
      </w:tr>
      <w:tr w:rsidR="008100F5" w:rsidTr="0050660B">
        <w:trPr>
          <w:trHeight w:val="270"/>
        </w:trPr>
        <w:tc>
          <w:tcPr>
            <w:tcW w:w="596" w:type="dxa"/>
            <w:tcBorders>
              <w:top w:val="nil"/>
              <w:left w:val="single" w:sz="4" w:space="0" w:color="auto"/>
              <w:bottom w:val="single" w:sz="4" w:space="0" w:color="auto"/>
              <w:right w:val="single" w:sz="4" w:space="0" w:color="auto"/>
            </w:tcBorders>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S11</w:t>
            </w:r>
          </w:p>
        </w:tc>
        <w:tc>
          <w:tcPr>
            <w:tcW w:w="2296" w:type="dxa"/>
            <w:tcBorders>
              <w:top w:val="nil"/>
              <w:left w:val="nil"/>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todayShiftOut</w:t>
            </w:r>
          </w:p>
        </w:tc>
        <w:tc>
          <w:tcPr>
            <w:tcW w:w="2210" w:type="dxa"/>
            <w:tcBorders>
              <w:top w:val="nil"/>
              <w:left w:val="nil"/>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当日转出</w:t>
            </w:r>
          </w:p>
        </w:tc>
        <w:tc>
          <w:tcPr>
            <w:tcW w:w="760" w:type="dxa"/>
            <w:tcBorders>
              <w:top w:val="nil"/>
              <w:left w:val="nil"/>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329" w:type="dxa"/>
            <w:vMerge/>
            <w:tcBorders>
              <w:left w:val="nil"/>
              <w:right w:val="single" w:sz="4" w:space="0" w:color="auto"/>
            </w:tcBorders>
            <w:shd w:val="clear" w:color="auto" w:fill="auto"/>
            <w:vAlign w:val="center"/>
          </w:tcPr>
          <w:p w:rsidR="008100F5" w:rsidRDefault="008100F5" w:rsidP="008100F5">
            <w:pPr>
              <w:spacing w:line="240" w:lineRule="auto"/>
              <w:ind w:firstLine="400"/>
              <w:jc w:val="left"/>
              <w:rPr>
                <w:rFonts w:asciiTheme="minorEastAsia" w:hAnsiTheme="minorEastAsia" w:cs="宋体"/>
                <w:color w:val="000000" w:themeColor="text1"/>
                <w:kern w:val="0"/>
                <w:sz w:val="20"/>
                <w:szCs w:val="20"/>
              </w:rPr>
            </w:pPr>
          </w:p>
        </w:tc>
      </w:tr>
      <w:tr w:rsidR="008100F5" w:rsidTr="0050660B">
        <w:trPr>
          <w:trHeight w:val="270"/>
        </w:trPr>
        <w:tc>
          <w:tcPr>
            <w:tcW w:w="596" w:type="dxa"/>
            <w:tcBorders>
              <w:top w:val="nil"/>
              <w:left w:val="single" w:sz="4" w:space="0" w:color="auto"/>
              <w:bottom w:val="single" w:sz="4" w:space="0" w:color="auto"/>
              <w:right w:val="single" w:sz="4" w:space="0" w:color="auto"/>
            </w:tcBorders>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S12</w:t>
            </w:r>
          </w:p>
        </w:tc>
        <w:tc>
          <w:tcPr>
            <w:tcW w:w="2296" w:type="dxa"/>
            <w:tcBorders>
              <w:top w:val="nil"/>
              <w:left w:val="nil"/>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todayShiftIn</w:t>
            </w:r>
          </w:p>
        </w:tc>
        <w:tc>
          <w:tcPr>
            <w:tcW w:w="2210" w:type="dxa"/>
            <w:tcBorders>
              <w:top w:val="nil"/>
              <w:left w:val="nil"/>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当日转入</w:t>
            </w:r>
          </w:p>
        </w:tc>
        <w:tc>
          <w:tcPr>
            <w:tcW w:w="760" w:type="dxa"/>
            <w:tcBorders>
              <w:top w:val="nil"/>
              <w:left w:val="nil"/>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329" w:type="dxa"/>
            <w:vMerge/>
            <w:tcBorders>
              <w:left w:val="nil"/>
              <w:right w:val="single" w:sz="4" w:space="0" w:color="auto"/>
            </w:tcBorders>
            <w:shd w:val="clear" w:color="auto" w:fill="auto"/>
            <w:vAlign w:val="center"/>
          </w:tcPr>
          <w:p w:rsidR="008100F5" w:rsidRDefault="008100F5" w:rsidP="008100F5">
            <w:pPr>
              <w:spacing w:line="240" w:lineRule="auto"/>
              <w:ind w:firstLine="400"/>
              <w:jc w:val="left"/>
              <w:rPr>
                <w:rFonts w:asciiTheme="minorEastAsia" w:hAnsiTheme="minorEastAsia" w:cs="宋体"/>
                <w:color w:val="000000" w:themeColor="text1"/>
                <w:kern w:val="0"/>
                <w:sz w:val="20"/>
                <w:szCs w:val="20"/>
              </w:rPr>
            </w:pPr>
          </w:p>
        </w:tc>
      </w:tr>
      <w:tr w:rsidR="008100F5" w:rsidTr="0050660B">
        <w:trPr>
          <w:trHeight w:val="270"/>
        </w:trPr>
        <w:tc>
          <w:tcPr>
            <w:tcW w:w="596" w:type="dxa"/>
            <w:tcBorders>
              <w:top w:val="nil"/>
              <w:left w:val="single" w:sz="4" w:space="0" w:color="auto"/>
              <w:bottom w:val="single" w:sz="4" w:space="0" w:color="auto"/>
              <w:right w:val="single" w:sz="4" w:space="0" w:color="auto"/>
            </w:tcBorders>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S15</w:t>
            </w:r>
          </w:p>
        </w:tc>
        <w:tc>
          <w:tcPr>
            <w:tcW w:w="2296" w:type="dxa"/>
            <w:tcBorders>
              <w:top w:val="nil"/>
              <w:left w:val="nil"/>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offsetStorage</w:t>
            </w:r>
          </w:p>
        </w:tc>
        <w:tc>
          <w:tcPr>
            <w:tcW w:w="2210" w:type="dxa"/>
            <w:tcBorders>
              <w:top w:val="nil"/>
              <w:left w:val="nil"/>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充抵冻结库存</w:t>
            </w:r>
          </w:p>
        </w:tc>
        <w:tc>
          <w:tcPr>
            <w:tcW w:w="760" w:type="dxa"/>
            <w:tcBorders>
              <w:top w:val="nil"/>
              <w:left w:val="nil"/>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329" w:type="dxa"/>
            <w:vMerge/>
            <w:tcBorders>
              <w:left w:val="nil"/>
              <w:bottom w:val="single" w:sz="4" w:space="0" w:color="auto"/>
              <w:right w:val="single" w:sz="4" w:space="0" w:color="auto"/>
            </w:tcBorders>
            <w:shd w:val="clear" w:color="auto" w:fill="auto"/>
            <w:vAlign w:val="center"/>
          </w:tcPr>
          <w:p w:rsidR="008100F5" w:rsidRDefault="008100F5" w:rsidP="008100F5">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596"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22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22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329"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596" w:type="dxa"/>
            <w:tcBorders>
              <w:top w:val="nil"/>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22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22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329"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2B3E5A" w:rsidRDefault="002B3E5A">
      <w:pPr>
        <w:ind w:firstLine="480"/>
        <w:rPr>
          <w:rFonts w:asciiTheme="minorEastAsia" w:hAnsiTheme="minorEastAsia"/>
          <w:color w:val="000000" w:themeColor="text1"/>
        </w:rPr>
      </w:pPr>
    </w:p>
    <w:p w:rsidR="002B3E5A" w:rsidRDefault="005C6274">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客户持仓查询请求及应答</w:t>
      </w:r>
      <w:del w:id="4362" w:author="cuiqingsong" w:date="2017-07-13T16:41:00Z">
        <w:r>
          <w:rPr>
            <w:rFonts w:asciiTheme="minorEastAsia" w:eastAsiaTheme="minorEastAsia" w:hAnsiTheme="minorEastAsia" w:hint="eastAsia"/>
            <w:color w:val="000000" w:themeColor="text1"/>
          </w:rPr>
          <w:delText>（延期）</w:delText>
        </w:r>
      </w:del>
    </w:p>
    <w:p w:rsidR="002B3E5A" w:rsidRDefault="005C6274">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：客户持仓查询指令用于实时查询客户当前延期市场的合约持仓信息，支持同时查询会员下多个客户的多个合约持仓信息。</w:t>
      </w:r>
      <w:del w:id="4363" w:author="cuiqingsong" w:date="2017-05-16T14:17:00Z">
        <w:r>
          <w:rPr>
            <w:rFonts w:asciiTheme="minorEastAsia" w:hAnsiTheme="minorEastAsia" w:hint="eastAsia"/>
            <w:color w:val="000000" w:themeColor="text1"/>
          </w:rPr>
          <w:delText>APP一期需要。</w:delText>
        </w:r>
      </w:del>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9739"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6"/>
        <w:gridCol w:w="798"/>
        <w:gridCol w:w="2916"/>
        <w:gridCol w:w="1450"/>
        <w:gridCol w:w="760"/>
        <w:gridCol w:w="841"/>
        <w:gridCol w:w="2268"/>
        <w:tblGridChange w:id="4364">
          <w:tblGrid>
            <w:gridCol w:w="706"/>
            <w:gridCol w:w="798"/>
            <w:gridCol w:w="2916"/>
            <w:gridCol w:w="1450"/>
            <w:gridCol w:w="760"/>
            <w:gridCol w:w="841"/>
            <w:gridCol w:w="2268"/>
          </w:tblGrid>
        </w:tblGridChange>
      </w:tblGrid>
      <w:tr w:rsidR="002B3E5A">
        <w:trPr>
          <w:trHeight w:val="270"/>
          <w:tblHeader/>
        </w:trPr>
        <w:tc>
          <w:tcPr>
            <w:tcW w:w="706" w:type="dxa"/>
            <w:shd w:val="clear" w:color="000000" w:fill="D9D9D9"/>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符号</w:t>
            </w:r>
          </w:p>
        </w:tc>
        <w:tc>
          <w:tcPr>
            <w:tcW w:w="798" w:type="dxa"/>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proofErr w:type="gramStart"/>
            <w:r>
              <w:rPr>
                <w:rFonts w:asciiTheme="minorEastAsia" w:hAnsiTheme="minorEastAsia" w:cs="宋体" w:hint="eastAsia"/>
                <w:b/>
                <w:bCs/>
                <w:color w:val="000000" w:themeColor="text1"/>
                <w:kern w:val="0"/>
                <w:sz w:val="20"/>
                <w:szCs w:val="20"/>
              </w:rPr>
              <w:t>域号</w:t>
            </w:r>
            <w:proofErr w:type="gramEnd"/>
          </w:p>
        </w:tc>
        <w:tc>
          <w:tcPr>
            <w:tcW w:w="2916" w:type="dxa"/>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450" w:type="dxa"/>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60" w:type="dxa"/>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841" w:type="dxa"/>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2268" w:type="dxa"/>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2B3E5A">
        <w:trPr>
          <w:trHeight w:val="270"/>
        </w:trPr>
        <w:tc>
          <w:tcPr>
            <w:tcW w:w="706" w:type="dxa"/>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291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45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6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841"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268" w:type="dxa"/>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06" w:type="dxa"/>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291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45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6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841"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268" w:type="dxa"/>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ins w:id="4365" w:author="cuiqingsong" w:date="2017-07-13T16:38:00Z"/>
        </w:trPr>
        <w:tc>
          <w:tcPr>
            <w:tcW w:w="706" w:type="dxa"/>
            <w:shd w:val="clear" w:color="auto" w:fill="auto"/>
          </w:tcPr>
          <w:p w:rsidR="002B3E5A" w:rsidRDefault="002B3E5A">
            <w:pPr>
              <w:widowControl/>
              <w:spacing w:line="240" w:lineRule="auto"/>
              <w:ind w:firstLineChars="0" w:firstLine="0"/>
              <w:jc w:val="left"/>
              <w:rPr>
                <w:ins w:id="4366" w:author="cuiqingsong" w:date="2017-07-13T16:38:00Z"/>
                <w:rFonts w:asciiTheme="minorEastAsia" w:hAnsiTheme="minorEastAsia" w:cs="宋体"/>
                <w:color w:val="000000" w:themeColor="text1"/>
                <w:kern w:val="0"/>
                <w:sz w:val="20"/>
                <w:szCs w:val="20"/>
              </w:rPr>
            </w:pPr>
          </w:p>
        </w:tc>
        <w:tc>
          <w:tcPr>
            <w:tcW w:w="798" w:type="dxa"/>
            <w:shd w:val="clear" w:color="auto" w:fill="auto"/>
            <w:vAlign w:val="center"/>
          </w:tcPr>
          <w:p w:rsidR="002B3E5A" w:rsidRDefault="005C6274">
            <w:pPr>
              <w:widowControl/>
              <w:spacing w:line="240" w:lineRule="auto"/>
              <w:ind w:firstLineChars="0" w:firstLine="0"/>
              <w:jc w:val="left"/>
              <w:rPr>
                <w:ins w:id="4367" w:author="cuiqingsong" w:date="2017-07-13T16:38:00Z"/>
                <w:rFonts w:asciiTheme="minorEastAsia" w:hAnsiTheme="minorEastAsia" w:cs="宋体"/>
                <w:color w:val="000000" w:themeColor="text1"/>
                <w:kern w:val="0"/>
                <w:sz w:val="20"/>
                <w:szCs w:val="20"/>
              </w:rPr>
            </w:pPr>
            <w:ins w:id="4368" w:author="cuiqingsong" w:date="2017-07-13T16:38: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2916" w:type="dxa"/>
            <w:shd w:val="clear" w:color="auto" w:fill="auto"/>
            <w:vAlign w:val="center"/>
          </w:tcPr>
          <w:p w:rsidR="002B3E5A" w:rsidRDefault="005C6274">
            <w:pPr>
              <w:widowControl/>
              <w:spacing w:line="240" w:lineRule="auto"/>
              <w:ind w:firstLineChars="0" w:firstLine="0"/>
              <w:jc w:val="left"/>
              <w:rPr>
                <w:ins w:id="4369" w:author="cuiqingsong" w:date="2017-07-13T16:38:00Z"/>
                <w:rFonts w:asciiTheme="minorEastAsia" w:hAnsiTheme="minorEastAsia" w:cs="宋体"/>
                <w:color w:val="000000" w:themeColor="text1"/>
                <w:kern w:val="0"/>
                <w:sz w:val="20"/>
                <w:szCs w:val="20"/>
              </w:rPr>
            </w:pPr>
            <w:ins w:id="4370" w:author="cuiqingsong" w:date="2017-07-13T16:38:00Z">
              <w:r>
                <w:rPr>
                  <w:rFonts w:asciiTheme="minorEastAsia" w:hAnsiTheme="minorEastAsia" w:cs="宋体"/>
                  <w:color w:val="000000" w:themeColor="text1"/>
                  <w:kern w:val="0"/>
                  <w:sz w:val="20"/>
                  <w:szCs w:val="20"/>
                </w:rPr>
                <w:t>seatID</w:t>
              </w:r>
            </w:ins>
          </w:p>
        </w:tc>
        <w:tc>
          <w:tcPr>
            <w:tcW w:w="1450" w:type="dxa"/>
            <w:shd w:val="clear" w:color="auto" w:fill="auto"/>
            <w:vAlign w:val="center"/>
          </w:tcPr>
          <w:p w:rsidR="002B3E5A" w:rsidRDefault="005C6274">
            <w:pPr>
              <w:widowControl/>
              <w:spacing w:line="240" w:lineRule="auto"/>
              <w:ind w:firstLineChars="0" w:firstLine="0"/>
              <w:jc w:val="left"/>
              <w:rPr>
                <w:ins w:id="4371" w:author="cuiqingsong" w:date="2017-07-13T16:38:00Z"/>
                <w:rFonts w:asciiTheme="minorEastAsia" w:hAnsiTheme="minorEastAsia" w:cs="宋体"/>
                <w:color w:val="000000" w:themeColor="text1"/>
                <w:kern w:val="0"/>
                <w:sz w:val="20"/>
                <w:szCs w:val="20"/>
              </w:rPr>
            </w:pPr>
            <w:ins w:id="4372" w:author="cuiqingsong" w:date="2017-07-13T16:38:00Z">
              <w:r>
                <w:rPr>
                  <w:rFonts w:asciiTheme="minorEastAsia" w:hAnsiTheme="minorEastAsia" w:cs="宋体" w:hint="eastAsia"/>
                  <w:color w:val="000000" w:themeColor="text1"/>
                  <w:kern w:val="0"/>
                  <w:sz w:val="20"/>
                  <w:szCs w:val="20"/>
                </w:rPr>
                <w:t>交易席位代码</w:t>
              </w:r>
            </w:ins>
          </w:p>
        </w:tc>
        <w:tc>
          <w:tcPr>
            <w:tcW w:w="760" w:type="dxa"/>
            <w:shd w:val="clear" w:color="auto" w:fill="auto"/>
            <w:vAlign w:val="center"/>
          </w:tcPr>
          <w:p w:rsidR="002B3E5A" w:rsidRDefault="005C6274">
            <w:pPr>
              <w:widowControl/>
              <w:spacing w:line="240" w:lineRule="auto"/>
              <w:ind w:firstLineChars="0" w:firstLine="0"/>
              <w:jc w:val="left"/>
              <w:rPr>
                <w:ins w:id="4373" w:author="cuiqingsong" w:date="2017-07-13T16:38:00Z"/>
                <w:rFonts w:asciiTheme="minorEastAsia" w:hAnsiTheme="minorEastAsia" w:cs="宋体"/>
                <w:color w:val="000000" w:themeColor="text1"/>
                <w:kern w:val="0"/>
                <w:sz w:val="20"/>
                <w:szCs w:val="20"/>
              </w:rPr>
            </w:pPr>
            <w:ins w:id="4374" w:author="cuiqingsong" w:date="2017-07-13T16:38:00Z">
              <w:r>
                <w:rPr>
                  <w:rFonts w:asciiTheme="minorEastAsia" w:hAnsiTheme="minorEastAsia" w:cs="宋体" w:hint="eastAsia"/>
                  <w:color w:val="000000" w:themeColor="text1"/>
                  <w:kern w:val="0"/>
                  <w:sz w:val="20"/>
                  <w:szCs w:val="20"/>
                </w:rPr>
                <w:t>M</w:t>
              </w:r>
            </w:ins>
          </w:p>
        </w:tc>
        <w:tc>
          <w:tcPr>
            <w:tcW w:w="841" w:type="dxa"/>
            <w:shd w:val="clear" w:color="auto" w:fill="auto"/>
            <w:vAlign w:val="center"/>
          </w:tcPr>
          <w:p w:rsidR="002B3E5A" w:rsidRDefault="005C6274">
            <w:pPr>
              <w:widowControl/>
              <w:spacing w:line="240" w:lineRule="auto"/>
              <w:ind w:firstLineChars="0" w:firstLine="0"/>
              <w:jc w:val="left"/>
              <w:rPr>
                <w:ins w:id="4375" w:author="cuiqingsong" w:date="2017-07-13T16:38:00Z"/>
                <w:rFonts w:asciiTheme="minorEastAsia" w:hAnsiTheme="minorEastAsia" w:cs="宋体"/>
                <w:color w:val="000000" w:themeColor="text1"/>
                <w:kern w:val="0"/>
                <w:sz w:val="20"/>
                <w:szCs w:val="20"/>
              </w:rPr>
            </w:pPr>
            <w:ins w:id="4376" w:author="cuiqingsong" w:date="2017-07-13T16:38:00Z">
              <w:r>
                <w:rPr>
                  <w:rFonts w:asciiTheme="minorEastAsia" w:hAnsiTheme="minorEastAsia" w:cs="宋体" w:hint="eastAsia"/>
                  <w:color w:val="000000"/>
                  <w:kern w:val="0"/>
                  <w:sz w:val="20"/>
                  <w:szCs w:val="20"/>
                </w:rPr>
                <w:t>←</w:t>
              </w:r>
            </w:ins>
          </w:p>
        </w:tc>
        <w:tc>
          <w:tcPr>
            <w:tcW w:w="2268" w:type="dxa"/>
            <w:shd w:val="clear" w:color="auto" w:fill="auto"/>
            <w:vAlign w:val="center"/>
          </w:tcPr>
          <w:p w:rsidR="002B3E5A" w:rsidRDefault="002B3E5A">
            <w:pPr>
              <w:widowControl/>
              <w:spacing w:line="240" w:lineRule="auto"/>
              <w:ind w:firstLineChars="0" w:firstLine="0"/>
              <w:jc w:val="left"/>
              <w:rPr>
                <w:ins w:id="4377" w:author="cuiqingsong" w:date="2017-07-13T16:38:00Z"/>
                <w:rFonts w:asciiTheme="minorEastAsia" w:hAnsiTheme="minorEastAsia" w:cs="宋体"/>
                <w:color w:val="000000" w:themeColor="text1"/>
                <w:kern w:val="0"/>
                <w:sz w:val="20"/>
                <w:szCs w:val="20"/>
              </w:rPr>
            </w:pPr>
          </w:p>
        </w:tc>
      </w:tr>
      <w:tr w:rsidR="002B3E5A">
        <w:trPr>
          <w:trHeight w:val="270"/>
        </w:trPr>
        <w:tc>
          <w:tcPr>
            <w:tcW w:w="706" w:type="dxa"/>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I00</w:t>
            </w:r>
          </w:p>
        </w:tc>
        <w:tc>
          <w:tcPr>
            <w:tcW w:w="291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marketID</w:t>
            </w:r>
          </w:p>
        </w:tc>
        <w:tc>
          <w:tcPr>
            <w:tcW w:w="145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市场代码</w:t>
            </w:r>
          </w:p>
        </w:tc>
        <w:tc>
          <w:tcPr>
            <w:tcW w:w="76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841"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26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02-递延</w:t>
            </w:r>
          </w:p>
        </w:tc>
      </w:tr>
      <w:tr w:rsidR="002B3E5A">
        <w:trPr>
          <w:trHeight w:val="270"/>
        </w:trPr>
        <w:tc>
          <w:tcPr>
            <w:tcW w:w="706" w:type="dxa"/>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291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45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6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841"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26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不填查询该市场下所有合约持仓</w:t>
            </w:r>
          </w:p>
        </w:tc>
      </w:tr>
      <w:tr w:rsidR="002B3E5A">
        <w:trPr>
          <w:trHeight w:val="270"/>
        </w:trPr>
        <w:tc>
          <w:tcPr>
            <w:tcW w:w="706" w:type="dxa"/>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291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45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76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841"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26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2B3E5A">
        <w:trPr>
          <w:trHeight w:val="270"/>
        </w:trPr>
        <w:tc>
          <w:tcPr>
            <w:tcW w:w="706" w:type="dxa"/>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291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45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w:t>
            </w:r>
            <w:proofErr w:type="gramStart"/>
            <w:r>
              <w:rPr>
                <w:rFonts w:asciiTheme="minorEastAsia" w:hAnsiTheme="minorEastAsia" w:cs="宋体" w:hint="eastAsia"/>
                <w:color w:val="000000" w:themeColor="text1"/>
                <w:kern w:val="0"/>
                <w:sz w:val="20"/>
                <w:szCs w:val="20"/>
              </w:rPr>
              <w:t>帐号</w:t>
            </w:r>
            <w:proofErr w:type="gramEnd"/>
          </w:p>
        </w:tc>
        <w:tc>
          <w:tcPr>
            <w:tcW w:w="76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841"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26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2B3E5A">
        <w:trPr>
          <w:trHeight w:val="270"/>
          <w:del w:id="4378" w:author="cuiqingsong" w:date="2017-07-13T16:38:00Z"/>
        </w:trPr>
        <w:tc>
          <w:tcPr>
            <w:tcW w:w="706" w:type="dxa"/>
            <w:shd w:val="clear" w:color="auto" w:fill="auto"/>
          </w:tcPr>
          <w:p w:rsidR="002B3E5A" w:rsidRDefault="002B3E5A">
            <w:pPr>
              <w:widowControl/>
              <w:spacing w:line="240" w:lineRule="auto"/>
              <w:ind w:firstLineChars="0" w:firstLine="0"/>
              <w:jc w:val="left"/>
              <w:rPr>
                <w:del w:id="4379" w:author="cuiqingsong" w:date="2017-07-13T16:38:00Z"/>
                <w:rFonts w:asciiTheme="minorEastAsia" w:hAnsiTheme="minorEastAsia" w:cs="宋体"/>
                <w:color w:val="000000" w:themeColor="text1"/>
                <w:kern w:val="0"/>
                <w:sz w:val="20"/>
                <w:szCs w:val="20"/>
              </w:rPr>
            </w:pPr>
          </w:p>
        </w:tc>
        <w:tc>
          <w:tcPr>
            <w:tcW w:w="798" w:type="dxa"/>
            <w:shd w:val="clear" w:color="auto" w:fill="auto"/>
            <w:vAlign w:val="center"/>
          </w:tcPr>
          <w:p w:rsidR="002B3E5A" w:rsidRDefault="005C6274">
            <w:pPr>
              <w:widowControl/>
              <w:spacing w:line="240" w:lineRule="auto"/>
              <w:ind w:firstLineChars="0" w:firstLine="0"/>
              <w:jc w:val="left"/>
              <w:rPr>
                <w:del w:id="4380" w:author="cuiqingsong" w:date="2017-07-13T16:38:00Z"/>
                <w:rFonts w:asciiTheme="minorEastAsia" w:hAnsiTheme="minorEastAsia" w:cs="宋体"/>
                <w:color w:val="000000" w:themeColor="text1"/>
                <w:kern w:val="0"/>
                <w:sz w:val="20"/>
                <w:szCs w:val="20"/>
              </w:rPr>
            </w:pPr>
            <w:del w:id="4381" w:author="cuiqingsong" w:date="2017-07-13T16:38:00Z">
              <w:r>
                <w:rPr>
                  <w:rFonts w:asciiTheme="minorEastAsia" w:hAnsiTheme="minorEastAsia" w:cs="宋体" w:hint="eastAsia"/>
                  <w:color w:val="000000" w:themeColor="text1"/>
                  <w:kern w:val="0"/>
                  <w:sz w:val="20"/>
                  <w:szCs w:val="20"/>
                </w:rPr>
                <w:delText>T82</w:delText>
              </w:r>
            </w:del>
          </w:p>
        </w:tc>
        <w:tc>
          <w:tcPr>
            <w:tcW w:w="2916" w:type="dxa"/>
            <w:shd w:val="clear" w:color="auto" w:fill="auto"/>
            <w:vAlign w:val="center"/>
          </w:tcPr>
          <w:p w:rsidR="002B3E5A" w:rsidRDefault="005C6274">
            <w:pPr>
              <w:widowControl/>
              <w:spacing w:line="240" w:lineRule="auto"/>
              <w:ind w:firstLineChars="0" w:firstLine="0"/>
              <w:jc w:val="left"/>
              <w:rPr>
                <w:del w:id="4382" w:author="cuiqingsong" w:date="2017-07-13T16:38:00Z"/>
                <w:rFonts w:asciiTheme="minorEastAsia" w:hAnsiTheme="minorEastAsia" w:cs="宋体"/>
                <w:color w:val="000000" w:themeColor="text1"/>
                <w:kern w:val="0"/>
                <w:sz w:val="20"/>
                <w:szCs w:val="20"/>
              </w:rPr>
            </w:pPr>
            <w:del w:id="4383" w:author="cuiqingsong" w:date="2017-07-13T16:38:00Z">
              <w:r>
                <w:rPr>
                  <w:rFonts w:asciiTheme="minorEastAsia" w:hAnsiTheme="minorEastAsia" w:cs="宋体"/>
                  <w:color w:val="000000" w:themeColor="text1"/>
                  <w:kern w:val="0"/>
                  <w:sz w:val="20"/>
                  <w:szCs w:val="20"/>
                </w:rPr>
                <w:delText>source</w:delText>
              </w:r>
            </w:del>
          </w:p>
        </w:tc>
        <w:tc>
          <w:tcPr>
            <w:tcW w:w="1450" w:type="dxa"/>
            <w:shd w:val="clear" w:color="auto" w:fill="auto"/>
            <w:vAlign w:val="center"/>
          </w:tcPr>
          <w:p w:rsidR="002B3E5A" w:rsidRDefault="005C6274">
            <w:pPr>
              <w:widowControl/>
              <w:spacing w:line="240" w:lineRule="auto"/>
              <w:ind w:firstLineChars="0" w:firstLine="0"/>
              <w:jc w:val="left"/>
              <w:rPr>
                <w:del w:id="4384" w:author="cuiqingsong" w:date="2017-07-13T16:38:00Z"/>
                <w:rFonts w:asciiTheme="minorEastAsia" w:hAnsiTheme="minorEastAsia" w:cs="宋体"/>
                <w:color w:val="000000" w:themeColor="text1"/>
                <w:kern w:val="0"/>
                <w:sz w:val="20"/>
                <w:szCs w:val="20"/>
              </w:rPr>
            </w:pPr>
            <w:del w:id="4385" w:author="cuiqingsong" w:date="2017-07-13T16:38:00Z">
              <w:r>
                <w:rPr>
                  <w:rFonts w:asciiTheme="minorEastAsia" w:hAnsiTheme="minorEastAsia" w:cs="宋体" w:hint="eastAsia"/>
                  <w:color w:val="000000" w:themeColor="text1"/>
                  <w:kern w:val="0"/>
                  <w:sz w:val="20"/>
                  <w:szCs w:val="20"/>
                </w:rPr>
                <w:delText>来源</w:delText>
              </w:r>
            </w:del>
          </w:p>
        </w:tc>
        <w:tc>
          <w:tcPr>
            <w:tcW w:w="760" w:type="dxa"/>
            <w:shd w:val="clear" w:color="auto" w:fill="auto"/>
            <w:vAlign w:val="center"/>
          </w:tcPr>
          <w:p w:rsidR="002B3E5A" w:rsidRDefault="005C6274">
            <w:pPr>
              <w:widowControl/>
              <w:spacing w:line="240" w:lineRule="auto"/>
              <w:ind w:firstLineChars="0" w:firstLine="0"/>
              <w:jc w:val="left"/>
              <w:rPr>
                <w:del w:id="4386" w:author="cuiqingsong" w:date="2017-07-13T16:38:00Z"/>
                <w:rFonts w:asciiTheme="minorEastAsia" w:hAnsiTheme="minorEastAsia" w:cs="宋体"/>
                <w:color w:val="000000" w:themeColor="text1"/>
                <w:kern w:val="0"/>
                <w:sz w:val="20"/>
                <w:szCs w:val="20"/>
              </w:rPr>
            </w:pPr>
            <w:del w:id="4387" w:author="cuiqingsong" w:date="2017-07-13T16:38:00Z">
              <w:r>
                <w:rPr>
                  <w:rFonts w:asciiTheme="minorEastAsia" w:hAnsiTheme="minorEastAsia" w:cs="宋体" w:hint="eastAsia"/>
                  <w:color w:val="000000" w:themeColor="text1"/>
                  <w:kern w:val="0"/>
                  <w:sz w:val="20"/>
                  <w:szCs w:val="20"/>
                </w:rPr>
                <w:delText>M</w:delText>
              </w:r>
            </w:del>
          </w:p>
        </w:tc>
        <w:tc>
          <w:tcPr>
            <w:tcW w:w="841" w:type="dxa"/>
            <w:shd w:val="clear" w:color="auto" w:fill="auto"/>
            <w:vAlign w:val="center"/>
          </w:tcPr>
          <w:p w:rsidR="002B3E5A" w:rsidRDefault="005C6274">
            <w:pPr>
              <w:widowControl/>
              <w:spacing w:line="240" w:lineRule="auto"/>
              <w:ind w:firstLineChars="0" w:firstLine="0"/>
              <w:jc w:val="left"/>
              <w:rPr>
                <w:del w:id="4388" w:author="cuiqingsong" w:date="2017-07-13T16:38:00Z"/>
                <w:rFonts w:asciiTheme="minorEastAsia" w:hAnsiTheme="minorEastAsia" w:cs="宋体"/>
                <w:color w:val="000000" w:themeColor="text1"/>
                <w:kern w:val="0"/>
                <w:sz w:val="20"/>
                <w:szCs w:val="20"/>
              </w:rPr>
            </w:pPr>
            <w:del w:id="4389" w:author="cuiqingsong" w:date="2017-07-13T16:38:00Z">
              <w:r>
                <w:rPr>
                  <w:rFonts w:asciiTheme="minorEastAsia" w:hAnsiTheme="minorEastAsia" w:cs="宋体" w:hint="eastAsia"/>
                  <w:color w:val="000000" w:themeColor="text1"/>
                  <w:kern w:val="0"/>
                  <w:sz w:val="20"/>
                  <w:szCs w:val="20"/>
                </w:rPr>
                <w:delText>-</w:delText>
              </w:r>
            </w:del>
          </w:p>
        </w:tc>
        <w:tc>
          <w:tcPr>
            <w:tcW w:w="2268" w:type="dxa"/>
            <w:shd w:val="clear" w:color="auto" w:fill="auto"/>
            <w:vAlign w:val="center"/>
          </w:tcPr>
          <w:p w:rsidR="002B3E5A" w:rsidRDefault="005C6274">
            <w:pPr>
              <w:widowControl/>
              <w:spacing w:line="240" w:lineRule="auto"/>
              <w:ind w:firstLineChars="0" w:firstLine="0"/>
              <w:jc w:val="left"/>
              <w:rPr>
                <w:del w:id="4390" w:author="cuiqingsong" w:date="2017-07-13T16:38:00Z"/>
                <w:rFonts w:asciiTheme="minorEastAsia" w:hAnsiTheme="minorEastAsia" w:cs="宋体"/>
                <w:color w:val="000000" w:themeColor="text1"/>
                <w:kern w:val="0"/>
                <w:sz w:val="20"/>
                <w:szCs w:val="20"/>
              </w:rPr>
            </w:pPr>
            <w:del w:id="4391" w:author="cuiqingsong" w:date="2017-07-13T16:38:00Z">
              <w:r>
                <w:rPr>
                  <w:rFonts w:asciiTheme="minorEastAsia" w:hAnsiTheme="minorEastAsia" w:hint="eastAsia"/>
                  <w:color w:val="000000" w:themeColor="text1"/>
                  <w:sz w:val="20"/>
                  <w:szCs w:val="20"/>
                  <w:shd w:val="clear" w:color="auto" w:fill="FFFFFF"/>
                </w:rPr>
                <w:delText>1位字符，默认取值a,代表是APP渠道</w:delText>
              </w:r>
            </w:del>
          </w:p>
        </w:tc>
      </w:tr>
      <w:tr w:rsidR="002B3E5A">
        <w:trPr>
          <w:trHeight w:val="270"/>
        </w:trPr>
        <w:tc>
          <w:tcPr>
            <w:tcW w:w="706" w:type="dxa"/>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P80</w:t>
            </w:r>
          </w:p>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291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[posiInfoData]</w:t>
            </w:r>
          </w:p>
        </w:tc>
        <w:tc>
          <w:tcPr>
            <w:tcW w:w="145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客户延期持仓信息数据</w:t>
            </w:r>
          </w:p>
        </w:tc>
        <w:tc>
          <w:tcPr>
            <w:tcW w:w="76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6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延期合约持仓必填</w:t>
            </w:r>
          </w:p>
        </w:tc>
      </w:tr>
      <w:tr w:rsidR="002B3E5A">
        <w:trPr>
          <w:trHeight w:val="270"/>
        </w:trPr>
        <w:tc>
          <w:tcPr>
            <w:tcW w:w="706" w:type="dxa"/>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2916" w:type="dxa"/>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145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客户延期持仓信息</w:t>
            </w:r>
          </w:p>
        </w:tc>
        <w:tc>
          <w:tcPr>
            <w:tcW w:w="76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6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查询结果不为空且延期合约持仓必填</w:t>
            </w:r>
          </w:p>
        </w:tc>
      </w:tr>
      <w:tr w:rsidR="002B3E5A">
        <w:trPr>
          <w:trHeight w:val="270"/>
        </w:trPr>
        <w:tc>
          <w:tcPr>
            <w:tcW w:w="706" w:type="dxa"/>
            <w:tcBorders>
              <w:top w:val="single" w:sz="4" w:space="0" w:color="auto"/>
              <w:left w:val="single" w:sz="4" w:space="0" w:color="auto"/>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68" w:type="dxa"/>
            <w:vMerge w:val="restart"/>
            <w:tcBorders>
              <w:top w:val="single" w:sz="4" w:space="0" w:color="auto"/>
              <w:left w:val="single" w:sz="4" w:space="0" w:color="auto"/>
              <w:right w:val="single" w:sz="4" w:space="0" w:color="auto"/>
            </w:tcBorders>
            <w:shd w:val="clear" w:color="auto" w:fill="auto"/>
            <w:vAlign w:val="center"/>
          </w:tcPr>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一个合约一个方向一条记录</w:t>
            </w:r>
          </w:p>
        </w:tc>
      </w:tr>
      <w:tr w:rsidR="002B3E5A">
        <w:trPr>
          <w:trHeight w:val="270"/>
        </w:trPr>
        <w:tc>
          <w:tcPr>
            <w:tcW w:w="706" w:type="dxa"/>
            <w:tcBorders>
              <w:top w:val="single" w:sz="4" w:space="0" w:color="auto"/>
              <w:left w:val="single" w:sz="4" w:space="0" w:color="auto"/>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O04</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direction</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多空方向</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68" w:type="dxa"/>
            <w:vMerge/>
            <w:tcBorders>
              <w:left w:val="single" w:sz="4" w:space="0" w:color="auto"/>
              <w:right w:val="single" w:sz="4" w:space="0" w:color="auto"/>
            </w:tcBorders>
            <w:shd w:val="clear" w:color="auto" w:fill="auto"/>
            <w:vAlign w:val="center"/>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706" w:type="dxa"/>
            <w:tcBorders>
              <w:top w:val="single" w:sz="4" w:space="0" w:color="auto"/>
              <w:left w:val="single" w:sz="4" w:space="0" w:color="auto"/>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Q27</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Posi</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持仓量</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68" w:type="dxa"/>
            <w:vMerge/>
            <w:tcBorders>
              <w:left w:val="single" w:sz="4" w:space="0" w:color="auto"/>
              <w:right w:val="single" w:sz="4" w:space="0" w:color="auto"/>
            </w:tcBorders>
            <w:shd w:val="clear" w:color="auto" w:fill="auto"/>
            <w:vAlign w:val="center"/>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5256C4">
        <w:trPr>
          <w:trHeight w:val="270"/>
          <w:ins w:id="4392" w:author="cuiqingsong" w:date="2017-08-18T10:00:00Z"/>
        </w:trPr>
        <w:tc>
          <w:tcPr>
            <w:tcW w:w="706" w:type="dxa"/>
            <w:tcBorders>
              <w:top w:val="single" w:sz="4" w:space="0" w:color="auto"/>
              <w:left w:val="single" w:sz="4" w:space="0" w:color="auto"/>
              <w:bottom w:val="single" w:sz="4" w:space="0" w:color="auto"/>
              <w:right w:val="single" w:sz="4" w:space="0" w:color="auto"/>
            </w:tcBorders>
            <w:shd w:val="clear" w:color="auto" w:fill="auto"/>
          </w:tcPr>
          <w:p w:rsidR="005256C4" w:rsidRDefault="005256C4">
            <w:pPr>
              <w:widowControl/>
              <w:spacing w:line="240" w:lineRule="auto"/>
              <w:ind w:firstLineChars="0" w:firstLine="0"/>
              <w:jc w:val="left"/>
              <w:rPr>
                <w:ins w:id="4393" w:author="cuiqingsong" w:date="2017-08-18T10:00:00Z"/>
                <w:rFonts w:asciiTheme="minorEastAsia" w:hAnsiTheme="minorEastAsia" w:cs="宋体"/>
                <w:color w:val="000000" w:themeColor="text1"/>
                <w:kern w:val="0"/>
                <w:sz w:val="20"/>
                <w:szCs w:val="20"/>
              </w:rPr>
            </w:pPr>
            <w:ins w:id="4394" w:author="cuiqingsong" w:date="2017-08-18T10:01:00Z">
              <w:r>
                <w:rPr>
                  <w:rFonts w:asciiTheme="minorEastAsia" w:hAnsiTheme="minorEastAsia" w:cs="宋体" w:hint="eastAsia"/>
                  <w:color w:val="000000" w:themeColor="text1"/>
                  <w:kern w:val="0"/>
                  <w:sz w:val="20"/>
                  <w:szCs w:val="20"/>
                </w:rPr>
                <w:t>→</w:t>
              </w:r>
            </w:ins>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5256C4" w:rsidRDefault="005256C4">
            <w:pPr>
              <w:widowControl/>
              <w:spacing w:line="240" w:lineRule="auto"/>
              <w:ind w:firstLineChars="0" w:firstLine="0"/>
              <w:jc w:val="left"/>
              <w:rPr>
                <w:ins w:id="4395" w:author="cuiqingsong" w:date="2017-08-18T10:00:00Z"/>
                <w:rFonts w:asciiTheme="minorEastAsia" w:hAnsiTheme="minorEastAsia" w:cs="宋体"/>
                <w:color w:val="000000" w:themeColor="text1"/>
                <w:kern w:val="0"/>
                <w:sz w:val="20"/>
                <w:szCs w:val="20"/>
              </w:rPr>
            </w:pPr>
            <w:ins w:id="4396" w:author="cuiqingsong" w:date="2017-08-18T10:00:00Z">
              <w:r w:rsidRPr="005256C4">
                <w:rPr>
                  <w:rFonts w:asciiTheme="minorEastAsia" w:hAnsiTheme="minorEastAsia" w:cs="宋体"/>
                  <w:color w:val="000000" w:themeColor="text1"/>
                  <w:kern w:val="0"/>
                  <w:sz w:val="20"/>
                  <w:szCs w:val="20"/>
                </w:rPr>
                <w:t>P21</w:t>
              </w:r>
            </w:ins>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5256C4" w:rsidRDefault="005256C4">
            <w:pPr>
              <w:widowControl/>
              <w:spacing w:line="240" w:lineRule="auto"/>
              <w:ind w:firstLineChars="0" w:firstLine="0"/>
              <w:jc w:val="left"/>
              <w:rPr>
                <w:ins w:id="4397" w:author="cuiqingsong" w:date="2017-08-18T10:00:00Z"/>
                <w:rFonts w:asciiTheme="minorEastAsia" w:hAnsiTheme="minorEastAsia" w:cs="宋体"/>
                <w:color w:val="000000" w:themeColor="text1"/>
                <w:kern w:val="0"/>
                <w:sz w:val="20"/>
                <w:szCs w:val="20"/>
              </w:rPr>
            </w:pPr>
            <w:ins w:id="4398" w:author="cuiqingsong" w:date="2017-08-18T10:01:00Z">
              <w:r w:rsidRPr="005256C4">
                <w:rPr>
                  <w:rFonts w:asciiTheme="minorEastAsia" w:hAnsiTheme="minorEastAsia" w:cs="宋体"/>
                  <w:color w:val="000000" w:themeColor="text1"/>
                  <w:kern w:val="0"/>
                  <w:sz w:val="20"/>
                  <w:szCs w:val="20"/>
                </w:rPr>
                <w:t>availablePosi</w:t>
              </w:r>
            </w:ins>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5256C4" w:rsidRDefault="005256C4">
            <w:pPr>
              <w:widowControl/>
              <w:spacing w:line="240" w:lineRule="auto"/>
              <w:ind w:firstLineChars="0" w:firstLine="0"/>
              <w:jc w:val="left"/>
              <w:rPr>
                <w:ins w:id="4399" w:author="cuiqingsong" w:date="2017-08-18T10:00:00Z"/>
                <w:rFonts w:asciiTheme="minorEastAsia" w:hAnsiTheme="minorEastAsia" w:cs="宋体"/>
                <w:color w:val="000000" w:themeColor="text1"/>
                <w:kern w:val="0"/>
                <w:sz w:val="20"/>
                <w:szCs w:val="20"/>
              </w:rPr>
            </w:pPr>
            <w:ins w:id="4400" w:author="cuiqingsong" w:date="2017-08-18T10:01:00Z">
              <w:r w:rsidRPr="005256C4">
                <w:rPr>
                  <w:rFonts w:asciiTheme="minorEastAsia" w:hAnsiTheme="minorEastAsia" w:cs="宋体" w:hint="eastAsia"/>
                  <w:color w:val="000000" w:themeColor="text1"/>
                  <w:kern w:val="0"/>
                  <w:sz w:val="20"/>
                  <w:szCs w:val="20"/>
                </w:rPr>
                <w:t>可用持仓</w:t>
              </w:r>
            </w:ins>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5256C4" w:rsidRDefault="005256C4">
            <w:pPr>
              <w:widowControl/>
              <w:spacing w:line="240" w:lineRule="auto"/>
              <w:ind w:firstLineChars="0" w:firstLine="0"/>
              <w:jc w:val="left"/>
              <w:rPr>
                <w:ins w:id="4401" w:author="cuiqingsong" w:date="2017-08-18T10:00:00Z"/>
                <w:rFonts w:asciiTheme="minorEastAsia" w:hAnsiTheme="minorEastAsia" w:cs="宋体"/>
                <w:color w:val="000000" w:themeColor="text1"/>
                <w:kern w:val="0"/>
                <w:sz w:val="20"/>
                <w:szCs w:val="20"/>
              </w:rPr>
            </w:pPr>
            <w:ins w:id="4402" w:author="cuiqingsong" w:date="2017-08-18T10:01:00Z">
              <w:r>
                <w:rPr>
                  <w:rFonts w:asciiTheme="minorEastAsia" w:hAnsiTheme="minorEastAsia" w:cs="宋体" w:hint="eastAsia"/>
                  <w:color w:val="000000" w:themeColor="text1"/>
                  <w:kern w:val="0"/>
                  <w:sz w:val="20"/>
                  <w:szCs w:val="20"/>
                </w:rPr>
                <w:t>-</w:t>
              </w:r>
            </w:ins>
          </w:p>
        </w:tc>
        <w:tc>
          <w:tcPr>
            <w:tcW w:w="841" w:type="dxa"/>
            <w:tcBorders>
              <w:top w:val="single" w:sz="4" w:space="0" w:color="auto"/>
              <w:left w:val="single" w:sz="4" w:space="0" w:color="auto"/>
              <w:bottom w:val="single" w:sz="4" w:space="0" w:color="auto"/>
              <w:right w:val="single" w:sz="4" w:space="0" w:color="auto"/>
            </w:tcBorders>
            <w:shd w:val="clear" w:color="auto" w:fill="auto"/>
            <w:vAlign w:val="center"/>
          </w:tcPr>
          <w:p w:rsidR="005256C4" w:rsidRDefault="005256C4">
            <w:pPr>
              <w:widowControl/>
              <w:spacing w:line="240" w:lineRule="auto"/>
              <w:ind w:firstLineChars="0" w:firstLine="0"/>
              <w:jc w:val="left"/>
              <w:rPr>
                <w:ins w:id="4403" w:author="cuiqingsong" w:date="2017-08-18T10:00:00Z"/>
                <w:rFonts w:asciiTheme="minorEastAsia" w:hAnsiTheme="minorEastAsia" w:cs="宋体"/>
                <w:color w:val="000000" w:themeColor="text1"/>
                <w:kern w:val="0"/>
                <w:sz w:val="20"/>
                <w:szCs w:val="20"/>
              </w:rPr>
            </w:pPr>
            <w:ins w:id="4404" w:author="cuiqingsong" w:date="2017-08-18T10:01:00Z">
              <w:r>
                <w:rPr>
                  <w:rFonts w:asciiTheme="minorEastAsia" w:hAnsiTheme="minorEastAsia" w:cs="宋体" w:hint="eastAsia"/>
                  <w:color w:val="000000" w:themeColor="text1"/>
                  <w:kern w:val="0"/>
                  <w:sz w:val="20"/>
                  <w:szCs w:val="20"/>
                </w:rPr>
                <w:t>C</w:t>
              </w:r>
            </w:ins>
          </w:p>
        </w:tc>
        <w:tc>
          <w:tcPr>
            <w:tcW w:w="2268" w:type="dxa"/>
            <w:vMerge/>
            <w:tcBorders>
              <w:left w:val="single" w:sz="4" w:space="0" w:color="auto"/>
              <w:right w:val="single" w:sz="4" w:space="0" w:color="auto"/>
            </w:tcBorders>
            <w:shd w:val="clear" w:color="auto" w:fill="auto"/>
            <w:vAlign w:val="center"/>
          </w:tcPr>
          <w:p w:rsidR="005256C4" w:rsidRDefault="005256C4">
            <w:pPr>
              <w:spacing w:line="240" w:lineRule="auto"/>
              <w:ind w:firstLine="400"/>
              <w:jc w:val="left"/>
              <w:rPr>
                <w:ins w:id="4405" w:author="cuiqingsong" w:date="2017-08-18T10:00:00Z"/>
                <w:rFonts w:asciiTheme="minorEastAsia" w:hAnsiTheme="minorEastAsia" w:cs="宋体"/>
                <w:color w:val="000000" w:themeColor="text1"/>
                <w:kern w:val="0"/>
                <w:sz w:val="20"/>
                <w:szCs w:val="20"/>
              </w:rPr>
            </w:pPr>
          </w:p>
        </w:tc>
      </w:tr>
      <w:tr w:rsidR="002B3E5A">
        <w:trPr>
          <w:trHeight w:val="270"/>
        </w:trPr>
        <w:tc>
          <w:tcPr>
            <w:tcW w:w="706" w:type="dxa"/>
            <w:tcBorders>
              <w:top w:val="single" w:sz="4" w:space="0" w:color="auto"/>
              <w:left w:val="single" w:sz="4" w:space="0" w:color="auto"/>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F61</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profit</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浮动盈亏</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68" w:type="dxa"/>
            <w:vMerge/>
            <w:tcBorders>
              <w:left w:val="single" w:sz="4" w:space="0" w:color="auto"/>
              <w:right w:val="single" w:sz="4" w:space="0" w:color="auto"/>
            </w:tcBorders>
            <w:shd w:val="clear" w:color="auto" w:fill="auto"/>
            <w:vAlign w:val="center"/>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706" w:type="dxa"/>
            <w:tcBorders>
              <w:top w:val="single" w:sz="4" w:space="0" w:color="auto"/>
              <w:left w:val="single" w:sz="4" w:space="0" w:color="auto"/>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F62</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profitRate</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盈亏比例</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68" w:type="dxa"/>
            <w:vMerge/>
            <w:tcBorders>
              <w:left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rsidTr="002B3E5A">
        <w:tblPrEx>
          <w:tblW w:w="9739"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4406" w:author="cuiqingsong" w:date="2017-07-20T18:01:00Z">
            <w:tblPrEx>
              <w:tblW w:w="9739"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270"/>
          <w:ins w:id="4407" w:author="cuiqingsong" w:date="2017-07-18T22:08:00Z"/>
          <w:trPrChange w:id="4408" w:author="cuiqingsong" w:date="2017-07-20T18:01:00Z">
            <w:trPr>
              <w:trHeight w:val="270"/>
            </w:trPr>
          </w:trPrChange>
        </w:trPr>
        <w:tc>
          <w:tcPr>
            <w:tcW w:w="706" w:type="dxa"/>
            <w:tcBorders>
              <w:top w:val="single" w:sz="4" w:space="0" w:color="auto"/>
              <w:left w:val="single" w:sz="4" w:space="0" w:color="auto"/>
              <w:bottom w:val="single" w:sz="4" w:space="0" w:color="auto"/>
              <w:right w:val="single" w:sz="4" w:space="0" w:color="auto"/>
            </w:tcBorders>
            <w:shd w:val="clear" w:color="auto" w:fill="auto"/>
            <w:tcPrChange w:id="4409" w:author="cuiqingsong" w:date="2017-07-20T18:01:00Z">
              <w:tcPr>
                <w:tcW w:w="706" w:type="dxa"/>
                <w:tcBorders>
                  <w:top w:val="single" w:sz="4" w:space="0" w:color="auto"/>
                  <w:left w:val="single" w:sz="4" w:space="0" w:color="auto"/>
                  <w:bottom w:val="single" w:sz="4" w:space="0" w:color="auto"/>
                  <w:right w:val="single" w:sz="4" w:space="0" w:color="auto"/>
                </w:tcBorders>
                <w:shd w:val="clear" w:color="auto" w:fill="auto"/>
              </w:tcPr>
            </w:tcPrChange>
          </w:tcPr>
          <w:p w:rsidR="002B3E5A" w:rsidRDefault="005C6274">
            <w:pPr>
              <w:widowControl/>
              <w:spacing w:line="240" w:lineRule="auto"/>
              <w:ind w:firstLineChars="0" w:firstLine="0"/>
              <w:jc w:val="left"/>
              <w:rPr>
                <w:ins w:id="4410" w:author="cuiqingsong" w:date="2017-07-18T22:08:00Z"/>
                <w:rFonts w:asciiTheme="minorEastAsia" w:hAnsiTheme="minorEastAsia" w:cs="宋体"/>
                <w:color w:val="000000" w:themeColor="text1"/>
                <w:kern w:val="0"/>
                <w:sz w:val="20"/>
                <w:szCs w:val="20"/>
              </w:rPr>
            </w:pPr>
            <w:ins w:id="4411" w:author="cuiqingsong" w:date="2017-07-20T17:56:00Z">
              <w:r>
                <w:rPr>
                  <w:rFonts w:asciiTheme="minorEastAsia" w:hAnsiTheme="minorEastAsia" w:cs="宋体" w:hint="eastAsia"/>
                  <w:color w:val="000000" w:themeColor="text1"/>
                  <w:kern w:val="0"/>
                  <w:sz w:val="20"/>
                  <w:szCs w:val="20"/>
                </w:rPr>
                <w:t>→</w:t>
              </w:r>
            </w:ins>
          </w:p>
        </w:tc>
        <w:tc>
          <w:tcPr>
            <w:tcW w:w="798" w:type="dxa"/>
            <w:tcBorders>
              <w:top w:val="single" w:sz="4" w:space="0" w:color="auto"/>
              <w:left w:val="single" w:sz="4" w:space="0" w:color="auto"/>
              <w:bottom w:val="single" w:sz="4" w:space="0" w:color="auto"/>
              <w:right w:val="single" w:sz="4" w:space="0" w:color="auto"/>
            </w:tcBorders>
            <w:shd w:val="clear" w:color="auto" w:fill="auto"/>
            <w:vAlign w:val="bottom"/>
            <w:tcPrChange w:id="4412" w:author="cuiqingsong" w:date="2017-07-20T18:01:00Z">
              <w:tcPr>
                <w:tcW w:w="798"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B3E5A" w:rsidRDefault="005C6274">
            <w:pPr>
              <w:widowControl/>
              <w:spacing w:line="240" w:lineRule="auto"/>
              <w:ind w:firstLineChars="0" w:firstLine="0"/>
              <w:jc w:val="left"/>
              <w:rPr>
                <w:ins w:id="4413" w:author="cuiqingsong" w:date="2017-07-18T22:08:00Z"/>
                <w:rFonts w:asciiTheme="minorEastAsia" w:hAnsiTheme="minorEastAsia" w:cs="宋体"/>
                <w:color w:val="000000" w:themeColor="text1"/>
                <w:kern w:val="0"/>
                <w:sz w:val="20"/>
                <w:szCs w:val="20"/>
              </w:rPr>
            </w:pPr>
            <w:ins w:id="4414" w:author="cuiqingsong" w:date="2017-07-20T18:01:00Z">
              <w:r>
                <w:rPr>
                  <w:rFonts w:asciiTheme="minorEastAsia" w:hAnsiTheme="minorEastAsia" w:cs="宋体" w:hint="eastAsia"/>
                  <w:color w:val="000000" w:themeColor="text1"/>
                  <w:kern w:val="0"/>
                  <w:sz w:val="20"/>
                  <w:szCs w:val="20"/>
                </w:rPr>
                <w:t>P24</w:t>
              </w:r>
            </w:ins>
          </w:p>
        </w:tc>
        <w:tc>
          <w:tcPr>
            <w:tcW w:w="2916" w:type="dxa"/>
            <w:tcBorders>
              <w:top w:val="single" w:sz="4" w:space="0" w:color="auto"/>
              <w:left w:val="single" w:sz="4" w:space="0" w:color="auto"/>
              <w:bottom w:val="single" w:sz="4" w:space="0" w:color="auto"/>
              <w:right w:val="single" w:sz="4" w:space="0" w:color="auto"/>
            </w:tcBorders>
            <w:shd w:val="clear" w:color="auto" w:fill="auto"/>
            <w:vAlign w:val="bottom"/>
            <w:tcPrChange w:id="4415" w:author="cuiqingsong" w:date="2017-07-20T18:01:00Z">
              <w:tcPr>
                <w:tcW w:w="2916"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B3E5A" w:rsidRDefault="000F6F8C">
            <w:pPr>
              <w:widowControl/>
              <w:spacing w:line="240" w:lineRule="auto"/>
              <w:ind w:firstLineChars="0" w:firstLine="0"/>
              <w:jc w:val="left"/>
              <w:rPr>
                <w:ins w:id="4416" w:author="cuiqingsong" w:date="2017-07-18T22:08:00Z"/>
                <w:rFonts w:asciiTheme="minorEastAsia" w:hAnsiTheme="minorEastAsia" w:cs="宋体"/>
                <w:color w:val="000000" w:themeColor="text1"/>
                <w:kern w:val="0"/>
                <w:sz w:val="20"/>
                <w:szCs w:val="20"/>
              </w:rPr>
            </w:pPr>
            <w:ins w:id="4417" w:author="cuiqingsong" w:date="2017-09-27T11:24:00Z">
              <w:r>
                <w:rPr>
                  <w:rFonts w:asciiTheme="minorEastAsia" w:hAnsiTheme="minorEastAsia" w:cs="宋体"/>
                  <w:color w:val="000000" w:themeColor="text1"/>
                  <w:kern w:val="0"/>
                  <w:sz w:val="20"/>
                  <w:szCs w:val="20"/>
                </w:rPr>
                <w:t>openP</w:t>
              </w:r>
            </w:ins>
            <w:ins w:id="4418" w:author="cuiqingsong" w:date="2017-07-20T18:01:00Z">
              <w:r w:rsidR="005C6274">
                <w:rPr>
                  <w:rFonts w:asciiTheme="minorEastAsia" w:hAnsiTheme="minorEastAsia" w:cs="宋体" w:hint="eastAsia"/>
                  <w:color w:val="000000" w:themeColor="text1"/>
                  <w:kern w:val="0"/>
                  <w:sz w:val="20"/>
                  <w:szCs w:val="20"/>
                </w:rPr>
                <w:t>osiAvePrice</w:t>
              </w:r>
            </w:ins>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Change w:id="4419" w:author="cuiqingsong" w:date="2017-07-20T18:01:00Z">
              <w:tcPr>
                <w:tcW w:w="14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B3E5A" w:rsidRDefault="005C6274">
            <w:pPr>
              <w:widowControl/>
              <w:spacing w:line="240" w:lineRule="auto"/>
              <w:ind w:firstLineChars="0" w:firstLine="0"/>
              <w:jc w:val="left"/>
              <w:rPr>
                <w:ins w:id="4420" w:author="cuiqingsong" w:date="2017-07-18T22:08:00Z"/>
                <w:rFonts w:asciiTheme="minorEastAsia" w:hAnsiTheme="minorEastAsia" w:cs="宋体"/>
                <w:color w:val="000000" w:themeColor="text1"/>
                <w:kern w:val="0"/>
                <w:sz w:val="20"/>
                <w:szCs w:val="20"/>
              </w:rPr>
            </w:pPr>
            <w:ins w:id="4421" w:author="cuiqingsong" w:date="2017-07-18T22:09:00Z">
              <w:r>
                <w:rPr>
                  <w:rFonts w:asciiTheme="minorEastAsia" w:hAnsiTheme="minorEastAsia" w:cs="宋体" w:hint="eastAsia"/>
                  <w:color w:val="000000" w:themeColor="text1"/>
                  <w:kern w:val="0"/>
                  <w:sz w:val="20"/>
                  <w:szCs w:val="20"/>
                </w:rPr>
                <w:t>开仓均价</w:t>
              </w:r>
            </w:ins>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Change w:id="4422" w:author="cuiqingsong" w:date="2017-07-20T18:01:00Z">
              <w:tcPr>
                <w:tcW w:w="7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B3E5A" w:rsidRDefault="005C6274">
            <w:pPr>
              <w:widowControl/>
              <w:spacing w:line="240" w:lineRule="auto"/>
              <w:ind w:firstLineChars="0" w:firstLine="0"/>
              <w:jc w:val="left"/>
              <w:rPr>
                <w:ins w:id="4423" w:author="cuiqingsong" w:date="2017-07-18T22:08:00Z"/>
                <w:rFonts w:asciiTheme="minorEastAsia" w:hAnsiTheme="minorEastAsia" w:cs="宋体"/>
                <w:color w:val="000000" w:themeColor="text1"/>
                <w:kern w:val="0"/>
                <w:sz w:val="20"/>
                <w:szCs w:val="20"/>
              </w:rPr>
            </w:pPr>
            <w:ins w:id="4424" w:author="cuiqingsong" w:date="2017-07-18T22:09:00Z">
              <w:r>
                <w:rPr>
                  <w:rFonts w:asciiTheme="minorEastAsia" w:hAnsiTheme="minorEastAsia" w:cs="宋体" w:hint="eastAsia"/>
                  <w:color w:val="000000" w:themeColor="text1"/>
                  <w:kern w:val="0"/>
                  <w:sz w:val="20"/>
                  <w:szCs w:val="20"/>
                </w:rPr>
                <w:t>-</w:t>
              </w:r>
            </w:ins>
          </w:p>
        </w:tc>
        <w:tc>
          <w:tcPr>
            <w:tcW w:w="841" w:type="dxa"/>
            <w:tcBorders>
              <w:top w:val="single" w:sz="4" w:space="0" w:color="auto"/>
              <w:left w:val="single" w:sz="4" w:space="0" w:color="auto"/>
              <w:bottom w:val="single" w:sz="4" w:space="0" w:color="auto"/>
              <w:right w:val="single" w:sz="4" w:space="0" w:color="auto"/>
            </w:tcBorders>
            <w:shd w:val="clear" w:color="auto" w:fill="auto"/>
            <w:vAlign w:val="center"/>
            <w:tcPrChange w:id="4425" w:author="cuiqingsong" w:date="2017-07-20T18:01:00Z">
              <w:tcPr>
                <w:tcW w:w="841"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B3E5A" w:rsidRDefault="005C6274">
            <w:pPr>
              <w:widowControl/>
              <w:spacing w:line="240" w:lineRule="auto"/>
              <w:ind w:firstLineChars="0" w:firstLine="0"/>
              <w:jc w:val="left"/>
              <w:rPr>
                <w:ins w:id="4426" w:author="cuiqingsong" w:date="2017-07-18T22:08:00Z"/>
                <w:rFonts w:asciiTheme="minorEastAsia" w:hAnsiTheme="minorEastAsia" w:cs="宋体"/>
                <w:color w:val="000000" w:themeColor="text1"/>
                <w:kern w:val="0"/>
                <w:sz w:val="20"/>
                <w:szCs w:val="20"/>
              </w:rPr>
            </w:pPr>
            <w:ins w:id="4427" w:author="cuiqingsong" w:date="2017-07-18T22:09:00Z">
              <w:r>
                <w:rPr>
                  <w:rFonts w:asciiTheme="minorEastAsia" w:hAnsiTheme="minorEastAsia" w:cs="宋体" w:hint="eastAsia"/>
                  <w:color w:val="000000" w:themeColor="text1"/>
                  <w:kern w:val="0"/>
                  <w:sz w:val="20"/>
                  <w:szCs w:val="20"/>
                </w:rPr>
                <w:t>C</w:t>
              </w:r>
            </w:ins>
          </w:p>
        </w:tc>
        <w:tc>
          <w:tcPr>
            <w:tcW w:w="2268" w:type="dxa"/>
            <w:vMerge/>
            <w:tcBorders>
              <w:left w:val="single" w:sz="4" w:space="0" w:color="auto"/>
              <w:right w:val="single" w:sz="4" w:space="0" w:color="auto"/>
            </w:tcBorders>
            <w:shd w:val="clear" w:color="auto" w:fill="auto"/>
            <w:vAlign w:val="center"/>
            <w:tcPrChange w:id="4428" w:author="cuiqingsong" w:date="2017-07-20T18:01:00Z">
              <w:tcPr>
                <w:tcW w:w="2268" w:type="dxa"/>
                <w:vMerge/>
                <w:tcBorders>
                  <w:left w:val="single" w:sz="4" w:space="0" w:color="auto"/>
                  <w:right w:val="single" w:sz="4" w:space="0" w:color="auto"/>
                </w:tcBorders>
                <w:shd w:val="clear" w:color="auto" w:fill="auto"/>
                <w:vAlign w:val="center"/>
              </w:tcPr>
            </w:tcPrChange>
          </w:tcPr>
          <w:p w:rsidR="002B3E5A" w:rsidRDefault="002B3E5A">
            <w:pPr>
              <w:widowControl/>
              <w:spacing w:line="240" w:lineRule="auto"/>
              <w:ind w:firstLineChars="0" w:firstLine="0"/>
              <w:jc w:val="left"/>
              <w:rPr>
                <w:ins w:id="4429" w:author="cuiqingsong" w:date="2017-07-18T22:08:00Z"/>
                <w:rFonts w:asciiTheme="minorEastAsia" w:hAnsiTheme="minorEastAsia" w:cs="宋体"/>
                <w:color w:val="000000" w:themeColor="text1"/>
                <w:kern w:val="0"/>
                <w:sz w:val="20"/>
                <w:szCs w:val="20"/>
              </w:rPr>
            </w:pPr>
          </w:p>
        </w:tc>
      </w:tr>
      <w:tr w:rsidR="002B3E5A" w:rsidTr="002B3E5A">
        <w:tblPrEx>
          <w:tblW w:w="9739"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4430" w:author="cuiqingsong" w:date="2017-07-20T18:01:00Z">
            <w:tblPrEx>
              <w:tblW w:w="9739"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270"/>
          <w:ins w:id="4431" w:author="cuiqingsong" w:date="2017-07-18T22:08:00Z"/>
          <w:trPrChange w:id="4432" w:author="cuiqingsong" w:date="2017-07-20T18:01:00Z">
            <w:trPr>
              <w:trHeight w:val="270"/>
            </w:trPr>
          </w:trPrChange>
        </w:trPr>
        <w:tc>
          <w:tcPr>
            <w:tcW w:w="706" w:type="dxa"/>
            <w:tcBorders>
              <w:top w:val="single" w:sz="4" w:space="0" w:color="auto"/>
              <w:left w:val="single" w:sz="4" w:space="0" w:color="auto"/>
              <w:bottom w:val="single" w:sz="4" w:space="0" w:color="auto"/>
              <w:right w:val="single" w:sz="4" w:space="0" w:color="auto"/>
            </w:tcBorders>
            <w:shd w:val="clear" w:color="auto" w:fill="auto"/>
            <w:tcPrChange w:id="4433" w:author="cuiqingsong" w:date="2017-07-20T18:01:00Z">
              <w:tcPr>
                <w:tcW w:w="706" w:type="dxa"/>
                <w:tcBorders>
                  <w:top w:val="single" w:sz="4" w:space="0" w:color="auto"/>
                  <w:left w:val="single" w:sz="4" w:space="0" w:color="auto"/>
                  <w:bottom w:val="single" w:sz="4" w:space="0" w:color="auto"/>
                  <w:right w:val="single" w:sz="4" w:space="0" w:color="auto"/>
                </w:tcBorders>
                <w:shd w:val="clear" w:color="auto" w:fill="auto"/>
              </w:tcPr>
            </w:tcPrChange>
          </w:tcPr>
          <w:p w:rsidR="002B3E5A" w:rsidRDefault="005C6274">
            <w:pPr>
              <w:widowControl/>
              <w:spacing w:line="240" w:lineRule="auto"/>
              <w:ind w:firstLineChars="0" w:firstLine="0"/>
              <w:jc w:val="left"/>
              <w:rPr>
                <w:ins w:id="4434" w:author="cuiqingsong" w:date="2017-07-18T22:08:00Z"/>
                <w:rFonts w:asciiTheme="minorEastAsia" w:hAnsiTheme="minorEastAsia" w:cs="宋体"/>
                <w:color w:val="000000" w:themeColor="text1"/>
                <w:kern w:val="0"/>
                <w:sz w:val="20"/>
                <w:szCs w:val="20"/>
              </w:rPr>
            </w:pPr>
            <w:ins w:id="4435" w:author="cuiqingsong" w:date="2017-07-20T17:56:00Z">
              <w:r>
                <w:rPr>
                  <w:rFonts w:asciiTheme="minorEastAsia" w:hAnsiTheme="minorEastAsia" w:cs="宋体" w:hint="eastAsia"/>
                  <w:color w:val="000000" w:themeColor="text1"/>
                  <w:kern w:val="0"/>
                  <w:sz w:val="20"/>
                  <w:szCs w:val="20"/>
                </w:rPr>
                <w:t>→</w:t>
              </w:r>
            </w:ins>
          </w:p>
        </w:tc>
        <w:tc>
          <w:tcPr>
            <w:tcW w:w="798" w:type="dxa"/>
            <w:tcBorders>
              <w:top w:val="single" w:sz="4" w:space="0" w:color="auto"/>
              <w:left w:val="single" w:sz="4" w:space="0" w:color="auto"/>
              <w:bottom w:val="single" w:sz="4" w:space="0" w:color="auto"/>
              <w:right w:val="single" w:sz="4" w:space="0" w:color="auto"/>
            </w:tcBorders>
            <w:shd w:val="clear" w:color="auto" w:fill="auto"/>
            <w:vAlign w:val="bottom"/>
            <w:tcPrChange w:id="4436" w:author="cuiqingsong" w:date="2017-07-20T18:01:00Z">
              <w:tcPr>
                <w:tcW w:w="798"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B3E5A" w:rsidRDefault="005C6274">
            <w:pPr>
              <w:widowControl/>
              <w:spacing w:line="240" w:lineRule="auto"/>
              <w:ind w:firstLineChars="0" w:firstLine="0"/>
              <w:jc w:val="left"/>
              <w:rPr>
                <w:ins w:id="4437" w:author="cuiqingsong" w:date="2017-07-18T22:08:00Z"/>
                <w:rFonts w:asciiTheme="minorEastAsia" w:hAnsiTheme="minorEastAsia" w:cs="宋体"/>
                <w:color w:val="000000" w:themeColor="text1"/>
                <w:kern w:val="0"/>
                <w:sz w:val="20"/>
                <w:szCs w:val="20"/>
              </w:rPr>
            </w:pPr>
            <w:ins w:id="4438" w:author="cuiqingsong" w:date="2017-07-20T18:01:00Z">
              <w:r>
                <w:rPr>
                  <w:rFonts w:asciiTheme="minorEastAsia" w:hAnsiTheme="minorEastAsia" w:cs="宋体" w:hint="eastAsia"/>
                  <w:color w:val="000000" w:themeColor="text1"/>
                  <w:kern w:val="0"/>
                  <w:sz w:val="20"/>
                  <w:szCs w:val="20"/>
                </w:rPr>
                <w:t>P25</w:t>
              </w:r>
            </w:ins>
          </w:p>
        </w:tc>
        <w:tc>
          <w:tcPr>
            <w:tcW w:w="2916" w:type="dxa"/>
            <w:tcBorders>
              <w:top w:val="single" w:sz="4" w:space="0" w:color="auto"/>
              <w:left w:val="single" w:sz="4" w:space="0" w:color="auto"/>
              <w:bottom w:val="single" w:sz="4" w:space="0" w:color="auto"/>
              <w:right w:val="single" w:sz="4" w:space="0" w:color="auto"/>
            </w:tcBorders>
            <w:shd w:val="clear" w:color="auto" w:fill="auto"/>
            <w:vAlign w:val="bottom"/>
            <w:tcPrChange w:id="4439" w:author="cuiqingsong" w:date="2017-07-20T18:01:00Z">
              <w:tcPr>
                <w:tcW w:w="2916"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B3E5A" w:rsidRDefault="005C6274">
            <w:pPr>
              <w:widowControl/>
              <w:spacing w:line="240" w:lineRule="auto"/>
              <w:ind w:firstLineChars="0" w:firstLine="0"/>
              <w:jc w:val="left"/>
              <w:rPr>
                <w:ins w:id="4440" w:author="cuiqingsong" w:date="2017-07-18T22:08:00Z"/>
                <w:rFonts w:asciiTheme="minorEastAsia" w:hAnsiTheme="minorEastAsia" w:cs="宋体"/>
                <w:color w:val="000000" w:themeColor="text1"/>
                <w:kern w:val="0"/>
                <w:sz w:val="20"/>
                <w:szCs w:val="20"/>
              </w:rPr>
            </w:pPr>
            <w:ins w:id="4441" w:author="cuiqingsong" w:date="2017-07-20T18:01:00Z">
              <w:r>
                <w:rPr>
                  <w:rFonts w:asciiTheme="minorEastAsia" w:hAnsiTheme="minorEastAsia" w:cs="宋体" w:hint="eastAsia"/>
                  <w:color w:val="000000" w:themeColor="text1"/>
                  <w:kern w:val="0"/>
                  <w:sz w:val="20"/>
                  <w:szCs w:val="20"/>
                </w:rPr>
                <w:t>posiAvePrice</w:t>
              </w:r>
            </w:ins>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Change w:id="4442" w:author="cuiqingsong" w:date="2017-07-20T18:01:00Z">
              <w:tcPr>
                <w:tcW w:w="14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B3E5A" w:rsidRDefault="005C6274">
            <w:pPr>
              <w:widowControl/>
              <w:spacing w:line="240" w:lineRule="auto"/>
              <w:ind w:firstLineChars="0" w:firstLine="0"/>
              <w:jc w:val="left"/>
              <w:rPr>
                <w:ins w:id="4443" w:author="cuiqingsong" w:date="2017-07-18T22:08:00Z"/>
                <w:rFonts w:asciiTheme="minorEastAsia" w:hAnsiTheme="minorEastAsia" w:cs="宋体"/>
                <w:color w:val="000000" w:themeColor="text1"/>
                <w:kern w:val="0"/>
                <w:sz w:val="20"/>
                <w:szCs w:val="20"/>
              </w:rPr>
            </w:pPr>
            <w:ins w:id="4444" w:author="cuiqingsong" w:date="2017-07-18T22:09:00Z">
              <w:r>
                <w:rPr>
                  <w:rFonts w:asciiTheme="minorEastAsia" w:hAnsiTheme="minorEastAsia" w:cs="宋体" w:hint="eastAsia"/>
                  <w:color w:val="000000" w:themeColor="text1"/>
                  <w:kern w:val="0"/>
                  <w:sz w:val="20"/>
                  <w:szCs w:val="20"/>
                </w:rPr>
                <w:t>持仓均价</w:t>
              </w:r>
            </w:ins>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Change w:id="4445" w:author="cuiqingsong" w:date="2017-07-20T18:01:00Z">
              <w:tcPr>
                <w:tcW w:w="7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B3E5A" w:rsidRDefault="005C6274">
            <w:pPr>
              <w:widowControl/>
              <w:spacing w:line="240" w:lineRule="auto"/>
              <w:ind w:firstLineChars="0" w:firstLine="0"/>
              <w:jc w:val="left"/>
              <w:rPr>
                <w:ins w:id="4446" w:author="cuiqingsong" w:date="2017-07-18T22:08:00Z"/>
                <w:rFonts w:asciiTheme="minorEastAsia" w:hAnsiTheme="minorEastAsia" w:cs="宋体"/>
                <w:color w:val="000000" w:themeColor="text1"/>
                <w:kern w:val="0"/>
                <w:sz w:val="20"/>
                <w:szCs w:val="20"/>
              </w:rPr>
            </w:pPr>
            <w:ins w:id="4447" w:author="cuiqingsong" w:date="2017-07-18T22:09:00Z">
              <w:r>
                <w:rPr>
                  <w:rFonts w:asciiTheme="minorEastAsia" w:hAnsiTheme="minorEastAsia" w:cs="宋体" w:hint="eastAsia"/>
                  <w:color w:val="000000" w:themeColor="text1"/>
                  <w:kern w:val="0"/>
                  <w:sz w:val="20"/>
                  <w:szCs w:val="20"/>
                </w:rPr>
                <w:t>-</w:t>
              </w:r>
            </w:ins>
          </w:p>
        </w:tc>
        <w:tc>
          <w:tcPr>
            <w:tcW w:w="841" w:type="dxa"/>
            <w:tcBorders>
              <w:top w:val="single" w:sz="4" w:space="0" w:color="auto"/>
              <w:left w:val="single" w:sz="4" w:space="0" w:color="auto"/>
              <w:bottom w:val="single" w:sz="4" w:space="0" w:color="auto"/>
              <w:right w:val="single" w:sz="4" w:space="0" w:color="auto"/>
            </w:tcBorders>
            <w:shd w:val="clear" w:color="auto" w:fill="auto"/>
            <w:vAlign w:val="center"/>
            <w:tcPrChange w:id="4448" w:author="cuiqingsong" w:date="2017-07-20T18:01:00Z">
              <w:tcPr>
                <w:tcW w:w="841"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B3E5A" w:rsidRDefault="005C6274">
            <w:pPr>
              <w:widowControl/>
              <w:spacing w:line="240" w:lineRule="auto"/>
              <w:ind w:firstLineChars="0" w:firstLine="0"/>
              <w:jc w:val="left"/>
              <w:rPr>
                <w:ins w:id="4449" w:author="cuiqingsong" w:date="2017-07-18T22:08:00Z"/>
                <w:rFonts w:asciiTheme="minorEastAsia" w:hAnsiTheme="minorEastAsia" w:cs="宋体"/>
                <w:color w:val="000000" w:themeColor="text1"/>
                <w:kern w:val="0"/>
                <w:sz w:val="20"/>
                <w:szCs w:val="20"/>
              </w:rPr>
            </w:pPr>
            <w:ins w:id="4450" w:author="cuiqingsong" w:date="2017-07-18T22:09:00Z">
              <w:r>
                <w:rPr>
                  <w:rFonts w:asciiTheme="minorEastAsia" w:hAnsiTheme="minorEastAsia" w:cs="宋体" w:hint="eastAsia"/>
                  <w:color w:val="000000" w:themeColor="text1"/>
                  <w:kern w:val="0"/>
                  <w:sz w:val="20"/>
                  <w:szCs w:val="20"/>
                </w:rPr>
                <w:t>C</w:t>
              </w:r>
            </w:ins>
          </w:p>
        </w:tc>
        <w:tc>
          <w:tcPr>
            <w:tcW w:w="2268" w:type="dxa"/>
            <w:vMerge/>
            <w:tcBorders>
              <w:left w:val="single" w:sz="4" w:space="0" w:color="auto"/>
              <w:bottom w:val="single" w:sz="4" w:space="0" w:color="auto"/>
              <w:right w:val="single" w:sz="4" w:space="0" w:color="auto"/>
            </w:tcBorders>
            <w:shd w:val="clear" w:color="auto" w:fill="auto"/>
            <w:vAlign w:val="center"/>
            <w:tcPrChange w:id="4451" w:author="cuiqingsong" w:date="2017-07-20T18:01:00Z">
              <w:tcPr>
                <w:tcW w:w="2268" w:type="dxa"/>
                <w:vMerge/>
                <w:tcBorders>
                  <w:left w:val="single" w:sz="4" w:space="0" w:color="auto"/>
                  <w:bottom w:val="single" w:sz="4" w:space="0" w:color="auto"/>
                  <w:right w:val="single" w:sz="4" w:space="0" w:color="auto"/>
                </w:tcBorders>
                <w:shd w:val="clear" w:color="auto" w:fill="auto"/>
                <w:vAlign w:val="center"/>
              </w:tcPr>
            </w:tcPrChange>
          </w:tcPr>
          <w:p w:rsidR="002B3E5A" w:rsidRDefault="002B3E5A">
            <w:pPr>
              <w:widowControl/>
              <w:spacing w:line="240" w:lineRule="auto"/>
              <w:ind w:firstLineChars="0" w:firstLine="0"/>
              <w:jc w:val="left"/>
              <w:rPr>
                <w:ins w:id="4452" w:author="cuiqingsong" w:date="2017-07-18T22:08:00Z"/>
                <w:rFonts w:asciiTheme="minorEastAsia" w:hAnsiTheme="minorEastAsia" w:cs="宋体"/>
                <w:color w:val="000000" w:themeColor="text1"/>
                <w:kern w:val="0"/>
                <w:sz w:val="20"/>
                <w:szCs w:val="20"/>
              </w:rPr>
            </w:pPr>
          </w:p>
        </w:tc>
      </w:tr>
      <w:tr w:rsidR="002B3E5A">
        <w:trPr>
          <w:trHeight w:val="270"/>
        </w:trPr>
        <w:tc>
          <w:tcPr>
            <w:tcW w:w="706" w:type="dxa"/>
            <w:tcBorders>
              <w:top w:val="single" w:sz="4" w:space="0" w:color="auto"/>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06" w:type="dxa"/>
            <w:tcBorders>
              <w:top w:val="single" w:sz="4" w:space="0" w:color="auto"/>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2B3E5A" w:rsidRDefault="002B3E5A">
      <w:pPr>
        <w:ind w:firstLine="480"/>
        <w:rPr>
          <w:rFonts w:asciiTheme="minorEastAsia" w:hAnsiTheme="minorEastAsia"/>
          <w:color w:val="000000" w:themeColor="text1"/>
        </w:rPr>
      </w:pPr>
    </w:p>
    <w:p w:rsidR="002B3E5A" w:rsidRDefault="005C6274">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客户持仓明细查询请求及应答</w:t>
      </w:r>
      <w:del w:id="4453" w:author="cuiqingsong" w:date="2017-07-13T16:41:00Z">
        <w:r>
          <w:rPr>
            <w:rFonts w:asciiTheme="minorEastAsia" w:eastAsiaTheme="minorEastAsia" w:hAnsiTheme="minorEastAsia" w:hint="eastAsia"/>
            <w:color w:val="000000" w:themeColor="text1"/>
          </w:rPr>
          <w:delText>（延期）</w:delText>
        </w:r>
      </w:del>
    </w:p>
    <w:p w:rsidR="002B3E5A" w:rsidRDefault="005C6274">
      <w:pPr>
        <w:ind w:firstLine="482"/>
        <w:rPr>
          <w:rFonts w:asciiTheme="minorEastAsia" w:hAnsiTheme="minorEastAsia"/>
          <w:color w:val="000000" w:themeColor="text1"/>
        </w:rPr>
      </w:pPr>
      <w:bookmarkStart w:id="4454" w:name="_Hlk482706966"/>
      <w:r>
        <w:rPr>
          <w:rFonts w:asciiTheme="minorEastAsia" w:hAnsiTheme="minorEastAsia" w:hint="eastAsia"/>
          <w:b/>
          <w:color w:val="000000" w:themeColor="text1"/>
        </w:rPr>
        <w:t>功能</w:t>
      </w:r>
      <w:r>
        <w:rPr>
          <w:rFonts w:asciiTheme="minorEastAsia" w:hAnsiTheme="minorEastAsia" w:hint="eastAsia"/>
          <w:color w:val="000000" w:themeColor="text1"/>
        </w:rPr>
        <w:t>：客户持仓查询指令用于实时查询客户当前延期市场的合约持仓信息，支持同时查询会员下多个客户的多个合约持仓信息。</w:t>
      </w:r>
    </w:p>
    <w:p w:rsidR="002B3E5A" w:rsidRDefault="005C6274" w:rsidP="00D2249E">
      <w:pPr>
        <w:ind w:firstLineChars="183" w:firstLine="439"/>
        <w:rPr>
          <w:rFonts w:asciiTheme="minorEastAsia" w:hAnsiTheme="minorEastAsia"/>
          <w:color w:val="000000" w:themeColor="text1"/>
        </w:rPr>
      </w:pPr>
      <w:del w:id="4455" w:author="cuiqingsong" w:date="2017-08-04T13:16:00Z">
        <w:r w:rsidDel="00D2249E">
          <w:rPr>
            <w:rFonts w:asciiTheme="minorEastAsia" w:hAnsiTheme="minorEastAsia" w:hint="eastAsia"/>
            <w:color w:val="000000" w:themeColor="text1"/>
          </w:rPr>
          <w:delText>该接口</w:delText>
        </w:r>
        <w:r w:rsidDel="00D2249E">
          <w:rPr>
            <w:rFonts w:asciiTheme="minorEastAsia" w:hAnsiTheme="minorEastAsia"/>
            <w:color w:val="000000" w:themeColor="text1"/>
          </w:rPr>
          <w:delText>目前</w:delText>
        </w:r>
        <w:r w:rsidDel="00D2249E">
          <w:rPr>
            <w:rFonts w:asciiTheme="minorEastAsia" w:hAnsiTheme="minorEastAsia" w:hint="eastAsia"/>
            <w:color w:val="000000" w:themeColor="text1"/>
          </w:rPr>
          <w:delText>暂未使用。</w:delText>
        </w:r>
      </w:del>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9739"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6"/>
        <w:gridCol w:w="798"/>
        <w:gridCol w:w="2916"/>
        <w:gridCol w:w="1450"/>
        <w:gridCol w:w="760"/>
        <w:gridCol w:w="841"/>
        <w:gridCol w:w="2268"/>
      </w:tblGrid>
      <w:tr w:rsidR="002B3E5A">
        <w:trPr>
          <w:trHeight w:val="270"/>
          <w:tblHeader/>
        </w:trPr>
        <w:tc>
          <w:tcPr>
            <w:tcW w:w="706" w:type="dxa"/>
            <w:shd w:val="clear" w:color="000000" w:fill="D9D9D9"/>
          </w:tcPr>
          <w:bookmarkEnd w:id="4454"/>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符号</w:t>
            </w:r>
          </w:p>
        </w:tc>
        <w:tc>
          <w:tcPr>
            <w:tcW w:w="798" w:type="dxa"/>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proofErr w:type="gramStart"/>
            <w:r>
              <w:rPr>
                <w:rFonts w:asciiTheme="minorEastAsia" w:hAnsiTheme="minorEastAsia" w:cs="宋体" w:hint="eastAsia"/>
                <w:b/>
                <w:bCs/>
                <w:color w:val="000000" w:themeColor="text1"/>
                <w:kern w:val="0"/>
                <w:sz w:val="20"/>
                <w:szCs w:val="20"/>
              </w:rPr>
              <w:t>域号</w:t>
            </w:r>
            <w:proofErr w:type="gramEnd"/>
          </w:p>
        </w:tc>
        <w:tc>
          <w:tcPr>
            <w:tcW w:w="2916" w:type="dxa"/>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450" w:type="dxa"/>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60" w:type="dxa"/>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841" w:type="dxa"/>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2268" w:type="dxa"/>
            <w:shd w:val="clear" w:color="000000" w:fill="D9D9D9"/>
            <w:vAlign w:val="center"/>
          </w:tcPr>
          <w:p w:rsidR="002B3E5A" w:rsidRDefault="005C6274">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2B3E5A">
        <w:trPr>
          <w:trHeight w:val="270"/>
        </w:trPr>
        <w:tc>
          <w:tcPr>
            <w:tcW w:w="706" w:type="dxa"/>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291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45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6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841"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268" w:type="dxa"/>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06" w:type="dxa"/>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291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45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6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841"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268" w:type="dxa"/>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ins w:id="4456" w:author="cuiqingsong" w:date="2017-07-13T16:39:00Z"/>
        </w:trPr>
        <w:tc>
          <w:tcPr>
            <w:tcW w:w="706" w:type="dxa"/>
            <w:shd w:val="clear" w:color="auto" w:fill="auto"/>
          </w:tcPr>
          <w:p w:rsidR="002B3E5A" w:rsidRDefault="002B3E5A">
            <w:pPr>
              <w:widowControl/>
              <w:spacing w:line="240" w:lineRule="auto"/>
              <w:ind w:firstLineChars="0" w:firstLine="0"/>
              <w:jc w:val="left"/>
              <w:rPr>
                <w:ins w:id="4457" w:author="cuiqingsong" w:date="2017-07-13T16:39:00Z"/>
                <w:rFonts w:asciiTheme="minorEastAsia" w:hAnsiTheme="minorEastAsia" w:cs="宋体"/>
                <w:color w:val="000000" w:themeColor="text1"/>
                <w:kern w:val="0"/>
                <w:sz w:val="20"/>
                <w:szCs w:val="20"/>
              </w:rPr>
            </w:pPr>
          </w:p>
        </w:tc>
        <w:tc>
          <w:tcPr>
            <w:tcW w:w="798" w:type="dxa"/>
            <w:shd w:val="clear" w:color="auto" w:fill="auto"/>
            <w:vAlign w:val="center"/>
          </w:tcPr>
          <w:p w:rsidR="002B3E5A" w:rsidRDefault="005C6274">
            <w:pPr>
              <w:widowControl/>
              <w:spacing w:line="240" w:lineRule="auto"/>
              <w:ind w:firstLineChars="0" w:firstLine="0"/>
              <w:jc w:val="left"/>
              <w:rPr>
                <w:ins w:id="4458" w:author="cuiqingsong" w:date="2017-07-13T16:39:00Z"/>
                <w:rFonts w:asciiTheme="minorEastAsia" w:hAnsiTheme="minorEastAsia" w:cs="宋体"/>
                <w:color w:val="000000" w:themeColor="text1"/>
                <w:kern w:val="0"/>
                <w:sz w:val="20"/>
                <w:szCs w:val="20"/>
              </w:rPr>
            </w:pPr>
            <w:ins w:id="4459" w:author="cuiqingsong" w:date="2017-07-13T16:39: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2916" w:type="dxa"/>
            <w:shd w:val="clear" w:color="auto" w:fill="auto"/>
            <w:vAlign w:val="center"/>
          </w:tcPr>
          <w:p w:rsidR="002B3E5A" w:rsidRDefault="005C6274">
            <w:pPr>
              <w:widowControl/>
              <w:spacing w:line="240" w:lineRule="auto"/>
              <w:ind w:firstLineChars="0" w:firstLine="0"/>
              <w:jc w:val="left"/>
              <w:rPr>
                <w:ins w:id="4460" w:author="cuiqingsong" w:date="2017-07-13T16:39:00Z"/>
                <w:rFonts w:asciiTheme="minorEastAsia" w:hAnsiTheme="minorEastAsia" w:cs="宋体"/>
                <w:color w:val="000000" w:themeColor="text1"/>
                <w:kern w:val="0"/>
                <w:sz w:val="20"/>
                <w:szCs w:val="20"/>
              </w:rPr>
            </w:pPr>
            <w:ins w:id="4461" w:author="cuiqingsong" w:date="2017-07-13T16:39:00Z">
              <w:r>
                <w:rPr>
                  <w:rFonts w:asciiTheme="minorEastAsia" w:hAnsiTheme="minorEastAsia" w:cs="宋体"/>
                  <w:color w:val="000000" w:themeColor="text1"/>
                  <w:kern w:val="0"/>
                  <w:sz w:val="20"/>
                  <w:szCs w:val="20"/>
                </w:rPr>
                <w:t>seatID</w:t>
              </w:r>
            </w:ins>
          </w:p>
        </w:tc>
        <w:tc>
          <w:tcPr>
            <w:tcW w:w="1450" w:type="dxa"/>
            <w:shd w:val="clear" w:color="auto" w:fill="auto"/>
            <w:vAlign w:val="center"/>
          </w:tcPr>
          <w:p w:rsidR="002B3E5A" w:rsidRDefault="005C6274">
            <w:pPr>
              <w:widowControl/>
              <w:spacing w:line="240" w:lineRule="auto"/>
              <w:ind w:firstLineChars="0" w:firstLine="0"/>
              <w:jc w:val="left"/>
              <w:rPr>
                <w:ins w:id="4462" w:author="cuiqingsong" w:date="2017-07-13T16:39:00Z"/>
                <w:rFonts w:asciiTheme="minorEastAsia" w:hAnsiTheme="minorEastAsia" w:cs="宋体"/>
                <w:color w:val="000000" w:themeColor="text1"/>
                <w:kern w:val="0"/>
                <w:sz w:val="20"/>
                <w:szCs w:val="20"/>
              </w:rPr>
            </w:pPr>
            <w:ins w:id="4463" w:author="cuiqingsong" w:date="2017-07-13T16:39:00Z">
              <w:r>
                <w:rPr>
                  <w:rFonts w:asciiTheme="minorEastAsia" w:hAnsiTheme="minorEastAsia" w:cs="宋体" w:hint="eastAsia"/>
                  <w:color w:val="000000" w:themeColor="text1"/>
                  <w:kern w:val="0"/>
                  <w:sz w:val="20"/>
                  <w:szCs w:val="20"/>
                </w:rPr>
                <w:t>交易席位代码</w:t>
              </w:r>
            </w:ins>
          </w:p>
        </w:tc>
        <w:tc>
          <w:tcPr>
            <w:tcW w:w="760" w:type="dxa"/>
            <w:shd w:val="clear" w:color="auto" w:fill="auto"/>
            <w:vAlign w:val="center"/>
          </w:tcPr>
          <w:p w:rsidR="002B3E5A" w:rsidRDefault="005C6274">
            <w:pPr>
              <w:widowControl/>
              <w:spacing w:line="240" w:lineRule="auto"/>
              <w:ind w:firstLineChars="0" w:firstLine="0"/>
              <w:jc w:val="left"/>
              <w:rPr>
                <w:ins w:id="4464" w:author="cuiqingsong" w:date="2017-07-13T16:39:00Z"/>
                <w:rFonts w:asciiTheme="minorEastAsia" w:hAnsiTheme="minorEastAsia" w:cs="宋体"/>
                <w:color w:val="000000" w:themeColor="text1"/>
                <w:kern w:val="0"/>
                <w:sz w:val="20"/>
                <w:szCs w:val="20"/>
              </w:rPr>
            </w:pPr>
            <w:ins w:id="4465" w:author="cuiqingsong" w:date="2017-07-13T16:39:00Z">
              <w:r>
                <w:rPr>
                  <w:rFonts w:asciiTheme="minorEastAsia" w:hAnsiTheme="minorEastAsia" w:cs="宋体" w:hint="eastAsia"/>
                  <w:color w:val="000000" w:themeColor="text1"/>
                  <w:kern w:val="0"/>
                  <w:sz w:val="20"/>
                  <w:szCs w:val="20"/>
                </w:rPr>
                <w:t>M</w:t>
              </w:r>
            </w:ins>
          </w:p>
        </w:tc>
        <w:tc>
          <w:tcPr>
            <w:tcW w:w="841" w:type="dxa"/>
            <w:shd w:val="clear" w:color="auto" w:fill="auto"/>
            <w:vAlign w:val="center"/>
          </w:tcPr>
          <w:p w:rsidR="002B3E5A" w:rsidRDefault="005C6274">
            <w:pPr>
              <w:widowControl/>
              <w:spacing w:line="240" w:lineRule="auto"/>
              <w:ind w:firstLineChars="0" w:firstLine="0"/>
              <w:jc w:val="left"/>
              <w:rPr>
                <w:ins w:id="4466" w:author="cuiqingsong" w:date="2017-07-13T16:39:00Z"/>
                <w:rFonts w:asciiTheme="minorEastAsia" w:hAnsiTheme="minorEastAsia" w:cs="宋体"/>
                <w:color w:val="000000" w:themeColor="text1"/>
                <w:kern w:val="0"/>
                <w:sz w:val="20"/>
                <w:szCs w:val="20"/>
              </w:rPr>
            </w:pPr>
            <w:ins w:id="4467" w:author="cuiqingsong" w:date="2017-07-13T16:39:00Z">
              <w:r>
                <w:rPr>
                  <w:rFonts w:asciiTheme="minorEastAsia" w:hAnsiTheme="minorEastAsia" w:cs="宋体" w:hint="eastAsia"/>
                  <w:color w:val="000000"/>
                  <w:kern w:val="0"/>
                  <w:sz w:val="20"/>
                  <w:szCs w:val="20"/>
                </w:rPr>
                <w:t>←</w:t>
              </w:r>
            </w:ins>
          </w:p>
        </w:tc>
        <w:tc>
          <w:tcPr>
            <w:tcW w:w="2268" w:type="dxa"/>
            <w:shd w:val="clear" w:color="auto" w:fill="auto"/>
            <w:vAlign w:val="center"/>
          </w:tcPr>
          <w:p w:rsidR="002B3E5A" w:rsidRDefault="002B3E5A">
            <w:pPr>
              <w:widowControl/>
              <w:spacing w:line="240" w:lineRule="auto"/>
              <w:ind w:firstLineChars="0" w:firstLine="0"/>
              <w:jc w:val="left"/>
              <w:rPr>
                <w:ins w:id="4468" w:author="cuiqingsong" w:date="2017-07-13T16:39:00Z"/>
                <w:rFonts w:asciiTheme="minorEastAsia" w:hAnsiTheme="minorEastAsia" w:cs="宋体"/>
                <w:color w:val="000000" w:themeColor="text1"/>
                <w:kern w:val="0"/>
                <w:sz w:val="20"/>
                <w:szCs w:val="20"/>
              </w:rPr>
            </w:pPr>
          </w:p>
        </w:tc>
      </w:tr>
      <w:tr w:rsidR="002B3E5A">
        <w:trPr>
          <w:trHeight w:val="270"/>
        </w:trPr>
        <w:tc>
          <w:tcPr>
            <w:tcW w:w="706" w:type="dxa"/>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I00</w:t>
            </w:r>
          </w:p>
        </w:tc>
        <w:tc>
          <w:tcPr>
            <w:tcW w:w="291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marketID</w:t>
            </w:r>
          </w:p>
        </w:tc>
        <w:tc>
          <w:tcPr>
            <w:tcW w:w="145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市场代码</w:t>
            </w:r>
          </w:p>
        </w:tc>
        <w:tc>
          <w:tcPr>
            <w:tcW w:w="76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841"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26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02-递延</w:t>
            </w:r>
          </w:p>
        </w:tc>
      </w:tr>
      <w:tr w:rsidR="002B3E5A">
        <w:trPr>
          <w:trHeight w:val="270"/>
        </w:trPr>
        <w:tc>
          <w:tcPr>
            <w:tcW w:w="706" w:type="dxa"/>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291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45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6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841"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26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不填查询该市场下所有合约持仓</w:t>
            </w:r>
          </w:p>
        </w:tc>
      </w:tr>
      <w:tr w:rsidR="002B3E5A">
        <w:trPr>
          <w:trHeight w:val="270"/>
        </w:trPr>
        <w:tc>
          <w:tcPr>
            <w:tcW w:w="706" w:type="dxa"/>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291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45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76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841"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26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2B3E5A">
        <w:trPr>
          <w:trHeight w:val="270"/>
        </w:trPr>
        <w:tc>
          <w:tcPr>
            <w:tcW w:w="706" w:type="dxa"/>
            <w:shd w:val="clear" w:color="auto" w:fill="auto"/>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291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45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w:t>
            </w:r>
            <w:proofErr w:type="gramStart"/>
            <w:r>
              <w:rPr>
                <w:rFonts w:asciiTheme="minorEastAsia" w:hAnsiTheme="minorEastAsia" w:cs="宋体" w:hint="eastAsia"/>
                <w:color w:val="000000" w:themeColor="text1"/>
                <w:kern w:val="0"/>
                <w:sz w:val="20"/>
                <w:szCs w:val="20"/>
              </w:rPr>
              <w:t>帐号</w:t>
            </w:r>
            <w:proofErr w:type="gramEnd"/>
          </w:p>
        </w:tc>
        <w:tc>
          <w:tcPr>
            <w:tcW w:w="76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841"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26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2B3E5A">
        <w:trPr>
          <w:trHeight w:val="270"/>
          <w:del w:id="4469" w:author="cuiqingsong" w:date="2017-07-13T16:39:00Z"/>
        </w:trPr>
        <w:tc>
          <w:tcPr>
            <w:tcW w:w="706" w:type="dxa"/>
            <w:shd w:val="clear" w:color="auto" w:fill="auto"/>
          </w:tcPr>
          <w:p w:rsidR="002B3E5A" w:rsidRDefault="002B3E5A">
            <w:pPr>
              <w:widowControl/>
              <w:spacing w:line="240" w:lineRule="auto"/>
              <w:ind w:firstLineChars="0" w:firstLine="0"/>
              <w:jc w:val="left"/>
              <w:rPr>
                <w:del w:id="4470" w:author="cuiqingsong" w:date="2017-07-13T16:39:00Z"/>
                <w:rFonts w:asciiTheme="minorEastAsia" w:hAnsiTheme="minorEastAsia" w:cs="宋体"/>
                <w:color w:val="000000" w:themeColor="text1"/>
                <w:kern w:val="0"/>
                <w:sz w:val="20"/>
                <w:szCs w:val="20"/>
              </w:rPr>
            </w:pPr>
          </w:p>
        </w:tc>
        <w:tc>
          <w:tcPr>
            <w:tcW w:w="798" w:type="dxa"/>
            <w:shd w:val="clear" w:color="auto" w:fill="auto"/>
            <w:vAlign w:val="center"/>
          </w:tcPr>
          <w:p w:rsidR="002B3E5A" w:rsidRDefault="005C6274">
            <w:pPr>
              <w:widowControl/>
              <w:spacing w:line="240" w:lineRule="auto"/>
              <w:ind w:firstLineChars="0" w:firstLine="0"/>
              <w:jc w:val="left"/>
              <w:rPr>
                <w:del w:id="4471" w:author="cuiqingsong" w:date="2017-07-13T16:39:00Z"/>
                <w:rFonts w:asciiTheme="minorEastAsia" w:hAnsiTheme="minorEastAsia" w:cs="宋体"/>
                <w:color w:val="000000" w:themeColor="text1"/>
                <w:kern w:val="0"/>
                <w:sz w:val="20"/>
                <w:szCs w:val="20"/>
              </w:rPr>
            </w:pPr>
            <w:del w:id="4472" w:author="cuiqingsong" w:date="2017-07-13T16:39:00Z">
              <w:r>
                <w:rPr>
                  <w:rFonts w:asciiTheme="minorEastAsia" w:hAnsiTheme="minorEastAsia" w:cs="宋体" w:hint="eastAsia"/>
                  <w:color w:val="000000" w:themeColor="text1"/>
                  <w:kern w:val="0"/>
                  <w:sz w:val="20"/>
                  <w:szCs w:val="20"/>
                </w:rPr>
                <w:delText>T82</w:delText>
              </w:r>
            </w:del>
          </w:p>
        </w:tc>
        <w:tc>
          <w:tcPr>
            <w:tcW w:w="2916" w:type="dxa"/>
            <w:shd w:val="clear" w:color="auto" w:fill="auto"/>
            <w:vAlign w:val="center"/>
          </w:tcPr>
          <w:p w:rsidR="002B3E5A" w:rsidRDefault="005C6274">
            <w:pPr>
              <w:widowControl/>
              <w:spacing w:line="240" w:lineRule="auto"/>
              <w:ind w:firstLineChars="0" w:firstLine="0"/>
              <w:jc w:val="left"/>
              <w:rPr>
                <w:del w:id="4473" w:author="cuiqingsong" w:date="2017-07-13T16:39:00Z"/>
                <w:rFonts w:asciiTheme="minorEastAsia" w:hAnsiTheme="minorEastAsia" w:cs="宋体"/>
                <w:color w:val="000000" w:themeColor="text1"/>
                <w:kern w:val="0"/>
                <w:sz w:val="20"/>
                <w:szCs w:val="20"/>
              </w:rPr>
            </w:pPr>
            <w:del w:id="4474" w:author="cuiqingsong" w:date="2017-07-13T16:39:00Z">
              <w:r>
                <w:rPr>
                  <w:rFonts w:asciiTheme="minorEastAsia" w:hAnsiTheme="minorEastAsia" w:cs="宋体"/>
                  <w:color w:val="000000" w:themeColor="text1"/>
                  <w:kern w:val="0"/>
                  <w:sz w:val="20"/>
                  <w:szCs w:val="20"/>
                </w:rPr>
                <w:delText>source</w:delText>
              </w:r>
            </w:del>
          </w:p>
        </w:tc>
        <w:tc>
          <w:tcPr>
            <w:tcW w:w="1450" w:type="dxa"/>
            <w:shd w:val="clear" w:color="auto" w:fill="auto"/>
            <w:vAlign w:val="center"/>
          </w:tcPr>
          <w:p w:rsidR="002B3E5A" w:rsidRDefault="005C6274">
            <w:pPr>
              <w:widowControl/>
              <w:spacing w:line="240" w:lineRule="auto"/>
              <w:ind w:firstLineChars="0" w:firstLine="0"/>
              <w:jc w:val="left"/>
              <w:rPr>
                <w:del w:id="4475" w:author="cuiqingsong" w:date="2017-07-13T16:39:00Z"/>
                <w:rFonts w:asciiTheme="minorEastAsia" w:hAnsiTheme="minorEastAsia" w:cs="宋体"/>
                <w:color w:val="000000" w:themeColor="text1"/>
                <w:kern w:val="0"/>
                <w:sz w:val="20"/>
                <w:szCs w:val="20"/>
              </w:rPr>
            </w:pPr>
            <w:del w:id="4476" w:author="cuiqingsong" w:date="2017-07-13T16:39:00Z">
              <w:r>
                <w:rPr>
                  <w:rFonts w:asciiTheme="minorEastAsia" w:hAnsiTheme="minorEastAsia" w:cs="宋体" w:hint="eastAsia"/>
                  <w:color w:val="000000" w:themeColor="text1"/>
                  <w:kern w:val="0"/>
                  <w:sz w:val="20"/>
                  <w:szCs w:val="20"/>
                </w:rPr>
                <w:delText>来源</w:delText>
              </w:r>
            </w:del>
          </w:p>
        </w:tc>
        <w:tc>
          <w:tcPr>
            <w:tcW w:w="760" w:type="dxa"/>
            <w:shd w:val="clear" w:color="auto" w:fill="auto"/>
            <w:vAlign w:val="center"/>
          </w:tcPr>
          <w:p w:rsidR="002B3E5A" w:rsidRDefault="005C6274">
            <w:pPr>
              <w:widowControl/>
              <w:spacing w:line="240" w:lineRule="auto"/>
              <w:ind w:firstLineChars="0" w:firstLine="0"/>
              <w:jc w:val="left"/>
              <w:rPr>
                <w:del w:id="4477" w:author="cuiqingsong" w:date="2017-07-13T16:39:00Z"/>
                <w:rFonts w:asciiTheme="minorEastAsia" w:hAnsiTheme="minorEastAsia" w:cs="宋体"/>
                <w:color w:val="000000" w:themeColor="text1"/>
                <w:kern w:val="0"/>
                <w:sz w:val="20"/>
                <w:szCs w:val="20"/>
              </w:rPr>
            </w:pPr>
            <w:del w:id="4478" w:author="cuiqingsong" w:date="2017-07-13T16:39:00Z">
              <w:r>
                <w:rPr>
                  <w:rFonts w:asciiTheme="minorEastAsia" w:hAnsiTheme="minorEastAsia" w:cs="宋体" w:hint="eastAsia"/>
                  <w:color w:val="000000" w:themeColor="text1"/>
                  <w:kern w:val="0"/>
                  <w:sz w:val="20"/>
                  <w:szCs w:val="20"/>
                </w:rPr>
                <w:delText>M</w:delText>
              </w:r>
            </w:del>
          </w:p>
        </w:tc>
        <w:tc>
          <w:tcPr>
            <w:tcW w:w="841" w:type="dxa"/>
            <w:shd w:val="clear" w:color="auto" w:fill="auto"/>
            <w:vAlign w:val="center"/>
          </w:tcPr>
          <w:p w:rsidR="002B3E5A" w:rsidRDefault="005C6274">
            <w:pPr>
              <w:widowControl/>
              <w:spacing w:line="240" w:lineRule="auto"/>
              <w:ind w:firstLineChars="0" w:firstLine="0"/>
              <w:jc w:val="left"/>
              <w:rPr>
                <w:del w:id="4479" w:author="cuiqingsong" w:date="2017-07-13T16:39:00Z"/>
                <w:rFonts w:asciiTheme="minorEastAsia" w:hAnsiTheme="minorEastAsia" w:cs="宋体"/>
                <w:color w:val="000000" w:themeColor="text1"/>
                <w:kern w:val="0"/>
                <w:sz w:val="20"/>
                <w:szCs w:val="20"/>
              </w:rPr>
            </w:pPr>
            <w:del w:id="4480" w:author="cuiqingsong" w:date="2017-07-13T16:39:00Z">
              <w:r>
                <w:rPr>
                  <w:rFonts w:asciiTheme="minorEastAsia" w:hAnsiTheme="minorEastAsia" w:cs="宋体" w:hint="eastAsia"/>
                  <w:color w:val="000000" w:themeColor="text1"/>
                  <w:kern w:val="0"/>
                  <w:sz w:val="20"/>
                  <w:szCs w:val="20"/>
                </w:rPr>
                <w:delText>-</w:delText>
              </w:r>
            </w:del>
          </w:p>
        </w:tc>
        <w:tc>
          <w:tcPr>
            <w:tcW w:w="2268" w:type="dxa"/>
            <w:shd w:val="clear" w:color="auto" w:fill="auto"/>
            <w:vAlign w:val="center"/>
          </w:tcPr>
          <w:p w:rsidR="002B3E5A" w:rsidRDefault="005C6274">
            <w:pPr>
              <w:widowControl/>
              <w:spacing w:line="240" w:lineRule="auto"/>
              <w:ind w:firstLineChars="0" w:firstLine="0"/>
              <w:jc w:val="left"/>
              <w:rPr>
                <w:del w:id="4481" w:author="cuiqingsong" w:date="2017-07-13T16:39:00Z"/>
                <w:rFonts w:asciiTheme="minorEastAsia" w:hAnsiTheme="minorEastAsia" w:cs="宋体"/>
                <w:color w:val="000000" w:themeColor="text1"/>
                <w:kern w:val="0"/>
                <w:sz w:val="20"/>
                <w:szCs w:val="20"/>
              </w:rPr>
            </w:pPr>
            <w:del w:id="4482" w:author="cuiqingsong" w:date="2017-07-13T16:39:00Z">
              <w:r>
                <w:rPr>
                  <w:rFonts w:asciiTheme="minorEastAsia" w:hAnsiTheme="minorEastAsia" w:hint="eastAsia"/>
                  <w:color w:val="000000" w:themeColor="text1"/>
                  <w:sz w:val="20"/>
                  <w:szCs w:val="20"/>
                  <w:shd w:val="clear" w:color="auto" w:fill="FFFFFF"/>
                </w:rPr>
                <w:delText>1位字符，默认取值a,代表是APP渠道</w:delText>
              </w:r>
            </w:del>
          </w:p>
        </w:tc>
      </w:tr>
      <w:tr w:rsidR="002B3E5A">
        <w:trPr>
          <w:trHeight w:val="270"/>
        </w:trPr>
        <w:tc>
          <w:tcPr>
            <w:tcW w:w="706" w:type="dxa"/>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lastRenderedPageBreak/>
              <w:t>[]</w:t>
            </w:r>
          </w:p>
        </w:tc>
        <w:tc>
          <w:tcPr>
            <w:tcW w:w="79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P80</w:t>
            </w:r>
          </w:p>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2916"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[posiInfoData]</w:t>
            </w:r>
          </w:p>
        </w:tc>
        <w:tc>
          <w:tcPr>
            <w:tcW w:w="145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客户延期持仓信息数据</w:t>
            </w:r>
          </w:p>
        </w:tc>
        <w:tc>
          <w:tcPr>
            <w:tcW w:w="76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6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延期合约持仓必填</w:t>
            </w:r>
          </w:p>
        </w:tc>
      </w:tr>
      <w:tr w:rsidR="002B3E5A">
        <w:trPr>
          <w:trHeight w:val="270"/>
        </w:trPr>
        <w:tc>
          <w:tcPr>
            <w:tcW w:w="706" w:type="dxa"/>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2916" w:type="dxa"/>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145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客户延期持仓信息</w:t>
            </w:r>
          </w:p>
        </w:tc>
        <w:tc>
          <w:tcPr>
            <w:tcW w:w="760"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68" w:type="dxa"/>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查询结果不为空且延期合约持仓必填</w:t>
            </w:r>
          </w:p>
        </w:tc>
      </w:tr>
      <w:tr w:rsidR="002B3E5A">
        <w:trPr>
          <w:trHeight w:val="270"/>
        </w:trPr>
        <w:tc>
          <w:tcPr>
            <w:tcW w:w="706" w:type="dxa"/>
            <w:tcBorders>
              <w:top w:val="single" w:sz="4" w:space="0" w:color="auto"/>
              <w:left w:val="single" w:sz="4" w:space="0" w:color="auto"/>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68" w:type="dxa"/>
            <w:vMerge w:val="restart"/>
            <w:tcBorders>
              <w:top w:val="single" w:sz="4" w:space="0" w:color="auto"/>
              <w:left w:val="single" w:sz="4" w:space="0" w:color="auto"/>
              <w:right w:val="single" w:sz="4" w:space="0" w:color="auto"/>
            </w:tcBorders>
            <w:shd w:val="clear" w:color="auto" w:fill="auto"/>
            <w:vAlign w:val="center"/>
          </w:tcPr>
          <w:p w:rsidR="002B3E5A" w:rsidRDefault="002B3E5A">
            <w:pPr>
              <w:spacing w:line="240" w:lineRule="auto"/>
              <w:ind w:firstLineChars="0" w:firstLine="0"/>
              <w:jc w:val="left"/>
              <w:rPr>
                <w:rFonts w:asciiTheme="minorEastAsia" w:hAnsiTheme="minorEastAsia" w:cs="宋体"/>
                <w:color w:val="000000" w:themeColor="text1"/>
                <w:kern w:val="0"/>
                <w:sz w:val="20"/>
                <w:szCs w:val="20"/>
              </w:rPr>
            </w:pP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2B3E5A" w:rsidRDefault="005C627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一个合约一条记录</w:t>
            </w:r>
          </w:p>
        </w:tc>
      </w:tr>
      <w:tr w:rsidR="002B3E5A">
        <w:trPr>
          <w:trHeight w:val="270"/>
        </w:trPr>
        <w:tc>
          <w:tcPr>
            <w:tcW w:w="706" w:type="dxa"/>
            <w:tcBorders>
              <w:top w:val="single" w:sz="4" w:space="0" w:color="auto"/>
              <w:left w:val="single" w:sz="4" w:space="0" w:color="auto"/>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P01</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longPosi</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多头持仓量</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68" w:type="dxa"/>
            <w:vMerge/>
            <w:tcBorders>
              <w:left w:val="single" w:sz="4" w:space="0" w:color="auto"/>
              <w:right w:val="single" w:sz="4" w:space="0" w:color="auto"/>
            </w:tcBorders>
            <w:shd w:val="clear" w:color="auto" w:fill="auto"/>
            <w:vAlign w:val="center"/>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2B3E5A">
        <w:trPr>
          <w:trHeight w:val="270"/>
        </w:trPr>
        <w:tc>
          <w:tcPr>
            <w:tcW w:w="706" w:type="dxa"/>
            <w:tcBorders>
              <w:top w:val="single" w:sz="4" w:space="0" w:color="auto"/>
              <w:left w:val="single" w:sz="4" w:space="0" w:color="auto"/>
              <w:bottom w:val="single" w:sz="4" w:space="0" w:color="auto"/>
              <w:right w:val="single" w:sz="4" w:space="0" w:color="auto"/>
            </w:tcBorders>
            <w:shd w:val="clear" w:color="auto" w:fill="auto"/>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P02</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shortPosi</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空头持仓量</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68" w:type="dxa"/>
            <w:vMerge/>
            <w:tcBorders>
              <w:left w:val="single" w:sz="4" w:space="0" w:color="auto"/>
              <w:right w:val="single" w:sz="4" w:space="0" w:color="auto"/>
            </w:tcBorders>
            <w:shd w:val="clear" w:color="auto" w:fill="auto"/>
            <w:vAlign w:val="center"/>
          </w:tcPr>
          <w:p w:rsidR="002B3E5A" w:rsidRDefault="002B3E5A">
            <w:pPr>
              <w:spacing w:line="240" w:lineRule="auto"/>
              <w:ind w:firstLine="400"/>
              <w:jc w:val="left"/>
              <w:rPr>
                <w:rFonts w:asciiTheme="minorEastAsia" w:hAnsiTheme="minorEastAsia" w:cs="宋体"/>
                <w:color w:val="000000" w:themeColor="text1"/>
                <w:kern w:val="0"/>
                <w:sz w:val="20"/>
                <w:szCs w:val="20"/>
              </w:rPr>
            </w:pPr>
          </w:p>
        </w:tc>
      </w:tr>
      <w:tr w:rsidR="003904C5" w:rsidTr="009D193C">
        <w:trPr>
          <w:trHeight w:val="270"/>
        </w:trPr>
        <w:tc>
          <w:tcPr>
            <w:tcW w:w="706" w:type="dxa"/>
            <w:shd w:val="clear" w:color="auto" w:fill="auto"/>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I22</w:t>
            </w:r>
          </w:p>
        </w:tc>
        <w:tc>
          <w:tcPr>
            <w:tcW w:w="2916" w:type="dxa"/>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dueDate</w:t>
            </w:r>
          </w:p>
        </w:tc>
        <w:tc>
          <w:tcPr>
            <w:tcW w:w="1450" w:type="dxa"/>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到期日</w:t>
            </w:r>
          </w:p>
        </w:tc>
        <w:tc>
          <w:tcPr>
            <w:tcW w:w="760" w:type="dxa"/>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268" w:type="dxa"/>
            <w:vMerge/>
            <w:tcBorders>
              <w:left w:val="single" w:sz="4" w:space="0" w:color="auto"/>
              <w:right w:val="single" w:sz="4" w:space="0" w:color="auto"/>
            </w:tcBorders>
            <w:shd w:val="clear" w:color="auto" w:fill="auto"/>
            <w:vAlign w:val="center"/>
          </w:tcPr>
          <w:p w:rsidR="003904C5" w:rsidRDefault="003904C5" w:rsidP="003904C5">
            <w:pPr>
              <w:spacing w:line="240" w:lineRule="auto"/>
              <w:ind w:firstLineChars="0" w:firstLine="0"/>
              <w:jc w:val="left"/>
              <w:rPr>
                <w:rFonts w:asciiTheme="minorEastAsia" w:hAnsiTheme="minorEastAsia" w:cs="宋体"/>
                <w:color w:val="000000" w:themeColor="text1"/>
                <w:kern w:val="0"/>
                <w:sz w:val="20"/>
                <w:szCs w:val="20"/>
              </w:rPr>
            </w:pPr>
          </w:p>
        </w:tc>
      </w:tr>
      <w:tr w:rsidR="003904C5" w:rsidTr="009D193C">
        <w:trPr>
          <w:trHeight w:val="270"/>
        </w:trPr>
        <w:tc>
          <w:tcPr>
            <w:tcW w:w="706" w:type="dxa"/>
            <w:tcBorders>
              <w:top w:val="single" w:sz="4" w:space="0" w:color="auto"/>
              <w:left w:val="single" w:sz="4" w:space="0" w:color="auto"/>
              <w:bottom w:val="single" w:sz="4" w:space="0" w:color="auto"/>
              <w:right w:val="single" w:sz="4" w:space="0" w:color="auto"/>
            </w:tcBorders>
            <w:shd w:val="clear" w:color="auto" w:fill="auto"/>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P03</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lastLongPosi</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上日多头持仓</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268" w:type="dxa"/>
            <w:vMerge/>
            <w:tcBorders>
              <w:left w:val="single" w:sz="4" w:space="0" w:color="auto"/>
              <w:right w:val="single" w:sz="4" w:space="0" w:color="auto"/>
            </w:tcBorders>
            <w:shd w:val="clear" w:color="auto" w:fill="auto"/>
            <w:vAlign w:val="center"/>
          </w:tcPr>
          <w:p w:rsidR="003904C5" w:rsidRDefault="003904C5" w:rsidP="003904C5">
            <w:pPr>
              <w:spacing w:line="240" w:lineRule="auto"/>
              <w:ind w:firstLine="400"/>
              <w:jc w:val="left"/>
              <w:rPr>
                <w:rFonts w:asciiTheme="minorEastAsia" w:hAnsiTheme="minorEastAsia" w:cs="宋体"/>
                <w:color w:val="000000" w:themeColor="text1"/>
                <w:kern w:val="0"/>
                <w:sz w:val="20"/>
                <w:szCs w:val="20"/>
              </w:rPr>
            </w:pPr>
          </w:p>
        </w:tc>
      </w:tr>
      <w:tr w:rsidR="003904C5" w:rsidTr="009D193C">
        <w:trPr>
          <w:trHeight w:val="270"/>
        </w:trPr>
        <w:tc>
          <w:tcPr>
            <w:tcW w:w="706" w:type="dxa"/>
            <w:tcBorders>
              <w:top w:val="single" w:sz="4" w:space="0" w:color="auto"/>
              <w:left w:val="single" w:sz="4" w:space="0" w:color="auto"/>
              <w:bottom w:val="single" w:sz="4" w:space="0" w:color="auto"/>
              <w:right w:val="single" w:sz="4" w:space="0" w:color="auto"/>
            </w:tcBorders>
            <w:shd w:val="clear" w:color="auto" w:fill="auto"/>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P04</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lastShortPosi</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上日空头持仓</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268" w:type="dxa"/>
            <w:vMerge/>
            <w:tcBorders>
              <w:left w:val="single" w:sz="4" w:space="0" w:color="auto"/>
              <w:right w:val="single" w:sz="4" w:space="0" w:color="auto"/>
            </w:tcBorders>
            <w:shd w:val="clear" w:color="auto" w:fill="auto"/>
            <w:vAlign w:val="center"/>
          </w:tcPr>
          <w:p w:rsidR="003904C5" w:rsidRDefault="003904C5" w:rsidP="003904C5">
            <w:pPr>
              <w:spacing w:line="240" w:lineRule="auto"/>
              <w:ind w:firstLine="400"/>
              <w:jc w:val="left"/>
              <w:rPr>
                <w:rFonts w:asciiTheme="minorEastAsia" w:hAnsiTheme="minorEastAsia" w:cs="宋体"/>
                <w:color w:val="000000" w:themeColor="text1"/>
                <w:kern w:val="0"/>
                <w:sz w:val="20"/>
                <w:szCs w:val="20"/>
              </w:rPr>
            </w:pPr>
          </w:p>
        </w:tc>
      </w:tr>
      <w:tr w:rsidR="003904C5">
        <w:trPr>
          <w:trHeight w:val="270"/>
        </w:trPr>
        <w:tc>
          <w:tcPr>
            <w:tcW w:w="706" w:type="dxa"/>
            <w:tcBorders>
              <w:top w:val="single" w:sz="4" w:space="0" w:color="auto"/>
              <w:left w:val="single" w:sz="4" w:space="0" w:color="auto"/>
              <w:bottom w:val="single" w:sz="4" w:space="0" w:color="auto"/>
              <w:right w:val="single" w:sz="4" w:space="0" w:color="auto"/>
            </w:tcBorders>
            <w:shd w:val="clear" w:color="auto" w:fill="auto"/>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P05</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todayLongPosi</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今日多头开仓</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ins w:id="4483" w:author="cuiqingsong" w:date="2017-08-16T17:17:00Z">
              <w:r w:rsidRPr="00825729">
                <w:rPr>
                  <w:rFonts w:asciiTheme="minorEastAsia" w:hAnsiTheme="minorEastAsia" w:cs="宋体" w:hint="eastAsia"/>
                  <w:color w:val="000000" w:themeColor="text1"/>
                  <w:kern w:val="0"/>
                  <w:sz w:val="20"/>
                  <w:szCs w:val="20"/>
                </w:rPr>
                <w:t>C</w:t>
              </w:r>
            </w:ins>
            <w:del w:id="4484" w:author="cuiqingsong" w:date="2017-08-16T17:17:00Z">
              <w:r w:rsidDel="000D79DB">
                <w:rPr>
                  <w:rFonts w:asciiTheme="minorEastAsia" w:hAnsiTheme="minorEastAsia" w:cs="宋体" w:hint="eastAsia"/>
                  <w:color w:val="000000" w:themeColor="text1"/>
                  <w:kern w:val="0"/>
                  <w:sz w:val="20"/>
                  <w:szCs w:val="20"/>
                </w:rPr>
                <w:delText>O</w:delText>
              </w:r>
            </w:del>
          </w:p>
        </w:tc>
        <w:tc>
          <w:tcPr>
            <w:tcW w:w="2268" w:type="dxa"/>
            <w:vMerge/>
            <w:tcBorders>
              <w:left w:val="single" w:sz="4" w:space="0" w:color="auto"/>
              <w:right w:val="single" w:sz="4" w:space="0" w:color="auto"/>
            </w:tcBorders>
            <w:shd w:val="clear" w:color="auto" w:fill="auto"/>
            <w:vAlign w:val="center"/>
          </w:tcPr>
          <w:p w:rsidR="003904C5" w:rsidRDefault="003904C5" w:rsidP="003904C5">
            <w:pPr>
              <w:spacing w:line="240" w:lineRule="auto"/>
              <w:ind w:firstLine="400"/>
              <w:jc w:val="left"/>
              <w:rPr>
                <w:rFonts w:asciiTheme="minorEastAsia" w:hAnsiTheme="minorEastAsia" w:cs="宋体"/>
                <w:color w:val="000000" w:themeColor="text1"/>
                <w:kern w:val="0"/>
                <w:sz w:val="20"/>
                <w:szCs w:val="20"/>
              </w:rPr>
            </w:pPr>
          </w:p>
        </w:tc>
      </w:tr>
      <w:tr w:rsidR="003904C5">
        <w:trPr>
          <w:trHeight w:val="270"/>
        </w:trPr>
        <w:tc>
          <w:tcPr>
            <w:tcW w:w="706" w:type="dxa"/>
            <w:tcBorders>
              <w:top w:val="single" w:sz="4" w:space="0" w:color="auto"/>
              <w:left w:val="single" w:sz="4" w:space="0" w:color="auto"/>
              <w:bottom w:val="single" w:sz="4" w:space="0" w:color="auto"/>
              <w:right w:val="single" w:sz="4" w:space="0" w:color="auto"/>
            </w:tcBorders>
            <w:shd w:val="clear" w:color="auto" w:fill="auto"/>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P06</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todayShortPosi</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今日空头开仓</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ins w:id="4485" w:author="cuiqingsong" w:date="2017-08-16T17:17:00Z">
              <w:r w:rsidRPr="00825729">
                <w:rPr>
                  <w:rFonts w:asciiTheme="minorEastAsia" w:hAnsiTheme="minorEastAsia" w:cs="宋体" w:hint="eastAsia"/>
                  <w:color w:val="000000" w:themeColor="text1"/>
                  <w:kern w:val="0"/>
                  <w:sz w:val="20"/>
                  <w:szCs w:val="20"/>
                </w:rPr>
                <w:t>C</w:t>
              </w:r>
            </w:ins>
            <w:del w:id="4486" w:author="cuiqingsong" w:date="2017-08-16T17:17:00Z">
              <w:r w:rsidDel="000D79DB">
                <w:rPr>
                  <w:rFonts w:asciiTheme="minorEastAsia" w:hAnsiTheme="minorEastAsia" w:cs="宋体" w:hint="eastAsia"/>
                  <w:color w:val="000000" w:themeColor="text1"/>
                  <w:kern w:val="0"/>
                  <w:sz w:val="20"/>
                  <w:szCs w:val="20"/>
                </w:rPr>
                <w:delText>O</w:delText>
              </w:r>
            </w:del>
          </w:p>
        </w:tc>
        <w:tc>
          <w:tcPr>
            <w:tcW w:w="2268" w:type="dxa"/>
            <w:vMerge/>
            <w:tcBorders>
              <w:left w:val="single" w:sz="4" w:space="0" w:color="auto"/>
              <w:right w:val="single" w:sz="4" w:space="0" w:color="auto"/>
            </w:tcBorders>
            <w:shd w:val="clear" w:color="auto" w:fill="auto"/>
            <w:vAlign w:val="center"/>
          </w:tcPr>
          <w:p w:rsidR="003904C5" w:rsidRDefault="003904C5" w:rsidP="003904C5">
            <w:pPr>
              <w:spacing w:line="240" w:lineRule="auto"/>
              <w:ind w:firstLine="400"/>
              <w:jc w:val="left"/>
              <w:rPr>
                <w:rFonts w:asciiTheme="minorEastAsia" w:hAnsiTheme="minorEastAsia" w:cs="宋体"/>
                <w:color w:val="000000" w:themeColor="text1"/>
                <w:kern w:val="0"/>
                <w:sz w:val="20"/>
                <w:szCs w:val="20"/>
              </w:rPr>
            </w:pPr>
          </w:p>
        </w:tc>
      </w:tr>
      <w:tr w:rsidR="003904C5">
        <w:trPr>
          <w:trHeight w:val="270"/>
        </w:trPr>
        <w:tc>
          <w:tcPr>
            <w:tcW w:w="706" w:type="dxa"/>
            <w:tcBorders>
              <w:top w:val="single" w:sz="4" w:space="0" w:color="auto"/>
              <w:left w:val="single" w:sz="4" w:space="0" w:color="auto"/>
              <w:bottom w:val="single" w:sz="4" w:space="0" w:color="auto"/>
              <w:right w:val="single" w:sz="4" w:space="0" w:color="auto"/>
            </w:tcBorders>
            <w:shd w:val="clear" w:color="auto" w:fill="auto"/>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P07</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todayOffsetLongPosi</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今日多头平仓量</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ins w:id="4487" w:author="cuiqingsong" w:date="2017-08-16T17:17:00Z">
              <w:r w:rsidRPr="00825729">
                <w:rPr>
                  <w:rFonts w:asciiTheme="minorEastAsia" w:hAnsiTheme="minorEastAsia" w:cs="宋体" w:hint="eastAsia"/>
                  <w:color w:val="000000" w:themeColor="text1"/>
                  <w:kern w:val="0"/>
                  <w:sz w:val="20"/>
                  <w:szCs w:val="20"/>
                </w:rPr>
                <w:t>C</w:t>
              </w:r>
            </w:ins>
            <w:del w:id="4488" w:author="cuiqingsong" w:date="2017-08-16T17:17:00Z">
              <w:r w:rsidDel="000D79DB">
                <w:rPr>
                  <w:rFonts w:asciiTheme="minorEastAsia" w:hAnsiTheme="minorEastAsia" w:cs="宋体" w:hint="eastAsia"/>
                  <w:color w:val="000000" w:themeColor="text1"/>
                  <w:kern w:val="0"/>
                  <w:sz w:val="20"/>
                  <w:szCs w:val="20"/>
                </w:rPr>
                <w:delText>O</w:delText>
              </w:r>
            </w:del>
          </w:p>
        </w:tc>
        <w:tc>
          <w:tcPr>
            <w:tcW w:w="2268" w:type="dxa"/>
            <w:vMerge/>
            <w:tcBorders>
              <w:left w:val="single" w:sz="4" w:space="0" w:color="auto"/>
              <w:right w:val="single" w:sz="4" w:space="0" w:color="auto"/>
            </w:tcBorders>
            <w:shd w:val="clear" w:color="auto" w:fill="auto"/>
            <w:vAlign w:val="center"/>
          </w:tcPr>
          <w:p w:rsidR="003904C5" w:rsidRDefault="003904C5" w:rsidP="003904C5">
            <w:pPr>
              <w:spacing w:line="240" w:lineRule="auto"/>
              <w:ind w:firstLine="400"/>
              <w:jc w:val="left"/>
              <w:rPr>
                <w:rFonts w:asciiTheme="minorEastAsia" w:hAnsiTheme="minorEastAsia" w:cs="宋体"/>
                <w:color w:val="000000" w:themeColor="text1"/>
                <w:kern w:val="0"/>
                <w:sz w:val="20"/>
                <w:szCs w:val="20"/>
              </w:rPr>
            </w:pPr>
          </w:p>
        </w:tc>
      </w:tr>
      <w:tr w:rsidR="003904C5">
        <w:trPr>
          <w:trHeight w:val="270"/>
        </w:trPr>
        <w:tc>
          <w:tcPr>
            <w:tcW w:w="706" w:type="dxa"/>
            <w:tcBorders>
              <w:top w:val="single" w:sz="4" w:space="0" w:color="auto"/>
              <w:left w:val="single" w:sz="4" w:space="0" w:color="auto"/>
              <w:bottom w:val="single" w:sz="4" w:space="0" w:color="auto"/>
              <w:right w:val="single" w:sz="4" w:space="0" w:color="auto"/>
            </w:tcBorders>
            <w:shd w:val="clear" w:color="auto" w:fill="auto"/>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P08</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todayOffsetShortPosi</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今日空头平仓量</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ins w:id="4489" w:author="cuiqingsong" w:date="2017-08-16T17:17:00Z">
              <w:r w:rsidRPr="00825729">
                <w:rPr>
                  <w:rFonts w:asciiTheme="minorEastAsia" w:hAnsiTheme="minorEastAsia" w:cs="宋体" w:hint="eastAsia"/>
                  <w:color w:val="000000" w:themeColor="text1"/>
                  <w:kern w:val="0"/>
                  <w:sz w:val="20"/>
                  <w:szCs w:val="20"/>
                </w:rPr>
                <w:t>C</w:t>
              </w:r>
            </w:ins>
            <w:del w:id="4490" w:author="cuiqingsong" w:date="2017-08-16T17:17:00Z">
              <w:r w:rsidDel="000D79DB">
                <w:rPr>
                  <w:rFonts w:asciiTheme="minorEastAsia" w:hAnsiTheme="minorEastAsia" w:cs="宋体" w:hint="eastAsia"/>
                  <w:color w:val="000000" w:themeColor="text1"/>
                  <w:kern w:val="0"/>
                  <w:sz w:val="20"/>
                  <w:szCs w:val="20"/>
                </w:rPr>
                <w:delText>O</w:delText>
              </w:r>
            </w:del>
          </w:p>
        </w:tc>
        <w:tc>
          <w:tcPr>
            <w:tcW w:w="2268" w:type="dxa"/>
            <w:vMerge/>
            <w:tcBorders>
              <w:left w:val="single" w:sz="4" w:space="0" w:color="auto"/>
              <w:right w:val="single" w:sz="4" w:space="0" w:color="auto"/>
            </w:tcBorders>
            <w:shd w:val="clear" w:color="auto" w:fill="auto"/>
            <w:vAlign w:val="center"/>
          </w:tcPr>
          <w:p w:rsidR="003904C5" w:rsidRDefault="003904C5" w:rsidP="003904C5">
            <w:pPr>
              <w:spacing w:line="240" w:lineRule="auto"/>
              <w:ind w:firstLine="400"/>
              <w:jc w:val="left"/>
              <w:rPr>
                <w:rFonts w:asciiTheme="minorEastAsia" w:hAnsiTheme="minorEastAsia" w:cs="宋体"/>
                <w:color w:val="000000" w:themeColor="text1"/>
                <w:kern w:val="0"/>
                <w:sz w:val="20"/>
                <w:szCs w:val="20"/>
              </w:rPr>
            </w:pPr>
          </w:p>
        </w:tc>
      </w:tr>
      <w:tr w:rsidR="003904C5">
        <w:trPr>
          <w:trHeight w:val="270"/>
        </w:trPr>
        <w:tc>
          <w:tcPr>
            <w:tcW w:w="706" w:type="dxa"/>
            <w:tcBorders>
              <w:top w:val="single" w:sz="4" w:space="0" w:color="auto"/>
              <w:left w:val="single" w:sz="4" w:space="0" w:color="auto"/>
              <w:bottom w:val="single" w:sz="4" w:space="0" w:color="auto"/>
              <w:right w:val="single" w:sz="4" w:space="0" w:color="auto"/>
            </w:tcBorders>
            <w:shd w:val="clear" w:color="auto" w:fill="auto"/>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P09</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longTurnOver</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多头持仓金额</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268" w:type="dxa"/>
            <w:vMerge/>
            <w:tcBorders>
              <w:left w:val="single" w:sz="4" w:space="0" w:color="auto"/>
              <w:right w:val="single" w:sz="4" w:space="0" w:color="auto"/>
            </w:tcBorders>
            <w:shd w:val="clear" w:color="auto" w:fill="auto"/>
            <w:vAlign w:val="center"/>
          </w:tcPr>
          <w:p w:rsidR="003904C5" w:rsidRDefault="003904C5" w:rsidP="003904C5">
            <w:pPr>
              <w:spacing w:line="240" w:lineRule="auto"/>
              <w:ind w:firstLine="400"/>
              <w:jc w:val="left"/>
              <w:rPr>
                <w:rFonts w:asciiTheme="minorEastAsia" w:hAnsiTheme="minorEastAsia" w:cs="宋体"/>
                <w:color w:val="000000" w:themeColor="text1"/>
                <w:kern w:val="0"/>
                <w:sz w:val="20"/>
                <w:szCs w:val="20"/>
              </w:rPr>
            </w:pPr>
          </w:p>
        </w:tc>
      </w:tr>
      <w:tr w:rsidR="003904C5">
        <w:trPr>
          <w:trHeight w:val="270"/>
        </w:trPr>
        <w:tc>
          <w:tcPr>
            <w:tcW w:w="706" w:type="dxa"/>
            <w:tcBorders>
              <w:top w:val="single" w:sz="4" w:space="0" w:color="auto"/>
              <w:left w:val="single" w:sz="4" w:space="0" w:color="auto"/>
              <w:bottom w:val="single" w:sz="4" w:space="0" w:color="auto"/>
              <w:right w:val="single" w:sz="4" w:space="0" w:color="auto"/>
            </w:tcBorders>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P10</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shortTurnOver</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空头持仓金额</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268" w:type="dxa"/>
            <w:vMerge/>
            <w:tcBorders>
              <w:left w:val="single" w:sz="4" w:space="0" w:color="auto"/>
              <w:right w:val="single" w:sz="4" w:space="0" w:color="auto"/>
            </w:tcBorders>
            <w:shd w:val="clear" w:color="auto" w:fill="auto"/>
            <w:vAlign w:val="center"/>
          </w:tcPr>
          <w:p w:rsidR="003904C5" w:rsidRDefault="003904C5" w:rsidP="003904C5">
            <w:pPr>
              <w:spacing w:line="240" w:lineRule="auto"/>
              <w:ind w:firstLine="400"/>
              <w:jc w:val="left"/>
              <w:rPr>
                <w:rFonts w:asciiTheme="minorEastAsia" w:hAnsiTheme="minorEastAsia" w:cs="宋体"/>
                <w:color w:val="000000" w:themeColor="text1"/>
                <w:kern w:val="0"/>
                <w:sz w:val="20"/>
                <w:szCs w:val="20"/>
              </w:rPr>
            </w:pPr>
          </w:p>
        </w:tc>
      </w:tr>
      <w:tr w:rsidR="003904C5">
        <w:trPr>
          <w:trHeight w:val="270"/>
        </w:trPr>
        <w:tc>
          <w:tcPr>
            <w:tcW w:w="706" w:type="dxa"/>
            <w:tcBorders>
              <w:top w:val="single" w:sz="4" w:space="0" w:color="auto"/>
              <w:left w:val="single" w:sz="4" w:space="0" w:color="auto"/>
              <w:bottom w:val="single" w:sz="4" w:space="0" w:color="auto"/>
              <w:right w:val="single" w:sz="4" w:space="0" w:color="auto"/>
            </w:tcBorders>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P19</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longCost</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多头持仓成本</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268" w:type="dxa"/>
            <w:vMerge/>
            <w:tcBorders>
              <w:left w:val="single" w:sz="4" w:space="0" w:color="auto"/>
              <w:right w:val="single" w:sz="4" w:space="0" w:color="auto"/>
            </w:tcBorders>
            <w:shd w:val="clear" w:color="auto" w:fill="auto"/>
            <w:vAlign w:val="center"/>
          </w:tcPr>
          <w:p w:rsidR="003904C5" w:rsidRDefault="003904C5" w:rsidP="003904C5">
            <w:pPr>
              <w:spacing w:line="240" w:lineRule="auto"/>
              <w:ind w:firstLine="400"/>
              <w:jc w:val="left"/>
              <w:rPr>
                <w:rFonts w:asciiTheme="minorEastAsia" w:hAnsiTheme="minorEastAsia" w:cs="宋体"/>
                <w:color w:val="000000" w:themeColor="text1"/>
                <w:kern w:val="0"/>
                <w:sz w:val="20"/>
                <w:szCs w:val="20"/>
              </w:rPr>
            </w:pPr>
          </w:p>
        </w:tc>
      </w:tr>
      <w:tr w:rsidR="003904C5">
        <w:trPr>
          <w:trHeight w:val="270"/>
        </w:trPr>
        <w:tc>
          <w:tcPr>
            <w:tcW w:w="706" w:type="dxa"/>
            <w:tcBorders>
              <w:top w:val="single" w:sz="4" w:space="0" w:color="auto"/>
              <w:left w:val="single" w:sz="4" w:space="0" w:color="auto"/>
              <w:bottom w:val="single" w:sz="4" w:space="0" w:color="auto"/>
              <w:right w:val="single" w:sz="4" w:space="0" w:color="auto"/>
            </w:tcBorders>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P20</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shortCost</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空头持仓成本</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268" w:type="dxa"/>
            <w:vMerge/>
            <w:tcBorders>
              <w:left w:val="single" w:sz="4" w:space="0" w:color="auto"/>
              <w:right w:val="single" w:sz="4" w:space="0" w:color="auto"/>
            </w:tcBorders>
            <w:shd w:val="clear" w:color="auto" w:fill="auto"/>
            <w:vAlign w:val="center"/>
          </w:tcPr>
          <w:p w:rsidR="003904C5" w:rsidRDefault="003904C5" w:rsidP="003904C5">
            <w:pPr>
              <w:spacing w:line="240" w:lineRule="auto"/>
              <w:ind w:firstLine="400"/>
              <w:jc w:val="left"/>
              <w:rPr>
                <w:rFonts w:asciiTheme="minorEastAsia" w:hAnsiTheme="minorEastAsia" w:cs="宋体"/>
                <w:color w:val="000000" w:themeColor="text1"/>
                <w:kern w:val="0"/>
                <w:sz w:val="20"/>
                <w:szCs w:val="20"/>
              </w:rPr>
            </w:pPr>
          </w:p>
        </w:tc>
      </w:tr>
      <w:tr w:rsidR="003904C5" w:rsidTr="009D193C">
        <w:trPr>
          <w:trHeight w:val="270"/>
        </w:trPr>
        <w:tc>
          <w:tcPr>
            <w:tcW w:w="706" w:type="dxa"/>
            <w:tcBorders>
              <w:top w:val="single" w:sz="4" w:space="0" w:color="auto"/>
              <w:left w:val="single" w:sz="4" w:space="0" w:color="auto"/>
              <w:bottom w:val="single" w:sz="4" w:space="0" w:color="auto"/>
              <w:right w:val="single" w:sz="4" w:space="0" w:color="auto"/>
            </w:tcBorders>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P11</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deliveryApplyLongFrozen</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8F0E58"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交收申报</w:t>
            </w:r>
            <w:r w:rsidR="003904C5">
              <w:rPr>
                <w:rFonts w:asciiTheme="minorEastAsia" w:hAnsiTheme="minorEastAsia" w:cs="宋体" w:hint="eastAsia"/>
                <w:color w:val="000000" w:themeColor="text1"/>
                <w:kern w:val="0"/>
                <w:sz w:val="20"/>
                <w:szCs w:val="20"/>
              </w:rPr>
              <w:t>多头冻结</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268" w:type="dxa"/>
            <w:vMerge/>
            <w:tcBorders>
              <w:left w:val="single" w:sz="4" w:space="0" w:color="auto"/>
              <w:right w:val="single" w:sz="4" w:space="0" w:color="auto"/>
            </w:tcBorders>
            <w:shd w:val="clear" w:color="auto" w:fill="auto"/>
            <w:vAlign w:val="center"/>
          </w:tcPr>
          <w:p w:rsidR="003904C5" w:rsidRDefault="003904C5" w:rsidP="003904C5">
            <w:pPr>
              <w:spacing w:line="240" w:lineRule="auto"/>
              <w:ind w:firstLine="400"/>
              <w:jc w:val="left"/>
              <w:rPr>
                <w:rFonts w:asciiTheme="minorEastAsia" w:hAnsiTheme="minorEastAsia" w:cs="宋体"/>
                <w:color w:val="000000" w:themeColor="text1"/>
                <w:kern w:val="0"/>
                <w:sz w:val="20"/>
                <w:szCs w:val="20"/>
              </w:rPr>
            </w:pPr>
          </w:p>
        </w:tc>
      </w:tr>
      <w:tr w:rsidR="003904C5" w:rsidTr="009D193C">
        <w:trPr>
          <w:trHeight w:val="270"/>
        </w:trPr>
        <w:tc>
          <w:tcPr>
            <w:tcW w:w="706" w:type="dxa"/>
            <w:tcBorders>
              <w:top w:val="single" w:sz="4" w:space="0" w:color="auto"/>
              <w:left w:val="single" w:sz="4" w:space="0" w:color="auto"/>
              <w:bottom w:val="single" w:sz="4" w:space="0" w:color="auto"/>
              <w:right w:val="single" w:sz="4" w:space="0" w:color="auto"/>
            </w:tcBorders>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P12</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deliveryApplyShortFrozen</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8F0E58"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交收申报</w:t>
            </w:r>
            <w:r w:rsidR="003904C5">
              <w:rPr>
                <w:rFonts w:asciiTheme="minorEastAsia" w:hAnsiTheme="minorEastAsia" w:cs="宋体" w:hint="eastAsia"/>
                <w:color w:val="000000" w:themeColor="text1"/>
                <w:kern w:val="0"/>
                <w:sz w:val="20"/>
                <w:szCs w:val="20"/>
              </w:rPr>
              <w:t>空头冻结</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268" w:type="dxa"/>
            <w:vMerge/>
            <w:tcBorders>
              <w:left w:val="single" w:sz="4" w:space="0" w:color="auto"/>
              <w:right w:val="single" w:sz="4" w:space="0" w:color="auto"/>
            </w:tcBorders>
            <w:shd w:val="clear" w:color="auto" w:fill="auto"/>
            <w:vAlign w:val="center"/>
          </w:tcPr>
          <w:p w:rsidR="003904C5" w:rsidRDefault="003904C5" w:rsidP="003904C5">
            <w:pPr>
              <w:spacing w:line="240" w:lineRule="auto"/>
              <w:ind w:firstLine="400"/>
              <w:jc w:val="left"/>
              <w:rPr>
                <w:rFonts w:asciiTheme="minorEastAsia" w:hAnsiTheme="minorEastAsia" w:cs="宋体"/>
                <w:color w:val="000000" w:themeColor="text1"/>
                <w:kern w:val="0"/>
                <w:sz w:val="20"/>
                <w:szCs w:val="20"/>
              </w:rPr>
            </w:pPr>
          </w:p>
        </w:tc>
      </w:tr>
      <w:tr w:rsidR="003904C5" w:rsidTr="009D193C">
        <w:trPr>
          <w:trHeight w:val="270"/>
        </w:trPr>
        <w:tc>
          <w:tcPr>
            <w:tcW w:w="706" w:type="dxa"/>
            <w:tcBorders>
              <w:top w:val="single" w:sz="4" w:space="0" w:color="auto"/>
              <w:left w:val="single" w:sz="4" w:space="0" w:color="auto"/>
              <w:bottom w:val="single" w:sz="4" w:space="0" w:color="auto"/>
              <w:right w:val="single" w:sz="4" w:space="0" w:color="auto"/>
            </w:tcBorders>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P13</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deliveryApplyLong</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8F0E58"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交收申报</w:t>
            </w:r>
            <w:r w:rsidR="003904C5">
              <w:rPr>
                <w:rFonts w:asciiTheme="minorEastAsia" w:hAnsiTheme="minorEastAsia" w:cs="宋体" w:hint="eastAsia"/>
                <w:color w:val="000000" w:themeColor="text1"/>
                <w:kern w:val="0"/>
                <w:sz w:val="20"/>
                <w:szCs w:val="20"/>
              </w:rPr>
              <w:t>使用多头持仓</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268" w:type="dxa"/>
            <w:vMerge/>
            <w:tcBorders>
              <w:left w:val="single" w:sz="4" w:space="0" w:color="auto"/>
              <w:right w:val="single" w:sz="4" w:space="0" w:color="auto"/>
            </w:tcBorders>
            <w:shd w:val="clear" w:color="auto" w:fill="auto"/>
            <w:vAlign w:val="center"/>
          </w:tcPr>
          <w:p w:rsidR="003904C5" w:rsidRDefault="003904C5" w:rsidP="003904C5">
            <w:pPr>
              <w:spacing w:line="240" w:lineRule="auto"/>
              <w:ind w:firstLine="400"/>
              <w:jc w:val="left"/>
              <w:rPr>
                <w:rFonts w:asciiTheme="minorEastAsia" w:hAnsiTheme="minorEastAsia" w:cs="宋体"/>
                <w:color w:val="000000" w:themeColor="text1"/>
                <w:kern w:val="0"/>
                <w:sz w:val="20"/>
                <w:szCs w:val="20"/>
              </w:rPr>
            </w:pPr>
          </w:p>
        </w:tc>
      </w:tr>
      <w:tr w:rsidR="003904C5" w:rsidTr="009D193C">
        <w:trPr>
          <w:trHeight w:val="270"/>
        </w:trPr>
        <w:tc>
          <w:tcPr>
            <w:tcW w:w="706" w:type="dxa"/>
            <w:tcBorders>
              <w:top w:val="single" w:sz="4" w:space="0" w:color="auto"/>
              <w:left w:val="single" w:sz="4" w:space="0" w:color="auto"/>
              <w:bottom w:val="single" w:sz="4" w:space="0" w:color="auto"/>
              <w:right w:val="single" w:sz="4" w:space="0" w:color="auto"/>
            </w:tcBorders>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P14</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deliveryApplyShort</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8F0E58"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交收申报</w:t>
            </w:r>
            <w:r w:rsidR="003904C5">
              <w:rPr>
                <w:rFonts w:asciiTheme="minorEastAsia" w:hAnsiTheme="minorEastAsia" w:cs="宋体" w:hint="eastAsia"/>
                <w:color w:val="000000" w:themeColor="text1"/>
                <w:kern w:val="0"/>
                <w:sz w:val="20"/>
                <w:szCs w:val="20"/>
              </w:rPr>
              <w:t>使用空头持仓</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268" w:type="dxa"/>
            <w:vMerge/>
            <w:tcBorders>
              <w:left w:val="single" w:sz="4" w:space="0" w:color="auto"/>
              <w:right w:val="single" w:sz="4" w:space="0" w:color="auto"/>
            </w:tcBorders>
            <w:shd w:val="clear" w:color="auto" w:fill="auto"/>
            <w:vAlign w:val="center"/>
          </w:tcPr>
          <w:p w:rsidR="003904C5" w:rsidRDefault="003904C5" w:rsidP="003904C5">
            <w:pPr>
              <w:spacing w:line="240" w:lineRule="auto"/>
              <w:ind w:firstLine="400"/>
              <w:jc w:val="left"/>
              <w:rPr>
                <w:rFonts w:asciiTheme="minorEastAsia" w:hAnsiTheme="minorEastAsia" w:cs="宋体"/>
                <w:color w:val="000000" w:themeColor="text1"/>
                <w:kern w:val="0"/>
                <w:sz w:val="20"/>
                <w:szCs w:val="20"/>
              </w:rPr>
            </w:pPr>
          </w:p>
        </w:tc>
      </w:tr>
      <w:tr w:rsidR="003904C5" w:rsidTr="009D193C">
        <w:trPr>
          <w:trHeight w:val="270"/>
        </w:trPr>
        <w:tc>
          <w:tcPr>
            <w:tcW w:w="706" w:type="dxa"/>
            <w:tcBorders>
              <w:top w:val="single" w:sz="4" w:space="0" w:color="auto"/>
              <w:left w:val="single" w:sz="4" w:space="0" w:color="auto"/>
              <w:bottom w:val="single" w:sz="4" w:space="0" w:color="auto"/>
              <w:right w:val="single" w:sz="4" w:space="0" w:color="auto"/>
            </w:tcBorders>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P17</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offsetLongFrozen</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多头平仓冻结</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5D0756" w:rsidP="003904C5">
            <w:pPr>
              <w:widowControl/>
              <w:spacing w:line="240" w:lineRule="auto"/>
              <w:ind w:firstLineChars="0" w:firstLine="0"/>
              <w:jc w:val="left"/>
              <w:rPr>
                <w:rFonts w:asciiTheme="minorEastAsia" w:hAnsiTheme="minorEastAsia" w:cs="宋体"/>
                <w:color w:val="000000" w:themeColor="text1"/>
                <w:kern w:val="0"/>
                <w:sz w:val="20"/>
                <w:szCs w:val="20"/>
              </w:rPr>
            </w:pPr>
            <w:ins w:id="4491" w:author="cuiqingsong" w:date="2017-08-23T22:36:00Z">
              <w:r>
                <w:rPr>
                  <w:rFonts w:asciiTheme="minorEastAsia" w:hAnsiTheme="minorEastAsia" w:cs="宋体"/>
                  <w:color w:val="000000" w:themeColor="text1"/>
                  <w:kern w:val="0"/>
                  <w:sz w:val="20"/>
                  <w:szCs w:val="20"/>
                </w:rPr>
                <w:t>C</w:t>
              </w:r>
            </w:ins>
            <w:del w:id="4492" w:author="cuiqingsong" w:date="2017-08-23T22:36:00Z">
              <w:r w:rsidR="003904C5" w:rsidDel="005D0756">
                <w:rPr>
                  <w:rFonts w:asciiTheme="minorEastAsia" w:hAnsiTheme="minorEastAsia" w:cs="宋体" w:hint="eastAsia"/>
                  <w:color w:val="000000" w:themeColor="text1"/>
                  <w:kern w:val="0"/>
                  <w:sz w:val="20"/>
                  <w:szCs w:val="20"/>
                </w:rPr>
                <w:delText>O</w:delText>
              </w:r>
            </w:del>
          </w:p>
        </w:tc>
        <w:tc>
          <w:tcPr>
            <w:tcW w:w="2268" w:type="dxa"/>
            <w:vMerge/>
            <w:tcBorders>
              <w:left w:val="single" w:sz="4" w:space="0" w:color="auto"/>
              <w:right w:val="single" w:sz="4" w:space="0" w:color="auto"/>
            </w:tcBorders>
            <w:shd w:val="clear" w:color="auto" w:fill="auto"/>
            <w:vAlign w:val="center"/>
          </w:tcPr>
          <w:p w:rsidR="003904C5" w:rsidRDefault="003904C5" w:rsidP="003904C5">
            <w:pPr>
              <w:spacing w:line="240" w:lineRule="auto"/>
              <w:ind w:firstLine="400"/>
              <w:jc w:val="left"/>
              <w:rPr>
                <w:rFonts w:asciiTheme="minorEastAsia" w:hAnsiTheme="minorEastAsia" w:cs="宋体"/>
                <w:color w:val="000000" w:themeColor="text1"/>
                <w:kern w:val="0"/>
                <w:sz w:val="20"/>
                <w:szCs w:val="20"/>
              </w:rPr>
            </w:pPr>
          </w:p>
        </w:tc>
      </w:tr>
      <w:tr w:rsidR="003904C5" w:rsidTr="009D193C">
        <w:trPr>
          <w:trHeight w:val="270"/>
        </w:trPr>
        <w:tc>
          <w:tcPr>
            <w:tcW w:w="706" w:type="dxa"/>
            <w:tcBorders>
              <w:top w:val="single" w:sz="4" w:space="0" w:color="auto"/>
              <w:left w:val="single" w:sz="4" w:space="0" w:color="auto"/>
              <w:bottom w:val="single" w:sz="4" w:space="0" w:color="auto"/>
              <w:right w:val="single" w:sz="4" w:space="0" w:color="auto"/>
            </w:tcBorders>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P18</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offsetShortFrozen</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空头平仓冻结</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vAlign w:val="center"/>
          </w:tcPr>
          <w:p w:rsidR="003904C5" w:rsidRDefault="005D0756" w:rsidP="003904C5">
            <w:pPr>
              <w:widowControl/>
              <w:spacing w:line="240" w:lineRule="auto"/>
              <w:ind w:firstLineChars="0" w:firstLine="0"/>
              <w:jc w:val="left"/>
              <w:rPr>
                <w:rFonts w:asciiTheme="minorEastAsia" w:hAnsiTheme="minorEastAsia" w:cs="宋体"/>
                <w:color w:val="000000" w:themeColor="text1"/>
                <w:kern w:val="0"/>
                <w:sz w:val="20"/>
                <w:szCs w:val="20"/>
              </w:rPr>
            </w:pPr>
            <w:ins w:id="4493" w:author="cuiqingsong" w:date="2017-08-23T22:36:00Z">
              <w:r>
                <w:rPr>
                  <w:rFonts w:asciiTheme="minorEastAsia" w:hAnsiTheme="minorEastAsia" w:cs="宋体"/>
                  <w:color w:val="000000" w:themeColor="text1"/>
                  <w:kern w:val="0"/>
                  <w:sz w:val="20"/>
                  <w:szCs w:val="20"/>
                </w:rPr>
                <w:t>C</w:t>
              </w:r>
            </w:ins>
            <w:del w:id="4494" w:author="cuiqingsong" w:date="2017-08-23T22:36:00Z">
              <w:r w:rsidR="003904C5" w:rsidDel="005D0756">
                <w:rPr>
                  <w:rFonts w:asciiTheme="minorEastAsia" w:hAnsiTheme="minorEastAsia" w:cs="宋体" w:hint="eastAsia"/>
                  <w:color w:val="000000" w:themeColor="text1"/>
                  <w:kern w:val="0"/>
                  <w:sz w:val="20"/>
                  <w:szCs w:val="20"/>
                </w:rPr>
                <w:delText>O</w:delText>
              </w:r>
            </w:del>
          </w:p>
        </w:tc>
        <w:tc>
          <w:tcPr>
            <w:tcW w:w="2268" w:type="dxa"/>
            <w:vMerge/>
            <w:tcBorders>
              <w:left w:val="single" w:sz="4" w:space="0" w:color="auto"/>
              <w:bottom w:val="single" w:sz="4" w:space="0" w:color="auto"/>
              <w:right w:val="single" w:sz="4" w:space="0" w:color="auto"/>
            </w:tcBorders>
            <w:shd w:val="clear" w:color="auto" w:fill="auto"/>
            <w:vAlign w:val="center"/>
          </w:tcPr>
          <w:p w:rsidR="003904C5" w:rsidRDefault="003904C5" w:rsidP="003904C5">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06" w:type="dxa"/>
            <w:tcBorders>
              <w:top w:val="single" w:sz="4" w:space="0" w:color="auto"/>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r w:rsidR="002B3E5A">
        <w:trPr>
          <w:trHeight w:val="270"/>
        </w:trPr>
        <w:tc>
          <w:tcPr>
            <w:tcW w:w="706" w:type="dxa"/>
            <w:tcBorders>
              <w:top w:val="single" w:sz="4" w:space="0" w:color="auto"/>
              <w:left w:val="single" w:sz="4" w:space="0" w:color="auto"/>
              <w:bottom w:val="single" w:sz="4" w:space="0" w:color="auto"/>
              <w:right w:val="single" w:sz="4" w:space="0" w:color="auto"/>
            </w:tcBorders>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2B3E5A" w:rsidRDefault="005C6274">
      <w:pPr>
        <w:pStyle w:val="4"/>
        <w:numPr>
          <w:ilvl w:val="3"/>
          <w:numId w:val="1"/>
        </w:numPr>
        <w:ind w:left="0" w:firstLineChars="0" w:firstLine="0"/>
        <w:rPr>
          <w:ins w:id="4495" w:author="cuiqingsong" w:date="2017-08-04T13:15:00Z"/>
          <w:rFonts w:asciiTheme="minorEastAsia" w:eastAsiaTheme="minorEastAsia" w:hAnsiTheme="minorEastAsia"/>
          <w:color w:val="000000" w:themeColor="text1"/>
        </w:rPr>
      </w:pPr>
      <w:ins w:id="4496" w:author="cuiqingsong" w:date="2017-08-04T13:15:00Z">
        <w:r>
          <w:rPr>
            <w:rFonts w:asciiTheme="minorEastAsia" w:eastAsiaTheme="minorEastAsia" w:hAnsiTheme="minorEastAsia" w:hint="eastAsia"/>
            <w:color w:val="000000" w:themeColor="text1"/>
          </w:rPr>
          <w:t>客户最大可交易手数查询请求及应答</w:t>
        </w:r>
      </w:ins>
    </w:p>
    <w:p w:rsidR="00D2249E" w:rsidRPr="00D2249E" w:rsidRDefault="00D2249E" w:rsidP="00D2249E">
      <w:pPr>
        <w:ind w:firstLine="482"/>
        <w:rPr>
          <w:ins w:id="4497" w:author="cuiqingsong" w:date="2017-08-04T13:17:00Z"/>
        </w:rPr>
      </w:pPr>
      <w:ins w:id="4498" w:author="cuiqingsong" w:date="2017-08-04T13:17:00Z">
        <w:r w:rsidRPr="00D2249E">
          <w:rPr>
            <w:rFonts w:hint="eastAsia"/>
            <w:b/>
          </w:rPr>
          <w:t>功能</w:t>
        </w:r>
        <w:r w:rsidR="001C74AE">
          <w:rPr>
            <w:rFonts w:hint="eastAsia"/>
          </w:rPr>
          <w:t>：客户最大可交易手数查询指令用于查询客户在指定</w:t>
        </w:r>
      </w:ins>
      <w:ins w:id="4499" w:author="cuiqingsong" w:date="2017-08-04T13:18:00Z">
        <w:r w:rsidR="00335D54">
          <w:rPr>
            <w:rFonts w:hint="eastAsia"/>
          </w:rPr>
          <w:t>合约品种的指定买卖方向下的最大可交易手数，用于</w:t>
        </w:r>
      </w:ins>
      <w:ins w:id="4500" w:author="cuiqingsong" w:date="2017-08-10T09:40:00Z">
        <w:r w:rsidR="00335D54">
          <w:rPr>
            <w:rFonts w:hint="eastAsia"/>
          </w:rPr>
          <w:t>提示</w:t>
        </w:r>
      </w:ins>
      <w:ins w:id="4501" w:author="cuiqingsong" w:date="2017-08-04T13:18:00Z">
        <w:r w:rsidR="001C74AE">
          <w:rPr>
            <w:rFonts w:hint="eastAsia"/>
          </w:rPr>
          <w:t>客户</w:t>
        </w:r>
        <w:r w:rsidR="00801928">
          <w:rPr>
            <w:rFonts w:hint="eastAsia"/>
          </w:rPr>
          <w:t>。</w:t>
        </w:r>
      </w:ins>
    </w:p>
    <w:p w:rsidR="002B3E5A" w:rsidRPr="00D2249E" w:rsidRDefault="00D2249E" w:rsidP="00D2249E">
      <w:pPr>
        <w:ind w:firstLine="480"/>
        <w:rPr>
          <w:del w:id="4502" w:author="cuiqingsong" w:date="2017-07-18T17:04:00Z"/>
        </w:rPr>
      </w:pPr>
      <w:ins w:id="4503" w:author="cuiqingsong" w:date="2017-08-04T13:17:00Z">
        <w:r w:rsidRPr="00D2249E">
          <w:rPr>
            <w:rFonts w:hint="eastAsia"/>
          </w:rPr>
          <w:t>消息体格式如下：</w:t>
        </w:r>
      </w:ins>
    </w:p>
    <w:tbl>
      <w:tblPr>
        <w:tblW w:w="9191" w:type="dxa"/>
        <w:tblInd w:w="103" w:type="dxa"/>
        <w:tblLayout w:type="fixed"/>
        <w:tblLook w:val="04A0" w:firstRow="1" w:lastRow="0" w:firstColumn="1" w:lastColumn="0" w:noHBand="0" w:noVBand="1"/>
      </w:tblPr>
      <w:tblGrid>
        <w:gridCol w:w="798"/>
        <w:gridCol w:w="2296"/>
        <w:gridCol w:w="2210"/>
        <w:gridCol w:w="760"/>
        <w:gridCol w:w="798"/>
        <w:gridCol w:w="2329"/>
      </w:tblGrid>
      <w:tr w:rsidR="002B3E5A">
        <w:trPr>
          <w:trHeight w:val="270"/>
          <w:tblHeader/>
          <w:ins w:id="4504" w:author="cuiqingsong" w:date="2017-08-04T11:41:00Z"/>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ins w:id="4505" w:author="cuiqingsong" w:date="2017-08-04T11:41:00Z"/>
                <w:rFonts w:asciiTheme="minorEastAsia" w:hAnsiTheme="minorEastAsia" w:cs="宋体"/>
                <w:b/>
                <w:bCs/>
                <w:color w:val="000000" w:themeColor="text1"/>
                <w:kern w:val="0"/>
                <w:sz w:val="20"/>
                <w:szCs w:val="20"/>
              </w:rPr>
            </w:pPr>
            <w:proofErr w:type="gramStart"/>
            <w:ins w:id="4506" w:author="cuiqingsong" w:date="2017-08-04T11:41:00Z">
              <w:r>
                <w:rPr>
                  <w:rFonts w:asciiTheme="minorEastAsia" w:hAnsiTheme="minorEastAsia" w:cs="宋体" w:hint="eastAsia"/>
                  <w:b/>
                  <w:bCs/>
                  <w:color w:val="000000" w:themeColor="text1"/>
                  <w:kern w:val="0"/>
                  <w:sz w:val="20"/>
                  <w:szCs w:val="20"/>
                </w:rPr>
                <w:t>域号</w:t>
              </w:r>
              <w:proofErr w:type="gramEnd"/>
            </w:ins>
          </w:p>
        </w:tc>
        <w:tc>
          <w:tcPr>
            <w:tcW w:w="2296"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ins w:id="4507" w:author="cuiqingsong" w:date="2017-08-04T11:41:00Z"/>
                <w:rFonts w:asciiTheme="minorEastAsia" w:hAnsiTheme="minorEastAsia" w:cs="宋体"/>
                <w:b/>
                <w:bCs/>
                <w:color w:val="000000" w:themeColor="text1"/>
                <w:kern w:val="0"/>
                <w:sz w:val="20"/>
                <w:szCs w:val="20"/>
              </w:rPr>
            </w:pPr>
            <w:ins w:id="4508" w:author="cuiqingsong" w:date="2017-08-04T11:41:00Z">
              <w:r>
                <w:rPr>
                  <w:rFonts w:asciiTheme="minorEastAsia" w:hAnsiTheme="minorEastAsia" w:cs="宋体" w:hint="eastAsia"/>
                  <w:b/>
                  <w:bCs/>
                  <w:color w:val="000000" w:themeColor="text1"/>
                  <w:kern w:val="0"/>
                  <w:sz w:val="20"/>
                  <w:szCs w:val="20"/>
                </w:rPr>
                <w:t>域名</w:t>
              </w:r>
            </w:ins>
          </w:p>
        </w:tc>
        <w:tc>
          <w:tcPr>
            <w:tcW w:w="221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ins w:id="4509" w:author="cuiqingsong" w:date="2017-08-04T11:41:00Z"/>
                <w:rFonts w:asciiTheme="minorEastAsia" w:hAnsiTheme="minorEastAsia" w:cs="宋体"/>
                <w:b/>
                <w:bCs/>
                <w:color w:val="000000" w:themeColor="text1"/>
                <w:kern w:val="0"/>
                <w:sz w:val="20"/>
                <w:szCs w:val="20"/>
              </w:rPr>
            </w:pPr>
            <w:ins w:id="4510" w:author="cuiqingsong" w:date="2017-08-04T11:41:00Z">
              <w:r>
                <w:rPr>
                  <w:rFonts w:asciiTheme="minorEastAsia" w:hAnsiTheme="minorEastAsia" w:cs="宋体" w:hint="eastAsia"/>
                  <w:b/>
                  <w:bCs/>
                  <w:color w:val="000000" w:themeColor="text1"/>
                  <w:kern w:val="0"/>
                  <w:sz w:val="20"/>
                  <w:szCs w:val="20"/>
                </w:rPr>
                <w:t>业务字段名称</w:t>
              </w:r>
            </w:ins>
          </w:p>
        </w:tc>
        <w:tc>
          <w:tcPr>
            <w:tcW w:w="760"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ins w:id="4511" w:author="cuiqingsong" w:date="2017-08-04T11:41:00Z"/>
                <w:rFonts w:asciiTheme="minorEastAsia" w:hAnsiTheme="minorEastAsia" w:cs="宋体"/>
                <w:b/>
                <w:bCs/>
                <w:color w:val="000000" w:themeColor="text1"/>
                <w:kern w:val="0"/>
                <w:sz w:val="20"/>
                <w:szCs w:val="20"/>
              </w:rPr>
            </w:pPr>
            <w:ins w:id="4512" w:author="cuiqingsong" w:date="2017-08-04T11:41:00Z">
              <w:r>
                <w:rPr>
                  <w:rFonts w:asciiTheme="minorEastAsia" w:hAnsiTheme="minorEastAsia" w:cs="宋体" w:hint="eastAsia"/>
                  <w:b/>
                  <w:bCs/>
                  <w:color w:val="000000" w:themeColor="text1"/>
                  <w:kern w:val="0"/>
                  <w:sz w:val="20"/>
                  <w:szCs w:val="20"/>
                </w:rPr>
                <w:t>请求</w:t>
              </w:r>
            </w:ins>
          </w:p>
        </w:tc>
        <w:tc>
          <w:tcPr>
            <w:tcW w:w="798"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ins w:id="4513" w:author="cuiqingsong" w:date="2017-08-04T11:41:00Z"/>
                <w:rFonts w:asciiTheme="minorEastAsia" w:hAnsiTheme="minorEastAsia" w:cs="宋体"/>
                <w:b/>
                <w:bCs/>
                <w:color w:val="000000" w:themeColor="text1"/>
                <w:kern w:val="0"/>
                <w:sz w:val="20"/>
                <w:szCs w:val="20"/>
              </w:rPr>
            </w:pPr>
            <w:ins w:id="4514" w:author="cuiqingsong" w:date="2017-08-04T11:41:00Z">
              <w:r>
                <w:rPr>
                  <w:rFonts w:asciiTheme="minorEastAsia" w:hAnsiTheme="minorEastAsia" w:cs="宋体" w:hint="eastAsia"/>
                  <w:b/>
                  <w:bCs/>
                  <w:color w:val="000000" w:themeColor="text1"/>
                  <w:kern w:val="0"/>
                  <w:sz w:val="20"/>
                  <w:szCs w:val="20"/>
                </w:rPr>
                <w:t>应答</w:t>
              </w:r>
            </w:ins>
          </w:p>
        </w:tc>
        <w:tc>
          <w:tcPr>
            <w:tcW w:w="2329" w:type="dxa"/>
            <w:tcBorders>
              <w:top w:val="single" w:sz="4" w:space="0" w:color="auto"/>
              <w:left w:val="nil"/>
              <w:bottom w:val="single" w:sz="4" w:space="0" w:color="auto"/>
              <w:right w:val="single" w:sz="4" w:space="0" w:color="auto"/>
            </w:tcBorders>
            <w:shd w:val="clear" w:color="000000" w:fill="D9D9D9"/>
            <w:vAlign w:val="center"/>
          </w:tcPr>
          <w:p w:rsidR="002B3E5A" w:rsidRDefault="005C6274">
            <w:pPr>
              <w:widowControl/>
              <w:spacing w:line="240" w:lineRule="auto"/>
              <w:ind w:firstLineChars="0" w:firstLine="0"/>
              <w:jc w:val="left"/>
              <w:rPr>
                <w:ins w:id="4515" w:author="cuiqingsong" w:date="2017-08-04T11:41:00Z"/>
                <w:rFonts w:asciiTheme="minorEastAsia" w:hAnsiTheme="minorEastAsia" w:cs="宋体"/>
                <w:b/>
                <w:bCs/>
                <w:color w:val="000000" w:themeColor="text1"/>
                <w:kern w:val="0"/>
                <w:sz w:val="20"/>
                <w:szCs w:val="20"/>
              </w:rPr>
            </w:pPr>
            <w:ins w:id="4516" w:author="cuiqingsong" w:date="2017-08-04T11:41:00Z">
              <w:r>
                <w:rPr>
                  <w:rFonts w:asciiTheme="minorEastAsia" w:hAnsiTheme="minorEastAsia" w:cs="宋体" w:hint="eastAsia"/>
                  <w:b/>
                  <w:bCs/>
                  <w:color w:val="000000" w:themeColor="text1"/>
                  <w:kern w:val="0"/>
                  <w:sz w:val="20"/>
                  <w:szCs w:val="20"/>
                </w:rPr>
                <w:t>说明</w:t>
              </w:r>
            </w:ins>
          </w:p>
        </w:tc>
      </w:tr>
      <w:tr w:rsidR="002B3E5A">
        <w:trPr>
          <w:trHeight w:val="270"/>
          <w:ins w:id="4517" w:author="cuiqingsong" w:date="2017-08-04T11:41:00Z"/>
        </w:trPr>
        <w:tc>
          <w:tcPr>
            <w:tcW w:w="798" w:type="dxa"/>
            <w:tcBorders>
              <w:top w:val="nil"/>
              <w:left w:val="single" w:sz="4" w:space="0" w:color="auto"/>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518" w:author="cuiqingsong" w:date="2017-08-04T11:41:00Z"/>
                <w:rFonts w:asciiTheme="minorEastAsia" w:hAnsiTheme="minorEastAsia" w:cs="宋体"/>
                <w:color w:val="000000" w:themeColor="text1"/>
                <w:kern w:val="0"/>
                <w:sz w:val="20"/>
                <w:szCs w:val="20"/>
              </w:rPr>
            </w:pPr>
            <w:ins w:id="4519" w:author="cuiqingsong" w:date="2017-08-04T11:41:00Z">
              <w:r>
                <w:rPr>
                  <w:rFonts w:asciiTheme="minorEastAsia" w:hAnsiTheme="minorEastAsia" w:cs="宋体" w:hint="eastAsia"/>
                  <w:color w:val="000000" w:themeColor="text1"/>
                  <w:kern w:val="0"/>
                  <w:sz w:val="20"/>
                  <w:szCs w:val="20"/>
                </w:rPr>
                <w:t>M30</w:t>
              </w:r>
            </w:ins>
          </w:p>
        </w:tc>
        <w:tc>
          <w:tcPr>
            <w:tcW w:w="2296"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520" w:author="cuiqingsong" w:date="2017-08-04T11:41:00Z"/>
                <w:rFonts w:asciiTheme="minorEastAsia" w:hAnsiTheme="minorEastAsia" w:cs="宋体"/>
                <w:color w:val="000000" w:themeColor="text1"/>
                <w:kern w:val="0"/>
                <w:sz w:val="20"/>
                <w:szCs w:val="20"/>
              </w:rPr>
            </w:pPr>
            <w:ins w:id="4521" w:author="cuiqingsong" w:date="2017-08-04T11:41:00Z">
              <w:r>
                <w:rPr>
                  <w:rFonts w:asciiTheme="minorEastAsia" w:hAnsiTheme="minorEastAsia" w:cs="宋体" w:hint="eastAsia"/>
                  <w:color w:val="000000" w:themeColor="text1"/>
                  <w:kern w:val="0"/>
                  <w:sz w:val="20"/>
                  <w:szCs w:val="20"/>
                </w:rPr>
                <w:t>clientID</w:t>
              </w:r>
            </w:ins>
          </w:p>
        </w:tc>
        <w:tc>
          <w:tcPr>
            <w:tcW w:w="221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522" w:author="cuiqingsong" w:date="2017-08-04T11:41:00Z"/>
                <w:rFonts w:asciiTheme="minorEastAsia" w:hAnsiTheme="minorEastAsia" w:cs="宋体"/>
                <w:color w:val="000000" w:themeColor="text1"/>
                <w:kern w:val="0"/>
                <w:sz w:val="20"/>
                <w:szCs w:val="20"/>
              </w:rPr>
            </w:pPr>
            <w:ins w:id="4523" w:author="cuiqingsong" w:date="2017-08-04T11:41:00Z">
              <w:r>
                <w:rPr>
                  <w:rFonts w:asciiTheme="minorEastAsia" w:hAnsiTheme="minorEastAsia" w:cs="宋体" w:hint="eastAsia"/>
                  <w:color w:val="000000" w:themeColor="text1"/>
                  <w:kern w:val="0"/>
                  <w:sz w:val="20"/>
                  <w:szCs w:val="20"/>
                </w:rPr>
                <w:t>客户代码</w:t>
              </w:r>
            </w:ins>
          </w:p>
        </w:tc>
        <w:tc>
          <w:tcPr>
            <w:tcW w:w="760"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524" w:author="cuiqingsong" w:date="2017-08-04T11:41:00Z"/>
                <w:rFonts w:asciiTheme="minorEastAsia" w:hAnsiTheme="minorEastAsia" w:cs="宋体"/>
                <w:color w:val="000000" w:themeColor="text1"/>
                <w:kern w:val="0"/>
                <w:sz w:val="20"/>
                <w:szCs w:val="20"/>
              </w:rPr>
            </w:pPr>
            <w:ins w:id="4525" w:author="cuiqingsong" w:date="2017-08-04T11:41:00Z">
              <w:r>
                <w:rPr>
                  <w:rFonts w:asciiTheme="minorEastAsia" w:hAnsiTheme="minorEastAsia" w:cs="宋体" w:hint="eastAsia"/>
                  <w:color w:val="000000" w:themeColor="text1"/>
                  <w:kern w:val="0"/>
                  <w:sz w:val="20"/>
                  <w:szCs w:val="20"/>
                </w:rPr>
                <w:t>M</w:t>
              </w:r>
            </w:ins>
          </w:p>
        </w:tc>
        <w:tc>
          <w:tcPr>
            <w:tcW w:w="798" w:type="dxa"/>
            <w:tcBorders>
              <w:top w:val="nil"/>
              <w:left w:val="nil"/>
              <w:bottom w:val="single" w:sz="4" w:space="0" w:color="auto"/>
              <w:right w:val="single" w:sz="4" w:space="0" w:color="auto"/>
            </w:tcBorders>
            <w:shd w:val="clear" w:color="auto" w:fill="auto"/>
            <w:vAlign w:val="center"/>
          </w:tcPr>
          <w:p w:rsidR="002B3E5A" w:rsidRDefault="005C6274">
            <w:pPr>
              <w:widowControl/>
              <w:spacing w:line="240" w:lineRule="auto"/>
              <w:ind w:firstLineChars="0" w:firstLine="0"/>
              <w:jc w:val="left"/>
              <w:rPr>
                <w:ins w:id="4526" w:author="cuiqingsong" w:date="2017-08-04T11:41:00Z"/>
                <w:rFonts w:asciiTheme="minorEastAsia" w:hAnsiTheme="minorEastAsia" w:cs="宋体"/>
                <w:color w:val="000000" w:themeColor="text1"/>
                <w:kern w:val="0"/>
                <w:sz w:val="20"/>
                <w:szCs w:val="20"/>
              </w:rPr>
            </w:pPr>
            <w:ins w:id="4527" w:author="cuiqingsong" w:date="2017-08-04T11:41:00Z">
              <w:r>
                <w:rPr>
                  <w:rFonts w:asciiTheme="minorEastAsia" w:hAnsiTheme="minorEastAsia" w:cs="宋体" w:hint="eastAsia"/>
                  <w:color w:val="000000" w:themeColor="text1"/>
                  <w:kern w:val="0"/>
                  <w:sz w:val="20"/>
                  <w:szCs w:val="20"/>
                </w:rPr>
                <w:t>←</w:t>
              </w:r>
            </w:ins>
          </w:p>
        </w:tc>
        <w:tc>
          <w:tcPr>
            <w:tcW w:w="2329" w:type="dxa"/>
            <w:tcBorders>
              <w:top w:val="nil"/>
              <w:left w:val="nil"/>
              <w:bottom w:val="single" w:sz="4" w:space="0" w:color="auto"/>
              <w:right w:val="single" w:sz="4" w:space="0" w:color="auto"/>
            </w:tcBorders>
            <w:shd w:val="clear" w:color="auto" w:fill="auto"/>
            <w:vAlign w:val="center"/>
          </w:tcPr>
          <w:p w:rsidR="002B3E5A" w:rsidRDefault="002B3E5A">
            <w:pPr>
              <w:widowControl/>
              <w:spacing w:line="240" w:lineRule="auto"/>
              <w:ind w:firstLineChars="0" w:firstLine="0"/>
              <w:jc w:val="left"/>
              <w:rPr>
                <w:ins w:id="4528" w:author="cuiqingsong" w:date="2017-08-04T11:41:00Z"/>
                <w:rFonts w:asciiTheme="minorEastAsia" w:hAnsiTheme="minorEastAsia" w:cs="宋体"/>
                <w:color w:val="000000" w:themeColor="text1"/>
                <w:kern w:val="0"/>
                <w:sz w:val="20"/>
                <w:szCs w:val="20"/>
              </w:rPr>
            </w:pPr>
          </w:p>
        </w:tc>
      </w:tr>
      <w:tr w:rsidR="00535275">
        <w:trPr>
          <w:trHeight w:val="270"/>
          <w:ins w:id="4529" w:author="cuiqingsong" w:date="2017-08-14T10:19:00Z"/>
        </w:trPr>
        <w:tc>
          <w:tcPr>
            <w:tcW w:w="798" w:type="dxa"/>
            <w:tcBorders>
              <w:top w:val="nil"/>
              <w:left w:val="single" w:sz="4" w:space="0" w:color="auto"/>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530" w:author="cuiqingsong" w:date="2017-08-14T10:19:00Z"/>
                <w:rFonts w:asciiTheme="minorEastAsia" w:hAnsiTheme="minorEastAsia" w:cs="宋体"/>
                <w:color w:val="000000" w:themeColor="text1"/>
                <w:kern w:val="0"/>
                <w:sz w:val="20"/>
                <w:szCs w:val="20"/>
              </w:rPr>
            </w:pPr>
            <w:ins w:id="4531" w:author="cuiqingsong" w:date="2017-08-14T10:19:00Z">
              <w:r>
                <w:rPr>
                  <w:rFonts w:asciiTheme="minorEastAsia" w:hAnsiTheme="minorEastAsia" w:cs="宋体" w:hint="eastAsia"/>
                  <w:color w:val="000000" w:themeColor="text1"/>
                  <w:kern w:val="0"/>
                  <w:sz w:val="20"/>
                  <w:szCs w:val="20"/>
                </w:rPr>
                <w:lastRenderedPageBreak/>
                <w:t>M00</w:t>
              </w:r>
            </w:ins>
          </w:p>
        </w:tc>
        <w:tc>
          <w:tcPr>
            <w:tcW w:w="2296" w:type="dxa"/>
            <w:tcBorders>
              <w:top w:val="nil"/>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532" w:author="cuiqingsong" w:date="2017-08-14T10:19:00Z"/>
                <w:rFonts w:asciiTheme="minorEastAsia" w:hAnsiTheme="minorEastAsia" w:cs="宋体"/>
                <w:color w:val="000000" w:themeColor="text1"/>
                <w:kern w:val="0"/>
                <w:sz w:val="20"/>
                <w:szCs w:val="20"/>
              </w:rPr>
            </w:pPr>
            <w:ins w:id="4533" w:author="cuiqingsong" w:date="2017-08-14T10:19:00Z">
              <w:r>
                <w:rPr>
                  <w:rFonts w:asciiTheme="minorEastAsia" w:hAnsiTheme="minorEastAsia" w:cs="宋体" w:hint="eastAsia"/>
                  <w:color w:val="000000" w:themeColor="text1"/>
                  <w:kern w:val="0"/>
                  <w:sz w:val="20"/>
                  <w:szCs w:val="20"/>
                </w:rPr>
                <w:t>memberID</w:t>
              </w:r>
            </w:ins>
          </w:p>
        </w:tc>
        <w:tc>
          <w:tcPr>
            <w:tcW w:w="2210" w:type="dxa"/>
            <w:tcBorders>
              <w:top w:val="nil"/>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534" w:author="cuiqingsong" w:date="2017-08-14T10:19:00Z"/>
                <w:rFonts w:asciiTheme="minorEastAsia" w:hAnsiTheme="minorEastAsia" w:cs="宋体"/>
                <w:color w:val="000000" w:themeColor="text1"/>
                <w:kern w:val="0"/>
                <w:sz w:val="20"/>
                <w:szCs w:val="20"/>
              </w:rPr>
            </w:pPr>
            <w:ins w:id="4535" w:author="cuiqingsong" w:date="2017-08-14T10:19:00Z">
              <w:r>
                <w:rPr>
                  <w:rFonts w:asciiTheme="minorEastAsia" w:hAnsiTheme="minorEastAsia" w:cs="宋体" w:hint="eastAsia"/>
                  <w:color w:val="000000" w:themeColor="text1"/>
                  <w:kern w:val="0"/>
                  <w:sz w:val="20"/>
                  <w:szCs w:val="20"/>
                </w:rPr>
                <w:t>会员代码</w:t>
              </w:r>
            </w:ins>
          </w:p>
        </w:tc>
        <w:tc>
          <w:tcPr>
            <w:tcW w:w="760" w:type="dxa"/>
            <w:tcBorders>
              <w:top w:val="nil"/>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536" w:author="cuiqingsong" w:date="2017-08-14T10:19:00Z"/>
                <w:rFonts w:asciiTheme="minorEastAsia" w:hAnsiTheme="minorEastAsia" w:cs="宋体"/>
                <w:color w:val="000000" w:themeColor="text1"/>
                <w:kern w:val="0"/>
                <w:sz w:val="20"/>
                <w:szCs w:val="20"/>
              </w:rPr>
            </w:pPr>
            <w:ins w:id="4537" w:author="cuiqingsong" w:date="2017-08-14T10:19:00Z">
              <w:r>
                <w:rPr>
                  <w:rFonts w:asciiTheme="minorEastAsia" w:hAnsiTheme="minorEastAsia" w:cs="宋体" w:hint="eastAsia"/>
                  <w:color w:val="000000" w:themeColor="text1"/>
                  <w:kern w:val="0"/>
                  <w:sz w:val="20"/>
                  <w:szCs w:val="20"/>
                </w:rPr>
                <w:t>M</w:t>
              </w:r>
            </w:ins>
          </w:p>
        </w:tc>
        <w:tc>
          <w:tcPr>
            <w:tcW w:w="798" w:type="dxa"/>
            <w:tcBorders>
              <w:top w:val="nil"/>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538" w:author="cuiqingsong" w:date="2017-08-14T10:19:00Z"/>
                <w:rFonts w:asciiTheme="minorEastAsia" w:hAnsiTheme="minorEastAsia" w:cs="宋体"/>
                <w:color w:val="000000" w:themeColor="text1"/>
                <w:kern w:val="0"/>
                <w:sz w:val="20"/>
                <w:szCs w:val="20"/>
              </w:rPr>
            </w:pPr>
            <w:ins w:id="4539" w:author="cuiqingsong" w:date="2017-08-14T10:19:00Z">
              <w:r>
                <w:rPr>
                  <w:rFonts w:asciiTheme="minorEastAsia" w:hAnsiTheme="minorEastAsia" w:cs="宋体" w:hint="eastAsia"/>
                  <w:color w:val="000000" w:themeColor="text1"/>
                  <w:kern w:val="0"/>
                  <w:sz w:val="20"/>
                  <w:szCs w:val="20"/>
                </w:rPr>
                <w:t>←</w:t>
              </w:r>
            </w:ins>
          </w:p>
        </w:tc>
        <w:tc>
          <w:tcPr>
            <w:tcW w:w="2329" w:type="dxa"/>
            <w:tcBorders>
              <w:top w:val="nil"/>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540" w:author="cuiqingsong" w:date="2017-08-14T10:19:00Z"/>
                <w:rFonts w:asciiTheme="minorEastAsia" w:hAnsiTheme="minorEastAsia" w:cs="宋体"/>
                <w:color w:val="000000" w:themeColor="text1"/>
                <w:kern w:val="0"/>
                <w:sz w:val="20"/>
                <w:szCs w:val="20"/>
              </w:rPr>
            </w:pPr>
          </w:p>
        </w:tc>
      </w:tr>
      <w:tr w:rsidR="00535275">
        <w:trPr>
          <w:trHeight w:val="270"/>
          <w:ins w:id="4541" w:author="cuiqingsong" w:date="2017-08-04T11:41:00Z"/>
        </w:trPr>
        <w:tc>
          <w:tcPr>
            <w:tcW w:w="798" w:type="dxa"/>
            <w:tcBorders>
              <w:top w:val="nil"/>
              <w:left w:val="single" w:sz="4" w:space="0" w:color="auto"/>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542" w:author="cuiqingsong" w:date="2017-08-04T11:41:00Z"/>
                <w:rFonts w:asciiTheme="minorEastAsia" w:hAnsiTheme="minorEastAsia" w:cs="宋体"/>
                <w:color w:val="000000" w:themeColor="text1"/>
                <w:kern w:val="0"/>
                <w:sz w:val="20"/>
                <w:szCs w:val="20"/>
              </w:rPr>
            </w:pPr>
            <w:ins w:id="4543" w:author="cuiqingsong" w:date="2017-08-04T11:41:00Z">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20</w:t>
              </w:r>
            </w:ins>
          </w:p>
        </w:tc>
        <w:tc>
          <w:tcPr>
            <w:tcW w:w="2296" w:type="dxa"/>
            <w:tcBorders>
              <w:top w:val="nil"/>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544" w:author="cuiqingsong" w:date="2017-08-04T11:41:00Z"/>
                <w:rFonts w:asciiTheme="minorEastAsia" w:hAnsiTheme="minorEastAsia" w:cs="宋体"/>
                <w:color w:val="000000" w:themeColor="text1"/>
                <w:kern w:val="0"/>
                <w:sz w:val="20"/>
                <w:szCs w:val="20"/>
              </w:rPr>
            </w:pPr>
            <w:ins w:id="4545" w:author="cuiqingsong" w:date="2017-08-04T11:41:00Z">
              <w:r>
                <w:rPr>
                  <w:rFonts w:asciiTheme="minorEastAsia" w:hAnsiTheme="minorEastAsia" w:cs="宋体"/>
                  <w:color w:val="000000" w:themeColor="text1"/>
                  <w:kern w:val="0"/>
                  <w:sz w:val="20"/>
                  <w:szCs w:val="20"/>
                </w:rPr>
                <w:t>seatID</w:t>
              </w:r>
            </w:ins>
          </w:p>
        </w:tc>
        <w:tc>
          <w:tcPr>
            <w:tcW w:w="2210" w:type="dxa"/>
            <w:tcBorders>
              <w:top w:val="nil"/>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546" w:author="cuiqingsong" w:date="2017-08-04T11:41:00Z"/>
                <w:rFonts w:asciiTheme="minorEastAsia" w:hAnsiTheme="minorEastAsia" w:cs="宋体"/>
                <w:color w:val="000000" w:themeColor="text1"/>
                <w:kern w:val="0"/>
                <w:sz w:val="20"/>
                <w:szCs w:val="20"/>
              </w:rPr>
            </w:pPr>
            <w:ins w:id="4547" w:author="cuiqingsong" w:date="2017-08-04T11:41:00Z">
              <w:r>
                <w:rPr>
                  <w:rFonts w:asciiTheme="minorEastAsia" w:hAnsiTheme="minorEastAsia" w:cs="宋体" w:hint="eastAsia"/>
                  <w:color w:val="000000" w:themeColor="text1"/>
                  <w:kern w:val="0"/>
                  <w:sz w:val="20"/>
                  <w:szCs w:val="20"/>
                </w:rPr>
                <w:t>交易席位代码</w:t>
              </w:r>
            </w:ins>
          </w:p>
        </w:tc>
        <w:tc>
          <w:tcPr>
            <w:tcW w:w="760" w:type="dxa"/>
            <w:tcBorders>
              <w:top w:val="nil"/>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548" w:author="cuiqingsong" w:date="2017-08-04T11:41:00Z"/>
                <w:rFonts w:asciiTheme="minorEastAsia" w:hAnsiTheme="minorEastAsia" w:cs="宋体"/>
                <w:color w:val="000000" w:themeColor="text1"/>
                <w:kern w:val="0"/>
                <w:sz w:val="20"/>
                <w:szCs w:val="20"/>
              </w:rPr>
            </w:pPr>
            <w:ins w:id="4549" w:author="cuiqingsong" w:date="2017-08-04T11:41:00Z">
              <w:r>
                <w:rPr>
                  <w:rFonts w:asciiTheme="minorEastAsia" w:hAnsiTheme="minorEastAsia" w:cs="宋体" w:hint="eastAsia"/>
                  <w:color w:val="000000" w:themeColor="text1"/>
                  <w:kern w:val="0"/>
                  <w:sz w:val="20"/>
                  <w:szCs w:val="20"/>
                </w:rPr>
                <w:t>M</w:t>
              </w:r>
            </w:ins>
          </w:p>
        </w:tc>
        <w:tc>
          <w:tcPr>
            <w:tcW w:w="798" w:type="dxa"/>
            <w:tcBorders>
              <w:top w:val="nil"/>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550" w:author="cuiqingsong" w:date="2017-08-04T11:41:00Z"/>
                <w:rFonts w:asciiTheme="minorEastAsia" w:hAnsiTheme="minorEastAsia" w:cs="宋体"/>
                <w:color w:val="000000" w:themeColor="text1"/>
                <w:kern w:val="0"/>
                <w:sz w:val="20"/>
                <w:szCs w:val="20"/>
              </w:rPr>
            </w:pPr>
            <w:ins w:id="4551" w:author="cuiqingsong" w:date="2017-08-04T11:41:00Z">
              <w:r>
                <w:rPr>
                  <w:rFonts w:asciiTheme="minorEastAsia" w:hAnsiTheme="minorEastAsia" w:cs="宋体" w:hint="eastAsia"/>
                  <w:color w:val="000000"/>
                  <w:kern w:val="0"/>
                  <w:sz w:val="20"/>
                  <w:szCs w:val="20"/>
                </w:rPr>
                <w:t>←</w:t>
              </w:r>
            </w:ins>
          </w:p>
        </w:tc>
        <w:tc>
          <w:tcPr>
            <w:tcW w:w="2329" w:type="dxa"/>
            <w:tcBorders>
              <w:top w:val="nil"/>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552" w:author="cuiqingsong" w:date="2017-08-04T11:41:00Z"/>
                <w:rFonts w:asciiTheme="minorEastAsia" w:hAnsiTheme="minorEastAsia" w:cs="宋体"/>
                <w:color w:val="000000" w:themeColor="text1"/>
                <w:kern w:val="0"/>
                <w:sz w:val="20"/>
                <w:szCs w:val="20"/>
              </w:rPr>
            </w:pPr>
          </w:p>
        </w:tc>
      </w:tr>
      <w:tr w:rsidR="00535275">
        <w:trPr>
          <w:trHeight w:val="270"/>
          <w:ins w:id="4553" w:author="cuiqingsong" w:date="2017-08-04T11:41:00Z"/>
        </w:trPr>
        <w:tc>
          <w:tcPr>
            <w:tcW w:w="798" w:type="dxa"/>
            <w:tcBorders>
              <w:top w:val="nil"/>
              <w:left w:val="single" w:sz="4" w:space="0" w:color="auto"/>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554" w:author="cuiqingsong" w:date="2017-08-04T11:41:00Z"/>
                <w:rFonts w:asciiTheme="minorEastAsia" w:hAnsiTheme="minorEastAsia" w:cs="宋体"/>
                <w:color w:val="000000" w:themeColor="text1"/>
                <w:kern w:val="0"/>
                <w:sz w:val="20"/>
                <w:szCs w:val="20"/>
              </w:rPr>
            </w:pPr>
            <w:ins w:id="4555" w:author="cuiqingsong" w:date="2017-08-04T11:41:00Z">
              <w:r>
                <w:rPr>
                  <w:rFonts w:asciiTheme="minorEastAsia" w:hAnsiTheme="minorEastAsia" w:cs="宋体" w:hint="eastAsia"/>
                  <w:color w:val="000000" w:themeColor="text1"/>
                  <w:kern w:val="0"/>
                  <w:sz w:val="20"/>
                  <w:szCs w:val="20"/>
                </w:rPr>
                <w:t>A10</w:t>
              </w:r>
            </w:ins>
          </w:p>
        </w:tc>
        <w:tc>
          <w:tcPr>
            <w:tcW w:w="2296" w:type="dxa"/>
            <w:tcBorders>
              <w:top w:val="nil"/>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556" w:author="cuiqingsong" w:date="2017-08-04T11:41:00Z"/>
                <w:rFonts w:asciiTheme="minorEastAsia" w:hAnsiTheme="minorEastAsia" w:cs="宋体"/>
                <w:color w:val="000000" w:themeColor="text1"/>
                <w:kern w:val="0"/>
                <w:sz w:val="20"/>
                <w:szCs w:val="20"/>
              </w:rPr>
            </w:pPr>
            <w:ins w:id="4557" w:author="cuiqingsong" w:date="2017-08-04T11:41:00Z">
              <w:r>
                <w:rPr>
                  <w:rFonts w:asciiTheme="minorEastAsia" w:hAnsiTheme="minorEastAsia" w:cs="宋体" w:hint="eastAsia"/>
                  <w:color w:val="000000" w:themeColor="text1"/>
                  <w:kern w:val="0"/>
                  <w:sz w:val="20"/>
                  <w:szCs w:val="20"/>
                </w:rPr>
                <w:t>bankAccountNo</w:t>
              </w:r>
            </w:ins>
          </w:p>
        </w:tc>
        <w:tc>
          <w:tcPr>
            <w:tcW w:w="2210" w:type="dxa"/>
            <w:tcBorders>
              <w:top w:val="nil"/>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558" w:author="cuiqingsong" w:date="2017-08-04T11:41:00Z"/>
                <w:rFonts w:asciiTheme="minorEastAsia" w:hAnsiTheme="minorEastAsia" w:cs="宋体"/>
                <w:color w:val="000000" w:themeColor="text1"/>
                <w:kern w:val="0"/>
                <w:sz w:val="20"/>
                <w:szCs w:val="20"/>
              </w:rPr>
            </w:pPr>
            <w:ins w:id="4559" w:author="cuiqingsong" w:date="2017-08-04T11:41:00Z">
              <w:r>
                <w:rPr>
                  <w:rFonts w:asciiTheme="minorEastAsia" w:hAnsiTheme="minorEastAsia" w:cs="宋体" w:hint="eastAsia"/>
                  <w:color w:val="000000" w:themeColor="text1"/>
                  <w:kern w:val="0"/>
                  <w:sz w:val="20"/>
                  <w:szCs w:val="20"/>
                </w:rPr>
                <w:t>银行卡号</w:t>
              </w:r>
            </w:ins>
          </w:p>
        </w:tc>
        <w:tc>
          <w:tcPr>
            <w:tcW w:w="760" w:type="dxa"/>
            <w:tcBorders>
              <w:top w:val="nil"/>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560" w:author="cuiqingsong" w:date="2017-08-04T11:41:00Z"/>
                <w:rFonts w:asciiTheme="minorEastAsia" w:hAnsiTheme="minorEastAsia" w:cs="宋体"/>
                <w:color w:val="000000" w:themeColor="text1"/>
                <w:kern w:val="0"/>
                <w:sz w:val="20"/>
                <w:szCs w:val="20"/>
              </w:rPr>
            </w:pPr>
            <w:ins w:id="4561" w:author="cuiqingsong" w:date="2017-08-04T11:41:00Z">
              <w:r>
                <w:rPr>
                  <w:rFonts w:asciiTheme="minorEastAsia" w:hAnsiTheme="minorEastAsia" w:cs="宋体" w:hint="eastAsia"/>
                  <w:color w:val="000000" w:themeColor="text1"/>
                  <w:kern w:val="0"/>
                  <w:sz w:val="20"/>
                  <w:szCs w:val="20"/>
                </w:rPr>
                <w:t>C</w:t>
              </w:r>
            </w:ins>
          </w:p>
        </w:tc>
        <w:tc>
          <w:tcPr>
            <w:tcW w:w="798" w:type="dxa"/>
            <w:tcBorders>
              <w:top w:val="nil"/>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562" w:author="cuiqingsong" w:date="2017-08-04T11:41:00Z"/>
                <w:rFonts w:asciiTheme="minorEastAsia" w:hAnsiTheme="minorEastAsia" w:cs="宋体"/>
                <w:color w:val="000000" w:themeColor="text1"/>
                <w:kern w:val="0"/>
                <w:sz w:val="20"/>
                <w:szCs w:val="20"/>
              </w:rPr>
            </w:pPr>
            <w:ins w:id="4563" w:author="cuiqingsong" w:date="2017-08-04T11:41:00Z">
              <w:r>
                <w:rPr>
                  <w:rFonts w:asciiTheme="minorEastAsia" w:hAnsiTheme="minorEastAsia" w:cs="宋体" w:hint="eastAsia"/>
                  <w:color w:val="000000" w:themeColor="text1"/>
                  <w:kern w:val="0"/>
                  <w:sz w:val="20"/>
                  <w:szCs w:val="20"/>
                </w:rPr>
                <w:t>-</w:t>
              </w:r>
            </w:ins>
          </w:p>
        </w:tc>
        <w:tc>
          <w:tcPr>
            <w:tcW w:w="2329" w:type="dxa"/>
            <w:tcBorders>
              <w:top w:val="nil"/>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564" w:author="cuiqingsong" w:date="2017-08-04T11:41:00Z"/>
                <w:rFonts w:asciiTheme="minorEastAsia" w:hAnsiTheme="minorEastAsia" w:cs="宋体"/>
                <w:color w:val="000000" w:themeColor="text1"/>
                <w:kern w:val="0"/>
                <w:sz w:val="20"/>
                <w:szCs w:val="20"/>
              </w:rPr>
            </w:pPr>
            <w:ins w:id="4565" w:author="cuiqingsong" w:date="2017-08-04T11:41:00Z">
              <w:r>
                <w:rPr>
                  <w:rFonts w:asciiTheme="minorEastAsia" w:hAnsiTheme="minorEastAsia" w:cs="宋体" w:hint="eastAsia"/>
                  <w:color w:val="000000" w:themeColor="text1"/>
                  <w:kern w:val="0"/>
                  <w:sz w:val="20"/>
                  <w:szCs w:val="20"/>
                </w:rPr>
                <w:t>银行类会员必填</w:t>
              </w:r>
            </w:ins>
          </w:p>
        </w:tc>
      </w:tr>
      <w:tr w:rsidR="00535275">
        <w:trPr>
          <w:trHeight w:val="270"/>
          <w:ins w:id="4566" w:author="cuiqingsong" w:date="2017-08-04T11:41:00Z"/>
        </w:trPr>
        <w:tc>
          <w:tcPr>
            <w:tcW w:w="798" w:type="dxa"/>
            <w:tcBorders>
              <w:top w:val="nil"/>
              <w:left w:val="single" w:sz="4" w:space="0" w:color="auto"/>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567" w:author="cuiqingsong" w:date="2017-08-04T11:41:00Z"/>
                <w:rFonts w:asciiTheme="minorEastAsia" w:hAnsiTheme="minorEastAsia" w:cs="宋体"/>
                <w:color w:val="000000" w:themeColor="text1"/>
                <w:kern w:val="0"/>
                <w:sz w:val="20"/>
                <w:szCs w:val="20"/>
              </w:rPr>
            </w:pPr>
            <w:ins w:id="4568" w:author="cuiqingsong" w:date="2017-08-04T11:41:00Z">
              <w:r>
                <w:rPr>
                  <w:rFonts w:asciiTheme="minorEastAsia" w:hAnsiTheme="minorEastAsia" w:cs="宋体" w:hint="eastAsia"/>
                  <w:color w:val="000000" w:themeColor="text1"/>
                  <w:kern w:val="0"/>
                  <w:sz w:val="20"/>
                  <w:szCs w:val="20"/>
                </w:rPr>
                <w:t>A81</w:t>
              </w:r>
            </w:ins>
          </w:p>
        </w:tc>
        <w:tc>
          <w:tcPr>
            <w:tcW w:w="2296" w:type="dxa"/>
            <w:tcBorders>
              <w:top w:val="nil"/>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569" w:author="cuiqingsong" w:date="2017-08-04T11:41:00Z"/>
                <w:rFonts w:asciiTheme="minorEastAsia" w:hAnsiTheme="minorEastAsia" w:cs="宋体"/>
                <w:color w:val="000000" w:themeColor="text1"/>
                <w:kern w:val="0"/>
                <w:sz w:val="20"/>
                <w:szCs w:val="20"/>
              </w:rPr>
            </w:pPr>
            <w:ins w:id="4570" w:author="cuiqingsong" w:date="2017-08-04T11:41:00Z">
              <w:r>
                <w:rPr>
                  <w:rFonts w:asciiTheme="minorEastAsia" w:hAnsiTheme="minorEastAsia" w:cs="宋体"/>
                  <w:color w:val="000000" w:themeColor="text1"/>
                  <w:kern w:val="0"/>
                  <w:sz w:val="20"/>
                  <w:szCs w:val="20"/>
                </w:rPr>
                <w:t>accountCode</w:t>
              </w:r>
            </w:ins>
          </w:p>
        </w:tc>
        <w:tc>
          <w:tcPr>
            <w:tcW w:w="2210" w:type="dxa"/>
            <w:tcBorders>
              <w:top w:val="nil"/>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571" w:author="cuiqingsong" w:date="2017-08-04T11:41:00Z"/>
                <w:rFonts w:asciiTheme="minorEastAsia" w:hAnsiTheme="minorEastAsia" w:cs="宋体"/>
                <w:color w:val="000000" w:themeColor="text1"/>
                <w:kern w:val="0"/>
                <w:sz w:val="20"/>
                <w:szCs w:val="20"/>
              </w:rPr>
            </w:pPr>
            <w:ins w:id="4572" w:author="cuiqingsong" w:date="2017-08-04T11:41:00Z">
              <w:r>
                <w:rPr>
                  <w:rFonts w:asciiTheme="minorEastAsia" w:hAnsiTheme="minorEastAsia" w:cs="宋体" w:hint="eastAsia"/>
                  <w:color w:val="000000" w:themeColor="text1"/>
                  <w:kern w:val="0"/>
                  <w:sz w:val="20"/>
                  <w:szCs w:val="20"/>
                </w:rPr>
                <w:t>资金</w:t>
              </w:r>
              <w:proofErr w:type="gramStart"/>
              <w:r>
                <w:rPr>
                  <w:rFonts w:asciiTheme="minorEastAsia" w:hAnsiTheme="minorEastAsia" w:cs="宋体" w:hint="eastAsia"/>
                  <w:color w:val="000000" w:themeColor="text1"/>
                  <w:kern w:val="0"/>
                  <w:sz w:val="20"/>
                  <w:szCs w:val="20"/>
                </w:rPr>
                <w:t>帐号</w:t>
              </w:r>
              <w:proofErr w:type="gramEnd"/>
            </w:ins>
          </w:p>
        </w:tc>
        <w:tc>
          <w:tcPr>
            <w:tcW w:w="760" w:type="dxa"/>
            <w:tcBorders>
              <w:top w:val="nil"/>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573" w:author="cuiqingsong" w:date="2017-08-04T11:41:00Z"/>
                <w:rFonts w:asciiTheme="minorEastAsia" w:hAnsiTheme="minorEastAsia" w:cs="宋体"/>
                <w:color w:val="000000" w:themeColor="text1"/>
                <w:kern w:val="0"/>
                <w:sz w:val="20"/>
                <w:szCs w:val="20"/>
              </w:rPr>
            </w:pPr>
            <w:ins w:id="4574" w:author="cuiqingsong" w:date="2017-08-04T11:41:00Z">
              <w:r>
                <w:rPr>
                  <w:rFonts w:asciiTheme="minorEastAsia" w:hAnsiTheme="minorEastAsia" w:cs="宋体" w:hint="eastAsia"/>
                  <w:color w:val="000000" w:themeColor="text1"/>
                  <w:kern w:val="0"/>
                  <w:sz w:val="20"/>
                  <w:szCs w:val="20"/>
                </w:rPr>
                <w:t>C</w:t>
              </w:r>
            </w:ins>
          </w:p>
        </w:tc>
        <w:tc>
          <w:tcPr>
            <w:tcW w:w="798" w:type="dxa"/>
            <w:tcBorders>
              <w:top w:val="nil"/>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575" w:author="cuiqingsong" w:date="2017-08-04T11:41:00Z"/>
                <w:rFonts w:asciiTheme="minorEastAsia" w:hAnsiTheme="minorEastAsia" w:cs="宋体"/>
                <w:color w:val="000000" w:themeColor="text1"/>
                <w:kern w:val="0"/>
                <w:sz w:val="20"/>
                <w:szCs w:val="20"/>
              </w:rPr>
            </w:pPr>
            <w:ins w:id="4576" w:author="cuiqingsong" w:date="2017-08-04T11:41:00Z">
              <w:r>
                <w:rPr>
                  <w:rFonts w:asciiTheme="minorEastAsia" w:hAnsiTheme="minorEastAsia" w:cs="宋体" w:hint="eastAsia"/>
                  <w:color w:val="000000" w:themeColor="text1"/>
                  <w:kern w:val="0"/>
                  <w:sz w:val="20"/>
                  <w:szCs w:val="20"/>
                </w:rPr>
                <w:t>-</w:t>
              </w:r>
            </w:ins>
          </w:p>
        </w:tc>
        <w:tc>
          <w:tcPr>
            <w:tcW w:w="2329" w:type="dxa"/>
            <w:tcBorders>
              <w:top w:val="nil"/>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577" w:author="cuiqingsong" w:date="2017-08-04T11:41:00Z"/>
                <w:rFonts w:asciiTheme="minorEastAsia" w:hAnsiTheme="minorEastAsia" w:cs="宋体"/>
                <w:color w:val="000000" w:themeColor="text1"/>
                <w:kern w:val="0"/>
                <w:sz w:val="20"/>
                <w:szCs w:val="20"/>
              </w:rPr>
            </w:pPr>
            <w:ins w:id="4578" w:author="cuiqingsong" w:date="2017-08-04T11:41:00Z">
              <w:r>
                <w:rPr>
                  <w:rFonts w:asciiTheme="minorEastAsia" w:hAnsiTheme="minorEastAsia" w:cs="宋体" w:hint="eastAsia"/>
                  <w:color w:val="000000" w:themeColor="text1"/>
                  <w:kern w:val="0"/>
                  <w:sz w:val="20"/>
                  <w:szCs w:val="20"/>
                </w:rPr>
                <w:t>非银行类会员必填</w:t>
              </w:r>
            </w:ins>
          </w:p>
        </w:tc>
      </w:tr>
      <w:tr w:rsidR="00535275">
        <w:trPr>
          <w:trHeight w:val="270"/>
          <w:ins w:id="4579" w:author="cuiqingsong" w:date="2017-08-04T13:04:00Z"/>
        </w:trPr>
        <w:tc>
          <w:tcPr>
            <w:tcW w:w="798" w:type="dxa"/>
            <w:tcBorders>
              <w:top w:val="nil"/>
              <w:left w:val="single" w:sz="4" w:space="0" w:color="auto"/>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580" w:author="cuiqingsong" w:date="2017-08-04T13:04:00Z"/>
                <w:rFonts w:asciiTheme="minorEastAsia" w:hAnsiTheme="minorEastAsia" w:cs="宋体"/>
                <w:color w:val="000000" w:themeColor="text1"/>
                <w:kern w:val="0"/>
                <w:sz w:val="20"/>
                <w:szCs w:val="20"/>
              </w:rPr>
            </w:pPr>
            <w:ins w:id="4581" w:author="cuiqingsong" w:date="2017-08-04T13:04:00Z">
              <w:r>
                <w:rPr>
                  <w:rFonts w:asciiTheme="minorEastAsia" w:hAnsiTheme="minorEastAsia" w:cs="宋体"/>
                  <w:color w:val="000000" w:themeColor="text1"/>
                  <w:kern w:val="0"/>
                  <w:sz w:val="20"/>
                  <w:szCs w:val="20"/>
                </w:rPr>
                <w:t>I00</w:t>
              </w:r>
            </w:ins>
          </w:p>
        </w:tc>
        <w:tc>
          <w:tcPr>
            <w:tcW w:w="2296" w:type="dxa"/>
            <w:tcBorders>
              <w:top w:val="nil"/>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582" w:author="cuiqingsong" w:date="2017-08-04T13:04:00Z"/>
                <w:rFonts w:asciiTheme="minorEastAsia" w:hAnsiTheme="minorEastAsia" w:cs="宋体"/>
                <w:color w:val="000000" w:themeColor="text1"/>
                <w:kern w:val="0"/>
                <w:sz w:val="20"/>
                <w:szCs w:val="20"/>
              </w:rPr>
            </w:pPr>
            <w:ins w:id="4583" w:author="cuiqingsong" w:date="2017-08-04T13:04:00Z">
              <w:r>
                <w:rPr>
                  <w:rFonts w:asciiTheme="minorEastAsia" w:hAnsiTheme="minorEastAsia" w:cs="宋体"/>
                  <w:color w:val="000000" w:themeColor="text1"/>
                  <w:kern w:val="0"/>
                  <w:sz w:val="20"/>
                  <w:szCs w:val="20"/>
                </w:rPr>
                <w:t>marketID</w:t>
              </w:r>
            </w:ins>
          </w:p>
        </w:tc>
        <w:tc>
          <w:tcPr>
            <w:tcW w:w="2210" w:type="dxa"/>
            <w:tcBorders>
              <w:top w:val="nil"/>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584" w:author="cuiqingsong" w:date="2017-08-04T13:04:00Z"/>
                <w:rFonts w:asciiTheme="minorEastAsia" w:hAnsiTheme="minorEastAsia" w:cs="宋体"/>
                <w:color w:val="000000" w:themeColor="text1"/>
                <w:kern w:val="0"/>
                <w:sz w:val="20"/>
                <w:szCs w:val="20"/>
              </w:rPr>
            </w:pPr>
            <w:ins w:id="4585" w:author="cuiqingsong" w:date="2017-08-04T13:04:00Z">
              <w:r>
                <w:rPr>
                  <w:rFonts w:asciiTheme="minorEastAsia" w:hAnsiTheme="minorEastAsia" w:cs="宋体" w:hint="eastAsia"/>
                  <w:color w:val="000000" w:themeColor="text1"/>
                  <w:kern w:val="0"/>
                  <w:sz w:val="20"/>
                  <w:szCs w:val="20"/>
                </w:rPr>
                <w:t>市场代码</w:t>
              </w:r>
            </w:ins>
          </w:p>
        </w:tc>
        <w:tc>
          <w:tcPr>
            <w:tcW w:w="760" w:type="dxa"/>
            <w:tcBorders>
              <w:top w:val="nil"/>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586" w:author="cuiqingsong" w:date="2017-08-04T13:04:00Z"/>
                <w:rFonts w:asciiTheme="minorEastAsia" w:hAnsiTheme="minorEastAsia" w:cs="宋体"/>
                <w:color w:val="000000" w:themeColor="text1"/>
                <w:kern w:val="0"/>
                <w:sz w:val="20"/>
                <w:szCs w:val="20"/>
              </w:rPr>
            </w:pPr>
            <w:ins w:id="4587" w:author="cuiqingsong" w:date="2017-08-04T13:04:00Z">
              <w:r>
                <w:rPr>
                  <w:rFonts w:asciiTheme="minorEastAsia" w:hAnsiTheme="minorEastAsia" w:cs="宋体" w:hint="eastAsia"/>
                  <w:color w:val="000000" w:themeColor="text1"/>
                  <w:kern w:val="0"/>
                  <w:sz w:val="20"/>
                  <w:szCs w:val="20"/>
                </w:rPr>
                <w:t>M</w:t>
              </w:r>
            </w:ins>
          </w:p>
        </w:tc>
        <w:tc>
          <w:tcPr>
            <w:tcW w:w="798" w:type="dxa"/>
            <w:tcBorders>
              <w:top w:val="nil"/>
              <w:left w:val="nil"/>
              <w:bottom w:val="single" w:sz="4" w:space="0" w:color="auto"/>
              <w:right w:val="single" w:sz="4" w:space="0" w:color="auto"/>
            </w:tcBorders>
            <w:shd w:val="clear" w:color="auto" w:fill="auto"/>
            <w:vAlign w:val="center"/>
          </w:tcPr>
          <w:p w:rsidR="00535275" w:rsidRDefault="005A5130" w:rsidP="00535275">
            <w:pPr>
              <w:widowControl/>
              <w:spacing w:line="240" w:lineRule="auto"/>
              <w:ind w:firstLineChars="0" w:firstLine="0"/>
              <w:jc w:val="left"/>
              <w:rPr>
                <w:ins w:id="4588" w:author="cuiqingsong" w:date="2017-08-04T13:04:00Z"/>
                <w:rFonts w:asciiTheme="minorEastAsia" w:hAnsiTheme="minorEastAsia" w:cs="宋体"/>
                <w:color w:val="000000" w:themeColor="text1"/>
                <w:kern w:val="0"/>
                <w:sz w:val="20"/>
                <w:szCs w:val="20"/>
              </w:rPr>
            </w:pPr>
            <w:ins w:id="4589" w:author="cuiqingsong" w:date="2017-08-25T11:45:00Z">
              <w:r>
                <w:rPr>
                  <w:rFonts w:asciiTheme="minorEastAsia" w:hAnsiTheme="minorEastAsia" w:cs="宋体" w:hint="eastAsia"/>
                  <w:color w:val="000000" w:themeColor="text1"/>
                  <w:kern w:val="0"/>
                  <w:sz w:val="20"/>
                  <w:szCs w:val="20"/>
                </w:rPr>
                <w:t>-</w:t>
              </w:r>
            </w:ins>
          </w:p>
        </w:tc>
        <w:tc>
          <w:tcPr>
            <w:tcW w:w="2329" w:type="dxa"/>
            <w:tcBorders>
              <w:top w:val="nil"/>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590" w:author="cuiqingsong" w:date="2017-08-04T13:04:00Z"/>
                <w:rFonts w:asciiTheme="minorEastAsia" w:hAnsiTheme="minorEastAsia" w:cs="宋体"/>
                <w:color w:val="000000" w:themeColor="text1"/>
                <w:kern w:val="0"/>
                <w:sz w:val="20"/>
                <w:szCs w:val="20"/>
              </w:rPr>
            </w:pPr>
            <w:ins w:id="4591" w:author="cuiqingsong" w:date="2017-08-04T13:04:00Z">
              <w:r>
                <w:rPr>
                  <w:rFonts w:asciiTheme="minorEastAsia" w:hAnsiTheme="minorEastAsia" w:cs="宋体" w:hint="eastAsia"/>
                  <w:color w:val="000000" w:themeColor="text1"/>
                  <w:kern w:val="0"/>
                  <w:sz w:val="20"/>
                  <w:szCs w:val="20"/>
                </w:rPr>
                <w:t>00-</w:t>
              </w:r>
              <w:r w:rsidR="00F32829">
                <w:rPr>
                  <w:rFonts w:asciiTheme="minorEastAsia" w:hAnsiTheme="minorEastAsia" w:cs="宋体" w:hint="eastAsia"/>
                  <w:color w:val="000000" w:themeColor="text1"/>
                  <w:kern w:val="0"/>
                  <w:sz w:val="20"/>
                  <w:szCs w:val="20"/>
                </w:rPr>
                <w:t>现货</w:t>
              </w:r>
              <w:r>
                <w:rPr>
                  <w:rFonts w:asciiTheme="minorEastAsia" w:hAnsiTheme="minorEastAsia" w:cs="宋体" w:hint="eastAsia"/>
                  <w:color w:val="000000" w:themeColor="text1"/>
                  <w:kern w:val="0"/>
                  <w:sz w:val="20"/>
                  <w:szCs w:val="20"/>
                </w:rPr>
                <w:t>，02-递延</w:t>
              </w:r>
            </w:ins>
          </w:p>
        </w:tc>
      </w:tr>
      <w:tr w:rsidR="00535275">
        <w:trPr>
          <w:trHeight w:val="270"/>
          <w:ins w:id="4592" w:author="cuiqingsong" w:date="2017-08-04T13:06:00Z"/>
        </w:trPr>
        <w:tc>
          <w:tcPr>
            <w:tcW w:w="798" w:type="dxa"/>
            <w:tcBorders>
              <w:top w:val="nil"/>
              <w:left w:val="single" w:sz="4" w:space="0" w:color="auto"/>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593" w:author="cuiqingsong" w:date="2017-08-04T13:06:00Z"/>
                <w:rFonts w:asciiTheme="minorEastAsia" w:hAnsiTheme="minorEastAsia" w:cs="宋体"/>
                <w:color w:val="000000" w:themeColor="text1"/>
                <w:kern w:val="0"/>
                <w:sz w:val="20"/>
                <w:szCs w:val="20"/>
              </w:rPr>
            </w:pPr>
            <w:ins w:id="4594" w:author="cuiqingsong" w:date="2017-08-04T13:06:00Z">
              <w:r>
                <w:rPr>
                  <w:rFonts w:asciiTheme="minorEastAsia" w:hAnsiTheme="minorEastAsia" w:cs="宋体" w:hint="eastAsia"/>
                  <w:color w:val="000000" w:themeColor="text1"/>
                  <w:kern w:val="0"/>
                  <w:sz w:val="20"/>
                  <w:szCs w:val="20"/>
                </w:rPr>
                <w:t>I10</w:t>
              </w:r>
            </w:ins>
          </w:p>
        </w:tc>
        <w:tc>
          <w:tcPr>
            <w:tcW w:w="2296" w:type="dxa"/>
            <w:tcBorders>
              <w:top w:val="nil"/>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595" w:author="cuiqingsong" w:date="2017-08-04T13:06:00Z"/>
                <w:rFonts w:asciiTheme="minorEastAsia" w:hAnsiTheme="minorEastAsia" w:cs="宋体"/>
                <w:color w:val="000000" w:themeColor="text1"/>
                <w:kern w:val="0"/>
                <w:sz w:val="20"/>
                <w:szCs w:val="20"/>
              </w:rPr>
            </w:pPr>
            <w:ins w:id="4596" w:author="cuiqingsong" w:date="2017-08-04T13:06:00Z">
              <w:r>
                <w:rPr>
                  <w:rFonts w:asciiTheme="minorEastAsia" w:hAnsiTheme="minorEastAsia" w:cs="宋体" w:hint="eastAsia"/>
                  <w:color w:val="000000" w:themeColor="text1"/>
                  <w:kern w:val="0"/>
                  <w:sz w:val="20"/>
                  <w:szCs w:val="20"/>
                </w:rPr>
                <w:t>instID</w:t>
              </w:r>
            </w:ins>
          </w:p>
        </w:tc>
        <w:tc>
          <w:tcPr>
            <w:tcW w:w="2210" w:type="dxa"/>
            <w:tcBorders>
              <w:top w:val="nil"/>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597" w:author="cuiqingsong" w:date="2017-08-04T13:06:00Z"/>
                <w:rFonts w:asciiTheme="minorEastAsia" w:hAnsiTheme="minorEastAsia" w:cs="宋体"/>
                <w:color w:val="000000" w:themeColor="text1"/>
                <w:kern w:val="0"/>
                <w:sz w:val="20"/>
                <w:szCs w:val="20"/>
              </w:rPr>
            </w:pPr>
            <w:ins w:id="4598" w:author="cuiqingsong" w:date="2017-08-04T13:06:00Z">
              <w:r>
                <w:rPr>
                  <w:rFonts w:asciiTheme="minorEastAsia" w:hAnsiTheme="minorEastAsia" w:cs="宋体" w:hint="eastAsia"/>
                  <w:color w:val="000000" w:themeColor="text1"/>
                  <w:kern w:val="0"/>
                  <w:sz w:val="20"/>
                  <w:szCs w:val="20"/>
                </w:rPr>
                <w:t>合约代码</w:t>
              </w:r>
            </w:ins>
          </w:p>
        </w:tc>
        <w:tc>
          <w:tcPr>
            <w:tcW w:w="760" w:type="dxa"/>
            <w:tcBorders>
              <w:top w:val="nil"/>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599" w:author="cuiqingsong" w:date="2017-08-04T13:06:00Z"/>
                <w:rFonts w:asciiTheme="minorEastAsia" w:hAnsiTheme="minorEastAsia" w:cs="宋体"/>
                <w:color w:val="000000" w:themeColor="text1"/>
                <w:kern w:val="0"/>
                <w:sz w:val="20"/>
                <w:szCs w:val="20"/>
              </w:rPr>
            </w:pPr>
            <w:ins w:id="4600" w:author="cuiqingsong" w:date="2017-08-04T13:06:00Z">
              <w:r>
                <w:rPr>
                  <w:rFonts w:asciiTheme="minorEastAsia" w:hAnsiTheme="minorEastAsia" w:cs="宋体" w:hint="eastAsia"/>
                  <w:color w:val="000000" w:themeColor="text1"/>
                  <w:kern w:val="0"/>
                  <w:sz w:val="20"/>
                  <w:szCs w:val="20"/>
                </w:rPr>
                <w:t>M</w:t>
              </w:r>
            </w:ins>
          </w:p>
        </w:tc>
        <w:tc>
          <w:tcPr>
            <w:tcW w:w="798" w:type="dxa"/>
            <w:tcBorders>
              <w:top w:val="nil"/>
              <w:left w:val="nil"/>
              <w:bottom w:val="single" w:sz="4" w:space="0" w:color="auto"/>
              <w:right w:val="single" w:sz="4" w:space="0" w:color="auto"/>
            </w:tcBorders>
            <w:shd w:val="clear" w:color="auto" w:fill="auto"/>
            <w:vAlign w:val="center"/>
          </w:tcPr>
          <w:p w:rsidR="00535275" w:rsidRDefault="00197EF5" w:rsidP="00535275">
            <w:pPr>
              <w:widowControl/>
              <w:spacing w:line="240" w:lineRule="auto"/>
              <w:ind w:firstLineChars="0" w:firstLine="0"/>
              <w:jc w:val="left"/>
              <w:rPr>
                <w:ins w:id="4601" w:author="cuiqingsong" w:date="2017-08-04T13:06:00Z"/>
                <w:rFonts w:asciiTheme="minorEastAsia" w:hAnsiTheme="minorEastAsia" w:cs="宋体"/>
                <w:color w:val="000000" w:themeColor="text1"/>
                <w:kern w:val="0"/>
                <w:sz w:val="20"/>
                <w:szCs w:val="20"/>
              </w:rPr>
            </w:pPr>
            <w:ins w:id="4602" w:author="cuiqingsong" w:date="2017-08-28T10:34:00Z">
              <w:r>
                <w:rPr>
                  <w:rFonts w:asciiTheme="minorEastAsia" w:hAnsiTheme="minorEastAsia" w:cs="宋体" w:hint="eastAsia"/>
                  <w:color w:val="000000" w:themeColor="text1"/>
                  <w:kern w:val="0"/>
                  <w:sz w:val="20"/>
                  <w:szCs w:val="20"/>
                </w:rPr>
                <w:t>-</w:t>
              </w:r>
            </w:ins>
          </w:p>
        </w:tc>
        <w:tc>
          <w:tcPr>
            <w:tcW w:w="2329" w:type="dxa"/>
            <w:tcBorders>
              <w:top w:val="nil"/>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603" w:author="cuiqingsong" w:date="2017-08-04T13:06:00Z"/>
                <w:rFonts w:asciiTheme="minorEastAsia" w:hAnsiTheme="minorEastAsia" w:cs="宋体"/>
                <w:color w:val="000000" w:themeColor="text1"/>
                <w:kern w:val="0"/>
                <w:sz w:val="20"/>
                <w:szCs w:val="20"/>
              </w:rPr>
            </w:pPr>
          </w:p>
        </w:tc>
      </w:tr>
      <w:tr w:rsidR="00535275">
        <w:trPr>
          <w:trHeight w:val="270"/>
          <w:ins w:id="4604" w:author="cuiqingsong" w:date="2017-08-04T13:04:00Z"/>
        </w:trPr>
        <w:tc>
          <w:tcPr>
            <w:tcW w:w="798" w:type="dxa"/>
            <w:tcBorders>
              <w:top w:val="nil"/>
              <w:left w:val="single" w:sz="4" w:space="0" w:color="auto"/>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605" w:author="cuiqingsong" w:date="2017-08-04T13:04:00Z"/>
                <w:rFonts w:asciiTheme="minorEastAsia" w:hAnsiTheme="minorEastAsia" w:cs="宋体"/>
                <w:color w:val="000000" w:themeColor="text1"/>
                <w:kern w:val="0"/>
                <w:sz w:val="20"/>
                <w:szCs w:val="20"/>
              </w:rPr>
            </w:pPr>
            <w:ins w:id="4606" w:author="cuiqingsong" w:date="2017-08-04T13:05:00Z">
              <w:r>
                <w:rPr>
                  <w:rFonts w:asciiTheme="minorEastAsia" w:hAnsiTheme="minorEastAsia" w:cs="宋体" w:hint="eastAsia"/>
                  <w:color w:val="000000" w:themeColor="text1"/>
                  <w:kern w:val="0"/>
                  <w:sz w:val="20"/>
                  <w:szCs w:val="20"/>
                </w:rPr>
                <w:t>O02</w:t>
              </w:r>
            </w:ins>
          </w:p>
        </w:tc>
        <w:tc>
          <w:tcPr>
            <w:tcW w:w="2296" w:type="dxa"/>
            <w:tcBorders>
              <w:top w:val="nil"/>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607" w:author="cuiqingsong" w:date="2017-08-04T13:04:00Z"/>
                <w:rFonts w:asciiTheme="minorEastAsia" w:hAnsiTheme="minorEastAsia" w:cs="宋体"/>
                <w:color w:val="000000" w:themeColor="text1"/>
                <w:kern w:val="0"/>
                <w:sz w:val="20"/>
                <w:szCs w:val="20"/>
              </w:rPr>
            </w:pPr>
            <w:ins w:id="4608" w:author="cuiqingsong" w:date="2017-08-04T13:05:00Z">
              <w:r>
                <w:rPr>
                  <w:rFonts w:asciiTheme="minorEastAsia" w:hAnsiTheme="minorEastAsia" w:cs="宋体" w:hint="eastAsia"/>
                  <w:color w:val="000000" w:themeColor="text1"/>
                  <w:kern w:val="0"/>
                  <w:sz w:val="20"/>
                  <w:szCs w:val="20"/>
                </w:rPr>
                <w:t>buyOrSell</w:t>
              </w:r>
            </w:ins>
          </w:p>
        </w:tc>
        <w:tc>
          <w:tcPr>
            <w:tcW w:w="2210" w:type="dxa"/>
            <w:tcBorders>
              <w:top w:val="nil"/>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609" w:author="cuiqingsong" w:date="2017-08-04T13:04:00Z"/>
                <w:rFonts w:asciiTheme="minorEastAsia" w:hAnsiTheme="minorEastAsia" w:cs="宋体"/>
                <w:color w:val="000000" w:themeColor="text1"/>
                <w:kern w:val="0"/>
                <w:sz w:val="20"/>
                <w:szCs w:val="20"/>
              </w:rPr>
            </w:pPr>
            <w:ins w:id="4610" w:author="cuiqingsong" w:date="2017-08-04T13:05:00Z">
              <w:r>
                <w:rPr>
                  <w:rFonts w:asciiTheme="minorEastAsia" w:hAnsiTheme="minorEastAsia" w:cs="宋体" w:hint="eastAsia"/>
                  <w:color w:val="000000" w:themeColor="text1"/>
                  <w:kern w:val="0"/>
                  <w:sz w:val="20"/>
                  <w:szCs w:val="20"/>
                </w:rPr>
                <w:t>买卖方向</w:t>
              </w:r>
            </w:ins>
          </w:p>
        </w:tc>
        <w:tc>
          <w:tcPr>
            <w:tcW w:w="760" w:type="dxa"/>
            <w:tcBorders>
              <w:top w:val="nil"/>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611" w:author="cuiqingsong" w:date="2017-08-04T13:04:00Z"/>
                <w:rFonts w:asciiTheme="minorEastAsia" w:hAnsiTheme="minorEastAsia" w:cs="宋体"/>
                <w:color w:val="000000" w:themeColor="text1"/>
                <w:kern w:val="0"/>
                <w:sz w:val="20"/>
                <w:szCs w:val="20"/>
              </w:rPr>
            </w:pPr>
            <w:ins w:id="4612" w:author="cuiqingsong" w:date="2017-08-04T13:05:00Z">
              <w:r>
                <w:rPr>
                  <w:rFonts w:asciiTheme="minorEastAsia" w:hAnsiTheme="minorEastAsia" w:cs="宋体" w:hint="eastAsia"/>
                  <w:color w:val="000000" w:themeColor="text1"/>
                  <w:kern w:val="0"/>
                  <w:sz w:val="20"/>
                  <w:szCs w:val="20"/>
                </w:rPr>
                <w:t>M</w:t>
              </w:r>
            </w:ins>
          </w:p>
        </w:tc>
        <w:tc>
          <w:tcPr>
            <w:tcW w:w="798" w:type="dxa"/>
            <w:tcBorders>
              <w:top w:val="nil"/>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613" w:author="cuiqingsong" w:date="2017-08-04T13:04:00Z"/>
                <w:rFonts w:asciiTheme="minorEastAsia" w:hAnsiTheme="minorEastAsia" w:cs="宋体"/>
                <w:color w:val="000000" w:themeColor="text1"/>
                <w:kern w:val="0"/>
                <w:sz w:val="20"/>
                <w:szCs w:val="20"/>
              </w:rPr>
            </w:pPr>
            <w:ins w:id="4614" w:author="cuiqingsong" w:date="2017-08-04T13:05:00Z">
              <w:r>
                <w:rPr>
                  <w:rFonts w:asciiTheme="minorEastAsia" w:hAnsiTheme="minorEastAsia" w:cs="宋体" w:hint="eastAsia"/>
                  <w:color w:val="000000" w:themeColor="text1"/>
                  <w:kern w:val="0"/>
                  <w:sz w:val="20"/>
                  <w:szCs w:val="20"/>
                </w:rPr>
                <w:t>-</w:t>
              </w:r>
            </w:ins>
          </w:p>
        </w:tc>
        <w:tc>
          <w:tcPr>
            <w:tcW w:w="2329" w:type="dxa"/>
            <w:tcBorders>
              <w:top w:val="nil"/>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615" w:author="cuiqingsong" w:date="2017-08-04T13:04:00Z"/>
                <w:rFonts w:asciiTheme="minorEastAsia" w:hAnsiTheme="minorEastAsia" w:cs="宋体"/>
                <w:color w:val="000000" w:themeColor="text1"/>
                <w:kern w:val="0"/>
                <w:sz w:val="20"/>
                <w:szCs w:val="20"/>
              </w:rPr>
            </w:pPr>
          </w:p>
        </w:tc>
      </w:tr>
      <w:tr w:rsidR="00535275">
        <w:trPr>
          <w:trHeight w:val="270"/>
          <w:ins w:id="4616" w:author="cuiqingsong" w:date="2017-08-04T13:05:00Z"/>
        </w:trPr>
        <w:tc>
          <w:tcPr>
            <w:tcW w:w="798" w:type="dxa"/>
            <w:tcBorders>
              <w:top w:val="nil"/>
              <w:left w:val="single" w:sz="4" w:space="0" w:color="auto"/>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617" w:author="cuiqingsong" w:date="2017-08-04T13:05:00Z"/>
                <w:rFonts w:asciiTheme="minorEastAsia" w:hAnsiTheme="minorEastAsia" w:cs="宋体"/>
                <w:color w:val="000000" w:themeColor="text1"/>
                <w:kern w:val="0"/>
                <w:sz w:val="20"/>
                <w:szCs w:val="20"/>
              </w:rPr>
            </w:pPr>
            <w:ins w:id="4618" w:author="cuiqingsong" w:date="2017-08-04T13:05:00Z">
              <w:r>
                <w:rPr>
                  <w:rFonts w:asciiTheme="minorEastAsia" w:hAnsiTheme="minorEastAsia" w:hint="eastAsia"/>
                  <w:color w:val="000000" w:themeColor="text1"/>
                  <w:sz w:val="20"/>
                  <w:szCs w:val="20"/>
                </w:rPr>
                <w:t>O03</w:t>
              </w:r>
            </w:ins>
          </w:p>
        </w:tc>
        <w:tc>
          <w:tcPr>
            <w:tcW w:w="2296" w:type="dxa"/>
            <w:tcBorders>
              <w:top w:val="nil"/>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619" w:author="cuiqingsong" w:date="2017-08-04T13:05:00Z"/>
                <w:rFonts w:asciiTheme="minorEastAsia" w:hAnsiTheme="minorEastAsia" w:cs="宋体"/>
                <w:color w:val="000000" w:themeColor="text1"/>
                <w:kern w:val="0"/>
                <w:sz w:val="20"/>
                <w:szCs w:val="20"/>
              </w:rPr>
            </w:pPr>
            <w:ins w:id="4620" w:author="cuiqingsong" w:date="2017-08-04T13:05:00Z">
              <w:r>
                <w:rPr>
                  <w:rFonts w:asciiTheme="minorEastAsia" w:hAnsiTheme="minorEastAsia" w:hint="eastAsia"/>
                  <w:color w:val="000000" w:themeColor="text1"/>
                  <w:sz w:val="20"/>
                  <w:szCs w:val="20"/>
                </w:rPr>
                <w:t>offSetFlag</w:t>
              </w:r>
            </w:ins>
          </w:p>
        </w:tc>
        <w:tc>
          <w:tcPr>
            <w:tcW w:w="2210" w:type="dxa"/>
            <w:tcBorders>
              <w:top w:val="nil"/>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621" w:author="cuiqingsong" w:date="2017-08-04T13:05:00Z"/>
                <w:rFonts w:asciiTheme="minorEastAsia" w:hAnsiTheme="minorEastAsia" w:cs="宋体"/>
                <w:color w:val="000000" w:themeColor="text1"/>
                <w:kern w:val="0"/>
                <w:sz w:val="20"/>
                <w:szCs w:val="20"/>
              </w:rPr>
            </w:pPr>
            <w:ins w:id="4622" w:author="cuiqingsong" w:date="2017-08-04T13:05:00Z">
              <w:r>
                <w:rPr>
                  <w:rFonts w:asciiTheme="minorEastAsia" w:hAnsiTheme="minorEastAsia" w:hint="eastAsia"/>
                  <w:color w:val="000000" w:themeColor="text1"/>
                  <w:sz w:val="20"/>
                  <w:szCs w:val="20"/>
                </w:rPr>
                <w:t>开平标志</w:t>
              </w:r>
            </w:ins>
          </w:p>
        </w:tc>
        <w:tc>
          <w:tcPr>
            <w:tcW w:w="760" w:type="dxa"/>
            <w:tcBorders>
              <w:top w:val="nil"/>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623" w:author="cuiqingsong" w:date="2017-08-04T13:05:00Z"/>
                <w:rFonts w:asciiTheme="minorEastAsia" w:hAnsiTheme="minorEastAsia" w:cs="宋体"/>
                <w:color w:val="000000" w:themeColor="text1"/>
                <w:kern w:val="0"/>
                <w:sz w:val="20"/>
                <w:szCs w:val="20"/>
              </w:rPr>
            </w:pPr>
            <w:ins w:id="4624" w:author="cuiqingsong" w:date="2017-08-04T13:05:00Z">
              <w:r>
                <w:rPr>
                  <w:rFonts w:asciiTheme="minorEastAsia" w:hAnsiTheme="minorEastAsia" w:cs="宋体"/>
                  <w:color w:val="000000" w:themeColor="text1"/>
                  <w:kern w:val="0"/>
                  <w:sz w:val="20"/>
                  <w:szCs w:val="20"/>
                </w:rPr>
                <w:t>C</w:t>
              </w:r>
            </w:ins>
          </w:p>
        </w:tc>
        <w:tc>
          <w:tcPr>
            <w:tcW w:w="798" w:type="dxa"/>
            <w:tcBorders>
              <w:top w:val="nil"/>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625" w:author="cuiqingsong" w:date="2017-08-04T13:05:00Z"/>
                <w:rFonts w:asciiTheme="minorEastAsia" w:hAnsiTheme="minorEastAsia" w:cs="宋体"/>
                <w:color w:val="000000" w:themeColor="text1"/>
                <w:kern w:val="0"/>
                <w:sz w:val="20"/>
                <w:szCs w:val="20"/>
              </w:rPr>
            </w:pPr>
            <w:ins w:id="4626" w:author="cuiqingsong" w:date="2017-08-04T13:05:00Z">
              <w:r>
                <w:rPr>
                  <w:rFonts w:asciiTheme="minorEastAsia" w:hAnsiTheme="minorEastAsia" w:cs="宋体" w:hint="eastAsia"/>
                  <w:color w:val="000000" w:themeColor="text1"/>
                  <w:kern w:val="0"/>
                  <w:sz w:val="20"/>
                  <w:szCs w:val="20"/>
                </w:rPr>
                <w:t>-</w:t>
              </w:r>
            </w:ins>
          </w:p>
        </w:tc>
        <w:tc>
          <w:tcPr>
            <w:tcW w:w="2329" w:type="dxa"/>
            <w:tcBorders>
              <w:top w:val="nil"/>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627" w:author="cuiqingsong" w:date="2017-08-04T13:06:00Z"/>
                <w:rFonts w:asciiTheme="minorEastAsia" w:hAnsiTheme="minorEastAsia" w:cs="宋体"/>
                <w:color w:val="000000" w:themeColor="text1"/>
                <w:kern w:val="0"/>
                <w:sz w:val="20"/>
                <w:szCs w:val="20"/>
              </w:rPr>
            </w:pPr>
            <w:ins w:id="4628" w:author="cuiqingsong" w:date="2017-08-04T13:06:00Z">
              <w:r>
                <w:rPr>
                  <w:rFonts w:asciiTheme="minorEastAsia" w:hAnsiTheme="minorEastAsia" w:cs="宋体" w:hint="eastAsia"/>
                  <w:color w:val="000000" w:themeColor="text1"/>
                  <w:kern w:val="0"/>
                  <w:sz w:val="20"/>
                  <w:szCs w:val="20"/>
                </w:rPr>
                <w:t>递延合约必填</w:t>
              </w:r>
            </w:ins>
          </w:p>
          <w:p w:rsidR="00535275" w:rsidRDefault="00535275" w:rsidP="00535275">
            <w:pPr>
              <w:widowControl/>
              <w:spacing w:line="240" w:lineRule="auto"/>
              <w:ind w:firstLineChars="0" w:firstLine="0"/>
              <w:jc w:val="left"/>
              <w:rPr>
                <w:ins w:id="4629" w:author="cuiqingsong" w:date="2017-08-04T13:05:00Z"/>
                <w:rFonts w:asciiTheme="minorEastAsia" w:hAnsiTheme="minorEastAsia" w:cs="宋体"/>
                <w:color w:val="000000" w:themeColor="text1"/>
                <w:kern w:val="0"/>
                <w:sz w:val="20"/>
                <w:szCs w:val="20"/>
              </w:rPr>
            </w:pPr>
            <w:ins w:id="4630" w:author="cuiqingsong" w:date="2017-08-04T13:05:00Z">
              <w:r>
                <w:rPr>
                  <w:rFonts w:asciiTheme="minorEastAsia" w:hAnsiTheme="minorEastAsia" w:cs="宋体" w:hint="eastAsia"/>
                  <w:color w:val="000000" w:themeColor="text1"/>
                  <w:kern w:val="0"/>
                  <w:sz w:val="20"/>
                  <w:szCs w:val="20"/>
                </w:rPr>
                <w:t>取值：0-开仓，1-平仓</w:t>
              </w:r>
            </w:ins>
          </w:p>
        </w:tc>
      </w:tr>
      <w:tr w:rsidR="00535275">
        <w:trPr>
          <w:trHeight w:val="270"/>
          <w:ins w:id="4631" w:author="cuiqingsong" w:date="2017-08-04T11:41:00Z"/>
        </w:trPr>
        <w:tc>
          <w:tcPr>
            <w:tcW w:w="798" w:type="dxa"/>
            <w:tcBorders>
              <w:top w:val="nil"/>
              <w:left w:val="single" w:sz="4" w:space="0" w:color="auto"/>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632" w:author="cuiqingsong" w:date="2017-08-04T11:41:00Z"/>
                <w:rFonts w:asciiTheme="minorEastAsia" w:hAnsiTheme="minorEastAsia" w:cs="宋体"/>
                <w:color w:val="000000" w:themeColor="text1"/>
                <w:kern w:val="0"/>
                <w:sz w:val="20"/>
                <w:szCs w:val="20"/>
              </w:rPr>
            </w:pPr>
            <w:ins w:id="4633" w:author="cuiqingsong" w:date="2017-08-04T11:55:00Z">
              <w:r>
                <w:rPr>
                  <w:rFonts w:asciiTheme="minorEastAsia" w:hAnsiTheme="minorEastAsia" w:cs="宋体"/>
                  <w:color w:val="000000" w:themeColor="text1"/>
                  <w:kern w:val="0"/>
                  <w:sz w:val="20"/>
                  <w:szCs w:val="20"/>
                </w:rPr>
                <w:t>P26</w:t>
              </w:r>
            </w:ins>
          </w:p>
        </w:tc>
        <w:tc>
          <w:tcPr>
            <w:tcW w:w="2296" w:type="dxa"/>
            <w:tcBorders>
              <w:top w:val="nil"/>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634" w:author="cuiqingsong" w:date="2017-08-04T11:41:00Z"/>
                <w:rFonts w:asciiTheme="minorEastAsia" w:hAnsiTheme="minorEastAsia" w:cs="宋体"/>
                <w:color w:val="000000" w:themeColor="text1"/>
                <w:kern w:val="0"/>
                <w:sz w:val="20"/>
                <w:szCs w:val="20"/>
              </w:rPr>
            </w:pPr>
            <w:ins w:id="4635" w:author="cuiqingsong" w:date="2017-08-04T11:55:00Z">
              <w:r>
                <w:rPr>
                  <w:rFonts w:asciiTheme="minorEastAsia" w:hAnsiTheme="minorEastAsia" w:cs="宋体"/>
                  <w:color w:val="000000" w:themeColor="text1"/>
                  <w:kern w:val="0"/>
                  <w:sz w:val="20"/>
                  <w:szCs w:val="20"/>
                </w:rPr>
                <w:t>posiNumber</w:t>
              </w:r>
            </w:ins>
          </w:p>
        </w:tc>
        <w:tc>
          <w:tcPr>
            <w:tcW w:w="2210" w:type="dxa"/>
            <w:tcBorders>
              <w:top w:val="nil"/>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636" w:author="cuiqingsong" w:date="2017-08-04T11:41:00Z"/>
                <w:rFonts w:asciiTheme="minorEastAsia" w:hAnsiTheme="minorEastAsia" w:cs="宋体"/>
                <w:color w:val="000000" w:themeColor="text1"/>
                <w:kern w:val="0"/>
                <w:sz w:val="20"/>
                <w:szCs w:val="20"/>
              </w:rPr>
            </w:pPr>
            <w:ins w:id="4637" w:author="cuiqingsong" w:date="2017-08-04T11:50:00Z">
              <w:r>
                <w:rPr>
                  <w:rFonts w:asciiTheme="minorEastAsia" w:hAnsiTheme="minorEastAsia" w:cs="宋体" w:hint="eastAsia"/>
                  <w:color w:val="000000" w:themeColor="text1"/>
                  <w:kern w:val="0"/>
                  <w:sz w:val="20"/>
                  <w:szCs w:val="20"/>
                </w:rPr>
                <w:t>最大可</w:t>
              </w:r>
            </w:ins>
            <w:ins w:id="4638" w:author="cuiqingsong" w:date="2017-08-04T11:58:00Z">
              <w:r>
                <w:rPr>
                  <w:rFonts w:asciiTheme="minorEastAsia" w:hAnsiTheme="minorEastAsia" w:cs="宋体" w:hint="eastAsia"/>
                  <w:color w:val="000000" w:themeColor="text1"/>
                  <w:kern w:val="0"/>
                  <w:sz w:val="20"/>
                  <w:szCs w:val="20"/>
                </w:rPr>
                <w:t>交易</w:t>
              </w:r>
            </w:ins>
            <w:ins w:id="4639" w:author="cuiqingsong" w:date="2017-08-04T11:50:00Z">
              <w:r>
                <w:rPr>
                  <w:rFonts w:asciiTheme="minorEastAsia" w:hAnsiTheme="minorEastAsia" w:cs="宋体" w:hint="eastAsia"/>
                  <w:color w:val="000000" w:themeColor="text1"/>
                  <w:kern w:val="0"/>
                  <w:sz w:val="20"/>
                  <w:szCs w:val="20"/>
                </w:rPr>
                <w:t>手数</w:t>
              </w:r>
            </w:ins>
          </w:p>
        </w:tc>
        <w:tc>
          <w:tcPr>
            <w:tcW w:w="760" w:type="dxa"/>
            <w:tcBorders>
              <w:top w:val="nil"/>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640" w:author="cuiqingsong" w:date="2017-08-04T11:41:00Z"/>
                <w:rFonts w:asciiTheme="minorEastAsia" w:hAnsiTheme="minorEastAsia" w:cs="宋体"/>
                <w:color w:val="000000" w:themeColor="text1"/>
                <w:kern w:val="0"/>
                <w:sz w:val="20"/>
                <w:szCs w:val="20"/>
              </w:rPr>
            </w:pPr>
            <w:ins w:id="4641" w:author="cuiqingsong" w:date="2017-08-04T11:41:00Z">
              <w:r>
                <w:rPr>
                  <w:rFonts w:asciiTheme="minorEastAsia" w:hAnsiTheme="minorEastAsia" w:cs="宋体" w:hint="eastAsia"/>
                  <w:color w:val="000000" w:themeColor="text1"/>
                  <w:kern w:val="0"/>
                  <w:sz w:val="20"/>
                  <w:szCs w:val="20"/>
                </w:rPr>
                <w:t>-</w:t>
              </w:r>
            </w:ins>
          </w:p>
        </w:tc>
        <w:tc>
          <w:tcPr>
            <w:tcW w:w="798" w:type="dxa"/>
            <w:tcBorders>
              <w:top w:val="nil"/>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642" w:author="cuiqingsong" w:date="2017-08-04T11:41:00Z"/>
                <w:rFonts w:asciiTheme="minorEastAsia" w:hAnsiTheme="minorEastAsia" w:cs="宋体"/>
                <w:color w:val="000000" w:themeColor="text1"/>
                <w:kern w:val="0"/>
                <w:sz w:val="20"/>
                <w:szCs w:val="20"/>
              </w:rPr>
            </w:pPr>
            <w:ins w:id="4643" w:author="cuiqingsong" w:date="2017-08-04T11:50:00Z">
              <w:r>
                <w:rPr>
                  <w:rFonts w:asciiTheme="minorEastAsia" w:hAnsiTheme="minorEastAsia" w:cs="宋体"/>
                  <w:color w:val="000000" w:themeColor="text1"/>
                  <w:kern w:val="0"/>
                  <w:sz w:val="20"/>
                  <w:szCs w:val="20"/>
                </w:rPr>
                <w:t>M</w:t>
              </w:r>
            </w:ins>
          </w:p>
        </w:tc>
        <w:tc>
          <w:tcPr>
            <w:tcW w:w="2329" w:type="dxa"/>
            <w:tcBorders>
              <w:top w:val="single" w:sz="4" w:space="0" w:color="auto"/>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644" w:author="cuiqingsong" w:date="2017-08-04T11:41:00Z"/>
                <w:rFonts w:asciiTheme="minorEastAsia" w:hAnsiTheme="minorEastAsia" w:cs="宋体"/>
                <w:color w:val="000000" w:themeColor="text1"/>
                <w:kern w:val="0"/>
                <w:sz w:val="20"/>
                <w:szCs w:val="20"/>
              </w:rPr>
            </w:pPr>
          </w:p>
        </w:tc>
      </w:tr>
      <w:tr w:rsidR="00535275">
        <w:trPr>
          <w:trHeight w:val="270"/>
          <w:ins w:id="4645" w:author="cuiqingsong" w:date="2017-08-04T11:41:00Z"/>
        </w:trPr>
        <w:tc>
          <w:tcPr>
            <w:tcW w:w="798" w:type="dxa"/>
            <w:tcBorders>
              <w:top w:val="nil"/>
              <w:left w:val="single" w:sz="4" w:space="0" w:color="auto"/>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646" w:author="cuiqingsong" w:date="2017-08-04T11:41:00Z"/>
                <w:rFonts w:asciiTheme="minorEastAsia" w:hAnsiTheme="minorEastAsia" w:cs="宋体"/>
                <w:color w:val="000000" w:themeColor="text1"/>
                <w:kern w:val="0"/>
                <w:sz w:val="20"/>
                <w:szCs w:val="20"/>
              </w:rPr>
            </w:pPr>
            <w:ins w:id="4647" w:author="cuiqingsong" w:date="2017-08-04T11:41:00Z">
              <w:r>
                <w:rPr>
                  <w:rFonts w:asciiTheme="minorEastAsia" w:hAnsiTheme="minorEastAsia" w:cs="宋体" w:hint="eastAsia"/>
                  <w:color w:val="000000" w:themeColor="text1"/>
                  <w:kern w:val="0"/>
                  <w:sz w:val="20"/>
                  <w:szCs w:val="20"/>
                </w:rPr>
                <w:t>X39</w:t>
              </w:r>
            </w:ins>
          </w:p>
        </w:tc>
        <w:tc>
          <w:tcPr>
            <w:tcW w:w="2296" w:type="dxa"/>
            <w:tcBorders>
              <w:top w:val="nil"/>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648" w:author="cuiqingsong" w:date="2017-08-04T11:41:00Z"/>
                <w:rFonts w:asciiTheme="minorEastAsia" w:hAnsiTheme="minorEastAsia" w:cs="宋体"/>
                <w:color w:val="000000" w:themeColor="text1"/>
                <w:kern w:val="0"/>
                <w:sz w:val="20"/>
                <w:szCs w:val="20"/>
              </w:rPr>
            </w:pPr>
            <w:ins w:id="4649" w:author="cuiqingsong" w:date="2017-08-04T11:41:00Z">
              <w:r>
                <w:rPr>
                  <w:rFonts w:asciiTheme="minorEastAsia" w:hAnsiTheme="minorEastAsia" w:cs="宋体" w:hint="eastAsia"/>
                  <w:color w:val="000000" w:themeColor="text1"/>
                  <w:kern w:val="0"/>
                  <w:sz w:val="20"/>
                  <w:szCs w:val="20"/>
                </w:rPr>
                <w:t>rspCode</w:t>
              </w:r>
            </w:ins>
          </w:p>
        </w:tc>
        <w:tc>
          <w:tcPr>
            <w:tcW w:w="2210" w:type="dxa"/>
            <w:tcBorders>
              <w:top w:val="nil"/>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650" w:author="cuiqingsong" w:date="2017-08-04T11:41:00Z"/>
                <w:rFonts w:asciiTheme="minorEastAsia" w:hAnsiTheme="minorEastAsia" w:cs="宋体"/>
                <w:color w:val="000000" w:themeColor="text1"/>
                <w:kern w:val="0"/>
                <w:sz w:val="20"/>
                <w:szCs w:val="20"/>
              </w:rPr>
            </w:pPr>
            <w:ins w:id="4651" w:author="cuiqingsong" w:date="2017-08-04T11:41:00Z">
              <w:r>
                <w:rPr>
                  <w:rFonts w:asciiTheme="minorEastAsia" w:hAnsiTheme="minorEastAsia" w:cs="宋体" w:hint="eastAsia"/>
                  <w:color w:val="000000" w:themeColor="text1"/>
                  <w:kern w:val="0"/>
                  <w:sz w:val="20"/>
                  <w:szCs w:val="20"/>
                </w:rPr>
                <w:t>响应代码</w:t>
              </w:r>
            </w:ins>
          </w:p>
        </w:tc>
        <w:tc>
          <w:tcPr>
            <w:tcW w:w="760" w:type="dxa"/>
            <w:tcBorders>
              <w:top w:val="nil"/>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652" w:author="cuiqingsong" w:date="2017-08-04T11:41:00Z"/>
                <w:rFonts w:asciiTheme="minorEastAsia" w:hAnsiTheme="minorEastAsia" w:cs="宋体"/>
                <w:color w:val="000000" w:themeColor="text1"/>
                <w:kern w:val="0"/>
                <w:sz w:val="20"/>
                <w:szCs w:val="20"/>
              </w:rPr>
            </w:pPr>
            <w:ins w:id="4653" w:author="cuiqingsong" w:date="2017-08-04T11:41:00Z">
              <w:r>
                <w:rPr>
                  <w:rFonts w:asciiTheme="minorEastAsia" w:hAnsiTheme="minorEastAsia" w:cs="宋体" w:hint="eastAsia"/>
                  <w:color w:val="000000" w:themeColor="text1"/>
                  <w:kern w:val="0"/>
                  <w:sz w:val="20"/>
                  <w:szCs w:val="20"/>
                </w:rPr>
                <w:t>-</w:t>
              </w:r>
            </w:ins>
          </w:p>
        </w:tc>
        <w:tc>
          <w:tcPr>
            <w:tcW w:w="798" w:type="dxa"/>
            <w:tcBorders>
              <w:top w:val="nil"/>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654" w:author="cuiqingsong" w:date="2017-08-04T11:41:00Z"/>
                <w:rFonts w:asciiTheme="minorEastAsia" w:hAnsiTheme="minorEastAsia" w:cs="宋体"/>
                <w:color w:val="000000" w:themeColor="text1"/>
                <w:kern w:val="0"/>
                <w:sz w:val="20"/>
                <w:szCs w:val="20"/>
              </w:rPr>
            </w:pPr>
            <w:ins w:id="4655" w:author="cuiqingsong" w:date="2017-08-04T11:41:00Z">
              <w:r>
                <w:rPr>
                  <w:rFonts w:asciiTheme="minorEastAsia" w:hAnsiTheme="minorEastAsia" w:cs="宋体" w:hint="eastAsia"/>
                  <w:color w:val="000000" w:themeColor="text1"/>
                  <w:kern w:val="0"/>
                  <w:sz w:val="20"/>
                  <w:szCs w:val="20"/>
                </w:rPr>
                <w:t>M</w:t>
              </w:r>
            </w:ins>
          </w:p>
        </w:tc>
        <w:tc>
          <w:tcPr>
            <w:tcW w:w="2329" w:type="dxa"/>
            <w:tcBorders>
              <w:top w:val="single" w:sz="4" w:space="0" w:color="auto"/>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656" w:author="cuiqingsong" w:date="2017-08-04T11:41:00Z"/>
                <w:rFonts w:asciiTheme="minorEastAsia" w:hAnsiTheme="minorEastAsia" w:cs="宋体"/>
                <w:color w:val="000000" w:themeColor="text1"/>
                <w:kern w:val="0"/>
                <w:sz w:val="20"/>
                <w:szCs w:val="20"/>
              </w:rPr>
            </w:pPr>
          </w:p>
        </w:tc>
      </w:tr>
      <w:tr w:rsidR="00535275">
        <w:trPr>
          <w:trHeight w:val="270"/>
          <w:ins w:id="4657" w:author="cuiqingsong" w:date="2017-08-04T11:41:00Z"/>
        </w:trPr>
        <w:tc>
          <w:tcPr>
            <w:tcW w:w="798" w:type="dxa"/>
            <w:tcBorders>
              <w:top w:val="nil"/>
              <w:left w:val="single" w:sz="4" w:space="0" w:color="auto"/>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658" w:author="cuiqingsong" w:date="2017-08-04T11:41:00Z"/>
                <w:rFonts w:asciiTheme="minorEastAsia" w:hAnsiTheme="minorEastAsia" w:cs="宋体"/>
                <w:color w:val="000000" w:themeColor="text1"/>
                <w:kern w:val="0"/>
                <w:sz w:val="20"/>
                <w:szCs w:val="20"/>
              </w:rPr>
            </w:pPr>
            <w:ins w:id="4659" w:author="cuiqingsong" w:date="2017-08-04T11:41:00Z">
              <w:r>
                <w:rPr>
                  <w:rFonts w:asciiTheme="minorEastAsia" w:hAnsiTheme="minorEastAsia" w:cs="宋体" w:hint="eastAsia"/>
                  <w:color w:val="000000" w:themeColor="text1"/>
                  <w:kern w:val="0"/>
                  <w:sz w:val="20"/>
                  <w:szCs w:val="20"/>
                </w:rPr>
                <w:t>X40</w:t>
              </w:r>
            </w:ins>
          </w:p>
        </w:tc>
        <w:tc>
          <w:tcPr>
            <w:tcW w:w="2296" w:type="dxa"/>
            <w:tcBorders>
              <w:top w:val="nil"/>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660" w:author="cuiqingsong" w:date="2017-08-04T11:41:00Z"/>
                <w:rFonts w:asciiTheme="minorEastAsia" w:hAnsiTheme="minorEastAsia" w:cs="宋体"/>
                <w:color w:val="000000" w:themeColor="text1"/>
                <w:kern w:val="0"/>
                <w:sz w:val="20"/>
                <w:szCs w:val="20"/>
              </w:rPr>
            </w:pPr>
            <w:ins w:id="4661" w:author="cuiqingsong" w:date="2017-08-04T11:41:00Z">
              <w:r>
                <w:rPr>
                  <w:rFonts w:asciiTheme="minorEastAsia" w:hAnsiTheme="minorEastAsia" w:cs="宋体" w:hint="eastAsia"/>
                  <w:color w:val="000000" w:themeColor="text1"/>
                  <w:kern w:val="0"/>
                  <w:sz w:val="20"/>
                  <w:szCs w:val="20"/>
                </w:rPr>
                <w:t>rspMsg</w:t>
              </w:r>
            </w:ins>
          </w:p>
        </w:tc>
        <w:tc>
          <w:tcPr>
            <w:tcW w:w="2210" w:type="dxa"/>
            <w:tcBorders>
              <w:top w:val="nil"/>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662" w:author="cuiqingsong" w:date="2017-08-04T11:41:00Z"/>
                <w:rFonts w:asciiTheme="minorEastAsia" w:hAnsiTheme="minorEastAsia" w:cs="宋体"/>
                <w:color w:val="000000" w:themeColor="text1"/>
                <w:kern w:val="0"/>
                <w:sz w:val="20"/>
                <w:szCs w:val="20"/>
              </w:rPr>
            </w:pPr>
            <w:ins w:id="4663" w:author="cuiqingsong" w:date="2017-08-04T11:41:00Z">
              <w:r>
                <w:rPr>
                  <w:rFonts w:asciiTheme="minorEastAsia" w:hAnsiTheme="minorEastAsia" w:cs="宋体" w:hint="eastAsia"/>
                  <w:color w:val="000000" w:themeColor="text1"/>
                  <w:kern w:val="0"/>
                  <w:sz w:val="20"/>
                  <w:szCs w:val="20"/>
                </w:rPr>
                <w:t>响应消息</w:t>
              </w:r>
            </w:ins>
          </w:p>
        </w:tc>
        <w:tc>
          <w:tcPr>
            <w:tcW w:w="760" w:type="dxa"/>
            <w:tcBorders>
              <w:top w:val="nil"/>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664" w:author="cuiqingsong" w:date="2017-08-04T11:41:00Z"/>
                <w:rFonts w:asciiTheme="minorEastAsia" w:hAnsiTheme="minorEastAsia" w:cs="宋体"/>
                <w:color w:val="000000" w:themeColor="text1"/>
                <w:kern w:val="0"/>
                <w:sz w:val="20"/>
                <w:szCs w:val="20"/>
              </w:rPr>
            </w:pPr>
            <w:ins w:id="4665" w:author="cuiqingsong" w:date="2017-08-04T11:41:00Z">
              <w:r>
                <w:rPr>
                  <w:rFonts w:asciiTheme="minorEastAsia" w:hAnsiTheme="minorEastAsia" w:cs="宋体" w:hint="eastAsia"/>
                  <w:color w:val="000000" w:themeColor="text1"/>
                  <w:kern w:val="0"/>
                  <w:sz w:val="20"/>
                  <w:szCs w:val="20"/>
                </w:rPr>
                <w:t>-</w:t>
              </w:r>
            </w:ins>
          </w:p>
        </w:tc>
        <w:tc>
          <w:tcPr>
            <w:tcW w:w="798" w:type="dxa"/>
            <w:tcBorders>
              <w:top w:val="nil"/>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666" w:author="cuiqingsong" w:date="2017-08-04T11:41:00Z"/>
                <w:rFonts w:asciiTheme="minorEastAsia" w:hAnsiTheme="minorEastAsia" w:cs="宋体"/>
                <w:color w:val="000000" w:themeColor="text1"/>
                <w:kern w:val="0"/>
                <w:sz w:val="20"/>
                <w:szCs w:val="20"/>
              </w:rPr>
            </w:pPr>
            <w:ins w:id="4667" w:author="cuiqingsong" w:date="2017-08-04T11:41:00Z">
              <w:r>
                <w:rPr>
                  <w:rFonts w:asciiTheme="minorEastAsia" w:hAnsiTheme="minorEastAsia" w:cs="宋体" w:hint="eastAsia"/>
                  <w:color w:val="000000" w:themeColor="text1"/>
                  <w:kern w:val="0"/>
                  <w:sz w:val="20"/>
                  <w:szCs w:val="20"/>
                </w:rPr>
                <w:t>M</w:t>
              </w:r>
            </w:ins>
          </w:p>
        </w:tc>
        <w:tc>
          <w:tcPr>
            <w:tcW w:w="2329" w:type="dxa"/>
            <w:tcBorders>
              <w:top w:val="nil"/>
              <w:left w:val="nil"/>
              <w:bottom w:val="single" w:sz="4" w:space="0" w:color="auto"/>
              <w:right w:val="single" w:sz="4" w:space="0" w:color="auto"/>
            </w:tcBorders>
            <w:shd w:val="clear" w:color="auto" w:fill="auto"/>
            <w:vAlign w:val="center"/>
          </w:tcPr>
          <w:p w:rsidR="00535275" w:rsidRDefault="00535275" w:rsidP="00535275">
            <w:pPr>
              <w:widowControl/>
              <w:spacing w:line="240" w:lineRule="auto"/>
              <w:ind w:firstLineChars="0" w:firstLine="0"/>
              <w:jc w:val="left"/>
              <w:rPr>
                <w:ins w:id="4668" w:author="cuiqingsong" w:date="2017-08-04T11:41:00Z"/>
                <w:rFonts w:asciiTheme="minorEastAsia" w:hAnsiTheme="minorEastAsia" w:cs="宋体"/>
                <w:color w:val="000000" w:themeColor="text1"/>
                <w:kern w:val="0"/>
                <w:sz w:val="20"/>
                <w:szCs w:val="20"/>
              </w:rPr>
            </w:pPr>
          </w:p>
        </w:tc>
      </w:tr>
    </w:tbl>
    <w:p w:rsidR="002B3E5A" w:rsidRDefault="002B3E5A">
      <w:pPr>
        <w:ind w:firstLine="480"/>
        <w:rPr>
          <w:ins w:id="4669" w:author="cuiqingsong" w:date="2017-08-04T11:41:00Z"/>
        </w:rPr>
      </w:pPr>
    </w:p>
    <w:p w:rsidR="002B3E5A" w:rsidRDefault="005C6274">
      <w:pPr>
        <w:pStyle w:val="1"/>
        <w:numPr>
          <w:ilvl w:val="0"/>
          <w:numId w:val="1"/>
        </w:numPr>
        <w:rPr>
          <w:rFonts w:asciiTheme="minorEastAsia" w:hAnsiTheme="minorEastAsia"/>
          <w:color w:val="000000" w:themeColor="text1"/>
        </w:rPr>
      </w:pPr>
      <w:bookmarkStart w:id="4670" w:name="_Toc421735155"/>
      <w:bookmarkStart w:id="4671" w:name="_Toc421735128"/>
      <w:bookmarkStart w:id="4672" w:name="_Toc421735127"/>
      <w:bookmarkStart w:id="4673" w:name="_Toc421735090"/>
      <w:bookmarkStart w:id="4674" w:name="_Toc421735152"/>
      <w:bookmarkStart w:id="4675" w:name="_Toc421735130"/>
      <w:bookmarkStart w:id="4676" w:name="_Toc421735129"/>
      <w:bookmarkStart w:id="4677" w:name="_Toc421735154"/>
      <w:bookmarkStart w:id="4678" w:name="_Toc421735168"/>
      <w:bookmarkStart w:id="4679" w:name="_Toc421735153"/>
      <w:bookmarkStart w:id="4680" w:name="_Toc421735169"/>
      <w:bookmarkStart w:id="4681" w:name="_Toc421735162"/>
      <w:bookmarkStart w:id="4682" w:name="_Toc421735171"/>
      <w:bookmarkStart w:id="4683" w:name="_Toc421735170"/>
      <w:bookmarkStart w:id="4684" w:name="_Toc494292520"/>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r>
        <w:rPr>
          <w:rFonts w:asciiTheme="minorEastAsia" w:hAnsiTheme="minorEastAsia" w:hint="eastAsia"/>
          <w:color w:val="000000" w:themeColor="text1"/>
        </w:rPr>
        <w:t>附录</w:t>
      </w:r>
      <w:bookmarkEnd w:id="4684"/>
    </w:p>
    <w:p w:rsidR="002B3E5A" w:rsidRDefault="005C6274">
      <w:pPr>
        <w:pStyle w:val="2"/>
        <w:numPr>
          <w:ilvl w:val="1"/>
          <w:numId w:val="1"/>
        </w:numPr>
        <w:ind w:left="0" w:firstLineChars="0" w:firstLine="0"/>
        <w:rPr>
          <w:rFonts w:asciiTheme="minorEastAsia" w:eastAsiaTheme="minorEastAsia" w:hAnsiTheme="minorEastAsia"/>
          <w:color w:val="000000" w:themeColor="text1"/>
        </w:rPr>
      </w:pPr>
      <w:bookmarkStart w:id="4685" w:name="_Toc494292521"/>
      <w:r>
        <w:rPr>
          <w:rFonts w:asciiTheme="minorEastAsia" w:eastAsiaTheme="minorEastAsia" w:hAnsiTheme="minorEastAsia" w:hint="eastAsia"/>
          <w:color w:val="000000" w:themeColor="text1"/>
        </w:rPr>
        <w:t>APP消息类型标识信息</w:t>
      </w:r>
      <w:bookmarkEnd w:id="4685"/>
    </w:p>
    <w:p w:rsidR="002B3E5A" w:rsidRDefault="00E7205B">
      <w:pPr>
        <w:ind w:firstLineChars="0" w:firstLine="0"/>
        <w:rPr>
          <w:rFonts w:asciiTheme="minorEastAsia" w:hAnsiTheme="minorEastAsia"/>
          <w:color w:val="000000" w:themeColor="text1"/>
        </w:rPr>
      </w:pPr>
      <w:bookmarkStart w:id="4686" w:name="_MON_1494225220"/>
      <w:bookmarkEnd w:id="4686"/>
      <w:del w:id="4687" w:author="cuiqingsong" w:date="2017-07-24T17:35:00Z">
        <w:r>
          <w:rPr>
            <w:rFonts w:asciiTheme="minorEastAsia" w:hAnsiTheme="minorEastAsia"/>
            <w:color w:val="000000" w:themeColor="text1"/>
          </w:rPr>
          <w:pict>
            <v:shape id="_x0000_i1027" type="#_x0000_t75" style="width:102pt;height:63.75pt">
              <v:imagedata r:id="rId25" o:title=""/>
            </v:shape>
          </w:pict>
        </w:r>
      </w:del>
      <w:ins w:id="4688" w:author="cuiqingsong" w:date="2017-09-27T15:28:00Z">
        <w:r w:rsidR="005E1EFD">
          <w:rPr>
            <w:rFonts w:asciiTheme="minorEastAsia" w:hAnsiTheme="minorEastAsia"/>
            <w:color w:val="000000" w:themeColor="text1"/>
          </w:rPr>
          <w:object w:dxaOrig="1551" w:dyaOrig="1064">
            <v:shape id="_x0000_i1028" type="#_x0000_t75" style="width:96.75pt;height:66.75pt" o:ole="">
              <v:imagedata r:id="rId26" o:title=""/>
            </v:shape>
            <o:OLEObject Type="Embed" ProgID="Excel.Sheet.12" ShapeID="_x0000_i1028" DrawAspect="Icon" ObjectID="_1568034346" r:id="rId27"/>
          </w:object>
        </w:r>
      </w:ins>
      <w:del w:id="4689" w:author="cuiqingsong" w:date="2017-09-27T15:28:00Z">
        <w:r w:rsidR="00D36780" w:rsidDel="005E1EFD">
          <w:rPr>
            <w:rFonts w:asciiTheme="minorEastAsia" w:hAnsiTheme="minorEastAsia"/>
            <w:color w:val="000000" w:themeColor="text1"/>
          </w:rPr>
          <w:fldChar w:fldCharType="begin"/>
        </w:r>
        <w:r w:rsidR="00D36780" w:rsidDel="005E1EFD">
          <w:rPr>
            <w:rFonts w:asciiTheme="minorEastAsia" w:hAnsiTheme="minorEastAsia"/>
            <w:color w:val="000000" w:themeColor="text1"/>
          </w:rPr>
          <w:fldChar w:fldCharType="end"/>
        </w:r>
      </w:del>
      <w:del w:id="4690" w:author="cuiqingsong" w:date="2017-09-27T11:33:00Z">
        <w:r w:rsidR="009D0883" w:rsidDel="00D36780">
          <w:rPr>
            <w:rFonts w:asciiTheme="minorEastAsia" w:hAnsiTheme="minorEastAsia"/>
            <w:color w:val="000000" w:themeColor="text1"/>
          </w:rPr>
          <w:fldChar w:fldCharType="begin"/>
        </w:r>
        <w:r w:rsidR="009D0883" w:rsidDel="00D36780">
          <w:rPr>
            <w:rFonts w:asciiTheme="minorEastAsia" w:hAnsiTheme="minorEastAsia"/>
            <w:color w:val="000000" w:themeColor="text1"/>
          </w:rPr>
          <w:fldChar w:fldCharType="end"/>
        </w:r>
      </w:del>
      <w:del w:id="4691" w:author="cuiqingsong" w:date="2017-08-14T11:41:00Z">
        <w:r w:rsidR="00E87409" w:rsidDel="006E117E">
          <w:rPr>
            <w:rFonts w:asciiTheme="minorEastAsia" w:hAnsiTheme="minorEastAsia"/>
            <w:color w:val="000000" w:themeColor="text1"/>
          </w:rPr>
          <w:fldChar w:fldCharType="begin"/>
        </w:r>
        <w:r w:rsidR="00E87409" w:rsidDel="006E117E">
          <w:rPr>
            <w:rFonts w:asciiTheme="minorEastAsia" w:hAnsiTheme="minorEastAsia"/>
            <w:color w:val="000000" w:themeColor="text1"/>
          </w:rPr>
          <w:fldChar w:fldCharType="end"/>
        </w:r>
      </w:del>
    </w:p>
    <w:p w:rsidR="002B3E5A" w:rsidRDefault="005C6274">
      <w:pPr>
        <w:pStyle w:val="2"/>
        <w:numPr>
          <w:ilvl w:val="1"/>
          <w:numId w:val="1"/>
        </w:numPr>
        <w:ind w:left="0" w:firstLineChars="0" w:firstLine="0"/>
        <w:rPr>
          <w:rFonts w:asciiTheme="minorEastAsia" w:eastAsiaTheme="minorEastAsia" w:hAnsiTheme="minorEastAsia"/>
          <w:color w:val="000000" w:themeColor="text1"/>
        </w:rPr>
      </w:pPr>
      <w:bookmarkStart w:id="4692" w:name="_Toc494292522"/>
      <w:r>
        <w:rPr>
          <w:rFonts w:asciiTheme="minorEastAsia" w:eastAsiaTheme="minorEastAsia" w:hAnsiTheme="minorEastAsia" w:hint="eastAsia"/>
          <w:color w:val="000000" w:themeColor="text1"/>
        </w:rPr>
        <w:t>APP消息域字典</w:t>
      </w:r>
      <w:bookmarkEnd w:id="4692"/>
    </w:p>
    <w:p w:rsidR="002B3E5A" w:rsidRDefault="00E7205B">
      <w:pPr>
        <w:ind w:firstLineChars="0" w:firstLine="0"/>
        <w:rPr>
          <w:rFonts w:asciiTheme="minorEastAsia" w:hAnsiTheme="minorEastAsia"/>
          <w:color w:val="000000" w:themeColor="text1"/>
        </w:rPr>
      </w:pPr>
      <w:bookmarkStart w:id="4693" w:name="_MON_1536154084"/>
      <w:bookmarkEnd w:id="4693"/>
      <w:del w:id="4694" w:author="cuiqingsong" w:date="2017-07-24T16:59:00Z">
        <w:r>
          <w:rPr>
            <w:rFonts w:asciiTheme="minorEastAsia" w:hAnsiTheme="minorEastAsia"/>
            <w:color w:val="000000" w:themeColor="text1"/>
          </w:rPr>
          <w:pict>
            <v:shape id="_x0000_i1029" type="#_x0000_t75" style="width:104.25pt;height:72.75pt">
              <v:imagedata r:id="rId28" o:title=""/>
            </v:shape>
          </w:pict>
        </w:r>
      </w:del>
      <w:ins w:id="4695" w:author="cuiqingsong" w:date="2017-09-27T15:28:00Z">
        <w:r w:rsidR="005E1EFD">
          <w:rPr>
            <w:rFonts w:asciiTheme="minorEastAsia" w:hAnsiTheme="minorEastAsia"/>
            <w:color w:val="000000" w:themeColor="text1"/>
          </w:rPr>
          <w:object w:dxaOrig="1551" w:dyaOrig="1064">
            <v:shape id="_x0000_i1030" type="#_x0000_t75" style="width:101.25pt;height:69.75pt" o:ole="">
              <v:imagedata r:id="rId29" o:title=""/>
            </v:shape>
            <o:OLEObject Type="Embed" ProgID="Excel.Sheet.12" ShapeID="_x0000_i1030" DrawAspect="Icon" ObjectID="_1568034347" r:id="rId30"/>
          </w:object>
        </w:r>
      </w:ins>
      <w:del w:id="4696" w:author="cuiqingsong" w:date="2017-09-27T15:28:00Z">
        <w:r w:rsidR="00D36780" w:rsidDel="005E1EFD">
          <w:rPr>
            <w:rFonts w:asciiTheme="minorEastAsia" w:hAnsiTheme="minorEastAsia"/>
            <w:color w:val="000000" w:themeColor="text1"/>
          </w:rPr>
          <w:fldChar w:fldCharType="begin"/>
        </w:r>
        <w:r w:rsidR="00D36780" w:rsidDel="005E1EFD">
          <w:rPr>
            <w:rFonts w:asciiTheme="minorEastAsia" w:hAnsiTheme="minorEastAsia"/>
            <w:color w:val="000000" w:themeColor="text1"/>
          </w:rPr>
          <w:fldChar w:fldCharType="end"/>
        </w:r>
      </w:del>
      <w:del w:id="4697" w:author="cuiqingsong" w:date="2017-09-27T11:34:00Z">
        <w:r w:rsidR="009D0883" w:rsidDel="00D36780">
          <w:rPr>
            <w:rFonts w:asciiTheme="minorEastAsia" w:hAnsiTheme="minorEastAsia"/>
            <w:color w:val="000000" w:themeColor="text1"/>
          </w:rPr>
          <w:fldChar w:fldCharType="begin"/>
        </w:r>
        <w:r w:rsidR="009D0883" w:rsidDel="00D36780">
          <w:rPr>
            <w:rFonts w:asciiTheme="minorEastAsia" w:hAnsiTheme="minorEastAsia"/>
            <w:color w:val="000000" w:themeColor="text1"/>
          </w:rPr>
          <w:fldChar w:fldCharType="end"/>
        </w:r>
      </w:del>
      <w:del w:id="4698" w:author="cuiqingsong" w:date="2017-08-14T11:41:00Z">
        <w:r w:rsidR="00E87409" w:rsidDel="006E117E">
          <w:rPr>
            <w:rFonts w:asciiTheme="minorEastAsia" w:hAnsiTheme="minorEastAsia"/>
            <w:color w:val="000000" w:themeColor="text1"/>
          </w:rPr>
          <w:fldChar w:fldCharType="begin"/>
        </w:r>
        <w:r w:rsidR="00E87409" w:rsidDel="006E117E">
          <w:rPr>
            <w:rFonts w:asciiTheme="minorEastAsia" w:hAnsiTheme="minorEastAsia"/>
            <w:color w:val="000000" w:themeColor="text1"/>
          </w:rPr>
          <w:fldChar w:fldCharType="end"/>
        </w:r>
      </w:del>
    </w:p>
    <w:p w:rsidR="002B3E5A" w:rsidRDefault="005C6274">
      <w:pPr>
        <w:pStyle w:val="2"/>
        <w:numPr>
          <w:ilvl w:val="1"/>
          <w:numId w:val="1"/>
        </w:numPr>
        <w:ind w:left="0" w:firstLineChars="0" w:firstLine="0"/>
        <w:rPr>
          <w:rFonts w:asciiTheme="minorEastAsia" w:eastAsiaTheme="minorEastAsia" w:hAnsiTheme="minorEastAsia"/>
          <w:color w:val="000000" w:themeColor="text1"/>
        </w:rPr>
      </w:pPr>
      <w:bookmarkStart w:id="4699" w:name="_Toc494292523"/>
      <w:r>
        <w:rPr>
          <w:rFonts w:asciiTheme="minorEastAsia" w:eastAsiaTheme="minorEastAsia" w:hAnsiTheme="minorEastAsia" w:hint="eastAsia"/>
          <w:color w:val="000000" w:themeColor="text1"/>
        </w:rPr>
        <w:t>APP系统应答码</w:t>
      </w:r>
      <w:bookmarkEnd w:id="4699"/>
    </w:p>
    <w:p w:rsidR="002B3E5A" w:rsidRDefault="00E7205B">
      <w:pPr>
        <w:ind w:firstLine="480"/>
      </w:pPr>
      <w:r>
        <w:pict>
          <v:shape id="_x0000_i1031" type="#_x0000_t75" style="width:93pt;height:58.5pt">
            <v:imagedata r:id="rId31" o:title=""/>
          </v:shape>
        </w:pict>
      </w:r>
    </w:p>
    <w:p w:rsidR="002B3E5A" w:rsidRDefault="005C6274">
      <w:pPr>
        <w:pStyle w:val="2"/>
        <w:numPr>
          <w:ilvl w:val="1"/>
          <w:numId w:val="1"/>
        </w:numPr>
        <w:ind w:left="0" w:firstLineChars="0" w:firstLine="0"/>
        <w:rPr>
          <w:rFonts w:asciiTheme="minorEastAsia" w:eastAsiaTheme="minorEastAsia" w:hAnsiTheme="minorEastAsia"/>
          <w:color w:val="000000" w:themeColor="text1"/>
        </w:rPr>
      </w:pPr>
      <w:bookmarkStart w:id="4700" w:name="_Toc494292524"/>
      <w:r>
        <w:rPr>
          <w:rFonts w:asciiTheme="minorEastAsia" w:eastAsiaTheme="minorEastAsia" w:hAnsiTheme="minorEastAsia" w:hint="eastAsia"/>
          <w:color w:val="000000" w:themeColor="text1"/>
        </w:rPr>
        <w:lastRenderedPageBreak/>
        <w:t>银行代码</w:t>
      </w:r>
      <w:bookmarkEnd w:id="4700"/>
    </w:p>
    <w:tbl>
      <w:tblPr>
        <w:tblW w:w="7350" w:type="dxa"/>
        <w:tblLayout w:type="fixed"/>
        <w:tblCellMar>
          <w:top w:w="15" w:type="dxa"/>
          <w:left w:w="15" w:type="dxa"/>
          <w:bottom w:w="15" w:type="dxa"/>
          <w:right w:w="15" w:type="dxa"/>
        </w:tblCellMar>
        <w:tblLook w:val="04A0" w:firstRow="1" w:lastRow="0" w:firstColumn="1" w:lastColumn="0" w:noHBand="0" w:noVBand="1"/>
      </w:tblPr>
      <w:tblGrid>
        <w:gridCol w:w="1365"/>
        <w:gridCol w:w="1935"/>
        <w:gridCol w:w="2175"/>
        <w:gridCol w:w="1875"/>
      </w:tblGrid>
      <w:tr w:rsidR="002B3E5A">
        <w:trPr>
          <w:trHeight w:val="285"/>
        </w:trPr>
        <w:tc>
          <w:tcPr>
            <w:tcW w:w="136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B3E5A" w:rsidRDefault="005C6274">
            <w:pPr>
              <w:widowControl/>
              <w:spacing w:line="240" w:lineRule="auto"/>
              <w:ind w:firstLineChars="0" w:firstLine="0"/>
              <w:rPr>
                <w:rFonts w:ascii="宋体" w:eastAsia="宋体" w:hAnsi="宋体" w:cs="宋体"/>
                <w:b/>
                <w:bCs/>
                <w:color w:val="000000"/>
                <w:kern w:val="0"/>
                <w:sz w:val="22"/>
              </w:rPr>
            </w:pPr>
            <w:r>
              <w:rPr>
                <w:rFonts w:ascii="宋体" w:eastAsia="宋体" w:hAnsi="宋体" w:cs="宋体" w:hint="eastAsia"/>
                <w:b/>
                <w:bCs/>
                <w:color w:val="000000"/>
                <w:kern w:val="0"/>
                <w:sz w:val="22"/>
              </w:rPr>
              <w:t>结算行代码</w:t>
            </w:r>
          </w:p>
        </w:tc>
        <w:tc>
          <w:tcPr>
            <w:tcW w:w="193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B3E5A" w:rsidRDefault="005C6274">
            <w:pPr>
              <w:widowControl/>
              <w:spacing w:line="240" w:lineRule="auto"/>
              <w:ind w:firstLineChars="0" w:firstLine="0"/>
              <w:rPr>
                <w:rFonts w:ascii="宋体" w:eastAsia="宋体" w:hAnsi="宋体" w:cs="宋体"/>
                <w:b/>
                <w:bCs/>
                <w:color w:val="000000"/>
                <w:kern w:val="0"/>
                <w:sz w:val="22"/>
              </w:rPr>
            </w:pPr>
            <w:r>
              <w:rPr>
                <w:rFonts w:ascii="宋体" w:eastAsia="宋体" w:hAnsi="宋体" w:cs="宋体" w:hint="eastAsia"/>
                <w:b/>
                <w:bCs/>
                <w:color w:val="000000"/>
                <w:kern w:val="0"/>
                <w:sz w:val="22"/>
              </w:rPr>
              <w:t>结算行简称</w:t>
            </w:r>
          </w:p>
        </w:tc>
        <w:tc>
          <w:tcPr>
            <w:tcW w:w="217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B3E5A" w:rsidRDefault="005C6274">
            <w:pPr>
              <w:widowControl/>
              <w:spacing w:line="240" w:lineRule="auto"/>
              <w:ind w:firstLineChars="0" w:firstLine="0"/>
              <w:rPr>
                <w:rFonts w:ascii="宋体" w:eastAsia="宋体" w:hAnsi="宋体" w:cs="宋体"/>
                <w:b/>
                <w:bCs/>
                <w:color w:val="000000"/>
                <w:kern w:val="0"/>
                <w:sz w:val="22"/>
              </w:rPr>
            </w:pPr>
            <w:r>
              <w:rPr>
                <w:rFonts w:ascii="宋体" w:eastAsia="宋体" w:hAnsi="宋体" w:cs="宋体" w:hint="eastAsia"/>
                <w:b/>
                <w:bCs/>
                <w:color w:val="000000"/>
                <w:kern w:val="0"/>
                <w:sz w:val="22"/>
              </w:rPr>
              <w:t>结算行名称</w:t>
            </w:r>
          </w:p>
        </w:tc>
        <w:tc>
          <w:tcPr>
            <w:tcW w:w="187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B3E5A" w:rsidRDefault="005C6274">
            <w:pPr>
              <w:widowControl/>
              <w:spacing w:line="240" w:lineRule="auto"/>
              <w:ind w:firstLineChars="0" w:firstLine="0"/>
              <w:rPr>
                <w:rFonts w:ascii="宋体" w:eastAsia="宋体" w:hAnsi="宋体" w:cs="宋体"/>
                <w:b/>
                <w:bCs/>
                <w:color w:val="000000"/>
                <w:kern w:val="0"/>
                <w:sz w:val="22"/>
              </w:rPr>
            </w:pPr>
            <w:r>
              <w:rPr>
                <w:rFonts w:ascii="宋体" w:eastAsia="宋体" w:hAnsi="宋体" w:cs="宋体" w:hint="eastAsia"/>
                <w:b/>
                <w:bCs/>
                <w:color w:val="000000"/>
                <w:kern w:val="0"/>
                <w:sz w:val="22"/>
              </w:rPr>
              <w:t>结算行英文简称</w:t>
            </w:r>
          </w:p>
        </w:tc>
      </w:tr>
      <w:tr w:rsidR="002B3E5A">
        <w:trPr>
          <w:trHeight w:val="285"/>
        </w:trPr>
        <w:tc>
          <w:tcPr>
            <w:tcW w:w="136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119</w:t>
            </w:r>
          </w:p>
        </w:tc>
        <w:tc>
          <w:tcPr>
            <w:tcW w:w="193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民生银行</w:t>
            </w:r>
          </w:p>
        </w:tc>
        <w:tc>
          <w:tcPr>
            <w:tcW w:w="21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中国民生银行</w:t>
            </w:r>
          </w:p>
        </w:tc>
        <w:tc>
          <w:tcPr>
            <w:tcW w:w="18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CMBC</w:t>
            </w:r>
          </w:p>
        </w:tc>
      </w:tr>
      <w:tr w:rsidR="002B3E5A">
        <w:trPr>
          <w:trHeight w:val="285"/>
        </w:trPr>
        <w:tc>
          <w:tcPr>
            <w:tcW w:w="136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102</w:t>
            </w:r>
          </w:p>
        </w:tc>
        <w:tc>
          <w:tcPr>
            <w:tcW w:w="193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工行</w:t>
            </w:r>
          </w:p>
        </w:tc>
        <w:tc>
          <w:tcPr>
            <w:tcW w:w="21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中国工商银行</w:t>
            </w:r>
          </w:p>
        </w:tc>
        <w:tc>
          <w:tcPr>
            <w:tcW w:w="18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ICBCSH</w:t>
            </w:r>
          </w:p>
        </w:tc>
      </w:tr>
      <w:tr w:rsidR="002B3E5A">
        <w:trPr>
          <w:trHeight w:val="285"/>
        </w:trPr>
        <w:tc>
          <w:tcPr>
            <w:tcW w:w="136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104</w:t>
            </w:r>
          </w:p>
        </w:tc>
        <w:tc>
          <w:tcPr>
            <w:tcW w:w="193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中行</w:t>
            </w:r>
          </w:p>
        </w:tc>
        <w:tc>
          <w:tcPr>
            <w:tcW w:w="21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中国银行</w:t>
            </w:r>
          </w:p>
        </w:tc>
        <w:tc>
          <w:tcPr>
            <w:tcW w:w="18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BOCSH</w:t>
            </w:r>
          </w:p>
        </w:tc>
      </w:tr>
      <w:tr w:rsidR="002B3E5A">
        <w:trPr>
          <w:trHeight w:val="285"/>
        </w:trPr>
        <w:tc>
          <w:tcPr>
            <w:tcW w:w="136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105</w:t>
            </w:r>
          </w:p>
        </w:tc>
        <w:tc>
          <w:tcPr>
            <w:tcW w:w="193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建行</w:t>
            </w:r>
          </w:p>
        </w:tc>
        <w:tc>
          <w:tcPr>
            <w:tcW w:w="21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中国建设银行</w:t>
            </w:r>
          </w:p>
        </w:tc>
        <w:tc>
          <w:tcPr>
            <w:tcW w:w="18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CCBSH</w:t>
            </w:r>
          </w:p>
        </w:tc>
      </w:tr>
      <w:tr w:rsidR="002B3E5A">
        <w:trPr>
          <w:trHeight w:val="285"/>
        </w:trPr>
        <w:tc>
          <w:tcPr>
            <w:tcW w:w="136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103</w:t>
            </w:r>
          </w:p>
        </w:tc>
        <w:tc>
          <w:tcPr>
            <w:tcW w:w="193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农行</w:t>
            </w:r>
          </w:p>
        </w:tc>
        <w:tc>
          <w:tcPr>
            <w:tcW w:w="21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中国农业银行</w:t>
            </w:r>
          </w:p>
        </w:tc>
        <w:tc>
          <w:tcPr>
            <w:tcW w:w="18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ABCSH</w:t>
            </w:r>
          </w:p>
        </w:tc>
      </w:tr>
      <w:tr w:rsidR="002B3E5A">
        <w:trPr>
          <w:trHeight w:val="285"/>
        </w:trPr>
        <w:tc>
          <w:tcPr>
            <w:tcW w:w="136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106</w:t>
            </w:r>
          </w:p>
        </w:tc>
        <w:tc>
          <w:tcPr>
            <w:tcW w:w="193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深发展</w:t>
            </w:r>
          </w:p>
        </w:tc>
        <w:tc>
          <w:tcPr>
            <w:tcW w:w="21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深圳发展银行</w:t>
            </w:r>
          </w:p>
        </w:tc>
        <w:tc>
          <w:tcPr>
            <w:tcW w:w="18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sdb</w:t>
            </w:r>
          </w:p>
        </w:tc>
      </w:tr>
      <w:tr w:rsidR="002B3E5A">
        <w:trPr>
          <w:trHeight w:val="540"/>
        </w:trPr>
        <w:tc>
          <w:tcPr>
            <w:tcW w:w="136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108</w:t>
            </w:r>
          </w:p>
        </w:tc>
        <w:tc>
          <w:tcPr>
            <w:tcW w:w="193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上海银行</w:t>
            </w:r>
          </w:p>
        </w:tc>
        <w:tc>
          <w:tcPr>
            <w:tcW w:w="21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上海银行黄浦支行</w:t>
            </w:r>
          </w:p>
        </w:tc>
        <w:tc>
          <w:tcPr>
            <w:tcW w:w="18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bos</w:t>
            </w:r>
          </w:p>
        </w:tc>
      </w:tr>
      <w:tr w:rsidR="002B3E5A">
        <w:trPr>
          <w:trHeight w:val="285"/>
        </w:trPr>
        <w:tc>
          <w:tcPr>
            <w:tcW w:w="136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109</w:t>
            </w:r>
          </w:p>
        </w:tc>
        <w:tc>
          <w:tcPr>
            <w:tcW w:w="193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华夏银行</w:t>
            </w:r>
          </w:p>
        </w:tc>
        <w:tc>
          <w:tcPr>
            <w:tcW w:w="21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华夏银行</w:t>
            </w:r>
          </w:p>
        </w:tc>
        <w:tc>
          <w:tcPr>
            <w:tcW w:w="18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hxb</w:t>
            </w:r>
          </w:p>
        </w:tc>
      </w:tr>
      <w:tr w:rsidR="002B3E5A">
        <w:trPr>
          <w:trHeight w:val="285"/>
        </w:trPr>
        <w:tc>
          <w:tcPr>
            <w:tcW w:w="136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110</w:t>
            </w:r>
          </w:p>
        </w:tc>
        <w:tc>
          <w:tcPr>
            <w:tcW w:w="193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兴业银行</w:t>
            </w:r>
          </w:p>
        </w:tc>
        <w:tc>
          <w:tcPr>
            <w:tcW w:w="21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兴业银行</w:t>
            </w:r>
          </w:p>
        </w:tc>
        <w:tc>
          <w:tcPr>
            <w:tcW w:w="18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xib</w:t>
            </w:r>
          </w:p>
        </w:tc>
      </w:tr>
      <w:tr w:rsidR="002B3E5A">
        <w:trPr>
          <w:trHeight w:val="285"/>
        </w:trPr>
        <w:tc>
          <w:tcPr>
            <w:tcW w:w="136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112</w:t>
            </w:r>
          </w:p>
        </w:tc>
        <w:tc>
          <w:tcPr>
            <w:tcW w:w="193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交通银行</w:t>
            </w:r>
          </w:p>
        </w:tc>
        <w:tc>
          <w:tcPr>
            <w:tcW w:w="21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交通银行</w:t>
            </w:r>
          </w:p>
        </w:tc>
        <w:tc>
          <w:tcPr>
            <w:tcW w:w="18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bocomm</w:t>
            </w:r>
          </w:p>
        </w:tc>
      </w:tr>
      <w:tr w:rsidR="002B3E5A">
        <w:trPr>
          <w:trHeight w:val="285"/>
        </w:trPr>
        <w:tc>
          <w:tcPr>
            <w:tcW w:w="136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107</w:t>
            </w:r>
          </w:p>
        </w:tc>
        <w:tc>
          <w:tcPr>
            <w:tcW w:w="193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招商银行</w:t>
            </w:r>
          </w:p>
        </w:tc>
        <w:tc>
          <w:tcPr>
            <w:tcW w:w="21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招商银行</w:t>
            </w:r>
          </w:p>
        </w:tc>
        <w:tc>
          <w:tcPr>
            <w:tcW w:w="18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cmb</w:t>
            </w:r>
          </w:p>
        </w:tc>
      </w:tr>
      <w:tr w:rsidR="002B3E5A">
        <w:trPr>
          <w:trHeight w:val="285"/>
        </w:trPr>
        <w:tc>
          <w:tcPr>
            <w:tcW w:w="136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113</w:t>
            </w:r>
          </w:p>
        </w:tc>
        <w:tc>
          <w:tcPr>
            <w:tcW w:w="193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广发银行</w:t>
            </w:r>
          </w:p>
        </w:tc>
        <w:tc>
          <w:tcPr>
            <w:tcW w:w="21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广发银行</w:t>
            </w:r>
          </w:p>
        </w:tc>
        <w:tc>
          <w:tcPr>
            <w:tcW w:w="18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gdb</w:t>
            </w:r>
          </w:p>
        </w:tc>
      </w:tr>
      <w:tr w:rsidR="002B3E5A">
        <w:trPr>
          <w:trHeight w:val="285"/>
        </w:trPr>
        <w:tc>
          <w:tcPr>
            <w:tcW w:w="136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114</w:t>
            </w:r>
          </w:p>
        </w:tc>
        <w:tc>
          <w:tcPr>
            <w:tcW w:w="193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光大银行</w:t>
            </w:r>
          </w:p>
        </w:tc>
        <w:tc>
          <w:tcPr>
            <w:tcW w:w="21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中国光大银行</w:t>
            </w:r>
          </w:p>
        </w:tc>
        <w:tc>
          <w:tcPr>
            <w:tcW w:w="18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cebbank</w:t>
            </w:r>
          </w:p>
        </w:tc>
      </w:tr>
      <w:tr w:rsidR="002B3E5A">
        <w:trPr>
          <w:trHeight w:val="285"/>
        </w:trPr>
        <w:tc>
          <w:tcPr>
            <w:tcW w:w="136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115</w:t>
            </w:r>
          </w:p>
        </w:tc>
        <w:tc>
          <w:tcPr>
            <w:tcW w:w="193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中信银行</w:t>
            </w:r>
          </w:p>
        </w:tc>
        <w:tc>
          <w:tcPr>
            <w:tcW w:w="21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中信银行</w:t>
            </w:r>
          </w:p>
        </w:tc>
        <w:tc>
          <w:tcPr>
            <w:tcW w:w="18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Citic</w:t>
            </w:r>
          </w:p>
        </w:tc>
      </w:tr>
      <w:tr w:rsidR="002B3E5A">
        <w:trPr>
          <w:trHeight w:val="540"/>
        </w:trPr>
        <w:tc>
          <w:tcPr>
            <w:tcW w:w="136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116</w:t>
            </w:r>
          </w:p>
        </w:tc>
        <w:tc>
          <w:tcPr>
            <w:tcW w:w="193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浦发银行</w:t>
            </w:r>
          </w:p>
        </w:tc>
        <w:tc>
          <w:tcPr>
            <w:tcW w:w="21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上海浦东发展银行</w:t>
            </w:r>
          </w:p>
        </w:tc>
        <w:tc>
          <w:tcPr>
            <w:tcW w:w="18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SPD BANK</w:t>
            </w:r>
          </w:p>
        </w:tc>
      </w:tr>
      <w:tr w:rsidR="002B3E5A">
        <w:trPr>
          <w:trHeight w:val="285"/>
        </w:trPr>
        <w:tc>
          <w:tcPr>
            <w:tcW w:w="136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117</w:t>
            </w:r>
          </w:p>
        </w:tc>
        <w:tc>
          <w:tcPr>
            <w:tcW w:w="193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北京银行</w:t>
            </w:r>
          </w:p>
        </w:tc>
        <w:tc>
          <w:tcPr>
            <w:tcW w:w="21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北京银行</w:t>
            </w:r>
          </w:p>
        </w:tc>
        <w:tc>
          <w:tcPr>
            <w:tcW w:w="18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BJB</w:t>
            </w:r>
          </w:p>
        </w:tc>
      </w:tr>
      <w:tr w:rsidR="002B3E5A">
        <w:trPr>
          <w:trHeight w:val="540"/>
        </w:trPr>
        <w:tc>
          <w:tcPr>
            <w:tcW w:w="136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118</w:t>
            </w:r>
          </w:p>
        </w:tc>
        <w:tc>
          <w:tcPr>
            <w:tcW w:w="193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邮储银行</w:t>
            </w:r>
          </w:p>
        </w:tc>
        <w:tc>
          <w:tcPr>
            <w:tcW w:w="21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中国邮政储蓄银行</w:t>
            </w:r>
          </w:p>
        </w:tc>
        <w:tc>
          <w:tcPr>
            <w:tcW w:w="18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PSBC</w:t>
            </w:r>
          </w:p>
        </w:tc>
      </w:tr>
      <w:tr w:rsidR="002B3E5A">
        <w:trPr>
          <w:trHeight w:val="285"/>
        </w:trPr>
        <w:tc>
          <w:tcPr>
            <w:tcW w:w="136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120</w:t>
            </w:r>
          </w:p>
        </w:tc>
        <w:tc>
          <w:tcPr>
            <w:tcW w:w="193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上海农商</w:t>
            </w:r>
          </w:p>
        </w:tc>
        <w:tc>
          <w:tcPr>
            <w:tcW w:w="21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上海农商银行</w:t>
            </w:r>
          </w:p>
        </w:tc>
        <w:tc>
          <w:tcPr>
            <w:tcW w:w="18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B3E5A" w:rsidRDefault="005C6274">
            <w:pPr>
              <w:widowControl/>
              <w:spacing w:line="240" w:lineRule="auto"/>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SRCB</w:t>
            </w:r>
          </w:p>
        </w:tc>
      </w:tr>
    </w:tbl>
    <w:p w:rsidR="002B3E5A" w:rsidRDefault="002B3E5A">
      <w:pPr>
        <w:ind w:firstLineChars="0" w:firstLine="0"/>
      </w:pPr>
    </w:p>
    <w:p w:rsidR="002B3E5A" w:rsidRDefault="005C6274">
      <w:pPr>
        <w:pStyle w:val="2"/>
        <w:numPr>
          <w:ilvl w:val="1"/>
          <w:numId w:val="1"/>
        </w:numPr>
        <w:ind w:left="0" w:firstLineChars="0" w:firstLine="0"/>
        <w:rPr>
          <w:rFonts w:asciiTheme="minorEastAsia" w:eastAsiaTheme="minorEastAsia" w:hAnsiTheme="minorEastAsia"/>
          <w:color w:val="000000" w:themeColor="text1"/>
        </w:rPr>
      </w:pPr>
      <w:bookmarkStart w:id="4701" w:name="_Toc494292525"/>
      <w:r>
        <w:rPr>
          <w:rFonts w:asciiTheme="minorEastAsia" w:eastAsiaTheme="minorEastAsia" w:hAnsiTheme="minorEastAsia" w:hint="eastAsia"/>
          <w:color w:val="000000" w:themeColor="text1"/>
        </w:rPr>
        <w:t>地区代码</w:t>
      </w:r>
      <w:bookmarkEnd w:id="4701"/>
    </w:p>
    <w:p w:rsidR="002B3E5A" w:rsidRDefault="00E7205B">
      <w:pPr>
        <w:ind w:firstLine="480"/>
      </w:pPr>
      <w:r>
        <w:pict>
          <v:shape id="_x0000_i1032" type="#_x0000_t75" style="width:111pt;height:77.25pt">
            <v:imagedata r:id="rId32" o:title=""/>
          </v:shape>
        </w:pict>
      </w:r>
    </w:p>
    <w:p w:rsidR="002B3E5A" w:rsidRDefault="005C6274">
      <w:pPr>
        <w:pStyle w:val="2"/>
        <w:numPr>
          <w:ilvl w:val="1"/>
          <w:numId w:val="1"/>
        </w:numPr>
        <w:ind w:left="0" w:firstLineChars="0" w:firstLine="0"/>
        <w:rPr>
          <w:rFonts w:asciiTheme="minorEastAsia" w:eastAsiaTheme="minorEastAsia" w:hAnsiTheme="minorEastAsia"/>
          <w:color w:val="000000" w:themeColor="text1"/>
        </w:rPr>
      </w:pPr>
      <w:bookmarkStart w:id="4702" w:name="_Toc494292526"/>
      <w:r>
        <w:rPr>
          <w:rFonts w:asciiTheme="minorEastAsia" w:eastAsiaTheme="minorEastAsia" w:hAnsiTheme="minorEastAsia" w:hint="eastAsia"/>
          <w:color w:val="000000" w:themeColor="text1"/>
        </w:rPr>
        <w:t>GTP报文格式示例说明</w:t>
      </w:r>
      <w:bookmarkEnd w:id="4702"/>
    </w:p>
    <w:p w:rsidR="002B3E5A" w:rsidRDefault="005C6274">
      <w:pPr>
        <w:ind w:firstLine="420"/>
        <w:rPr>
          <w:rFonts w:asciiTheme="minorEastAsia" w:hAnsiTheme="minorEastAsia"/>
          <w:color w:val="000000"/>
          <w:sz w:val="21"/>
          <w:szCs w:val="21"/>
          <w:shd w:val="clear" w:color="auto" w:fill="FFFFFF"/>
        </w:rPr>
      </w:pPr>
      <w:r>
        <w:rPr>
          <w:rFonts w:asciiTheme="minorEastAsia" w:hAnsiTheme="minorEastAsia" w:hint="eastAsia"/>
          <w:color w:val="000000"/>
          <w:sz w:val="21"/>
          <w:szCs w:val="21"/>
          <w:shd w:val="clear" w:color="auto" w:fill="FFFFFF"/>
        </w:rPr>
        <w:t>M30=1234567890,M00=654321,T18=20150625,T19=20150629,T82=source,K38=[</w:t>
      </w:r>
      <w:r>
        <w:rPr>
          <w:rFonts w:asciiTheme="minorEastAsia" w:hAnsiTheme="minorEastAsia" w:hint="eastAsia"/>
          <w:color w:val="000000"/>
          <w:sz w:val="21"/>
          <w:szCs w:val="21"/>
          <w:shd w:val="clear" w:color="auto" w:fill="C0C0C0"/>
        </w:rPr>
        <w:t>{T85=mmmmmm,K07=222222,K20=12356789,V00=wdf,T53=2.4,K21=1,T18=20150615,T19=20150617}</w:t>
      </w:r>
      <w:r>
        <w:rPr>
          <w:rFonts w:asciiTheme="minorEastAsia" w:hAnsiTheme="minorEastAsia" w:hint="eastAsia"/>
          <w:color w:val="000000"/>
          <w:sz w:val="21"/>
          <w:szCs w:val="21"/>
          <w:shd w:val="clear" w:color="auto" w:fill="FFFFFF"/>
        </w:rPr>
        <w:t>,</w:t>
      </w:r>
      <w:r>
        <w:rPr>
          <w:rFonts w:asciiTheme="minorEastAsia" w:hAnsiTheme="minorEastAsia" w:hint="eastAsia"/>
          <w:color w:val="000000"/>
          <w:sz w:val="21"/>
          <w:szCs w:val="21"/>
          <w:shd w:val="clear" w:color="auto" w:fill="C0C0C0"/>
        </w:rPr>
        <w:t>{</w:t>
      </w:r>
      <w:r>
        <w:rPr>
          <w:rFonts w:asciiTheme="minorEastAsia" w:hAnsiTheme="minorEastAsia" w:hint="eastAsia"/>
          <w:color w:val="000000"/>
          <w:sz w:val="21"/>
          <w:szCs w:val="21"/>
          <w:shd w:val="clear" w:color="auto" w:fill="C0C0C0"/>
        </w:rPr>
        <w:lastRenderedPageBreak/>
        <w:t>T85=7777777,K07=gggggg,K20=7532936,V00=ghy,T53=3.0,K21=2,T18=20150616,T19=20150617}</w:t>
      </w:r>
      <w:r>
        <w:rPr>
          <w:rFonts w:asciiTheme="minorEastAsia" w:hAnsiTheme="minorEastAsia" w:hint="eastAsia"/>
          <w:color w:val="000000"/>
          <w:sz w:val="21"/>
          <w:szCs w:val="21"/>
          <w:shd w:val="clear" w:color="auto" w:fill="FFFFFF"/>
        </w:rPr>
        <w:t>,</w:t>
      </w:r>
      <w:r>
        <w:rPr>
          <w:rFonts w:asciiTheme="minorEastAsia" w:hAnsiTheme="minorEastAsia" w:hint="eastAsia"/>
          <w:color w:val="000000"/>
          <w:sz w:val="21"/>
          <w:szCs w:val="21"/>
          <w:shd w:val="clear" w:color="auto" w:fill="C0C0C0"/>
        </w:rPr>
        <w:t>{T85=kkkkkkkk,K07=333333,K20=234524555,V00=bbn,T53=4.8,K21=3,T18=20150617,T19=20150618}</w:t>
      </w:r>
      <w:r>
        <w:rPr>
          <w:rFonts w:asciiTheme="minorEastAsia" w:hAnsiTheme="minorEastAsia" w:hint="eastAsia"/>
          <w:color w:val="000000"/>
          <w:sz w:val="21"/>
          <w:szCs w:val="21"/>
          <w:shd w:val="clear" w:color="auto" w:fill="FFFFFF"/>
        </w:rPr>
        <w:t>,</w:t>
      </w:r>
      <w:r>
        <w:rPr>
          <w:rFonts w:asciiTheme="minorEastAsia" w:hAnsiTheme="minorEastAsia" w:hint="eastAsia"/>
          <w:color w:val="000000"/>
          <w:sz w:val="21"/>
          <w:szCs w:val="21"/>
          <w:shd w:val="clear" w:color="auto" w:fill="C0C0C0"/>
        </w:rPr>
        <w:t>{T85=888888888,K07=hhhhhh,K20=2455798767,V00=hum,T53=15.8,K21=2,T18=20150620,T19=20150623}</w:t>
      </w:r>
      <w:r>
        <w:rPr>
          <w:rFonts w:asciiTheme="minorEastAsia" w:hAnsiTheme="minorEastAsia" w:hint="eastAsia"/>
          <w:color w:val="000000"/>
          <w:sz w:val="21"/>
          <w:szCs w:val="21"/>
          <w:shd w:val="clear" w:color="auto" w:fill="FFFFFF"/>
        </w:rPr>
        <w:t>],X39=RSP000000,X40=RspMsg</w:t>
      </w:r>
    </w:p>
    <w:p w:rsidR="002B3E5A" w:rsidRDefault="005C6274">
      <w:pPr>
        <w:ind w:firstLine="482"/>
        <w:rPr>
          <w:rFonts w:asciiTheme="minorEastAsia" w:hAnsiTheme="minorEastAsia"/>
          <w:color w:val="000000" w:themeColor="text1"/>
        </w:rPr>
      </w:pPr>
      <w:r>
        <w:rPr>
          <w:rFonts w:asciiTheme="minorEastAsia" w:hAnsiTheme="minorEastAsia" w:hint="eastAsia"/>
          <w:b/>
          <w:color w:val="000000" w:themeColor="text1"/>
        </w:rPr>
        <w:t>注</w:t>
      </w:r>
      <w:r>
        <w:rPr>
          <w:rFonts w:asciiTheme="minorEastAsia" w:hAnsiTheme="minorEastAsia" w:hint="eastAsia"/>
          <w:color w:val="000000" w:themeColor="text1"/>
        </w:rPr>
        <w:t>：</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1）在数组中的每个</w:t>
      </w:r>
      <w:proofErr w:type="gramStart"/>
      <w:r>
        <w:rPr>
          <w:rFonts w:asciiTheme="minorEastAsia" w:hAnsiTheme="minorEastAsia" w:hint="eastAsia"/>
          <w:color w:val="000000" w:themeColor="text1"/>
        </w:rPr>
        <w:t>”</w:t>
      </w:r>
      <w:proofErr w:type="gramEnd"/>
      <w:r>
        <w:rPr>
          <w:rFonts w:asciiTheme="minorEastAsia" w:hAnsiTheme="minorEastAsia" w:hint="eastAsia"/>
          <w:color w:val="000000" w:themeColor="text1"/>
        </w:rPr>
        <w:t>{...}“重复元素前，域号无需再重复出现；</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2）‘，’仅作为TAG=VALUE基本消息组件之间的分隔符，无需再在消息末尾出现；</w:t>
      </w:r>
    </w:p>
    <w:p w:rsidR="002B3E5A" w:rsidRDefault="005C6274">
      <w:pPr>
        <w:ind w:firstLine="480"/>
        <w:rPr>
          <w:rFonts w:asciiTheme="minorEastAsia" w:hAnsiTheme="minorEastAsia"/>
          <w:color w:val="000000" w:themeColor="text1"/>
        </w:rPr>
      </w:pPr>
      <w:r>
        <w:rPr>
          <w:rFonts w:asciiTheme="minorEastAsia" w:hAnsiTheme="minorEastAsia" w:hint="eastAsia"/>
          <w:color w:val="000000" w:themeColor="text1"/>
        </w:rPr>
        <w:t>3）对于条件报文域（接口规范文档中标识为</w:t>
      </w:r>
      <w:proofErr w:type="gramStart"/>
      <w:r>
        <w:rPr>
          <w:rFonts w:asciiTheme="minorEastAsia" w:hAnsiTheme="minorEastAsia" w:hint="eastAsia"/>
          <w:color w:val="000000" w:themeColor="text1"/>
        </w:rPr>
        <w:t>‘</w:t>
      </w:r>
      <w:proofErr w:type="gramEnd"/>
      <w:r>
        <w:rPr>
          <w:rFonts w:asciiTheme="minorEastAsia" w:hAnsiTheme="minorEastAsia" w:hint="eastAsia"/>
          <w:color w:val="000000" w:themeColor="text1"/>
        </w:rPr>
        <w:t>C'），如果不符合条件，该域无需返回。对于选填报文域（接口规范文档中标识为‘O'），如果二级系统没有该域信息，也无需返回。报文中不允许出现TAG=空值的情况。</w:t>
      </w:r>
    </w:p>
    <w:p w:rsidR="002B3E5A" w:rsidRDefault="002B3E5A">
      <w:pPr>
        <w:ind w:firstLine="480"/>
        <w:rPr>
          <w:rFonts w:asciiTheme="minorEastAsia" w:hAnsiTheme="minorEastAsia"/>
        </w:rPr>
      </w:pPr>
    </w:p>
    <w:sectPr w:rsidR="002B3E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24FE" w:rsidRDefault="00D324FE">
      <w:pPr>
        <w:spacing w:line="240" w:lineRule="auto"/>
        <w:ind w:firstLine="480"/>
      </w:pPr>
      <w:r>
        <w:separator/>
      </w:r>
    </w:p>
  </w:endnote>
  <w:endnote w:type="continuationSeparator" w:id="0">
    <w:p w:rsidR="00D324FE" w:rsidRDefault="00D324F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4478" w:rsidRDefault="009E4478">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5933982"/>
    </w:sdtPr>
    <w:sdtContent>
      <w:sdt>
        <w:sdtPr>
          <w:id w:val="-2062929389"/>
        </w:sdtPr>
        <w:sdtContent>
          <w:p w:rsidR="009E4478" w:rsidRDefault="009E4478">
            <w:pPr>
              <w:pStyle w:val="ae"/>
              <w:ind w:firstLine="36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E41146">
              <w:rPr>
                <w:b/>
                <w:bCs/>
                <w:noProof/>
              </w:rPr>
              <w:t>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41146">
              <w:rPr>
                <w:b/>
                <w:bCs/>
                <w:noProof/>
              </w:rPr>
              <w:t>66</w:t>
            </w:r>
            <w:r>
              <w:rPr>
                <w:b/>
                <w:bCs/>
                <w:sz w:val="24"/>
                <w:szCs w:val="24"/>
              </w:rPr>
              <w:fldChar w:fldCharType="end"/>
            </w:r>
          </w:p>
        </w:sdtContent>
      </w:sdt>
    </w:sdtContent>
  </w:sdt>
  <w:p w:rsidR="009E4478" w:rsidRDefault="009E4478">
    <w:pPr>
      <w:pStyle w:val="a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4478" w:rsidRDefault="009E4478">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24FE" w:rsidRDefault="00D324FE">
      <w:pPr>
        <w:spacing w:line="240" w:lineRule="auto"/>
        <w:ind w:firstLine="480"/>
      </w:pPr>
      <w:r>
        <w:separator/>
      </w:r>
    </w:p>
  </w:footnote>
  <w:footnote w:type="continuationSeparator" w:id="0">
    <w:p w:rsidR="00D324FE" w:rsidRDefault="00D324FE">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4478" w:rsidRDefault="009E4478">
    <w:pPr>
      <w:pStyle w:val="af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4478" w:rsidRDefault="009E4478">
    <w:pPr>
      <w:pStyle w:val="af0"/>
      <w:ind w:firstLine="360"/>
    </w:pPr>
    <w:r>
      <w:rPr>
        <w:rFonts w:hint="eastAsia"/>
      </w:rPr>
      <w:t>上海黄金交易所交易接口规范</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4478" w:rsidRDefault="009E4478">
    <w:pPr>
      <w:pStyle w:val="af0"/>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4478" w:rsidRDefault="009E4478">
    <w:pPr>
      <w:pStyle w:val="af0"/>
      <w:ind w:firstLine="360"/>
    </w:pPr>
    <w:r>
      <w:rPr>
        <w:noProof/>
      </w:rPr>
      <w:drawing>
        <wp:anchor distT="0" distB="0" distL="114300" distR="114300" simplePos="0" relativeHeight="251659264" behindDoc="0" locked="0" layoutInCell="1" allowOverlap="1">
          <wp:simplePos x="0" y="0"/>
          <wp:positionH relativeFrom="column">
            <wp:posOffset>-279400</wp:posOffset>
          </wp:positionH>
          <wp:positionV relativeFrom="paragraph">
            <wp:posOffset>-356235</wp:posOffset>
          </wp:positionV>
          <wp:extent cx="6116955" cy="594360"/>
          <wp:effectExtent l="0" t="0" r="0" b="0"/>
          <wp:wrapNone/>
          <wp:docPr id="1" name="图片 4" descr="C:\Users\wumin\Desktop\未标题-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C:\Users\wumin\Desktop\未标题-3.png"/>
                  <pic:cNvPicPr>
                    <a:picLocks noChangeAspect="1" noChangeArrowheads="1"/>
                  </pic:cNvPicPr>
                </pic:nvPicPr>
                <pic:blipFill>
                  <a:blip r:embed="rId1"/>
                  <a:srcRect/>
                  <a:stretch>
                    <a:fillRect/>
                  </a:stretch>
                </pic:blipFill>
                <pic:spPr>
                  <a:xfrm>
                    <a:off x="0" y="0"/>
                    <a:ext cx="6116955" cy="594360"/>
                  </a:xfrm>
                  <a:prstGeom prst="rect">
                    <a:avLst/>
                  </a:prstGeom>
                  <a:noFill/>
                  <a:ln w="9525">
                    <a:noFill/>
                    <a:miter lim="800000"/>
                    <a:headEnd/>
                    <a:tailEnd/>
                  </a:ln>
                </pic:spPr>
              </pic:pic>
            </a:graphicData>
          </a:graphic>
        </wp:anchor>
      </w:drawing>
    </w:r>
    <w:r>
      <w:rPr>
        <w:rFonts w:hint="eastAsia"/>
      </w:rPr>
      <w:t>上海黄金交易所</w:t>
    </w:r>
    <w:r>
      <w:rPr>
        <w:rFonts w:hint="eastAsia"/>
      </w:rPr>
      <w:t>APP</w:t>
    </w:r>
    <w:r>
      <w:rPr>
        <w:rFonts w:hint="eastAsia"/>
      </w:rPr>
      <w:t>系统会员接口规范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A3167"/>
    <w:multiLevelType w:val="multilevel"/>
    <w:tmpl w:val="08EA3167"/>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 w15:restartNumberingAfterBreak="0">
    <w:nsid w:val="0EF90CA9"/>
    <w:multiLevelType w:val="multilevel"/>
    <w:tmpl w:val="0EF90CA9"/>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276"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7B624031"/>
    <w:multiLevelType w:val="multilevel"/>
    <w:tmpl w:val="7B62403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uiqingsong">
    <w15:presenceInfo w15:providerId="None" w15:userId="cuiqings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trackRevisions/>
  <w:doNotTrackFormatting/>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E1E"/>
    <w:rsid w:val="000004EF"/>
    <w:rsid w:val="00000C00"/>
    <w:rsid w:val="00000CCF"/>
    <w:rsid w:val="00000EE7"/>
    <w:rsid w:val="00000FC9"/>
    <w:rsid w:val="00001C47"/>
    <w:rsid w:val="00002294"/>
    <w:rsid w:val="00002BCB"/>
    <w:rsid w:val="00002C7C"/>
    <w:rsid w:val="00004363"/>
    <w:rsid w:val="00004CD8"/>
    <w:rsid w:val="0000530B"/>
    <w:rsid w:val="0000538C"/>
    <w:rsid w:val="00005FEA"/>
    <w:rsid w:val="00006FC7"/>
    <w:rsid w:val="00007209"/>
    <w:rsid w:val="00007D22"/>
    <w:rsid w:val="00010721"/>
    <w:rsid w:val="00010796"/>
    <w:rsid w:val="00010980"/>
    <w:rsid w:val="0001181E"/>
    <w:rsid w:val="00011EB8"/>
    <w:rsid w:val="0001202A"/>
    <w:rsid w:val="000123CE"/>
    <w:rsid w:val="000124AD"/>
    <w:rsid w:val="00013663"/>
    <w:rsid w:val="00013701"/>
    <w:rsid w:val="0001393D"/>
    <w:rsid w:val="00013B74"/>
    <w:rsid w:val="00015223"/>
    <w:rsid w:val="000159C4"/>
    <w:rsid w:val="000166A3"/>
    <w:rsid w:val="00016BF9"/>
    <w:rsid w:val="00017331"/>
    <w:rsid w:val="0001787E"/>
    <w:rsid w:val="00020E79"/>
    <w:rsid w:val="00020F7B"/>
    <w:rsid w:val="00021A7B"/>
    <w:rsid w:val="00021EDE"/>
    <w:rsid w:val="00022879"/>
    <w:rsid w:val="00022BB2"/>
    <w:rsid w:val="00022C9A"/>
    <w:rsid w:val="00022CE4"/>
    <w:rsid w:val="00023122"/>
    <w:rsid w:val="000245A0"/>
    <w:rsid w:val="00025D5E"/>
    <w:rsid w:val="00026213"/>
    <w:rsid w:val="00026CAC"/>
    <w:rsid w:val="0002716C"/>
    <w:rsid w:val="00027307"/>
    <w:rsid w:val="00030041"/>
    <w:rsid w:val="00030A49"/>
    <w:rsid w:val="00030F1C"/>
    <w:rsid w:val="00031B24"/>
    <w:rsid w:val="00031E82"/>
    <w:rsid w:val="000326FE"/>
    <w:rsid w:val="000329B5"/>
    <w:rsid w:val="000334E6"/>
    <w:rsid w:val="000338F4"/>
    <w:rsid w:val="00034863"/>
    <w:rsid w:val="00034B96"/>
    <w:rsid w:val="00034C31"/>
    <w:rsid w:val="0003599A"/>
    <w:rsid w:val="00035F6F"/>
    <w:rsid w:val="00037E00"/>
    <w:rsid w:val="00041115"/>
    <w:rsid w:val="00041A18"/>
    <w:rsid w:val="00041ABD"/>
    <w:rsid w:val="00042A29"/>
    <w:rsid w:val="00042D6A"/>
    <w:rsid w:val="00042DFF"/>
    <w:rsid w:val="00043F8B"/>
    <w:rsid w:val="000454E6"/>
    <w:rsid w:val="000456C4"/>
    <w:rsid w:val="00046877"/>
    <w:rsid w:val="00047355"/>
    <w:rsid w:val="000476E9"/>
    <w:rsid w:val="0004773C"/>
    <w:rsid w:val="00047749"/>
    <w:rsid w:val="0004794F"/>
    <w:rsid w:val="00050AAB"/>
    <w:rsid w:val="00051EA2"/>
    <w:rsid w:val="000520EE"/>
    <w:rsid w:val="00052FFD"/>
    <w:rsid w:val="00053979"/>
    <w:rsid w:val="0005399F"/>
    <w:rsid w:val="000548DC"/>
    <w:rsid w:val="00054DC1"/>
    <w:rsid w:val="0005611E"/>
    <w:rsid w:val="00057431"/>
    <w:rsid w:val="000579AC"/>
    <w:rsid w:val="00060E97"/>
    <w:rsid w:val="000618AA"/>
    <w:rsid w:val="00061E78"/>
    <w:rsid w:val="00062A54"/>
    <w:rsid w:val="00062B4D"/>
    <w:rsid w:val="00062EE1"/>
    <w:rsid w:val="000644E2"/>
    <w:rsid w:val="0006457A"/>
    <w:rsid w:val="00064E12"/>
    <w:rsid w:val="0006639D"/>
    <w:rsid w:val="000673DC"/>
    <w:rsid w:val="00070618"/>
    <w:rsid w:val="00071380"/>
    <w:rsid w:val="000713D5"/>
    <w:rsid w:val="0007230D"/>
    <w:rsid w:val="0007237A"/>
    <w:rsid w:val="00073817"/>
    <w:rsid w:val="00074567"/>
    <w:rsid w:val="0007458F"/>
    <w:rsid w:val="00074831"/>
    <w:rsid w:val="00074A30"/>
    <w:rsid w:val="00074F98"/>
    <w:rsid w:val="0007548F"/>
    <w:rsid w:val="00076098"/>
    <w:rsid w:val="000763C4"/>
    <w:rsid w:val="00076A82"/>
    <w:rsid w:val="0007737D"/>
    <w:rsid w:val="00077815"/>
    <w:rsid w:val="00077B50"/>
    <w:rsid w:val="00077C64"/>
    <w:rsid w:val="00077E4D"/>
    <w:rsid w:val="000811F1"/>
    <w:rsid w:val="000821FF"/>
    <w:rsid w:val="000822C8"/>
    <w:rsid w:val="0008251C"/>
    <w:rsid w:val="00082730"/>
    <w:rsid w:val="00082A2A"/>
    <w:rsid w:val="00082F41"/>
    <w:rsid w:val="000844C8"/>
    <w:rsid w:val="00085017"/>
    <w:rsid w:val="00085ADD"/>
    <w:rsid w:val="00086157"/>
    <w:rsid w:val="00086323"/>
    <w:rsid w:val="0008653D"/>
    <w:rsid w:val="000900AF"/>
    <w:rsid w:val="000900F0"/>
    <w:rsid w:val="00090C8D"/>
    <w:rsid w:val="00090F76"/>
    <w:rsid w:val="00092AD0"/>
    <w:rsid w:val="00092C8F"/>
    <w:rsid w:val="0009435E"/>
    <w:rsid w:val="00094BA2"/>
    <w:rsid w:val="00094BB8"/>
    <w:rsid w:val="00094E8F"/>
    <w:rsid w:val="00097252"/>
    <w:rsid w:val="0009767D"/>
    <w:rsid w:val="00097AAF"/>
    <w:rsid w:val="000A0597"/>
    <w:rsid w:val="000A1275"/>
    <w:rsid w:val="000A19D3"/>
    <w:rsid w:val="000A29B6"/>
    <w:rsid w:val="000A4D53"/>
    <w:rsid w:val="000A5711"/>
    <w:rsid w:val="000A60DA"/>
    <w:rsid w:val="000A7500"/>
    <w:rsid w:val="000A7C27"/>
    <w:rsid w:val="000B0306"/>
    <w:rsid w:val="000B07D8"/>
    <w:rsid w:val="000B0DE7"/>
    <w:rsid w:val="000B1F01"/>
    <w:rsid w:val="000B2534"/>
    <w:rsid w:val="000B2BB8"/>
    <w:rsid w:val="000B314B"/>
    <w:rsid w:val="000B3C02"/>
    <w:rsid w:val="000B4274"/>
    <w:rsid w:val="000B56EA"/>
    <w:rsid w:val="000B5A94"/>
    <w:rsid w:val="000B5AFF"/>
    <w:rsid w:val="000B6E08"/>
    <w:rsid w:val="000B6EF4"/>
    <w:rsid w:val="000C111E"/>
    <w:rsid w:val="000C2289"/>
    <w:rsid w:val="000C2FCA"/>
    <w:rsid w:val="000C3047"/>
    <w:rsid w:val="000C4923"/>
    <w:rsid w:val="000C56E3"/>
    <w:rsid w:val="000C6169"/>
    <w:rsid w:val="000C6DE0"/>
    <w:rsid w:val="000C7307"/>
    <w:rsid w:val="000C7E10"/>
    <w:rsid w:val="000D0C67"/>
    <w:rsid w:val="000D0F90"/>
    <w:rsid w:val="000D2E7E"/>
    <w:rsid w:val="000D3CB7"/>
    <w:rsid w:val="000D3CEA"/>
    <w:rsid w:val="000D4648"/>
    <w:rsid w:val="000D4C73"/>
    <w:rsid w:val="000D557D"/>
    <w:rsid w:val="000D686B"/>
    <w:rsid w:val="000D6EA2"/>
    <w:rsid w:val="000D75C7"/>
    <w:rsid w:val="000D77D3"/>
    <w:rsid w:val="000D790C"/>
    <w:rsid w:val="000D7B65"/>
    <w:rsid w:val="000E1A65"/>
    <w:rsid w:val="000E64D6"/>
    <w:rsid w:val="000E6A83"/>
    <w:rsid w:val="000F032F"/>
    <w:rsid w:val="000F0A9B"/>
    <w:rsid w:val="000F3212"/>
    <w:rsid w:val="000F3FE0"/>
    <w:rsid w:val="000F5606"/>
    <w:rsid w:val="000F59D6"/>
    <w:rsid w:val="000F6F8C"/>
    <w:rsid w:val="000F75CF"/>
    <w:rsid w:val="000F781E"/>
    <w:rsid w:val="000F7D03"/>
    <w:rsid w:val="00100AEB"/>
    <w:rsid w:val="00104708"/>
    <w:rsid w:val="00104ABF"/>
    <w:rsid w:val="00104B25"/>
    <w:rsid w:val="00105C5D"/>
    <w:rsid w:val="00105D7C"/>
    <w:rsid w:val="00106103"/>
    <w:rsid w:val="00110398"/>
    <w:rsid w:val="00110D5C"/>
    <w:rsid w:val="00114198"/>
    <w:rsid w:val="00114F69"/>
    <w:rsid w:val="001150CA"/>
    <w:rsid w:val="001162D0"/>
    <w:rsid w:val="00116637"/>
    <w:rsid w:val="00122E01"/>
    <w:rsid w:val="00123CA2"/>
    <w:rsid w:val="0012430D"/>
    <w:rsid w:val="001247DE"/>
    <w:rsid w:val="001247E0"/>
    <w:rsid w:val="00125D3C"/>
    <w:rsid w:val="00126FE5"/>
    <w:rsid w:val="001270C7"/>
    <w:rsid w:val="00130031"/>
    <w:rsid w:val="00130202"/>
    <w:rsid w:val="0013039E"/>
    <w:rsid w:val="00130737"/>
    <w:rsid w:val="00130A08"/>
    <w:rsid w:val="0013108D"/>
    <w:rsid w:val="0013141E"/>
    <w:rsid w:val="00132B68"/>
    <w:rsid w:val="00133823"/>
    <w:rsid w:val="00133FF0"/>
    <w:rsid w:val="001350E8"/>
    <w:rsid w:val="0013539A"/>
    <w:rsid w:val="00135E24"/>
    <w:rsid w:val="001361CD"/>
    <w:rsid w:val="00140108"/>
    <w:rsid w:val="00140911"/>
    <w:rsid w:val="00141019"/>
    <w:rsid w:val="00141918"/>
    <w:rsid w:val="00141D89"/>
    <w:rsid w:val="001425B6"/>
    <w:rsid w:val="00143053"/>
    <w:rsid w:val="001438F8"/>
    <w:rsid w:val="0014480B"/>
    <w:rsid w:val="00144DA5"/>
    <w:rsid w:val="00145113"/>
    <w:rsid w:val="00147B1C"/>
    <w:rsid w:val="00150438"/>
    <w:rsid w:val="00151554"/>
    <w:rsid w:val="001515F0"/>
    <w:rsid w:val="00151B6B"/>
    <w:rsid w:val="001522E2"/>
    <w:rsid w:val="001523C0"/>
    <w:rsid w:val="00152D4D"/>
    <w:rsid w:val="00152D7E"/>
    <w:rsid w:val="0015330B"/>
    <w:rsid w:val="00154EAF"/>
    <w:rsid w:val="00155D1E"/>
    <w:rsid w:val="00156B90"/>
    <w:rsid w:val="0015728E"/>
    <w:rsid w:val="00160A7D"/>
    <w:rsid w:val="00160C83"/>
    <w:rsid w:val="00163099"/>
    <w:rsid w:val="001632E2"/>
    <w:rsid w:val="00163B61"/>
    <w:rsid w:val="0016406F"/>
    <w:rsid w:val="001646A5"/>
    <w:rsid w:val="001650B6"/>
    <w:rsid w:val="001656C4"/>
    <w:rsid w:val="001665EB"/>
    <w:rsid w:val="0016672F"/>
    <w:rsid w:val="00167172"/>
    <w:rsid w:val="00170A6F"/>
    <w:rsid w:val="0017165B"/>
    <w:rsid w:val="00171CB0"/>
    <w:rsid w:val="00171DE0"/>
    <w:rsid w:val="001726AE"/>
    <w:rsid w:val="00172E46"/>
    <w:rsid w:val="00173396"/>
    <w:rsid w:val="001733CF"/>
    <w:rsid w:val="001733FB"/>
    <w:rsid w:val="001746B4"/>
    <w:rsid w:val="0017499C"/>
    <w:rsid w:val="00174F9B"/>
    <w:rsid w:val="00175806"/>
    <w:rsid w:val="00175D9F"/>
    <w:rsid w:val="00175E02"/>
    <w:rsid w:val="00175EF9"/>
    <w:rsid w:val="0017624D"/>
    <w:rsid w:val="001767C2"/>
    <w:rsid w:val="00176D76"/>
    <w:rsid w:val="00180375"/>
    <w:rsid w:val="00180753"/>
    <w:rsid w:val="00180941"/>
    <w:rsid w:val="001819F0"/>
    <w:rsid w:val="00181EC1"/>
    <w:rsid w:val="00182768"/>
    <w:rsid w:val="0018365F"/>
    <w:rsid w:val="001837EB"/>
    <w:rsid w:val="0018383C"/>
    <w:rsid w:val="0018398F"/>
    <w:rsid w:val="00183E1A"/>
    <w:rsid w:val="001842BD"/>
    <w:rsid w:val="00184682"/>
    <w:rsid w:val="00184B34"/>
    <w:rsid w:val="0018509A"/>
    <w:rsid w:val="0018519A"/>
    <w:rsid w:val="001859D2"/>
    <w:rsid w:val="00186102"/>
    <w:rsid w:val="00186661"/>
    <w:rsid w:val="00186C0D"/>
    <w:rsid w:val="00187090"/>
    <w:rsid w:val="001875CF"/>
    <w:rsid w:val="00190A9A"/>
    <w:rsid w:val="00190EA7"/>
    <w:rsid w:val="00191417"/>
    <w:rsid w:val="0019143D"/>
    <w:rsid w:val="00191C33"/>
    <w:rsid w:val="0019250B"/>
    <w:rsid w:val="00192A56"/>
    <w:rsid w:val="00192B6D"/>
    <w:rsid w:val="00193367"/>
    <w:rsid w:val="0019359A"/>
    <w:rsid w:val="00195159"/>
    <w:rsid w:val="001954ED"/>
    <w:rsid w:val="001954F8"/>
    <w:rsid w:val="00195597"/>
    <w:rsid w:val="00197430"/>
    <w:rsid w:val="001979A7"/>
    <w:rsid w:val="00197EF5"/>
    <w:rsid w:val="001A04B1"/>
    <w:rsid w:val="001A1BFD"/>
    <w:rsid w:val="001A21CB"/>
    <w:rsid w:val="001A2258"/>
    <w:rsid w:val="001A2B20"/>
    <w:rsid w:val="001A3530"/>
    <w:rsid w:val="001A39A7"/>
    <w:rsid w:val="001A3F12"/>
    <w:rsid w:val="001A4487"/>
    <w:rsid w:val="001A527B"/>
    <w:rsid w:val="001A5525"/>
    <w:rsid w:val="001A5B96"/>
    <w:rsid w:val="001A6156"/>
    <w:rsid w:val="001A616A"/>
    <w:rsid w:val="001A6A63"/>
    <w:rsid w:val="001B0718"/>
    <w:rsid w:val="001B081F"/>
    <w:rsid w:val="001B08C7"/>
    <w:rsid w:val="001B2809"/>
    <w:rsid w:val="001B2EB5"/>
    <w:rsid w:val="001B302A"/>
    <w:rsid w:val="001B3B5D"/>
    <w:rsid w:val="001B5CC0"/>
    <w:rsid w:val="001B5EC2"/>
    <w:rsid w:val="001B6071"/>
    <w:rsid w:val="001B630F"/>
    <w:rsid w:val="001B6956"/>
    <w:rsid w:val="001B751F"/>
    <w:rsid w:val="001B75E8"/>
    <w:rsid w:val="001B7FA8"/>
    <w:rsid w:val="001C0B60"/>
    <w:rsid w:val="001C150F"/>
    <w:rsid w:val="001C3639"/>
    <w:rsid w:val="001C3773"/>
    <w:rsid w:val="001C3F9F"/>
    <w:rsid w:val="001C481A"/>
    <w:rsid w:val="001C4A18"/>
    <w:rsid w:val="001C4A1B"/>
    <w:rsid w:val="001C5260"/>
    <w:rsid w:val="001C5B68"/>
    <w:rsid w:val="001C74AE"/>
    <w:rsid w:val="001C79E8"/>
    <w:rsid w:val="001D03D4"/>
    <w:rsid w:val="001D1F62"/>
    <w:rsid w:val="001D2682"/>
    <w:rsid w:val="001D2B89"/>
    <w:rsid w:val="001D391A"/>
    <w:rsid w:val="001D3B8B"/>
    <w:rsid w:val="001D3C54"/>
    <w:rsid w:val="001D420F"/>
    <w:rsid w:val="001D42DE"/>
    <w:rsid w:val="001D44E0"/>
    <w:rsid w:val="001D497C"/>
    <w:rsid w:val="001D4F5D"/>
    <w:rsid w:val="001D5BC5"/>
    <w:rsid w:val="001D62B4"/>
    <w:rsid w:val="001D6673"/>
    <w:rsid w:val="001D6DC4"/>
    <w:rsid w:val="001D7452"/>
    <w:rsid w:val="001D7597"/>
    <w:rsid w:val="001D7C13"/>
    <w:rsid w:val="001E0798"/>
    <w:rsid w:val="001E0B17"/>
    <w:rsid w:val="001E34D9"/>
    <w:rsid w:val="001E3E76"/>
    <w:rsid w:val="001E41C3"/>
    <w:rsid w:val="001E4ECD"/>
    <w:rsid w:val="001E5830"/>
    <w:rsid w:val="001E5884"/>
    <w:rsid w:val="001E5DA6"/>
    <w:rsid w:val="001E630B"/>
    <w:rsid w:val="001E759C"/>
    <w:rsid w:val="001E7D15"/>
    <w:rsid w:val="001E7EA2"/>
    <w:rsid w:val="001E7FA9"/>
    <w:rsid w:val="001E7FE4"/>
    <w:rsid w:val="001F0B9F"/>
    <w:rsid w:val="001F2686"/>
    <w:rsid w:val="001F37D6"/>
    <w:rsid w:val="001F456A"/>
    <w:rsid w:val="001F6289"/>
    <w:rsid w:val="001F6580"/>
    <w:rsid w:val="001F6F71"/>
    <w:rsid w:val="001F7904"/>
    <w:rsid w:val="001F7BB5"/>
    <w:rsid w:val="002017D0"/>
    <w:rsid w:val="00201F2D"/>
    <w:rsid w:val="00202789"/>
    <w:rsid w:val="00203D80"/>
    <w:rsid w:val="00204DC3"/>
    <w:rsid w:val="00204F23"/>
    <w:rsid w:val="00206B26"/>
    <w:rsid w:val="00206B27"/>
    <w:rsid w:val="00207462"/>
    <w:rsid w:val="00207E5C"/>
    <w:rsid w:val="00211CC4"/>
    <w:rsid w:val="002125F7"/>
    <w:rsid w:val="002128D8"/>
    <w:rsid w:val="00213602"/>
    <w:rsid w:val="002137DA"/>
    <w:rsid w:val="00213DE3"/>
    <w:rsid w:val="002142C7"/>
    <w:rsid w:val="00215FAB"/>
    <w:rsid w:val="00215FFE"/>
    <w:rsid w:val="0021700A"/>
    <w:rsid w:val="0021736B"/>
    <w:rsid w:val="002178D5"/>
    <w:rsid w:val="002178E0"/>
    <w:rsid w:val="00217B55"/>
    <w:rsid w:val="002200A1"/>
    <w:rsid w:val="0022051F"/>
    <w:rsid w:val="002205A4"/>
    <w:rsid w:val="00221370"/>
    <w:rsid w:val="00221C93"/>
    <w:rsid w:val="00221E61"/>
    <w:rsid w:val="00222042"/>
    <w:rsid w:val="00222186"/>
    <w:rsid w:val="002231CE"/>
    <w:rsid w:val="0022328E"/>
    <w:rsid w:val="002232ED"/>
    <w:rsid w:val="00225CA0"/>
    <w:rsid w:val="00225D03"/>
    <w:rsid w:val="0022644D"/>
    <w:rsid w:val="00226573"/>
    <w:rsid w:val="00226AC8"/>
    <w:rsid w:val="00226BFA"/>
    <w:rsid w:val="00227CA2"/>
    <w:rsid w:val="00227EDA"/>
    <w:rsid w:val="00230002"/>
    <w:rsid w:val="00230471"/>
    <w:rsid w:val="00231D14"/>
    <w:rsid w:val="00232208"/>
    <w:rsid w:val="0023255D"/>
    <w:rsid w:val="00232E4F"/>
    <w:rsid w:val="00232FCB"/>
    <w:rsid w:val="002334AC"/>
    <w:rsid w:val="00233C3E"/>
    <w:rsid w:val="00233C88"/>
    <w:rsid w:val="00234AA4"/>
    <w:rsid w:val="00234F60"/>
    <w:rsid w:val="00235D3D"/>
    <w:rsid w:val="00235FE6"/>
    <w:rsid w:val="00236379"/>
    <w:rsid w:val="00236E29"/>
    <w:rsid w:val="00237233"/>
    <w:rsid w:val="00240DCA"/>
    <w:rsid w:val="00241067"/>
    <w:rsid w:val="0024290A"/>
    <w:rsid w:val="00242C5B"/>
    <w:rsid w:val="00243D7C"/>
    <w:rsid w:val="00243E4A"/>
    <w:rsid w:val="00243EF0"/>
    <w:rsid w:val="002445AD"/>
    <w:rsid w:val="00244CB5"/>
    <w:rsid w:val="00246BC0"/>
    <w:rsid w:val="00251238"/>
    <w:rsid w:val="00252340"/>
    <w:rsid w:val="00253991"/>
    <w:rsid w:val="00254E36"/>
    <w:rsid w:val="002550CF"/>
    <w:rsid w:val="002554EC"/>
    <w:rsid w:val="00256195"/>
    <w:rsid w:val="00256496"/>
    <w:rsid w:val="0025677E"/>
    <w:rsid w:val="00256B68"/>
    <w:rsid w:val="00257150"/>
    <w:rsid w:val="002574E7"/>
    <w:rsid w:val="002578B4"/>
    <w:rsid w:val="002600B2"/>
    <w:rsid w:val="00260560"/>
    <w:rsid w:val="00260E03"/>
    <w:rsid w:val="002613CD"/>
    <w:rsid w:val="002615BD"/>
    <w:rsid w:val="00261CD6"/>
    <w:rsid w:val="00262194"/>
    <w:rsid w:val="00262EC2"/>
    <w:rsid w:val="002631CF"/>
    <w:rsid w:val="0026326F"/>
    <w:rsid w:val="00263888"/>
    <w:rsid w:val="002639B9"/>
    <w:rsid w:val="00263DFA"/>
    <w:rsid w:val="002640AA"/>
    <w:rsid w:val="00265AF0"/>
    <w:rsid w:val="00265C81"/>
    <w:rsid w:val="00266753"/>
    <w:rsid w:val="002673A3"/>
    <w:rsid w:val="00267A7D"/>
    <w:rsid w:val="0027055A"/>
    <w:rsid w:val="002719FB"/>
    <w:rsid w:val="00271FA9"/>
    <w:rsid w:val="002738F4"/>
    <w:rsid w:val="00274CB8"/>
    <w:rsid w:val="002756EE"/>
    <w:rsid w:val="0027573C"/>
    <w:rsid w:val="002758A3"/>
    <w:rsid w:val="00275994"/>
    <w:rsid w:val="002761B5"/>
    <w:rsid w:val="002778EB"/>
    <w:rsid w:val="002806D7"/>
    <w:rsid w:val="00281098"/>
    <w:rsid w:val="002814B0"/>
    <w:rsid w:val="002816DB"/>
    <w:rsid w:val="00281896"/>
    <w:rsid w:val="00282763"/>
    <w:rsid w:val="002827F0"/>
    <w:rsid w:val="00282896"/>
    <w:rsid w:val="0028330E"/>
    <w:rsid w:val="00283DCE"/>
    <w:rsid w:val="00284314"/>
    <w:rsid w:val="002844A0"/>
    <w:rsid w:val="002850D2"/>
    <w:rsid w:val="002863BC"/>
    <w:rsid w:val="00286678"/>
    <w:rsid w:val="002876A5"/>
    <w:rsid w:val="002905E5"/>
    <w:rsid w:val="00290A1D"/>
    <w:rsid w:val="00290B30"/>
    <w:rsid w:val="00291549"/>
    <w:rsid w:val="00291EDB"/>
    <w:rsid w:val="00293E55"/>
    <w:rsid w:val="00294AAC"/>
    <w:rsid w:val="00294DD1"/>
    <w:rsid w:val="002958C9"/>
    <w:rsid w:val="00295A8D"/>
    <w:rsid w:val="002962B4"/>
    <w:rsid w:val="00296830"/>
    <w:rsid w:val="00296D3B"/>
    <w:rsid w:val="002A096E"/>
    <w:rsid w:val="002A29C8"/>
    <w:rsid w:val="002A354F"/>
    <w:rsid w:val="002A48E6"/>
    <w:rsid w:val="002A560F"/>
    <w:rsid w:val="002A6C3E"/>
    <w:rsid w:val="002A703A"/>
    <w:rsid w:val="002A7701"/>
    <w:rsid w:val="002A7F44"/>
    <w:rsid w:val="002B173B"/>
    <w:rsid w:val="002B266D"/>
    <w:rsid w:val="002B32EA"/>
    <w:rsid w:val="002B3E5A"/>
    <w:rsid w:val="002B5C45"/>
    <w:rsid w:val="002B5E73"/>
    <w:rsid w:val="002B778E"/>
    <w:rsid w:val="002C0147"/>
    <w:rsid w:val="002C16EB"/>
    <w:rsid w:val="002C1C20"/>
    <w:rsid w:val="002C2A7F"/>
    <w:rsid w:val="002C5CF8"/>
    <w:rsid w:val="002C6518"/>
    <w:rsid w:val="002C68E1"/>
    <w:rsid w:val="002C79F8"/>
    <w:rsid w:val="002C7C2B"/>
    <w:rsid w:val="002C7D2F"/>
    <w:rsid w:val="002C7D7C"/>
    <w:rsid w:val="002D0598"/>
    <w:rsid w:val="002D0D02"/>
    <w:rsid w:val="002D12DF"/>
    <w:rsid w:val="002D147A"/>
    <w:rsid w:val="002D179D"/>
    <w:rsid w:val="002D19BC"/>
    <w:rsid w:val="002D2839"/>
    <w:rsid w:val="002D28AF"/>
    <w:rsid w:val="002D2B4B"/>
    <w:rsid w:val="002D35CC"/>
    <w:rsid w:val="002D3861"/>
    <w:rsid w:val="002D4464"/>
    <w:rsid w:val="002D4F7F"/>
    <w:rsid w:val="002D51EA"/>
    <w:rsid w:val="002D5DC7"/>
    <w:rsid w:val="002D5DE2"/>
    <w:rsid w:val="002D6762"/>
    <w:rsid w:val="002D6A6A"/>
    <w:rsid w:val="002D6CCA"/>
    <w:rsid w:val="002E0C0E"/>
    <w:rsid w:val="002E0F02"/>
    <w:rsid w:val="002E20F1"/>
    <w:rsid w:val="002E29BD"/>
    <w:rsid w:val="002E3F70"/>
    <w:rsid w:val="002E49D8"/>
    <w:rsid w:val="002E5559"/>
    <w:rsid w:val="002E5683"/>
    <w:rsid w:val="002E5BD2"/>
    <w:rsid w:val="002E68DC"/>
    <w:rsid w:val="002E7383"/>
    <w:rsid w:val="002E74FE"/>
    <w:rsid w:val="002E7CE7"/>
    <w:rsid w:val="002E7FD9"/>
    <w:rsid w:val="002F0F8A"/>
    <w:rsid w:val="002F2BB5"/>
    <w:rsid w:val="002F2CD0"/>
    <w:rsid w:val="002F360C"/>
    <w:rsid w:val="002F3698"/>
    <w:rsid w:val="002F37DA"/>
    <w:rsid w:val="002F3922"/>
    <w:rsid w:val="002F43AB"/>
    <w:rsid w:val="002F6453"/>
    <w:rsid w:val="002F6FB0"/>
    <w:rsid w:val="002F7138"/>
    <w:rsid w:val="002F7584"/>
    <w:rsid w:val="00300434"/>
    <w:rsid w:val="00300511"/>
    <w:rsid w:val="003005FA"/>
    <w:rsid w:val="00300A2C"/>
    <w:rsid w:val="00301A51"/>
    <w:rsid w:val="00301A7C"/>
    <w:rsid w:val="00302177"/>
    <w:rsid w:val="0030392F"/>
    <w:rsid w:val="0030397D"/>
    <w:rsid w:val="00304107"/>
    <w:rsid w:val="0030576E"/>
    <w:rsid w:val="00305810"/>
    <w:rsid w:val="00305C15"/>
    <w:rsid w:val="003062DF"/>
    <w:rsid w:val="00306C44"/>
    <w:rsid w:val="00306EBC"/>
    <w:rsid w:val="003071DB"/>
    <w:rsid w:val="00307654"/>
    <w:rsid w:val="00307A65"/>
    <w:rsid w:val="003112A2"/>
    <w:rsid w:val="0031163B"/>
    <w:rsid w:val="00311745"/>
    <w:rsid w:val="00312C42"/>
    <w:rsid w:val="0031355C"/>
    <w:rsid w:val="00313824"/>
    <w:rsid w:val="00313C2E"/>
    <w:rsid w:val="003152B1"/>
    <w:rsid w:val="00315461"/>
    <w:rsid w:val="00316455"/>
    <w:rsid w:val="00316959"/>
    <w:rsid w:val="00316F28"/>
    <w:rsid w:val="003208F2"/>
    <w:rsid w:val="003209A8"/>
    <w:rsid w:val="003213B4"/>
    <w:rsid w:val="003216F6"/>
    <w:rsid w:val="00321797"/>
    <w:rsid w:val="003226B2"/>
    <w:rsid w:val="00323039"/>
    <w:rsid w:val="00323570"/>
    <w:rsid w:val="00325360"/>
    <w:rsid w:val="00325A4F"/>
    <w:rsid w:val="00326120"/>
    <w:rsid w:val="0032651F"/>
    <w:rsid w:val="00326E98"/>
    <w:rsid w:val="00330F64"/>
    <w:rsid w:val="003322D0"/>
    <w:rsid w:val="00333456"/>
    <w:rsid w:val="00333A3B"/>
    <w:rsid w:val="00333C01"/>
    <w:rsid w:val="00335B6F"/>
    <w:rsid w:val="00335B9F"/>
    <w:rsid w:val="00335D54"/>
    <w:rsid w:val="00335F9F"/>
    <w:rsid w:val="00336148"/>
    <w:rsid w:val="00337264"/>
    <w:rsid w:val="003376D0"/>
    <w:rsid w:val="00337729"/>
    <w:rsid w:val="00337C1F"/>
    <w:rsid w:val="003405D8"/>
    <w:rsid w:val="003407D7"/>
    <w:rsid w:val="00340C6C"/>
    <w:rsid w:val="00341200"/>
    <w:rsid w:val="0034198B"/>
    <w:rsid w:val="00342AC0"/>
    <w:rsid w:val="00342D5D"/>
    <w:rsid w:val="00342E1C"/>
    <w:rsid w:val="00343276"/>
    <w:rsid w:val="0034391C"/>
    <w:rsid w:val="003442EB"/>
    <w:rsid w:val="00344BBC"/>
    <w:rsid w:val="00345A9C"/>
    <w:rsid w:val="003462FE"/>
    <w:rsid w:val="00346EC7"/>
    <w:rsid w:val="0034712D"/>
    <w:rsid w:val="00347530"/>
    <w:rsid w:val="0034798A"/>
    <w:rsid w:val="00347AE4"/>
    <w:rsid w:val="00347E74"/>
    <w:rsid w:val="00350886"/>
    <w:rsid w:val="00350EA3"/>
    <w:rsid w:val="003517C6"/>
    <w:rsid w:val="00352C23"/>
    <w:rsid w:val="00353972"/>
    <w:rsid w:val="00356543"/>
    <w:rsid w:val="00356657"/>
    <w:rsid w:val="00356B6E"/>
    <w:rsid w:val="0035747E"/>
    <w:rsid w:val="003574BC"/>
    <w:rsid w:val="00357764"/>
    <w:rsid w:val="00360ADA"/>
    <w:rsid w:val="00361D52"/>
    <w:rsid w:val="00362F11"/>
    <w:rsid w:val="00363925"/>
    <w:rsid w:val="00365069"/>
    <w:rsid w:val="00365677"/>
    <w:rsid w:val="0036591B"/>
    <w:rsid w:val="00366500"/>
    <w:rsid w:val="003670B6"/>
    <w:rsid w:val="00367738"/>
    <w:rsid w:val="0036788C"/>
    <w:rsid w:val="003679C4"/>
    <w:rsid w:val="00367D3A"/>
    <w:rsid w:val="003704BC"/>
    <w:rsid w:val="00370678"/>
    <w:rsid w:val="0037145C"/>
    <w:rsid w:val="00371BB7"/>
    <w:rsid w:val="00372CFC"/>
    <w:rsid w:val="00373861"/>
    <w:rsid w:val="00373D1A"/>
    <w:rsid w:val="00373DAC"/>
    <w:rsid w:val="00374175"/>
    <w:rsid w:val="00374A9E"/>
    <w:rsid w:val="00374EAD"/>
    <w:rsid w:val="0037501E"/>
    <w:rsid w:val="0037572C"/>
    <w:rsid w:val="0037744E"/>
    <w:rsid w:val="003778FA"/>
    <w:rsid w:val="00377BF6"/>
    <w:rsid w:val="00380995"/>
    <w:rsid w:val="00380CE0"/>
    <w:rsid w:val="00380E33"/>
    <w:rsid w:val="00380F18"/>
    <w:rsid w:val="00381283"/>
    <w:rsid w:val="00382918"/>
    <w:rsid w:val="003839C5"/>
    <w:rsid w:val="00384943"/>
    <w:rsid w:val="00384944"/>
    <w:rsid w:val="00385629"/>
    <w:rsid w:val="003856EA"/>
    <w:rsid w:val="00385B74"/>
    <w:rsid w:val="00386708"/>
    <w:rsid w:val="0038759C"/>
    <w:rsid w:val="00387E2E"/>
    <w:rsid w:val="003904C5"/>
    <w:rsid w:val="00390752"/>
    <w:rsid w:val="00390FE4"/>
    <w:rsid w:val="00392036"/>
    <w:rsid w:val="003925C7"/>
    <w:rsid w:val="00392884"/>
    <w:rsid w:val="0039292F"/>
    <w:rsid w:val="003932C0"/>
    <w:rsid w:val="00393B11"/>
    <w:rsid w:val="00394335"/>
    <w:rsid w:val="003943DF"/>
    <w:rsid w:val="0039481B"/>
    <w:rsid w:val="00395BB4"/>
    <w:rsid w:val="0039640D"/>
    <w:rsid w:val="003970A5"/>
    <w:rsid w:val="00397784"/>
    <w:rsid w:val="00397E73"/>
    <w:rsid w:val="003A0894"/>
    <w:rsid w:val="003A08E2"/>
    <w:rsid w:val="003A09F8"/>
    <w:rsid w:val="003A1AA9"/>
    <w:rsid w:val="003A1E02"/>
    <w:rsid w:val="003A2737"/>
    <w:rsid w:val="003A28C2"/>
    <w:rsid w:val="003A3412"/>
    <w:rsid w:val="003A434A"/>
    <w:rsid w:val="003A4A4A"/>
    <w:rsid w:val="003A511A"/>
    <w:rsid w:val="003A552A"/>
    <w:rsid w:val="003A5F9B"/>
    <w:rsid w:val="003A5FC6"/>
    <w:rsid w:val="003A64AE"/>
    <w:rsid w:val="003A65F7"/>
    <w:rsid w:val="003B00C7"/>
    <w:rsid w:val="003B06E9"/>
    <w:rsid w:val="003B0842"/>
    <w:rsid w:val="003B0BB4"/>
    <w:rsid w:val="003B1D30"/>
    <w:rsid w:val="003B1D56"/>
    <w:rsid w:val="003B2B39"/>
    <w:rsid w:val="003B2EA0"/>
    <w:rsid w:val="003B4ECF"/>
    <w:rsid w:val="003B551B"/>
    <w:rsid w:val="003B5BAF"/>
    <w:rsid w:val="003B61A6"/>
    <w:rsid w:val="003B661B"/>
    <w:rsid w:val="003B6A4C"/>
    <w:rsid w:val="003B785C"/>
    <w:rsid w:val="003B7E5E"/>
    <w:rsid w:val="003C0490"/>
    <w:rsid w:val="003C0678"/>
    <w:rsid w:val="003C2A7F"/>
    <w:rsid w:val="003C39A8"/>
    <w:rsid w:val="003C4A44"/>
    <w:rsid w:val="003C4A6F"/>
    <w:rsid w:val="003C5D82"/>
    <w:rsid w:val="003D0603"/>
    <w:rsid w:val="003D09FB"/>
    <w:rsid w:val="003D1789"/>
    <w:rsid w:val="003D2594"/>
    <w:rsid w:val="003D25F5"/>
    <w:rsid w:val="003D2C34"/>
    <w:rsid w:val="003D2D6E"/>
    <w:rsid w:val="003D3585"/>
    <w:rsid w:val="003D3DB9"/>
    <w:rsid w:val="003D4603"/>
    <w:rsid w:val="003D5576"/>
    <w:rsid w:val="003D6CB8"/>
    <w:rsid w:val="003D74E6"/>
    <w:rsid w:val="003D76CE"/>
    <w:rsid w:val="003E099C"/>
    <w:rsid w:val="003E11F2"/>
    <w:rsid w:val="003E1C65"/>
    <w:rsid w:val="003E397E"/>
    <w:rsid w:val="003E3E5D"/>
    <w:rsid w:val="003E4BF8"/>
    <w:rsid w:val="003E6E95"/>
    <w:rsid w:val="003E6F05"/>
    <w:rsid w:val="003E7405"/>
    <w:rsid w:val="003E746A"/>
    <w:rsid w:val="003E783F"/>
    <w:rsid w:val="003E7F66"/>
    <w:rsid w:val="003F0391"/>
    <w:rsid w:val="003F19B6"/>
    <w:rsid w:val="003F314C"/>
    <w:rsid w:val="003F3544"/>
    <w:rsid w:val="003F42A7"/>
    <w:rsid w:val="003F4A66"/>
    <w:rsid w:val="003F4D95"/>
    <w:rsid w:val="003F4DE4"/>
    <w:rsid w:val="003F52A5"/>
    <w:rsid w:val="003F61EE"/>
    <w:rsid w:val="003F73BE"/>
    <w:rsid w:val="003F7486"/>
    <w:rsid w:val="00401C38"/>
    <w:rsid w:val="00402A51"/>
    <w:rsid w:val="00402BC0"/>
    <w:rsid w:val="00403B92"/>
    <w:rsid w:val="0040401B"/>
    <w:rsid w:val="004046A0"/>
    <w:rsid w:val="00404762"/>
    <w:rsid w:val="00405F97"/>
    <w:rsid w:val="004062E5"/>
    <w:rsid w:val="0041016D"/>
    <w:rsid w:val="00410895"/>
    <w:rsid w:val="004109EC"/>
    <w:rsid w:val="00411C97"/>
    <w:rsid w:val="0041214B"/>
    <w:rsid w:val="00412C55"/>
    <w:rsid w:val="004151B4"/>
    <w:rsid w:val="004151C9"/>
    <w:rsid w:val="00415414"/>
    <w:rsid w:val="00415E0A"/>
    <w:rsid w:val="00416ECE"/>
    <w:rsid w:val="004170D2"/>
    <w:rsid w:val="00420C72"/>
    <w:rsid w:val="00420F74"/>
    <w:rsid w:val="00421DE6"/>
    <w:rsid w:val="00422593"/>
    <w:rsid w:val="004226F8"/>
    <w:rsid w:val="004246A0"/>
    <w:rsid w:val="004257DB"/>
    <w:rsid w:val="00425DEA"/>
    <w:rsid w:val="00426508"/>
    <w:rsid w:val="004270D5"/>
    <w:rsid w:val="00427A4D"/>
    <w:rsid w:val="00427FF8"/>
    <w:rsid w:val="00430236"/>
    <w:rsid w:val="004304F7"/>
    <w:rsid w:val="00430BF7"/>
    <w:rsid w:val="00432484"/>
    <w:rsid w:val="00432737"/>
    <w:rsid w:val="00432F6E"/>
    <w:rsid w:val="0043405F"/>
    <w:rsid w:val="0043488B"/>
    <w:rsid w:val="004352C2"/>
    <w:rsid w:val="00435B12"/>
    <w:rsid w:val="00435CD9"/>
    <w:rsid w:val="004423B5"/>
    <w:rsid w:val="00442589"/>
    <w:rsid w:val="00442D4C"/>
    <w:rsid w:val="0044691D"/>
    <w:rsid w:val="00446FC9"/>
    <w:rsid w:val="004471C7"/>
    <w:rsid w:val="00447237"/>
    <w:rsid w:val="0045194B"/>
    <w:rsid w:val="00452D4F"/>
    <w:rsid w:val="004534EA"/>
    <w:rsid w:val="00453615"/>
    <w:rsid w:val="00454218"/>
    <w:rsid w:val="004548A5"/>
    <w:rsid w:val="004549FA"/>
    <w:rsid w:val="00455224"/>
    <w:rsid w:val="00455A6D"/>
    <w:rsid w:val="00456044"/>
    <w:rsid w:val="004562DE"/>
    <w:rsid w:val="004564C1"/>
    <w:rsid w:val="00456903"/>
    <w:rsid w:val="00456C45"/>
    <w:rsid w:val="00457D5C"/>
    <w:rsid w:val="0046015F"/>
    <w:rsid w:val="00460987"/>
    <w:rsid w:val="00461C92"/>
    <w:rsid w:val="00461D48"/>
    <w:rsid w:val="00461DB4"/>
    <w:rsid w:val="00462DB9"/>
    <w:rsid w:val="004633A4"/>
    <w:rsid w:val="004634FC"/>
    <w:rsid w:val="00463AE9"/>
    <w:rsid w:val="00463B1D"/>
    <w:rsid w:val="00465567"/>
    <w:rsid w:val="00465D4D"/>
    <w:rsid w:val="00467A76"/>
    <w:rsid w:val="00471BE4"/>
    <w:rsid w:val="0047215A"/>
    <w:rsid w:val="00472819"/>
    <w:rsid w:val="00472855"/>
    <w:rsid w:val="00472C17"/>
    <w:rsid w:val="004735B3"/>
    <w:rsid w:val="0047367C"/>
    <w:rsid w:val="00473FD5"/>
    <w:rsid w:val="00475F78"/>
    <w:rsid w:val="00476617"/>
    <w:rsid w:val="004769E3"/>
    <w:rsid w:val="004779F1"/>
    <w:rsid w:val="00480B30"/>
    <w:rsid w:val="00480DEF"/>
    <w:rsid w:val="00481082"/>
    <w:rsid w:val="0048118B"/>
    <w:rsid w:val="00482008"/>
    <w:rsid w:val="004820A9"/>
    <w:rsid w:val="004833CD"/>
    <w:rsid w:val="00483BBE"/>
    <w:rsid w:val="00483C1D"/>
    <w:rsid w:val="00483E33"/>
    <w:rsid w:val="00483FB3"/>
    <w:rsid w:val="004844E6"/>
    <w:rsid w:val="004845AE"/>
    <w:rsid w:val="004851D4"/>
    <w:rsid w:val="004856A5"/>
    <w:rsid w:val="0048612D"/>
    <w:rsid w:val="0048667C"/>
    <w:rsid w:val="00487445"/>
    <w:rsid w:val="00487D95"/>
    <w:rsid w:val="00492149"/>
    <w:rsid w:val="00492BEC"/>
    <w:rsid w:val="00494018"/>
    <w:rsid w:val="004941B4"/>
    <w:rsid w:val="0049452B"/>
    <w:rsid w:val="004951C2"/>
    <w:rsid w:val="00495274"/>
    <w:rsid w:val="00496368"/>
    <w:rsid w:val="00496509"/>
    <w:rsid w:val="00496B99"/>
    <w:rsid w:val="004975C9"/>
    <w:rsid w:val="004A06E7"/>
    <w:rsid w:val="004A07C0"/>
    <w:rsid w:val="004A0E61"/>
    <w:rsid w:val="004A2DFD"/>
    <w:rsid w:val="004A3D92"/>
    <w:rsid w:val="004A44EF"/>
    <w:rsid w:val="004A48DE"/>
    <w:rsid w:val="004A4ECB"/>
    <w:rsid w:val="004A5701"/>
    <w:rsid w:val="004A5B5F"/>
    <w:rsid w:val="004A72D1"/>
    <w:rsid w:val="004B0195"/>
    <w:rsid w:val="004B0A2E"/>
    <w:rsid w:val="004B0FF8"/>
    <w:rsid w:val="004B15CC"/>
    <w:rsid w:val="004B16FD"/>
    <w:rsid w:val="004B1F1C"/>
    <w:rsid w:val="004B2320"/>
    <w:rsid w:val="004B25BF"/>
    <w:rsid w:val="004B363F"/>
    <w:rsid w:val="004B3BE4"/>
    <w:rsid w:val="004B44F5"/>
    <w:rsid w:val="004B4F25"/>
    <w:rsid w:val="004B4FBE"/>
    <w:rsid w:val="004B7A0B"/>
    <w:rsid w:val="004B7ABC"/>
    <w:rsid w:val="004B7F23"/>
    <w:rsid w:val="004C0199"/>
    <w:rsid w:val="004C37BC"/>
    <w:rsid w:val="004C3951"/>
    <w:rsid w:val="004C4B23"/>
    <w:rsid w:val="004C51ED"/>
    <w:rsid w:val="004C53F8"/>
    <w:rsid w:val="004C5761"/>
    <w:rsid w:val="004C58FD"/>
    <w:rsid w:val="004C595A"/>
    <w:rsid w:val="004C5BE9"/>
    <w:rsid w:val="004C61A4"/>
    <w:rsid w:val="004C61E0"/>
    <w:rsid w:val="004C6D86"/>
    <w:rsid w:val="004C7E50"/>
    <w:rsid w:val="004D024B"/>
    <w:rsid w:val="004D0D64"/>
    <w:rsid w:val="004D1CCD"/>
    <w:rsid w:val="004D2501"/>
    <w:rsid w:val="004D2924"/>
    <w:rsid w:val="004D296E"/>
    <w:rsid w:val="004D2D73"/>
    <w:rsid w:val="004D3334"/>
    <w:rsid w:val="004D33AB"/>
    <w:rsid w:val="004D428A"/>
    <w:rsid w:val="004D4400"/>
    <w:rsid w:val="004D58C8"/>
    <w:rsid w:val="004D6F5F"/>
    <w:rsid w:val="004D70A5"/>
    <w:rsid w:val="004D7893"/>
    <w:rsid w:val="004E0E8B"/>
    <w:rsid w:val="004E15ED"/>
    <w:rsid w:val="004E2589"/>
    <w:rsid w:val="004E3296"/>
    <w:rsid w:val="004E486F"/>
    <w:rsid w:val="004E51E1"/>
    <w:rsid w:val="004E5C77"/>
    <w:rsid w:val="004E6361"/>
    <w:rsid w:val="004F01B1"/>
    <w:rsid w:val="004F11E1"/>
    <w:rsid w:val="004F19A3"/>
    <w:rsid w:val="004F3042"/>
    <w:rsid w:val="004F3D01"/>
    <w:rsid w:val="004F46E0"/>
    <w:rsid w:val="004F49AF"/>
    <w:rsid w:val="004F4DC9"/>
    <w:rsid w:val="004F5D86"/>
    <w:rsid w:val="004F5DA1"/>
    <w:rsid w:val="004F6069"/>
    <w:rsid w:val="004F635C"/>
    <w:rsid w:val="004F6BD8"/>
    <w:rsid w:val="004F71BC"/>
    <w:rsid w:val="004F7722"/>
    <w:rsid w:val="004F7A14"/>
    <w:rsid w:val="0050082F"/>
    <w:rsid w:val="00501BC2"/>
    <w:rsid w:val="00502AC2"/>
    <w:rsid w:val="00502B69"/>
    <w:rsid w:val="00503C8E"/>
    <w:rsid w:val="00504487"/>
    <w:rsid w:val="00504534"/>
    <w:rsid w:val="0050660B"/>
    <w:rsid w:val="005079A9"/>
    <w:rsid w:val="00507B6B"/>
    <w:rsid w:val="00507EF7"/>
    <w:rsid w:val="00510AC9"/>
    <w:rsid w:val="00510F69"/>
    <w:rsid w:val="0051153B"/>
    <w:rsid w:val="00512063"/>
    <w:rsid w:val="00512576"/>
    <w:rsid w:val="005147F4"/>
    <w:rsid w:val="00514CAB"/>
    <w:rsid w:val="005158C2"/>
    <w:rsid w:val="00515BBA"/>
    <w:rsid w:val="005160C5"/>
    <w:rsid w:val="005167CE"/>
    <w:rsid w:val="00516823"/>
    <w:rsid w:val="005171E7"/>
    <w:rsid w:val="0051729C"/>
    <w:rsid w:val="00517A54"/>
    <w:rsid w:val="00517A75"/>
    <w:rsid w:val="0052005F"/>
    <w:rsid w:val="00520107"/>
    <w:rsid w:val="005213CB"/>
    <w:rsid w:val="00521AA7"/>
    <w:rsid w:val="00523011"/>
    <w:rsid w:val="00523423"/>
    <w:rsid w:val="0052372E"/>
    <w:rsid w:val="00524C3B"/>
    <w:rsid w:val="005256C4"/>
    <w:rsid w:val="00525A15"/>
    <w:rsid w:val="00526CDB"/>
    <w:rsid w:val="005275BD"/>
    <w:rsid w:val="005302E0"/>
    <w:rsid w:val="005304A4"/>
    <w:rsid w:val="00531775"/>
    <w:rsid w:val="00531BCD"/>
    <w:rsid w:val="005324EF"/>
    <w:rsid w:val="00532B5E"/>
    <w:rsid w:val="00532F81"/>
    <w:rsid w:val="00533757"/>
    <w:rsid w:val="00533BC5"/>
    <w:rsid w:val="00533C4C"/>
    <w:rsid w:val="00535275"/>
    <w:rsid w:val="00536A34"/>
    <w:rsid w:val="00537962"/>
    <w:rsid w:val="005411ED"/>
    <w:rsid w:val="00541DB2"/>
    <w:rsid w:val="005427D9"/>
    <w:rsid w:val="005441BD"/>
    <w:rsid w:val="0054475E"/>
    <w:rsid w:val="00544E6A"/>
    <w:rsid w:val="00546576"/>
    <w:rsid w:val="0054753F"/>
    <w:rsid w:val="00547BAD"/>
    <w:rsid w:val="00550BAC"/>
    <w:rsid w:val="00550C89"/>
    <w:rsid w:val="00552C8E"/>
    <w:rsid w:val="00553818"/>
    <w:rsid w:val="00553871"/>
    <w:rsid w:val="00553E97"/>
    <w:rsid w:val="00555555"/>
    <w:rsid w:val="005555BC"/>
    <w:rsid w:val="00555D7A"/>
    <w:rsid w:val="0055637D"/>
    <w:rsid w:val="005565CE"/>
    <w:rsid w:val="00556949"/>
    <w:rsid w:val="005572BA"/>
    <w:rsid w:val="00557B26"/>
    <w:rsid w:val="00557F8A"/>
    <w:rsid w:val="00560174"/>
    <w:rsid w:val="00560814"/>
    <w:rsid w:val="005608E6"/>
    <w:rsid w:val="00560C28"/>
    <w:rsid w:val="00560F37"/>
    <w:rsid w:val="00561161"/>
    <w:rsid w:val="005612AF"/>
    <w:rsid w:val="005615B1"/>
    <w:rsid w:val="005633BE"/>
    <w:rsid w:val="00563756"/>
    <w:rsid w:val="0056386D"/>
    <w:rsid w:val="00564521"/>
    <w:rsid w:val="00564D72"/>
    <w:rsid w:val="00564E4A"/>
    <w:rsid w:val="00565915"/>
    <w:rsid w:val="00565BE4"/>
    <w:rsid w:val="005661F7"/>
    <w:rsid w:val="00566E1C"/>
    <w:rsid w:val="00567A40"/>
    <w:rsid w:val="005701CE"/>
    <w:rsid w:val="0057037B"/>
    <w:rsid w:val="005707B0"/>
    <w:rsid w:val="0057085D"/>
    <w:rsid w:val="00571A2D"/>
    <w:rsid w:val="00572B12"/>
    <w:rsid w:val="00573CBE"/>
    <w:rsid w:val="00573DD6"/>
    <w:rsid w:val="00573F48"/>
    <w:rsid w:val="00573F65"/>
    <w:rsid w:val="0057406C"/>
    <w:rsid w:val="005740B0"/>
    <w:rsid w:val="00577519"/>
    <w:rsid w:val="00580784"/>
    <w:rsid w:val="00581475"/>
    <w:rsid w:val="0058595A"/>
    <w:rsid w:val="00585B6F"/>
    <w:rsid w:val="00585D3A"/>
    <w:rsid w:val="005863B8"/>
    <w:rsid w:val="00586659"/>
    <w:rsid w:val="005870D0"/>
    <w:rsid w:val="0058714D"/>
    <w:rsid w:val="00587657"/>
    <w:rsid w:val="0058782E"/>
    <w:rsid w:val="005901C2"/>
    <w:rsid w:val="00591DD0"/>
    <w:rsid w:val="0059206A"/>
    <w:rsid w:val="005924D9"/>
    <w:rsid w:val="00594393"/>
    <w:rsid w:val="005943B3"/>
    <w:rsid w:val="00594C93"/>
    <w:rsid w:val="00595100"/>
    <w:rsid w:val="00596A8E"/>
    <w:rsid w:val="0059734B"/>
    <w:rsid w:val="0059797C"/>
    <w:rsid w:val="005A0BF5"/>
    <w:rsid w:val="005A1223"/>
    <w:rsid w:val="005A1873"/>
    <w:rsid w:val="005A18A4"/>
    <w:rsid w:val="005A1F58"/>
    <w:rsid w:val="005A22B5"/>
    <w:rsid w:val="005A2587"/>
    <w:rsid w:val="005A2EF9"/>
    <w:rsid w:val="005A3A8B"/>
    <w:rsid w:val="005A3D1E"/>
    <w:rsid w:val="005A41AB"/>
    <w:rsid w:val="005A5130"/>
    <w:rsid w:val="005A5646"/>
    <w:rsid w:val="005A5834"/>
    <w:rsid w:val="005A5AE7"/>
    <w:rsid w:val="005A6334"/>
    <w:rsid w:val="005A6337"/>
    <w:rsid w:val="005A65E3"/>
    <w:rsid w:val="005A7221"/>
    <w:rsid w:val="005A72BF"/>
    <w:rsid w:val="005B0998"/>
    <w:rsid w:val="005B21B4"/>
    <w:rsid w:val="005B46C0"/>
    <w:rsid w:val="005B4893"/>
    <w:rsid w:val="005B5730"/>
    <w:rsid w:val="005B5861"/>
    <w:rsid w:val="005B5C66"/>
    <w:rsid w:val="005B6340"/>
    <w:rsid w:val="005B7521"/>
    <w:rsid w:val="005B7BC8"/>
    <w:rsid w:val="005C0C2A"/>
    <w:rsid w:val="005C0C50"/>
    <w:rsid w:val="005C0F67"/>
    <w:rsid w:val="005C1947"/>
    <w:rsid w:val="005C2917"/>
    <w:rsid w:val="005C2E2D"/>
    <w:rsid w:val="005C2E9F"/>
    <w:rsid w:val="005C47E6"/>
    <w:rsid w:val="005C52FF"/>
    <w:rsid w:val="005C5509"/>
    <w:rsid w:val="005C6272"/>
    <w:rsid w:val="005C6274"/>
    <w:rsid w:val="005C735A"/>
    <w:rsid w:val="005D0318"/>
    <w:rsid w:val="005D0756"/>
    <w:rsid w:val="005D177C"/>
    <w:rsid w:val="005D1B2D"/>
    <w:rsid w:val="005D1E36"/>
    <w:rsid w:val="005D20E9"/>
    <w:rsid w:val="005D3093"/>
    <w:rsid w:val="005D30FA"/>
    <w:rsid w:val="005D34FC"/>
    <w:rsid w:val="005D3F5D"/>
    <w:rsid w:val="005D44EC"/>
    <w:rsid w:val="005D559D"/>
    <w:rsid w:val="005D5888"/>
    <w:rsid w:val="005D5BBC"/>
    <w:rsid w:val="005D63AD"/>
    <w:rsid w:val="005D6D62"/>
    <w:rsid w:val="005D7675"/>
    <w:rsid w:val="005E006A"/>
    <w:rsid w:val="005E00D9"/>
    <w:rsid w:val="005E1438"/>
    <w:rsid w:val="005E1EFD"/>
    <w:rsid w:val="005E34EC"/>
    <w:rsid w:val="005E3758"/>
    <w:rsid w:val="005E3BF9"/>
    <w:rsid w:val="005E3CB7"/>
    <w:rsid w:val="005E41C9"/>
    <w:rsid w:val="005E438F"/>
    <w:rsid w:val="005E4512"/>
    <w:rsid w:val="005E4F43"/>
    <w:rsid w:val="005E545D"/>
    <w:rsid w:val="005E576C"/>
    <w:rsid w:val="005E5F9A"/>
    <w:rsid w:val="005E73FF"/>
    <w:rsid w:val="005E7A4F"/>
    <w:rsid w:val="005F0C9A"/>
    <w:rsid w:val="005F1551"/>
    <w:rsid w:val="005F1591"/>
    <w:rsid w:val="005F30FE"/>
    <w:rsid w:val="005F3562"/>
    <w:rsid w:val="005F3965"/>
    <w:rsid w:val="005F3F3F"/>
    <w:rsid w:val="005F4AA3"/>
    <w:rsid w:val="005F4B30"/>
    <w:rsid w:val="005F4F7A"/>
    <w:rsid w:val="005F5260"/>
    <w:rsid w:val="005F571E"/>
    <w:rsid w:val="005F5F25"/>
    <w:rsid w:val="005F6571"/>
    <w:rsid w:val="005F7181"/>
    <w:rsid w:val="005F786C"/>
    <w:rsid w:val="005F7E24"/>
    <w:rsid w:val="00600F8E"/>
    <w:rsid w:val="00601282"/>
    <w:rsid w:val="006013F8"/>
    <w:rsid w:val="00601793"/>
    <w:rsid w:val="00602574"/>
    <w:rsid w:val="00603620"/>
    <w:rsid w:val="00604DAE"/>
    <w:rsid w:val="006069BA"/>
    <w:rsid w:val="00606D5D"/>
    <w:rsid w:val="006078E9"/>
    <w:rsid w:val="00607AB0"/>
    <w:rsid w:val="00612BD2"/>
    <w:rsid w:val="006139D0"/>
    <w:rsid w:val="00613F1F"/>
    <w:rsid w:val="00614661"/>
    <w:rsid w:val="00614AAD"/>
    <w:rsid w:val="00614C8D"/>
    <w:rsid w:val="0061556C"/>
    <w:rsid w:val="006158B5"/>
    <w:rsid w:val="00615954"/>
    <w:rsid w:val="0061686D"/>
    <w:rsid w:val="00616E0D"/>
    <w:rsid w:val="006175BA"/>
    <w:rsid w:val="006178C4"/>
    <w:rsid w:val="00617D08"/>
    <w:rsid w:val="0062078D"/>
    <w:rsid w:val="006213CD"/>
    <w:rsid w:val="0062168A"/>
    <w:rsid w:val="006233BB"/>
    <w:rsid w:val="00624304"/>
    <w:rsid w:val="00624723"/>
    <w:rsid w:val="006253DE"/>
    <w:rsid w:val="0062617F"/>
    <w:rsid w:val="00626B15"/>
    <w:rsid w:val="00626BFB"/>
    <w:rsid w:val="00626D75"/>
    <w:rsid w:val="0062701A"/>
    <w:rsid w:val="0063092B"/>
    <w:rsid w:val="006314A1"/>
    <w:rsid w:val="00631A1A"/>
    <w:rsid w:val="00631A72"/>
    <w:rsid w:val="00631FAF"/>
    <w:rsid w:val="0063217F"/>
    <w:rsid w:val="006322D7"/>
    <w:rsid w:val="00633088"/>
    <w:rsid w:val="006335E5"/>
    <w:rsid w:val="00633C50"/>
    <w:rsid w:val="0063410E"/>
    <w:rsid w:val="00634280"/>
    <w:rsid w:val="00634CAB"/>
    <w:rsid w:val="0063594C"/>
    <w:rsid w:val="006362D5"/>
    <w:rsid w:val="006376B4"/>
    <w:rsid w:val="0063783E"/>
    <w:rsid w:val="00640817"/>
    <w:rsid w:val="0064125F"/>
    <w:rsid w:val="0064136D"/>
    <w:rsid w:val="0064180C"/>
    <w:rsid w:val="006419FB"/>
    <w:rsid w:val="00643243"/>
    <w:rsid w:val="00643A46"/>
    <w:rsid w:val="00643D73"/>
    <w:rsid w:val="00644BA7"/>
    <w:rsid w:val="00644E6F"/>
    <w:rsid w:val="0064514D"/>
    <w:rsid w:val="0064739E"/>
    <w:rsid w:val="00647FD1"/>
    <w:rsid w:val="0065132D"/>
    <w:rsid w:val="00652E1E"/>
    <w:rsid w:val="00652F28"/>
    <w:rsid w:val="006543DF"/>
    <w:rsid w:val="00656A2F"/>
    <w:rsid w:val="00656DE9"/>
    <w:rsid w:val="0065767F"/>
    <w:rsid w:val="00660087"/>
    <w:rsid w:val="006613EF"/>
    <w:rsid w:val="006618A7"/>
    <w:rsid w:val="00661C84"/>
    <w:rsid w:val="00661D3C"/>
    <w:rsid w:val="00662182"/>
    <w:rsid w:val="0066285C"/>
    <w:rsid w:val="00663A7C"/>
    <w:rsid w:val="00664B3A"/>
    <w:rsid w:val="00666C10"/>
    <w:rsid w:val="00667817"/>
    <w:rsid w:val="00670534"/>
    <w:rsid w:val="00670920"/>
    <w:rsid w:val="00671CD0"/>
    <w:rsid w:val="006722EA"/>
    <w:rsid w:val="00673E05"/>
    <w:rsid w:val="0067538D"/>
    <w:rsid w:val="0067580A"/>
    <w:rsid w:val="00676CF5"/>
    <w:rsid w:val="00677749"/>
    <w:rsid w:val="00680927"/>
    <w:rsid w:val="00681E62"/>
    <w:rsid w:val="00683F4E"/>
    <w:rsid w:val="006849C2"/>
    <w:rsid w:val="00684CDD"/>
    <w:rsid w:val="00684F3F"/>
    <w:rsid w:val="00685466"/>
    <w:rsid w:val="00686039"/>
    <w:rsid w:val="0068672B"/>
    <w:rsid w:val="00686ECB"/>
    <w:rsid w:val="00690398"/>
    <w:rsid w:val="006909A6"/>
    <w:rsid w:val="006914B1"/>
    <w:rsid w:val="00691590"/>
    <w:rsid w:val="00692A47"/>
    <w:rsid w:val="00692FD9"/>
    <w:rsid w:val="00693732"/>
    <w:rsid w:val="00693EA7"/>
    <w:rsid w:val="006942B1"/>
    <w:rsid w:val="0069607D"/>
    <w:rsid w:val="00696319"/>
    <w:rsid w:val="006966D1"/>
    <w:rsid w:val="006968F1"/>
    <w:rsid w:val="006973D4"/>
    <w:rsid w:val="00697719"/>
    <w:rsid w:val="00697AAB"/>
    <w:rsid w:val="00697E40"/>
    <w:rsid w:val="006A0FCD"/>
    <w:rsid w:val="006A16A3"/>
    <w:rsid w:val="006A2674"/>
    <w:rsid w:val="006A3E57"/>
    <w:rsid w:val="006A40A1"/>
    <w:rsid w:val="006A48A8"/>
    <w:rsid w:val="006A4F83"/>
    <w:rsid w:val="006A5039"/>
    <w:rsid w:val="006A5219"/>
    <w:rsid w:val="006A529D"/>
    <w:rsid w:val="006A5AC0"/>
    <w:rsid w:val="006A5B80"/>
    <w:rsid w:val="006A5DA2"/>
    <w:rsid w:val="006A6B28"/>
    <w:rsid w:val="006A6BAA"/>
    <w:rsid w:val="006A7792"/>
    <w:rsid w:val="006B01F8"/>
    <w:rsid w:val="006B02F2"/>
    <w:rsid w:val="006B1D35"/>
    <w:rsid w:val="006B2667"/>
    <w:rsid w:val="006B339A"/>
    <w:rsid w:val="006B43E3"/>
    <w:rsid w:val="006B4531"/>
    <w:rsid w:val="006B4657"/>
    <w:rsid w:val="006B4A88"/>
    <w:rsid w:val="006B5084"/>
    <w:rsid w:val="006B538F"/>
    <w:rsid w:val="006B646F"/>
    <w:rsid w:val="006B67FA"/>
    <w:rsid w:val="006B7399"/>
    <w:rsid w:val="006B775C"/>
    <w:rsid w:val="006B7E73"/>
    <w:rsid w:val="006C0198"/>
    <w:rsid w:val="006C059D"/>
    <w:rsid w:val="006C069F"/>
    <w:rsid w:val="006C0F21"/>
    <w:rsid w:val="006C1C31"/>
    <w:rsid w:val="006C2AE1"/>
    <w:rsid w:val="006C327E"/>
    <w:rsid w:val="006C3F81"/>
    <w:rsid w:val="006C439E"/>
    <w:rsid w:val="006C47BE"/>
    <w:rsid w:val="006C598E"/>
    <w:rsid w:val="006C5D8F"/>
    <w:rsid w:val="006C5DBA"/>
    <w:rsid w:val="006C696A"/>
    <w:rsid w:val="006C7F8C"/>
    <w:rsid w:val="006D04EF"/>
    <w:rsid w:val="006D1055"/>
    <w:rsid w:val="006D135D"/>
    <w:rsid w:val="006D2AD1"/>
    <w:rsid w:val="006D300B"/>
    <w:rsid w:val="006D384C"/>
    <w:rsid w:val="006D4018"/>
    <w:rsid w:val="006D6ECA"/>
    <w:rsid w:val="006D711A"/>
    <w:rsid w:val="006D73BB"/>
    <w:rsid w:val="006D75C7"/>
    <w:rsid w:val="006D778A"/>
    <w:rsid w:val="006E006D"/>
    <w:rsid w:val="006E08A8"/>
    <w:rsid w:val="006E0972"/>
    <w:rsid w:val="006E0C97"/>
    <w:rsid w:val="006E0D08"/>
    <w:rsid w:val="006E117E"/>
    <w:rsid w:val="006E2429"/>
    <w:rsid w:val="006E29F4"/>
    <w:rsid w:val="006E2E57"/>
    <w:rsid w:val="006E3942"/>
    <w:rsid w:val="006E3EA4"/>
    <w:rsid w:val="006E45FF"/>
    <w:rsid w:val="006E4B63"/>
    <w:rsid w:val="006E4E57"/>
    <w:rsid w:val="006E4F59"/>
    <w:rsid w:val="006E5882"/>
    <w:rsid w:val="006E6898"/>
    <w:rsid w:val="006E73B5"/>
    <w:rsid w:val="006E7479"/>
    <w:rsid w:val="006E7F93"/>
    <w:rsid w:val="006F001D"/>
    <w:rsid w:val="006F0D3A"/>
    <w:rsid w:val="006F0D9D"/>
    <w:rsid w:val="006F113D"/>
    <w:rsid w:val="006F16F6"/>
    <w:rsid w:val="006F1968"/>
    <w:rsid w:val="006F23C1"/>
    <w:rsid w:val="006F26ED"/>
    <w:rsid w:val="006F37E6"/>
    <w:rsid w:val="006F3DC3"/>
    <w:rsid w:val="006F4455"/>
    <w:rsid w:val="006F45C4"/>
    <w:rsid w:val="006F47BC"/>
    <w:rsid w:val="006F552E"/>
    <w:rsid w:val="006F585A"/>
    <w:rsid w:val="006F5ECF"/>
    <w:rsid w:val="006F6206"/>
    <w:rsid w:val="006F6A9A"/>
    <w:rsid w:val="006F73F6"/>
    <w:rsid w:val="006F76E6"/>
    <w:rsid w:val="007013D8"/>
    <w:rsid w:val="00701588"/>
    <w:rsid w:val="00701B2D"/>
    <w:rsid w:val="00701E0B"/>
    <w:rsid w:val="00703E46"/>
    <w:rsid w:val="0070435C"/>
    <w:rsid w:val="00704C97"/>
    <w:rsid w:val="00706E03"/>
    <w:rsid w:val="00706EDA"/>
    <w:rsid w:val="007072BE"/>
    <w:rsid w:val="007072ED"/>
    <w:rsid w:val="00707C16"/>
    <w:rsid w:val="007109F9"/>
    <w:rsid w:val="00710A79"/>
    <w:rsid w:val="007116C6"/>
    <w:rsid w:val="00712169"/>
    <w:rsid w:val="00712CBB"/>
    <w:rsid w:val="00714463"/>
    <w:rsid w:val="007160B7"/>
    <w:rsid w:val="00716450"/>
    <w:rsid w:val="00716A17"/>
    <w:rsid w:val="00716B76"/>
    <w:rsid w:val="007204E6"/>
    <w:rsid w:val="0072268A"/>
    <w:rsid w:val="007229BD"/>
    <w:rsid w:val="0072390C"/>
    <w:rsid w:val="00723D06"/>
    <w:rsid w:val="007245C9"/>
    <w:rsid w:val="007252FD"/>
    <w:rsid w:val="0072672C"/>
    <w:rsid w:val="007271EB"/>
    <w:rsid w:val="007273BF"/>
    <w:rsid w:val="00727757"/>
    <w:rsid w:val="007277AE"/>
    <w:rsid w:val="0072796A"/>
    <w:rsid w:val="0073023E"/>
    <w:rsid w:val="0073029F"/>
    <w:rsid w:val="0073049A"/>
    <w:rsid w:val="00732629"/>
    <w:rsid w:val="00732F54"/>
    <w:rsid w:val="00733244"/>
    <w:rsid w:val="0073331B"/>
    <w:rsid w:val="0073399F"/>
    <w:rsid w:val="007347FE"/>
    <w:rsid w:val="00735D8F"/>
    <w:rsid w:val="0073676E"/>
    <w:rsid w:val="00736F35"/>
    <w:rsid w:val="0073722B"/>
    <w:rsid w:val="0073736D"/>
    <w:rsid w:val="00737393"/>
    <w:rsid w:val="00737D15"/>
    <w:rsid w:val="007406A8"/>
    <w:rsid w:val="007406E4"/>
    <w:rsid w:val="00741089"/>
    <w:rsid w:val="00741440"/>
    <w:rsid w:val="00741A5F"/>
    <w:rsid w:val="00742A20"/>
    <w:rsid w:val="0074365D"/>
    <w:rsid w:val="00743E68"/>
    <w:rsid w:val="00744767"/>
    <w:rsid w:val="00744AE4"/>
    <w:rsid w:val="00745264"/>
    <w:rsid w:val="00745FF9"/>
    <w:rsid w:val="00746089"/>
    <w:rsid w:val="00747667"/>
    <w:rsid w:val="0075117E"/>
    <w:rsid w:val="00751A80"/>
    <w:rsid w:val="00753C93"/>
    <w:rsid w:val="00753FAE"/>
    <w:rsid w:val="0075404D"/>
    <w:rsid w:val="00754CA6"/>
    <w:rsid w:val="0075528E"/>
    <w:rsid w:val="00756376"/>
    <w:rsid w:val="00756796"/>
    <w:rsid w:val="007572FC"/>
    <w:rsid w:val="00757425"/>
    <w:rsid w:val="00757430"/>
    <w:rsid w:val="0075799A"/>
    <w:rsid w:val="00757CCB"/>
    <w:rsid w:val="0076090D"/>
    <w:rsid w:val="00760E03"/>
    <w:rsid w:val="00761349"/>
    <w:rsid w:val="00761ABB"/>
    <w:rsid w:val="007624B6"/>
    <w:rsid w:val="007639EA"/>
    <w:rsid w:val="00763AE4"/>
    <w:rsid w:val="00764382"/>
    <w:rsid w:val="00765683"/>
    <w:rsid w:val="00765C4B"/>
    <w:rsid w:val="00766965"/>
    <w:rsid w:val="00766A5A"/>
    <w:rsid w:val="007708F7"/>
    <w:rsid w:val="00770BD1"/>
    <w:rsid w:val="00770F3C"/>
    <w:rsid w:val="007721ED"/>
    <w:rsid w:val="00772AE2"/>
    <w:rsid w:val="00773CED"/>
    <w:rsid w:val="007741AB"/>
    <w:rsid w:val="0077571C"/>
    <w:rsid w:val="00776240"/>
    <w:rsid w:val="00776280"/>
    <w:rsid w:val="00777082"/>
    <w:rsid w:val="007778E6"/>
    <w:rsid w:val="00780069"/>
    <w:rsid w:val="007803DC"/>
    <w:rsid w:val="00781E51"/>
    <w:rsid w:val="0078231F"/>
    <w:rsid w:val="00782E74"/>
    <w:rsid w:val="00782F89"/>
    <w:rsid w:val="00783D73"/>
    <w:rsid w:val="00784597"/>
    <w:rsid w:val="00784A98"/>
    <w:rsid w:val="00784D6F"/>
    <w:rsid w:val="00784D71"/>
    <w:rsid w:val="00784DBB"/>
    <w:rsid w:val="0078505C"/>
    <w:rsid w:val="0078586F"/>
    <w:rsid w:val="0078610A"/>
    <w:rsid w:val="007868DF"/>
    <w:rsid w:val="00786F81"/>
    <w:rsid w:val="00786FAE"/>
    <w:rsid w:val="00790624"/>
    <w:rsid w:val="00790927"/>
    <w:rsid w:val="00792AB8"/>
    <w:rsid w:val="00792D65"/>
    <w:rsid w:val="00792F71"/>
    <w:rsid w:val="00793A00"/>
    <w:rsid w:val="0079581B"/>
    <w:rsid w:val="007959C7"/>
    <w:rsid w:val="00795DC4"/>
    <w:rsid w:val="007963B9"/>
    <w:rsid w:val="007965A7"/>
    <w:rsid w:val="00796D5D"/>
    <w:rsid w:val="00797301"/>
    <w:rsid w:val="0079792D"/>
    <w:rsid w:val="00797993"/>
    <w:rsid w:val="007A0578"/>
    <w:rsid w:val="007A06D5"/>
    <w:rsid w:val="007A1233"/>
    <w:rsid w:val="007A1553"/>
    <w:rsid w:val="007A1DB4"/>
    <w:rsid w:val="007A47C0"/>
    <w:rsid w:val="007A4A54"/>
    <w:rsid w:val="007A576C"/>
    <w:rsid w:val="007A641E"/>
    <w:rsid w:val="007A665E"/>
    <w:rsid w:val="007A66B2"/>
    <w:rsid w:val="007A6789"/>
    <w:rsid w:val="007A704E"/>
    <w:rsid w:val="007A770A"/>
    <w:rsid w:val="007A7795"/>
    <w:rsid w:val="007A7D45"/>
    <w:rsid w:val="007B01F2"/>
    <w:rsid w:val="007B1431"/>
    <w:rsid w:val="007B1D24"/>
    <w:rsid w:val="007B1E48"/>
    <w:rsid w:val="007B23C6"/>
    <w:rsid w:val="007B279D"/>
    <w:rsid w:val="007B2AFB"/>
    <w:rsid w:val="007B2DCE"/>
    <w:rsid w:val="007B3075"/>
    <w:rsid w:val="007B55BC"/>
    <w:rsid w:val="007B6053"/>
    <w:rsid w:val="007B6272"/>
    <w:rsid w:val="007B707F"/>
    <w:rsid w:val="007B7A56"/>
    <w:rsid w:val="007C01CD"/>
    <w:rsid w:val="007C07C2"/>
    <w:rsid w:val="007C0F38"/>
    <w:rsid w:val="007C10AF"/>
    <w:rsid w:val="007C2716"/>
    <w:rsid w:val="007C287B"/>
    <w:rsid w:val="007C33CE"/>
    <w:rsid w:val="007C3C63"/>
    <w:rsid w:val="007C4435"/>
    <w:rsid w:val="007C476C"/>
    <w:rsid w:val="007C5016"/>
    <w:rsid w:val="007C509E"/>
    <w:rsid w:val="007C6CBE"/>
    <w:rsid w:val="007C7127"/>
    <w:rsid w:val="007C7371"/>
    <w:rsid w:val="007C7B80"/>
    <w:rsid w:val="007D0120"/>
    <w:rsid w:val="007D079F"/>
    <w:rsid w:val="007D0929"/>
    <w:rsid w:val="007D11CB"/>
    <w:rsid w:val="007D19AB"/>
    <w:rsid w:val="007D1D62"/>
    <w:rsid w:val="007D21B8"/>
    <w:rsid w:val="007D2697"/>
    <w:rsid w:val="007D2EEF"/>
    <w:rsid w:val="007D352A"/>
    <w:rsid w:val="007D367C"/>
    <w:rsid w:val="007D4223"/>
    <w:rsid w:val="007D4519"/>
    <w:rsid w:val="007D5448"/>
    <w:rsid w:val="007D5468"/>
    <w:rsid w:val="007D5F09"/>
    <w:rsid w:val="007D7289"/>
    <w:rsid w:val="007D79B4"/>
    <w:rsid w:val="007D7C16"/>
    <w:rsid w:val="007E143D"/>
    <w:rsid w:val="007E2425"/>
    <w:rsid w:val="007E4E08"/>
    <w:rsid w:val="007E5E02"/>
    <w:rsid w:val="007E7E45"/>
    <w:rsid w:val="007F00CD"/>
    <w:rsid w:val="007F17E0"/>
    <w:rsid w:val="007F182A"/>
    <w:rsid w:val="007F2CA1"/>
    <w:rsid w:val="007F37C1"/>
    <w:rsid w:val="007F3D2B"/>
    <w:rsid w:val="007F56C2"/>
    <w:rsid w:val="007F60AE"/>
    <w:rsid w:val="007F6277"/>
    <w:rsid w:val="007F6E3E"/>
    <w:rsid w:val="007F7366"/>
    <w:rsid w:val="007F7A7E"/>
    <w:rsid w:val="007F7BF4"/>
    <w:rsid w:val="00801186"/>
    <w:rsid w:val="00801928"/>
    <w:rsid w:val="008028B4"/>
    <w:rsid w:val="00803492"/>
    <w:rsid w:val="00803C9F"/>
    <w:rsid w:val="008048CB"/>
    <w:rsid w:val="008049C4"/>
    <w:rsid w:val="00805230"/>
    <w:rsid w:val="008100F5"/>
    <w:rsid w:val="0081082D"/>
    <w:rsid w:val="008123D0"/>
    <w:rsid w:val="008126A3"/>
    <w:rsid w:val="00813478"/>
    <w:rsid w:val="008139E4"/>
    <w:rsid w:val="0081413F"/>
    <w:rsid w:val="00815865"/>
    <w:rsid w:val="00815BFB"/>
    <w:rsid w:val="0081663A"/>
    <w:rsid w:val="00816E2D"/>
    <w:rsid w:val="00821244"/>
    <w:rsid w:val="0082152A"/>
    <w:rsid w:val="0082157E"/>
    <w:rsid w:val="008218B5"/>
    <w:rsid w:val="008224A1"/>
    <w:rsid w:val="00822704"/>
    <w:rsid w:val="008228E1"/>
    <w:rsid w:val="00822B91"/>
    <w:rsid w:val="0082319F"/>
    <w:rsid w:val="00823DBA"/>
    <w:rsid w:val="00824589"/>
    <w:rsid w:val="00824625"/>
    <w:rsid w:val="00824BDB"/>
    <w:rsid w:val="008257AB"/>
    <w:rsid w:val="00825AC9"/>
    <w:rsid w:val="00827044"/>
    <w:rsid w:val="00827424"/>
    <w:rsid w:val="00827F2F"/>
    <w:rsid w:val="00830075"/>
    <w:rsid w:val="0083068A"/>
    <w:rsid w:val="008306A8"/>
    <w:rsid w:val="00830C05"/>
    <w:rsid w:val="0083157E"/>
    <w:rsid w:val="00831828"/>
    <w:rsid w:val="00833C8C"/>
    <w:rsid w:val="008343BB"/>
    <w:rsid w:val="00834401"/>
    <w:rsid w:val="008350FF"/>
    <w:rsid w:val="00835303"/>
    <w:rsid w:val="00837247"/>
    <w:rsid w:val="008372A3"/>
    <w:rsid w:val="00837379"/>
    <w:rsid w:val="008378E4"/>
    <w:rsid w:val="00837A06"/>
    <w:rsid w:val="0084047B"/>
    <w:rsid w:val="0084087E"/>
    <w:rsid w:val="008408DF"/>
    <w:rsid w:val="00840FC6"/>
    <w:rsid w:val="00841947"/>
    <w:rsid w:val="00841A6F"/>
    <w:rsid w:val="0084200D"/>
    <w:rsid w:val="008427C8"/>
    <w:rsid w:val="00842BB2"/>
    <w:rsid w:val="00843625"/>
    <w:rsid w:val="00844EE2"/>
    <w:rsid w:val="00845354"/>
    <w:rsid w:val="00845EE7"/>
    <w:rsid w:val="00846DAE"/>
    <w:rsid w:val="008472FC"/>
    <w:rsid w:val="00850340"/>
    <w:rsid w:val="00850A7C"/>
    <w:rsid w:val="00850B87"/>
    <w:rsid w:val="00850ED8"/>
    <w:rsid w:val="0085122C"/>
    <w:rsid w:val="00851647"/>
    <w:rsid w:val="00852137"/>
    <w:rsid w:val="00852558"/>
    <w:rsid w:val="008535E0"/>
    <w:rsid w:val="008536C0"/>
    <w:rsid w:val="008550C2"/>
    <w:rsid w:val="008554C1"/>
    <w:rsid w:val="00856668"/>
    <w:rsid w:val="0085694E"/>
    <w:rsid w:val="00856AA2"/>
    <w:rsid w:val="00856AC2"/>
    <w:rsid w:val="00856BA1"/>
    <w:rsid w:val="00857BFF"/>
    <w:rsid w:val="00860618"/>
    <w:rsid w:val="008612CC"/>
    <w:rsid w:val="00861395"/>
    <w:rsid w:val="00861734"/>
    <w:rsid w:val="00862BD5"/>
    <w:rsid w:val="00863847"/>
    <w:rsid w:val="008649E2"/>
    <w:rsid w:val="00865404"/>
    <w:rsid w:val="00865AA8"/>
    <w:rsid w:val="00867CDC"/>
    <w:rsid w:val="00871407"/>
    <w:rsid w:val="00871484"/>
    <w:rsid w:val="00872105"/>
    <w:rsid w:val="00872146"/>
    <w:rsid w:val="00872562"/>
    <w:rsid w:val="008725B2"/>
    <w:rsid w:val="008728A8"/>
    <w:rsid w:val="00872D66"/>
    <w:rsid w:val="00874627"/>
    <w:rsid w:val="00875071"/>
    <w:rsid w:val="008751D2"/>
    <w:rsid w:val="0087668C"/>
    <w:rsid w:val="00877613"/>
    <w:rsid w:val="00877A2E"/>
    <w:rsid w:val="0088053E"/>
    <w:rsid w:val="0088060A"/>
    <w:rsid w:val="00880877"/>
    <w:rsid w:val="0088094C"/>
    <w:rsid w:val="00880F5C"/>
    <w:rsid w:val="008812E3"/>
    <w:rsid w:val="008819E8"/>
    <w:rsid w:val="00881C16"/>
    <w:rsid w:val="00881C8F"/>
    <w:rsid w:val="008832A7"/>
    <w:rsid w:val="00883F86"/>
    <w:rsid w:val="008861D2"/>
    <w:rsid w:val="0088692D"/>
    <w:rsid w:val="008876AA"/>
    <w:rsid w:val="008909E1"/>
    <w:rsid w:val="0089120C"/>
    <w:rsid w:val="00891432"/>
    <w:rsid w:val="00892F50"/>
    <w:rsid w:val="008941BA"/>
    <w:rsid w:val="0089519E"/>
    <w:rsid w:val="00895CF3"/>
    <w:rsid w:val="00897443"/>
    <w:rsid w:val="008978FF"/>
    <w:rsid w:val="00897B5A"/>
    <w:rsid w:val="008A0C94"/>
    <w:rsid w:val="008A0D7A"/>
    <w:rsid w:val="008A12F1"/>
    <w:rsid w:val="008A1AF7"/>
    <w:rsid w:val="008A292F"/>
    <w:rsid w:val="008A389E"/>
    <w:rsid w:val="008A397B"/>
    <w:rsid w:val="008A3BCB"/>
    <w:rsid w:val="008A3E29"/>
    <w:rsid w:val="008A3EEF"/>
    <w:rsid w:val="008A4256"/>
    <w:rsid w:val="008A42CC"/>
    <w:rsid w:val="008A4A87"/>
    <w:rsid w:val="008A68B6"/>
    <w:rsid w:val="008A7BD3"/>
    <w:rsid w:val="008B1431"/>
    <w:rsid w:val="008B20C5"/>
    <w:rsid w:val="008B2A7D"/>
    <w:rsid w:val="008B3371"/>
    <w:rsid w:val="008B3F3A"/>
    <w:rsid w:val="008B534F"/>
    <w:rsid w:val="008B6EA6"/>
    <w:rsid w:val="008B7B4D"/>
    <w:rsid w:val="008C0265"/>
    <w:rsid w:val="008C0704"/>
    <w:rsid w:val="008C1DB2"/>
    <w:rsid w:val="008C29B4"/>
    <w:rsid w:val="008C2CDF"/>
    <w:rsid w:val="008C2F27"/>
    <w:rsid w:val="008C3649"/>
    <w:rsid w:val="008C40C3"/>
    <w:rsid w:val="008C41E0"/>
    <w:rsid w:val="008C52CB"/>
    <w:rsid w:val="008C6422"/>
    <w:rsid w:val="008C66C4"/>
    <w:rsid w:val="008C717A"/>
    <w:rsid w:val="008C7B16"/>
    <w:rsid w:val="008D194F"/>
    <w:rsid w:val="008D1D21"/>
    <w:rsid w:val="008D3011"/>
    <w:rsid w:val="008D3C33"/>
    <w:rsid w:val="008D3CF1"/>
    <w:rsid w:val="008D4003"/>
    <w:rsid w:val="008D4FA8"/>
    <w:rsid w:val="008D5524"/>
    <w:rsid w:val="008D5B19"/>
    <w:rsid w:val="008D5D60"/>
    <w:rsid w:val="008D60D0"/>
    <w:rsid w:val="008D63B0"/>
    <w:rsid w:val="008D6A96"/>
    <w:rsid w:val="008D7B6E"/>
    <w:rsid w:val="008E02B4"/>
    <w:rsid w:val="008E0B92"/>
    <w:rsid w:val="008E0CEE"/>
    <w:rsid w:val="008E1559"/>
    <w:rsid w:val="008E2FA9"/>
    <w:rsid w:val="008E4EFE"/>
    <w:rsid w:val="008E5CFB"/>
    <w:rsid w:val="008E6385"/>
    <w:rsid w:val="008E6959"/>
    <w:rsid w:val="008E69F7"/>
    <w:rsid w:val="008E747F"/>
    <w:rsid w:val="008E7E0F"/>
    <w:rsid w:val="008F0E0A"/>
    <w:rsid w:val="008F0E58"/>
    <w:rsid w:val="008F10F7"/>
    <w:rsid w:val="008F13B4"/>
    <w:rsid w:val="008F1A97"/>
    <w:rsid w:val="008F2131"/>
    <w:rsid w:val="008F358B"/>
    <w:rsid w:val="008F385C"/>
    <w:rsid w:val="008F4568"/>
    <w:rsid w:val="008F4F47"/>
    <w:rsid w:val="008F5CCD"/>
    <w:rsid w:val="008F663C"/>
    <w:rsid w:val="008F6854"/>
    <w:rsid w:val="008F7784"/>
    <w:rsid w:val="008F7F7C"/>
    <w:rsid w:val="00900FCE"/>
    <w:rsid w:val="00901A4E"/>
    <w:rsid w:val="00901CE1"/>
    <w:rsid w:val="0090210A"/>
    <w:rsid w:val="009025B7"/>
    <w:rsid w:val="009032CB"/>
    <w:rsid w:val="00905B29"/>
    <w:rsid w:val="009063C1"/>
    <w:rsid w:val="00906E38"/>
    <w:rsid w:val="009105AA"/>
    <w:rsid w:val="00910FB2"/>
    <w:rsid w:val="0091177A"/>
    <w:rsid w:val="00911919"/>
    <w:rsid w:val="0091206C"/>
    <w:rsid w:val="0091231F"/>
    <w:rsid w:val="009126E0"/>
    <w:rsid w:val="00912A7A"/>
    <w:rsid w:val="00912AB5"/>
    <w:rsid w:val="0091310C"/>
    <w:rsid w:val="00913544"/>
    <w:rsid w:val="009146B8"/>
    <w:rsid w:val="009146DA"/>
    <w:rsid w:val="00914B5D"/>
    <w:rsid w:val="00914F9D"/>
    <w:rsid w:val="00916554"/>
    <w:rsid w:val="009165AD"/>
    <w:rsid w:val="00916EB0"/>
    <w:rsid w:val="009170AB"/>
    <w:rsid w:val="0092090D"/>
    <w:rsid w:val="009215A7"/>
    <w:rsid w:val="00921963"/>
    <w:rsid w:val="00924766"/>
    <w:rsid w:val="00925A6D"/>
    <w:rsid w:val="00926A09"/>
    <w:rsid w:val="00926F72"/>
    <w:rsid w:val="00927B9B"/>
    <w:rsid w:val="00927D62"/>
    <w:rsid w:val="00927F68"/>
    <w:rsid w:val="009301FC"/>
    <w:rsid w:val="009305D7"/>
    <w:rsid w:val="00931018"/>
    <w:rsid w:val="0093145E"/>
    <w:rsid w:val="00932C53"/>
    <w:rsid w:val="00934027"/>
    <w:rsid w:val="00934CF3"/>
    <w:rsid w:val="00934E6A"/>
    <w:rsid w:val="00934E6E"/>
    <w:rsid w:val="009350FA"/>
    <w:rsid w:val="00936179"/>
    <w:rsid w:val="0093691D"/>
    <w:rsid w:val="00936E02"/>
    <w:rsid w:val="00940585"/>
    <w:rsid w:val="009407E1"/>
    <w:rsid w:val="00940997"/>
    <w:rsid w:val="00940CC5"/>
    <w:rsid w:val="00941AD7"/>
    <w:rsid w:val="009421A8"/>
    <w:rsid w:val="00942C0A"/>
    <w:rsid w:val="00943718"/>
    <w:rsid w:val="00943A59"/>
    <w:rsid w:val="00943F33"/>
    <w:rsid w:val="00944449"/>
    <w:rsid w:val="00945409"/>
    <w:rsid w:val="00945859"/>
    <w:rsid w:val="00945989"/>
    <w:rsid w:val="00946158"/>
    <w:rsid w:val="0094674A"/>
    <w:rsid w:val="00946AF5"/>
    <w:rsid w:val="00947587"/>
    <w:rsid w:val="00947692"/>
    <w:rsid w:val="009509D5"/>
    <w:rsid w:val="00951642"/>
    <w:rsid w:val="0095239E"/>
    <w:rsid w:val="00952A24"/>
    <w:rsid w:val="009533A4"/>
    <w:rsid w:val="009534E1"/>
    <w:rsid w:val="00954686"/>
    <w:rsid w:val="009546D6"/>
    <w:rsid w:val="00954978"/>
    <w:rsid w:val="0095559C"/>
    <w:rsid w:val="009557AF"/>
    <w:rsid w:val="00955BBB"/>
    <w:rsid w:val="00956075"/>
    <w:rsid w:val="00957AC0"/>
    <w:rsid w:val="00960745"/>
    <w:rsid w:val="00961336"/>
    <w:rsid w:val="009619CB"/>
    <w:rsid w:val="00962693"/>
    <w:rsid w:val="00962799"/>
    <w:rsid w:val="0096390C"/>
    <w:rsid w:val="00964C45"/>
    <w:rsid w:val="00965ED3"/>
    <w:rsid w:val="00966125"/>
    <w:rsid w:val="00966760"/>
    <w:rsid w:val="00967D55"/>
    <w:rsid w:val="00970407"/>
    <w:rsid w:val="009706EA"/>
    <w:rsid w:val="00971E41"/>
    <w:rsid w:val="00971FA3"/>
    <w:rsid w:val="00972247"/>
    <w:rsid w:val="00972BBB"/>
    <w:rsid w:val="00972C29"/>
    <w:rsid w:val="00972DB6"/>
    <w:rsid w:val="00972E26"/>
    <w:rsid w:val="00974004"/>
    <w:rsid w:val="00975045"/>
    <w:rsid w:val="00975078"/>
    <w:rsid w:val="00975212"/>
    <w:rsid w:val="00975BA9"/>
    <w:rsid w:val="0097609C"/>
    <w:rsid w:val="00976897"/>
    <w:rsid w:val="00977030"/>
    <w:rsid w:val="009770F9"/>
    <w:rsid w:val="00980002"/>
    <w:rsid w:val="00980AC3"/>
    <w:rsid w:val="0098151F"/>
    <w:rsid w:val="00981CEB"/>
    <w:rsid w:val="009820E5"/>
    <w:rsid w:val="00982405"/>
    <w:rsid w:val="009826FE"/>
    <w:rsid w:val="00982894"/>
    <w:rsid w:val="00982A3F"/>
    <w:rsid w:val="00982BB8"/>
    <w:rsid w:val="00983503"/>
    <w:rsid w:val="009844FE"/>
    <w:rsid w:val="00984A42"/>
    <w:rsid w:val="009857F2"/>
    <w:rsid w:val="00985B01"/>
    <w:rsid w:val="00987DDF"/>
    <w:rsid w:val="009900A5"/>
    <w:rsid w:val="009902DB"/>
    <w:rsid w:val="00990A98"/>
    <w:rsid w:val="00991B7A"/>
    <w:rsid w:val="00991E85"/>
    <w:rsid w:val="009936ED"/>
    <w:rsid w:val="00994347"/>
    <w:rsid w:val="0099440A"/>
    <w:rsid w:val="00995195"/>
    <w:rsid w:val="00995B92"/>
    <w:rsid w:val="00995DE8"/>
    <w:rsid w:val="00996BEE"/>
    <w:rsid w:val="009A0AC4"/>
    <w:rsid w:val="009A1564"/>
    <w:rsid w:val="009A1C02"/>
    <w:rsid w:val="009A2854"/>
    <w:rsid w:val="009A326E"/>
    <w:rsid w:val="009A3B68"/>
    <w:rsid w:val="009A46CB"/>
    <w:rsid w:val="009A4F6B"/>
    <w:rsid w:val="009A5537"/>
    <w:rsid w:val="009A63B5"/>
    <w:rsid w:val="009A6A62"/>
    <w:rsid w:val="009A74D7"/>
    <w:rsid w:val="009A7AB4"/>
    <w:rsid w:val="009A7BFE"/>
    <w:rsid w:val="009B005E"/>
    <w:rsid w:val="009B010D"/>
    <w:rsid w:val="009B0757"/>
    <w:rsid w:val="009B0C65"/>
    <w:rsid w:val="009B16DA"/>
    <w:rsid w:val="009B1A7D"/>
    <w:rsid w:val="009B1E5C"/>
    <w:rsid w:val="009B26D2"/>
    <w:rsid w:val="009B3132"/>
    <w:rsid w:val="009B540A"/>
    <w:rsid w:val="009B5BA7"/>
    <w:rsid w:val="009B5CC9"/>
    <w:rsid w:val="009B76F1"/>
    <w:rsid w:val="009B7940"/>
    <w:rsid w:val="009C0432"/>
    <w:rsid w:val="009C0E84"/>
    <w:rsid w:val="009C15BE"/>
    <w:rsid w:val="009C1757"/>
    <w:rsid w:val="009C17B9"/>
    <w:rsid w:val="009C2095"/>
    <w:rsid w:val="009C2980"/>
    <w:rsid w:val="009C3463"/>
    <w:rsid w:val="009C509A"/>
    <w:rsid w:val="009C56C2"/>
    <w:rsid w:val="009C5A83"/>
    <w:rsid w:val="009C69D1"/>
    <w:rsid w:val="009D0883"/>
    <w:rsid w:val="009D0F61"/>
    <w:rsid w:val="009D1504"/>
    <w:rsid w:val="009D193C"/>
    <w:rsid w:val="009D223C"/>
    <w:rsid w:val="009D2500"/>
    <w:rsid w:val="009D3FDE"/>
    <w:rsid w:val="009D40BC"/>
    <w:rsid w:val="009D4309"/>
    <w:rsid w:val="009D60CF"/>
    <w:rsid w:val="009D6F55"/>
    <w:rsid w:val="009D77F9"/>
    <w:rsid w:val="009E0E3B"/>
    <w:rsid w:val="009E1883"/>
    <w:rsid w:val="009E1A90"/>
    <w:rsid w:val="009E2478"/>
    <w:rsid w:val="009E3862"/>
    <w:rsid w:val="009E42A1"/>
    <w:rsid w:val="009E4478"/>
    <w:rsid w:val="009E4F73"/>
    <w:rsid w:val="009E530B"/>
    <w:rsid w:val="009E566B"/>
    <w:rsid w:val="009E56BF"/>
    <w:rsid w:val="009E578F"/>
    <w:rsid w:val="009E67A6"/>
    <w:rsid w:val="009E69D4"/>
    <w:rsid w:val="009E76C2"/>
    <w:rsid w:val="009E7B17"/>
    <w:rsid w:val="009F1B84"/>
    <w:rsid w:val="009F1CFE"/>
    <w:rsid w:val="009F298C"/>
    <w:rsid w:val="009F2A3C"/>
    <w:rsid w:val="009F2D2A"/>
    <w:rsid w:val="009F3AC0"/>
    <w:rsid w:val="009F4C79"/>
    <w:rsid w:val="009F5086"/>
    <w:rsid w:val="009F7C1E"/>
    <w:rsid w:val="00A0009D"/>
    <w:rsid w:val="00A00228"/>
    <w:rsid w:val="00A00D63"/>
    <w:rsid w:val="00A01764"/>
    <w:rsid w:val="00A01E15"/>
    <w:rsid w:val="00A027CA"/>
    <w:rsid w:val="00A0338B"/>
    <w:rsid w:val="00A0366A"/>
    <w:rsid w:val="00A03F62"/>
    <w:rsid w:val="00A04F99"/>
    <w:rsid w:val="00A0539F"/>
    <w:rsid w:val="00A054FC"/>
    <w:rsid w:val="00A05DE9"/>
    <w:rsid w:val="00A06634"/>
    <w:rsid w:val="00A0684C"/>
    <w:rsid w:val="00A06C93"/>
    <w:rsid w:val="00A07B20"/>
    <w:rsid w:val="00A10CA4"/>
    <w:rsid w:val="00A11BF2"/>
    <w:rsid w:val="00A11DE6"/>
    <w:rsid w:val="00A12402"/>
    <w:rsid w:val="00A127D9"/>
    <w:rsid w:val="00A12C3A"/>
    <w:rsid w:val="00A1462D"/>
    <w:rsid w:val="00A14739"/>
    <w:rsid w:val="00A147C6"/>
    <w:rsid w:val="00A151F4"/>
    <w:rsid w:val="00A156B8"/>
    <w:rsid w:val="00A159B5"/>
    <w:rsid w:val="00A15FDF"/>
    <w:rsid w:val="00A16FF5"/>
    <w:rsid w:val="00A17B30"/>
    <w:rsid w:val="00A2078A"/>
    <w:rsid w:val="00A215F9"/>
    <w:rsid w:val="00A22CBF"/>
    <w:rsid w:val="00A234D1"/>
    <w:rsid w:val="00A242B2"/>
    <w:rsid w:val="00A242E2"/>
    <w:rsid w:val="00A249A4"/>
    <w:rsid w:val="00A25C08"/>
    <w:rsid w:val="00A307C7"/>
    <w:rsid w:val="00A3156E"/>
    <w:rsid w:val="00A32662"/>
    <w:rsid w:val="00A32FD9"/>
    <w:rsid w:val="00A3399F"/>
    <w:rsid w:val="00A34224"/>
    <w:rsid w:val="00A3478B"/>
    <w:rsid w:val="00A365DD"/>
    <w:rsid w:val="00A36B19"/>
    <w:rsid w:val="00A36E7D"/>
    <w:rsid w:val="00A37CAA"/>
    <w:rsid w:val="00A403E0"/>
    <w:rsid w:val="00A40803"/>
    <w:rsid w:val="00A416A1"/>
    <w:rsid w:val="00A4389B"/>
    <w:rsid w:val="00A43A78"/>
    <w:rsid w:val="00A43AC4"/>
    <w:rsid w:val="00A43D27"/>
    <w:rsid w:val="00A446FD"/>
    <w:rsid w:val="00A44817"/>
    <w:rsid w:val="00A450C4"/>
    <w:rsid w:val="00A45224"/>
    <w:rsid w:val="00A45F1F"/>
    <w:rsid w:val="00A46E32"/>
    <w:rsid w:val="00A47292"/>
    <w:rsid w:val="00A47935"/>
    <w:rsid w:val="00A506AC"/>
    <w:rsid w:val="00A511E6"/>
    <w:rsid w:val="00A52030"/>
    <w:rsid w:val="00A52209"/>
    <w:rsid w:val="00A524B9"/>
    <w:rsid w:val="00A52AE8"/>
    <w:rsid w:val="00A53B99"/>
    <w:rsid w:val="00A53E36"/>
    <w:rsid w:val="00A54609"/>
    <w:rsid w:val="00A54974"/>
    <w:rsid w:val="00A54F6C"/>
    <w:rsid w:val="00A553FE"/>
    <w:rsid w:val="00A57A73"/>
    <w:rsid w:val="00A57EFE"/>
    <w:rsid w:val="00A605D9"/>
    <w:rsid w:val="00A60648"/>
    <w:rsid w:val="00A62302"/>
    <w:rsid w:val="00A6281B"/>
    <w:rsid w:val="00A629C7"/>
    <w:rsid w:val="00A62E47"/>
    <w:rsid w:val="00A631C1"/>
    <w:rsid w:val="00A63299"/>
    <w:rsid w:val="00A638A1"/>
    <w:rsid w:val="00A639A6"/>
    <w:rsid w:val="00A63A29"/>
    <w:rsid w:val="00A63DA7"/>
    <w:rsid w:val="00A66E00"/>
    <w:rsid w:val="00A6777A"/>
    <w:rsid w:val="00A703C4"/>
    <w:rsid w:val="00A705C8"/>
    <w:rsid w:val="00A7194E"/>
    <w:rsid w:val="00A72795"/>
    <w:rsid w:val="00A727F4"/>
    <w:rsid w:val="00A737CD"/>
    <w:rsid w:val="00A748AC"/>
    <w:rsid w:val="00A750E0"/>
    <w:rsid w:val="00A75A0F"/>
    <w:rsid w:val="00A76CE8"/>
    <w:rsid w:val="00A77723"/>
    <w:rsid w:val="00A77ABC"/>
    <w:rsid w:val="00A80288"/>
    <w:rsid w:val="00A8067F"/>
    <w:rsid w:val="00A80793"/>
    <w:rsid w:val="00A80F12"/>
    <w:rsid w:val="00A811BC"/>
    <w:rsid w:val="00A8148B"/>
    <w:rsid w:val="00A8186E"/>
    <w:rsid w:val="00A82C7E"/>
    <w:rsid w:val="00A83538"/>
    <w:rsid w:val="00A83824"/>
    <w:rsid w:val="00A83DF0"/>
    <w:rsid w:val="00A84E5B"/>
    <w:rsid w:val="00A85A16"/>
    <w:rsid w:val="00A87125"/>
    <w:rsid w:val="00A873F9"/>
    <w:rsid w:val="00A8755E"/>
    <w:rsid w:val="00A8759D"/>
    <w:rsid w:val="00A90AD3"/>
    <w:rsid w:val="00A91770"/>
    <w:rsid w:val="00A91A6D"/>
    <w:rsid w:val="00A91E03"/>
    <w:rsid w:val="00A92AFF"/>
    <w:rsid w:val="00A93570"/>
    <w:rsid w:val="00A94B6B"/>
    <w:rsid w:val="00A95635"/>
    <w:rsid w:val="00A95FD3"/>
    <w:rsid w:val="00A96990"/>
    <w:rsid w:val="00A976A3"/>
    <w:rsid w:val="00AA0042"/>
    <w:rsid w:val="00AA1DB0"/>
    <w:rsid w:val="00AA1FA5"/>
    <w:rsid w:val="00AA2163"/>
    <w:rsid w:val="00AA2412"/>
    <w:rsid w:val="00AA3EF2"/>
    <w:rsid w:val="00AA4566"/>
    <w:rsid w:val="00AA493A"/>
    <w:rsid w:val="00AA54F8"/>
    <w:rsid w:val="00AA5C0F"/>
    <w:rsid w:val="00AA6333"/>
    <w:rsid w:val="00AA6996"/>
    <w:rsid w:val="00AA701A"/>
    <w:rsid w:val="00AA7611"/>
    <w:rsid w:val="00AB124E"/>
    <w:rsid w:val="00AB1D1D"/>
    <w:rsid w:val="00AB221E"/>
    <w:rsid w:val="00AB2950"/>
    <w:rsid w:val="00AB2DC8"/>
    <w:rsid w:val="00AB38C2"/>
    <w:rsid w:val="00AB43FE"/>
    <w:rsid w:val="00AB552F"/>
    <w:rsid w:val="00AB583C"/>
    <w:rsid w:val="00AB74F1"/>
    <w:rsid w:val="00AB781F"/>
    <w:rsid w:val="00AC0D75"/>
    <w:rsid w:val="00AC1069"/>
    <w:rsid w:val="00AC2409"/>
    <w:rsid w:val="00AC539C"/>
    <w:rsid w:val="00AC6140"/>
    <w:rsid w:val="00AC661E"/>
    <w:rsid w:val="00AC7059"/>
    <w:rsid w:val="00AD0645"/>
    <w:rsid w:val="00AD0770"/>
    <w:rsid w:val="00AD0BBB"/>
    <w:rsid w:val="00AD1098"/>
    <w:rsid w:val="00AD14E1"/>
    <w:rsid w:val="00AD26AC"/>
    <w:rsid w:val="00AD3763"/>
    <w:rsid w:val="00AD49DC"/>
    <w:rsid w:val="00AD4D50"/>
    <w:rsid w:val="00AD55F7"/>
    <w:rsid w:val="00AD609D"/>
    <w:rsid w:val="00AD6CE4"/>
    <w:rsid w:val="00AD6F19"/>
    <w:rsid w:val="00AD7161"/>
    <w:rsid w:val="00AE01E6"/>
    <w:rsid w:val="00AE0201"/>
    <w:rsid w:val="00AE0E46"/>
    <w:rsid w:val="00AE1597"/>
    <w:rsid w:val="00AE446C"/>
    <w:rsid w:val="00AE45F8"/>
    <w:rsid w:val="00AE546E"/>
    <w:rsid w:val="00AE6020"/>
    <w:rsid w:val="00AE7668"/>
    <w:rsid w:val="00AF0413"/>
    <w:rsid w:val="00AF0778"/>
    <w:rsid w:val="00AF0898"/>
    <w:rsid w:val="00AF1068"/>
    <w:rsid w:val="00AF1693"/>
    <w:rsid w:val="00AF16CA"/>
    <w:rsid w:val="00AF1861"/>
    <w:rsid w:val="00AF2040"/>
    <w:rsid w:val="00AF3452"/>
    <w:rsid w:val="00AF3D85"/>
    <w:rsid w:val="00AF4833"/>
    <w:rsid w:val="00AF4E09"/>
    <w:rsid w:val="00AF537A"/>
    <w:rsid w:val="00AF5A74"/>
    <w:rsid w:val="00AF6101"/>
    <w:rsid w:val="00AF656C"/>
    <w:rsid w:val="00AF6891"/>
    <w:rsid w:val="00B01263"/>
    <w:rsid w:val="00B013DA"/>
    <w:rsid w:val="00B01791"/>
    <w:rsid w:val="00B01A15"/>
    <w:rsid w:val="00B02173"/>
    <w:rsid w:val="00B0250E"/>
    <w:rsid w:val="00B025F5"/>
    <w:rsid w:val="00B04DA6"/>
    <w:rsid w:val="00B057B0"/>
    <w:rsid w:val="00B058DE"/>
    <w:rsid w:val="00B05B08"/>
    <w:rsid w:val="00B05B1D"/>
    <w:rsid w:val="00B05B4E"/>
    <w:rsid w:val="00B1055E"/>
    <w:rsid w:val="00B11716"/>
    <w:rsid w:val="00B11EA6"/>
    <w:rsid w:val="00B12FEC"/>
    <w:rsid w:val="00B13499"/>
    <w:rsid w:val="00B13A5D"/>
    <w:rsid w:val="00B13AC7"/>
    <w:rsid w:val="00B13F37"/>
    <w:rsid w:val="00B15472"/>
    <w:rsid w:val="00B164C8"/>
    <w:rsid w:val="00B16B93"/>
    <w:rsid w:val="00B16DF6"/>
    <w:rsid w:val="00B176B7"/>
    <w:rsid w:val="00B176BA"/>
    <w:rsid w:val="00B20241"/>
    <w:rsid w:val="00B205A8"/>
    <w:rsid w:val="00B21BDE"/>
    <w:rsid w:val="00B2235F"/>
    <w:rsid w:val="00B22C28"/>
    <w:rsid w:val="00B22E2E"/>
    <w:rsid w:val="00B2324A"/>
    <w:rsid w:val="00B23747"/>
    <w:rsid w:val="00B24187"/>
    <w:rsid w:val="00B24B25"/>
    <w:rsid w:val="00B2511B"/>
    <w:rsid w:val="00B25A4E"/>
    <w:rsid w:val="00B25D69"/>
    <w:rsid w:val="00B26F9B"/>
    <w:rsid w:val="00B271D9"/>
    <w:rsid w:val="00B2732A"/>
    <w:rsid w:val="00B304A1"/>
    <w:rsid w:val="00B30771"/>
    <w:rsid w:val="00B31072"/>
    <w:rsid w:val="00B313ED"/>
    <w:rsid w:val="00B337B0"/>
    <w:rsid w:val="00B3400A"/>
    <w:rsid w:val="00B3430B"/>
    <w:rsid w:val="00B3464D"/>
    <w:rsid w:val="00B346C8"/>
    <w:rsid w:val="00B351B9"/>
    <w:rsid w:val="00B36048"/>
    <w:rsid w:val="00B367BC"/>
    <w:rsid w:val="00B379E3"/>
    <w:rsid w:val="00B37EA3"/>
    <w:rsid w:val="00B40485"/>
    <w:rsid w:val="00B40634"/>
    <w:rsid w:val="00B407C1"/>
    <w:rsid w:val="00B41099"/>
    <w:rsid w:val="00B41641"/>
    <w:rsid w:val="00B41706"/>
    <w:rsid w:val="00B42463"/>
    <w:rsid w:val="00B42A01"/>
    <w:rsid w:val="00B447F6"/>
    <w:rsid w:val="00B44C5D"/>
    <w:rsid w:val="00B4596A"/>
    <w:rsid w:val="00B45CB3"/>
    <w:rsid w:val="00B465A3"/>
    <w:rsid w:val="00B46781"/>
    <w:rsid w:val="00B47573"/>
    <w:rsid w:val="00B50428"/>
    <w:rsid w:val="00B50697"/>
    <w:rsid w:val="00B5088C"/>
    <w:rsid w:val="00B50D1E"/>
    <w:rsid w:val="00B51C95"/>
    <w:rsid w:val="00B52093"/>
    <w:rsid w:val="00B547D0"/>
    <w:rsid w:val="00B55111"/>
    <w:rsid w:val="00B5589C"/>
    <w:rsid w:val="00B60194"/>
    <w:rsid w:val="00B63B5C"/>
    <w:rsid w:val="00B640A6"/>
    <w:rsid w:val="00B642AE"/>
    <w:rsid w:val="00B644DC"/>
    <w:rsid w:val="00B66534"/>
    <w:rsid w:val="00B66DA9"/>
    <w:rsid w:val="00B677F2"/>
    <w:rsid w:val="00B70C4F"/>
    <w:rsid w:val="00B70CD2"/>
    <w:rsid w:val="00B713EE"/>
    <w:rsid w:val="00B71A76"/>
    <w:rsid w:val="00B71C14"/>
    <w:rsid w:val="00B72471"/>
    <w:rsid w:val="00B724E3"/>
    <w:rsid w:val="00B726DE"/>
    <w:rsid w:val="00B7279F"/>
    <w:rsid w:val="00B72B5F"/>
    <w:rsid w:val="00B731E5"/>
    <w:rsid w:val="00B75225"/>
    <w:rsid w:val="00B76570"/>
    <w:rsid w:val="00B76B24"/>
    <w:rsid w:val="00B77ADC"/>
    <w:rsid w:val="00B77C0D"/>
    <w:rsid w:val="00B813F7"/>
    <w:rsid w:val="00B817C9"/>
    <w:rsid w:val="00B81F07"/>
    <w:rsid w:val="00B83545"/>
    <w:rsid w:val="00B84720"/>
    <w:rsid w:val="00B84858"/>
    <w:rsid w:val="00B8532A"/>
    <w:rsid w:val="00B853BB"/>
    <w:rsid w:val="00B86699"/>
    <w:rsid w:val="00B86949"/>
    <w:rsid w:val="00B90497"/>
    <w:rsid w:val="00B90CB9"/>
    <w:rsid w:val="00B91543"/>
    <w:rsid w:val="00B91B85"/>
    <w:rsid w:val="00B91C1F"/>
    <w:rsid w:val="00B91DF7"/>
    <w:rsid w:val="00B927B9"/>
    <w:rsid w:val="00B92994"/>
    <w:rsid w:val="00B92EF2"/>
    <w:rsid w:val="00B93972"/>
    <w:rsid w:val="00B93AFF"/>
    <w:rsid w:val="00B93FC4"/>
    <w:rsid w:val="00B940F8"/>
    <w:rsid w:val="00B944CA"/>
    <w:rsid w:val="00B9455D"/>
    <w:rsid w:val="00B94921"/>
    <w:rsid w:val="00B95A35"/>
    <w:rsid w:val="00B95C53"/>
    <w:rsid w:val="00B966CB"/>
    <w:rsid w:val="00B97B03"/>
    <w:rsid w:val="00B97E17"/>
    <w:rsid w:val="00BA03E5"/>
    <w:rsid w:val="00BA040C"/>
    <w:rsid w:val="00BA04D7"/>
    <w:rsid w:val="00BA04DF"/>
    <w:rsid w:val="00BA1D3F"/>
    <w:rsid w:val="00BA23C8"/>
    <w:rsid w:val="00BA2E79"/>
    <w:rsid w:val="00BA2EE6"/>
    <w:rsid w:val="00BA2FF2"/>
    <w:rsid w:val="00BA4305"/>
    <w:rsid w:val="00BA47D5"/>
    <w:rsid w:val="00BA5B5D"/>
    <w:rsid w:val="00BA6509"/>
    <w:rsid w:val="00BB19E6"/>
    <w:rsid w:val="00BB1DD2"/>
    <w:rsid w:val="00BB21A8"/>
    <w:rsid w:val="00BB2ACE"/>
    <w:rsid w:val="00BB2E70"/>
    <w:rsid w:val="00BB3578"/>
    <w:rsid w:val="00BB39C4"/>
    <w:rsid w:val="00BB3A19"/>
    <w:rsid w:val="00BB47B0"/>
    <w:rsid w:val="00BB4E45"/>
    <w:rsid w:val="00BB507B"/>
    <w:rsid w:val="00BB5308"/>
    <w:rsid w:val="00BB546C"/>
    <w:rsid w:val="00BB5CDA"/>
    <w:rsid w:val="00BB5DD7"/>
    <w:rsid w:val="00BB7110"/>
    <w:rsid w:val="00BB71C0"/>
    <w:rsid w:val="00BB72A9"/>
    <w:rsid w:val="00BC0A3C"/>
    <w:rsid w:val="00BC1310"/>
    <w:rsid w:val="00BC1C1F"/>
    <w:rsid w:val="00BC2509"/>
    <w:rsid w:val="00BC2A6D"/>
    <w:rsid w:val="00BC365A"/>
    <w:rsid w:val="00BC38CB"/>
    <w:rsid w:val="00BC5C75"/>
    <w:rsid w:val="00BC61E7"/>
    <w:rsid w:val="00BC7367"/>
    <w:rsid w:val="00BD021A"/>
    <w:rsid w:val="00BD0551"/>
    <w:rsid w:val="00BD0CAF"/>
    <w:rsid w:val="00BD12CA"/>
    <w:rsid w:val="00BD15F5"/>
    <w:rsid w:val="00BD23DE"/>
    <w:rsid w:val="00BD2598"/>
    <w:rsid w:val="00BD2BCF"/>
    <w:rsid w:val="00BD3769"/>
    <w:rsid w:val="00BD40FB"/>
    <w:rsid w:val="00BD451E"/>
    <w:rsid w:val="00BD5BD7"/>
    <w:rsid w:val="00BD60EB"/>
    <w:rsid w:val="00BD66D8"/>
    <w:rsid w:val="00BD71A6"/>
    <w:rsid w:val="00BD734A"/>
    <w:rsid w:val="00BD799E"/>
    <w:rsid w:val="00BD7D26"/>
    <w:rsid w:val="00BE0F9D"/>
    <w:rsid w:val="00BE213C"/>
    <w:rsid w:val="00BE26F3"/>
    <w:rsid w:val="00BE27EE"/>
    <w:rsid w:val="00BE2A0C"/>
    <w:rsid w:val="00BE3399"/>
    <w:rsid w:val="00BE3D35"/>
    <w:rsid w:val="00BE510C"/>
    <w:rsid w:val="00BE57FB"/>
    <w:rsid w:val="00BE5F49"/>
    <w:rsid w:val="00BE69D0"/>
    <w:rsid w:val="00BE6C86"/>
    <w:rsid w:val="00BE7667"/>
    <w:rsid w:val="00BF0E24"/>
    <w:rsid w:val="00BF29CF"/>
    <w:rsid w:val="00BF3143"/>
    <w:rsid w:val="00BF326F"/>
    <w:rsid w:val="00BF3E25"/>
    <w:rsid w:val="00BF4CE2"/>
    <w:rsid w:val="00BF5E82"/>
    <w:rsid w:val="00BF6019"/>
    <w:rsid w:val="00BF7D1C"/>
    <w:rsid w:val="00C00283"/>
    <w:rsid w:val="00C0062C"/>
    <w:rsid w:val="00C009C5"/>
    <w:rsid w:val="00C01C12"/>
    <w:rsid w:val="00C01F35"/>
    <w:rsid w:val="00C02547"/>
    <w:rsid w:val="00C02552"/>
    <w:rsid w:val="00C02940"/>
    <w:rsid w:val="00C032A7"/>
    <w:rsid w:val="00C03893"/>
    <w:rsid w:val="00C044D1"/>
    <w:rsid w:val="00C04683"/>
    <w:rsid w:val="00C049B3"/>
    <w:rsid w:val="00C04D99"/>
    <w:rsid w:val="00C05000"/>
    <w:rsid w:val="00C0635D"/>
    <w:rsid w:val="00C0669F"/>
    <w:rsid w:val="00C0769F"/>
    <w:rsid w:val="00C07EE4"/>
    <w:rsid w:val="00C12A60"/>
    <w:rsid w:val="00C12FED"/>
    <w:rsid w:val="00C1428F"/>
    <w:rsid w:val="00C142BF"/>
    <w:rsid w:val="00C14FBC"/>
    <w:rsid w:val="00C15159"/>
    <w:rsid w:val="00C17D0B"/>
    <w:rsid w:val="00C17D19"/>
    <w:rsid w:val="00C2383C"/>
    <w:rsid w:val="00C23F96"/>
    <w:rsid w:val="00C24C4F"/>
    <w:rsid w:val="00C26097"/>
    <w:rsid w:val="00C26853"/>
    <w:rsid w:val="00C26F95"/>
    <w:rsid w:val="00C300FB"/>
    <w:rsid w:val="00C30630"/>
    <w:rsid w:val="00C30CF8"/>
    <w:rsid w:val="00C31A84"/>
    <w:rsid w:val="00C31CEB"/>
    <w:rsid w:val="00C31CF8"/>
    <w:rsid w:val="00C31E10"/>
    <w:rsid w:val="00C320D0"/>
    <w:rsid w:val="00C329B6"/>
    <w:rsid w:val="00C34932"/>
    <w:rsid w:val="00C34D06"/>
    <w:rsid w:val="00C3503C"/>
    <w:rsid w:val="00C35F64"/>
    <w:rsid w:val="00C36E42"/>
    <w:rsid w:val="00C36EE8"/>
    <w:rsid w:val="00C40684"/>
    <w:rsid w:val="00C406AE"/>
    <w:rsid w:val="00C40F9B"/>
    <w:rsid w:val="00C416B6"/>
    <w:rsid w:val="00C41781"/>
    <w:rsid w:val="00C41B2F"/>
    <w:rsid w:val="00C41F4E"/>
    <w:rsid w:val="00C42342"/>
    <w:rsid w:val="00C425A1"/>
    <w:rsid w:val="00C42684"/>
    <w:rsid w:val="00C432E7"/>
    <w:rsid w:val="00C45230"/>
    <w:rsid w:val="00C459A2"/>
    <w:rsid w:val="00C45DA4"/>
    <w:rsid w:val="00C46A2F"/>
    <w:rsid w:val="00C47657"/>
    <w:rsid w:val="00C5025A"/>
    <w:rsid w:val="00C50730"/>
    <w:rsid w:val="00C50775"/>
    <w:rsid w:val="00C51ABC"/>
    <w:rsid w:val="00C51ACB"/>
    <w:rsid w:val="00C5266B"/>
    <w:rsid w:val="00C53052"/>
    <w:rsid w:val="00C5392B"/>
    <w:rsid w:val="00C53B31"/>
    <w:rsid w:val="00C53B32"/>
    <w:rsid w:val="00C55C1F"/>
    <w:rsid w:val="00C55C2A"/>
    <w:rsid w:val="00C56B1D"/>
    <w:rsid w:val="00C572F7"/>
    <w:rsid w:val="00C600C9"/>
    <w:rsid w:val="00C60C6A"/>
    <w:rsid w:val="00C611C7"/>
    <w:rsid w:val="00C626AD"/>
    <w:rsid w:val="00C640C3"/>
    <w:rsid w:val="00C64AD7"/>
    <w:rsid w:val="00C64C1A"/>
    <w:rsid w:val="00C65BB3"/>
    <w:rsid w:val="00C66804"/>
    <w:rsid w:val="00C66A78"/>
    <w:rsid w:val="00C678AA"/>
    <w:rsid w:val="00C70568"/>
    <w:rsid w:val="00C71B00"/>
    <w:rsid w:val="00C71F09"/>
    <w:rsid w:val="00C73F29"/>
    <w:rsid w:val="00C7407E"/>
    <w:rsid w:val="00C7686F"/>
    <w:rsid w:val="00C768CE"/>
    <w:rsid w:val="00C778D2"/>
    <w:rsid w:val="00C80D47"/>
    <w:rsid w:val="00C81BC1"/>
    <w:rsid w:val="00C83C26"/>
    <w:rsid w:val="00C84879"/>
    <w:rsid w:val="00C8617B"/>
    <w:rsid w:val="00C863E9"/>
    <w:rsid w:val="00C864D0"/>
    <w:rsid w:val="00C86B3D"/>
    <w:rsid w:val="00C86BCD"/>
    <w:rsid w:val="00C87765"/>
    <w:rsid w:val="00C87D24"/>
    <w:rsid w:val="00C87E92"/>
    <w:rsid w:val="00C9018C"/>
    <w:rsid w:val="00C906F3"/>
    <w:rsid w:val="00C907BC"/>
    <w:rsid w:val="00C90E28"/>
    <w:rsid w:val="00C91730"/>
    <w:rsid w:val="00C92100"/>
    <w:rsid w:val="00C92AB1"/>
    <w:rsid w:val="00C92D82"/>
    <w:rsid w:val="00C92DA9"/>
    <w:rsid w:val="00C932FA"/>
    <w:rsid w:val="00C9390F"/>
    <w:rsid w:val="00C9415A"/>
    <w:rsid w:val="00C95375"/>
    <w:rsid w:val="00C9585F"/>
    <w:rsid w:val="00C959C5"/>
    <w:rsid w:val="00C95A71"/>
    <w:rsid w:val="00C96798"/>
    <w:rsid w:val="00CA03BB"/>
    <w:rsid w:val="00CA082D"/>
    <w:rsid w:val="00CA0A53"/>
    <w:rsid w:val="00CA0EBA"/>
    <w:rsid w:val="00CA0FF8"/>
    <w:rsid w:val="00CA18AA"/>
    <w:rsid w:val="00CA2336"/>
    <w:rsid w:val="00CA3FB2"/>
    <w:rsid w:val="00CA5348"/>
    <w:rsid w:val="00CA54B3"/>
    <w:rsid w:val="00CB0108"/>
    <w:rsid w:val="00CB03B9"/>
    <w:rsid w:val="00CB0A94"/>
    <w:rsid w:val="00CB1F3B"/>
    <w:rsid w:val="00CB4F40"/>
    <w:rsid w:val="00CB5A0A"/>
    <w:rsid w:val="00CB5A2E"/>
    <w:rsid w:val="00CB6014"/>
    <w:rsid w:val="00CB6181"/>
    <w:rsid w:val="00CB6ED0"/>
    <w:rsid w:val="00CB7014"/>
    <w:rsid w:val="00CB75BF"/>
    <w:rsid w:val="00CB7639"/>
    <w:rsid w:val="00CB76BD"/>
    <w:rsid w:val="00CC0AF3"/>
    <w:rsid w:val="00CC0C83"/>
    <w:rsid w:val="00CC14A8"/>
    <w:rsid w:val="00CC1A26"/>
    <w:rsid w:val="00CC2261"/>
    <w:rsid w:val="00CC2A54"/>
    <w:rsid w:val="00CC2B22"/>
    <w:rsid w:val="00CC2CB0"/>
    <w:rsid w:val="00CC2D1E"/>
    <w:rsid w:val="00CC32EC"/>
    <w:rsid w:val="00CC40E3"/>
    <w:rsid w:val="00CC448E"/>
    <w:rsid w:val="00CC5A34"/>
    <w:rsid w:val="00CC5F1F"/>
    <w:rsid w:val="00CC6109"/>
    <w:rsid w:val="00CC64D3"/>
    <w:rsid w:val="00CC68F9"/>
    <w:rsid w:val="00CC7C52"/>
    <w:rsid w:val="00CD0111"/>
    <w:rsid w:val="00CD03D5"/>
    <w:rsid w:val="00CD0955"/>
    <w:rsid w:val="00CD0A9B"/>
    <w:rsid w:val="00CD0CBD"/>
    <w:rsid w:val="00CD0D16"/>
    <w:rsid w:val="00CD42E4"/>
    <w:rsid w:val="00CD4A12"/>
    <w:rsid w:val="00CD6FF1"/>
    <w:rsid w:val="00CD75F5"/>
    <w:rsid w:val="00CD7BC1"/>
    <w:rsid w:val="00CE156F"/>
    <w:rsid w:val="00CE180F"/>
    <w:rsid w:val="00CE2002"/>
    <w:rsid w:val="00CE27E9"/>
    <w:rsid w:val="00CE3140"/>
    <w:rsid w:val="00CE34F4"/>
    <w:rsid w:val="00CE392B"/>
    <w:rsid w:val="00CE4903"/>
    <w:rsid w:val="00CE5204"/>
    <w:rsid w:val="00CE587A"/>
    <w:rsid w:val="00CE6263"/>
    <w:rsid w:val="00CE67BA"/>
    <w:rsid w:val="00CE6D9E"/>
    <w:rsid w:val="00CF1A5F"/>
    <w:rsid w:val="00CF2D6A"/>
    <w:rsid w:val="00CF2E1F"/>
    <w:rsid w:val="00CF334B"/>
    <w:rsid w:val="00CF3511"/>
    <w:rsid w:val="00CF3F12"/>
    <w:rsid w:val="00CF7644"/>
    <w:rsid w:val="00CF785D"/>
    <w:rsid w:val="00CF7BDF"/>
    <w:rsid w:val="00CF7DA3"/>
    <w:rsid w:val="00CF7E20"/>
    <w:rsid w:val="00D00DD5"/>
    <w:rsid w:val="00D00EC9"/>
    <w:rsid w:val="00D02333"/>
    <w:rsid w:val="00D02426"/>
    <w:rsid w:val="00D0298A"/>
    <w:rsid w:val="00D03219"/>
    <w:rsid w:val="00D041E5"/>
    <w:rsid w:val="00D048CC"/>
    <w:rsid w:val="00D059E1"/>
    <w:rsid w:val="00D05D0F"/>
    <w:rsid w:val="00D0642D"/>
    <w:rsid w:val="00D07706"/>
    <w:rsid w:val="00D1043A"/>
    <w:rsid w:val="00D10C40"/>
    <w:rsid w:val="00D10CA0"/>
    <w:rsid w:val="00D12209"/>
    <w:rsid w:val="00D129E0"/>
    <w:rsid w:val="00D12A09"/>
    <w:rsid w:val="00D13598"/>
    <w:rsid w:val="00D13717"/>
    <w:rsid w:val="00D15F68"/>
    <w:rsid w:val="00D16099"/>
    <w:rsid w:val="00D162BB"/>
    <w:rsid w:val="00D16819"/>
    <w:rsid w:val="00D169E8"/>
    <w:rsid w:val="00D17346"/>
    <w:rsid w:val="00D2006F"/>
    <w:rsid w:val="00D21602"/>
    <w:rsid w:val="00D21902"/>
    <w:rsid w:val="00D21FCD"/>
    <w:rsid w:val="00D2234A"/>
    <w:rsid w:val="00D2249E"/>
    <w:rsid w:val="00D22F50"/>
    <w:rsid w:val="00D233D6"/>
    <w:rsid w:val="00D23716"/>
    <w:rsid w:val="00D24705"/>
    <w:rsid w:val="00D251AA"/>
    <w:rsid w:val="00D2521C"/>
    <w:rsid w:val="00D253C8"/>
    <w:rsid w:val="00D2596C"/>
    <w:rsid w:val="00D25A9A"/>
    <w:rsid w:val="00D269EF"/>
    <w:rsid w:val="00D27916"/>
    <w:rsid w:val="00D27ED8"/>
    <w:rsid w:val="00D30058"/>
    <w:rsid w:val="00D30583"/>
    <w:rsid w:val="00D30B45"/>
    <w:rsid w:val="00D321CE"/>
    <w:rsid w:val="00D324FE"/>
    <w:rsid w:val="00D32827"/>
    <w:rsid w:val="00D33278"/>
    <w:rsid w:val="00D333E1"/>
    <w:rsid w:val="00D33713"/>
    <w:rsid w:val="00D33C74"/>
    <w:rsid w:val="00D34062"/>
    <w:rsid w:val="00D36780"/>
    <w:rsid w:val="00D3684E"/>
    <w:rsid w:val="00D36BB3"/>
    <w:rsid w:val="00D36E37"/>
    <w:rsid w:val="00D37A01"/>
    <w:rsid w:val="00D40724"/>
    <w:rsid w:val="00D40B84"/>
    <w:rsid w:val="00D417BA"/>
    <w:rsid w:val="00D4190B"/>
    <w:rsid w:val="00D43562"/>
    <w:rsid w:val="00D44723"/>
    <w:rsid w:val="00D44B7D"/>
    <w:rsid w:val="00D44E47"/>
    <w:rsid w:val="00D454D0"/>
    <w:rsid w:val="00D45A5D"/>
    <w:rsid w:val="00D45B51"/>
    <w:rsid w:val="00D46AE3"/>
    <w:rsid w:val="00D474BD"/>
    <w:rsid w:val="00D474C8"/>
    <w:rsid w:val="00D50985"/>
    <w:rsid w:val="00D50C76"/>
    <w:rsid w:val="00D51C91"/>
    <w:rsid w:val="00D52142"/>
    <w:rsid w:val="00D53B9D"/>
    <w:rsid w:val="00D53E80"/>
    <w:rsid w:val="00D54858"/>
    <w:rsid w:val="00D554E6"/>
    <w:rsid w:val="00D55608"/>
    <w:rsid w:val="00D559EF"/>
    <w:rsid w:val="00D56DAE"/>
    <w:rsid w:val="00D57198"/>
    <w:rsid w:val="00D576A4"/>
    <w:rsid w:val="00D57727"/>
    <w:rsid w:val="00D60181"/>
    <w:rsid w:val="00D61072"/>
    <w:rsid w:val="00D623D1"/>
    <w:rsid w:val="00D62B7C"/>
    <w:rsid w:val="00D63700"/>
    <w:rsid w:val="00D63710"/>
    <w:rsid w:val="00D63827"/>
    <w:rsid w:val="00D63FED"/>
    <w:rsid w:val="00D642B3"/>
    <w:rsid w:val="00D6435F"/>
    <w:rsid w:val="00D643B4"/>
    <w:rsid w:val="00D645FE"/>
    <w:rsid w:val="00D66172"/>
    <w:rsid w:val="00D66C22"/>
    <w:rsid w:val="00D70A2C"/>
    <w:rsid w:val="00D71538"/>
    <w:rsid w:val="00D716A9"/>
    <w:rsid w:val="00D71C8E"/>
    <w:rsid w:val="00D72A22"/>
    <w:rsid w:val="00D73439"/>
    <w:rsid w:val="00D73C71"/>
    <w:rsid w:val="00D74176"/>
    <w:rsid w:val="00D75409"/>
    <w:rsid w:val="00D758CB"/>
    <w:rsid w:val="00D75C8F"/>
    <w:rsid w:val="00D772CB"/>
    <w:rsid w:val="00D772E0"/>
    <w:rsid w:val="00D77CE5"/>
    <w:rsid w:val="00D80933"/>
    <w:rsid w:val="00D80E31"/>
    <w:rsid w:val="00D81288"/>
    <w:rsid w:val="00D82816"/>
    <w:rsid w:val="00D8282F"/>
    <w:rsid w:val="00D82BB8"/>
    <w:rsid w:val="00D838F2"/>
    <w:rsid w:val="00D8478D"/>
    <w:rsid w:val="00D84A76"/>
    <w:rsid w:val="00D85841"/>
    <w:rsid w:val="00D85A2B"/>
    <w:rsid w:val="00D877CF"/>
    <w:rsid w:val="00D87F15"/>
    <w:rsid w:val="00D90534"/>
    <w:rsid w:val="00D90621"/>
    <w:rsid w:val="00D90BEE"/>
    <w:rsid w:val="00D90C4F"/>
    <w:rsid w:val="00D90FBF"/>
    <w:rsid w:val="00D91ACB"/>
    <w:rsid w:val="00D9250A"/>
    <w:rsid w:val="00D92A8B"/>
    <w:rsid w:val="00D9545E"/>
    <w:rsid w:val="00D95B79"/>
    <w:rsid w:val="00D95C7F"/>
    <w:rsid w:val="00D95D36"/>
    <w:rsid w:val="00D965ED"/>
    <w:rsid w:val="00D96F21"/>
    <w:rsid w:val="00D970A4"/>
    <w:rsid w:val="00DA0039"/>
    <w:rsid w:val="00DA0AF8"/>
    <w:rsid w:val="00DA14CB"/>
    <w:rsid w:val="00DA14D0"/>
    <w:rsid w:val="00DA1E6E"/>
    <w:rsid w:val="00DA3788"/>
    <w:rsid w:val="00DA38DE"/>
    <w:rsid w:val="00DA40E8"/>
    <w:rsid w:val="00DA50B7"/>
    <w:rsid w:val="00DA5C62"/>
    <w:rsid w:val="00DA5D55"/>
    <w:rsid w:val="00DA62BA"/>
    <w:rsid w:val="00DA7326"/>
    <w:rsid w:val="00DA75C3"/>
    <w:rsid w:val="00DA77A0"/>
    <w:rsid w:val="00DA7866"/>
    <w:rsid w:val="00DB12D2"/>
    <w:rsid w:val="00DB312A"/>
    <w:rsid w:val="00DB3778"/>
    <w:rsid w:val="00DB38B7"/>
    <w:rsid w:val="00DB3F9A"/>
    <w:rsid w:val="00DB4944"/>
    <w:rsid w:val="00DB545C"/>
    <w:rsid w:val="00DB60D6"/>
    <w:rsid w:val="00DB6457"/>
    <w:rsid w:val="00DB6731"/>
    <w:rsid w:val="00DB6D14"/>
    <w:rsid w:val="00DB7B2C"/>
    <w:rsid w:val="00DB7C1C"/>
    <w:rsid w:val="00DC0037"/>
    <w:rsid w:val="00DC086E"/>
    <w:rsid w:val="00DC0AEF"/>
    <w:rsid w:val="00DC127D"/>
    <w:rsid w:val="00DC3BAA"/>
    <w:rsid w:val="00DC47F1"/>
    <w:rsid w:val="00DC5B1D"/>
    <w:rsid w:val="00DC7805"/>
    <w:rsid w:val="00DC79DD"/>
    <w:rsid w:val="00DC7F50"/>
    <w:rsid w:val="00DD039C"/>
    <w:rsid w:val="00DD17B0"/>
    <w:rsid w:val="00DD1B04"/>
    <w:rsid w:val="00DD2098"/>
    <w:rsid w:val="00DD2535"/>
    <w:rsid w:val="00DD26CE"/>
    <w:rsid w:val="00DD3945"/>
    <w:rsid w:val="00DD39D1"/>
    <w:rsid w:val="00DD3BAB"/>
    <w:rsid w:val="00DD4880"/>
    <w:rsid w:val="00DD5A2D"/>
    <w:rsid w:val="00DD644B"/>
    <w:rsid w:val="00DD65EB"/>
    <w:rsid w:val="00DD6981"/>
    <w:rsid w:val="00DD6BFA"/>
    <w:rsid w:val="00DD6D92"/>
    <w:rsid w:val="00DD719A"/>
    <w:rsid w:val="00DD797E"/>
    <w:rsid w:val="00DD7DA6"/>
    <w:rsid w:val="00DE1F3B"/>
    <w:rsid w:val="00DE2DC9"/>
    <w:rsid w:val="00DE5226"/>
    <w:rsid w:val="00DE5718"/>
    <w:rsid w:val="00DE62B0"/>
    <w:rsid w:val="00DE6969"/>
    <w:rsid w:val="00DE6BEC"/>
    <w:rsid w:val="00DE791E"/>
    <w:rsid w:val="00DE7C07"/>
    <w:rsid w:val="00DF047E"/>
    <w:rsid w:val="00DF0845"/>
    <w:rsid w:val="00DF1740"/>
    <w:rsid w:val="00DF2525"/>
    <w:rsid w:val="00DF258B"/>
    <w:rsid w:val="00DF25E3"/>
    <w:rsid w:val="00DF33A7"/>
    <w:rsid w:val="00DF384F"/>
    <w:rsid w:val="00DF4DA2"/>
    <w:rsid w:val="00DF4EDC"/>
    <w:rsid w:val="00DF52A9"/>
    <w:rsid w:val="00DF54ED"/>
    <w:rsid w:val="00DF6119"/>
    <w:rsid w:val="00DF617F"/>
    <w:rsid w:val="00DF6757"/>
    <w:rsid w:val="00DF6EF9"/>
    <w:rsid w:val="00E020B5"/>
    <w:rsid w:val="00E03AC9"/>
    <w:rsid w:val="00E04375"/>
    <w:rsid w:val="00E05219"/>
    <w:rsid w:val="00E064A0"/>
    <w:rsid w:val="00E06681"/>
    <w:rsid w:val="00E06A0D"/>
    <w:rsid w:val="00E06F91"/>
    <w:rsid w:val="00E070D6"/>
    <w:rsid w:val="00E101DD"/>
    <w:rsid w:val="00E10781"/>
    <w:rsid w:val="00E119FC"/>
    <w:rsid w:val="00E1304C"/>
    <w:rsid w:val="00E1416E"/>
    <w:rsid w:val="00E14A27"/>
    <w:rsid w:val="00E14AAE"/>
    <w:rsid w:val="00E14D1F"/>
    <w:rsid w:val="00E17138"/>
    <w:rsid w:val="00E20824"/>
    <w:rsid w:val="00E20BB6"/>
    <w:rsid w:val="00E20E17"/>
    <w:rsid w:val="00E2116D"/>
    <w:rsid w:val="00E2136E"/>
    <w:rsid w:val="00E2310E"/>
    <w:rsid w:val="00E23CAD"/>
    <w:rsid w:val="00E26E77"/>
    <w:rsid w:val="00E277A1"/>
    <w:rsid w:val="00E30E5D"/>
    <w:rsid w:val="00E31097"/>
    <w:rsid w:val="00E32B4D"/>
    <w:rsid w:val="00E3379B"/>
    <w:rsid w:val="00E33B09"/>
    <w:rsid w:val="00E341A7"/>
    <w:rsid w:val="00E34968"/>
    <w:rsid w:val="00E3499A"/>
    <w:rsid w:val="00E34D1A"/>
    <w:rsid w:val="00E35D93"/>
    <w:rsid w:val="00E36D8B"/>
    <w:rsid w:val="00E36DC8"/>
    <w:rsid w:val="00E40879"/>
    <w:rsid w:val="00E40D29"/>
    <w:rsid w:val="00E41146"/>
    <w:rsid w:val="00E419FD"/>
    <w:rsid w:val="00E41CF4"/>
    <w:rsid w:val="00E42B8E"/>
    <w:rsid w:val="00E42D5C"/>
    <w:rsid w:val="00E43871"/>
    <w:rsid w:val="00E44D89"/>
    <w:rsid w:val="00E451C2"/>
    <w:rsid w:val="00E45B07"/>
    <w:rsid w:val="00E45D71"/>
    <w:rsid w:val="00E46C21"/>
    <w:rsid w:val="00E47172"/>
    <w:rsid w:val="00E47F58"/>
    <w:rsid w:val="00E5056E"/>
    <w:rsid w:val="00E516E7"/>
    <w:rsid w:val="00E5245E"/>
    <w:rsid w:val="00E52FA1"/>
    <w:rsid w:val="00E547CA"/>
    <w:rsid w:val="00E54C1C"/>
    <w:rsid w:val="00E55FA5"/>
    <w:rsid w:val="00E561C7"/>
    <w:rsid w:val="00E60567"/>
    <w:rsid w:val="00E60F72"/>
    <w:rsid w:val="00E611BC"/>
    <w:rsid w:val="00E61804"/>
    <w:rsid w:val="00E61DCB"/>
    <w:rsid w:val="00E62F20"/>
    <w:rsid w:val="00E631CC"/>
    <w:rsid w:val="00E64E7D"/>
    <w:rsid w:val="00E6694A"/>
    <w:rsid w:val="00E67152"/>
    <w:rsid w:val="00E67321"/>
    <w:rsid w:val="00E674E3"/>
    <w:rsid w:val="00E67921"/>
    <w:rsid w:val="00E7168B"/>
    <w:rsid w:val="00E7205B"/>
    <w:rsid w:val="00E72334"/>
    <w:rsid w:val="00E72416"/>
    <w:rsid w:val="00E7281B"/>
    <w:rsid w:val="00E72D0E"/>
    <w:rsid w:val="00E72EE6"/>
    <w:rsid w:val="00E7353E"/>
    <w:rsid w:val="00E744B7"/>
    <w:rsid w:val="00E746F5"/>
    <w:rsid w:val="00E751DF"/>
    <w:rsid w:val="00E7638D"/>
    <w:rsid w:val="00E7672D"/>
    <w:rsid w:val="00E76B53"/>
    <w:rsid w:val="00E770B6"/>
    <w:rsid w:val="00E779F7"/>
    <w:rsid w:val="00E77E7F"/>
    <w:rsid w:val="00E77FD0"/>
    <w:rsid w:val="00E80322"/>
    <w:rsid w:val="00E820C2"/>
    <w:rsid w:val="00E8296C"/>
    <w:rsid w:val="00E84152"/>
    <w:rsid w:val="00E84361"/>
    <w:rsid w:val="00E84BEB"/>
    <w:rsid w:val="00E84D5C"/>
    <w:rsid w:val="00E85C86"/>
    <w:rsid w:val="00E87409"/>
    <w:rsid w:val="00E9014E"/>
    <w:rsid w:val="00E90660"/>
    <w:rsid w:val="00E90819"/>
    <w:rsid w:val="00E90FA4"/>
    <w:rsid w:val="00E91917"/>
    <w:rsid w:val="00E91A2D"/>
    <w:rsid w:val="00E93A0A"/>
    <w:rsid w:val="00E94589"/>
    <w:rsid w:val="00E9588D"/>
    <w:rsid w:val="00E95A92"/>
    <w:rsid w:val="00E95FD2"/>
    <w:rsid w:val="00E96012"/>
    <w:rsid w:val="00E961B9"/>
    <w:rsid w:val="00E96A8A"/>
    <w:rsid w:val="00E96BA0"/>
    <w:rsid w:val="00E97A42"/>
    <w:rsid w:val="00E97CDC"/>
    <w:rsid w:val="00EA0170"/>
    <w:rsid w:val="00EA03EA"/>
    <w:rsid w:val="00EA0473"/>
    <w:rsid w:val="00EA1756"/>
    <w:rsid w:val="00EA1A4A"/>
    <w:rsid w:val="00EA33D8"/>
    <w:rsid w:val="00EA35C2"/>
    <w:rsid w:val="00EA4A9F"/>
    <w:rsid w:val="00EA54D6"/>
    <w:rsid w:val="00EA64EA"/>
    <w:rsid w:val="00EA667E"/>
    <w:rsid w:val="00EA6CC0"/>
    <w:rsid w:val="00EA6F61"/>
    <w:rsid w:val="00EA7AAD"/>
    <w:rsid w:val="00EB0DA7"/>
    <w:rsid w:val="00EB160E"/>
    <w:rsid w:val="00EB2400"/>
    <w:rsid w:val="00EB3617"/>
    <w:rsid w:val="00EB3C3E"/>
    <w:rsid w:val="00EB4FFB"/>
    <w:rsid w:val="00EB5007"/>
    <w:rsid w:val="00EB5C7D"/>
    <w:rsid w:val="00EB5CB2"/>
    <w:rsid w:val="00EB7206"/>
    <w:rsid w:val="00EB7300"/>
    <w:rsid w:val="00EB7C9B"/>
    <w:rsid w:val="00EB7D5F"/>
    <w:rsid w:val="00EC1653"/>
    <w:rsid w:val="00EC2081"/>
    <w:rsid w:val="00EC2E99"/>
    <w:rsid w:val="00EC4E73"/>
    <w:rsid w:val="00EC524D"/>
    <w:rsid w:val="00EC6223"/>
    <w:rsid w:val="00EC623F"/>
    <w:rsid w:val="00EC647D"/>
    <w:rsid w:val="00EC648E"/>
    <w:rsid w:val="00EC78D4"/>
    <w:rsid w:val="00ED0A6C"/>
    <w:rsid w:val="00ED1B72"/>
    <w:rsid w:val="00ED1BDD"/>
    <w:rsid w:val="00ED1D5F"/>
    <w:rsid w:val="00ED2DD0"/>
    <w:rsid w:val="00ED46A6"/>
    <w:rsid w:val="00ED4A56"/>
    <w:rsid w:val="00ED5457"/>
    <w:rsid w:val="00ED5A7D"/>
    <w:rsid w:val="00ED6281"/>
    <w:rsid w:val="00ED6481"/>
    <w:rsid w:val="00ED7500"/>
    <w:rsid w:val="00ED7CF0"/>
    <w:rsid w:val="00EE029F"/>
    <w:rsid w:val="00EE0A25"/>
    <w:rsid w:val="00EE161D"/>
    <w:rsid w:val="00EE1729"/>
    <w:rsid w:val="00EE19CB"/>
    <w:rsid w:val="00EE4587"/>
    <w:rsid w:val="00EE4A1E"/>
    <w:rsid w:val="00EE5EAF"/>
    <w:rsid w:val="00EE7699"/>
    <w:rsid w:val="00EE78E0"/>
    <w:rsid w:val="00EE7A9D"/>
    <w:rsid w:val="00EF3D97"/>
    <w:rsid w:val="00EF6668"/>
    <w:rsid w:val="00EF6C70"/>
    <w:rsid w:val="00EF774C"/>
    <w:rsid w:val="00EF7BF3"/>
    <w:rsid w:val="00EF7F08"/>
    <w:rsid w:val="00EF7F9D"/>
    <w:rsid w:val="00F00690"/>
    <w:rsid w:val="00F00E6B"/>
    <w:rsid w:val="00F0140A"/>
    <w:rsid w:val="00F015F0"/>
    <w:rsid w:val="00F02B0F"/>
    <w:rsid w:val="00F034B9"/>
    <w:rsid w:val="00F03570"/>
    <w:rsid w:val="00F0388A"/>
    <w:rsid w:val="00F03A86"/>
    <w:rsid w:val="00F04373"/>
    <w:rsid w:val="00F0526C"/>
    <w:rsid w:val="00F05521"/>
    <w:rsid w:val="00F05A47"/>
    <w:rsid w:val="00F0627D"/>
    <w:rsid w:val="00F0655F"/>
    <w:rsid w:val="00F0693B"/>
    <w:rsid w:val="00F06A6C"/>
    <w:rsid w:val="00F06CAA"/>
    <w:rsid w:val="00F07721"/>
    <w:rsid w:val="00F077CD"/>
    <w:rsid w:val="00F07B6B"/>
    <w:rsid w:val="00F10691"/>
    <w:rsid w:val="00F10AF7"/>
    <w:rsid w:val="00F10E86"/>
    <w:rsid w:val="00F11077"/>
    <w:rsid w:val="00F11714"/>
    <w:rsid w:val="00F120CC"/>
    <w:rsid w:val="00F1248D"/>
    <w:rsid w:val="00F12D1D"/>
    <w:rsid w:val="00F12D4B"/>
    <w:rsid w:val="00F14205"/>
    <w:rsid w:val="00F15372"/>
    <w:rsid w:val="00F157C6"/>
    <w:rsid w:val="00F15F1E"/>
    <w:rsid w:val="00F166D8"/>
    <w:rsid w:val="00F208CF"/>
    <w:rsid w:val="00F21418"/>
    <w:rsid w:val="00F21449"/>
    <w:rsid w:val="00F2149B"/>
    <w:rsid w:val="00F218F5"/>
    <w:rsid w:val="00F2217C"/>
    <w:rsid w:val="00F22740"/>
    <w:rsid w:val="00F22793"/>
    <w:rsid w:val="00F2492C"/>
    <w:rsid w:val="00F254BA"/>
    <w:rsid w:val="00F25624"/>
    <w:rsid w:val="00F261FB"/>
    <w:rsid w:val="00F262CB"/>
    <w:rsid w:val="00F26956"/>
    <w:rsid w:val="00F26C26"/>
    <w:rsid w:val="00F27273"/>
    <w:rsid w:val="00F27847"/>
    <w:rsid w:val="00F30532"/>
    <w:rsid w:val="00F30B42"/>
    <w:rsid w:val="00F30E91"/>
    <w:rsid w:val="00F31049"/>
    <w:rsid w:val="00F311F1"/>
    <w:rsid w:val="00F31EDB"/>
    <w:rsid w:val="00F32640"/>
    <w:rsid w:val="00F32829"/>
    <w:rsid w:val="00F32C1C"/>
    <w:rsid w:val="00F33899"/>
    <w:rsid w:val="00F33ACB"/>
    <w:rsid w:val="00F3412D"/>
    <w:rsid w:val="00F34230"/>
    <w:rsid w:val="00F35FB4"/>
    <w:rsid w:val="00F36CEB"/>
    <w:rsid w:val="00F37282"/>
    <w:rsid w:val="00F372B5"/>
    <w:rsid w:val="00F37A65"/>
    <w:rsid w:val="00F37F89"/>
    <w:rsid w:val="00F41312"/>
    <w:rsid w:val="00F41855"/>
    <w:rsid w:val="00F43EE8"/>
    <w:rsid w:val="00F4405F"/>
    <w:rsid w:val="00F44265"/>
    <w:rsid w:val="00F45A8F"/>
    <w:rsid w:val="00F463C2"/>
    <w:rsid w:val="00F4672C"/>
    <w:rsid w:val="00F46F9A"/>
    <w:rsid w:val="00F475C2"/>
    <w:rsid w:val="00F47DF3"/>
    <w:rsid w:val="00F50809"/>
    <w:rsid w:val="00F509A7"/>
    <w:rsid w:val="00F50B81"/>
    <w:rsid w:val="00F519BE"/>
    <w:rsid w:val="00F51CB0"/>
    <w:rsid w:val="00F52468"/>
    <w:rsid w:val="00F52B9B"/>
    <w:rsid w:val="00F5332E"/>
    <w:rsid w:val="00F53BBD"/>
    <w:rsid w:val="00F557D6"/>
    <w:rsid w:val="00F56245"/>
    <w:rsid w:val="00F56510"/>
    <w:rsid w:val="00F56EF3"/>
    <w:rsid w:val="00F572E7"/>
    <w:rsid w:val="00F606D1"/>
    <w:rsid w:val="00F61545"/>
    <w:rsid w:val="00F61A9F"/>
    <w:rsid w:val="00F61C4A"/>
    <w:rsid w:val="00F61D55"/>
    <w:rsid w:val="00F636E0"/>
    <w:rsid w:val="00F64493"/>
    <w:rsid w:val="00F646F0"/>
    <w:rsid w:val="00F64EE3"/>
    <w:rsid w:val="00F66EA6"/>
    <w:rsid w:val="00F67A38"/>
    <w:rsid w:val="00F704FA"/>
    <w:rsid w:val="00F70674"/>
    <w:rsid w:val="00F70AB7"/>
    <w:rsid w:val="00F714FF"/>
    <w:rsid w:val="00F7192D"/>
    <w:rsid w:val="00F721C3"/>
    <w:rsid w:val="00F73AA5"/>
    <w:rsid w:val="00F73D5E"/>
    <w:rsid w:val="00F74B6F"/>
    <w:rsid w:val="00F74FEB"/>
    <w:rsid w:val="00F759FA"/>
    <w:rsid w:val="00F75F0E"/>
    <w:rsid w:val="00F76218"/>
    <w:rsid w:val="00F772DB"/>
    <w:rsid w:val="00F774DA"/>
    <w:rsid w:val="00F77509"/>
    <w:rsid w:val="00F775B4"/>
    <w:rsid w:val="00F77B53"/>
    <w:rsid w:val="00F80AB1"/>
    <w:rsid w:val="00F8150B"/>
    <w:rsid w:val="00F82F3E"/>
    <w:rsid w:val="00F82F83"/>
    <w:rsid w:val="00F83638"/>
    <w:rsid w:val="00F83BFF"/>
    <w:rsid w:val="00F83DE8"/>
    <w:rsid w:val="00F83EEB"/>
    <w:rsid w:val="00F843EE"/>
    <w:rsid w:val="00F84433"/>
    <w:rsid w:val="00F8454C"/>
    <w:rsid w:val="00F84876"/>
    <w:rsid w:val="00F84CDF"/>
    <w:rsid w:val="00F85138"/>
    <w:rsid w:val="00F85649"/>
    <w:rsid w:val="00F8577E"/>
    <w:rsid w:val="00F86969"/>
    <w:rsid w:val="00F8722A"/>
    <w:rsid w:val="00F9062D"/>
    <w:rsid w:val="00F90B87"/>
    <w:rsid w:val="00F9114D"/>
    <w:rsid w:val="00F91B5C"/>
    <w:rsid w:val="00F91DA4"/>
    <w:rsid w:val="00F91F91"/>
    <w:rsid w:val="00F93B35"/>
    <w:rsid w:val="00F9407F"/>
    <w:rsid w:val="00F9496E"/>
    <w:rsid w:val="00F9507C"/>
    <w:rsid w:val="00F95836"/>
    <w:rsid w:val="00F9678F"/>
    <w:rsid w:val="00F975C2"/>
    <w:rsid w:val="00F976BD"/>
    <w:rsid w:val="00FA071A"/>
    <w:rsid w:val="00FA0A9D"/>
    <w:rsid w:val="00FA1332"/>
    <w:rsid w:val="00FA246D"/>
    <w:rsid w:val="00FA3397"/>
    <w:rsid w:val="00FA41F4"/>
    <w:rsid w:val="00FA4DFE"/>
    <w:rsid w:val="00FA57F8"/>
    <w:rsid w:val="00FA6FD7"/>
    <w:rsid w:val="00FB207F"/>
    <w:rsid w:val="00FB4B2C"/>
    <w:rsid w:val="00FB6959"/>
    <w:rsid w:val="00FB702D"/>
    <w:rsid w:val="00FB74FD"/>
    <w:rsid w:val="00FB7525"/>
    <w:rsid w:val="00FC0258"/>
    <w:rsid w:val="00FC05EE"/>
    <w:rsid w:val="00FC17F6"/>
    <w:rsid w:val="00FC1F53"/>
    <w:rsid w:val="00FC1FCF"/>
    <w:rsid w:val="00FC2E26"/>
    <w:rsid w:val="00FC388C"/>
    <w:rsid w:val="00FC3C56"/>
    <w:rsid w:val="00FC3FAA"/>
    <w:rsid w:val="00FC40ED"/>
    <w:rsid w:val="00FC53CD"/>
    <w:rsid w:val="00FC55D4"/>
    <w:rsid w:val="00FC5ED9"/>
    <w:rsid w:val="00FC6F7F"/>
    <w:rsid w:val="00FC7183"/>
    <w:rsid w:val="00FD08B7"/>
    <w:rsid w:val="00FD1390"/>
    <w:rsid w:val="00FD3D17"/>
    <w:rsid w:val="00FD54A2"/>
    <w:rsid w:val="00FD6212"/>
    <w:rsid w:val="00FD6534"/>
    <w:rsid w:val="00FD6C87"/>
    <w:rsid w:val="00FD73E4"/>
    <w:rsid w:val="00FD7583"/>
    <w:rsid w:val="00FE0086"/>
    <w:rsid w:val="00FE09C5"/>
    <w:rsid w:val="00FE131C"/>
    <w:rsid w:val="00FE187F"/>
    <w:rsid w:val="00FE35CC"/>
    <w:rsid w:val="00FE4DB0"/>
    <w:rsid w:val="00FE50A5"/>
    <w:rsid w:val="00FE5DAF"/>
    <w:rsid w:val="00FE6A0D"/>
    <w:rsid w:val="00FE6BD3"/>
    <w:rsid w:val="00FE6E72"/>
    <w:rsid w:val="00FF0063"/>
    <w:rsid w:val="00FF0DD6"/>
    <w:rsid w:val="00FF1358"/>
    <w:rsid w:val="00FF170C"/>
    <w:rsid w:val="00FF1C50"/>
    <w:rsid w:val="00FF38C4"/>
    <w:rsid w:val="00FF397F"/>
    <w:rsid w:val="00FF4436"/>
    <w:rsid w:val="00FF5449"/>
    <w:rsid w:val="00FF619B"/>
    <w:rsid w:val="00FF65C0"/>
    <w:rsid w:val="00FF6640"/>
    <w:rsid w:val="00FF6D95"/>
    <w:rsid w:val="00FF6E1D"/>
    <w:rsid w:val="00FF6E6B"/>
    <w:rsid w:val="00FF6EC3"/>
    <w:rsid w:val="00FF7A02"/>
    <w:rsid w:val="00FF7CB4"/>
    <w:rsid w:val="06856301"/>
    <w:rsid w:val="1BA47A12"/>
    <w:rsid w:val="36525A02"/>
    <w:rsid w:val="48B53FBC"/>
    <w:rsid w:val="519B7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28767"/>
  <w15:docId w15:val="{19F604BB-D08F-4F15-86FA-08AE2197B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nhideWhenUsed="1" w:qFormat="1"/>
    <w:lsdException w:name="footnote text"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ind w:firstLineChars="200" w:firstLine="200"/>
      <w:jc w:val="both"/>
    </w:pPr>
    <w:rPr>
      <w:kern w:val="2"/>
      <w:sz w:val="24"/>
      <w:szCs w:val="22"/>
    </w:rPr>
  </w:style>
  <w:style w:type="paragraph" w:styleId="1">
    <w:name w:val="heading 1"/>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7">
    <w:name w:val="toc 7"/>
    <w:basedOn w:val="a"/>
    <w:next w:val="a"/>
    <w:uiPriority w:val="39"/>
    <w:unhideWhenUsed/>
    <w:qFormat/>
    <w:pPr>
      <w:spacing w:line="240" w:lineRule="auto"/>
      <w:ind w:leftChars="1200" w:left="2520" w:firstLineChars="0" w:firstLine="0"/>
    </w:pPr>
    <w:rPr>
      <w:sz w:val="21"/>
    </w:rPr>
  </w:style>
  <w:style w:type="paragraph" w:styleId="a7">
    <w:name w:val="Normal Indent"/>
    <w:basedOn w:val="a"/>
    <w:uiPriority w:val="99"/>
    <w:unhideWhenUsed/>
    <w:qFormat/>
    <w:pPr>
      <w:spacing w:line="240" w:lineRule="auto"/>
      <w:ind w:firstLine="420"/>
    </w:pPr>
    <w:rPr>
      <w:rFonts w:ascii="宋体" w:eastAsia="宋体" w:hAnsi="宋体" w:cs="Times New Roman"/>
      <w:sz w:val="21"/>
      <w:szCs w:val="20"/>
    </w:rPr>
  </w:style>
  <w:style w:type="paragraph" w:styleId="a8">
    <w:name w:val="Document Map"/>
    <w:basedOn w:val="a"/>
    <w:link w:val="a9"/>
    <w:uiPriority w:val="99"/>
    <w:unhideWhenUsed/>
    <w:qFormat/>
    <w:rPr>
      <w:rFonts w:ascii="宋体" w:eastAsia="宋体"/>
      <w:sz w:val="18"/>
      <w:szCs w:val="18"/>
    </w:rPr>
  </w:style>
  <w:style w:type="paragraph" w:styleId="aa">
    <w:name w:val="Body Text Indent"/>
    <w:basedOn w:val="a"/>
    <w:link w:val="ab"/>
    <w:uiPriority w:val="99"/>
    <w:unhideWhenUsed/>
    <w:qFormat/>
    <w:pPr>
      <w:spacing w:after="120"/>
      <w:ind w:leftChars="200" w:left="420"/>
    </w:pPr>
  </w:style>
  <w:style w:type="paragraph" w:styleId="5">
    <w:name w:val="toc 5"/>
    <w:basedOn w:val="a"/>
    <w:next w:val="a"/>
    <w:uiPriority w:val="39"/>
    <w:unhideWhenUsed/>
    <w:qFormat/>
    <w:pPr>
      <w:spacing w:line="240" w:lineRule="auto"/>
      <w:ind w:leftChars="800" w:left="1680" w:firstLineChars="0" w:firstLine="0"/>
    </w:pPr>
    <w:rPr>
      <w:sz w:val="21"/>
    </w:rPr>
  </w:style>
  <w:style w:type="paragraph" w:styleId="31">
    <w:name w:val="toc 3"/>
    <w:basedOn w:val="a"/>
    <w:next w:val="a"/>
    <w:uiPriority w:val="39"/>
    <w:unhideWhenUsed/>
    <w:qFormat/>
    <w:pPr>
      <w:ind w:leftChars="400" w:left="840"/>
    </w:pPr>
  </w:style>
  <w:style w:type="paragraph" w:styleId="8">
    <w:name w:val="toc 8"/>
    <w:basedOn w:val="a"/>
    <w:next w:val="a"/>
    <w:uiPriority w:val="39"/>
    <w:unhideWhenUsed/>
    <w:qFormat/>
    <w:pPr>
      <w:spacing w:line="240" w:lineRule="auto"/>
      <w:ind w:leftChars="1400" w:left="2940" w:firstLineChars="0" w:firstLine="0"/>
    </w:pPr>
    <w:rPr>
      <w:sz w:val="21"/>
    </w:rPr>
  </w:style>
  <w:style w:type="paragraph" w:styleId="ac">
    <w:name w:val="Balloon Text"/>
    <w:basedOn w:val="a"/>
    <w:link w:val="ad"/>
    <w:uiPriority w:val="99"/>
    <w:unhideWhenUsed/>
    <w:qFormat/>
    <w:pPr>
      <w:spacing w:line="240" w:lineRule="auto"/>
    </w:pPr>
    <w:rPr>
      <w:sz w:val="18"/>
      <w:szCs w:val="18"/>
    </w:rPr>
  </w:style>
  <w:style w:type="paragraph" w:styleId="ae">
    <w:name w:val="footer"/>
    <w:basedOn w:val="a"/>
    <w:link w:val="af"/>
    <w:uiPriority w:val="99"/>
    <w:unhideWhenUsed/>
    <w:qFormat/>
    <w:pPr>
      <w:tabs>
        <w:tab w:val="center" w:pos="4153"/>
        <w:tab w:val="right" w:pos="8306"/>
      </w:tabs>
      <w:snapToGrid w:val="0"/>
      <w:jc w:val="left"/>
    </w:pPr>
    <w:rPr>
      <w:sz w:val="18"/>
      <w:szCs w:val="18"/>
    </w:rPr>
  </w:style>
  <w:style w:type="paragraph" w:styleId="21">
    <w:name w:val="Body Text First Indent 2"/>
    <w:basedOn w:val="aa"/>
    <w:link w:val="22"/>
    <w:qFormat/>
    <w:pPr>
      <w:spacing w:line="300" w:lineRule="auto"/>
      <w:ind w:left="200"/>
    </w:pPr>
    <w:rPr>
      <w:rFonts w:ascii="宋体" w:eastAsia="宋体" w:hAnsi="宋体" w:cs="Times New Roman"/>
      <w:sz w:val="21"/>
      <w:szCs w:val="21"/>
      <w:lang w:val="zh-CN"/>
    </w:rPr>
  </w:style>
  <w:style w:type="paragraph" w:styleId="af0">
    <w:name w:val="header"/>
    <w:basedOn w:val="a"/>
    <w:link w:val="af1"/>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41">
    <w:name w:val="toc 4"/>
    <w:basedOn w:val="a"/>
    <w:next w:val="a"/>
    <w:uiPriority w:val="39"/>
    <w:unhideWhenUsed/>
    <w:qFormat/>
    <w:pPr>
      <w:spacing w:line="240" w:lineRule="auto"/>
      <w:ind w:leftChars="600" w:left="1260" w:firstLineChars="0" w:firstLine="0"/>
    </w:pPr>
    <w:rPr>
      <w:sz w:val="21"/>
    </w:rPr>
  </w:style>
  <w:style w:type="paragraph" w:styleId="af2">
    <w:name w:val="footnote text"/>
    <w:basedOn w:val="a"/>
    <w:link w:val="af3"/>
    <w:uiPriority w:val="99"/>
    <w:unhideWhenUsed/>
    <w:qFormat/>
    <w:pPr>
      <w:snapToGrid w:val="0"/>
      <w:jc w:val="left"/>
    </w:pPr>
    <w:rPr>
      <w:sz w:val="18"/>
      <w:szCs w:val="18"/>
    </w:rPr>
  </w:style>
  <w:style w:type="paragraph" w:styleId="6">
    <w:name w:val="toc 6"/>
    <w:basedOn w:val="a"/>
    <w:next w:val="a"/>
    <w:uiPriority w:val="39"/>
    <w:unhideWhenUsed/>
    <w:qFormat/>
    <w:pPr>
      <w:spacing w:line="240" w:lineRule="auto"/>
      <w:ind w:leftChars="1000" w:left="2100" w:firstLineChars="0" w:firstLine="0"/>
    </w:pPr>
    <w:rPr>
      <w:sz w:val="21"/>
    </w:rPr>
  </w:style>
  <w:style w:type="paragraph" w:styleId="23">
    <w:name w:val="toc 2"/>
    <w:basedOn w:val="a"/>
    <w:next w:val="a"/>
    <w:uiPriority w:val="39"/>
    <w:unhideWhenUsed/>
    <w:qFormat/>
    <w:pPr>
      <w:ind w:leftChars="200" w:left="420"/>
    </w:pPr>
  </w:style>
  <w:style w:type="paragraph" w:styleId="9">
    <w:name w:val="toc 9"/>
    <w:basedOn w:val="a"/>
    <w:next w:val="a"/>
    <w:uiPriority w:val="39"/>
    <w:unhideWhenUsed/>
    <w:qFormat/>
    <w:pPr>
      <w:spacing w:line="240" w:lineRule="auto"/>
      <w:ind w:leftChars="1600" w:left="3360" w:firstLineChars="0" w:firstLine="0"/>
    </w:pPr>
    <w:rPr>
      <w:sz w:val="21"/>
    </w:rPr>
  </w:style>
  <w:style w:type="character" w:styleId="af4">
    <w:name w:val="FollowedHyperlink"/>
    <w:basedOn w:val="a0"/>
    <w:uiPriority w:val="99"/>
    <w:unhideWhenUsed/>
    <w:qFormat/>
    <w:rPr>
      <w:color w:val="800080"/>
      <w:u w:val="single"/>
    </w:rPr>
  </w:style>
  <w:style w:type="character" w:styleId="af5">
    <w:name w:val="Hyperlink"/>
    <w:basedOn w:val="a0"/>
    <w:uiPriority w:val="99"/>
    <w:unhideWhenUsed/>
    <w:qFormat/>
    <w:rPr>
      <w:color w:val="0000FF" w:themeColor="hyperlink"/>
      <w:u w:val="single"/>
    </w:rPr>
  </w:style>
  <w:style w:type="character" w:styleId="af6">
    <w:name w:val="annotation reference"/>
    <w:basedOn w:val="a0"/>
    <w:uiPriority w:val="99"/>
    <w:unhideWhenUsed/>
    <w:qFormat/>
    <w:rPr>
      <w:sz w:val="21"/>
      <w:szCs w:val="21"/>
    </w:rPr>
  </w:style>
  <w:style w:type="character" w:styleId="af7">
    <w:name w:val="footnote reference"/>
    <w:basedOn w:val="a0"/>
    <w:uiPriority w:val="99"/>
    <w:unhideWhenUsed/>
    <w:qFormat/>
    <w:rPr>
      <w:vertAlign w:val="superscript"/>
    </w:rPr>
  </w:style>
  <w:style w:type="table" w:styleId="af8">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页眉 字符"/>
    <w:basedOn w:val="a0"/>
    <w:link w:val="af0"/>
    <w:uiPriority w:val="99"/>
    <w:qFormat/>
    <w:rPr>
      <w:sz w:val="18"/>
      <w:szCs w:val="18"/>
    </w:rPr>
  </w:style>
  <w:style w:type="character" w:customStyle="1" w:styleId="af">
    <w:name w:val="页脚 字符"/>
    <w:basedOn w:val="a0"/>
    <w:link w:val="ae"/>
    <w:uiPriority w:val="99"/>
    <w:qFormat/>
    <w:rPr>
      <w:sz w:val="18"/>
      <w:szCs w:val="18"/>
    </w:rPr>
  </w:style>
  <w:style w:type="paragraph" w:customStyle="1" w:styleId="af9">
    <w:name w:val="样式小标题"/>
    <w:basedOn w:val="a"/>
    <w:qFormat/>
    <w:pPr>
      <w:spacing w:line="300" w:lineRule="auto"/>
      <w:ind w:leftChars="-257" w:left="-540" w:rightChars="-159" w:right="-334"/>
    </w:pPr>
    <w:rPr>
      <w:rFonts w:ascii="宋体" w:eastAsia="宋体" w:hAnsi="宋体" w:cs="宋体"/>
      <w:b/>
      <w:bCs/>
      <w:szCs w:val="20"/>
    </w:rPr>
  </w:style>
  <w:style w:type="paragraph" w:customStyle="1" w:styleId="60">
    <w:name w:val="正文6"/>
    <w:basedOn w:val="a"/>
    <w:link w:val="6Char"/>
    <w:qFormat/>
    <w:pPr>
      <w:spacing w:line="300" w:lineRule="auto"/>
    </w:pPr>
    <w:rPr>
      <w:rFonts w:ascii="宋体" w:eastAsia="宋体" w:hAnsi="宋体" w:cs="宋体"/>
      <w:szCs w:val="20"/>
    </w:rPr>
  </w:style>
  <w:style w:type="character" w:customStyle="1" w:styleId="6Char">
    <w:name w:val="正文6 Char"/>
    <w:basedOn w:val="a0"/>
    <w:link w:val="60"/>
    <w:qFormat/>
    <w:rPr>
      <w:rFonts w:ascii="宋体" w:eastAsia="宋体" w:hAnsi="宋体" w:cs="宋体"/>
      <w:sz w:val="24"/>
      <w:szCs w:val="20"/>
    </w:rPr>
  </w:style>
  <w:style w:type="paragraph" w:customStyle="1" w:styleId="12">
    <w:name w:val="列出段落1"/>
    <w:basedOn w:val="a"/>
    <w:uiPriority w:val="34"/>
    <w:qFormat/>
    <w:pPr>
      <w:ind w:firstLine="420"/>
    </w:p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paragraph" w:customStyle="1" w:styleId="MessageTable">
    <w:name w:val="MessageTable"/>
    <w:basedOn w:val="a"/>
    <w:qFormat/>
    <w:pPr>
      <w:overflowPunct w:val="0"/>
      <w:autoSpaceDE w:val="0"/>
      <w:autoSpaceDN w:val="0"/>
      <w:adjustRightInd w:val="0"/>
      <w:spacing w:line="240" w:lineRule="exact"/>
      <w:ind w:firstLineChars="0" w:firstLine="0"/>
      <w:jc w:val="left"/>
    </w:pPr>
    <w:rPr>
      <w:rFonts w:ascii="宋体" w:eastAsia="宋体" w:hAnsi="Times New Roman" w:cs="Times New Roman"/>
      <w:kern w:val="0"/>
      <w:sz w:val="16"/>
      <w:szCs w:val="24"/>
    </w:rPr>
  </w:style>
  <w:style w:type="paragraph" w:customStyle="1" w:styleId="TOC1">
    <w:name w:val="TOC 标题1"/>
    <w:basedOn w:val="1"/>
    <w:next w:val="a"/>
    <w:uiPriority w:val="39"/>
    <w:unhideWhenUsed/>
    <w:qFormat/>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ad">
    <w:name w:val="批注框文本 字符"/>
    <w:basedOn w:val="a0"/>
    <w:link w:val="ac"/>
    <w:uiPriority w:val="99"/>
    <w:semiHidden/>
    <w:qFormat/>
    <w:rPr>
      <w:sz w:val="18"/>
      <w:szCs w:val="18"/>
    </w:rPr>
  </w:style>
  <w:style w:type="character" w:customStyle="1" w:styleId="af3">
    <w:name w:val="脚注文本 字符"/>
    <w:basedOn w:val="a0"/>
    <w:link w:val="af2"/>
    <w:uiPriority w:val="99"/>
    <w:semiHidden/>
    <w:qFormat/>
    <w:rPr>
      <w:sz w:val="18"/>
      <w:szCs w:val="18"/>
    </w:rPr>
  </w:style>
  <w:style w:type="paragraph" w:customStyle="1" w:styleId="13">
    <w:name w:val="正文1"/>
    <w:basedOn w:val="a"/>
    <w:link w:val="1Char"/>
    <w:qFormat/>
    <w:pPr>
      <w:ind w:firstLine="480"/>
      <w:jc w:val="left"/>
    </w:pPr>
    <w:rPr>
      <w:rFonts w:ascii="Calibri" w:eastAsia="宋体" w:hAnsi="Calibri" w:cs="Times New Roman"/>
      <w:kern w:val="0"/>
      <w:szCs w:val="20"/>
    </w:rPr>
  </w:style>
  <w:style w:type="character" w:customStyle="1" w:styleId="1Char">
    <w:name w:val="正文1 Char"/>
    <w:link w:val="13"/>
    <w:qFormat/>
    <w:rPr>
      <w:rFonts w:ascii="Calibri" w:eastAsia="宋体" w:hAnsi="Calibri" w:cs="Times New Roman"/>
      <w:kern w:val="0"/>
      <w:sz w:val="24"/>
      <w:szCs w:val="20"/>
    </w:rPr>
  </w:style>
  <w:style w:type="character" w:customStyle="1" w:styleId="ab">
    <w:name w:val="正文文本缩进 字符"/>
    <w:basedOn w:val="a0"/>
    <w:link w:val="aa"/>
    <w:uiPriority w:val="99"/>
    <w:semiHidden/>
    <w:qFormat/>
    <w:rPr>
      <w:sz w:val="24"/>
    </w:rPr>
  </w:style>
  <w:style w:type="character" w:customStyle="1" w:styleId="22">
    <w:name w:val="正文首行缩进 2 字符"/>
    <w:basedOn w:val="ab"/>
    <w:link w:val="21"/>
    <w:qFormat/>
    <w:rPr>
      <w:rFonts w:ascii="宋体" w:eastAsia="宋体" w:hAnsi="宋体" w:cs="Times New Roman"/>
      <w:sz w:val="24"/>
      <w:szCs w:val="21"/>
      <w:lang w:val="zh-CN" w:eastAsia="zh-CN"/>
    </w:rPr>
  </w:style>
  <w:style w:type="character" w:customStyle="1" w:styleId="a6">
    <w:name w:val="批注文字 字符"/>
    <w:basedOn w:val="a0"/>
    <w:link w:val="a4"/>
    <w:uiPriority w:val="99"/>
    <w:qFormat/>
    <w:rPr>
      <w:sz w:val="24"/>
    </w:rPr>
  </w:style>
  <w:style w:type="character" w:customStyle="1" w:styleId="a5">
    <w:name w:val="批注主题 字符"/>
    <w:basedOn w:val="a6"/>
    <w:link w:val="a3"/>
    <w:uiPriority w:val="99"/>
    <w:semiHidden/>
    <w:qFormat/>
    <w:rPr>
      <w:b/>
      <w:bCs/>
      <w:sz w:val="24"/>
    </w:rPr>
  </w:style>
  <w:style w:type="paragraph" w:customStyle="1" w:styleId="font5">
    <w:name w:val="font5"/>
    <w:basedOn w:val="a"/>
    <w:qFormat/>
    <w:pPr>
      <w:widowControl/>
      <w:spacing w:before="100" w:beforeAutospacing="1" w:after="100" w:afterAutospacing="1" w:line="240" w:lineRule="auto"/>
      <w:ind w:firstLineChars="0" w:firstLine="0"/>
      <w:jc w:val="left"/>
    </w:pPr>
    <w:rPr>
      <w:rFonts w:ascii="宋体" w:eastAsia="宋体" w:hAnsi="宋体" w:cs="宋体"/>
      <w:kern w:val="0"/>
      <w:sz w:val="18"/>
      <w:szCs w:val="18"/>
    </w:rPr>
  </w:style>
  <w:style w:type="paragraph" w:customStyle="1" w:styleId="xl63">
    <w:name w:val="xl63"/>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4">
    <w:name w:val="xl64"/>
    <w:basedOn w:val="a"/>
    <w:qFormat/>
    <w:pPr>
      <w:widowControl/>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5">
    <w:name w:val="xl65"/>
    <w:basedOn w:val="a"/>
    <w:qFormat/>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Chars="0" w:firstLine="0"/>
      <w:jc w:val="left"/>
      <w:textAlignment w:val="center"/>
    </w:pPr>
    <w:rPr>
      <w:rFonts w:ascii="宋体" w:eastAsia="宋体" w:hAnsi="宋体" w:cs="宋体"/>
      <w:b/>
      <w:bCs/>
      <w:kern w:val="0"/>
      <w:sz w:val="20"/>
      <w:szCs w:val="20"/>
    </w:rPr>
  </w:style>
  <w:style w:type="paragraph" w:customStyle="1" w:styleId="xl66">
    <w:name w:val="xl66"/>
    <w:basedOn w:val="a"/>
    <w:qFormat/>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7">
    <w:name w:val="xl67"/>
    <w:basedOn w:val="a"/>
    <w:qFormat/>
    <w:pPr>
      <w:widowControl/>
      <w:pBdr>
        <w:left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8">
    <w:name w:val="xl68"/>
    <w:basedOn w:val="a"/>
    <w:qFormat/>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9">
    <w:name w:val="xl69"/>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color w:val="0000FF"/>
      <w:kern w:val="0"/>
      <w:sz w:val="20"/>
      <w:szCs w:val="20"/>
    </w:rPr>
  </w:style>
  <w:style w:type="character" w:customStyle="1" w:styleId="Char">
    <w:name w:val="正文格式 Char"/>
    <w:link w:val="afa"/>
    <w:qFormat/>
    <w:locked/>
    <w:rPr>
      <w:rFonts w:ascii="Calibri" w:eastAsia="微软雅黑" w:hAnsi="Calibri"/>
      <w:sz w:val="24"/>
    </w:rPr>
  </w:style>
  <w:style w:type="paragraph" w:customStyle="1" w:styleId="afa">
    <w:name w:val="正文格式"/>
    <w:basedOn w:val="a"/>
    <w:link w:val="Char"/>
    <w:qFormat/>
    <w:pPr>
      <w:spacing w:line="300" w:lineRule="auto"/>
      <w:ind w:firstLineChars="150" w:firstLine="150"/>
    </w:pPr>
    <w:rPr>
      <w:rFonts w:ascii="Calibri" w:eastAsia="微软雅黑" w:hAnsi="Calibri"/>
    </w:rPr>
  </w:style>
  <w:style w:type="paragraph" w:customStyle="1" w:styleId="font6">
    <w:name w:val="font6"/>
    <w:basedOn w:val="a"/>
    <w:qFormat/>
    <w:pPr>
      <w:widowControl/>
      <w:spacing w:before="100" w:beforeAutospacing="1" w:after="100" w:afterAutospacing="1" w:line="240" w:lineRule="auto"/>
      <w:ind w:firstLineChars="0" w:firstLine="0"/>
      <w:jc w:val="left"/>
    </w:pPr>
    <w:rPr>
      <w:rFonts w:ascii="宋体" w:eastAsia="宋体" w:hAnsi="宋体" w:cs="宋体"/>
      <w:color w:val="000000"/>
      <w:kern w:val="0"/>
      <w:sz w:val="20"/>
      <w:szCs w:val="20"/>
    </w:rPr>
  </w:style>
  <w:style w:type="paragraph" w:customStyle="1" w:styleId="font7">
    <w:name w:val="font7"/>
    <w:basedOn w:val="a"/>
    <w:qFormat/>
    <w:pPr>
      <w:widowControl/>
      <w:spacing w:before="100" w:beforeAutospacing="1" w:after="100" w:afterAutospacing="1" w:line="240" w:lineRule="auto"/>
      <w:ind w:firstLineChars="0" w:firstLine="0"/>
      <w:jc w:val="left"/>
    </w:pPr>
    <w:rPr>
      <w:rFonts w:ascii="Calibri" w:eastAsia="宋体" w:hAnsi="Calibri" w:cs="宋体"/>
      <w:color w:val="000000"/>
      <w:kern w:val="0"/>
      <w:sz w:val="20"/>
      <w:szCs w:val="20"/>
    </w:rPr>
  </w:style>
  <w:style w:type="paragraph" w:customStyle="1" w:styleId="xl70">
    <w:name w:val="xl70"/>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eastAsia="宋体" w:hAnsi="宋体" w:cs="宋体"/>
      <w:kern w:val="0"/>
      <w:szCs w:val="24"/>
    </w:rPr>
  </w:style>
  <w:style w:type="paragraph" w:customStyle="1" w:styleId="xl71">
    <w:name w:val="xl71"/>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eastAsia="宋体" w:hAnsi="宋体" w:cs="宋体"/>
      <w:kern w:val="0"/>
      <w:sz w:val="20"/>
      <w:szCs w:val="20"/>
    </w:rPr>
  </w:style>
  <w:style w:type="paragraph" w:customStyle="1" w:styleId="xl72">
    <w:name w:val="xl72"/>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73">
    <w:name w:val="xl73"/>
    <w:basedOn w:val="a"/>
    <w:qFormat/>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ind w:firstLineChars="0" w:firstLine="0"/>
      <w:jc w:val="left"/>
    </w:pPr>
    <w:rPr>
      <w:rFonts w:ascii="宋体" w:eastAsia="宋体" w:hAnsi="宋体" w:cs="宋体"/>
      <w:b/>
      <w:bCs/>
      <w:kern w:val="0"/>
      <w:sz w:val="20"/>
      <w:szCs w:val="20"/>
    </w:rPr>
  </w:style>
  <w:style w:type="paragraph" w:customStyle="1" w:styleId="xl74">
    <w:name w:val="xl74"/>
    <w:basedOn w:val="a"/>
    <w:qFormat/>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ind w:firstLineChars="0" w:firstLine="0"/>
      <w:jc w:val="left"/>
      <w:textAlignment w:val="center"/>
    </w:pPr>
    <w:rPr>
      <w:rFonts w:ascii="宋体" w:eastAsia="宋体" w:hAnsi="宋体" w:cs="宋体"/>
      <w:b/>
      <w:bCs/>
      <w:color w:val="000000"/>
      <w:kern w:val="0"/>
      <w:sz w:val="20"/>
      <w:szCs w:val="20"/>
    </w:rPr>
  </w:style>
  <w:style w:type="character" w:customStyle="1" w:styleId="a9">
    <w:name w:val="文档结构图 字符"/>
    <w:basedOn w:val="a0"/>
    <w:link w:val="a8"/>
    <w:uiPriority w:val="99"/>
    <w:semiHidden/>
    <w:qFormat/>
    <w:rPr>
      <w:rFonts w:ascii="宋体" w:eastAsia="宋体"/>
      <w:sz w:val="18"/>
      <w:szCs w:val="18"/>
    </w:rPr>
  </w:style>
  <w:style w:type="paragraph" w:customStyle="1" w:styleId="24">
    <w:name w:val="列出段落2"/>
    <w:basedOn w:val="a"/>
    <w:uiPriority w:val="99"/>
    <w:qFormat/>
    <w:pPr>
      <w:ind w:firstLine="420"/>
    </w:pPr>
  </w:style>
  <w:style w:type="paragraph" w:customStyle="1" w:styleId="32">
    <w:name w:val="列出段落3"/>
    <w:basedOn w:val="a"/>
    <w:uiPriority w:val="99"/>
    <w:pPr>
      <w:ind w:firstLine="420"/>
    </w:pPr>
  </w:style>
  <w:style w:type="paragraph" w:styleId="afb">
    <w:name w:val="List Paragraph"/>
    <w:basedOn w:val="a"/>
    <w:uiPriority w:val="99"/>
    <w:rsid w:val="00D2249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wmf"/><Relationship Id="rId26"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image" Target="media/image7.emf"/><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wmf"/><Relationship Id="rId25" Type="http://schemas.openxmlformats.org/officeDocument/2006/relationships/image" Target="media/image9.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wmf"/><Relationship Id="rId20" Type="http://schemas.openxmlformats.org/officeDocument/2006/relationships/header" Target="header4.xml"/><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oleObject" Target="embeddings/oleObject2.bin"/><Relationship Id="rId32" Type="http://schemas.openxmlformats.org/officeDocument/2006/relationships/image" Target="media/image14.emf"/><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emf"/><Relationship Id="rId28" Type="http://schemas.openxmlformats.org/officeDocument/2006/relationships/image" Target="media/image11.emf"/><Relationship Id="rId10" Type="http://schemas.openxmlformats.org/officeDocument/2006/relationships/header" Target="header1.xml"/><Relationship Id="rId19" Type="http://schemas.openxmlformats.org/officeDocument/2006/relationships/image" Target="media/image5.wmf"/><Relationship Id="rId31" Type="http://schemas.openxmlformats.org/officeDocument/2006/relationships/image" Target="media/image13.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oleObject" Target="embeddings/oleObject1.bin"/><Relationship Id="rId27" Type="http://schemas.openxmlformats.org/officeDocument/2006/relationships/package" Target="embeddings/Microsoft_Excel_Worksheet.xlsx"/><Relationship Id="rId30" Type="http://schemas.openxmlformats.org/officeDocument/2006/relationships/package" Target="embeddings/Microsoft_Excel_Worksheet1.xlsx"/><Relationship Id="rId35" Type="http://schemas.openxmlformats.org/officeDocument/2006/relationships/theme" Target="theme/theme1.xml"/><Relationship Id="rId8" Type="http://schemas.openxmlformats.org/officeDocument/2006/relationships/endnotes" Target="endnotes.xml"/></Relationships>
</file>

<file path=word/_rels/header4.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09EE2F-265D-45F5-9EAC-F16E373DA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8313</Words>
  <Characters>47385</Characters>
  <Application>Microsoft Office Word</Application>
  <DocSecurity>0</DocSecurity>
  <Lines>394</Lines>
  <Paragraphs>111</Paragraphs>
  <ScaleCrop>false</ScaleCrop>
  <Company>Microsoft</Company>
  <LinksUpToDate>false</LinksUpToDate>
  <CharactersWithSpaces>55587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cuiqingsong</cp:lastModifiedBy>
  <cp:revision>36</cp:revision>
  <dcterms:created xsi:type="dcterms:W3CDTF">2017-09-27T03:00:00Z</dcterms:created>
  <dcterms:modified xsi:type="dcterms:W3CDTF">2017-09-27T08:19:00Z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