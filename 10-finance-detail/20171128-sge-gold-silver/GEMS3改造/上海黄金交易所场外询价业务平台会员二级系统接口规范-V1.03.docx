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1365" w:rsidRDefault="00706DDF">
      <w:pPr>
        <w:ind w:firstLineChars="0" w:firstLine="420"/>
        <w:jc w:val="right"/>
        <w:rPr>
          <w:rFonts w:ascii="宋体" w:hAnsi="宋体"/>
          <w:color w:val="000000"/>
          <w:sz w:val="52"/>
        </w:rPr>
      </w:pPr>
      <w:r>
        <w:rPr>
          <w:rFonts w:ascii="宋体" w:hAnsi="宋体" w:hint="eastAsia"/>
          <w:color w:val="000000"/>
          <w:szCs w:val="24"/>
        </w:rPr>
        <w:t>编号：</w:t>
      </w:r>
      <w:r>
        <w:rPr>
          <w:rFonts w:ascii="宋体" w:hAnsi="宋体" w:hint="eastAsia"/>
          <w:color w:val="FF0000"/>
          <w:szCs w:val="24"/>
          <w:u w:val="single"/>
        </w:rPr>
        <w:t>SGE-ZB-JK-11</w:t>
      </w:r>
    </w:p>
    <w:p w:rsidR="00581365" w:rsidRDefault="00706DDF">
      <w:pPr>
        <w:ind w:firstLineChars="0" w:firstLine="0"/>
        <w:jc w:val="right"/>
        <w:rPr>
          <w:rFonts w:ascii="宋体" w:hAnsi="宋体"/>
          <w:color w:val="000000"/>
          <w:sz w:val="52"/>
        </w:rPr>
      </w:pPr>
      <w:r>
        <w:rPr>
          <w:rFonts w:ascii="宋体" w:hAnsi="宋体" w:hint="eastAsia"/>
          <w:color w:val="000000"/>
          <w:szCs w:val="24"/>
        </w:rPr>
        <w:t>密级：</w:t>
      </w:r>
      <w:r>
        <w:rPr>
          <w:rFonts w:ascii="宋体" w:hAnsi="宋体" w:hint="eastAsia"/>
          <w:color w:val="000000"/>
          <w:szCs w:val="24"/>
          <w:u w:val="single"/>
        </w:rPr>
        <w:t>内 部 资  料</w:t>
      </w:r>
    </w:p>
    <w:p w:rsidR="00581365" w:rsidRDefault="00706DDF" w:rsidP="00804555">
      <w:pPr>
        <w:spacing w:beforeLines="600" w:before="1872"/>
        <w:ind w:firstLineChars="0" w:firstLine="0"/>
        <w:jc w:val="center"/>
        <w:rPr>
          <w:rFonts w:ascii="宋体" w:hAnsi="宋体"/>
          <w:color w:val="000000"/>
          <w:sz w:val="52"/>
        </w:rPr>
      </w:pPr>
      <w:r>
        <w:rPr>
          <w:rFonts w:ascii="宋体" w:hAnsi="宋体"/>
          <w:noProof/>
          <w:color w:val="000000"/>
        </w:rPr>
        <w:drawing>
          <wp:inline distT="0" distB="0" distL="0" distR="0">
            <wp:extent cx="2190115" cy="1488440"/>
            <wp:effectExtent l="19050" t="0" r="63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0" cstate="print"/>
                    <a:srcRect/>
                    <a:stretch>
                      <a:fillRect/>
                    </a:stretch>
                  </pic:blipFill>
                  <pic:spPr>
                    <a:xfrm>
                      <a:off x="0" y="0"/>
                      <a:ext cx="2190115" cy="1488440"/>
                    </a:xfrm>
                    <a:prstGeom prst="rect">
                      <a:avLst/>
                    </a:prstGeom>
                    <a:noFill/>
                    <a:ln w="9525">
                      <a:noFill/>
                      <a:miter lim="800000"/>
                      <a:headEnd/>
                      <a:tailEnd/>
                    </a:ln>
                  </pic:spPr>
                </pic:pic>
              </a:graphicData>
            </a:graphic>
          </wp:inline>
        </w:drawing>
      </w:r>
    </w:p>
    <w:p w:rsidR="00581365" w:rsidRDefault="00E37F7C">
      <w:pPr>
        <w:ind w:firstLineChars="0" w:firstLine="0"/>
        <w:jc w:val="center"/>
        <w:outlineLvl w:val="0"/>
        <w:rPr>
          <w:rFonts w:ascii="宋体" w:hAnsi="宋体"/>
          <w:color w:val="000000"/>
          <w:sz w:val="52"/>
        </w:rPr>
      </w:pPr>
      <w:bookmarkStart w:id="0" w:name="_Toc25556"/>
      <w:bookmarkStart w:id="1" w:name="_Toc27128"/>
      <w:bookmarkStart w:id="2" w:name="_Toc19930"/>
      <w:bookmarkStart w:id="3" w:name="_Toc437936907"/>
      <w:bookmarkStart w:id="4" w:name="_Toc493667806"/>
      <w:r>
        <w:rPr>
          <w:rFonts w:ascii="宋体" w:hAnsi="宋体" w:hint="eastAsia"/>
          <w:color w:val="000000"/>
          <w:sz w:val="52"/>
        </w:rPr>
        <w:t>场外</w:t>
      </w:r>
      <w:r w:rsidR="00706DDF">
        <w:rPr>
          <w:rFonts w:ascii="宋体" w:hAnsi="宋体" w:hint="eastAsia"/>
          <w:color w:val="000000"/>
          <w:sz w:val="52"/>
        </w:rPr>
        <w:t>询价业务平台</w:t>
      </w:r>
      <w:bookmarkEnd w:id="0"/>
      <w:bookmarkEnd w:id="1"/>
      <w:bookmarkEnd w:id="2"/>
      <w:bookmarkEnd w:id="3"/>
      <w:bookmarkEnd w:id="4"/>
    </w:p>
    <w:p w:rsidR="00581365" w:rsidRDefault="00706DDF">
      <w:pPr>
        <w:ind w:firstLineChars="0" w:firstLine="0"/>
        <w:jc w:val="center"/>
        <w:outlineLvl w:val="0"/>
        <w:rPr>
          <w:rFonts w:ascii="宋体" w:hAnsi="宋体"/>
          <w:color w:val="000000"/>
          <w:sz w:val="52"/>
        </w:rPr>
      </w:pPr>
      <w:bookmarkStart w:id="5" w:name="_Toc18393"/>
      <w:bookmarkStart w:id="6" w:name="_Toc437936908"/>
      <w:bookmarkStart w:id="7" w:name="_Toc1873"/>
      <w:bookmarkStart w:id="8" w:name="_Toc3563"/>
      <w:bookmarkStart w:id="9" w:name="_Toc493667807"/>
      <w:r>
        <w:rPr>
          <w:rFonts w:ascii="宋体" w:hAnsi="宋体" w:hint="eastAsia"/>
          <w:color w:val="000000"/>
          <w:sz w:val="52"/>
        </w:rPr>
        <w:t>会员二级系统接口规范</w:t>
      </w:r>
      <w:bookmarkEnd w:id="5"/>
      <w:bookmarkEnd w:id="6"/>
      <w:bookmarkEnd w:id="7"/>
      <w:bookmarkEnd w:id="8"/>
      <w:bookmarkEnd w:id="9"/>
    </w:p>
    <w:p w:rsidR="00581365" w:rsidRDefault="00706DDF" w:rsidP="00804555">
      <w:pPr>
        <w:spacing w:beforeLines="100" w:before="312" w:afterLines="700" w:after="2184"/>
        <w:ind w:firstLineChars="0" w:firstLine="0"/>
        <w:jc w:val="center"/>
        <w:rPr>
          <w:rFonts w:ascii="宋体" w:hAnsi="宋体"/>
          <w:color w:val="000000"/>
          <w:sz w:val="52"/>
        </w:rPr>
      </w:pPr>
      <w:r>
        <w:rPr>
          <w:rFonts w:ascii="宋体" w:hAnsi="宋体" w:hint="eastAsia"/>
          <w:color w:val="000000"/>
          <w:sz w:val="52"/>
        </w:rPr>
        <w:t>（V</w:t>
      </w:r>
      <w:r w:rsidR="001C7A79">
        <w:rPr>
          <w:rFonts w:ascii="宋体" w:hAnsi="宋体" w:hint="eastAsia"/>
          <w:color w:val="000000"/>
          <w:sz w:val="52"/>
        </w:rPr>
        <w:t>1</w:t>
      </w:r>
      <w:r>
        <w:rPr>
          <w:rFonts w:ascii="宋体" w:hAnsi="宋体" w:hint="eastAsia"/>
          <w:color w:val="000000"/>
          <w:sz w:val="52"/>
        </w:rPr>
        <w:t>.</w:t>
      </w:r>
      <w:del w:id="10" w:author="余新泰" w:date="2017-08-29T15:54:00Z">
        <w:r w:rsidR="00316003" w:rsidDel="00AB7278">
          <w:rPr>
            <w:rFonts w:ascii="宋体" w:hAnsi="宋体" w:hint="eastAsia"/>
            <w:color w:val="000000"/>
            <w:sz w:val="52"/>
          </w:rPr>
          <w:delText>1.0</w:delText>
        </w:r>
      </w:del>
      <w:ins w:id="11" w:author="余新泰" w:date="2017-08-29T15:54:00Z">
        <w:r w:rsidR="00AB7278">
          <w:rPr>
            <w:rFonts w:ascii="宋体" w:hAnsi="宋体" w:hint="eastAsia"/>
            <w:color w:val="000000"/>
            <w:sz w:val="52"/>
          </w:rPr>
          <w:t>0</w:t>
        </w:r>
        <w:del w:id="12" w:author="翟羽佳" w:date="2017-09-20T10:45:00Z">
          <w:r w:rsidR="00AB7278" w:rsidDel="00DB2807">
            <w:rPr>
              <w:rFonts w:ascii="宋体" w:hAnsi="宋体" w:hint="eastAsia"/>
              <w:color w:val="000000"/>
              <w:sz w:val="52"/>
            </w:rPr>
            <w:delText>2</w:delText>
          </w:r>
        </w:del>
      </w:ins>
      <w:ins w:id="13" w:author="翟羽佳" w:date="2017-09-20T10:45:00Z">
        <w:r w:rsidR="00DB2807">
          <w:rPr>
            <w:rFonts w:ascii="宋体" w:hAnsi="宋体" w:hint="eastAsia"/>
            <w:color w:val="000000"/>
            <w:sz w:val="52"/>
          </w:rPr>
          <w:t>3</w:t>
        </w:r>
      </w:ins>
      <w:r>
        <w:rPr>
          <w:rFonts w:ascii="宋体" w:hAnsi="宋体" w:hint="eastAsia"/>
          <w:color w:val="000000"/>
          <w:sz w:val="52"/>
        </w:rPr>
        <w:t>）</w:t>
      </w:r>
    </w:p>
    <w:p w:rsidR="00581365" w:rsidRDefault="00706DDF" w:rsidP="00804555">
      <w:pPr>
        <w:spacing w:beforeLines="1300" w:before="4056"/>
        <w:ind w:firstLineChars="0" w:firstLine="0"/>
        <w:jc w:val="center"/>
        <w:rPr>
          <w:rFonts w:ascii="宋体" w:hAnsi="宋体"/>
          <w:color w:val="000000"/>
          <w:sz w:val="32"/>
        </w:rPr>
      </w:pPr>
      <w:r>
        <w:rPr>
          <w:rFonts w:ascii="宋体" w:hAnsi="宋体" w:hint="eastAsia"/>
          <w:color w:val="000000"/>
          <w:sz w:val="32"/>
        </w:rPr>
        <w:t>上海黄金交易所</w:t>
      </w:r>
    </w:p>
    <w:p w:rsidR="00581365" w:rsidRDefault="00706DDF">
      <w:pPr>
        <w:ind w:firstLineChars="0" w:firstLine="0"/>
        <w:jc w:val="center"/>
        <w:rPr>
          <w:rFonts w:ascii="宋体" w:hAnsi="宋体"/>
          <w:color w:val="000000"/>
          <w:sz w:val="32"/>
        </w:rPr>
        <w:sectPr w:rsidR="00581365" w:rsidSect="007225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del w:id="14" w:author="翟羽佳" w:date="2017-08-29T14:03:00Z">
        <w:r w:rsidDel="000B1D55">
          <w:rPr>
            <w:rFonts w:ascii="宋体" w:hAnsi="宋体" w:hint="eastAsia"/>
            <w:color w:val="000000"/>
            <w:sz w:val="32"/>
          </w:rPr>
          <w:delText>201</w:delText>
        </w:r>
        <w:r w:rsidR="00C1417B" w:rsidDel="000B1D55">
          <w:rPr>
            <w:rFonts w:ascii="宋体" w:hAnsi="宋体" w:hint="eastAsia"/>
            <w:color w:val="000000"/>
            <w:sz w:val="32"/>
          </w:rPr>
          <w:delText>7</w:delText>
        </w:r>
        <w:r w:rsidDel="000B1D55">
          <w:rPr>
            <w:rFonts w:ascii="宋体" w:hAnsi="宋体" w:hint="eastAsia"/>
            <w:color w:val="000000"/>
            <w:sz w:val="32"/>
          </w:rPr>
          <w:delText>年</w:delText>
        </w:r>
        <w:r w:rsidR="00C1417B" w:rsidDel="000B1D55">
          <w:rPr>
            <w:rFonts w:ascii="宋体" w:hAnsi="宋体" w:hint="eastAsia"/>
            <w:color w:val="000000"/>
            <w:sz w:val="32"/>
          </w:rPr>
          <w:delText>2</w:delText>
        </w:r>
      </w:del>
      <w:ins w:id="15" w:author="翟羽佳" w:date="2017-08-29T14:03:00Z">
        <w:r w:rsidR="000B1D55">
          <w:rPr>
            <w:rFonts w:ascii="宋体" w:hAnsi="宋体" w:hint="eastAsia"/>
            <w:color w:val="000000"/>
            <w:sz w:val="32"/>
          </w:rPr>
          <w:t>2017年</w:t>
        </w:r>
      </w:ins>
      <w:ins w:id="16" w:author="翟羽佳" w:date="2017-09-20T10:45:00Z">
        <w:r w:rsidR="00DB2807">
          <w:rPr>
            <w:rFonts w:ascii="宋体" w:hAnsi="宋体" w:hint="eastAsia"/>
            <w:color w:val="000000"/>
            <w:sz w:val="32"/>
          </w:rPr>
          <w:t>9</w:t>
        </w:r>
      </w:ins>
      <w:r>
        <w:rPr>
          <w:rFonts w:ascii="宋体" w:hAnsi="宋体" w:hint="eastAsia"/>
          <w:color w:val="000000"/>
          <w:sz w:val="32"/>
        </w:rPr>
        <w:t>月</w:t>
      </w:r>
    </w:p>
    <w:p w:rsidR="00581365" w:rsidRDefault="00706DDF">
      <w:pPr>
        <w:pStyle w:val="af1"/>
        <w:ind w:left="-617" w:right="-382" w:firstLine="482"/>
        <w:rPr>
          <w:color w:val="000000"/>
        </w:rPr>
      </w:pPr>
      <w:r>
        <w:rPr>
          <w:rFonts w:hint="eastAsia"/>
          <w:color w:val="000000"/>
        </w:rPr>
        <w:lastRenderedPageBreak/>
        <w:t>文档标识</w:t>
      </w:r>
    </w:p>
    <w:p w:rsidR="00581365" w:rsidRDefault="00581365">
      <w:pPr>
        <w:ind w:firstLine="320"/>
        <w:rPr>
          <w:rFonts w:ascii="宋体" w:hAnsi="宋体"/>
          <w:color w:val="000000"/>
          <w:sz w:val="16"/>
        </w:rPr>
      </w:pPr>
    </w:p>
    <w:tbl>
      <w:tblPr>
        <w:tblW w:w="8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6809"/>
      </w:tblGrid>
      <w:tr w:rsidR="00581365">
        <w:trPr>
          <w:trHeight w:val="340"/>
          <w:jc w:val="center"/>
        </w:trPr>
        <w:tc>
          <w:tcPr>
            <w:tcW w:w="1236" w:type="dxa"/>
          </w:tcPr>
          <w:p w:rsidR="00581365" w:rsidRDefault="00706DDF">
            <w:pPr>
              <w:pStyle w:val="61"/>
              <w:ind w:firstLineChars="0" w:firstLine="0"/>
              <w:rPr>
                <w:color w:val="000000"/>
              </w:rPr>
            </w:pPr>
            <w:r>
              <w:rPr>
                <w:rFonts w:hint="eastAsia"/>
                <w:color w:val="000000"/>
              </w:rPr>
              <w:t>文档名称</w:t>
            </w:r>
          </w:p>
        </w:tc>
        <w:tc>
          <w:tcPr>
            <w:tcW w:w="6809" w:type="dxa"/>
          </w:tcPr>
          <w:p w:rsidR="00581365" w:rsidRDefault="00706DDF">
            <w:pPr>
              <w:pStyle w:val="61"/>
              <w:ind w:firstLineChars="0" w:firstLine="0"/>
              <w:rPr>
                <w:color w:val="000000"/>
              </w:rPr>
            </w:pPr>
            <w:r>
              <w:rPr>
                <w:rFonts w:hint="eastAsia"/>
                <w:color w:val="000000"/>
              </w:rPr>
              <w:t>上海黄金交易所场外询价业务平台二级系统接口规范</w:t>
            </w:r>
          </w:p>
        </w:tc>
      </w:tr>
      <w:tr w:rsidR="00581365">
        <w:trPr>
          <w:trHeight w:val="340"/>
          <w:jc w:val="center"/>
        </w:trPr>
        <w:tc>
          <w:tcPr>
            <w:tcW w:w="1236" w:type="dxa"/>
          </w:tcPr>
          <w:p w:rsidR="00581365" w:rsidRDefault="00706DDF">
            <w:pPr>
              <w:pStyle w:val="61"/>
              <w:ind w:firstLineChars="0" w:firstLine="0"/>
              <w:rPr>
                <w:color w:val="000000"/>
              </w:rPr>
            </w:pPr>
            <w:r>
              <w:rPr>
                <w:rFonts w:hint="eastAsia"/>
                <w:color w:val="000000"/>
              </w:rPr>
              <w:t>版本号</w:t>
            </w:r>
          </w:p>
        </w:tc>
        <w:tc>
          <w:tcPr>
            <w:tcW w:w="6809" w:type="dxa"/>
          </w:tcPr>
          <w:p w:rsidR="00581365" w:rsidRDefault="00B02511" w:rsidP="00DB2807">
            <w:pPr>
              <w:pStyle w:val="61"/>
              <w:ind w:firstLineChars="0" w:firstLine="0"/>
              <w:rPr>
                <w:color w:val="000000"/>
              </w:rPr>
            </w:pPr>
            <w:r>
              <w:rPr>
                <w:rFonts w:hint="eastAsia"/>
                <w:color w:val="000000"/>
              </w:rPr>
              <w:t>V1.</w:t>
            </w:r>
            <w:del w:id="17" w:author="余新泰" w:date="2017-08-29T15:54:00Z">
              <w:r w:rsidDel="00AB7278">
                <w:rPr>
                  <w:rFonts w:hint="eastAsia"/>
                  <w:color w:val="000000"/>
                </w:rPr>
                <w:delText>0</w:delText>
              </w:r>
              <w:r w:rsidR="00C1417B" w:rsidDel="00AB7278">
                <w:rPr>
                  <w:rFonts w:hint="eastAsia"/>
                  <w:color w:val="000000"/>
                </w:rPr>
                <w:delText>1</w:delText>
              </w:r>
            </w:del>
            <w:ins w:id="18" w:author="余新泰" w:date="2017-08-29T15:54:00Z">
              <w:r w:rsidR="00AB7278">
                <w:rPr>
                  <w:rFonts w:hint="eastAsia"/>
                  <w:color w:val="000000"/>
                </w:rPr>
                <w:t>0</w:t>
              </w:r>
              <w:del w:id="19" w:author="翟羽佳" w:date="2017-09-20T10:46:00Z">
                <w:r w:rsidR="00AB7278" w:rsidDel="00DB2807">
                  <w:rPr>
                    <w:rFonts w:hint="eastAsia"/>
                    <w:color w:val="000000"/>
                  </w:rPr>
                  <w:delText>2</w:delText>
                </w:r>
              </w:del>
            </w:ins>
            <w:ins w:id="20" w:author="翟羽佳" w:date="2017-09-20T10:46:00Z">
              <w:r w:rsidR="00DB2807">
                <w:rPr>
                  <w:rFonts w:hint="eastAsia"/>
                  <w:color w:val="000000"/>
                </w:rPr>
                <w:t>3</w:t>
              </w:r>
            </w:ins>
          </w:p>
        </w:tc>
      </w:tr>
      <w:tr w:rsidR="00581365">
        <w:trPr>
          <w:trHeight w:val="424"/>
          <w:jc w:val="center"/>
        </w:trPr>
        <w:tc>
          <w:tcPr>
            <w:tcW w:w="1236" w:type="dxa"/>
            <w:vAlign w:val="center"/>
          </w:tcPr>
          <w:p w:rsidR="00581365" w:rsidRDefault="00706DDF">
            <w:pPr>
              <w:pStyle w:val="61"/>
              <w:ind w:firstLineChars="83" w:firstLine="199"/>
              <w:rPr>
                <w:color w:val="000000"/>
              </w:rPr>
            </w:pPr>
            <w:r>
              <w:rPr>
                <w:rFonts w:hint="eastAsia"/>
                <w:color w:val="000000"/>
              </w:rPr>
              <w:t>状况</w:t>
            </w:r>
          </w:p>
        </w:tc>
        <w:tc>
          <w:tcPr>
            <w:tcW w:w="6809" w:type="dxa"/>
            <w:vAlign w:val="center"/>
          </w:tcPr>
          <w:p w:rsidR="00581365" w:rsidRDefault="00C1417B">
            <w:pPr>
              <w:pStyle w:val="61"/>
              <w:ind w:firstLineChars="0" w:firstLine="0"/>
            </w:pPr>
            <w:r>
              <w:rPr>
                <w:rFonts w:hint="eastAsia"/>
              </w:rPr>
              <w:t>○</w:t>
            </w:r>
            <w:r w:rsidR="00706DDF">
              <w:rPr>
                <w:rFonts w:hint="eastAsia"/>
              </w:rPr>
              <w:t xml:space="preserve">草案  </w:t>
            </w:r>
            <w:r>
              <w:rPr>
                <w:rFonts w:hint="eastAsia"/>
              </w:rPr>
              <w:t>⊙</w:t>
            </w:r>
            <w:r w:rsidR="00706DDF">
              <w:rPr>
                <w:rFonts w:hint="eastAsia"/>
              </w:rPr>
              <w:t>评审过的  ○更新过的  ○定为基线的</w:t>
            </w:r>
          </w:p>
        </w:tc>
      </w:tr>
    </w:tbl>
    <w:p w:rsidR="00581365" w:rsidRDefault="00581365">
      <w:pPr>
        <w:ind w:firstLine="480"/>
        <w:rPr>
          <w:rFonts w:ascii="宋体" w:hAnsi="宋体"/>
          <w:color w:val="000000"/>
        </w:rPr>
      </w:pPr>
    </w:p>
    <w:p w:rsidR="00581365" w:rsidRDefault="00706DDF">
      <w:pPr>
        <w:pStyle w:val="af1"/>
        <w:ind w:left="-617" w:right="-382" w:firstLine="482"/>
        <w:rPr>
          <w:color w:val="000000"/>
        </w:rPr>
      </w:pPr>
      <w:r>
        <w:rPr>
          <w:rFonts w:hint="eastAsia"/>
          <w:color w:val="000000"/>
        </w:rPr>
        <w:t>文档修订历史</w:t>
      </w:r>
    </w:p>
    <w:p w:rsidR="00581365" w:rsidRDefault="00581365">
      <w:pPr>
        <w:ind w:firstLine="321"/>
        <w:rPr>
          <w:rFonts w:ascii="宋体" w:hAnsi="宋体"/>
          <w:b/>
          <w:color w:val="000000"/>
          <w:sz w:val="16"/>
        </w:rPr>
      </w:pP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688"/>
        <w:gridCol w:w="4069"/>
        <w:gridCol w:w="2557"/>
      </w:tblGrid>
      <w:tr w:rsidR="00581365">
        <w:trPr>
          <w:trHeight w:val="340"/>
          <w:jc w:val="center"/>
        </w:trPr>
        <w:tc>
          <w:tcPr>
            <w:tcW w:w="1345" w:type="dxa"/>
          </w:tcPr>
          <w:p w:rsidR="00581365" w:rsidRDefault="00706DDF">
            <w:pPr>
              <w:pStyle w:val="61"/>
              <w:ind w:firstLineChars="6" w:firstLine="14"/>
              <w:jc w:val="left"/>
              <w:rPr>
                <w:b/>
                <w:color w:val="000000"/>
              </w:rPr>
            </w:pPr>
            <w:r>
              <w:rPr>
                <w:rFonts w:hint="eastAsia"/>
                <w:b/>
                <w:color w:val="000000"/>
              </w:rPr>
              <w:t>版本</w:t>
            </w:r>
          </w:p>
        </w:tc>
        <w:tc>
          <w:tcPr>
            <w:tcW w:w="1688" w:type="dxa"/>
          </w:tcPr>
          <w:p w:rsidR="00581365" w:rsidRDefault="00706DDF">
            <w:pPr>
              <w:pStyle w:val="61"/>
              <w:ind w:firstLineChars="0" w:firstLine="0"/>
              <w:jc w:val="left"/>
              <w:rPr>
                <w:b/>
                <w:color w:val="000000"/>
              </w:rPr>
            </w:pPr>
            <w:r>
              <w:rPr>
                <w:rFonts w:hint="eastAsia"/>
                <w:b/>
                <w:color w:val="000000"/>
              </w:rPr>
              <w:t>日期</w:t>
            </w:r>
          </w:p>
        </w:tc>
        <w:tc>
          <w:tcPr>
            <w:tcW w:w="4069" w:type="dxa"/>
          </w:tcPr>
          <w:p w:rsidR="00581365" w:rsidRDefault="00706DDF">
            <w:pPr>
              <w:pStyle w:val="61"/>
              <w:ind w:firstLineChars="0" w:firstLine="0"/>
              <w:jc w:val="left"/>
              <w:rPr>
                <w:b/>
                <w:color w:val="000000"/>
              </w:rPr>
            </w:pPr>
            <w:r>
              <w:rPr>
                <w:rFonts w:hint="eastAsia"/>
                <w:b/>
                <w:color w:val="000000"/>
              </w:rPr>
              <w:t>描述</w:t>
            </w:r>
          </w:p>
        </w:tc>
        <w:tc>
          <w:tcPr>
            <w:tcW w:w="2557" w:type="dxa"/>
          </w:tcPr>
          <w:p w:rsidR="00581365" w:rsidRDefault="00706DDF">
            <w:pPr>
              <w:pStyle w:val="61"/>
              <w:ind w:firstLineChars="0" w:firstLine="0"/>
              <w:jc w:val="left"/>
              <w:rPr>
                <w:b/>
                <w:color w:val="000000"/>
              </w:rPr>
            </w:pPr>
            <w:r>
              <w:rPr>
                <w:rFonts w:hint="eastAsia"/>
                <w:b/>
                <w:color w:val="000000"/>
              </w:rPr>
              <w:t>文档所有者</w:t>
            </w:r>
          </w:p>
        </w:tc>
      </w:tr>
      <w:tr w:rsidR="00581365">
        <w:trPr>
          <w:trHeight w:val="340"/>
          <w:jc w:val="center"/>
        </w:trPr>
        <w:tc>
          <w:tcPr>
            <w:tcW w:w="1345" w:type="dxa"/>
            <w:tcBorders>
              <w:bottom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V0.21</w:t>
            </w:r>
          </w:p>
        </w:tc>
        <w:tc>
          <w:tcPr>
            <w:tcW w:w="1688" w:type="dxa"/>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2015.10</w:t>
            </w:r>
          </w:p>
        </w:tc>
        <w:tc>
          <w:tcPr>
            <w:tcW w:w="4069" w:type="dxa"/>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形成初稿</w:t>
            </w:r>
          </w:p>
        </w:tc>
        <w:tc>
          <w:tcPr>
            <w:tcW w:w="2557" w:type="dxa"/>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朱鹏飞，向倩倩</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V0.4</w:t>
            </w:r>
          </w:p>
        </w:tc>
        <w:tc>
          <w:tcPr>
            <w:tcW w:w="1688" w:type="dxa"/>
            <w:tcBorders>
              <w:lef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根据需求修改进行修订</w:t>
            </w:r>
          </w:p>
        </w:tc>
        <w:tc>
          <w:tcPr>
            <w:tcW w:w="2557" w:type="dxa"/>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袁和平，向倩倩</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V0.8</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域和域号进行适当调整</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袁和平，向倩倩</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V0.81</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格式修订</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余新泰</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V0.82</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内容补充和调整</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袁和平，向倩倩</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V0.83-0.85</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1、补充两个查询接口</w:t>
            </w:r>
          </w:p>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2、修改部分格式和少数几个数组的表示</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V0.90</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形成对外发布DEMO版，提前发二级系统开发方作参考</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余新泰、袁和平</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V0.91</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更正部分域名对应的域号，修改几个功能描述，增加一个接口</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袁和平、向倩倩</w:t>
            </w:r>
          </w:p>
        </w:tc>
      </w:tr>
      <w:tr w:rsidR="0058136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6" w:firstLine="13"/>
              <w:jc w:val="left"/>
              <w:rPr>
                <w:rFonts w:ascii="宋体" w:hAnsi="宋体"/>
                <w:color w:val="000000"/>
                <w:sz w:val="21"/>
              </w:rPr>
            </w:pPr>
            <w:r>
              <w:rPr>
                <w:rFonts w:ascii="宋体" w:hAnsi="宋体" w:hint="eastAsia"/>
                <w:color w:val="000000"/>
                <w:sz w:val="21"/>
              </w:rPr>
              <w:t>V0.92</w:t>
            </w:r>
          </w:p>
        </w:tc>
        <w:tc>
          <w:tcPr>
            <w:tcW w:w="1688"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2015.11</w:t>
            </w:r>
          </w:p>
        </w:tc>
        <w:tc>
          <w:tcPr>
            <w:tcW w:w="4069"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修改接入单元登录要素</w:t>
            </w:r>
          </w:p>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将红马甲和二级系统交易员登录进行了区分</w:t>
            </w:r>
          </w:p>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修改了公开报价的消息响应</w:t>
            </w:r>
          </w:p>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更新附的域字典文档</w:t>
            </w:r>
          </w:p>
        </w:tc>
        <w:tc>
          <w:tcPr>
            <w:tcW w:w="2557" w:type="dxa"/>
            <w:tcBorders>
              <w:top w:val="single" w:sz="4" w:space="0" w:color="auto"/>
              <w:left w:val="single" w:sz="4" w:space="0" w:color="auto"/>
              <w:bottom w:val="single" w:sz="4" w:space="0" w:color="auto"/>
              <w:right w:val="single" w:sz="4" w:space="0" w:color="auto"/>
            </w:tcBorders>
          </w:tcPr>
          <w:p w:rsidR="00581365" w:rsidRDefault="00706DDF">
            <w:pPr>
              <w:spacing w:line="240" w:lineRule="auto"/>
              <w:ind w:firstLineChars="0" w:firstLine="0"/>
              <w:jc w:val="left"/>
              <w:rPr>
                <w:rFonts w:ascii="宋体" w:hAnsi="宋体"/>
                <w:color w:val="000000"/>
                <w:sz w:val="21"/>
              </w:rPr>
            </w:pPr>
            <w:r>
              <w:rPr>
                <w:rFonts w:ascii="宋体" w:hAnsi="宋体" w:hint="eastAsia"/>
                <w:color w:val="000000"/>
                <w:sz w:val="21"/>
              </w:rPr>
              <w:t>袁和平、向倩倩</w:t>
            </w:r>
          </w:p>
        </w:tc>
      </w:tr>
      <w:tr w:rsidR="00082BE3">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6" w:firstLine="13"/>
              <w:jc w:val="left"/>
              <w:rPr>
                <w:rFonts w:ascii="宋体" w:hAnsi="宋体"/>
                <w:color w:val="000000"/>
                <w:sz w:val="21"/>
              </w:rPr>
            </w:pPr>
            <w:r>
              <w:rPr>
                <w:rFonts w:ascii="宋体" w:hAnsi="宋体" w:hint="eastAsia"/>
                <w:color w:val="000000"/>
                <w:sz w:val="21"/>
              </w:rPr>
              <w:t>V0.93</w:t>
            </w:r>
          </w:p>
        </w:tc>
        <w:tc>
          <w:tcPr>
            <w:tcW w:w="1688"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2015.12</w:t>
            </w:r>
          </w:p>
        </w:tc>
        <w:tc>
          <w:tcPr>
            <w:tcW w:w="4069"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协议中部分域字段的增减</w:t>
            </w:r>
          </w:p>
        </w:tc>
        <w:tc>
          <w:tcPr>
            <w:tcW w:w="2557" w:type="dxa"/>
            <w:tcBorders>
              <w:top w:val="single" w:sz="4" w:space="0" w:color="auto"/>
              <w:left w:val="single" w:sz="4" w:space="0" w:color="auto"/>
              <w:bottom w:val="single" w:sz="4" w:space="0" w:color="auto"/>
              <w:right w:val="single" w:sz="4" w:space="0" w:color="auto"/>
            </w:tcBorders>
          </w:tcPr>
          <w:p w:rsidR="00082BE3" w:rsidRDefault="00082BE3" w:rsidP="00082BE3">
            <w:pPr>
              <w:ind w:firstLineChars="0" w:firstLine="0"/>
            </w:pPr>
            <w:r w:rsidRPr="00E16FF3">
              <w:rPr>
                <w:rFonts w:ascii="宋体" w:hAnsi="宋体" w:hint="eastAsia"/>
                <w:color w:val="000000"/>
                <w:sz w:val="21"/>
              </w:rPr>
              <w:t>袁和平、向倩倩</w:t>
            </w:r>
          </w:p>
        </w:tc>
      </w:tr>
      <w:tr w:rsidR="00082BE3">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6" w:firstLine="13"/>
              <w:jc w:val="left"/>
              <w:rPr>
                <w:rFonts w:ascii="宋体" w:hAnsi="宋体"/>
                <w:color w:val="000000"/>
                <w:sz w:val="21"/>
              </w:rPr>
            </w:pPr>
            <w:r>
              <w:rPr>
                <w:rFonts w:ascii="宋体" w:hAnsi="宋体" w:hint="eastAsia"/>
                <w:color w:val="000000"/>
                <w:sz w:val="21"/>
              </w:rPr>
              <w:t>V0.96</w:t>
            </w:r>
          </w:p>
        </w:tc>
        <w:tc>
          <w:tcPr>
            <w:tcW w:w="1688"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2015.12</w:t>
            </w:r>
          </w:p>
        </w:tc>
        <w:tc>
          <w:tcPr>
            <w:tcW w:w="4069"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根据新需求修改违约操作；添加远掉期点报价单位、远掉期点最小变动价位</w:t>
            </w:r>
          </w:p>
        </w:tc>
        <w:tc>
          <w:tcPr>
            <w:tcW w:w="2557" w:type="dxa"/>
            <w:tcBorders>
              <w:top w:val="single" w:sz="4" w:space="0" w:color="auto"/>
              <w:left w:val="single" w:sz="4" w:space="0" w:color="auto"/>
              <w:bottom w:val="single" w:sz="4" w:space="0" w:color="auto"/>
              <w:right w:val="single" w:sz="4" w:space="0" w:color="auto"/>
            </w:tcBorders>
          </w:tcPr>
          <w:p w:rsidR="00082BE3" w:rsidRPr="00082BE3" w:rsidRDefault="00082BE3" w:rsidP="00082BE3">
            <w:pPr>
              <w:ind w:firstLineChars="0" w:firstLine="0"/>
              <w:rPr>
                <w:rFonts w:ascii="宋体" w:hAnsi="宋体"/>
                <w:color w:val="000000"/>
                <w:sz w:val="21"/>
              </w:rPr>
            </w:pPr>
            <w:r w:rsidRPr="00E16FF3">
              <w:rPr>
                <w:rFonts w:ascii="宋体" w:hAnsi="宋体" w:hint="eastAsia"/>
                <w:color w:val="000000"/>
                <w:sz w:val="21"/>
              </w:rPr>
              <w:t>袁和平、向倩倩</w:t>
            </w:r>
          </w:p>
        </w:tc>
      </w:tr>
      <w:tr w:rsidR="00082BE3">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6" w:firstLine="13"/>
              <w:jc w:val="left"/>
              <w:rPr>
                <w:rFonts w:ascii="宋体" w:hAnsi="宋体"/>
                <w:color w:val="000000"/>
                <w:sz w:val="21"/>
              </w:rPr>
            </w:pPr>
            <w:r>
              <w:rPr>
                <w:rFonts w:ascii="宋体" w:hAnsi="宋体" w:hint="eastAsia"/>
                <w:color w:val="000000"/>
                <w:sz w:val="21"/>
              </w:rPr>
              <w:t>V0.97</w:t>
            </w:r>
          </w:p>
        </w:tc>
        <w:tc>
          <w:tcPr>
            <w:tcW w:w="1688"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2015.12</w:t>
            </w:r>
          </w:p>
        </w:tc>
        <w:tc>
          <w:tcPr>
            <w:tcW w:w="4069"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根据需求对协议进行补充和增减，并调整部分域</w:t>
            </w:r>
          </w:p>
        </w:tc>
        <w:tc>
          <w:tcPr>
            <w:tcW w:w="2557" w:type="dxa"/>
            <w:tcBorders>
              <w:top w:val="single" w:sz="4" w:space="0" w:color="auto"/>
              <w:left w:val="single" w:sz="4" w:space="0" w:color="auto"/>
              <w:bottom w:val="single" w:sz="4" w:space="0" w:color="auto"/>
              <w:right w:val="single" w:sz="4" w:space="0" w:color="auto"/>
            </w:tcBorders>
          </w:tcPr>
          <w:p w:rsidR="00082BE3" w:rsidRPr="00082BE3" w:rsidRDefault="00082BE3" w:rsidP="00082BE3">
            <w:pPr>
              <w:ind w:firstLineChars="0" w:firstLine="0"/>
              <w:rPr>
                <w:rFonts w:ascii="宋体" w:hAnsi="宋体"/>
                <w:color w:val="000000"/>
                <w:sz w:val="21"/>
              </w:rPr>
            </w:pPr>
            <w:r w:rsidRPr="00E16FF3">
              <w:rPr>
                <w:rFonts w:ascii="宋体" w:hAnsi="宋体" w:hint="eastAsia"/>
                <w:color w:val="000000"/>
                <w:sz w:val="21"/>
              </w:rPr>
              <w:t>袁和平、向倩倩</w:t>
            </w:r>
          </w:p>
        </w:tc>
      </w:tr>
      <w:tr w:rsidR="00082BE3">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6" w:firstLine="13"/>
              <w:jc w:val="left"/>
              <w:rPr>
                <w:rFonts w:ascii="宋体" w:hAnsi="宋体"/>
                <w:color w:val="000000"/>
                <w:sz w:val="21"/>
              </w:rPr>
            </w:pPr>
            <w:r>
              <w:rPr>
                <w:rFonts w:ascii="宋体" w:hAnsi="宋体" w:hint="eastAsia"/>
                <w:color w:val="000000"/>
                <w:sz w:val="21"/>
              </w:rPr>
              <w:t>V0.98</w:t>
            </w:r>
          </w:p>
        </w:tc>
        <w:tc>
          <w:tcPr>
            <w:tcW w:w="1688"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2016.1</w:t>
            </w:r>
          </w:p>
        </w:tc>
        <w:tc>
          <w:tcPr>
            <w:tcW w:w="4069"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宋体" w:hAnsi="宋体" w:hint="eastAsia"/>
                <w:color w:val="000000"/>
                <w:sz w:val="21"/>
              </w:rPr>
              <w:t>登记中，修改提交单位为成交单，增加接入单元登录上传客户端证书字段，修改公开报价的字段必填属性</w:t>
            </w:r>
          </w:p>
        </w:tc>
        <w:tc>
          <w:tcPr>
            <w:tcW w:w="2557" w:type="dxa"/>
            <w:tcBorders>
              <w:top w:val="single" w:sz="4" w:space="0" w:color="auto"/>
              <w:left w:val="single" w:sz="4" w:space="0" w:color="auto"/>
              <w:bottom w:val="single" w:sz="4" w:space="0" w:color="auto"/>
              <w:right w:val="single" w:sz="4" w:space="0" w:color="auto"/>
            </w:tcBorders>
          </w:tcPr>
          <w:p w:rsidR="00082BE3" w:rsidRPr="00082BE3" w:rsidRDefault="00082BE3" w:rsidP="00082BE3">
            <w:pPr>
              <w:ind w:firstLineChars="0" w:firstLine="0"/>
              <w:rPr>
                <w:rFonts w:ascii="宋体" w:hAnsi="宋体"/>
                <w:color w:val="000000"/>
                <w:sz w:val="21"/>
              </w:rPr>
            </w:pPr>
            <w:r w:rsidRPr="00E16FF3">
              <w:rPr>
                <w:rFonts w:ascii="宋体" w:hAnsi="宋体" w:hint="eastAsia"/>
                <w:color w:val="000000"/>
                <w:sz w:val="21"/>
              </w:rPr>
              <w:t>袁和平、向倩倩</w:t>
            </w:r>
          </w:p>
        </w:tc>
      </w:tr>
      <w:tr w:rsidR="00082BE3">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Default="00CB7830">
            <w:pPr>
              <w:spacing w:line="240" w:lineRule="auto"/>
              <w:ind w:firstLineChars="6" w:firstLine="13"/>
              <w:jc w:val="left"/>
              <w:rPr>
                <w:rFonts w:ascii="宋体" w:hAnsi="宋体"/>
                <w:color w:val="000000"/>
                <w:sz w:val="21"/>
              </w:rPr>
            </w:pPr>
            <w:r>
              <w:rPr>
                <w:rFonts w:ascii="宋体" w:hAnsi="宋体" w:hint="eastAsia"/>
                <w:color w:val="000000"/>
                <w:sz w:val="21"/>
              </w:rPr>
              <w:t>V0.</w:t>
            </w:r>
            <w:r w:rsidR="00082BE3">
              <w:rPr>
                <w:rFonts w:ascii="宋体" w:hAnsi="宋体" w:hint="eastAsia"/>
                <w:color w:val="000000"/>
                <w:sz w:val="21"/>
              </w:rPr>
              <w:t>99</w:t>
            </w:r>
          </w:p>
        </w:tc>
        <w:tc>
          <w:tcPr>
            <w:tcW w:w="1688" w:type="dxa"/>
            <w:tcBorders>
              <w:top w:val="single" w:sz="4" w:space="0" w:color="auto"/>
              <w:left w:val="single" w:sz="4" w:space="0" w:color="auto"/>
              <w:bottom w:val="single" w:sz="4" w:space="0" w:color="auto"/>
              <w:right w:val="single" w:sz="4" w:space="0" w:color="auto"/>
            </w:tcBorders>
          </w:tcPr>
          <w:p w:rsidR="00082BE3" w:rsidRDefault="00082BE3" w:rsidP="00082BE3">
            <w:pPr>
              <w:spacing w:line="240" w:lineRule="auto"/>
              <w:ind w:firstLineChars="0" w:firstLine="0"/>
              <w:jc w:val="left"/>
              <w:rPr>
                <w:rFonts w:ascii="宋体" w:hAnsi="宋体"/>
                <w:color w:val="000000"/>
                <w:sz w:val="21"/>
              </w:rPr>
            </w:pPr>
            <w:r>
              <w:rPr>
                <w:rFonts w:ascii="宋体" w:hAnsi="宋体" w:hint="eastAsia"/>
                <w:color w:val="000000"/>
                <w:sz w:val="21"/>
              </w:rPr>
              <w:t>2016.6</w:t>
            </w:r>
          </w:p>
        </w:tc>
        <w:tc>
          <w:tcPr>
            <w:tcW w:w="4069" w:type="dxa"/>
            <w:tcBorders>
              <w:top w:val="single" w:sz="4" w:space="0" w:color="auto"/>
              <w:left w:val="single" w:sz="4" w:space="0" w:color="auto"/>
              <w:bottom w:val="single" w:sz="4" w:space="0" w:color="auto"/>
              <w:right w:val="single" w:sz="4" w:space="0" w:color="auto"/>
            </w:tcBorders>
          </w:tcPr>
          <w:p w:rsidR="00082BE3" w:rsidRDefault="00082BE3">
            <w:pPr>
              <w:spacing w:line="240" w:lineRule="auto"/>
              <w:ind w:firstLineChars="0" w:firstLine="0"/>
              <w:jc w:val="left"/>
              <w:rPr>
                <w:rFonts w:ascii="宋体" w:hAnsi="宋体"/>
                <w:color w:val="000000"/>
                <w:sz w:val="21"/>
              </w:rPr>
            </w:pPr>
            <w:r>
              <w:rPr>
                <w:rFonts w:ascii="Tahoma" w:hAnsi="Tahoma" w:cs="Tahoma"/>
                <w:color w:val="000000"/>
                <w:sz w:val="21"/>
                <w:szCs w:val="21"/>
              </w:rPr>
              <w:t>完成所有二级系统业务报文定义</w:t>
            </w:r>
          </w:p>
        </w:tc>
        <w:tc>
          <w:tcPr>
            <w:tcW w:w="2557" w:type="dxa"/>
            <w:tcBorders>
              <w:top w:val="single" w:sz="4" w:space="0" w:color="auto"/>
              <w:left w:val="single" w:sz="4" w:space="0" w:color="auto"/>
              <w:bottom w:val="single" w:sz="4" w:space="0" w:color="auto"/>
              <w:right w:val="single" w:sz="4" w:space="0" w:color="auto"/>
            </w:tcBorders>
          </w:tcPr>
          <w:p w:rsidR="00082BE3" w:rsidRPr="00082BE3" w:rsidRDefault="00082BE3" w:rsidP="00082BE3">
            <w:pPr>
              <w:ind w:firstLineChars="0" w:firstLine="0"/>
              <w:rPr>
                <w:rFonts w:ascii="宋体" w:hAnsi="宋体"/>
                <w:color w:val="000000"/>
                <w:sz w:val="21"/>
              </w:rPr>
            </w:pPr>
            <w:r w:rsidRPr="00E16FF3">
              <w:rPr>
                <w:rFonts w:ascii="宋体" w:hAnsi="宋体" w:hint="eastAsia"/>
                <w:color w:val="000000"/>
                <w:sz w:val="21"/>
              </w:rPr>
              <w:t>袁和平、向倩倩</w:t>
            </w:r>
          </w:p>
        </w:tc>
      </w:tr>
      <w:tr w:rsidR="00082BE3" w:rsidRPr="00F025B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082BE3" w:rsidRPr="00F025B5" w:rsidRDefault="00697023">
            <w:pPr>
              <w:spacing w:line="240" w:lineRule="auto"/>
              <w:ind w:firstLineChars="6" w:firstLine="13"/>
              <w:jc w:val="left"/>
              <w:rPr>
                <w:rFonts w:ascii="宋体" w:hAnsi="宋体"/>
                <w:color w:val="000000"/>
                <w:sz w:val="21"/>
              </w:rPr>
            </w:pPr>
            <w:r w:rsidRPr="00F025B5">
              <w:rPr>
                <w:rFonts w:ascii="宋体" w:hAnsi="宋体"/>
                <w:color w:val="000000"/>
                <w:sz w:val="21"/>
              </w:rPr>
              <w:t>V1.0</w:t>
            </w:r>
          </w:p>
        </w:tc>
        <w:tc>
          <w:tcPr>
            <w:tcW w:w="1688" w:type="dxa"/>
            <w:tcBorders>
              <w:top w:val="single" w:sz="4" w:space="0" w:color="auto"/>
              <w:left w:val="single" w:sz="4" w:space="0" w:color="auto"/>
              <w:bottom w:val="single" w:sz="4" w:space="0" w:color="auto"/>
              <w:right w:val="single" w:sz="4" w:space="0" w:color="auto"/>
            </w:tcBorders>
          </w:tcPr>
          <w:p w:rsidR="00082BE3" w:rsidRPr="00F025B5" w:rsidRDefault="00697023" w:rsidP="00F025B5">
            <w:pPr>
              <w:spacing w:line="240" w:lineRule="auto"/>
              <w:ind w:firstLineChars="6" w:firstLine="13"/>
              <w:jc w:val="left"/>
              <w:rPr>
                <w:rFonts w:ascii="宋体" w:hAnsi="宋体"/>
                <w:color w:val="000000"/>
                <w:sz w:val="21"/>
              </w:rPr>
            </w:pPr>
            <w:r w:rsidRPr="00F025B5">
              <w:rPr>
                <w:rFonts w:ascii="宋体" w:hAnsi="宋体"/>
                <w:color w:val="000000"/>
                <w:sz w:val="21"/>
              </w:rPr>
              <w:t>2016.9</w:t>
            </w:r>
          </w:p>
        </w:tc>
        <w:tc>
          <w:tcPr>
            <w:tcW w:w="4069" w:type="dxa"/>
            <w:tcBorders>
              <w:top w:val="single" w:sz="4" w:space="0" w:color="auto"/>
              <w:left w:val="single" w:sz="4" w:space="0" w:color="auto"/>
              <w:bottom w:val="single" w:sz="4" w:space="0" w:color="auto"/>
              <w:right w:val="single" w:sz="4" w:space="0" w:color="auto"/>
            </w:tcBorders>
          </w:tcPr>
          <w:p w:rsidR="00082BE3" w:rsidRPr="00F025B5" w:rsidRDefault="00697023" w:rsidP="00F025B5">
            <w:pPr>
              <w:spacing w:line="240" w:lineRule="auto"/>
              <w:ind w:firstLineChars="6" w:firstLine="13"/>
              <w:jc w:val="left"/>
              <w:rPr>
                <w:rFonts w:ascii="宋体" w:hAnsi="宋体"/>
                <w:color w:val="000000"/>
                <w:sz w:val="21"/>
              </w:rPr>
            </w:pPr>
            <w:r w:rsidRPr="00F025B5">
              <w:rPr>
                <w:rFonts w:ascii="宋体" w:hAnsi="宋体"/>
                <w:color w:val="000000"/>
                <w:sz w:val="21"/>
              </w:rPr>
              <w:t>完成域字典合并，升级为V1.0版</w:t>
            </w:r>
          </w:p>
        </w:tc>
        <w:tc>
          <w:tcPr>
            <w:tcW w:w="2557" w:type="dxa"/>
            <w:tcBorders>
              <w:top w:val="single" w:sz="4" w:space="0" w:color="auto"/>
              <w:left w:val="single" w:sz="4" w:space="0" w:color="auto"/>
              <w:bottom w:val="single" w:sz="4" w:space="0" w:color="auto"/>
              <w:right w:val="single" w:sz="4" w:space="0" w:color="auto"/>
            </w:tcBorders>
          </w:tcPr>
          <w:p w:rsidR="00082BE3" w:rsidRPr="00F025B5" w:rsidRDefault="00697023" w:rsidP="00F025B5">
            <w:pPr>
              <w:spacing w:line="240" w:lineRule="auto"/>
              <w:ind w:firstLineChars="6" w:firstLine="13"/>
              <w:jc w:val="left"/>
              <w:rPr>
                <w:rFonts w:ascii="宋体" w:hAnsi="宋体"/>
                <w:color w:val="000000"/>
                <w:sz w:val="21"/>
              </w:rPr>
            </w:pPr>
            <w:r w:rsidRPr="00F025B5">
              <w:rPr>
                <w:rFonts w:ascii="宋体" w:hAnsi="宋体" w:hint="eastAsia"/>
                <w:color w:val="000000"/>
                <w:sz w:val="21"/>
              </w:rPr>
              <w:t>翟羽佳</w:t>
            </w:r>
          </w:p>
        </w:tc>
      </w:tr>
      <w:tr w:rsidR="00C1417B" w:rsidRPr="00F025B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C1417B" w:rsidRPr="00F025B5" w:rsidRDefault="00C1417B">
            <w:pPr>
              <w:spacing w:line="240" w:lineRule="auto"/>
              <w:ind w:firstLineChars="6" w:firstLine="13"/>
              <w:jc w:val="left"/>
              <w:rPr>
                <w:rFonts w:ascii="宋体" w:hAnsi="宋体"/>
                <w:color w:val="000000"/>
                <w:sz w:val="21"/>
              </w:rPr>
            </w:pPr>
            <w:r>
              <w:rPr>
                <w:rFonts w:ascii="宋体" w:hAnsi="宋体" w:hint="eastAsia"/>
                <w:color w:val="000000"/>
                <w:sz w:val="21"/>
              </w:rPr>
              <w:t>V1.0</w:t>
            </w:r>
            <w:r w:rsidR="00316003">
              <w:rPr>
                <w:rFonts w:ascii="宋体" w:hAnsi="宋体" w:hint="eastAsia"/>
                <w:color w:val="000000"/>
                <w:sz w:val="21"/>
              </w:rPr>
              <w:t>.</w:t>
            </w:r>
            <w:r>
              <w:rPr>
                <w:rFonts w:ascii="宋体" w:hAnsi="宋体" w:hint="eastAsia"/>
                <w:color w:val="000000"/>
                <w:sz w:val="21"/>
              </w:rPr>
              <w:t>1</w:t>
            </w:r>
          </w:p>
        </w:tc>
        <w:tc>
          <w:tcPr>
            <w:tcW w:w="1688" w:type="dxa"/>
            <w:tcBorders>
              <w:top w:val="single" w:sz="4" w:space="0" w:color="auto"/>
              <w:left w:val="single" w:sz="4" w:space="0" w:color="auto"/>
              <w:bottom w:val="single" w:sz="4" w:space="0" w:color="auto"/>
              <w:right w:val="single" w:sz="4" w:space="0" w:color="auto"/>
            </w:tcBorders>
          </w:tcPr>
          <w:p w:rsidR="00C1417B" w:rsidRPr="00F025B5" w:rsidRDefault="00C1417B" w:rsidP="00F025B5">
            <w:pPr>
              <w:spacing w:line="240" w:lineRule="auto"/>
              <w:ind w:firstLineChars="6" w:firstLine="13"/>
              <w:jc w:val="left"/>
              <w:rPr>
                <w:rFonts w:ascii="宋体" w:hAnsi="宋体"/>
                <w:color w:val="000000"/>
                <w:sz w:val="21"/>
              </w:rPr>
            </w:pPr>
            <w:r>
              <w:rPr>
                <w:rFonts w:ascii="宋体" w:hAnsi="宋体" w:hint="eastAsia"/>
                <w:color w:val="000000"/>
                <w:sz w:val="21"/>
              </w:rPr>
              <w:t>2017.2</w:t>
            </w:r>
          </w:p>
        </w:tc>
        <w:tc>
          <w:tcPr>
            <w:tcW w:w="4069" w:type="dxa"/>
            <w:tcBorders>
              <w:top w:val="single" w:sz="4" w:space="0" w:color="auto"/>
              <w:left w:val="single" w:sz="4" w:space="0" w:color="auto"/>
              <w:bottom w:val="single" w:sz="4" w:space="0" w:color="auto"/>
              <w:right w:val="single" w:sz="4" w:space="0" w:color="auto"/>
            </w:tcBorders>
          </w:tcPr>
          <w:p w:rsidR="00C1417B" w:rsidRDefault="00C1417B" w:rsidP="00F025B5">
            <w:pPr>
              <w:spacing w:line="240" w:lineRule="auto"/>
              <w:ind w:firstLineChars="6" w:firstLine="13"/>
              <w:jc w:val="left"/>
              <w:rPr>
                <w:rFonts w:ascii="宋体" w:hAnsi="宋体"/>
                <w:color w:val="000000"/>
                <w:sz w:val="21"/>
              </w:rPr>
            </w:pPr>
            <w:r>
              <w:rPr>
                <w:rFonts w:ascii="宋体" w:hAnsi="宋体" w:hint="eastAsia"/>
                <w:color w:val="000000"/>
                <w:sz w:val="21"/>
              </w:rPr>
              <w:t>更新域J70使用说明</w:t>
            </w:r>
          </w:p>
          <w:p w:rsidR="00C1417B" w:rsidRPr="00F025B5" w:rsidRDefault="00C1417B" w:rsidP="00F025B5">
            <w:pPr>
              <w:spacing w:line="240" w:lineRule="auto"/>
              <w:ind w:firstLineChars="6" w:firstLine="13"/>
              <w:jc w:val="left"/>
              <w:rPr>
                <w:rFonts w:ascii="宋体" w:hAnsi="宋体"/>
                <w:color w:val="000000"/>
                <w:sz w:val="21"/>
              </w:rPr>
            </w:pPr>
            <w:r>
              <w:rPr>
                <w:rFonts w:ascii="宋体" w:hAnsi="宋体" w:hint="eastAsia"/>
                <w:color w:val="000000"/>
                <w:sz w:val="21"/>
              </w:rPr>
              <w:t>更新消息标识文件</w:t>
            </w:r>
          </w:p>
        </w:tc>
        <w:tc>
          <w:tcPr>
            <w:tcW w:w="2557" w:type="dxa"/>
            <w:tcBorders>
              <w:top w:val="single" w:sz="4" w:space="0" w:color="auto"/>
              <w:left w:val="single" w:sz="4" w:space="0" w:color="auto"/>
              <w:bottom w:val="single" w:sz="4" w:space="0" w:color="auto"/>
              <w:right w:val="single" w:sz="4" w:space="0" w:color="auto"/>
            </w:tcBorders>
          </w:tcPr>
          <w:p w:rsidR="00C1417B" w:rsidRPr="00C1417B" w:rsidRDefault="00C1417B" w:rsidP="00F025B5">
            <w:pPr>
              <w:spacing w:line="240" w:lineRule="auto"/>
              <w:ind w:firstLineChars="6" w:firstLine="13"/>
              <w:jc w:val="left"/>
              <w:rPr>
                <w:rFonts w:ascii="宋体" w:hAnsi="宋体"/>
                <w:color w:val="000000"/>
                <w:sz w:val="21"/>
              </w:rPr>
            </w:pPr>
            <w:r>
              <w:rPr>
                <w:rFonts w:ascii="宋体" w:hAnsi="宋体" w:hint="eastAsia"/>
                <w:color w:val="000000"/>
                <w:sz w:val="21"/>
              </w:rPr>
              <w:t>翟羽佳</w:t>
            </w:r>
          </w:p>
        </w:tc>
      </w:tr>
      <w:tr w:rsidR="00316003" w:rsidRPr="00F025B5">
        <w:trPr>
          <w:trHeight w:val="340"/>
          <w:jc w:val="center"/>
        </w:trPr>
        <w:tc>
          <w:tcPr>
            <w:tcW w:w="1345" w:type="dxa"/>
            <w:tcBorders>
              <w:top w:val="single" w:sz="4" w:space="0" w:color="auto"/>
              <w:left w:val="single" w:sz="4" w:space="0" w:color="auto"/>
              <w:bottom w:val="single" w:sz="4" w:space="0" w:color="auto"/>
              <w:right w:val="single" w:sz="4" w:space="0" w:color="auto"/>
            </w:tcBorders>
          </w:tcPr>
          <w:p w:rsidR="00316003" w:rsidRPr="00F025B5" w:rsidRDefault="00653C51" w:rsidP="00AB7278">
            <w:pPr>
              <w:spacing w:line="240" w:lineRule="auto"/>
              <w:ind w:firstLineChars="6" w:firstLine="13"/>
              <w:jc w:val="left"/>
              <w:rPr>
                <w:rFonts w:ascii="宋体" w:hAnsi="宋体"/>
                <w:color w:val="000000"/>
                <w:sz w:val="21"/>
              </w:rPr>
            </w:pPr>
            <w:ins w:id="21" w:author="翟羽佳" w:date="2017-06-30T10:57:00Z">
              <w:r>
                <w:rPr>
                  <w:rFonts w:ascii="宋体" w:hAnsi="宋体" w:hint="eastAsia"/>
                  <w:color w:val="000000"/>
                  <w:sz w:val="21"/>
                </w:rPr>
                <w:t>V1.</w:t>
              </w:r>
              <w:del w:id="22" w:author="余新泰" w:date="2017-08-29T15:54:00Z">
                <w:r w:rsidDel="00AB7278">
                  <w:rPr>
                    <w:rFonts w:ascii="宋体" w:hAnsi="宋体" w:hint="eastAsia"/>
                    <w:color w:val="000000"/>
                    <w:sz w:val="21"/>
                  </w:rPr>
                  <w:delText>1.0</w:delText>
                </w:r>
              </w:del>
            </w:ins>
            <w:ins w:id="23" w:author="余新泰" w:date="2017-08-29T15:54:00Z">
              <w:r w:rsidR="00AB7278">
                <w:rPr>
                  <w:rFonts w:ascii="宋体" w:hAnsi="宋体" w:hint="eastAsia"/>
                  <w:color w:val="000000"/>
                  <w:sz w:val="21"/>
                </w:rPr>
                <w:t>02</w:t>
              </w:r>
            </w:ins>
          </w:p>
        </w:tc>
        <w:tc>
          <w:tcPr>
            <w:tcW w:w="1688" w:type="dxa"/>
            <w:tcBorders>
              <w:top w:val="single" w:sz="4" w:space="0" w:color="auto"/>
              <w:left w:val="single" w:sz="4" w:space="0" w:color="auto"/>
              <w:bottom w:val="single" w:sz="4" w:space="0" w:color="auto"/>
              <w:right w:val="single" w:sz="4" w:space="0" w:color="auto"/>
            </w:tcBorders>
          </w:tcPr>
          <w:p w:rsidR="00316003" w:rsidRPr="00F025B5" w:rsidRDefault="00653C51" w:rsidP="000B1D55">
            <w:pPr>
              <w:spacing w:line="240" w:lineRule="auto"/>
              <w:ind w:firstLineChars="6" w:firstLine="13"/>
              <w:jc w:val="left"/>
              <w:rPr>
                <w:rFonts w:ascii="宋体" w:hAnsi="宋体"/>
                <w:color w:val="000000"/>
                <w:sz w:val="21"/>
              </w:rPr>
            </w:pPr>
            <w:ins w:id="24" w:author="翟羽佳" w:date="2017-06-30T10:57:00Z">
              <w:r>
                <w:rPr>
                  <w:rFonts w:ascii="宋体" w:hAnsi="宋体" w:hint="eastAsia"/>
                  <w:color w:val="000000"/>
                  <w:sz w:val="21"/>
                </w:rPr>
                <w:t>2017.</w:t>
              </w:r>
            </w:ins>
            <w:ins w:id="25" w:author="翟羽佳" w:date="2017-08-29T14:04:00Z">
              <w:r w:rsidR="005B5C62">
                <w:rPr>
                  <w:rFonts w:ascii="宋体" w:hAnsi="宋体" w:hint="eastAsia"/>
                  <w:color w:val="000000"/>
                  <w:sz w:val="21"/>
                </w:rPr>
                <w:t>8</w:t>
              </w:r>
            </w:ins>
          </w:p>
        </w:tc>
        <w:tc>
          <w:tcPr>
            <w:tcW w:w="4069" w:type="dxa"/>
            <w:tcBorders>
              <w:top w:val="single" w:sz="4" w:space="0" w:color="auto"/>
              <w:left w:val="single" w:sz="4" w:space="0" w:color="auto"/>
              <w:bottom w:val="single" w:sz="4" w:space="0" w:color="auto"/>
              <w:right w:val="single" w:sz="4" w:space="0" w:color="auto"/>
            </w:tcBorders>
          </w:tcPr>
          <w:p w:rsidR="00316003" w:rsidRDefault="00E3055D" w:rsidP="00316003">
            <w:pPr>
              <w:spacing w:line="240" w:lineRule="auto"/>
              <w:ind w:firstLineChars="6" w:firstLine="13"/>
              <w:jc w:val="left"/>
              <w:rPr>
                <w:ins w:id="26" w:author="翟羽佳" w:date="2017-07-27T16:53:00Z"/>
                <w:rFonts w:ascii="宋体" w:hAnsi="宋体"/>
                <w:color w:val="000000"/>
                <w:sz w:val="21"/>
              </w:rPr>
            </w:pPr>
            <w:ins w:id="27" w:author="翟羽佳" w:date="2017-07-27T16:53:00Z">
              <w:r>
                <w:rPr>
                  <w:rFonts w:ascii="宋体" w:hAnsi="宋体" w:hint="eastAsia"/>
                  <w:color w:val="000000"/>
                  <w:sz w:val="21"/>
                </w:rPr>
                <w:t>在即远掉报价、询价、登记、查询业务中增加</w:t>
              </w:r>
            </w:ins>
            <w:ins w:id="28" w:author="翟羽佳" w:date="2017-06-30T10:57:00Z">
              <w:r w:rsidR="00653C51">
                <w:rPr>
                  <w:rFonts w:ascii="宋体" w:hAnsi="宋体" w:hint="eastAsia"/>
                  <w:color w:val="000000"/>
                  <w:sz w:val="21"/>
                </w:rPr>
                <w:t>白银指定仓库</w:t>
              </w:r>
            </w:ins>
          </w:p>
          <w:p w:rsidR="00E3055D" w:rsidRDefault="00E3055D" w:rsidP="00316003">
            <w:pPr>
              <w:spacing w:line="240" w:lineRule="auto"/>
              <w:ind w:firstLineChars="6" w:firstLine="13"/>
              <w:jc w:val="left"/>
              <w:rPr>
                <w:ins w:id="29" w:author="翟羽佳" w:date="2017-07-27T16:54:00Z"/>
                <w:rFonts w:ascii="宋体" w:hAnsi="宋体"/>
                <w:color w:val="000000"/>
                <w:sz w:val="21"/>
              </w:rPr>
            </w:pPr>
            <w:ins w:id="30" w:author="翟羽佳" w:date="2017-07-27T16:54:00Z">
              <w:r>
                <w:rPr>
                  <w:rFonts w:ascii="宋体" w:hAnsi="宋体" w:hint="eastAsia"/>
                  <w:color w:val="000000"/>
                  <w:sz w:val="21"/>
                </w:rPr>
                <w:lastRenderedPageBreak/>
                <w:t>定义重量域，专门用于询价系统</w:t>
              </w:r>
            </w:ins>
          </w:p>
          <w:p w:rsidR="00E3055D" w:rsidRDefault="00E3055D" w:rsidP="00E3055D">
            <w:pPr>
              <w:spacing w:line="240" w:lineRule="auto"/>
              <w:ind w:firstLineChars="6" w:firstLine="13"/>
              <w:jc w:val="left"/>
              <w:rPr>
                <w:ins w:id="31" w:author="翟羽佳" w:date="2017-07-27T16:55:00Z"/>
                <w:rFonts w:ascii="宋体" w:hAnsi="宋体"/>
                <w:color w:val="000000"/>
                <w:sz w:val="21"/>
              </w:rPr>
            </w:pPr>
            <w:ins w:id="32" w:author="翟羽佳" w:date="2017-07-27T16:54:00Z">
              <w:r>
                <w:rPr>
                  <w:rFonts w:ascii="宋体" w:hAnsi="宋体" w:hint="eastAsia"/>
                  <w:color w:val="000000"/>
                  <w:sz w:val="21"/>
                </w:rPr>
                <w:t>将权利金、平仓权利金定义为价格</w:t>
              </w:r>
            </w:ins>
            <w:ins w:id="33" w:author="翟羽佳" w:date="2017-07-27T16:55:00Z">
              <w:r>
                <w:rPr>
                  <w:rFonts w:ascii="宋体" w:hAnsi="宋体" w:hint="eastAsia"/>
                  <w:color w:val="000000"/>
                  <w:sz w:val="21"/>
                </w:rPr>
                <w:t>类型</w:t>
              </w:r>
            </w:ins>
          </w:p>
          <w:p w:rsidR="00E3055D" w:rsidRDefault="00E3055D" w:rsidP="00E3055D">
            <w:pPr>
              <w:spacing w:line="240" w:lineRule="auto"/>
              <w:ind w:firstLineChars="6" w:firstLine="13"/>
              <w:jc w:val="left"/>
              <w:rPr>
                <w:ins w:id="34" w:author="翟羽佳" w:date="2017-07-27T16:55:00Z"/>
                <w:rFonts w:ascii="宋体" w:hAnsi="宋体"/>
                <w:color w:val="000000"/>
                <w:sz w:val="21"/>
              </w:rPr>
            </w:pPr>
            <w:ins w:id="35" w:author="翟羽佳" w:date="2017-07-27T16:55:00Z">
              <w:r>
                <w:rPr>
                  <w:rFonts w:ascii="宋体" w:hAnsi="宋体" w:hint="eastAsia"/>
                  <w:color w:val="000000"/>
                  <w:sz w:val="21"/>
                </w:rPr>
                <w:t>增加白银指定仓库修改、手工输入参考价格修改的存续期业务报文</w:t>
              </w:r>
            </w:ins>
          </w:p>
          <w:p w:rsidR="00E3055D" w:rsidRDefault="00E3055D" w:rsidP="00E3055D">
            <w:pPr>
              <w:spacing w:line="240" w:lineRule="auto"/>
              <w:ind w:firstLineChars="6" w:firstLine="13"/>
              <w:jc w:val="left"/>
              <w:rPr>
                <w:ins w:id="36" w:author="翟羽佳" w:date="2017-07-27T16:58:00Z"/>
                <w:rFonts w:ascii="宋体" w:hAnsi="宋体"/>
                <w:color w:val="000000"/>
                <w:sz w:val="21"/>
              </w:rPr>
            </w:pPr>
            <w:ins w:id="37" w:author="翟羽佳" w:date="2017-07-27T16:55:00Z">
              <w:r>
                <w:rPr>
                  <w:rFonts w:ascii="宋体" w:hAnsi="宋体" w:hint="eastAsia"/>
                  <w:color w:val="000000"/>
                  <w:sz w:val="21"/>
                </w:rPr>
                <w:t>增加</w:t>
              </w:r>
            </w:ins>
            <w:ins w:id="38" w:author="翟羽佳" w:date="2017-07-27T16:56:00Z">
              <w:r>
                <w:rPr>
                  <w:rFonts w:ascii="宋体" w:hAnsi="宋体" w:hint="eastAsia"/>
                  <w:color w:val="000000"/>
                  <w:sz w:val="21"/>
                </w:rPr>
                <w:t>期权平仓、拆借还金参数修改的对手方申请状态查询的业务报文</w:t>
              </w:r>
            </w:ins>
          </w:p>
          <w:p w:rsidR="002D495A" w:rsidRDefault="002D495A" w:rsidP="00E3055D">
            <w:pPr>
              <w:spacing w:line="240" w:lineRule="auto"/>
              <w:ind w:firstLineChars="6" w:firstLine="13"/>
              <w:jc w:val="left"/>
              <w:rPr>
                <w:ins w:id="39" w:author="翟羽佳" w:date="2017-08-29T15:23:00Z"/>
                <w:rFonts w:ascii="宋体" w:hAnsi="宋体"/>
                <w:color w:val="000000"/>
                <w:sz w:val="21"/>
              </w:rPr>
            </w:pPr>
            <w:ins w:id="40" w:author="翟羽佳" w:date="2017-07-27T16:58:00Z">
              <w:r>
                <w:rPr>
                  <w:rFonts w:ascii="宋体" w:hAnsi="宋体" w:hint="eastAsia"/>
                  <w:color w:val="000000"/>
                  <w:sz w:val="21"/>
                </w:rPr>
                <w:t>增加国密API相关的登录报文</w:t>
              </w:r>
            </w:ins>
            <w:ins w:id="41" w:author="翟羽佳" w:date="2017-08-29T14:03:00Z">
              <w:r w:rsidR="000B1D55">
                <w:rPr>
                  <w:rFonts w:ascii="宋体" w:hAnsi="宋体" w:hint="eastAsia"/>
                  <w:color w:val="000000"/>
                  <w:sz w:val="21"/>
                </w:rPr>
                <w:t>，对于二级系统不支持非国密交易员登录</w:t>
              </w:r>
            </w:ins>
          </w:p>
          <w:p w:rsidR="00A803E0" w:rsidRPr="00E3055D" w:rsidRDefault="00A803E0" w:rsidP="00E3055D">
            <w:pPr>
              <w:spacing w:line="240" w:lineRule="auto"/>
              <w:ind w:firstLineChars="6" w:firstLine="13"/>
              <w:jc w:val="left"/>
              <w:rPr>
                <w:rFonts w:ascii="宋体" w:hAnsi="宋体"/>
                <w:color w:val="000000"/>
                <w:sz w:val="21"/>
              </w:rPr>
            </w:pPr>
            <w:ins w:id="42" w:author="翟羽佳" w:date="2017-08-29T15:23:00Z">
              <w:r>
                <w:rPr>
                  <w:rFonts w:ascii="宋体" w:hAnsi="宋体" w:hint="eastAsia"/>
                  <w:color w:val="000000"/>
                  <w:sz w:val="21"/>
                </w:rPr>
                <w:t>更新最新的域字典</w:t>
              </w:r>
            </w:ins>
          </w:p>
        </w:tc>
        <w:tc>
          <w:tcPr>
            <w:tcW w:w="2557" w:type="dxa"/>
            <w:tcBorders>
              <w:top w:val="single" w:sz="4" w:space="0" w:color="auto"/>
              <w:left w:val="single" w:sz="4" w:space="0" w:color="auto"/>
              <w:bottom w:val="single" w:sz="4" w:space="0" w:color="auto"/>
              <w:right w:val="single" w:sz="4" w:space="0" w:color="auto"/>
            </w:tcBorders>
          </w:tcPr>
          <w:p w:rsidR="00316003" w:rsidRPr="00C1417B" w:rsidRDefault="00653C51" w:rsidP="00C5706A">
            <w:pPr>
              <w:spacing w:line="240" w:lineRule="auto"/>
              <w:ind w:firstLineChars="6" w:firstLine="13"/>
              <w:jc w:val="left"/>
              <w:rPr>
                <w:rFonts w:ascii="宋体" w:hAnsi="宋体"/>
                <w:color w:val="000000"/>
                <w:sz w:val="21"/>
              </w:rPr>
            </w:pPr>
            <w:ins w:id="43" w:author="翟羽佳" w:date="2017-06-30T10:57:00Z">
              <w:r>
                <w:rPr>
                  <w:rFonts w:ascii="宋体" w:hAnsi="宋体" w:hint="eastAsia"/>
                  <w:color w:val="000000"/>
                  <w:sz w:val="21"/>
                </w:rPr>
                <w:lastRenderedPageBreak/>
                <w:t>翟羽佳</w:t>
              </w:r>
            </w:ins>
          </w:p>
        </w:tc>
      </w:tr>
      <w:tr w:rsidR="00DB2807" w:rsidRPr="00F025B5">
        <w:trPr>
          <w:trHeight w:val="340"/>
          <w:jc w:val="center"/>
          <w:ins w:id="44" w:author="翟羽佳" w:date="2017-09-20T10:46:00Z"/>
        </w:trPr>
        <w:tc>
          <w:tcPr>
            <w:tcW w:w="1345" w:type="dxa"/>
            <w:tcBorders>
              <w:top w:val="single" w:sz="4" w:space="0" w:color="auto"/>
              <w:left w:val="single" w:sz="4" w:space="0" w:color="auto"/>
              <w:bottom w:val="single" w:sz="4" w:space="0" w:color="auto"/>
              <w:right w:val="single" w:sz="4" w:space="0" w:color="auto"/>
            </w:tcBorders>
          </w:tcPr>
          <w:p w:rsidR="00DB2807" w:rsidRDefault="00DB2807" w:rsidP="00AB7278">
            <w:pPr>
              <w:spacing w:line="240" w:lineRule="auto"/>
              <w:ind w:firstLineChars="6" w:firstLine="13"/>
              <w:jc w:val="left"/>
              <w:rPr>
                <w:ins w:id="45" w:author="翟羽佳" w:date="2017-09-20T10:46:00Z"/>
                <w:rFonts w:ascii="宋体" w:hAnsi="宋体"/>
                <w:color w:val="000000"/>
                <w:sz w:val="21"/>
              </w:rPr>
            </w:pPr>
            <w:ins w:id="46" w:author="翟羽佳" w:date="2017-09-20T10:46:00Z">
              <w:r>
                <w:rPr>
                  <w:rFonts w:ascii="宋体" w:hAnsi="宋体" w:hint="eastAsia"/>
                  <w:color w:val="000000"/>
                  <w:sz w:val="21"/>
                </w:rPr>
                <w:lastRenderedPageBreak/>
                <w:t>V1.03</w:t>
              </w:r>
            </w:ins>
          </w:p>
        </w:tc>
        <w:tc>
          <w:tcPr>
            <w:tcW w:w="1688" w:type="dxa"/>
            <w:tcBorders>
              <w:top w:val="single" w:sz="4" w:space="0" w:color="auto"/>
              <w:left w:val="single" w:sz="4" w:space="0" w:color="auto"/>
              <w:bottom w:val="single" w:sz="4" w:space="0" w:color="auto"/>
              <w:right w:val="single" w:sz="4" w:space="0" w:color="auto"/>
            </w:tcBorders>
          </w:tcPr>
          <w:p w:rsidR="00DB2807" w:rsidRDefault="00DB2807" w:rsidP="000B1D55">
            <w:pPr>
              <w:spacing w:line="240" w:lineRule="auto"/>
              <w:ind w:firstLineChars="6" w:firstLine="13"/>
              <w:jc w:val="left"/>
              <w:rPr>
                <w:ins w:id="47" w:author="翟羽佳" w:date="2017-09-20T10:46:00Z"/>
                <w:rFonts w:ascii="宋体" w:hAnsi="宋体"/>
                <w:color w:val="000000"/>
                <w:sz w:val="21"/>
              </w:rPr>
            </w:pPr>
            <w:ins w:id="48" w:author="翟羽佳" w:date="2017-09-20T10:46:00Z">
              <w:r>
                <w:rPr>
                  <w:rFonts w:ascii="宋体" w:hAnsi="宋体" w:hint="eastAsia"/>
                  <w:color w:val="000000"/>
                  <w:sz w:val="21"/>
                </w:rPr>
                <w:t>2017.9</w:t>
              </w:r>
            </w:ins>
          </w:p>
        </w:tc>
        <w:tc>
          <w:tcPr>
            <w:tcW w:w="4069" w:type="dxa"/>
            <w:tcBorders>
              <w:top w:val="single" w:sz="4" w:space="0" w:color="auto"/>
              <w:left w:val="single" w:sz="4" w:space="0" w:color="auto"/>
              <w:bottom w:val="single" w:sz="4" w:space="0" w:color="auto"/>
              <w:right w:val="single" w:sz="4" w:space="0" w:color="auto"/>
            </w:tcBorders>
          </w:tcPr>
          <w:p w:rsidR="00DB2807" w:rsidRDefault="00DB2807" w:rsidP="00316003">
            <w:pPr>
              <w:spacing w:line="240" w:lineRule="auto"/>
              <w:ind w:firstLineChars="6" w:firstLine="13"/>
              <w:jc w:val="left"/>
              <w:rPr>
                <w:ins w:id="49" w:author="翟羽佳" w:date="2017-09-22T17:51:00Z"/>
                <w:rFonts w:ascii="宋体" w:hAnsi="宋体" w:hint="eastAsia"/>
                <w:color w:val="000000"/>
                <w:sz w:val="21"/>
              </w:rPr>
            </w:pPr>
            <w:ins w:id="50" w:author="翟羽佳" w:date="2017-09-20T10:46:00Z">
              <w:r>
                <w:rPr>
                  <w:rFonts w:ascii="宋体" w:hAnsi="宋体" w:hint="eastAsia"/>
                  <w:color w:val="000000"/>
                  <w:sz w:val="21"/>
                </w:rPr>
                <w:t>根据最新的国密接口规范，删除报文中MAC信息的说明</w:t>
              </w:r>
            </w:ins>
          </w:p>
          <w:p w:rsidR="00236E8E" w:rsidRPr="00236E8E" w:rsidRDefault="00236E8E" w:rsidP="00316003">
            <w:pPr>
              <w:spacing w:line="240" w:lineRule="auto"/>
              <w:ind w:firstLineChars="6" w:firstLine="13"/>
              <w:jc w:val="left"/>
              <w:rPr>
                <w:ins w:id="51" w:author="翟羽佳" w:date="2017-09-20T10:46:00Z"/>
                <w:rFonts w:ascii="宋体" w:hAnsi="宋体"/>
                <w:color w:val="000000"/>
                <w:sz w:val="21"/>
              </w:rPr>
            </w:pPr>
            <w:ins w:id="52" w:author="翟羽佳" w:date="2017-09-22T17:51:00Z">
              <w:r>
                <w:rPr>
                  <w:rFonts w:ascii="宋体" w:hAnsi="宋体" w:hint="eastAsia"/>
                  <w:color w:val="000000"/>
                  <w:sz w:val="21"/>
                </w:rPr>
                <w:t>将消息类型标识信息附件中部分报文设置为二级系统不需</w:t>
              </w:r>
            </w:ins>
            <w:ins w:id="53" w:author="翟羽佳" w:date="2017-09-22T17:52:00Z">
              <w:r>
                <w:rPr>
                  <w:rFonts w:ascii="宋体" w:hAnsi="宋体" w:hint="eastAsia"/>
                  <w:color w:val="000000"/>
                  <w:sz w:val="21"/>
                </w:rPr>
                <w:t>测试</w:t>
              </w:r>
              <w:bookmarkStart w:id="54" w:name="_GoBack"/>
              <w:bookmarkEnd w:id="54"/>
              <w:r>
                <w:rPr>
                  <w:rFonts w:ascii="宋体" w:hAnsi="宋体" w:hint="eastAsia"/>
                  <w:color w:val="000000"/>
                  <w:sz w:val="21"/>
                </w:rPr>
                <w:t>，包括接入单元登录、国密用户证书认证、国密加密密钥下发、查询交易席位库存等报文</w:t>
              </w:r>
            </w:ins>
          </w:p>
        </w:tc>
        <w:tc>
          <w:tcPr>
            <w:tcW w:w="2557" w:type="dxa"/>
            <w:tcBorders>
              <w:top w:val="single" w:sz="4" w:space="0" w:color="auto"/>
              <w:left w:val="single" w:sz="4" w:space="0" w:color="auto"/>
              <w:bottom w:val="single" w:sz="4" w:space="0" w:color="auto"/>
              <w:right w:val="single" w:sz="4" w:space="0" w:color="auto"/>
            </w:tcBorders>
          </w:tcPr>
          <w:p w:rsidR="00DB2807" w:rsidRPr="00DB2807" w:rsidRDefault="00DB2807" w:rsidP="00C5706A">
            <w:pPr>
              <w:spacing w:line="240" w:lineRule="auto"/>
              <w:ind w:firstLineChars="6" w:firstLine="13"/>
              <w:jc w:val="left"/>
              <w:rPr>
                <w:ins w:id="55" w:author="翟羽佳" w:date="2017-09-20T10:46:00Z"/>
                <w:rFonts w:ascii="宋体" w:hAnsi="宋体"/>
                <w:color w:val="000000"/>
                <w:sz w:val="21"/>
              </w:rPr>
            </w:pPr>
            <w:ins w:id="56" w:author="翟羽佳" w:date="2017-09-20T10:46:00Z">
              <w:r>
                <w:rPr>
                  <w:rFonts w:ascii="宋体" w:hAnsi="宋体" w:hint="eastAsia"/>
                  <w:color w:val="000000"/>
                  <w:sz w:val="21"/>
                </w:rPr>
                <w:t>翟羽佳</w:t>
              </w:r>
            </w:ins>
          </w:p>
        </w:tc>
      </w:tr>
    </w:tbl>
    <w:p w:rsidR="00581365" w:rsidRDefault="00706DDF">
      <w:pPr>
        <w:widowControl/>
        <w:spacing w:line="240" w:lineRule="auto"/>
        <w:ind w:firstLineChars="0" w:firstLine="0"/>
        <w:jc w:val="left"/>
        <w:rPr>
          <w:rFonts w:ascii="宋体" w:hAnsi="宋体"/>
          <w:color w:val="000000"/>
        </w:rPr>
      </w:pPr>
      <w:r>
        <w:rPr>
          <w:rFonts w:ascii="宋体" w:hAnsi="宋体"/>
          <w:color w:val="000000"/>
        </w:rPr>
        <w:br w:type="page"/>
      </w:r>
    </w:p>
    <w:p w:rsidR="00581365" w:rsidRDefault="00706DDF">
      <w:pPr>
        <w:pStyle w:val="TOC1"/>
        <w:ind w:firstLine="480"/>
        <w:jc w:val="center"/>
        <w:rPr>
          <w:rFonts w:ascii="宋体" w:hAnsi="宋体"/>
          <w:color w:val="000000"/>
        </w:rPr>
      </w:pPr>
      <w:r>
        <w:rPr>
          <w:rFonts w:ascii="宋体" w:hAnsi="宋体"/>
          <w:color w:val="000000"/>
          <w:lang w:val="zh-CN"/>
        </w:rPr>
        <w:lastRenderedPageBreak/>
        <w:t>目录</w:t>
      </w:r>
    </w:p>
    <w:p w:rsidR="00A54F30" w:rsidRDefault="000F127A" w:rsidP="00A54F30">
      <w:pPr>
        <w:pStyle w:val="10"/>
        <w:tabs>
          <w:tab w:val="right" w:leader="dot" w:pos="8296"/>
        </w:tabs>
        <w:ind w:firstLine="480"/>
        <w:rPr>
          <w:rFonts w:asciiTheme="minorHAnsi" w:eastAsiaTheme="minorEastAsia" w:hAnsiTheme="minorHAnsi" w:cstheme="minorBidi"/>
          <w:noProof/>
          <w:sz w:val="21"/>
        </w:rPr>
      </w:pPr>
      <w:r>
        <w:rPr>
          <w:rFonts w:ascii="宋体" w:hAnsi="宋体"/>
          <w:color w:val="000000"/>
        </w:rPr>
        <w:fldChar w:fldCharType="begin"/>
      </w:r>
      <w:r w:rsidR="00706DDF">
        <w:rPr>
          <w:rFonts w:ascii="宋体" w:hAnsi="宋体"/>
          <w:color w:val="000000"/>
        </w:rPr>
        <w:instrText xml:space="preserve"> TOC \o "1-3" \h \z \u </w:instrText>
      </w:r>
      <w:r>
        <w:rPr>
          <w:rFonts w:ascii="宋体" w:hAnsi="宋体"/>
          <w:color w:val="000000"/>
        </w:rPr>
        <w:fldChar w:fldCharType="separate"/>
      </w:r>
      <w:hyperlink w:anchor="_Toc493667806" w:history="1">
        <w:r w:rsidR="00A54F30" w:rsidRPr="00BD5678">
          <w:rPr>
            <w:rStyle w:val="ad"/>
            <w:rFonts w:ascii="宋体" w:hAnsi="宋体" w:hint="eastAsia"/>
            <w:noProof/>
          </w:rPr>
          <w:t>场外询价业务平台</w:t>
        </w:r>
        <w:r w:rsidR="00A54F30">
          <w:rPr>
            <w:noProof/>
            <w:webHidden/>
          </w:rPr>
          <w:tab/>
        </w:r>
        <w:r w:rsidR="00A54F30">
          <w:rPr>
            <w:noProof/>
            <w:webHidden/>
          </w:rPr>
          <w:fldChar w:fldCharType="begin"/>
        </w:r>
        <w:r w:rsidR="00A54F30">
          <w:rPr>
            <w:noProof/>
            <w:webHidden/>
          </w:rPr>
          <w:instrText xml:space="preserve"> PAGEREF _Toc493667806 \h </w:instrText>
        </w:r>
        <w:r w:rsidR="00A54F30">
          <w:rPr>
            <w:noProof/>
            <w:webHidden/>
          </w:rPr>
        </w:r>
        <w:r w:rsidR="00A54F30">
          <w:rPr>
            <w:noProof/>
            <w:webHidden/>
          </w:rPr>
          <w:fldChar w:fldCharType="separate"/>
        </w:r>
        <w:r w:rsidR="00A54F30">
          <w:rPr>
            <w:noProof/>
            <w:webHidden/>
          </w:rPr>
          <w:t>1</w:t>
        </w:r>
        <w:r w:rsidR="00A54F30">
          <w:rPr>
            <w:noProof/>
            <w:webHidden/>
          </w:rPr>
          <w:fldChar w:fldCharType="end"/>
        </w:r>
      </w:hyperlink>
    </w:p>
    <w:p w:rsidR="00A54F30" w:rsidRDefault="000E57E6" w:rsidP="00BD5678">
      <w:pPr>
        <w:pStyle w:val="10"/>
        <w:tabs>
          <w:tab w:val="right" w:leader="dot" w:pos="8296"/>
        </w:tabs>
        <w:ind w:firstLine="480"/>
        <w:rPr>
          <w:rFonts w:asciiTheme="minorHAnsi" w:eastAsiaTheme="minorEastAsia" w:hAnsiTheme="minorHAnsi" w:cstheme="minorBidi"/>
          <w:noProof/>
          <w:sz w:val="21"/>
        </w:rPr>
      </w:pPr>
      <w:hyperlink w:anchor="_Toc493667807" w:history="1">
        <w:r w:rsidR="00A54F30" w:rsidRPr="00BD5678">
          <w:rPr>
            <w:rStyle w:val="ad"/>
            <w:rFonts w:ascii="宋体" w:hAnsi="宋体" w:hint="eastAsia"/>
            <w:noProof/>
          </w:rPr>
          <w:t>会员二级系统接口规范</w:t>
        </w:r>
        <w:r w:rsidR="00A54F30">
          <w:rPr>
            <w:noProof/>
            <w:webHidden/>
          </w:rPr>
          <w:tab/>
        </w:r>
        <w:r w:rsidR="00A54F30">
          <w:rPr>
            <w:noProof/>
            <w:webHidden/>
          </w:rPr>
          <w:fldChar w:fldCharType="begin"/>
        </w:r>
        <w:r w:rsidR="00A54F30">
          <w:rPr>
            <w:noProof/>
            <w:webHidden/>
          </w:rPr>
          <w:instrText xml:space="preserve"> PAGEREF _Toc493667807 \h </w:instrText>
        </w:r>
        <w:r w:rsidR="00A54F30">
          <w:rPr>
            <w:noProof/>
            <w:webHidden/>
          </w:rPr>
        </w:r>
        <w:r w:rsidR="00A54F30">
          <w:rPr>
            <w:noProof/>
            <w:webHidden/>
          </w:rPr>
          <w:fldChar w:fldCharType="separate"/>
        </w:r>
        <w:r w:rsidR="00A54F30">
          <w:rPr>
            <w:noProof/>
            <w:webHidden/>
          </w:rPr>
          <w:t>1</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08" w:history="1">
        <w:r w:rsidR="00A54F30" w:rsidRPr="00BD5678">
          <w:rPr>
            <w:rStyle w:val="ad"/>
            <w:rFonts w:ascii="宋体" w:hAnsi="宋体"/>
            <w:noProof/>
          </w:rPr>
          <w:t>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前言</w:t>
        </w:r>
        <w:r w:rsidR="00A54F30">
          <w:rPr>
            <w:noProof/>
            <w:webHidden/>
          </w:rPr>
          <w:tab/>
        </w:r>
        <w:r w:rsidR="00A54F30">
          <w:rPr>
            <w:noProof/>
            <w:webHidden/>
          </w:rPr>
          <w:fldChar w:fldCharType="begin"/>
        </w:r>
        <w:r w:rsidR="00A54F30">
          <w:rPr>
            <w:noProof/>
            <w:webHidden/>
          </w:rPr>
          <w:instrText xml:space="preserve"> PAGEREF _Toc493667808 \h </w:instrText>
        </w:r>
        <w:r w:rsidR="00A54F30">
          <w:rPr>
            <w:noProof/>
            <w:webHidden/>
          </w:rPr>
        </w:r>
        <w:r w:rsidR="00A54F30">
          <w:rPr>
            <w:noProof/>
            <w:webHidden/>
          </w:rPr>
          <w:fldChar w:fldCharType="separate"/>
        </w:r>
        <w:r w:rsidR="00A54F30">
          <w:rPr>
            <w:noProof/>
            <w:webHidden/>
          </w:rPr>
          <w:t>8</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09" w:history="1">
        <w:r w:rsidR="00A54F30" w:rsidRPr="00BD5678">
          <w:rPr>
            <w:rStyle w:val="ad"/>
            <w:rFonts w:ascii="宋体" w:hAnsi="宋体"/>
            <w:noProof/>
          </w:rPr>
          <w:t>1.1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目标和范围</w:t>
        </w:r>
        <w:r w:rsidR="00A54F30">
          <w:rPr>
            <w:noProof/>
            <w:webHidden/>
          </w:rPr>
          <w:tab/>
        </w:r>
        <w:r w:rsidR="00A54F30">
          <w:rPr>
            <w:noProof/>
            <w:webHidden/>
          </w:rPr>
          <w:fldChar w:fldCharType="begin"/>
        </w:r>
        <w:r w:rsidR="00A54F30">
          <w:rPr>
            <w:noProof/>
            <w:webHidden/>
          </w:rPr>
          <w:instrText xml:space="preserve"> PAGEREF _Toc493667809 \h </w:instrText>
        </w:r>
        <w:r w:rsidR="00A54F30">
          <w:rPr>
            <w:noProof/>
            <w:webHidden/>
          </w:rPr>
        </w:r>
        <w:r w:rsidR="00A54F30">
          <w:rPr>
            <w:noProof/>
            <w:webHidden/>
          </w:rPr>
          <w:fldChar w:fldCharType="separate"/>
        </w:r>
        <w:r w:rsidR="00A54F30">
          <w:rPr>
            <w:noProof/>
            <w:webHidden/>
          </w:rPr>
          <w:t>8</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10" w:history="1">
        <w:r w:rsidR="00A54F30" w:rsidRPr="00BD5678">
          <w:rPr>
            <w:rStyle w:val="ad"/>
            <w:rFonts w:ascii="宋体" w:hAnsi="宋体"/>
            <w:noProof/>
          </w:rPr>
          <w:t>1.2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读者对象</w:t>
        </w:r>
        <w:r w:rsidR="00A54F30">
          <w:rPr>
            <w:noProof/>
            <w:webHidden/>
          </w:rPr>
          <w:tab/>
        </w:r>
        <w:r w:rsidR="00A54F30">
          <w:rPr>
            <w:noProof/>
            <w:webHidden/>
          </w:rPr>
          <w:fldChar w:fldCharType="begin"/>
        </w:r>
        <w:r w:rsidR="00A54F30">
          <w:rPr>
            <w:noProof/>
            <w:webHidden/>
          </w:rPr>
          <w:instrText xml:space="preserve"> PAGEREF _Toc493667810 \h </w:instrText>
        </w:r>
        <w:r w:rsidR="00A54F30">
          <w:rPr>
            <w:noProof/>
            <w:webHidden/>
          </w:rPr>
        </w:r>
        <w:r w:rsidR="00A54F30">
          <w:rPr>
            <w:noProof/>
            <w:webHidden/>
          </w:rPr>
          <w:fldChar w:fldCharType="separate"/>
        </w:r>
        <w:r w:rsidR="00A54F30">
          <w:rPr>
            <w:noProof/>
            <w:webHidden/>
          </w:rPr>
          <w:t>8</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11" w:history="1">
        <w:r w:rsidR="00A54F30" w:rsidRPr="00BD5678">
          <w:rPr>
            <w:rStyle w:val="ad"/>
            <w:rFonts w:ascii="宋体" w:hAnsi="宋体"/>
            <w:noProof/>
          </w:rPr>
          <w:t>1.3</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参考文档</w:t>
        </w:r>
        <w:r w:rsidR="00A54F30">
          <w:rPr>
            <w:noProof/>
            <w:webHidden/>
          </w:rPr>
          <w:tab/>
        </w:r>
        <w:r w:rsidR="00A54F30">
          <w:rPr>
            <w:noProof/>
            <w:webHidden/>
          </w:rPr>
          <w:fldChar w:fldCharType="begin"/>
        </w:r>
        <w:r w:rsidR="00A54F30">
          <w:rPr>
            <w:noProof/>
            <w:webHidden/>
          </w:rPr>
          <w:instrText xml:space="preserve"> PAGEREF _Toc493667811 \h </w:instrText>
        </w:r>
        <w:r w:rsidR="00A54F30">
          <w:rPr>
            <w:noProof/>
            <w:webHidden/>
          </w:rPr>
        </w:r>
        <w:r w:rsidR="00A54F30">
          <w:rPr>
            <w:noProof/>
            <w:webHidden/>
          </w:rPr>
          <w:fldChar w:fldCharType="separate"/>
        </w:r>
        <w:r w:rsidR="00A54F30">
          <w:rPr>
            <w:noProof/>
            <w:webHidden/>
          </w:rPr>
          <w:t>8</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12" w:history="1">
        <w:r w:rsidR="00A54F30" w:rsidRPr="00BD5678">
          <w:rPr>
            <w:rStyle w:val="ad"/>
            <w:rFonts w:ascii="宋体" w:hAnsi="宋体"/>
            <w:noProof/>
          </w:rPr>
          <w:t>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消息结构</w:t>
        </w:r>
        <w:r w:rsidR="00A54F30">
          <w:rPr>
            <w:noProof/>
            <w:webHidden/>
          </w:rPr>
          <w:tab/>
        </w:r>
        <w:r w:rsidR="00A54F30">
          <w:rPr>
            <w:noProof/>
            <w:webHidden/>
          </w:rPr>
          <w:fldChar w:fldCharType="begin"/>
        </w:r>
        <w:r w:rsidR="00A54F30">
          <w:rPr>
            <w:noProof/>
            <w:webHidden/>
          </w:rPr>
          <w:instrText xml:space="preserve"> PAGEREF _Toc493667812 \h </w:instrText>
        </w:r>
        <w:r w:rsidR="00A54F30">
          <w:rPr>
            <w:noProof/>
            <w:webHidden/>
          </w:rPr>
        </w:r>
        <w:r w:rsidR="00A54F30">
          <w:rPr>
            <w:noProof/>
            <w:webHidden/>
          </w:rPr>
          <w:fldChar w:fldCharType="separate"/>
        </w:r>
        <w:r w:rsidR="00A54F30">
          <w:rPr>
            <w:noProof/>
            <w:webHidden/>
          </w:rPr>
          <w:t>8</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13" w:history="1">
        <w:r w:rsidR="00A54F30" w:rsidRPr="00BD5678">
          <w:rPr>
            <w:rStyle w:val="ad"/>
            <w:rFonts w:ascii="宋体" w:hAnsi="宋体"/>
            <w:noProof/>
          </w:rPr>
          <w:t>3</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消息类型</w:t>
        </w:r>
        <w:r w:rsidR="00A54F30">
          <w:rPr>
            <w:noProof/>
            <w:webHidden/>
          </w:rPr>
          <w:tab/>
        </w:r>
        <w:r w:rsidR="00A54F30">
          <w:rPr>
            <w:noProof/>
            <w:webHidden/>
          </w:rPr>
          <w:fldChar w:fldCharType="begin"/>
        </w:r>
        <w:r w:rsidR="00A54F30">
          <w:rPr>
            <w:noProof/>
            <w:webHidden/>
          </w:rPr>
          <w:instrText xml:space="preserve"> PAGEREF _Toc493667813 \h </w:instrText>
        </w:r>
        <w:r w:rsidR="00A54F30">
          <w:rPr>
            <w:noProof/>
            <w:webHidden/>
          </w:rPr>
        </w:r>
        <w:r w:rsidR="00A54F30">
          <w:rPr>
            <w:noProof/>
            <w:webHidden/>
          </w:rPr>
          <w:fldChar w:fldCharType="separate"/>
        </w:r>
        <w:r w:rsidR="00A54F30">
          <w:rPr>
            <w:noProof/>
            <w:webHidden/>
          </w:rPr>
          <w:t>9</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14" w:history="1">
        <w:r w:rsidR="00A54F30" w:rsidRPr="00BD5678">
          <w:rPr>
            <w:rStyle w:val="ad"/>
            <w:rFonts w:ascii="宋体" w:hAnsi="宋体"/>
            <w:noProof/>
          </w:rPr>
          <w:t>3.1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消息分类</w:t>
        </w:r>
        <w:r w:rsidR="00A54F30">
          <w:rPr>
            <w:noProof/>
            <w:webHidden/>
          </w:rPr>
          <w:tab/>
        </w:r>
        <w:r w:rsidR="00A54F30">
          <w:rPr>
            <w:noProof/>
            <w:webHidden/>
          </w:rPr>
          <w:fldChar w:fldCharType="begin"/>
        </w:r>
        <w:r w:rsidR="00A54F30">
          <w:rPr>
            <w:noProof/>
            <w:webHidden/>
          </w:rPr>
          <w:instrText xml:space="preserve"> PAGEREF _Toc493667814 \h </w:instrText>
        </w:r>
        <w:r w:rsidR="00A54F30">
          <w:rPr>
            <w:noProof/>
            <w:webHidden/>
          </w:rPr>
        </w:r>
        <w:r w:rsidR="00A54F30">
          <w:rPr>
            <w:noProof/>
            <w:webHidden/>
          </w:rPr>
          <w:fldChar w:fldCharType="separate"/>
        </w:r>
        <w:r w:rsidR="00A54F30">
          <w:rPr>
            <w:noProof/>
            <w:webHidden/>
          </w:rPr>
          <w:t>9</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15" w:history="1">
        <w:r w:rsidR="00A54F30" w:rsidRPr="00BD5678">
          <w:rPr>
            <w:rStyle w:val="ad"/>
            <w:rFonts w:ascii="宋体" w:hAnsi="宋体"/>
            <w:noProof/>
          </w:rPr>
          <w:t>3.2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消息类型标识符</w:t>
        </w:r>
        <w:r w:rsidR="00A54F30">
          <w:rPr>
            <w:noProof/>
            <w:webHidden/>
          </w:rPr>
          <w:tab/>
        </w:r>
        <w:r w:rsidR="00A54F30">
          <w:rPr>
            <w:noProof/>
            <w:webHidden/>
          </w:rPr>
          <w:fldChar w:fldCharType="begin"/>
        </w:r>
        <w:r w:rsidR="00A54F30">
          <w:rPr>
            <w:noProof/>
            <w:webHidden/>
          </w:rPr>
          <w:instrText xml:space="preserve"> PAGEREF _Toc493667815 \h </w:instrText>
        </w:r>
        <w:r w:rsidR="00A54F30">
          <w:rPr>
            <w:noProof/>
            <w:webHidden/>
          </w:rPr>
        </w:r>
        <w:r w:rsidR="00A54F30">
          <w:rPr>
            <w:noProof/>
            <w:webHidden/>
          </w:rPr>
          <w:fldChar w:fldCharType="separate"/>
        </w:r>
        <w:r w:rsidR="00A54F30">
          <w:rPr>
            <w:noProof/>
            <w:webHidden/>
          </w:rPr>
          <w:t>10</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16" w:history="1">
        <w:r w:rsidR="00A54F30" w:rsidRPr="00BD5678">
          <w:rPr>
            <w:rStyle w:val="ad"/>
            <w:rFonts w:ascii="宋体" w:hAnsi="宋体"/>
            <w:noProof/>
          </w:rPr>
          <w:t>4</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加密方式</w:t>
        </w:r>
        <w:r w:rsidR="00A54F30">
          <w:rPr>
            <w:noProof/>
            <w:webHidden/>
          </w:rPr>
          <w:tab/>
        </w:r>
        <w:r w:rsidR="00A54F30">
          <w:rPr>
            <w:noProof/>
            <w:webHidden/>
          </w:rPr>
          <w:fldChar w:fldCharType="begin"/>
        </w:r>
        <w:r w:rsidR="00A54F30">
          <w:rPr>
            <w:noProof/>
            <w:webHidden/>
          </w:rPr>
          <w:instrText xml:space="preserve"> PAGEREF _Toc493667816 \h </w:instrText>
        </w:r>
        <w:r w:rsidR="00A54F30">
          <w:rPr>
            <w:noProof/>
            <w:webHidden/>
          </w:rPr>
        </w:r>
        <w:r w:rsidR="00A54F30">
          <w:rPr>
            <w:noProof/>
            <w:webHidden/>
          </w:rPr>
          <w:fldChar w:fldCharType="separate"/>
        </w:r>
        <w:r w:rsidR="00A54F30">
          <w:rPr>
            <w:noProof/>
            <w:webHidden/>
          </w:rPr>
          <w:t>10</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18" w:history="1">
        <w:r w:rsidR="00A54F30" w:rsidRPr="00BD5678">
          <w:rPr>
            <w:rStyle w:val="ad"/>
            <w:rFonts w:ascii="宋体" w:hAnsi="宋体"/>
            <w:noProof/>
          </w:rPr>
          <w:t>4.1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国密加密方式</w:t>
        </w:r>
        <w:r w:rsidR="00A54F30">
          <w:rPr>
            <w:noProof/>
            <w:webHidden/>
          </w:rPr>
          <w:tab/>
        </w:r>
        <w:r w:rsidR="00A54F30">
          <w:rPr>
            <w:noProof/>
            <w:webHidden/>
          </w:rPr>
          <w:fldChar w:fldCharType="begin"/>
        </w:r>
        <w:r w:rsidR="00A54F30">
          <w:rPr>
            <w:noProof/>
            <w:webHidden/>
          </w:rPr>
          <w:instrText xml:space="preserve"> PAGEREF _Toc493667818 \h </w:instrText>
        </w:r>
        <w:r w:rsidR="00A54F30">
          <w:rPr>
            <w:noProof/>
            <w:webHidden/>
          </w:rPr>
        </w:r>
        <w:r w:rsidR="00A54F30">
          <w:rPr>
            <w:noProof/>
            <w:webHidden/>
          </w:rPr>
          <w:fldChar w:fldCharType="separate"/>
        </w:r>
        <w:r w:rsidR="00A54F30">
          <w:rPr>
            <w:noProof/>
            <w:webHidden/>
          </w:rPr>
          <w:t>10</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19" w:history="1">
        <w:r w:rsidR="00A54F30" w:rsidRPr="00BD5678">
          <w:rPr>
            <w:rStyle w:val="ad"/>
            <w:rFonts w:ascii="宋体" w:hAnsi="宋体"/>
            <w:noProof/>
          </w:rPr>
          <w:t>5</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消息头定义</w:t>
        </w:r>
        <w:r w:rsidR="00A54F30">
          <w:rPr>
            <w:noProof/>
            <w:webHidden/>
          </w:rPr>
          <w:tab/>
        </w:r>
        <w:r w:rsidR="00A54F30">
          <w:rPr>
            <w:noProof/>
            <w:webHidden/>
          </w:rPr>
          <w:fldChar w:fldCharType="begin"/>
        </w:r>
        <w:r w:rsidR="00A54F30">
          <w:rPr>
            <w:noProof/>
            <w:webHidden/>
          </w:rPr>
          <w:instrText xml:space="preserve"> PAGEREF _Toc493667819 \h </w:instrText>
        </w:r>
        <w:r w:rsidR="00A54F30">
          <w:rPr>
            <w:noProof/>
            <w:webHidden/>
          </w:rPr>
        </w:r>
        <w:r w:rsidR="00A54F30">
          <w:rPr>
            <w:noProof/>
            <w:webHidden/>
          </w:rPr>
          <w:fldChar w:fldCharType="separate"/>
        </w:r>
        <w:r w:rsidR="00A54F30">
          <w:rPr>
            <w:noProof/>
            <w:webHidden/>
          </w:rPr>
          <w:t>10</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820" w:history="1">
        <w:r w:rsidR="00A54F30" w:rsidRPr="00BD5678">
          <w:rPr>
            <w:rStyle w:val="ad"/>
            <w:rFonts w:ascii="宋体" w:hAnsi="宋体"/>
            <w:noProof/>
          </w:rPr>
          <w:t>6</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消息体定义</w:t>
        </w:r>
        <w:r w:rsidR="00A54F30">
          <w:rPr>
            <w:noProof/>
            <w:webHidden/>
          </w:rPr>
          <w:tab/>
        </w:r>
        <w:r w:rsidR="00A54F30">
          <w:rPr>
            <w:noProof/>
            <w:webHidden/>
          </w:rPr>
          <w:fldChar w:fldCharType="begin"/>
        </w:r>
        <w:r w:rsidR="00A54F30">
          <w:rPr>
            <w:noProof/>
            <w:webHidden/>
          </w:rPr>
          <w:instrText xml:space="preserve"> PAGEREF _Toc493667820 \h </w:instrText>
        </w:r>
        <w:r w:rsidR="00A54F30">
          <w:rPr>
            <w:noProof/>
            <w:webHidden/>
          </w:rPr>
        </w:r>
        <w:r w:rsidR="00A54F30">
          <w:rPr>
            <w:noProof/>
            <w:webHidden/>
          </w:rPr>
          <w:fldChar w:fldCharType="separate"/>
        </w:r>
        <w:r w:rsidR="00A54F30">
          <w:rPr>
            <w:noProof/>
            <w:webHidden/>
          </w:rPr>
          <w:t>12</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21" w:history="1">
        <w:r w:rsidR="00A54F30" w:rsidRPr="00BD5678">
          <w:rPr>
            <w:rStyle w:val="ad"/>
            <w:rFonts w:ascii="宋体" w:hAnsi="宋体"/>
            <w:noProof/>
          </w:rPr>
          <w:t>6.1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基本约定</w:t>
        </w:r>
        <w:r w:rsidR="00A54F30">
          <w:rPr>
            <w:noProof/>
            <w:webHidden/>
          </w:rPr>
          <w:tab/>
        </w:r>
        <w:r w:rsidR="00A54F30">
          <w:rPr>
            <w:noProof/>
            <w:webHidden/>
          </w:rPr>
          <w:fldChar w:fldCharType="begin"/>
        </w:r>
        <w:r w:rsidR="00A54F30">
          <w:rPr>
            <w:noProof/>
            <w:webHidden/>
          </w:rPr>
          <w:instrText xml:space="preserve"> PAGEREF _Toc493667821 \h </w:instrText>
        </w:r>
        <w:r w:rsidR="00A54F30">
          <w:rPr>
            <w:noProof/>
            <w:webHidden/>
          </w:rPr>
        </w:r>
        <w:r w:rsidR="00A54F30">
          <w:rPr>
            <w:noProof/>
            <w:webHidden/>
          </w:rPr>
          <w:fldChar w:fldCharType="separate"/>
        </w:r>
        <w:r w:rsidR="00A54F30">
          <w:rPr>
            <w:noProof/>
            <w:webHidden/>
          </w:rPr>
          <w:t>12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22" w:history="1">
        <w:r w:rsidR="00A54F30" w:rsidRPr="00BD5678">
          <w:rPr>
            <w:rStyle w:val="ad"/>
            <w:rFonts w:ascii="宋体" w:hAnsi="宋体"/>
            <w:noProof/>
          </w:rPr>
          <w:t>6.1.1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符号约定</w:t>
        </w:r>
        <w:r w:rsidR="00A54F30">
          <w:rPr>
            <w:noProof/>
            <w:webHidden/>
          </w:rPr>
          <w:tab/>
        </w:r>
        <w:r w:rsidR="00A54F30">
          <w:rPr>
            <w:noProof/>
            <w:webHidden/>
          </w:rPr>
          <w:fldChar w:fldCharType="begin"/>
        </w:r>
        <w:r w:rsidR="00A54F30">
          <w:rPr>
            <w:noProof/>
            <w:webHidden/>
          </w:rPr>
          <w:instrText xml:space="preserve"> PAGEREF _Toc493667822 \h </w:instrText>
        </w:r>
        <w:r w:rsidR="00A54F30">
          <w:rPr>
            <w:noProof/>
            <w:webHidden/>
          </w:rPr>
        </w:r>
        <w:r w:rsidR="00A54F30">
          <w:rPr>
            <w:noProof/>
            <w:webHidden/>
          </w:rPr>
          <w:fldChar w:fldCharType="separate"/>
        </w:r>
        <w:r w:rsidR="00A54F30">
          <w:rPr>
            <w:noProof/>
            <w:webHidden/>
          </w:rPr>
          <w:t>12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23" w:history="1">
        <w:r w:rsidR="00A54F30" w:rsidRPr="00BD5678">
          <w:rPr>
            <w:rStyle w:val="ad"/>
            <w:rFonts w:ascii="宋体" w:hAnsi="宋体"/>
            <w:noProof/>
          </w:rPr>
          <w:t>6.1.2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转义规则</w:t>
        </w:r>
        <w:r w:rsidR="00A54F30">
          <w:rPr>
            <w:noProof/>
            <w:webHidden/>
          </w:rPr>
          <w:tab/>
        </w:r>
        <w:r w:rsidR="00A54F30">
          <w:rPr>
            <w:noProof/>
            <w:webHidden/>
          </w:rPr>
          <w:fldChar w:fldCharType="begin"/>
        </w:r>
        <w:r w:rsidR="00A54F30">
          <w:rPr>
            <w:noProof/>
            <w:webHidden/>
          </w:rPr>
          <w:instrText xml:space="preserve"> PAGEREF _Toc493667823 \h </w:instrText>
        </w:r>
        <w:r w:rsidR="00A54F30">
          <w:rPr>
            <w:noProof/>
            <w:webHidden/>
          </w:rPr>
        </w:r>
        <w:r w:rsidR="00A54F30">
          <w:rPr>
            <w:noProof/>
            <w:webHidden/>
          </w:rPr>
          <w:fldChar w:fldCharType="separate"/>
        </w:r>
        <w:r w:rsidR="00A54F30">
          <w:rPr>
            <w:noProof/>
            <w:webHidden/>
          </w:rPr>
          <w:t>12</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24" w:history="1">
        <w:r w:rsidR="00A54F30" w:rsidRPr="00BD5678">
          <w:rPr>
            <w:rStyle w:val="ad"/>
            <w:noProof/>
          </w:rPr>
          <w:t>6.2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认证类交易</w:t>
        </w:r>
        <w:r w:rsidR="00A54F30">
          <w:rPr>
            <w:noProof/>
            <w:webHidden/>
          </w:rPr>
          <w:tab/>
        </w:r>
        <w:r w:rsidR="00A54F30">
          <w:rPr>
            <w:noProof/>
            <w:webHidden/>
          </w:rPr>
          <w:fldChar w:fldCharType="begin"/>
        </w:r>
        <w:r w:rsidR="00A54F30">
          <w:rPr>
            <w:noProof/>
            <w:webHidden/>
          </w:rPr>
          <w:instrText xml:space="preserve"> PAGEREF _Toc493667824 \h </w:instrText>
        </w:r>
        <w:r w:rsidR="00A54F30">
          <w:rPr>
            <w:noProof/>
            <w:webHidden/>
          </w:rPr>
        </w:r>
        <w:r w:rsidR="00A54F30">
          <w:rPr>
            <w:noProof/>
            <w:webHidden/>
          </w:rPr>
          <w:fldChar w:fldCharType="separate"/>
        </w:r>
        <w:r w:rsidR="00A54F30">
          <w:rPr>
            <w:noProof/>
            <w:webHidden/>
          </w:rPr>
          <w:t>13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25" w:history="1">
        <w:r w:rsidR="00A54F30" w:rsidRPr="00BD5678">
          <w:rPr>
            <w:rStyle w:val="ad"/>
            <w:noProof/>
          </w:rPr>
          <w:t>6.2.1</w:t>
        </w:r>
        <w:r w:rsidR="00A54F30">
          <w:rPr>
            <w:rFonts w:asciiTheme="minorHAnsi" w:eastAsiaTheme="minorEastAsia" w:hAnsiTheme="minorHAnsi" w:cstheme="minorBidi"/>
            <w:noProof/>
            <w:sz w:val="21"/>
          </w:rPr>
          <w:tab/>
        </w:r>
        <w:r w:rsidR="00A54F30" w:rsidRPr="00BD5678">
          <w:rPr>
            <w:rStyle w:val="ad"/>
            <w:rFonts w:hint="eastAsia"/>
            <w:noProof/>
          </w:rPr>
          <w:t>接入单元登录请求和应答</w:t>
        </w:r>
        <w:r w:rsidR="00A54F30">
          <w:rPr>
            <w:noProof/>
            <w:webHidden/>
          </w:rPr>
          <w:tab/>
        </w:r>
        <w:r w:rsidR="00A54F30">
          <w:rPr>
            <w:noProof/>
            <w:webHidden/>
          </w:rPr>
          <w:fldChar w:fldCharType="begin"/>
        </w:r>
        <w:r w:rsidR="00A54F30">
          <w:rPr>
            <w:noProof/>
            <w:webHidden/>
          </w:rPr>
          <w:instrText xml:space="preserve"> PAGEREF _Toc493667825 \h </w:instrText>
        </w:r>
        <w:r w:rsidR="00A54F30">
          <w:rPr>
            <w:noProof/>
            <w:webHidden/>
          </w:rPr>
        </w:r>
        <w:r w:rsidR="00A54F30">
          <w:rPr>
            <w:noProof/>
            <w:webHidden/>
          </w:rPr>
          <w:fldChar w:fldCharType="separate"/>
        </w:r>
        <w:r w:rsidR="00A54F30">
          <w:rPr>
            <w:noProof/>
            <w:webHidden/>
          </w:rPr>
          <w:t>13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26" w:history="1">
        <w:r w:rsidR="00A54F30" w:rsidRPr="00BD5678">
          <w:rPr>
            <w:rStyle w:val="ad"/>
            <w:noProof/>
          </w:rPr>
          <w:t>6.2.2</w:t>
        </w:r>
        <w:r w:rsidR="00A54F30">
          <w:rPr>
            <w:rFonts w:asciiTheme="minorHAnsi" w:eastAsiaTheme="minorEastAsia" w:hAnsiTheme="minorHAnsi" w:cstheme="minorBidi"/>
            <w:noProof/>
            <w:sz w:val="21"/>
          </w:rPr>
          <w:tab/>
        </w:r>
        <w:r w:rsidR="00A54F30" w:rsidRPr="00BD5678">
          <w:rPr>
            <w:rStyle w:val="ad"/>
            <w:rFonts w:hint="eastAsia"/>
            <w:noProof/>
          </w:rPr>
          <w:t>交易员登录</w:t>
        </w:r>
        <w:r w:rsidR="00A54F30">
          <w:rPr>
            <w:noProof/>
            <w:webHidden/>
          </w:rPr>
          <w:tab/>
        </w:r>
        <w:r w:rsidR="00A54F30">
          <w:rPr>
            <w:noProof/>
            <w:webHidden/>
          </w:rPr>
          <w:fldChar w:fldCharType="begin"/>
        </w:r>
        <w:r w:rsidR="00A54F30">
          <w:rPr>
            <w:noProof/>
            <w:webHidden/>
          </w:rPr>
          <w:instrText xml:space="preserve"> PAGEREF _Toc493667826 \h </w:instrText>
        </w:r>
        <w:r w:rsidR="00A54F30">
          <w:rPr>
            <w:noProof/>
            <w:webHidden/>
          </w:rPr>
        </w:r>
        <w:r w:rsidR="00A54F30">
          <w:rPr>
            <w:noProof/>
            <w:webHidden/>
          </w:rPr>
          <w:fldChar w:fldCharType="separate"/>
        </w:r>
        <w:r w:rsidR="00A54F30">
          <w:rPr>
            <w:noProof/>
            <w:webHidden/>
          </w:rPr>
          <w:t>13</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27" w:history="1">
        <w:r w:rsidR="00A54F30" w:rsidRPr="00BD5678">
          <w:rPr>
            <w:rStyle w:val="ad"/>
            <w:rFonts w:ascii="宋体" w:hAnsi="宋体"/>
            <w:noProof/>
          </w:rPr>
          <w:t>6.3</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询价基础信息</w:t>
        </w:r>
        <w:r w:rsidR="00A54F30">
          <w:rPr>
            <w:noProof/>
            <w:webHidden/>
          </w:rPr>
          <w:tab/>
        </w:r>
        <w:r w:rsidR="00A54F30">
          <w:rPr>
            <w:noProof/>
            <w:webHidden/>
          </w:rPr>
          <w:fldChar w:fldCharType="begin"/>
        </w:r>
        <w:r w:rsidR="00A54F30">
          <w:rPr>
            <w:noProof/>
            <w:webHidden/>
          </w:rPr>
          <w:instrText xml:space="preserve"> PAGEREF _Toc493667827 \h </w:instrText>
        </w:r>
        <w:r w:rsidR="00A54F30">
          <w:rPr>
            <w:noProof/>
            <w:webHidden/>
          </w:rPr>
        </w:r>
        <w:r w:rsidR="00A54F30">
          <w:rPr>
            <w:noProof/>
            <w:webHidden/>
          </w:rPr>
          <w:fldChar w:fldCharType="separate"/>
        </w:r>
        <w:r w:rsidR="00A54F30">
          <w:rPr>
            <w:noProof/>
            <w:webHidden/>
          </w:rPr>
          <w:t>15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28" w:history="1">
        <w:r w:rsidR="00A54F30" w:rsidRPr="00BD5678">
          <w:rPr>
            <w:rStyle w:val="ad"/>
            <w:noProof/>
          </w:rPr>
          <w:t>6.3.1</w:t>
        </w:r>
        <w:r w:rsidR="00A54F30">
          <w:rPr>
            <w:rFonts w:asciiTheme="minorHAnsi" w:eastAsiaTheme="minorEastAsia" w:hAnsiTheme="minorHAnsi" w:cstheme="minorBidi"/>
            <w:noProof/>
            <w:sz w:val="21"/>
          </w:rPr>
          <w:tab/>
        </w:r>
        <w:r w:rsidR="00A54F30" w:rsidRPr="00BD5678">
          <w:rPr>
            <w:rStyle w:val="ad"/>
            <w:rFonts w:hint="eastAsia"/>
            <w:noProof/>
          </w:rPr>
          <w:t>合约信息</w:t>
        </w:r>
        <w:r w:rsidR="00A54F30">
          <w:rPr>
            <w:noProof/>
            <w:webHidden/>
          </w:rPr>
          <w:tab/>
        </w:r>
        <w:r w:rsidR="00A54F30">
          <w:rPr>
            <w:noProof/>
            <w:webHidden/>
          </w:rPr>
          <w:fldChar w:fldCharType="begin"/>
        </w:r>
        <w:r w:rsidR="00A54F30">
          <w:rPr>
            <w:noProof/>
            <w:webHidden/>
          </w:rPr>
          <w:instrText xml:space="preserve"> PAGEREF _Toc493667828 \h </w:instrText>
        </w:r>
        <w:r w:rsidR="00A54F30">
          <w:rPr>
            <w:noProof/>
            <w:webHidden/>
          </w:rPr>
        </w:r>
        <w:r w:rsidR="00A54F30">
          <w:rPr>
            <w:noProof/>
            <w:webHidden/>
          </w:rPr>
          <w:fldChar w:fldCharType="separate"/>
        </w:r>
        <w:r w:rsidR="00A54F30">
          <w:rPr>
            <w:noProof/>
            <w:webHidden/>
          </w:rPr>
          <w:t>15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29" w:history="1">
        <w:r w:rsidR="00A54F30" w:rsidRPr="00BD5678">
          <w:rPr>
            <w:rStyle w:val="ad"/>
            <w:noProof/>
          </w:rPr>
          <w:t>6.3.2</w:t>
        </w:r>
        <w:r w:rsidR="00A54F30">
          <w:rPr>
            <w:rFonts w:asciiTheme="minorHAnsi" w:eastAsiaTheme="minorEastAsia" w:hAnsiTheme="minorHAnsi" w:cstheme="minorBidi"/>
            <w:noProof/>
            <w:sz w:val="21"/>
          </w:rPr>
          <w:tab/>
        </w:r>
        <w:r w:rsidR="00A54F30" w:rsidRPr="00BD5678">
          <w:rPr>
            <w:rStyle w:val="ad"/>
            <w:rFonts w:hint="eastAsia"/>
            <w:noProof/>
          </w:rPr>
          <w:t>权限信息</w:t>
        </w:r>
        <w:r w:rsidR="00A54F30">
          <w:rPr>
            <w:noProof/>
            <w:webHidden/>
          </w:rPr>
          <w:tab/>
        </w:r>
        <w:r w:rsidR="00A54F30">
          <w:rPr>
            <w:noProof/>
            <w:webHidden/>
          </w:rPr>
          <w:fldChar w:fldCharType="begin"/>
        </w:r>
        <w:r w:rsidR="00A54F30">
          <w:rPr>
            <w:noProof/>
            <w:webHidden/>
          </w:rPr>
          <w:instrText xml:space="preserve"> PAGEREF _Toc493667829 \h </w:instrText>
        </w:r>
        <w:r w:rsidR="00A54F30">
          <w:rPr>
            <w:noProof/>
            <w:webHidden/>
          </w:rPr>
        </w:r>
        <w:r w:rsidR="00A54F30">
          <w:rPr>
            <w:noProof/>
            <w:webHidden/>
          </w:rPr>
          <w:fldChar w:fldCharType="separate"/>
        </w:r>
        <w:r w:rsidR="00A54F30">
          <w:rPr>
            <w:noProof/>
            <w:webHidden/>
          </w:rPr>
          <w:t>21</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0" w:history="1">
        <w:r w:rsidR="00A54F30" w:rsidRPr="00BD5678">
          <w:rPr>
            <w:rStyle w:val="ad"/>
            <w:noProof/>
          </w:rPr>
          <w:t>6.3.3</w:t>
        </w:r>
        <w:r w:rsidR="00A54F30">
          <w:rPr>
            <w:rFonts w:asciiTheme="minorHAnsi" w:eastAsiaTheme="minorEastAsia" w:hAnsiTheme="minorHAnsi" w:cstheme="minorBidi"/>
            <w:noProof/>
            <w:sz w:val="21"/>
          </w:rPr>
          <w:tab/>
        </w:r>
        <w:r w:rsidR="00A54F30" w:rsidRPr="00BD5678">
          <w:rPr>
            <w:rStyle w:val="ad"/>
            <w:rFonts w:hint="eastAsia"/>
            <w:noProof/>
          </w:rPr>
          <w:t>市场信息</w:t>
        </w:r>
        <w:r w:rsidR="00A54F30">
          <w:rPr>
            <w:noProof/>
            <w:webHidden/>
          </w:rPr>
          <w:tab/>
        </w:r>
        <w:r w:rsidR="00A54F30">
          <w:rPr>
            <w:noProof/>
            <w:webHidden/>
          </w:rPr>
          <w:fldChar w:fldCharType="begin"/>
        </w:r>
        <w:r w:rsidR="00A54F30">
          <w:rPr>
            <w:noProof/>
            <w:webHidden/>
          </w:rPr>
          <w:instrText xml:space="preserve"> PAGEREF _Toc493667830 \h </w:instrText>
        </w:r>
        <w:r w:rsidR="00A54F30">
          <w:rPr>
            <w:noProof/>
            <w:webHidden/>
          </w:rPr>
        </w:r>
        <w:r w:rsidR="00A54F30">
          <w:rPr>
            <w:noProof/>
            <w:webHidden/>
          </w:rPr>
          <w:fldChar w:fldCharType="separate"/>
        </w:r>
        <w:r w:rsidR="00A54F30">
          <w:rPr>
            <w:noProof/>
            <w:webHidden/>
          </w:rPr>
          <w:t>25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1" w:history="1">
        <w:r w:rsidR="00A54F30" w:rsidRPr="00BD5678">
          <w:rPr>
            <w:rStyle w:val="ad"/>
            <w:noProof/>
          </w:rPr>
          <w:t>6.3.4</w:t>
        </w:r>
        <w:r w:rsidR="00A54F30">
          <w:rPr>
            <w:rFonts w:asciiTheme="minorHAnsi" w:eastAsiaTheme="minorEastAsia" w:hAnsiTheme="minorHAnsi" w:cstheme="minorBidi"/>
            <w:noProof/>
            <w:sz w:val="21"/>
          </w:rPr>
          <w:tab/>
        </w:r>
        <w:r w:rsidR="00A54F30" w:rsidRPr="00BD5678">
          <w:rPr>
            <w:rStyle w:val="ad"/>
            <w:rFonts w:hint="eastAsia"/>
            <w:noProof/>
          </w:rPr>
          <w:t>会员信息</w:t>
        </w:r>
        <w:r w:rsidR="00A54F30">
          <w:rPr>
            <w:noProof/>
            <w:webHidden/>
          </w:rPr>
          <w:tab/>
        </w:r>
        <w:r w:rsidR="00A54F30">
          <w:rPr>
            <w:noProof/>
            <w:webHidden/>
          </w:rPr>
          <w:fldChar w:fldCharType="begin"/>
        </w:r>
        <w:r w:rsidR="00A54F30">
          <w:rPr>
            <w:noProof/>
            <w:webHidden/>
          </w:rPr>
          <w:instrText xml:space="preserve"> PAGEREF _Toc493667831 \h </w:instrText>
        </w:r>
        <w:r w:rsidR="00A54F30">
          <w:rPr>
            <w:noProof/>
            <w:webHidden/>
          </w:rPr>
        </w:r>
        <w:r w:rsidR="00A54F30">
          <w:rPr>
            <w:noProof/>
            <w:webHidden/>
          </w:rPr>
          <w:fldChar w:fldCharType="separate"/>
        </w:r>
        <w:r w:rsidR="00A54F30">
          <w:rPr>
            <w:noProof/>
            <w:webHidden/>
          </w:rPr>
          <w:t>25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2" w:history="1">
        <w:r w:rsidR="00A54F30" w:rsidRPr="00BD5678">
          <w:rPr>
            <w:rStyle w:val="ad"/>
            <w:noProof/>
          </w:rPr>
          <w:t>6.3.5</w:t>
        </w:r>
        <w:r w:rsidR="00A54F30">
          <w:rPr>
            <w:rFonts w:asciiTheme="minorHAnsi" w:eastAsiaTheme="minorEastAsia" w:hAnsiTheme="minorHAnsi" w:cstheme="minorBidi"/>
            <w:noProof/>
            <w:sz w:val="21"/>
          </w:rPr>
          <w:tab/>
        </w:r>
        <w:r w:rsidR="00A54F30" w:rsidRPr="00BD5678">
          <w:rPr>
            <w:rStyle w:val="ad"/>
            <w:rFonts w:hint="eastAsia"/>
            <w:noProof/>
          </w:rPr>
          <w:t>经纪机构管理</w:t>
        </w:r>
        <w:r w:rsidR="00A54F30">
          <w:rPr>
            <w:noProof/>
            <w:webHidden/>
          </w:rPr>
          <w:tab/>
        </w:r>
        <w:r w:rsidR="00A54F30">
          <w:rPr>
            <w:noProof/>
            <w:webHidden/>
          </w:rPr>
          <w:fldChar w:fldCharType="begin"/>
        </w:r>
        <w:r w:rsidR="00A54F30">
          <w:rPr>
            <w:noProof/>
            <w:webHidden/>
          </w:rPr>
          <w:instrText xml:space="preserve"> PAGEREF _Toc493667832 \h </w:instrText>
        </w:r>
        <w:r w:rsidR="00A54F30">
          <w:rPr>
            <w:noProof/>
            <w:webHidden/>
          </w:rPr>
        </w:r>
        <w:r w:rsidR="00A54F30">
          <w:rPr>
            <w:noProof/>
            <w:webHidden/>
          </w:rPr>
          <w:fldChar w:fldCharType="separate"/>
        </w:r>
        <w:r w:rsidR="00A54F30">
          <w:rPr>
            <w:noProof/>
            <w:webHidden/>
          </w:rPr>
          <w:t>28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3" w:history="1">
        <w:r w:rsidR="00A54F30" w:rsidRPr="00BD5678">
          <w:rPr>
            <w:rStyle w:val="ad"/>
            <w:noProof/>
          </w:rPr>
          <w:t>6.3.6</w:t>
        </w:r>
        <w:r w:rsidR="00A54F30">
          <w:rPr>
            <w:rFonts w:asciiTheme="minorHAnsi" w:eastAsiaTheme="minorEastAsia" w:hAnsiTheme="minorHAnsi" w:cstheme="minorBidi"/>
            <w:noProof/>
            <w:sz w:val="21"/>
          </w:rPr>
          <w:tab/>
        </w:r>
        <w:r w:rsidR="00A54F30" w:rsidRPr="00BD5678">
          <w:rPr>
            <w:rStyle w:val="ad"/>
            <w:rFonts w:hint="eastAsia"/>
            <w:noProof/>
          </w:rPr>
          <w:t>节假日信息</w:t>
        </w:r>
        <w:r w:rsidR="00A54F30">
          <w:rPr>
            <w:noProof/>
            <w:webHidden/>
          </w:rPr>
          <w:tab/>
        </w:r>
        <w:r w:rsidR="00A54F30">
          <w:rPr>
            <w:noProof/>
            <w:webHidden/>
          </w:rPr>
          <w:fldChar w:fldCharType="begin"/>
        </w:r>
        <w:r w:rsidR="00A54F30">
          <w:rPr>
            <w:noProof/>
            <w:webHidden/>
          </w:rPr>
          <w:instrText xml:space="preserve"> PAGEREF _Toc493667833 \h </w:instrText>
        </w:r>
        <w:r w:rsidR="00A54F30">
          <w:rPr>
            <w:noProof/>
            <w:webHidden/>
          </w:rPr>
        </w:r>
        <w:r w:rsidR="00A54F30">
          <w:rPr>
            <w:noProof/>
            <w:webHidden/>
          </w:rPr>
          <w:fldChar w:fldCharType="separate"/>
        </w:r>
        <w:r w:rsidR="00A54F30">
          <w:rPr>
            <w:noProof/>
            <w:webHidden/>
          </w:rPr>
          <w:t>30</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4" w:history="1">
        <w:r w:rsidR="00A54F30" w:rsidRPr="00BD5678">
          <w:rPr>
            <w:rStyle w:val="ad"/>
            <w:noProof/>
          </w:rPr>
          <w:t>6.3.7</w:t>
        </w:r>
        <w:r w:rsidR="00A54F30">
          <w:rPr>
            <w:rFonts w:asciiTheme="minorHAnsi" w:eastAsiaTheme="minorEastAsia" w:hAnsiTheme="minorHAnsi" w:cstheme="minorBidi"/>
            <w:noProof/>
            <w:sz w:val="21"/>
          </w:rPr>
          <w:tab/>
        </w:r>
        <w:r w:rsidR="00A54F30" w:rsidRPr="00BD5678">
          <w:rPr>
            <w:rStyle w:val="ad"/>
            <w:rFonts w:hint="eastAsia"/>
            <w:noProof/>
          </w:rPr>
          <w:t>仓库信息</w:t>
        </w:r>
        <w:r w:rsidR="00A54F30">
          <w:rPr>
            <w:noProof/>
            <w:webHidden/>
          </w:rPr>
          <w:tab/>
        </w:r>
        <w:r w:rsidR="00A54F30">
          <w:rPr>
            <w:noProof/>
            <w:webHidden/>
          </w:rPr>
          <w:fldChar w:fldCharType="begin"/>
        </w:r>
        <w:r w:rsidR="00A54F30">
          <w:rPr>
            <w:noProof/>
            <w:webHidden/>
          </w:rPr>
          <w:instrText xml:space="preserve"> PAGEREF _Toc493667834 \h </w:instrText>
        </w:r>
        <w:r w:rsidR="00A54F30">
          <w:rPr>
            <w:noProof/>
            <w:webHidden/>
          </w:rPr>
        </w:r>
        <w:r w:rsidR="00A54F30">
          <w:rPr>
            <w:noProof/>
            <w:webHidden/>
          </w:rPr>
          <w:fldChar w:fldCharType="separate"/>
        </w:r>
        <w:r w:rsidR="00A54F30">
          <w:rPr>
            <w:noProof/>
            <w:webHidden/>
          </w:rPr>
          <w:t>31</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5" w:history="1">
        <w:r w:rsidR="00A54F30" w:rsidRPr="00BD5678">
          <w:rPr>
            <w:rStyle w:val="ad"/>
            <w:noProof/>
          </w:rPr>
          <w:t>6.3.8</w:t>
        </w:r>
        <w:r w:rsidR="00A54F30">
          <w:rPr>
            <w:rFonts w:asciiTheme="minorHAnsi" w:eastAsiaTheme="minorEastAsia" w:hAnsiTheme="minorHAnsi" w:cstheme="minorBidi"/>
            <w:noProof/>
            <w:sz w:val="21"/>
          </w:rPr>
          <w:tab/>
        </w:r>
        <w:r w:rsidR="00A54F30" w:rsidRPr="00BD5678">
          <w:rPr>
            <w:rStyle w:val="ad"/>
            <w:rFonts w:hint="eastAsia"/>
            <w:noProof/>
          </w:rPr>
          <w:t>行情信息</w:t>
        </w:r>
        <w:r w:rsidR="00A54F30">
          <w:rPr>
            <w:noProof/>
            <w:webHidden/>
          </w:rPr>
          <w:tab/>
        </w:r>
        <w:r w:rsidR="00A54F30">
          <w:rPr>
            <w:noProof/>
            <w:webHidden/>
          </w:rPr>
          <w:fldChar w:fldCharType="begin"/>
        </w:r>
        <w:r w:rsidR="00A54F30">
          <w:rPr>
            <w:noProof/>
            <w:webHidden/>
          </w:rPr>
          <w:instrText xml:space="preserve"> PAGEREF _Toc493667835 \h </w:instrText>
        </w:r>
        <w:r w:rsidR="00A54F30">
          <w:rPr>
            <w:noProof/>
            <w:webHidden/>
          </w:rPr>
        </w:r>
        <w:r w:rsidR="00A54F30">
          <w:rPr>
            <w:noProof/>
            <w:webHidden/>
          </w:rPr>
          <w:fldChar w:fldCharType="separate"/>
        </w:r>
        <w:r w:rsidR="00A54F30">
          <w:rPr>
            <w:noProof/>
            <w:webHidden/>
          </w:rPr>
          <w:t>32</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36" w:history="1">
        <w:r w:rsidR="00A54F30" w:rsidRPr="00BD5678">
          <w:rPr>
            <w:rStyle w:val="ad"/>
            <w:rFonts w:ascii="宋体" w:hAnsi="宋体"/>
            <w:noProof/>
          </w:rPr>
          <w:t>6.4</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询价交易类消息</w:t>
        </w:r>
        <w:r w:rsidR="00A54F30">
          <w:rPr>
            <w:noProof/>
            <w:webHidden/>
          </w:rPr>
          <w:tab/>
        </w:r>
        <w:r w:rsidR="00A54F30">
          <w:rPr>
            <w:noProof/>
            <w:webHidden/>
          </w:rPr>
          <w:fldChar w:fldCharType="begin"/>
        </w:r>
        <w:r w:rsidR="00A54F30">
          <w:rPr>
            <w:noProof/>
            <w:webHidden/>
          </w:rPr>
          <w:instrText xml:space="preserve"> PAGEREF _Toc493667836 \h </w:instrText>
        </w:r>
        <w:r w:rsidR="00A54F30">
          <w:rPr>
            <w:noProof/>
            <w:webHidden/>
          </w:rPr>
        </w:r>
        <w:r w:rsidR="00A54F30">
          <w:rPr>
            <w:noProof/>
            <w:webHidden/>
          </w:rPr>
          <w:fldChar w:fldCharType="separate"/>
        </w:r>
        <w:r w:rsidR="00A54F30">
          <w:rPr>
            <w:noProof/>
            <w:webHidden/>
          </w:rPr>
          <w:t>33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7" w:history="1">
        <w:r w:rsidR="00A54F30" w:rsidRPr="00BD5678">
          <w:rPr>
            <w:rStyle w:val="ad"/>
            <w:noProof/>
          </w:rPr>
          <w:t>6.4.1</w:t>
        </w:r>
        <w:r w:rsidR="00A54F30">
          <w:rPr>
            <w:rFonts w:asciiTheme="minorHAnsi" w:eastAsiaTheme="minorEastAsia" w:hAnsiTheme="minorHAnsi" w:cstheme="minorBidi"/>
            <w:noProof/>
            <w:sz w:val="21"/>
          </w:rPr>
          <w:tab/>
        </w:r>
        <w:r w:rsidR="00A54F30" w:rsidRPr="00BD5678">
          <w:rPr>
            <w:rStyle w:val="ad"/>
            <w:rFonts w:hint="eastAsia"/>
            <w:noProof/>
          </w:rPr>
          <w:t>公开报价</w:t>
        </w:r>
        <w:r w:rsidR="00A54F30">
          <w:rPr>
            <w:noProof/>
            <w:webHidden/>
          </w:rPr>
          <w:tab/>
        </w:r>
        <w:r w:rsidR="00A54F30">
          <w:rPr>
            <w:noProof/>
            <w:webHidden/>
          </w:rPr>
          <w:fldChar w:fldCharType="begin"/>
        </w:r>
        <w:r w:rsidR="00A54F30">
          <w:rPr>
            <w:noProof/>
            <w:webHidden/>
          </w:rPr>
          <w:instrText xml:space="preserve"> PAGEREF _Toc493667837 \h </w:instrText>
        </w:r>
        <w:r w:rsidR="00A54F30">
          <w:rPr>
            <w:noProof/>
            <w:webHidden/>
          </w:rPr>
        </w:r>
        <w:r w:rsidR="00A54F30">
          <w:rPr>
            <w:noProof/>
            <w:webHidden/>
          </w:rPr>
          <w:fldChar w:fldCharType="separate"/>
        </w:r>
        <w:r w:rsidR="00A54F30">
          <w:rPr>
            <w:noProof/>
            <w:webHidden/>
          </w:rPr>
          <w:t>33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8" w:history="1">
        <w:r w:rsidR="00A54F30" w:rsidRPr="00BD5678">
          <w:rPr>
            <w:rStyle w:val="ad"/>
            <w:noProof/>
          </w:rPr>
          <w:t>6.4.2</w:t>
        </w:r>
        <w:r w:rsidR="00A54F30">
          <w:rPr>
            <w:rFonts w:asciiTheme="minorHAnsi" w:eastAsiaTheme="minorEastAsia" w:hAnsiTheme="minorHAnsi" w:cstheme="minorBidi"/>
            <w:noProof/>
            <w:sz w:val="21"/>
          </w:rPr>
          <w:tab/>
        </w:r>
        <w:r w:rsidR="00A54F30" w:rsidRPr="00BD5678">
          <w:rPr>
            <w:rStyle w:val="ad"/>
            <w:rFonts w:hint="eastAsia"/>
            <w:noProof/>
          </w:rPr>
          <w:t>定向询价</w:t>
        </w:r>
        <w:r w:rsidR="00A54F30" w:rsidRPr="00BD5678">
          <w:rPr>
            <w:rStyle w:val="ad"/>
            <w:noProof/>
          </w:rPr>
          <w:t>/</w:t>
        </w:r>
        <w:r w:rsidR="00A54F30" w:rsidRPr="00BD5678">
          <w:rPr>
            <w:rStyle w:val="ad"/>
            <w:rFonts w:hint="eastAsia"/>
            <w:noProof/>
          </w:rPr>
          <w:t>报价</w:t>
        </w:r>
        <w:r w:rsidR="00A54F30" w:rsidRPr="00BD5678">
          <w:rPr>
            <w:rStyle w:val="ad"/>
            <w:noProof/>
          </w:rPr>
          <w:t>(</w:t>
        </w:r>
        <w:r w:rsidR="00A54F30" w:rsidRPr="00BD5678">
          <w:rPr>
            <w:rStyle w:val="ad"/>
            <w:rFonts w:hint="eastAsia"/>
            <w:noProof/>
          </w:rPr>
          <w:t>交易发起</w:t>
        </w:r>
        <w:r w:rsidR="00A54F30" w:rsidRPr="00BD5678">
          <w:rPr>
            <w:rStyle w:val="ad"/>
            <w:noProof/>
          </w:rPr>
          <w:t>)</w:t>
        </w:r>
        <w:r w:rsidR="00A54F30">
          <w:rPr>
            <w:noProof/>
            <w:webHidden/>
          </w:rPr>
          <w:tab/>
        </w:r>
        <w:r w:rsidR="00A54F30">
          <w:rPr>
            <w:noProof/>
            <w:webHidden/>
          </w:rPr>
          <w:fldChar w:fldCharType="begin"/>
        </w:r>
        <w:r w:rsidR="00A54F30">
          <w:rPr>
            <w:noProof/>
            <w:webHidden/>
          </w:rPr>
          <w:instrText xml:space="preserve"> PAGEREF _Toc493667838 \h </w:instrText>
        </w:r>
        <w:r w:rsidR="00A54F30">
          <w:rPr>
            <w:noProof/>
            <w:webHidden/>
          </w:rPr>
        </w:r>
        <w:r w:rsidR="00A54F30">
          <w:rPr>
            <w:noProof/>
            <w:webHidden/>
          </w:rPr>
          <w:fldChar w:fldCharType="separate"/>
        </w:r>
        <w:r w:rsidR="00A54F30">
          <w:rPr>
            <w:noProof/>
            <w:webHidden/>
          </w:rPr>
          <w:t>36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39" w:history="1">
        <w:r w:rsidR="00A54F30" w:rsidRPr="00BD5678">
          <w:rPr>
            <w:rStyle w:val="ad"/>
            <w:noProof/>
          </w:rPr>
          <w:t>6.4.3</w:t>
        </w:r>
        <w:r w:rsidR="00A54F30">
          <w:rPr>
            <w:rFonts w:asciiTheme="minorHAnsi" w:eastAsiaTheme="minorEastAsia" w:hAnsiTheme="minorHAnsi" w:cstheme="minorBidi"/>
            <w:noProof/>
            <w:sz w:val="21"/>
          </w:rPr>
          <w:tab/>
        </w:r>
        <w:r w:rsidR="00A54F30" w:rsidRPr="00BD5678">
          <w:rPr>
            <w:rStyle w:val="ad"/>
            <w:rFonts w:hint="eastAsia"/>
            <w:noProof/>
          </w:rPr>
          <w:t>交易应答</w:t>
        </w:r>
        <w:r w:rsidR="00A54F30">
          <w:rPr>
            <w:noProof/>
            <w:webHidden/>
          </w:rPr>
          <w:tab/>
        </w:r>
        <w:r w:rsidR="00A54F30">
          <w:rPr>
            <w:noProof/>
            <w:webHidden/>
          </w:rPr>
          <w:fldChar w:fldCharType="begin"/>
        </w:r>
        <w:r w:rsidR="00A54F30">
          <w:rPr>
            <w:noProof/>
            <w:webHidden/>
          </w:rPr>
          <w:instrText xml:space="preserve"> PAGEREF _Toc493667839 \h </w:instrText>
        </w:r>
        <w:r w:rsidR="00A54F30">
          <w:rPr>
            <w:noProof/>
            <w:webHidden/>
          </w:rPr>
        </w:r>
        <w:r w:rsidR="00A54F30">
          <w:rPr>
            <w:noProof/>
            <w:webHidden/>
          </w:rPr>
          <w:fldChar w:fldCharType="separate"/>
        </w:r>
        <w:r w:rsidR="00A54F30">
          <w:rPr>
            <w:noProof/>
            <w:webHidden/>
          </w:rPr>
          <w:t>48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0" w:history="1">
        <w:r w:rsidR="00A54F30" w:rsidRPr="00BD5678">
          <w:rPr>
            <w:rStyle w:val="ad"/>
            <w:noProof/>
          </w:rPr>
          <w:t>6.4.4</w:t>
        </w:r>
        <w:r w:rsidR="00A54F30">
          <w:rPr>
            <w:rFonts w:asciiTheme="minorHAnsi" w:eastAsiaTheme="minorEastAsia" w:hAnsiTheme="minorHAnsi" w:cstheme="minorBidi"/>
            <w:noProof/>
            <w:sz w:val="21"/>
          </w:rPr>
          <w:tab/>
        </w:r>
        <w:r w:rsidR="00A54F30" w:rsidRPr="00BD5678">
          <w:rPr>
            <w:rStyle w:val="ad"/>
            <w:rFonts w:hint="eastAsia"/>
            <w:noProof/>
          </w:rPr>
          <w:t>交易应答处理</w:t>
        </w:r>
        <w:r w:rsidR="00A54F30">
          <w:rPr>
            <w:noProof/>
            <w:webHidden/>
          </w:rPr>
          <w:tab/>
        </w:r>
        <w:r w:rsidR="00A54F30">
          <w:rPr>
            <w:noProof/>
            <w:webHidden/>
          </w:rPr>
          <w:fldChar w:fldCharType="begin"/>
        </w:r>
        <w:r w:rsidR="00A54F30">
          <w:rPr>
            <w:noProof/>
            <w:webHidden/>
          </w:rPr>
          <w:instrText xml:space="preserve"> PAGEREF _Toc493667840 \h </w:instrText>
        </w:r>
        <w:r w:rsidR="00A54F30">
          <w:rPr>
            <w:noProof/>
            <w:webHidden/>
          </w:rPr>
        </w:r>
        <w:r w:rsidR="00A54F30">
          <w:rPr>
            <w:noProof/>
            <w:webHidden/>
          </w:rPr>
          <w:fldChar w:fldCharType="separate"/>
        </w:r>
        <w:r w:rsidR="00A54F30">
          <w:rPr>
            <w:noProof/>
            <w:webHidden/>
          </w:rPr>
          <w:t>53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1" w:history="1">
        <w:r w:rsidR="00A54F30" w:rsidRPr="00BD5678">
          <w:rPr>
            <w:rStyle w:val="ad"/>
            <w:noProof/>
          </w:rPr>
          <w:t>6.4.5</w:t>
        </w:r>
        <w:r w:rsidR="00A54F30">
          <w:rPr>
            <w:rFonts w:asciiTheme="minorHAnsi" w:eastAsiaTheme="minorEastAsia" w:hAnsiTheme="minorHAnsi" w:cstheme="minorBidi"/>
            <w:noProof/>
            <w:sz w:val="21"/>
          </w:rPr>
          <w:tab/>
        </w:r>
        <w:r w:rsidR="00A54F30" w:rsidRPr="00BD5678">
          <w:rPr>
            <w:rStyle w:val="ad"/>
            <w:rFonts w:hint="eastAsia"/>
            <w:noProof/>
          </w:rPr>
          <w:t>交易查询</w:t>
        </w:r>
        <w:r w:rsidR="00A54F30">
          <w:rPr>
            <w:noProof/>
            <w:webHidden/>
          </w:rPr>
          <w:tab/>
        </w:r>
        <w:r w:rsidR="00A54F30">
          <w:rPr>
            <w:noProof/>
            <w:webHidden/>
          </w:rPr>
          <w:fldChar w:fldCharType="begin"/>
        </w:r>
        <w:r w:rsidR="00A54F30">
          <w:rPr>
            <w:noProof/>
            <w:webHidden/>
          </w:rPr>
          <w:instrText xml:space="preserve"> PAGEREF _Toc493667841 \h </w:instrText>
        </w:r>
        <w:r w:rsidR="00A54F30">
          <w:rPr>
            <w:noProof/>
            <w:webHidden/>
          </w:rPr>
        </w:r>
        <w:r w:rsidR="00A54F30">
          <w:rPr>
            <w:noProof/>
            <w:webHidden/>
          </w:rPr>
          <w:fldChar w:fldCharType="separate"/>
        </w:r>
        <w:r w:rsidR="00A54F30">
          <w:rPr>
            <w:noProof/>
            <w:webHidden/>
          </w:rPr>
          <w:t>54</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42" w:history="1">
        <w:r w:rsidR="00A54F30" w:rsidRPr="00BD5678">
          <w:rPr>
            <w:rStyle w:val="ad"/>
            <w:rFonts w:ascii="宋体" w:hAnsi="宋体"/>
            <w:noProof/>
          </w:rPr>
          <w:t>6.5</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聊天管理</w:t>
        </w:r>
        <w:r w:rsidR="00A54F30">
          <w:rPr>
            <w:noProof/>
            <w:webHidden/>
          </w:rPr>
          <w:tab/>
        </w:r>
        <w:r w:rsidR="00A54F30">
          <w:rPr>
            <w:noProof/>
            <w:webHidden/>
          </w:rPr>
          <w:fldChar w:fldCharType="begin"/>
        </w:r>
        <w:r w:rsidR="00A54F30">
          <w:rPr>
            <w:noProof/>
            <w:webHidden/>
          </w:rPr>
          <w:instrText xml:space="preserve"> PAGEREF _Toc493667842 \h </w:instrText>
        </w:r>
        <w:r w:rsidR="00A54F30">
          <w:rPr>
            <w:noProof/>
            <w:webHidden/>
          </w:rPr>
        </w:r>
        <w:r w:rsidR="00A54F30">
          <w:rPr>
            <w:noProof/>
            <w:webHidden/>
          </w:rPr>
          <w:fldChar w:fldCharType="separate"/>
        </w:r>
        <w:r w:rsidR="00A54F30">
          <w:rPr>
            <w:noProof/>
            <w:webHidden/>
          </w:rPr>
          <w:t>82</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3" w:history="1">
        <w:r w:rsidR="00A54F30" w:rsidRPr="00BD5678">
          <w:rPr>
            <w:rStyle w:val="ad"/>
            <w:noProof/>
          </w:rPr>
          <w:t>6.5.1</w:t>
        </w:r>
        <w:r w:rsidR="00A54F30">
          <w:rPr>
            <w:rFonts w:asciiTheme="minorHAnsi" w:eastAsiaTheme="minorEastAsia" w:hAnsiTheme="minorHAnsi" w:cstheme="minorBidi"/>
            <w:noProof/>
            <w:sz w:val="21"/>
          </w:rPr>
          <w:tab/>
        </w:r>
        <w:r w:rsidR="00A54F30" w:rsidRPr="00BD5678">
          <w:rPr>
            <w:rStyle w:val="ad"/>
            <w:rFonts w:hint="eastAsia"/>
            <w:noProof/>
          </w:rPr>
          <w:t>聊天内容发送请求和响应</w:t>
        </w:r>
        <w:r w:rsidR="00A54F30">
          <w:rPr>
            <w:noProof/>
            <w:webHidden/>
          </w:rPr>
          <w:tab/>
        </w:r>
        <w:r w:rsidR="00A54F30">
          <w:rPr>
            <w:noProof/>
            <w:webHidden/>
          </w:rPr>
          <w:fldChar w:fldCharType="begin"/>
        </w:r>
        <w:r w:rsidR="00A54F30">
          <w:rPr>
            <w:noProof/>
            <w:webHidden/>
          </w:rPr>
          <w:instrText xml:space="preserve"> PAGEREF _Toc493667843 \h </w:instrText>
        </w:r>
        <w:r w:rsidR="00A54F30">
          <w:rPr>
            <w:noProof/>
            <w:webHidden/>
          </w:rPr>
        </w:r>
        <w:r w:rsidR="00A54F30">
          <w:rPr>
            <w:noProof/>
            <w:webHidden/>
          </w:rPr>
          <w:fldChar w:fldCharType="separate"/>
        </w:r>
        <w:r w:rsidR="00A54F30">
          <w:rPr>
            <w:noProof/>
            <w:webHidden/>
          </w:rPr>
          <w:t>82</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4" w:history="1">
        <w:r w:rsidR="00A54F30" w:rsidRPr="00BD5678">
          <w:rPr>
            <w:rStyle w:val="ad"/>
            <w:noProof/>
          </w:rPr>
          <w:t>6.5.2</w:t>
        </w:r>
        <w:r w:rsidR="00A54F30">
          <w:rPr>
            <w:rFonts w:asciiTheme="minorHAnsi" w:eastAsiaTheme="minorEastAsia" w:hAnsiTheme="minorHAnsi" w:cstheme="minorBidi"/>
            <w:noProof/>
            <w:sz w:val="21"/>
          </w:rPr>
          <w:tab/>
        </w:r>
        <w:r w:rsidR="00A54F30" w:rsidRPr="00BD5678">
          <w:rPr>
            <w:rStyle w:val="ad"/>
            <w:rFonts w:hint="eastAsia"/>
            <w:noProof/>
          </w:rPr>
          <w:t>推送聊天内容</w:t>
        </w:r>
        <w:r w:rsidR="00A54F30">
          <w:rPr>
            <w:noProof/>
            <w:webHidden/>
          </w:rPr>
          <w:tab/>
        </w:r>
        <w:r w:rsidR="00A54F30">
          <w:rPr>
            <w:noProof/>
            <w:webHidden/>
          </w:rPr>
          <w:fldChar w:fldCharType="begin"/>
        </w:r>
        <w:r w:rsidR="00A54F30">
          <w:rPr>
            <w:noProof/>
            <w:webHidden/>
          </w:rPr>
          <w:instrText xml:space="preserve"> PAGEREF _Toc493667844 \h </w:instrText>
        </w:r>
        <w:r w:rsidR="00A54F30">
          <w:rPr>
            <w:noProof/>
            <w:webHidden/>
          </w:rPr>
        </w:r>
        <w:r w:rsidR="00A54F30">
          <w:rPr>
            <w:noProof/>
            <w:webHidden/>
          </w:rPr>
          <w:fldChar w:fldCharType="separate"/>
        </w:r>
        <w:r w:rsidR="00A54F30">
          <w:rPr>
            <w:noProof/>
            <w:webHidden/>
          </w:rPr>
          <w:t>83</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5" w:history="1">
        <w:r w:rsidR="00A54F30" w:rsidRPr="00BD5678">
          <w:rPr>
            <w:rStyle w:val="ad"/>
            <w:noProof/>
          </w:rPr>
          <w:t>6.5.3</w:t>
        </w:r>
        <w:r w:rsidR="00A54F30">
          <w:rPr>
            <w:rFonts w:asciiTheme="minorHAnsi" w:eastAsiaTheme="minorEastAsia" w:hAnsiTheme="minorHAnsi" w:cstheme="minorBidi"/>
            <w:noProof/>
            <w:sz w:val="21"/>
          </w:rPr>
          <w:tab/>
        </w:r>
        <w:r w:rsidR="00A54F30" w:rsidRPr="00BD5678">
          <w:rPr>
            <w:rStyle w:val="ad"/>
            <w:rFonts w:hint="eastAsia"/>
            <w:noProof/>
          </w:rPr>
          <w:t>聊天历史记录查询请求和响应</w:t>
        </w:r>
        <w:r w:rsidR="00A54F30">
          <w:rPr>
            <w:noProof/>
            <w:webHidden/>
          </w:rPr>
          <w:tab/>
        </w:r>
        <w:r w:rsidR="00A54F30">
          <w:rPr>
            <w:noProof/>
            <w:webHidden/>
          </w:rPr>
          <w:fldChar w:fldCharType="begin"/>
        </w:r>
        <w:r w:rsidR="00A54F30">
          <w:rPr>
            <w:noProof/>
            <w:webHidden/>
          </w:rPr>
          <w:instrText xml:space="preserve"> PAGEREF _Toc493667845 \h </w:instrText>
        </w:r>
        <w:r w:rsidR="00A54F30">
          <w:rPr>
            <w:noProof/>
            <w:webHidden/>
          </w:rPr>
        </w:r>
        <w:r w:rsidR="00A54F30">
          <w:rPr>
            <w:noProof/>
            <w:webHidden/>
          </w:rPr>
          <w:fldChar w:fldCharType="separate"/>
        </w:r>
        <w:r w:rsidR="00A54F30">
          <w:rPr>
            <w:noProof/>
            <w:webHidden/>
          </w:rPr>
          <w:t>83</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46" w:history="1">
        <w:r w:rsidR="00A54F30" w:rsidRPr="00BD5678">
          <w:rPr>
            <w:rStyle w:val="ad"/>
            <w:rFonts w:ascii="宋体" w:hAnsi="宋体"/>
            <w:noProof/>
          </w:rPr>
          <w:t>6.6</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公告消息管理</w:t>
        </w:r>
        <w:r w:rsidR="00A54F30">
          <w:rPr>
            <w:noProof/>
            <w:webHidden/>
          </w:rPr>
          <w:tab/>
        </w:r>
        <w:r w:rsidR="00A54F30">
          <w:rPr>
            <w:noProof/>
            <w:webHidden/>
          </w:rPr>
          <w:fldChar w:fldCharType="begin"/>
        </w:r>
        <w:r w:rsidR="00A54F30">
          <w:rPr>
            <w:noProof/>
            <w:webHidden/>
          </w:rPr>
          <w:instrText xml:space="preserve"> PAGEREF _Toc493667846 \h </w:instrText>
        </w:r>
        <w:r w:rsidR="00A54F30">
          <w:rPr>
            <w:noProof/>
            <w:webHidden/>
          </w:rPr>
        </w:r>
        <w:r w:rsidR="00A54F30">
          <w:rPr>
            <w:noProof/>
            <w:webHidden/>
          </w:rPr>
          <w:fldChar w:fldCharType="separate"/>
        </w:r>
        <w:r w:rsidR="00A54F30">
          <w:rPr>
            <w:noProof/>
            <w:webHidden/>
          </w:rPr>
          <w:t>84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7" w:history="1">
        <w:r w:rsidR="00A54F30" w:rsidRPr="00BD5678">
          <w:rPr>
            <w:rStyle w:val="ad"/>
            <w:noProof/>
          </w:rPr>
          <w:t>6.6.1</w:t>
        </w:r>
        <w:r w:rsidR="00A54F30">
          <w:rPr>
            <w:rFonts w:asciiTheme="minorHAnsi" w:eastAsiaTheme="minorEastAsia" w:hAnsiTheme="minorHAnsi" w:cstheme="minorBidi"/>
            <w:noProof/>
            <w:sz w:val="21"/>
          </w:rPr>
          <w:tab/>
        </w:r>
        <w:r w:rsidR="00A54F30" w:rsidRPr="00BD5678">
          <w:rPr>
            <w:rStyle w:val="ad"/>
            <w:rFonts w:hint="eastAsia"/>
            <w:noProof/>
          </w:rPr>
          <w:t>推送公告消息</w:t>
        </w:r>
        <w:r w:rsidR="00A54F30">
          <w:rPr>
            <w:noProof/>
            <w:webHidden/>
          </w:rPr>
          <w:tab/>
        </w:r>
        <w:r w:rsidR="00A54F30">
          <w:rPr>
            <w:noProof/>
            <w:webHidden/>
          </w:rPr>
          <w:fldChar w:fldCharType="begin"/>
        </w:r>
        <w:r w:rsidR="00A54F30">
          <w:rPr>
            <w:noProof/>
            <w:webHidden/>
          </w:rPr>
          <w:instrText xml:space="preserve"> PAGEREF _Toc493667847 \h </w:instrText>
        </w:r>
        <w:r w:rsidR="00A54F30">
          <w:rPr>
            <w:noProof/>
            <w:webHidden/>
          </w:rPr>
        </w:r>
        <w:r w:rsidR="00A54F30">
          <w:rPr>
            <w:noProof/>
            <w:webHidden/>
          </w:rPr>
          <w:fldChar w:fldCharType="separate"/>
        </w:r>
        <w:r w:rsidR="00A54F30">
          <w:rPr>
            <w:noProof/>
            <w:webHidden/>
          </w:rPr>
          <w:t>84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8" w:history="1">
        <w:r w:rsidR="00A54F30" w:rsidRPr="00BD5678">
          <w:rPr>
            <w:rStyle w:val="ad"/>
            <w:noProof/>
          </w:rPr>
          <w:t>6.6.2</w:t>
        </w:r>
        <w:r w:rsidR="00A54F30">
          <w:rPr>
            <w:rFonts w:asciiTheme="minorHAnsi" w:eastAsiaTheme="minorEastAsia" w:hAnsiTheme="minorHAnsi" w:cstheme="minorBidi"/>
            <w:noProof/>
            <w:sz w:val="21"/>
          </w:rPr>
          <w:tab/>
        </w:r>
        <w:r w:rsidR="00A54F30" w:rsidRPr="00BD5678">
          <w:rPr>
            <w:rStyle w:val="ad"/>
            <w:rFonts w:hint="eastAsia"/>
            <w:noProof/>
          </w:rPr>
          <w:t>公告消息查询请求和响应</w:t>
        </w:r>
        <w:r w:rsidR="00A54F30">
          <w:rPr>
            <w:noProof/>
            <w:webHidden/>
          </w:rPr>
          <w:tab/>
        </w:r>
        <w:r w:rsidR="00A54F30">
          <w:rPr>
            <w:noProof/>
            <w:webHidden/>
          </w:rPr>
          <w:fldChar w:fldCharType="begin"/>
        </w:r>
        <w:r w:rsidR="00A54F30">
          <w:rPr>
            <w:noProof/>
            <w:webHidden/>
          </w:rPr>
          <w:instrText xml:space="preserve"> PAGEREF _Toc493667848 \h </w:instrText>
        </w:r>
        <w:r w:rsidR="00A54F30">
          <w:rPr>
            <w:noProof/>
            <w:webHidden/>
          </w:rPr>
        </w:r>
        <w:r w:rsidR="00A54F30">
          <w:rPr>
            <w:noProof/>
            <w:webHidden/>
          </w:rPr>
          <w:fldChar w:fldCharType="separate"/>
        </w:r>
        <w:r w:rsidR="00A54F30">
          <w:rPr>
            <w:noProof/>
            <w:webHidden/>
          </w:rPr>
          <w:t>84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49" w:history="1">
        <w:r w:rsidR="00A54F30" w:rsidRPr="00BD5678">
          <w:rPr>
            <w:rStyle w:val="ad"/>
            <w:noProof/>
          </w:rPr>
          <w:t>6.6.3</w:t>
        </w:r>
        <w:r w:rsidR="00A54F30">
          <w:rPr>
            <w:rFonts w:asciiTheme="minorHAnsi" w:eastAsiaTheme="minorEastAsia" w:hAnsiTheme="minorHAnsi" w:cstheme="minorBidi"/>
            <w:noProof/>
            <w:sz w:val="21"/>
          </w:rPr>
          <w:tab/>
        </w:r>
        <w:r w:rsidR="00A54F30" w:rsidRPr="00BD5678">
          <w:rPr>
            <w:rStyle w:val="ad"/>
            <w:rFonts w:hint="eastAsia"/>
            <w:noProof/>
          </w:rPr>
          <w:t>公告消息已查看请求和响应</w:t>
        </w:r>
        <w:r w:rsidR="00A54F30">
          <w:rPr>
            <w:noProof/>
            <w:webHidden/>
          </w:rPr>
          <w:tab/>
        </w:r>
        <w:r w:rsidR="00A54F30">
          <w:rPr>
            <w:noProof/>
            <w:webHidden/>
          </w:rPr>
          <w:fldChar w:fldCharType="begin"/>
        </w:r>
        <w:r w:rsidR="00A54F30">
          <w:rPr>
            <w:noProof/>
            <w:webHidden/>
          </w:rPr>
          <w:instrText xml:space="preserve"> PAGEREF _Toc493667849 \h </w:instrText>
        </w:r>
        <w:r w:rsidR="00A54F30">
          <w:rPr>
            <w:noProof/>
            <w:webHidden/>
          </w:rPr>
        </w:r>
        <w:r w:rsidR="00A54F30">
          <w:rPr>
            <w:noProof/>
            <w:webHidden/>
          </w:rPr>
          <w:fldChar w:fldCharType="separate"/>
        </w:r>
        <w:r w:rsidR="00A54F30">
          <w:rPr>
            <w:noProof/>
            <w:webHidden/>
          </w:rPr>
          <w:t>85</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50" w:history="1">
        <w:r w:rsidR="00A54F30" w:rsidRPr="00BD5678">
          <w:rPr>
            <w:rStyle w:val="ad"/>
            <w:rFonts w:ascii="宋体" w:hAnsi="宋体"/>
            <w:noProof/>
          </w:rPr>
          <w:t>6.7</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询价登记类消息</w:t>
        </w:r>
        <w:r w:rsidR="00A54F30">
          <w:rPr>
            <w:noProof/>
            <w:webHidden/>
          </w:rPr>
          <w:tab/>
        </w:r>
        <w:r w:rsidR="00A54F30">
          <w:rPr>
            <w:noProof/>
            <w:webHidden/>
          </w:rPr>
          <w:fldChar w:fldCharType="begin"/>
        </w:r>
        <w:r w:rsidR="00A54F30">
          <w:rPr>
            <w:noProof/>
            <w:webHidden/>
          </w:rPr>
          <w:instrText xml:space="preserve"> PAGEREF _Toc493667850 \h </w:instrText>
        </w:r>
        <w:r w:rsidR="00A54F30">
          <w:rPr>
            <w:noProof/>
            <w:webHidden/>
          </w:rPr>
        </w:r>
        <w:r w:rsidR="00A54F30">
          <w:rPr>
            <w:noProof/>
            <w:webHidden/>
          </w:rPr>
          <w:fldChar w:fldCharType="separate"/>
        </w:r>
        <w:r w:rsidR="00A54F30">
          <w:rPr>
            <w:noProof/>
            <w:webHidden/>
          </w:rPr>
          <w:t>86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1" w:history="1">
        <w:r w:rsidR="00A54F30" w:rsidRPr="00BD5678">
          <w:rPr>
            <w:rStyle w:val="ad"/>
            <w:noProof/>
          </w:rPr>
          <w:t>6.7.1</w:t>
        </w:r>
        <w:r w:rsidR="00A54F30">
          <w:rPr>
            <w:rFonts w:asciiTheme="minorHAnsi" w:eastAsiaTheme="minorEastAsia" w:hAnsiTheme="minorHAnsi" w:cstheme="minorBidi"/>
            <w:noProof/>
            <w:sz w:val="21"/>
          </w:rPr>
          <w:tab/>
        </w:r>
        <w:r w:rsidR="00A54F30" w:rsidRPr="00BD5678">
          <w:rPr>
            <w:rStyle w:val="ad"/>
            <w:rFonts w:hint="eastAsia"/>
            <w:noProof/>
          </w:rPr>
          <w:t>即远掉线下交易要素提交请求和响应</w:t>
        </w:r>
        <w:r w:rsidR="00A54F30">
          <w:rPr>
            <w:noProof/>
            <w:webHidden/>
          </w:rPr>
          <w:tab/>
        </w:r>
        <w:r w:rsidR="00A54F30">
          <w:rPr>
            <w:noProof/>
            <w:webHidden/>
          </w:rPr>
          <w:fldChar w:fldCharType="begin"/>
        </w:r>
        <w:r w:rsidR="00A54F30">
          <w:rPr>
            <w:noProof/>
            <w:webHidden/>
          </w:rPr>
          <w:instrText xml:space="preserve"> PAGEREF _Toc493667851 \h </w:instrText>
        </w:r>
        <w:r w:rsidR="00A54F30">
          <w:rPr>
            <w:noProof/>
            <w:webHidden/>
          </w:rPr>
        </w:r>
        <w:r w:rsidR="00A54F30">
          <w:rPr>
            <w:noProof/>
            <w:webHidden/>
          </w:rPr>
          <w:fldChar w:fldCharType="separate"/>
        </w:r>
        <w:r w:rsidR="00A54F30">
          <w:rPr>
            <w:noProof/>
            <w:webHidden/>
          </w:rPr>
          <w:t>86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2" w:history="1">
        <w:r w:rsidR="00A54F30" w:rsidRPr="00BD5678">
          <w:rPr>
            <w:rStyle w:val="ad"/>
            <w:noProof/>
          </w:rPr>
          <w:t>6.7.2</w:t>
        </w:r>
        <w:r w:rsidR="00A54F30">
          <w:rPr>
            <w:rFonts w:asciiTheme="minorHAnsi" w:eastAsiaTheme="minorEastAsia" w:hAnsiTheme="minorHAnsi" w:cstheme="minorBidi"/>
            <w:noProof/>
            <w:sz w:val="21"/>
          </w:rPr>
          <w:tab/>
        </w:r>
        <w:r w:rsidR="00A54F30" w:rsidRPr="00BD5678">
          <w:rPr>
            <w:rStyle w:val="ad"/>
            <w:rFonts w:hint="eastAsia"/>
            <w:noProof/>
          </w:rPr>
          <w:t>期权线下交易要素提交请求和响应</w:t>
        </w:r>
        <w:r w:rsidR="00A54F30">
          <w:rPr>
            <w:noProof/>
            <w:webHidden/>
          </w:rPr>
          <w:tab/>
        </w:r>
        <w:r w:rsidR="00A54F30">
          <w:rPr>
            <w:noProof/>
            <w:webHidden/>
          </w:rPr>
          <w:fldChar w:fldCharType="begin"/>
        </w:r>
        <w:r w:rsidR="00A54F30">
          <w:rPr>
            <w:noProof/>
            <w:webHidden/>
          </w:rPr>
          <w:instrText xml:space="preserve"> PAGEREF _Toc493667852 \h </w:instrText>
        </w:r>
        <w:r w:rsidR="00A54F30">
          <w:rPr>
            <w:noProof/>
            <w:webHidden/>
          </w:rPr>
        </w:r>
        <w:r w:rsidR="00A54F30">
          <w:rPr>
            <w:noProof/>
            <w:webHidden/>
          </w:rPr>
          <w:fldChar w:fldCharType="separate"/>
        </w:r>
        <w:r w:rsidR="00A54F30">
          <w:rPr>
            <w:noProof/>
            <w:webHidden/>
          </w:rPr>
          <w:t>87</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3" w:history="1">
        <w:r w:rsidR="00A54F30" w:rsidRPr="00BD5678">
          <w:rPr>
            <w:rStyle w:val="ad"/>
            <w:noProof/>
          </w:rPr>
          <w:t>6.7.3</w:t>
        </w:r>
        <w:r w:rsidR="00A54F30">
          <w:rPr>
            <w:rFonts w:asciiTheme="minorHAnsi" w:eastAsiaTheme="minorEastAsia" w:hAnsiTheme="minorHAnsi" w:cstheme="minorBidi"/>
            <w:noProof/>
            <w:sz w:val="21"/>
          </w:rPr>
          <w:tab/>
        </w:r>
        <w:r w:rsidR="00A54F30" w:rsidRPr="00BD5678">
          <w:rPr>
            <w:rStyle w:val="ad"/>
            <w:rFonts w:hint="eastAsia"/>
            <w:noProof/>
          </w:rPr>
          <w:t>拆借线下交易要素提交请求和响应</w:t>
        </w:r>
        <w:r w:rsidR="00A54F30">
          <w:rPr>
            <w:noProof/>
            <w:webHidden/>
          </w:rPr>
          <w:tab/>
        </w:r>
        <w:r w:rsidR="00A54F30">
          <w:rPr>
            <w:noProof/>
            <w:webHidden/>
          </w:rPr>
          <w:fldChar w:fldCharType="begin"/>
        </w:r>
        <w:r w:rsidR="00A54F30">
          <w:rPr>
            <w:noProof/>
            <w:webHidden/>
          </w:rPr>
          <w:instrText xml:space="preserve"> PAGEREF _Toc493667853 \h </w:instrText>
        </w:r>
        <w:r w:rsidR="00A54F30">
          <w:rPr>
            <w:noProof/>
            <w:webHidden/>
          </w:rPr>
        </w:r>
        <w:r w:rsidR="00A54F30">
          <w:rPr>
            <w:noProof/>
            <w:webHidden/>
          </w:rPr>
          <w:fldChar w:fldCharType="separate"/>
        </w:r>
        <w:r w:rsidR="00A54F30">
          <w:rPr>
            <w:noProof/>
            <w:webHidden/>
          </w:rPr>
          <w:t>88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4" w:history="1">
        <w:r w:rsidR="00A54F30" w:rsidRPr="00BD5678">
          <w:rPr>
            <w:rStyle w:val="ad"/>
            <w:noProof/>
          </w:rPr>
          <w:t>6.7.4</w:t>
        </w:r>
        <w:r w:rsidR="00A54F30">
          <w:rPr>
            <w:rFonts w:asciiTheme="minorHAnsi" w:eastAsiaTheme="minorEastAsia" w:hAnsiTheme="minorHAnsi" w:cstheme="minorBidi"/>
            <w:noProof/>
            <w:sz w:val="21"/>
          </w:rPr>
          <w:tab/>
        </w:r>
        <w:r w:rsidR="00A54F30" w:rsidRPr="00BD5678">
          <w:rPr>
            <w:rStyle w:val="ad"/>
            <w:rFonts w:hint="eastAsia"/>
            <w:noProof/>
          </w:rPr>
          <w:t>推送即远掉待确认成交单信息</w:t>
        </w:r>
        <w:r w:rsidR="00A54F30">
          <w:rPr>
            <w:noProof/>
            <w:webHidden/>
          </w:rPr>
          <w:tab/>
        </w:r>
        <w:r w:rsidR="00A54F30">
          <w:rPr>
            <w:noProof/>
            <w:webHidden/>
          </w:rPr>
          <w:fldChar w:fldCharType="begin"/>
        </w:r>
        <w:r w:rsidR="00A54F30">
          <w:rPr>
            <w:noProof/>
            <w:webHidden/>
          </w:rPr>
          <w:instrText xml:space="preserve"> PAGEREF _Toc493667854 \h </w:instrText>
        </w:r>
        <w:r w:rsidR="00A54F30">
          <w:rPr>
            <w:noProof/>
            <w:webHidden/>
          </w:rPr>
        </w:r>
        <w:r w:rsidR="00A54F30">
          <w:rPr>
            <w:noProof/>
            <w:webHidden/>
          </w:rPr>
          <w:fldChar w:fldCharType="separate"/>
        </w:r>
        <w:r w:rsidR="00A54F30">
          <w:rPr>
            <w:noProof/>
            <w:webHidden/>
          </w:rPr>
          <w:t>89</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5" w:history="1">
        <w:r w:rsidR="00A54F30" w:rsidRPr="00BD5678">
          <w:rPr>
            <w:rStyle w:val="ad"/>
            <w:noProof/>
          </w:rPr>
          <w:t>6.7.5</w:t>
        </w:r>
        <w:r w:rsidR="00A54F30">
          <w:rPr>
            <w:rFonts w:asciiTheme="minorHAnsi" w:eastAsiaTheme="minorEastAsia" w:hAnsiTheme="minorHAnsi" w:cstheme="minorBidi"/>
            <w:noProof/>
            <w:sz w:val="21"/>
          </w:rPr>
          <w:tab/>
        </w:r>
        <w:r w:rsidR="00A54F30" w:rsidRPr="00BD5678">
          <w:rPr>
            <w:rStyle w:val="ad"/>
            <w:rFonts w:hint="eastAsia"/>
            <w:noProof/>
          </w:rPr>
          <w:t>推送拆借待确认成交单信息</w:t>
        </w:r>
        <w:r w:rsidR="00A54F30">
          <w:rPr>
            <w:noProof/>
            <w:webHidden/>
          </w:rPr>
          <w:tab/>
        </w:r>
        <w:r w:rsidR="00A54F30">
          <w:rPr>
            <w:noProof/>
            <w:webHidden/>
          </w:rPr>
          <w:fldChar w:fldCharType="begin"/>
        </w:r>
        <w:r w:rsidR="00A54F30">
          <w:rPr>
            <w:noProof/>
            <w:webHidden/>
          </w:rPr>
          <w:instrText xml:space="preserve"> PAGEREF _Toc493667855 \h </w:instrText>
        </w:r>
        <w:r w:rsidR="00A54F30">
          <w:rPr>
            <w:noProof/>
            <w:webHidden/>
          </w:rPr>
        </w:r>
        <w:r w:rsidR="00A54F30">
          <w:rPr>
            <w:noProof/>
            <w:webHidden/>
          </w:rPr>
          <w:fldChar w:fldCharType="separate"/>
        </w:r>
        <w:r w:rsidR="00A54F30">
          <w:rPr>
            <w:noProof/>
            <w:webHidden/>
          </w:rPr>
          <w:t>91</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6" w:history="1">
        <w:r w:rsidR="00A54F30" w:rsidRPr="00BD5678">
          <w:rPr>
            <w:rStyle w:val="ad"/>
            <w:noProof/>
          </w:rPr>
          <w:t>6.7.6</w:t>
        </w:r>
        <w:r w:rsidR="00A54F30">
          <w:rPr>
            <w:rFonts w:asciiTheme="minorHAnsi" w:eastAsiaTheme="minorEastAsia" w:hAnsiTheme="minorHAnsi" w:cstheme="minorBidi"/>
            <w:noProof/>
            <w:sz w:val="21"/>
          </w:rPr>
          <w:tab/>
        </w:r>
        <w:r w:rsidR="00A54F30" w:rsidRPr="00BD5678">
          <w:rPr>
            <w:rStyle w:val="ad"/>
            <w:rFonts w:hint="eastAsia"/>
            <w:noProof/>
          </w:rPr>
          <w:t>推送期权待确认成交单信息</w:t>
        </w:r>
        <w:r w:rsidR="00A54F30">
          <w:rPr>
            <w:noProof/>
            <w:webHidden/>
          </w:rPr>
          <w:tab/>
        </w:r>
        <w:r w:rsidR="00A54F30">
          <w:rPr>
            <w:noProof/>
            <w:webHidden/>
          </w:rPr>
          <w:fldChar w:fldCharType="begin"/>
        </w:r>
        <w:r w:rsidR="00A54F30">
          <w:rPr>
            <w:noProof/>
            <w:webHidden/>
          </w:rPr>
          <w:instrText xml:space="preserve"> PAGEREF _Toc493667856 \h </w:instrText>
        </w:r>
        <w:r w:rsidR="00A54F30">
          <w:rPr>
            <w:noProof/>
            <w:webHidden/>
          </w:rPr>
        </w:r>
        <w:r w:rsidR="00A54F30">
          <w:rPr>
            <w:noProof/>
            <w:webHidden/>
          </w:rPr>
          <w:fldChar w:fldCharType="separate"/>
        </w:r>
        <w:r w:rsidR="00A54F30">
          <w:rPr>
            <w:noProof/>
            <w:webHidden/>
          </w:rPr>
          <w:t>92</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57" w:history="1">
        <w:r w:rsidR="00A54F30" w:rsidRPr="00BD5678">
          <w:rPr>
            <w:rStyle w:val="ad"/>
            <w:rFonts w:ascii="宋体" w:hAnsi="宋体"/>
            <w:noProof/>
          </w:rPr>
          <w:t>6.8</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成交单确认</w:t>
        </w:r>
        <w:r w:rsidR="00A54F30">
          <w:rPr>
            <w:noProof/>
            <w:webHidden/>
          </w:rPr>
          <w:tab/>
        </w:r>
        <w:r w:rsidR="00A54F30">
          <w:rPr>
            <w:noProof/>
            <w:webHidden/>
          </w:rPr>
          <w:fldChar w:fldCharType="begin"/>
        </w:r>
        <w:r w:rsidR="00A54F30">
          <w:rPr>
            <w:noProof/>
            <w:webHidden/>
          </w:rPr>
          <w:instrText xml:space="preserve"> PAGEREF _Toc493667857 \h </w:instrText>
        </w:r>
        <w:r w:rsidR="00A54F30">
          <w:rPr>
            <w:noProof/>
            <w:webHidden/>
          </w:rPr>
        </w:r>
        <w:r w:rsidR="00A54F30">
          <w:rPr>
            <w:noProof/>
            <w:webHidden/>
          </w:rPr>
          <w:fldChar w:fldCharType="separate"/>
        </w:r>
        <w:r w:rsidR="00A54F30">
          <w:rPr>
            <w:noProof/>
            <w:webHidden/>
          </w:rPr>
          <w:t>94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8" w:history="1">
        <w:r w:rsidR="00A54F30" w:rsidRPr="00BD5678">
          <w:rPr>
            <w:rStyle w:val="ad"/>
            <w:noProof/>
          </w:rPr>
          <w:t>6.8.1</w:t>
        </w:r>
        <w:r w:rsidR="00A54F30">
          <w:rPr>
            <w:rFonts w:asciiTheme="minorHAnsi" w:eastAsiaTheme="minorEastAsia" w:hAnsiTheme="minorHAnsi" w:cstheme="minorBidi"/>
            <w:noProof/>
            <w:sz w:val="21"/>
          </w:rPr>
          <w:tab/>
        </w:r>
        <w:r w:rsidR="00A54F30" w:rsidRPr="00BD5678">
          <w:rPr>
            <w:rStyle w:val="ad"/>
            <w:rFonts w:hint="eastAsia"/>
            <w:noProof/>
          </w:rPr>
          <w:t>待确认成交单撤销请求和响应</w:t>
        </w:r>
        <w:r w:rsidR="00A54F30">
          <w:rPr>
            <w:noProof/>
            <w:webHidden/>
          </w:rPr>
          <w:tab/>
        </w:r>
        <w:r w:rsidR="00A54F30">
          <w:rPr>
            <w:noProof/>
            <w:webHidden/>
          </w:rPr>
          <w:fldChar w:fldCharType="begin"/>
        </w:r>
        <w:r w:rsidR="00A54F30">
          <w:rPr>
            <w:noProof/>
            <w:webHidden/>
          </w:rPr>
          <w:instrText xml:space="preserve"> PAGEREF _Toc493667858 \h </w:instrText>
        </w:r>
        <w:r w:rsidR="00A54F30">
          <w:rPr>
            <w:noProof/>
            <w:webHidden/>
          </w:rPr>
        </w:r>
        <w:r w:rsidR="00A54F30">
          <w:rPr>
            <w:noProof/>
            <w:webHidden/>
          </w:rPr>
          <w:fldChar w:fldCharType="separate"/>
        </w:r>
        <w:r w:rsidR="00A54F30">
          <w:rPr>
            <w:noProof/>
            <w:webHidden/>
          </w:rPr>
          <w:t>94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59" w:history="1">
        <w:r w:rsidR="00A54F30" w:rsidRPr="00BD5678">
          <w:rPr>
            <w:rStyle w:val="ad"/>
            <w:noProof/>
          </w:rPr>
          <w:t>6.8.2</w:t>
        </w:r>
        <w:r w:rsidR="00A54F30">
          <w:rPr>
            <w:rFonts w:asciiTheme="minorHAnsi" w:eastAsiaTheme="minorEastAsia" w:hAnsiTheme="minorHAnsi" w:cstheme="minorBidi"/>
            <w:noProof/>
            <w:sz w:val="21"/>
          </w:rPr>
          <w:tab/>
        </w:r>
        <w:r w:rsidR="00A54F30" w:rsidRPr="00BD5678">
          <w:rPr>
            <w:rStyle w:val="ad"/>
            <w:rFonts w:hint="eastAsia"/>
            <w:noProof/>
          </w:rPr>
          <w:t>客户确认请求和响应</w:t>
        </w:r>
        <w:r w:rsidR="00A54F30">
          <w:rPr>
            <w:noProof/>
            <w:webHidden/>
          </w:rPr>
          <w:tab/>
        </w:r>
        <w:r w:rsidR="00A54F30">
          <w:rPr>
            <w:noProof/>
            <w:webHidden/>
          </w:rPr>
          <w:fldChar w:fldCharType="begin"/>
        </w:r>
        <w:r w:rsidR="00A54F30">
          <w:rPr>
            <w:noProof/>
            <w:webHidden/>
          </w:rPr>
          <w:instrText xml:space="preserve"> PAGEREF _Toc493667859 \h </w:instrText>
        </w:r>
        <w:r w:rsidR="00A54F30">
          <w:rPr>
            <w:noProof/>
            <w:webHidden/>
          </w:rPr>
        </w:r>
        <w:r w:rsidR="00A54F30">
          <w:rPr>
            <w:noProof/>
            <w:webHidden/>
          </w:rPr>
          <w:fldChar w:fldCharType="separate"/>
        </w:r>
        <w:r w:rsidR="00A54F30">
          <w:rPr>
            <w:noProof/>
            <w:webHidden/>
          </w:rPr>
          <w:t>94</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0" w:history="1">
        <w:r w:rsidR="00A54F30" w:rsidRPr="00BD5678">
          <w:rPr>
            <w:rStyle w:val="ad"/>
            <w:noProof/>
          </w:rPr>
          <w:t>6.8.3</w:t>
        </w:r>
        <w:r w:rsidR="00A54F30">
          <w:rPr>
            <w:rFonts w:asciiTheme="minorHAnsi" w:eastAsiaTheme="minorEastAsia" w:hAnsiTheme="minorHAnsi" w:cstheme="minorBidi"/>
            <w:noProof/>
            <w:sz w:val="21"/>
          </w:rPr>
          <w:tab/>
        </w:r>
        <w:r w:rsidR="00A54F30" w:rsidRPr="00BD5678">
          <w:rPr>
            <w:rStyle w:val="ad"/>
            <w:rFonts w:hint="eastAsia"/>
            <w:noProof/>
          </w:rPr>
          <w:t>会员确认请求和响应</w:t>
        </w:r>
        <w:r w:rsidR="00A54F30">
          <w:rPr>
            <w:noProof/>
            <w:webHidden/>
          </w:rPr>
          <w:tab/>
        </w:r>
        <w:r w:rsidR="00A54F30">
          <w:rPr>
            <w:noProof/>
            <w:webHidden/>
          </w:rPr>
          <w:fldChar w:fldCharType="begin"/>
        </w:r>
        <w:r w:rsidR="00A54F30">
          <w:rPr>
            <w:noProof/>
            <w:webHidden/>
          </w:rPr>
          <w:instrText xml:space="preserve"> PAGEREF _Toc493667860 \h </w:instrText>
        </w:r>
        <w:r w:rsidR="00A54F30">
          <w:rPr>
            <w:noProof/>
            <w:webHidden/>
          </w:rPr>
        </w:r>
        <w:r w:rsidR="00A54F30">
          <w:rPr>
            <w:noProof/>
            <w:webHidden/>
          </w:rPr>
          <w:fldChar w:fldCharType="separate"/>
        </w:r>
        <w:r w:rsidR="00A54F30">
          <w:rPr>
            <w:noProof/>
            <w:webHidden/>
          </w:rPr>
          <w:t>95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1" w:history="1">
        <w:r w:rsidR="00A54F30" w:rsidRPr="00BD5678">
          <w:rPr>
            <w:rStyle w:val="ad"/>
            <w:noProof/>
          </w:rPr>
          <w:t>6.8.4</w:t>
        </w:r>
        <w:r w:rsidR="00A54F30">
          <w:rPr>
            <w:rFonts w:asciiTheme="minorHAnsi" w:eastAsiaTheme="minorEastAsia" w:hAnsiTheme="minorHAnsi" w:cstheme="minorBidi"/>
            <w:noProof/>
            <w:sz w:val="21"/>
          </w:rPr>
          <w:tab/>
        </w:r>
        <w:r w:rsidR="00A54F30" w:rsidRPr="00BD5678">
          <w:rPr>
            <w:rStyle w:val="ad"/>
            <w:rFonts w:hint="eastAsia"/>
            <w:noProof/>
          </w:rPr>
          <w:t>推送客户确认信息</w:t>
        </w:r>
        <w:r w:rsidR="00A54F30">
          <w:rPr>
            <w:noProof/>
            <w:webHidden/>
          </w:rPr>
          <w:tab/>
        </w:r>
        <w:r w:rsidR="00A54F30">
          <w:rPr>
            <w:noProof/>
            <w:webHidden/>
          </w:rPr>
          <w:fldChar w:fldCharType="begin"/>
        </w:r>
        <w:r w:rsidR="00A54F30">
          <w:rPr>
            <w:noProof/>
            <w:webHidden/>
          </w:rPr>
          <w:instrText xml:space="preserve"> PAGEREF _Toc493667861 \h </w:instrText>
        </w:r>
        <w:r w:rsidR="00A54F30">
          <w:rPr>
            <w:noProof/>
            <w:webHidden/>
          </w:rPr>
        </w:r>
        <w:r w:rsidR="00A54F30">
          <w:rPr>
            <w:noProof/>
            <w:webHidden/>
          </w:rPr>
          <w:fldChar w:fldCharType="separate"/>
        </w:r>
        <w:r w:rsidR="00A54F30">
          <w:rPr>
            <w:noProof/>
            <w:webHidden/>
          </w:rPr>
          <w:t>95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2" w:history="1">
        <w:r w:rsidR="00A54F30" w:rsidRPr="00BD5678">
          <w:rPr>
            <w:rStyle w:val="ad"/>
            <w:noProof/>
          </w:rPr>
          <w:t>6.8.5</w:t>
        </w:r>
        <w:r w:rsidR="00A54F30">
          <w:rPr>
            <w:rFonts w:asciiTheme="minorHAnsi" w:eastAsiaTheme="minorEastAsia" w:hAnsiTheme="minorHAnsi" w:cstheme="minorBidi"/>
            <w:noProof/>
            <w:sz w:val="21"/>
          </w:rPr>
          <w:tab/>
        </w:r>
        <w:r w:rsidR="00A54F30" w:rsidRPr="00BD5678">
          <w:rPr>
            <w:rStyle w:val="ad"/>
            <w:rFonts w:hint="eastAsia"/>
            <w:noProof/>
          </w:rPr>
          <w:t>推送会员确认信息</w:t>
        </w:r>
        <w:r w:rsidR="00A54F30">
          <w:rPr>
            <w:noProof/>
            <w:webHidden/>
          </w:rPr>
          <w:tab/>
        </w:r>
        <w:r w:rsidR="00A54F30">
          <w:rPr>
            <w:noProof/>
            <w:webHidden/>
          </w:rPr>
          <w:fldChar w:fldCharType="begin"/>
        </w:r>
        <w:r w:rsidR="00A54F30">
          <w:rPr>
            <w:noProof/>
            <w:webHidden/>
          </w:rPr>
          <w:instrText xml:space="preserve"> PAGEREF _Toc493667862 \h </w:instrText>
        </w:r>
        <w:r w:rsidR="00A54F30">
          <w:rPr>
            <w:noProof/>
            <w:webHidden/>
          </w:rPr>
        </w:r>
        <w:r w:rsidR="00A54F30">
          <w:rPr>
            <w:noProof/>
            <w:webHidden/>
          </w:rPr>
          <w:fldChar w:fldCharType="separate"/>
        </w:r>
        <w:r w:rsidR="00A54F30">
          <w:rPr>
            <w:noProof/>
            <w:webHidden/>
          </w:rPr>
          <w:t>95</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3" w:history="1">
        <w:r w:rsidR="00A54F30" w:rsidRPr="00BD5678">
          <w:rPr>
            <w:rStyle w:val="ad"/>
            <w:noProof/>
          </w:rPr>
          <w:t>6.8.6</w:t>
        </w:r>
        <w:r w:rsidR="00A54F30">
          <w:rPr>
            <w:rFonts w:asciiTheme="minorHAnsi" w:eastAsiaTheme="minorEastAsia" w:hAnsiTheme="minorHAnsi" w:cstheme="minorBidi"/>
            <w:noProof/>
            <w:sz w:val="21"/>
          </w:rPr>
          <w:tab/>
        </w:r>
        <w:r w:rsidR="00A54F30" w:rsidRPr="00BD5678">
          <w:rPr>
            <w:rStyle w:val="ad"/>
            <w:rFonts w:hint="eastAsia"/>
            <w:noProof/>
          </w:rPr>
          <w:t>推送交易所确认信息</w:t>
        </w:r>
        <w:r w:rsidR="00A54F30">
          <w:rPr>
            <w:noProof/>
            <w:webHidden/>
          </w:rPr>
          <w:tab/>
        </w:r>
        <w:r w:rsidR="00A54F30">
          <w:rPr>
            <w:noProof/>
            <w:webHidden/>
          </w:rPr>
          <w:fldChar w:fldCharType="begin"/>
        </w:r>
        <w:r w:rsidR="00A54F30">
          <w:rPr>
            <w:noProof/>
            <w:webHidden/>
          </w:rPr>
          <w:instrText xml:space="preserve"> PAGEREF _Toc493667863 \h </w:instrText>
        </w:r>
        <w:r w:rsidR="00A54F30">
          <w:rPr>
            <w:noProof/>
            <w:webHidden/>
          </w:rPr>
        </w:r>
        <w:r w:rsidR="00A54F30">
          <w:rPr>
            <w:noProof/>
            <w:webHidden/>
          </w:rPr>
          <w:fldChar w:fldCharType="separate"/>
        </w:r>
        <w:r w:rsidR="00A54F30">
          <w:rPr>
            <w:noProof/>
            <w:webHidden/>
          </w:rPr>
          <w:t>96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4" w:history="1">
        <w:r w:rsidR="00A54F30" w:rsidRPr="00BD5678">
          <w:rPr>
            <w:rStyle w:val="ad"/>
            <w:noProof/>
          </w:rPr>
          <w:t>6.8.7</w:t>
        </w:r>
        <w:r w:rsidR="00A54F30">
          <w:rPr>
            <w:rFonts w:asciiTheme="minorHAnsi" w:eastAsiaTheme="minorEastAsia" w:hAnsiTheme="minorHAnsi" w:cstheme="minorBidi"/>
            <w:noProof/>
            <w:sz w:val="21"/>
          </w:rPr>
          <w:tab/>
        </w:r>
        <w:r w:rsidR="00A54F30" w:rsidRPr="00BD5678">
          <w:rPr>
            <w:rStyle w:val="ad"/>
            <w:rFonts w:hint="eastAsia"/>
            <w:noProof/>
          </w:rPr>
          <w:t>推送待确认成交单撤销信息</w:t>
        </w:r>
        <w:r w:rsidR="00A54F30">
          <w:rPr>
            <w:noProof/>
            <w:webHidden/>
          </w:rPr>
          <w:tab/>
        </w:r>
        <w:r w:rsidR="00A54F30">
          <w:rPr>
            <w:noProof/>
            <w:webHidden/>
          </w:rPr>
          <w:fldChar w:fldCharType="begin"/>
        </w:r>
        <w:r w:rsidR="00A54F30">
          <w:rPr>
            <w:noProof/>
            <w:webHidden/>
          </w:rPr>
          <w:instrText xml:space="preserve"> PAGEREF _Toc493667864 \h </w:instrText>
        </w:r>
        <w:r w:rsidR="00A54F30">
          <w:rPr>
            <w:noProof/>
            <w:webHidden/>
          </w:rPr>
        </w:r>
        <w:r w:rsidR="00A54F30">
          <w:rPr>
            <w:noProof/>
            <w:webHidden/>
          </w:rPr>
          <w:fldChar w:fldCharType="separate"/>
        </w:r>
        <w:r w:rsidR="00A54F30">
          <w:rPr>
            <w:noProof/>
            <w:webHidden/>
          </w:rPr>
          <w:t>96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5" w:history="1">
        <w:r w:rsidR="00A54F30" w:rsidRPr="00BD5678">
          <w:rPr>
            <w:rStyle w:val="ad"/>
            <w:noProof/>
          </w:rPr>
          <w:t>6.8.8</w:t>
        </w:r>
        <w:r w:rsidR="00A54F30">
          <w:rPr>
            <w:rFonts w:asciiTheme="minorHAnsi" w:eastAsiaTheme="minorEastAsia" w:hAnsiTheme="minorHAnsi" w:cstheme="minorBidi"/>
            <w:noProof/>
            <w:sz w:val="21"/>
          </w:rPr>
          <w:tab/>
        </w:r>
        <w:r w:rsidR="00A54F30" w:rsidRPr="00BD5678">
          <w:rPr>
            <w:rStyle w:val="ad"/>
            <w:rFonts w:hint="eastAsia"/>
            <w:noProof/>
          </w:rPr>
          <w:t>推送即远掉成交单信息</w:t>
        </w:r>
        <w:r w:rsidR="00A54F30">
          <w:rPr>
            <w:noProof/>
            <w:webHidden/>
          </w:rPr>
          <w:tab/>
        </w:r>
        <w:r w:rsidR="00A54F30">
          <w:rPr>
            <w:noProof/>
            <w:webHidden/>
          </w:rPr>
          <w:fldChar w:fldCharType="begin"/>
        </w:r>
        <w:r w:rsidR="00A54F30">
          <w:rPr>
            <w:noProof/>
            <w:webHidden/>
          </w:rPr>
          <w:instrText xml:space="preserve"> PAGEREF _Toc493667865 \h </w:instrText>
        </w:r>
        <w:r w:rsidR="00A54F30">
          <w:rPr>
            <w:noProof/>
            <w:webHidden/>
          </w:rPr>
        </w:r>
        <w:r w:rsidR="00A54F30">
          <w:rPr>
            <w:noProof/>
            <w:webHidden/>
          </w:rPr>
          <w:fldChar w:fldCharType="separate"/>
        </w:r>
        <w:r w:rsidR="00A54F30">
          <w:rPr>
            <w:noProof/>
            <w:webHidden/>
          </w:rPr>
          <w:t>96</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6" w:history="1">
        <w:r w:rsidR="00A54F30" w:rsidRPr="00BD5678">
          <w:rPr>
            <w:rStyle w:val="ad"/>
            <w:noProof/>
          </w:rPr>
          <w:t>6.8.9</w:t>
        </w:r>
        <w:r w:rsidR="00A54F30">
          <w:rPr>
            <w:rFonts w:asciiTheme="minorHAnsi" w:eastAsiaTheme="minorEastAsia" w:hAnsiTheme="minorHAnsi" w:cstheme="minorBidi"/>
            <w:noProof/>
            <w:sz w:val="21"/>
          </w:rPr>
          <w:tab/>
        </w:r>
        <w:r w:rsidR="00A54F30" w:rsidRPr="00BD5678">
          <w:rPr>
            <w:rStyle w:val="ad"/>
            <w:rFonts w:hint="eastAsia"/>
            <w:noProof/>
          </w:rPr>
          <w:t>推送拆借成交单信息</w:t>
        </w:r>
        <w:r w:rsidR="00A54F30">
          <w:rPr>
            <w:noProof/>
            <w:webHidden/>
          </w:rPr>
          <w:tab/>
        </w:r>
        <w:r w:rsidR="00A54F30">
          <w:rPr>
            <w:noProof/>
            <w:webHidden/>
          </w:rPr>
          <w:fldChar w:fldCharType="begin"/>
        </w:r>
        <w:r w:rsidR="00A54F30">
          <w:rPr>
            <w:noProof/>
            <w:webHidden/>
          </w:rPr>
          <w:instrText xml:space="preserve"> PAGEREF _Toc493667866 \h </w:instrText>
        </w:r>
        <w:r w:rsidR="00A54F30">
          <w:rPr>
            <w:noProof/>
            <w:webHidden/>
          </w:rPr>
        </w:r>
        <w:r w:rsidR="00A54F30">
          <w:rPr>
            <w:noProof/>
            <w:webHidden/>
          </w:rPr>
          <w:fldChar w:fldCharType="separate"/>
        </w:r>
        <w:r w:rsidR="00A54F30">
          <w:rPr>
            <w:noProof/>
            <w:webHidden/>
          </w:rPr>
          <w:t>97</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67" w:history="1">
        <w:r w:rsidR="00A54F30" w:rsidRPr="00BD5678">
          <w:rPr>
            <w:rStyle w:val="ad"/>
            <w:noProof/>
          </w:rPr>
          <w:t>6.8.10</w:t>
        </w:r>
        <w:r w:rsidR="00A54F30">
          <w:rPr>
            <w:rFonts w:asciiTheme="minorHAnsi" w:eastAsiaTheme="minorEastAsia" w:hAnsiTheme="minorHAnsi" w:cstheme="minorBidi"/>
            <w:noProof/>
            <w:sz w:val="21"/>
          </w:rPr>
          <w:tab/>
        </w:r>
        <w:r w:rsidR="00A54F30" w:rsidRPr="00BD5678">
          <w:rPr>
            <w:rStyle w:val="ad"/>
            <w:rFonts w:hint="eastAsia"/>
            <w:noProof/>
          </w:rPr>
          <w:t>推送期权成交单信息</w:t>
        </w:r>
        <w:r w:rsidR="00A54F30">
          <w:rPr>
            <w:noProof/>
            <w:webHidden/>
          </w:rPr>
          <w:tab/>
        </w:r>
        <w:r w:rsidR="00A54F30">
          <w:rPr>
            <w:noProof/>
            <w:webHidden/>
          </w:rPr>
          <w:fldChar w:fldCharType="begin"/>
        </w:r>
        <w:r w:rsidR="00A54F30">
          <w:rPr>
            <w:noProof/>
            <w:webHidden/>
          </w:rPr>
          <w:instrText xml:space="preserve"> PAGEREF _Toc493667867 \h </w:instrText>
        </w:r>
        <w:r w:rsidR="00A54F30">
          <w:rPr>
            <w:noProof/>
            <w:webHidden/>
          </w:rPr>
        </w:r>
        <w:r w:rsidR="00A54F30">
          <w:rPr>
            <w:noProof/>
            <w:webHidden/>
          </w:rPr>
          <w:fldChar w:fldCharType="separate"/>
        </w:r>
        <w:r w:rsidR="00A54F30">
          <w:rPr>
            <w:noProof/>
            <w:webHidden/>
          </w:rPr>
          <w:t>97</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68" w:history="1">
        <w:r w:rsidR="00A54F30" w:rsidRPr="00BD5678">
          <w:rPr>
            <w:rStyle w:val="ad"/>
            <w:rFonts w:ascii="宋体" w:hAnsi="宋体"/>
            <w:noProof/>
          </w:rPr>
          <w:t>6.9</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询价即远掉存续期管理消息</w:t>
        </w:r>
        <w:r w:rsidR="00A54F30">
          <w:rPr>
            <w:noProof/>
            <w:webHidden/>
          </w:rPr>
          <w:tab/>
        </w:r>
        <w:r w:rsidR="00A54F30">
          <w:rPr>
            <w:noProof/>
            <w:webHidden/>
          </w:rPr>
          <w:fldChar w:fldCharType="begin"/>
        </w:r>
        <w:r w:rsidR="00A54F30">
          <w:rPr>
            <w:noProof/>
            <w:webHidden/>
          </w:rPr>
          <w:instrText xml:space="preserve"> PAGEREF _Toc493667868 \h </w:instrText>
        </w:r>
        <w:r w:rsidR="00A54F30">
          <w:rPr>
            <w:noProof/>
            <w:webHidden/>
          </w:rPr>
        </w:r>
        <w:r w:rsidR="00A54F30">
          <w:rPr>
            <w:noProof/>
            <w:webHidden/>
          </w:rPr>
          <w:fldChar w:fldCharType="separate"/>
        </w:r>
        <w:r w:rsidR="00A54F30">
          <w:rPr>
            <w:noProof/>
            <w:webHidden/>
          </w:rPr>
          <w:t>97</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69" w:history="1">
        <w:r w:rsidR="00A54F30" w:rsidRPr="00BD5678">
          <w:rPr>
            <w:rStyle w:val="ad"/>
            <w:noProof/>
          </w:rPr>
          <w:t>6.9.1</w:t>
        </w:r>
        <w:r w:rsidR="00A54F30">
          <w:rPr>
            <w:rFonts w:asciiTheme="minorHAnsi" w:eastAsiaTheme="minorEastAsia" w:hAnsiTheme="minorHAnsi" w:cstheme="minorBidi"/>
            <w:noProof/>
            <w:sz w:val="21"/>
          </w:rPr>
          <w:tab/>
        </w:r>
        <w:r w:rsidR="00A54F30" w:rsidRPr="00BD5678">
          <w:rPr>
            <w:rStyle w:val="ad"/>
            <w:rFonts w:hint="eastAsia"/>
            <w:noProof/>
          </w:rPr>
          <w:t>推送即远掉交易再次清算成功信息</w:t>
        </w:r>
        <w:r w:rsidR="00A54F30">
          <w:rPr>
            <w:noProof/>
            <w:webHidden/>
          </w:rPr>
          <w:tab/>
        </w:r>
        <w:r w:rsidR="00A54F30">
          <w:rPr>
            <w:noProof/>
            <w:webHidden/>
          </w:rPr>
          <w:fldChar w:fldCharType="begin"/>
        </w:r>
        <w:r w:rsidR="00A54F30">
          <w:rPr>
            <w:noProof/>
            <w:webHidden/>
          </w:rPr>
          <w:instrText xml:space="preserve"> PAGEREF _Toc493667869 \h </w:instrText>
        </w:r>
        <w:r w:rsidR="00A54F30">
          <w:rPr>
            <w:noProof/>
            <w:webHidden/>
          </w:rPr>
        </w:r>
        <w:r w:rsidR="00A54F30">
          <w:rPr>
            <w:noProof/>
            <w:webHidden/>
          </w:rPr>
          <w:fldChar w:fldCharType="separate"/>
        </w:r>
        <w:r w:rsidR="00A54F30">
          <w:rPr>
            <w:noProof/>
            <w:webHidden/>
          </w:rPr>
          <w:t>97</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0" w:history="1">
        <w:r w:rsidR="00A54F30" w:rsidRPr="00BD5678">
          <w:rPr>
            <w:rStyle w:val="ad"/>
            <w:noProof/>
          </w:rPr>
          <w:t>6.9.2</w:t>
        </w:r>
        <w:r w:rsidR="00A54F30">
          <w:rPr>
            <w:rFonts w:asciiTheme="minorHAnsi" w:eastAsiaTheme="minorEastAsia" w:hAnsiTheme="minorHAnsi" w:cstheme="minorBidi"/>
            <w:noProof/>
            <w:sz w:val="21"/>
          </w:rPr>
          <w:tab/>
        </w:r>
        <w:r w:rsidR="00A54F30" w:rsidRPr="00BD5678">
          <w:rPr>
            <w:rStyle w:val="ad"/>
            <w:rFonts w:hint="eastAsia"/>
            <w:noProof/>
          </w:rPr>
          <w:t>询价即远掉交易撤销请求和响应</w:t>
        </w:r>
        <w:r w:rsidR="00A54F30">
          <w:rPr>
            <w:noProof/>
            <w:webHidden/>
          </w:rPr>
          <w:tab/>
        </w:r>
        <w:r w:rsidR="00A54F30">
          <w:rPr>
            <w:noProof/>
            <w:webHidden/>
          </w:rPr>
          <w:fldChar w:fldCharType="begin"/>
        </w:r>
        <w:r w:rsidR="00A54F30">
          <w:rPr>
            <w:noProof/>
            <w:webHidden/>
          </w:rPr>
          <w:instrText xml:space="preserve"> PAGEREF _Toc493667870 \h </w:instrText>
        </w:r>
        <w:r w:rsidR="00A54F30">
          <w:rPr>
            <w:noProof/>
            <w:webHidden/>
          </w:rPr>
        </w:r>
        <w:r w:rsidR="00A54F30">
          <w:rPr>
            <w:noProof/>
            <w:webHidden/>
          </w:rPr>
          <w:fldChar w:fldCharType="separate"/>
        </w:r>
        <w:r w:rsidR="00A54F30">
          <w:rPr>
            <w:noProof/>
            <w:webHidden/>
          </w:rPr>
          <w:t>98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1" w:history="1">
        <w:r w:rsidR="00A54F30" w:rsidRPr="00BD5678">
          <w:rPr>
            <w:rStyle w:val="ad"/>
            <w:noProof/>
          </w:rPr>
          <w:t>6.9.3</w:t>
        </w:r>
        <w:r w:rsidR="00A54F30">
          <w:rPr>
            <w:rFonts w:asciiTheme="minorHAnsi" w:eastAsiaTheme="minorEastAsia" w:hAnsiTheme="minorHAnsi" w:cstheme="minorBidi"/>
            <w:noProof/>
            <w:sz w:val="21"/>
          </w:rPr>
          <w:tab/>
        </w:r>
        <w:r w:rsidR="00A54F30" w:rsidRPr="00BD5678">
          <w:rPr>
            <w:rStyle w:val="ad"/>
            <w:rFonts w:hint="eastAsia"/>
            <w:noProof/>
          </w:rPr>
          <w:t>推送询价即远掉交易撤销成功信息</w:t>
        </w:r>
        <w:r w:rsidR="00A54F30">
          <w:rPr>
            <w:noProof/>
            <w:webHidden/>
          </w:rPr>
          <w:tab/>
        </w:r>
        <w:r w:rsidR="00A54F30">
          <w:rPr>
            <w:noProof/>
            <w:webHidden/>
          </w:rPr>
          <w:fldChar w:fldCharType="begin"/>
        </w:r>
        <w:r w:rsidR="00A54F30">
          <w:rPr>
            <w:noProof/>
            <w:webHidden/>
          </w:rPr>
          <w:instrText xml:space="preserve"> PAGEREF _Toc493667871 \h </w:instrText>
        </w:r>
        <w:r w:rsidR="00A54F30">
          <w:rPr>
            <w:noProof/>
            <w:webHidden/>
          </w:rPr>
        </w:r>
        <w:r w:rsidR="00A54F30">
          <w:rPr>
            <w:noProof/>
            <w:webHidden/>
          </w:rPr>
          <w:fldChar w:fldCharType="separate"/>
        </w:r>
        <w:r w:rsidR="00A54F30">
          <w:rPr>
            <w:noProof/>
            <w:webHidden/>
          </w:rPr>
          <w:t>98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2" w:history="1">
        <w:r w:rsidR="00A54F30" w:rsidRPr="00BD5678">
          <w:rPr>
            <w:rStyle w:val="ad"/>
            <w:noProof/>
          </w:rPr>
          <w:t>6.9.4</w:t>
        </w:r>
        <w:r w:rsidR="00A54F30">
          <w:rPr>
            <w:rFonts w:asciiTheme="minorHAnsi" w:eastAsiaTheme="minorEastAsia" w:hAnsiTheme="minorHAnsi" w:cstheme="minorBidi"/>
            <w:noProof/>
            <w:sz w:val="21"/>
          </w:rPr>
          <w:tab/>
        </w:r>
        <w:r w:rsidR="00A54F30" w:rsidRPr="00BD5678">
          <w:rPr>
            <w:rStyle w:val="ad"/>
            <w:rFonts w:hint="eastAsia"/>
            <w:noProof/>
          </w:rPr>
          <w:t>推送即远掉交易日期修改信息</w:t>
        </w:r>
        <w:r w:rsidR="00A54F30">
          <w:rPr>
            <w:noProof/>
            <w:webHidden/>
          </w:rPr>
          <w:tab/>
        </w:r>
        <w:r w:rsidR="00A54F30">
          <w:rPr>
            <w:noProof/>
            <w:webHidden/>
          </w:rPr>
          <w:fldChar w:fldCharType="begin"/>
        </w:r>
        <w:r w:rsidR="00A54F30">
          <w:rPr>
            <w:noProof/>
            <w:webHidden/>
          </w:rPr>
          <w:instrText xml:space="preserve"> PAGEREF _Toc493667872 \h </w:instrText>
        </w:r>
        <w:r w:rsidR="00A54F30">
          <w:rPr>
            <w:noProof/>
            <w:webHidden/>
          </w:rPr>
        </w:r>
        <w:r w:rsidR="00A54F30">
          <w:rPr>
            <w:noProof/>
            <w:webHidden/>
          </w:rPr>
          <w:fldChar w:fldCharType="separate"/>
        </w:r>
        <w:r w:rsidR="00A54F30">
          <w:rPr>
            <w:noProof/>
            <w:webHidden/>
          </w:rPr>
          <w:t>98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3" w:history="1">
        <w:r w:rsidR="00A54F30" w:rsidRPr="00BD5678">
          <w:rPr>
            <w:rStyle w:val="ad"/>
            <w:noProof/>
          </w:rPr>
          <w:t>6.9.5</w:t>
        </w:r>
        <w:r w:rsidR="00A54F30">
          <w:rPr>
            <w:rFonts w:asciiTheme="minorHAnsi" w:eastAsiaTheme="minorEastAsia" w:hAnsiTheme="minorHAnsi" w:cstheme="minorBidi"/>
            <w:noProof/>
            <w:sz w:val="21"/>
          </w:rPr>
          <w:tab/>
        </w:r>
        <w:r w:rsidR="00A54F30" w:rsidRPr="00BD5678">
          <w:rPr>
            <w:rStyle w:val="ad"/>
            <w:rFonts w:hint="eastAsia"/>
            <w:noProof/>
          </w:rPr>
          <w:t>银行间询价交易经纪机构补录入请求和响应</w:t>
        </w:r>
        <w:r w:rsidR="00A54F30">
          <w:rPr>
            <w:noProof/>
            <w:webHidden/>
          </w:rPr>
          <w:tab/>
        </w:r>
        <w:r w:rsidR="00A54F30">
          <w:rPr>
            <w:noProof/>
            <w:webHidden/>
          </w:rPr>
          <w:fldChar w:fldCharType="begin"/>
        </w:r>
        <w:r w:rsidR="00A54F30">
          <w:rPr>
            <w:noProof/>
            <w:webHidden/>
          </w:rPr>
          <w:instrText xml:space="preserve"> PAGEREF _Toc493667873 \h </w:instrText>
        </w:r>
        <w:r w:rsidR="00A54F30">
          <w:rPr>
            <w:noProof/>
            <w:webHidden/>
          </w:rPr>
        </w:r>
        <w:r w:rsidR="00A54F30">
          <w:rPr>
            <w:noProof/>
            <w:webHidden/>
          </w:rPr>
          <w:fldChar w:fldCharType="separate"/>
        </w:r>
        <w:r w:rsidR="00A54F30">
          <w:rPr>
            <w:noProof/>
            <w:webHidden/>
          </w:rPr>
          <w:t>98</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4" w:history="1">
        <w:r w:rsidR="00A54F30" w:rsidRPr="00BD5678">
          <w:rPr>
            <w:rStyle w:val="ad"/>
            <w:noProof/>
          </w:rPr>
          <w:t>6.9.6</w:t>
        </w:r>
        <w:r w:rsidR="00A54F30">
          <w:rPr>
            <w:rFonts w:asciiTheme="minorHAnsi" w:eastAsiaTheme="minorEastAsia" w:hAnsiTheme="minorHAnsi" w:cstheme="minorBidi"/>
            <w:noProof/>
            <w:sz w:val="21"/>
          </w:rPr>
          <w:tab/>
        </w:r>
        <w:r w:rsidR="00A54F30" w:rsidRPr="00BD5678">
          <w:rPr>
            <w:rStyle w:val="ad"/>
            <w:rFonts w:hint="eastAsia"/>
            <w:noProof/>
          </w:rPr>
          <w:t>推送补录询价交易经纪机构匹配信息</w:t>
        </w:r>
        <w:r w:rsidR="00A54F30">
          <w:rPr>
            <w:noProof/>
            <w:webHidden/>
          </w:rPr>
          <w:tab/>
        </w:r>
        <w:r w:rsidR="00A54F30">
          <w:rPr>
            <w:noProof/>
            <w:webHidden/>
          </w:rPr>
          <w:fldChar w:fldCharType="begin"/>
        </w:r>
        <w:r w:rsidR="00A54F30">
          <w:rPr>
            <w:noProof/>
            <w:webHidden/>
          </w:rPr>
          <w:instrText xml:space="preserve"> PAGEREF _Toc493667874 \h </w:instrText>
        </w:r>
        <w:r w:rsidR="00A54F30">
          <w:rPr>
            <w:noProof/>
            <w:webHidden/>
          </w:rPr>
        </w:r>
        <w:r w:rsidR="00A54F30">
          <w:rPr>
            <w:noProof/>
            <w:webHidden/>
          </w:rPr>
          <w:fldChar w:fldCharType="separate"/>
        </w:r>
        <w:r w:rsidR="00A54F30">
          <w:rPr>
            <w:noProof/>
            <w:webHidden/>
          </w:rPr>
          <w:t>99</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5" w:history="1">
        <w:r w:rsidR="00A54F30" w:rsidRPr="00BD5678">
          <w:rPr>
            <w:rStyle w:val="ad"/>
            <w:noProof/>
          </w:rPr>
          <w:t>6.9.7</w:t>
        </w:r>
        <w:r w:rsidR="00A54F30">
          <w:rPr>
            <w:rFonts w:asciiTheme="minorHAnsi" w:eastAsiaTheme="minorEastAsia" w:hAnsiTheme="minorHAnsi" w:cstheme="minorBidi"/>
            <w:noProof/>
            <w:sz w:val="21"/>
          </w:rPr>
          <w:tab/>
        </w:r>
        <w:r w:rsidR="00A54F30" w:rsidRPr="00BD5678">
          <w:rPr>
            <w:rStyle w:val="ad"/>
            <w:rFonts w:hint="eastAsia"/>
            <w:noProof/>
          </w:rPr>
          <w:t>询价违约查询请求和响应</w:t>
        </w:r>
        <w:r w:rsidR="00A54F30">
          <w:rPr>
            <w:noProof/>
            <w:webHidden/>
          </w:rPr>
          <w:tab/>
        </w:r>
        <w:r w:rsidR="00A54F30">
          <w:rPr>
            <w:noProof/>
            <w:webHidden/>
          </w:rPr>
          <w:fldChar w:fldCharType="begin"/>
        </w:r>
        <w:r w:rsidR="00A54F30">
          <w:rPr>
            <w:noProof/>
            <w:webHidden/>
          </w:rPr>
          <w:instrText xml:space="preserve"> PAGEREF _Toc493667875 \h </w:instrText>
        </w:r>
        <w:r w:rsidR="00A54F30">
          <w:rPr>
            <w:noProof/>
            <w:webHidden/>
          </w:rPr>
        </w:r>
        <w:r w:rsidR="00A54F30">
          <w:rPr>
            <w:noProof/>
            <w:webHidden/>
          </w:rPr>
          <w:fldChar w:fldCharType="separate"/>
        </w:r>
        <w:r w:rsidR="00A54F30">
          <w:rPr>
            <w:noProof/>
            <w:webHidden/>
          </w:rPr>
          <w:t>99</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6" w:history="1">
        <w:r w:rsidR="00A54F30" w:rsidRPr="00BD5678">
          <w:rPr>
            <w:rStyle w:val="ad"/>
            <w:noProof/>
          </w:rPr>
          <w:t>6.9.8</w:t>
        </w:r>
        <w:r w:rsidR="00A54F30">
          <w:rPr>
            <w:rFonts w:asciiTheme="minorHAnsi" w:eastAsiaTheme="minorEastAsia" w:hAnsiTheme="minorHAnsi" w:cstheme="minorBidi"/>
            <w:noProof/>
            <w:sz w:val="21"/>
          </w:rPr>
          <w:tab/>
        </w:r>
        <w:r w:rsidR="00A54F30" w:rsidRPr="00BD5678">
          <w:rPr>
            <w:rStyle w:val="ad"/>
            <w:rFonts w:hint="eastAsia"/>
            <w:noProof/>
          </w:rPr>
          <w:t>询价违约申报请求和响应</w:t>
        </w:r>
        <w:r w:rsidR="00A54F30">
          <w:rPr>
            <w:noProof/>
            <w:webHidden/>
          </w:rPr>
          <w:tab/>
        </w:r>
        <w:r w:rsidR="00A54F30">
          <w:rPr>
            <w:noProof/>
            <w:webHidden/>
          </w:rPr>
          <w:fldChar w:fldCharType="begin"/>
        </w:r>
        <w:r w:rsidR="00A54F30">
          <w:rPr>
            <w:noProof/>
            <w:webHidden/>
          </w:rPr>
          <w:instrText xml:space="preserve"> PAGEREF _Toc493667876 \h </w:instrText>
        </w:r>
        <w:r w:rsidR="00A54F30">
          <w:rPr>
            <w:noProof/>
            <w:webHidden/>
          </w:rPr>
        </w:r>
        <w:r w:rsidR="00A54F30">
          <w:rPr>
            <w:noProof/>
            <w:webHidden/>
          </w:rPr>
          <w:fldChar w:fldCharType="separate"/>
        </w:r>
        <w:r w:rsidR="00A54F30">
          <w:rPr>
            <w:noProof/>
            <w:webHidden/>
          </w:rPr>
          <w:t>101</w:t>
        </w:r>
        <w:r w:rsidR="00A54F30">
          <w:rPr>
            <w:noProof/>
            <w:webHidden/>
          </w:rPr>
          <w:fldChar w:fldCharType="end"/>
        </w:r>
      </w:hyperlink>
    </w:p>
    <w:p w:rsidR="00A54F30" w:rsidRDefault="000E57E6" w:rsidP="00A54F30">
      <w:pPr>
        <w:pStyle w:val="30"/>
        <w:tabs>
          <w:tab w:val="left" w:pos="2100"/>
          <w:tab w:val="right" w:leader="dot" w:pos="8296"/>
        </w:tabs>
        <w:ind w:left="960" w:firstLine="480"/>
        <w:rPr>
          <w:rFonts w:asciiTheme="minorHAnsi" w:eastAsiaTheme="minorEastAsia" w:hAnsiTheme="minorHAnsi" w:cstheme="minorBidi"/>
          <w:noProof/>
          <w:sz w:val="21"/>
        </w:rPr>
      </w:pPr>
      <w:hyperlink w:anchor="_Toc493667877" w:history="1">
        <w:r w:rsidR="00A54F30" w:rsidRPr="00BD5678">
          <w:rPr>
            <w:rStyle w:val="ad"/>
            <w:noProof/>
          </w:rPr>
          <w:t>6.9.9</w:t>
        </w:r>
        <w:r w:rsidR="00A54F30">
          <w:rPr>
            <w:rFonts w:asciiTheme="minorHAnsi" w:eastAsiaTheme="minorEastAsia" w:hAnsiTheme="minorHAnsi" w:cstheme="minorBidi"/>
            <w:noProof/>
            <w:sz w:val="21"/>
          </w:rPr>
          <w:tab/>
        </w:r>
        <w:r w:rsidR="00A54F30" w:rsidRPr="00BD5678">
          <w:rPr>
            <w:rStyle w:val="ad"/>
            <w:rFonts w:hint="eastAsia"/>
            <w:noProof/>
          </w:rPr>
          <w:t>推送违约操作信息</w:t>
        </w:r>
        <w:r w:rsidR="00A54F30">
          <w:rPr>
            <w:noProof/>
            <w:webHidden/>
          </w:rPr>
          <w:tab/>
        </w:r>
        <w:r w:rsidR="00A54F30">
          <w:rPr>
            <w:noProof/>
            <w:webHidden/>
          </w:rPr>
          <w:fldChar w:fldCharType="begin"/>
        </w:r>
        <w:r w:rsidR="00A54F30">
          <w:rPr>
            <w:noProof/>
            <w:webHidden/>
          </w:rPr>
          <w:instrText xml:space="preserve"> PAGEREF _Toc493667877 \h </w:instrText>
        </w:r>
        <w:r w:rsidR="00A54F30">
          <w:rPr>
            <w:noProof/>
            <w:webHidden/>
          </w:rPr>
        </w:r>
        <w:r w:rsidR="00A54F30">
          <w:rPr>
            <w:noProof/>
            <w:webHidden/>
          </w:rPr>
          <w:fldChar w:fldCharType="separate"/>
        </w:r>
        <w:r w:rsidR="00A54F30">
          <w:rPr>
            <w:noProof/>
            <w:webHidden/>
          </w:rPr>
          <w:t>101</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78" w:history="1">
        <w:r w:rsidR="00A54F30" w:rsidRPr="00BD5678">
          <w:rPr>
            <w:rStyle w:val="ad"/>
            <w:noProof/>
          </w:rPr>
          <w:t>6.9.10</w:t>
        </w:r>
        <w:r w:rsidR="00A54F30">
          <w:rPr>
            <w:rFonts w:asciiTheme="minorHAnsi" w:eastAsiaTheme="minorEastAsia" w:hAnsiTheme="minorHAnsi" w:cstheme="minorBidi"/>
            <w:noProof/>
            <w:sz w:val="21"/>
          </w:rPr>
          <w:tab/>
        </w:r>
        <w:r w:rsidR="00A54F30" w:rsidRPr="00BD5678">
          <w:rPr>
            <w:rStyle w:val="ad"/>
            <w:rFonts w:hint="eastAsia"/>
            <w:noProof/>
          </w:rPr>
          <w:t>银行间询价交易白银指定仓库查询请求和响应</w:t>
        </w:r>
        <w:r w:rsidR="00A54F30">
          <w:rPr>
            <w:noProof/>
            <w:webHidden/>
          </w:rPr>
          <w:tab/>
        </w:r>
        <w:r w:rsidR="00A54F30">
          <w:rPr>
            <w:noProof/>
            <w:webHidden/>
          </w:rPr>
          <w:fldChar w:fldCharType="begin"/>
        </w:r>
        <w:r w:rsidR="00A54F30">
          <w:rPr>
            <w:noProof/>
            <w:webHidden/>
          </w:rPr>
          <w:instrText xml:space="preserve"> PAGEREF _Toc493667878 \h </w:instrText>
        </w:r>
        <w:r w:rsidR="00A54F30">
          <w:rPr>
            <w:noProof/>
            <w:webHidden/>
          </w:rPr>
        </w:r>
        <w:r w:rsidR="00A54F30">
          <w:rPr>
            <w:noProof/>
            <w:webHidden/>
          </w:rPr>
          <w:fldChar w:fldCharType="separate"/>
        </w:r>
        <w:r w:rsidR="00A54F30">
          <w:rPr>
            <w:noProof/>
            <w:webHidden/>
          </w:rPr>
          <w:t>101</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79" w:history="1">
        <w:r w:rsidR="00A54F30" w:rsidRPr="00BD5678">
          <w:rPr>
            <w:rStyle w:val="ad"/>
            <w:noProof/>
          </w:rPr>
          <w:t>6.9.11</w:t>
        </w:r>
        <w:r w:rsidR="00A54F30">
          <w:rPr>
            <w:rFonts w:asciiTheme="minorHAnsi" w:eastAsiaTheme="minorEastAsia" w:hAnsiTheme="minorHAnsi" w:cstheme="minorBidi"/>
            <w:noProof/>
            <w:sz w:val="21"/>
          </w:rPr>
          <w:tab/>
        </w:r>
        <w:r w:rsidR="00A54F30" w:rsidRPr="00BD5678">
          <w:rPr>
            <w:rStyle w:val="ad"/>
            <w:rFonts w:hint="eastAsia"/>
            <w:noProof/>
          </w:rPr>
          <w:t>询价即远掉白银调整指定仓库请求和响应</w:t>
        </w:r>
        <w:r w:rsidR="00A54F30">
          <w:rPr>
            <w:noProof/>
            <w:webHidden/>
          </w:rPr>
          <w:tab/>
        </w:r>
        <w:r w:rsidR="00A54F30">
          <w:rPr>
            <w:noProof/>
            <w:webHidden/>
          </w:rPr>
          <w:fldChar w:fldCharType="begin"/>
        </w:r>
        <w:r w:rsidR="00A54F30">
          <w:rPr>
            <w:noProof/>
            <w:webHidden/>
          </w:rPr>
          <w:instrText xml:space="preserve"> PAGEREF _Toc493667879 \h </w:instrText>
        </w:r>
        <w:r w:rsidR="00A54F30">
          <w:rPr>
            <w:noProof/>
            <w:webHidden/>
          </w:rPr>
        </w:r>
        <w:r w:rsidR="00A54F30">
          <w:rPr>
            <w:noProof/>
            <w:webHidden/>
          </w:rPr>
          <w:fldChar w:fldCharType="separate"/>
        </w:r>
        <w:r w:rsidR="00A54F30">
          <w:rPr>
            <w:noProof/>
            <w:webHidden/>
          </w:rPr>
          <w:t>102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0" w:history="1">
        <w:r w:rsidR="00A54F30" w:rsidRPr="00BD5678">
          <w:rPr>
            <w:rStyle w:val="ad"/>
            <w:noProof/>
          </w:rPr>
          <w:t>6.9.12</w:t>
        </w:r>
        <w:r w:rsidR="00A54F30">
          <w:rPr>
            <w:rFonts w:asciiTheme="minorHAnsi" w:eastAsiaTheme="minorEastAsia" w:hAnsiTheme="minorHAnsi" w:cstheme="minorBidi"/>
            <w:noProof/>
            <w:sz w:val="21"/>
          </w:rPr>
          <w:tab/>
        </w:r>
        <w:r w:rsidR="00A54F30" w:rsidRPr="00BD5678">
          <w:rPr>
            <w:rStyle w:val="ad"/>
            <w:rFonts w:hint="eastAsia"/>
            <w:noProof/>
          </w:rPr>
          <w:t>询价即远掉白银调整指定仓库确认请求和响应</w:t>
        </w:r>
        <w:r w:rsidR="00A54F30">
          <w:rPr>
            <w:noProof/>
            <w:webHidden/>
          </w:rPr>
          <w:tab/>
        </w:r>
        <w:r w:rsidR="00A54F30">
          <w:rPr>
            <w:noProof/>
            <w:webHidden/>
          </w:rPr>
          <w:fldChar w:fldCharType="begin"/>
        </w:r>
        <w:r w:rsidR="00A54F30">
          <w:rPr>
            <w:noProof/>
            <w:webHidden/>
          </w:rPr>
          <w:instrText xml:space="preserve"> PAGEREF _Toc493667880 \h </w:instrText>
        </w:r>
        <w:r w:rsidR="00A54F30">
          <w:rPr>
            <w:noProof/>
            <w:webHidden/>
          </w:rPr>
        </w:r>
        <w:r w:rsidR="00A54F30">
          <w:rPr>
            <w:noProof/>
            <w:webHidden/>
          </w:rPr>
          <w:fldChar w:fldCharType="separate"/>
        </w:r>
        <w:r w:rsidR="00A54F30">
          <w:rPr>
            <w:noProof/>
            <w:webHidden/>
          </w:rPr>
          <w:t>103</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1" w:history="1">
        <w:r w:rsidR="00A54F30" w:rsidRPr="00BD5678">
          <w:rPr>
            <w:rStyle w:val="ad"/>
            <w:noProof/>
          </w:rPr>
          <w:t>6.9.13</w:t>
        </w:r>
        <w:r w:rsidR="00A54F30">
          <w:rPr>
            <w:rFonts w:asciiTheme="minorHAnsi" w:eastAsiaTheme="minorEastAsia" w:hAnsiTheme="minorHAnsi" w:cstheme="minorBidi"/>
            <w:noProof/>
            <w:sz w:val="21"/>
          </w:rPr>
          <w:tab/>
        </w:r>
        <w:r w:rsidR="00A54F30" w:rsidRPr="00BD5678">
          <w:rPr>
            <w:rStyle w:val="ad"/>
            <w:rFonts w:hint="eastAsia"/>
            <w:noProof/>
          </w:rPr>
          <w:t>推送白银调整指定仓库信息</w:t>
        </w:r>
        <w:r w:rsidR="00A54F30">
          <w:rPr>
            <w:noProof/>
            <w:webHidden/>
          </w:rPr>
          <w:tab/>
        </w:r>
        <w:r w:rsidR="00A54F30">
          <w:rPr>
            <w:noProof/>
            <w:webHidden/>
          </w:rPr>
          <w:fldChar w:fldCharType="begin"/>
        </w:r>
        <w:r w:rsidR="00A54F30">
          <w:rPr>
            <w:noProof/>
            <w:webHidden/>
          </w:rPr>
          <w:instrText xml:space="preserve"> PAGEREF _Toc493667881 \h </w:instrText>
        </w:r>
        <w:r w:rsidR="00A54F30">
          <w:rPr>
            <w:noProof/>
            <w:webHidden/>
          </w:rPr>
        </w:r>
        <w:r w:rsidR="00A54F30">
          <w:rPr>
            <w:noProof/>
            <w:webHidden/>
          </w:rPr>
          <w:fldChar w:fldCharType="separate"/>
        </w:r>
        <w:r w:rsidR="00A54F30">
          <w:rPr>
            <w:noProof/>
            <w:webHidden/>
          </w:rPr>
          <w:t>103</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2" w:history="1">
        <w:r w:rsidR="00A54F30" w:rsidRPr="00BD5678">
          <w:rPr>
            <w:rStyle w:val="ad"/>
            <w:noProof/>
          </w:rPr>
          <w:t>6.9.14</w:t>
        </w:r>
        <w:r w:rsidR="00A54F30">
          <w:rPr>
            <w:rFonts w:asciiTheme="minorHAnsi" w:eastAsiaTheme="minorEastAsia" w:hAnsiTheme="minorHAnsi" w:cstheme="minorBidi"/>
            <w:noProof/>
            <w:sz w:val="21"/>
          </w:rPr>
          <w:tab/>
        </w:r>
        <w:r w:rsidR="00A54F30" w:rsidRPr="00BD5678">
          <w:rPr>
            <w:rStyle w:val="ad"/>
            <w:rFonts w:hint="eastAsia"/>
            <w:noProof/>
          </w:rPr>
          <w:t>银行间询价交易补录手工输入参考价格请求和响应</w:t>
        </w:r>
        <w:r w:rsidR="00A54F30">
          <w:rPr>
            <w:noProof/>
            <w:webHidden/>
          </w:rPr>
          <w:tab/>
        </w:r>
        <w:r w:rsidR="00A54F30">
          <w:rPr>
            <w:noProof/>
            <w:webHidden/>
          </w:rPr>
          <w:fldChar w:fldCharType="begin"/>
        </w:r>
        <w:r w:rsidR="00A54F30">
          <w:rPr>
            <w:noProof/>
            <w:webHidden/>
          </w:rPr>
          <w:instrText xml:space="preserve"> PAGEREF _Toc493667882 \h </w:instrText>
        </w:r>
        <w:r w:rsidR="00A54F30">
          <w:rPr>
            <w:noProof/>
            <w:webHidden/>
          </w:rPr>
        </w:r>
        <w:r w:rsidR="00A54F30">
          <w:rPr>
            <w:noProof/>
            <w:webHidden/>
          </w:rPr>
          <w:fldChar w:fldCharType="separate"/>
        </w:r>
        <w:r w:rsidR="00A54F30">
          <w:rPr>
            <w:noProof/>
            <w:webHidden/>
          </w:rPr>
          <w:t>104</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3" w:history="1">
        <w:r w:rsidR="00A54F30" w:rsidRPr="00BD5678">
          <w:rPr>
            <w:rStyle w:val="ad"/>
            <w:noProof/>
          </w:rPr>
          <w:t>6.9.15</w:t>
        </w:r>
        <w:r w:rsidR="00A54F30">
          <w:rPr>
            <w:rFonts w:asciiTheme="minorHAnsi" w:eastAsiaTheme="minorEastAsia" w:hAnsiTheme="minorHAnsi" w:cstheme="minorBidi"/>
            <w:noProof/>
            <w:sz w:val="21"/>
          </w:rPr>
          <w:tab/>
        </w:r>
        <w:r w:rsidR="00A54F30" w:rsidRPr="00BD5678">
          <w:rPr>
            <w:rStyle w:val="ad"/>
            <w:rFonts w:hint="eastAsia"/>
            <w:noProof/>
          </w:rPr>
          <w:t>询价即远掉调整手工输入参考价格请求和响应</w:t>
        </w:r>
        <w:r w:rsidR="00A54F30">
          <w:rPr>
            <w:noProof/>
            <w:webHidden/>
          </w:rPr>
          <w:tab/>
        </w:r>
        <w:r w:rsidR="00A54F30">
          <w:rPr>
            <w:noProof/>
            <w:webHidden/>
          </w:rPr>
          <w:fldChar w:fldCharType="begin"/>
        </w:r>
        <w:r w:rsidR="00A54F30">
          <w:rPr>
            <w:noProof/>
            <w:webHidden/>
          </w:rPr>
          <w:instrText xml:space="preserve"> PAGEREF _Toc493667883 \h </w:instrText>
        </w:r>
        <w:r w:rsidR="00A54F30">
          <w:rPr>
            <w:noProof/>
            <w:webHidden/>
          </w:rPr>
        </w:r>
        <w:r w:rsidR="00A54F30">
          <w:rPr>
            <w:noProof/>
            <w:webHidden/>
          </w:rPr>
          <w:fldChar w:fldCharType="separate"/>
        </w:r>
        <w:r w:rsidR="00A54F30">
          <w:rPr>
            <w:noProof/>
            <w:webHidden/>
          </w:rPr>
          <w:t>104</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4" w:history="1">
        <w:r w:rsidR="00A54F30" w:rsidRPr="00BD5678">
          <w:rPr>
            <w:rStyle w:val="ad"/>
            <w:noProof/>
          </w:rPr>
          <w:t>6.9.16</w:t>
        </w:r>
        <w:r w:rsidR="00A54F30">
          <w:rPr>
            <w:rFonts w:asciiTheme="minorHAnsi" w:eastAsiaTheme="minorEastAsia" w:hAnsiTheme="minorHAnsi" w:cstheme="minorBidi"/>
            <w:noProof/>
            <w:sz w:val="21"/>
          </w:rPr>
          <w:tab/>
        </w:r>
        <w:r w:rsidR="00A54F30" w:rsidRPr="00BD5678">
          <w:rPr>
            <w:rStyle w:val="ad"/>
            <w:rFonts w:hint="eastAsia"/>
            <w:noProof/>
          </w:rPr>
          <w:t>询价调整手工输入参考价格确认请求和响应</w:t>
        </w:r>
        <w:r w:rsidR="00A54F30">
          <w:rPr>
            <w:noProof/>
            <w:webHidden/>
          </w:rPr>
          <w:tab/>
        </w:r>
        <w:r w:rsidR="00A54F30">
          <w:rPr>
            <w:noProof/>
            <w:webHidden/>
          </w:rPr>
          <w:fldChar w:fldCharType="begin"/>
        </w:r>
        <w:r w:rsidR="00A54F30">
          <w:rPr>
            <w:noProof/>
            <w:webHidden/>
          </w:rPr>
          <w:instrText xml:space="preserve"> PAGEREF _Toc493667884 \h </w:instrText>
        </w:r>
        <w:r w:rsidR="00A54F30">
          <w:rPr>
            <w:noProof/>
            <w:webHidden/>
          </w:rPr>
        </w:r>
        <w:r w:rsidR="00A54F30">
          <w:rPr>
            <w:noProof/>
            <w:webHidden/>
          </w:rPr>
          <w:fldChar w:fldCharType="separate"/>
        </w:r>
        <w:r w:rsidR="00A54F30">
          <w:rPr>
            <w:noProof/>
            <w:webHidden/>
          </w:rPr>
          <w:t>105</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5" w:history="1">
        <w:r w:rsidR="00A54F30" w:rsidRPr="00BD5678">
          <w:rPr>
            <w:rStyle w:val="ad"/>
            <w:noProof/>
          </w:rPr>
          <w:t>6.9.17</w:t>
        </w:r>
        <w:r w:rsidR="00A54F30">
          <w:rPr>
            <w:rFonts w:asciiTheme="minorHAnsi" w:eastAsiaTheme="minorEastAsia" w:hAnsiTheme="minorHAnsi" w:cstheme="minorBidi"/>
            <w:noProof/>
            <w:sz w:val="21"/>
          </w:rPr>
          <w:tab/>
        </w:r>
        <w:r w:rsidR="00A54F30" w:rsidRPr="00BD5678">
          <w:rPr>
            <w:rStyle w:val="ad"/>
            <w:rFonts w:hint="eastAsia"/>
            <w:noProof/>
          </w:rPr>
          <w:t>推送调整手工输入参考价格信息</w:t>
        </w:r>
        <w:r w:rsidR="00A54F30">
          <w:rPr>
            <w:noProof/>
            <w:webHidden/>
          </w:rPr>
          <w:tab/>
        </w:r>
        <w:r w:rsidR="00A54F30">
          <w:rPr>
            <w:noProof/>
            <w:webHidden/>
          </w:rPr>
          <w:fldChar w:fldCharType="begin"/>
        </w:r>
        <w:r w:rsidR="00A54F30">
          <w:rPr>
            <w:noProof/>
            <w:webHidden/>
          </w:rPr>
          <w:instrText xml:space="preserve"> PAGEREF _Toc493667885 \h </w:instrText>
        </w:r>
        <w:r w:rsidR="00A54F30">
          <w:rPr>
            <w:noProof/>
            <w:webHidden/>
          </w:rPr>
        </w:r>
        <w:r w:rsidR="00A54F30">
          <w:rPr>
            <w:noProof/>
            <w:webHidden/>
          </w:rPr>
          <w:fldChar w:fldCharType="separate"/>
        </w:r>
        <w:r w:rsidR="00A54F30">
          <w:rPr>
            <w:noProof/>
            <w:webHidden/>
          </w:rPr>
          <w:t>105</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86" w:history="1">
        <w:r w:rsidR="00A54F30" w:rsidRPr="00BD5678">
          <w:rPr>
            <w:rStyle w:val="ad"/>
            <w:rFonts w:ascii="宋体" w:hAnsi="宋体"/>
            <w:noProof/>
          </w:rPr>
          <w:t>6.10</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询价期权存续期管理消息</w:t>
        </w:r>
        <w:r w:rsidR="00A54F30">
          <w:rPr>
            <w:noProof/>
            <w:webHidden/>
          </w:rPr>
          <w:tab/>
        </w:r>
        <w:r w:rsidR="00A54F30">
          <w:rPr>
            <w:noProof/>
            <w:webHidden/>
          </w:rPr>
          <w:fldChar w:fldCharType="begin"/>
        </w:r>
        <w:r w:rsidR="00A54F30">
          <w:rPr>
            <w:noProof/>
            <w:webHidden/>
          </w:rPr>
          <w:instrText xml:space="preserve"> PAGEREF _Toc493667886 \h </w:instrText>
        </w:r>
        <w:r w:rsidR="00A54F30">
          <w:rPr>
            <w:noProof/>
            <w:webHidden/>
          </w:rPr>
        </w:r>
        <w:r w:rsidR="00A54F30">
          <w:rPr>
            <w:noProof/>
            <w:webHidden/>
          </w:rPr>
          <w:fldChar w:fldCharType="separate"/>
        </w:r>
        <w:r w:rsidR="00A54F30">
          <w:rPr>
            <w:noProof/>
            <w:webHidden/>
          </w:rPr>
          <w:t>106</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7" w:history="1">
        <w:r w:rsidR="00A54F30" w:rsidRPr="00BD5678">
          <w:rPr>
            <w:rStyle w:val="ad"/>
            <w:noProof/>
          </w:rPr>
          <w:t>6.10.1</w:t>
        </w:r>
        <w:r w:rsidR="00A54F30">
          <w:rPr>
            <w:rFonts w:asciiTheme="minorHAnsi" w:eastAsiaTheme="minorEastAsia" w:hAnsiTheme="minorHAnsi" w:cstheme="minorBidi"/>
            <w:noProof/>
            <w:sz w:val="21"/>
          </w:rPr>
          <w:tab/>
        </w:r>
        <w:r w:rsidR="00A54F30" w:rsidRPr="00BD5678">
          <w:rPr>
            <w:rStyle w:val="ad"/>
            <w:rFonts w:hint="eastAsia"/>
            <w:noProof/>
          </w:rPr>
          <w:t>询价期权交易行权申请请求和响应</w:t>
        </w:r>
        <w:r w:rsidR="00A54F30">
          <w:rPr>
            <w:noProof/>
            <w:webHidden/>
          </w:rPr>
          <w:tab/>
        </w:r>
        <w:r w:rsidR="00A54F30">
          <w:rPr>
            <w:noProof/>
            <w:webHidden/>
          </w:rPr>
          <w:fldChar w:fldCharType="begin"/>
        </w:r>
        <w:r w:rsidR="00A54F30">
          <w:rPr>
            <w:noProof/>
            <w:webHidden/>
          </w:rPr>
          <w:instrText xml:space="preserve"> PAGEREF _Toc493667887 \h </w:instrText>
        </w:r>
        <w:r w:rsidR="00A54F30">
          <w:rPr>
            <w:noProof/>
            <w:webHidden/>
          </w:rPr>
        </w:r>
        <w:r w:rsidR="00A54F30">
          <w:rPr>
            <w:noProof/>
            <w:webHidden/>
          </w:rPr>
          <w:fldChar w:fldCharType="separate"/>
        </w:r>
        <w:r w:rsidR="00A54F30">
          <w:rPr>
            <w:noProof/>
            <w:webHidden/>
          </w:rPr>
          <w:t>106</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8" w:history="1">
        <w:r w:rsidR="00A54F30" w:rsidRPr="00BD5678">
          <w:rPr>
            <w:rStyle w:val="ad"/>
            <w:noProof/>
          </w:rPr>
          <w:t>6.10.2</w:t>
        </w:r>
        <w:r w:rsidR="00A54F30">
          <w:rPr>
            <w:rFonts w:asciiTheme="minorHAnsi" w:eastAsiaTheme="minorEastAsia" w:hAnsiTheme="minorHAnsi" w:cstheme="minorBidi"/>
            <w:noProof/>
            <w:sz w:val="21"/>
          </w:rPr>
          <w:tab/>
        </w:r>
        <w:r w:rsidR="00A54F30" w:rsidRPr="00BD5678">
          <w:rPr>
            <w:rStyle w:val="ad"/>
            <w:rFonts w:hint="eastAsia"/>
            <w:noProof/>
          </w:rPr>
          <w:t>推送询价期权交易行权申请信息</w:t>
        </w:r>
        <w:r w:rsidR="00A54F30">
          <w:rPr>
            <w:noProof/>
            <w:webHidden/>
          </w:rPr>
          <w:tab/>
        </w:r>
        <w:r w:rsidR="00A54F30">
          <w:rPr>
            <w:noProof/>
            <w:webHidden/>
          </w:rPr>
          <w:fldChar w:fldCharType="begin"/>
        </w:r>
        <w:r w:rsidR="00A54F30">
          <w:rPr>
            <w:noProof/>
            <w:webHidden/>
          </w:rPr>
          <w:instrText xml:space="preserve"> PAGEREF _Toc493667888 \h </w:instrText>
        </w:r>
        <w:r w:rsidR="00A54F30">
          <w:rPr>
            <w:noProof/>
            <w:webHidden/>
          </w:rPr>
        </w:r>
        <w:r w:rsidR="00A54F30">
          <w:rPr>
            <w:noProof/>
            <w:webHidden/>
          </w:rPr>
          <w:fldChar w:fldCharType="separate"/>
        </w:r>
        <w:r w:rsidR="00A54F30">
          <w:rPr>
            <w:noProof/>
            <w:webHidden/>
          </w:rPr>
          <w:t>106</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89" w:history="1">
        <w:r w:rsidR="00A54F30" w:rsidRPr="00BD5678">
          <w:rPr>
            <w:rStyle w:val="ad"/>
            <w:noProof/>
          </w:rPr>
          <w:t>6.10.3</w:t>
        </w:r>
        <w:r w:rsidR="00A54F30">
          <w:rPr>
            <w:rFonts w:asciiTheme="minorHAnsi" w:eastAsiaTheme="minorEastAsia" w:hAnsiTheme="minorHAnsi" w:cstheme="minorBidi"/>
            <w:noProof/>
            <w:sz w:val="21"/>
          </w:rPr>
          <w:tab/>
        </w:r>
        <w:r w:rsidR="00A54F30" w:rsidRPr="00BD5678">
          <w:rPr>
            <w:rStyle w:val="ad"/>
            <w:rFonts w:hint="eastAsia"/>
            <w:noProof/>
          </w:rPr>
          <w:t>查询出符合平仓条件的交易单请求和响应</w:t>
        </w:r>
        <w:r w:rsidR="00A54F30">
          <w:rPr>
            <w:noProof/>
            <w:webHidden/>
          </w:rPr>
          <w:tab/>
        </w:r>
        <w:r w:rsidR="00A54F30">
          <w:rPr>
            <w:noProof/>
            <w:webHidden/>
          </w:rPr>
          <w:fldChar w:fldCharType="begin"/>
        </w:r>
        <w:r w:rsidR="00A54F30">
          <w:rPr>
            <w:noProof/>
            <w:webHidden/>
          </w:rPr>
          <w:instrText xml:space="preserve"> PAGEREF _Toc493667889 \h </w:instrText>
        </w:r>
        <w:r w:rsidR="00A54F30">
          <w:rPr>
            <w:noProof/>
            <w:webHidden/>
          </w:rPr>
        </w:r>
        <w:r w:rsidR="00A54F30">
          <w:rPr>
            <w:noProof/>
            <w:webHidden/>
          </w:rPr>
          <w:fldChar w:fldCharType="separate"/>
        </w:r>
        <w:r w:rsidR="00A54F30">
          <w:rPr>
            <w:noProof/>
            <w:webHidden/>
          </w:rPr>
          <w:t>106</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0" w:history="1">
        <w:r w:rsidR="00A54F30" w:rsidRPr="00BD5678">
          <w:rPr>
            <w:rStyle w:val="ad"/>
            <w:noProof/>
          </w:rPr>
          <w:t>6.10.4</w:t>
        </w:r>
        <w:r w:rsidR="00A54F30">
          <w:rPr>
            <w:rFonts w:asciiTheme="minorHAnsi" w:eastAsiaTheme="minorEastAsia" w:hAnsiTheme="minorHAnsi" w:cstheme="minorBidi"/>
            <w:noProof/>
            <w:sz w:val="21"/>
          </w:rPr>
          <w:tab/>
        </w:r>
        <w:r w:rsidR="00A54F30" w:rsidRPr="00BD5678">
          <w:rPr>
            <w:rStyle w:val="ad"/>
            <w:rFonts w:hint="eastAsia"/>
            <w:noProof/>
          </w:rPr>
          <w:t>询价期权交易平仓申请请求和响应</w:t>
        </w:r>
        <w:r w:rsidR="00A54F30">
          <w:rPr>
            <w:noProof/>
            <w:webHidden/>
          </w:rPr>
          <w:tab/>
        </w:r>
        <w:r w:rsidR="00A54F30">
          <w:rPr>
            <w:noProof/>
            <w:webHidden/>
          </w:rPr>
          <w:fldChar w:fldCharType="begin"/>
        </w:r>
        <w:r w:rsidR="00A54F30">
          <w:rPr>
            <w:noProof/>
            <w:webHidden/>
          </w:rPr>
          <w:instrText xml:space="preserve"> PAGEREF _Toc493667890 \h </w:instrText>
        </w:r>
        <w:r w:rsidR="00A54F30">
          <w:rPr>
            <w:noProof/>
            <w:webHidden/>
          </w:rPr>
        </w:r>
        <w:r w:rsidR="00A54F30">
          <w:rPr>
            <w:noProof/>
            <w:webHidden/>
          </w:rPr>
          <w:fldChar w:fldCharType="separate"/>
        </w:r>
        <w:r w:rsidR="00A54F30">
          <w:rPr>
            <w:noProof/>
            <w:webHidden/>
          </w:rPr>
          <w:t>107</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1" w:history="1">
        <w:r w:rsidR="00A54F30" w:rsidRPr="00BD5678">
          <w:rPr>
            <w:rStyle w:val="ad"/>
            <w:noProof/>
          </w:rPr>
          <w:t>6.10.5</w:t>
        </w:r>
        <w:r w:rsidR="00A54F30">
          <w:rPr>
            <w:rFonts w:asciiTheme="minorHAnsi" w:eastAsiaTheme="minorEastAsia" w:hAnsiTheme="minorHAnsi" w:cstheme="minorBidi"/>
            <w:noProof/>
            <w:sz w:val="21"/>
          </w:rPr>
          <w:tab/>
        </w:r>
        <w:r w:rsidR="00A54F30" w:rsidRPr="00BD5678">
          <w:rPr>
            <w:rStyle w:val="ad"/>
            <w:rFonts w:hint="eastAsia"/>
            <w:noProof/>
          </w:rPr>
          <w:t>推送询价期权交易平仓申请信息</w:t>
        </w:r>
        <w:r w:rsidR="00A54F30">
          <w:rPr>
            <w:noProof/>
            <w:webHidden/>
          </w:rPr>
          <w:tab/>
        </w:r>
        <w:r w:rsidR="00A54F30">
          <w:rPr>
            <w:noProof/>
            <w:webHidden/>
          </w:rPr>
          <w:fldChar w:fldCharType="begin"/>
        </w:r>
        <w:r w:rsidR="00A54F30">
          <w:rPr>
            <w:noProof/>
            <w:webHidden/>
          </w:rPr>
          <w:instrText xml:space="preserve"> PAGEREF _Toc493667891 \h </w:instrText>
        </w:r>
        <w:r w:rsidR="00A54F30">
          <w:rPr>
            <w:noProof/>
            <w:webHidden/>
          </w:rPr>
        </w:r>
        <w:r w:rsidR="00A54F30">
          <w:rPr>
            <w:noProof/>
            <w:webHidden/>
          </w:rPr>
          <w:fldChar w:fldCharType="separate"/>
        </w:r>
        <w:r w:rsidR="00A54F30">
          <w:rPr>
            <w:noProof/>
            <w:webHidden/>
          </w:rPr>
          <w:t>108</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2" w:history="1">
        <w:r w:rsidR="00A54F30" w:rsidRPr="00BD5678">
          <w:rPr>
            <w:rStyle w:val="ad"/>
            <w:noProof/>
          </w:rPr>
          <w:t>6.10.6</w:t>
        </w:r>
        <w:r w:rsidR="00A54F30">
          <w:rPr>
            <w:rFonts w:asciiTheme="minorHAnsi" w:eastAsiaTheme="minorEastAsia" w:hAnsiTheme="minorHAnsi" w:cstheme="minorBidi"/>
            <w:noProof/>
            <w:sz w:val="21"/>
          </w:rPr>
          <w:tab/>
        </w:r>
        <w:r w:rsidR="00A54F30" w:rsidRPr="00BD5678">
          <w:rPr>
            <w:rStyle w:val="ad"/>
            <w:rFonts w:hint="eastAsia"/>
            <w:noProof/>
          </w:rPr>
          <w:t>询价期权交易平仓申请确认请求和响应</w:t>
        </w:r>
        <w:r w:rsidR="00A54F30">
          <w:rPr>
            <w:noProof/>
            <w:webHidden/>
          </w:rPr>
          <w:tab/>
        </w:r>
        <w:r w:rsidR="00A54F30">
          <w:rPr>
            <w:noProof/>
            <w:webHidden/>
          </w:rPr>
          <w:fldChar w:fldCharType="begin"/>
        </w:r>
        <w:r w:rsidR="00A54F30">
          <w:rPr>
            <w:noProof/>
            <w:webHidden/>
          </w:rPr>
          <w:instrText xml:space="preserve"> PAGEREF _Toc493667892 \h </w:instrText>
        </w:r>
        <w:r w:rsidR="00A54F30">
          <w:rPr>
            <w:noProof/>
            <w:webHidden/>
          </w:rPr>
        </w:r>
        <w:r w:rsidR="00A54F30">
          <w:rPr>
            <w:noProof/>
            <w:webHidden/>
          </w:rPr>
          <w:fldChar w:fldCharType="separate"/>
        </w:r>
        <w:r w:rsidR="00A54F30">
          <w:rPr>
            <w:noProof/>
            <w:webHidden/>
          </w:rPr>
          <w:t>108</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3" w:history="1">
        <w:r w:rsidR="00A54F30" w:rsidRPr="00BD5678">
          <w:rPr>
            <w:rStyle w:val="ad"/>
            <w:noProof/>
          </w:rPr>
          <w:t>6.10.7</w:t>
        </w:r>
        <w:r w:rsidR="00A54F30">
          <w:rPr>
            <w:rFonts w:asciiTheme="minorHAnsi" w:eastAsiaTheme="minorEastAsia" w:hAnsiTheme="minorHAnsi" w:cstheme="minorBidi"/>
            <w:noProof/>
            <w:sz w:val="21"/>
          </w:rPr>
          <w:tab/>
        </w:r>
        <w:r w:rsidR="00A54F30" w:rsidRPr="00BD5678">
          <w:rPr>
            <w:rStyle w:val="ad"/>
            <w:rFonts w:hint="eastAsia"/>
            <w:noProof/>
          </w:rPr>
          <w:t>推送询价期权交易平仓成功信息</w:t>
        </w:r>
        <w:r w:rsidR="00A54F30">
          <w:rPr>
            <w:noProof/>
            <w:webHidden/>
          </w:rPr>
          <w:tab/>
        </w:r>
        <w:r w:rsidR="00A54F30">
          <w:rPr>
            <w:noProof/>
            <w:webHidden/>
          </w:rPr>
          <w:fldChar w:fldCharType="begin"/>
        </w:r>
        <w:r w:rsidR="00A54F30">
          <w:rPr>
            <w:noProof/>
            <w:webHidden/>
          </w:rPr>
          <w:instrText xml:space="preserve"> PAGEREF _Toc493667893 \h </w:instrText>
        </w:r>
        <w:r w:rsidR="00A54F30">
          <w:rPr>
            <w:noProof/>
            <w:webHidden/>
          </w:rPr>
        </w:r>
        <w:r w:rsidR="00A54F30">
          <w:rPr>
            <w:noProof/>
            <w:webHidden/>
          </w:rPr>
          <w:fldChar w:fldCharType="separate"/>
        </w:r>
        <w:r w:rsidR="00A54F30">
          <w:rPr>
            <w:noProof/>
            <w:webHidden/>
          </w:rPr>
          <w:t>109</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4" w:history="1">
        <w:r w:rsidR="00A54F30" w:rsidRPr="00BD5678">
          <w:rPr>
            <w:rStyle w:val="ad"/>
            <w:noProof/>
          </w:rPr>
          <w:t>6.10.8</w:t>
        </w:r>
        <w:r w:rsidR="00A54F30">
          <w:rPr>
            <w:rFonts w:asciiTheme="minorHAnsi" w:eastAsiaTheme="minorEastAsia" w:hAnsiTheme="minorHAnsi" w:cstheme="minorBidi"/>
            <w:noProof/>
            <w:sz w:val="21"/>
          </w:rPr>
          <w:tab/>
        </w:r>
        <w:r w:rsidR="00A54F30" w:rsidRPr="00BD5678">
          <w:rPr>
            <w:rStyle w:val="ad"/>
            <w:rFonts w:hint="eastAsia"/>
            <w:noProof/>
          </w:rPr>
          <w:t>推送询价期权权利金再次清算消息</w:t>
        </w:r>
        <w:r w:rsidR="00A54F30">
          <w:rPr>
            <w:noProof/>
            <w:webHidden/>
          </w:rPr>
          <w:tab/>
        </w:r>
        <w:r w:rsidR="00A54F30">
          <w:rPr>
            <w:noProof/>
            <w:webHidden/>
          </w:rPr>
          <w:fldChar w:fldCharType="begin"/>
        </w:r>
        <w:r w:rsidR="00A54F30">
          <w:rPr>
            <w:noProof/>
            <w:webHidden/>
          </w:rPr>
          <w:instrText xml:space="preserve"> PAGEREF _Toc493667894 \h </w:instrText>
        </w:r>
        <w:r w:rsidR="00A54F30">
          <w:rPr>
            <w:noProof/>
            <w:webHidden/>
          </w:rPr>
        </w:r>
        <w:r w:rsidR="00A54F30">
          <w:rPr>
            <w:noProof/>
            <w:webHidden/>
          </w:rPr>
          <w:fldChar w:fldCharType="separate"/>
        </w:r>
        <w:r w:rsidR="00A54F30">
          <w:rPr>
            <w:noProof/>
            <w:webHidden/>
          </w:rPr>
          <w:t>109</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5" w:history="1">
        <w:r w:rsidR="00A54F30" w:rsidRPr="00BD5678">
          <w:rPr>
            <w:rStyle w:val="ad"/>
            <w:noProof/>
          </w:rPr>
          <w:t>6.10.9</w:t>
        </w:r>
        <w:r w:rsidR="00A54F30">
          <w:rPr>
            <w:rFonts w:asciiTheme="minorHAnsi" w:eastAsiaTheme="minorEastAsia" w:hAnsiTheme="minorHAnsi" w:cstheme="minorBidi"/>
            <w:noProof/>
            <w:sz w:val="21"/>
          </w:rPr>
          <w:tab/>
        </w:r>
        <w:r w:rsidR="00A54F30" w:rsidRPr="00BD5678">
          <w:rPr>
            <w:rStyle w:val="ad"/>
            <w:rFonts w:hint="eastAsia"/>
            <w:noProof/>
          </w:rPr>
          <w:t>推送询价期权交易撤销成功消息</w:t>
        </w:r>
        <w:r w:rsidR="00A54F30">
          <w:rPr>
            <w:noProof/>
            <w:webHidden/>
          </w:rPr>
          <w:tab/>
        </w:r>
        <w:r w:rsidR="00A54F30">
          <w:rPr>
            <w:noProof/>
            <w:webHidden/>
          </w:rPr>
          <w:fldChar w:fldCharType="begin"/>
        </w:r>
        <w:r w:rsidR="00A54F30">
          <w:rPr>
            <w:noProof/>
            <w:webHidden/>
          </w:rPr>
          <w:instrText xml:space="preserve"> PAGEREF _Toc493667895 \h </w:instrText>
        </w:r>
        <w:r w:rsidR="00A54F30">
          <w:rPr>
            <w:noProof/>
            <w:webHidden/>
          </w:rPr>
        </w:r>
        <w:r w:rsidR="00A54F30">
          <w:rPr>
            <w:noProof/>
            <w:webHidden/>
          </w:rPr>
          <w:fldChar w:fldCharType="separate"/>
        </w:r>
        <w:r w:rsidR="00A54F30">
          <w:rPr>
            <w:noProof/>
            <w:webHidden/>
          </w:rPr>
          <w:t>109</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6" w:history="1">
        <w:r w:rsidR="00A54F30" w:rsidRPr="00BD5678">
          <w:rPr>
            <w:rStyle w:val="ad"/>
            <w:noProof/>
          </w:rPr>
          <w:t>6.10.10</w:t>
        </w:r>
        <w:r w:rsidR="00A54F30">
          <w:rPr>
            <w:rFonts w:asciiTheme="minorHAnsi" w:eastAsiaTheme="minorEastAsia" w:hAnsiTheme="minorHAnsi" w:cstheme="minorBidi"/>
            <w:noProof/>
            <w:sz w:val="21"/>
          </w:rPr>
          <w:tab/>
        </w:r>
        <w:r w:rsidR="00A54F30" w:rsidRPr="00BD5678">
          <w:rPr>
            <w:rStyle w:val="ad"/>
            <w:rFonts w:hint="eastAsia"/>
            <w:noProof/>
          </w:rPr>
          <w:t>推送询价期权交易日期要素修改消息</w:t>
        </w:r>
        <w:r w:rsidR="00A54F30">
          <w:rPr>
            <w:noProof/>
            <w:webHidden/>
          </w:rPr>
          <w:tab/>
        </w:r>
        <w:r w:rsidR="00A54F30">
          <w:rPr>
            <w:noProof/>
            <w:webHidden/>
          </w:rPr>
          <w:fldChar w:fldCharType="begin"/>
        </w:r>
        <w:r w:rsidR="00A54F30">
          <w:rPr>
            <w:noProof/>
            <w:webHidden/>
          </w:rPr>
          <w:instrText xml:space="preserve"> PAGEREF _Toc493667896 \h </w:instrText>
        </w:r>
        <w:r w:rsidR="00A54F30">
          <w:rPr>
            <w:noProof/>
            <w:webHidden/>
          </w:rPr>
        </w:r>
        <w:r w:rsidR="00A54F30">
          <w:rPr>
            <w:noProof/>
            <w:webHidden/>
          </w:rPr>
          <w:fldChar w:fldCharType="separate"/>
        </w:r>
        <w:r w:rsidR="00A54F30">
          <w:rPr>
            <w:noProof/>
            <w:webHidden/>
          </w:rPr>
          <w:t>109</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897" w:history="1">
        <w:r w:rsidR="00A54F30" w:rsidRPr="00BD5678">
          <w:rPr>
            <w:rStyle w:val="ad"/>
            <w:rFonts w:ascii="宋体" w:hAnsi="宋体"/>
            <w:noProof/>
          </w:rPr>
          <w:t>6.11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询价拆借存续期管理消息</w:t>
        </w:r>
        <w:r w:rsidR="00A54F30">
          <w:rPr>
            <w:noProof/>
            <w:webHidden/>
          </w:rPr>
          <w:tab/>
        </w:r>
        <w:r w:rsidR="00A54F30">
          <w:rPr>
            <w:noProof/>
            <w:webHidden/>
          </w:rPr>
          <w:fldChar w:fldCharType="begin"/>
        </w:r>
        <w:r w:rsidR="00A54F30">
          <w:rPr>
            <w:noProof/>
            <w:webHidden/>
          </w:rPr>
          <w:instrText xml:space="preserve"> PAGEREF _Toc493667897 \h </w:instrText>
        </w:r>
        <w:r w:rsidR="00A54F30">
          <w:rPr>
            <w:noProof/>
            <w:webHidden/>
          </w:rPr>
        </w:r>
        <w:r w:rsidR="00A54F30">
          <w:rPr>
            <w:noProof/>
            <w:webHidden/>
          </w:rPr>
          <w:fldChar w:fldCharType="separate"/>
        </w:r>
        <w:r w:rsidR="00A54F30">
          <w:rPr>
            <w:noProof/>
            <w:webHidden/>
          </w:rPr>
          <w:t>110</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8" w:history="1">
        <w:r w:rsidR="00A54F30" w:rsidRPr="00BD5678">
          <w:rPr>
            <w:rStyle w:val="ad"/>
            <w:noProof/>
          </w:rPr>
          <w:t>6.11.1</w:t>
        </w:r>
        <w:r w:rsidR="00A54F30">
          <w:rPr>
            <w:rFonts w:asciiTheme="minorHAnsi" w:eastAsiaTheme="minorEastAsia" w:hAnsiTheme="minorHAnsi" w:cstheme="minorBidi"/>
            <w:noProof/>
            <w:sz w:val="21"/>
          </w:rPr>
          <w:tab/>
        </w:r>
        <w:r w:rsidR="00A54F30" w:rsidRPr="00BD5678">
          <w:rPr>
            <w:rStyle w:val="ad"/>
            <w:rFonts w:hint="eastAsia"/>
            <w:noProof/>
          </w:rPr>
          <w:t>推送询价交易借金过户信息</w:t>
        </w:r>
        <w:r w:rsidR="00A54F30">
          <w:rPr>
            <w:noProof/>
            <w:webHidden/>
          </w:rPr>
          <w:tab/>
        </w:r>
        <w:r w:rsidR="00A54F30">
          <w:rPr>
            <w:noProof/>
            <w:webHidden/>
          </w:rPr>
          <w:fldChar w:fldCharType="begin"/>
        </w:r>
        <w:r w:rsidR="00A54F30">
          <w:rPr>
            <w:noProof/>
            <w:webHidden/>
          </w:rPr>
          <w:instrText xml:space="preserve"> PAGEREF _Toc493667898 \h </w:instrText>
        </w:r>
        <w:r w:rsidR="00A54F30">
          <w:rPr>
            <w:noProof/>
            <w:webHidden/>
          </w:rPr>
        </w:r>
        <w:r w:rsidR="00A54F30">
          <w:rPr>
            <w:noProof/>
            <w:webHidden/>
          </w:rPr>
          <w:fldChar w:fldCharType="separate"/>
        </w:r>
        <w:r w:rsidR="00A54F30">
          <w:rPr>
            <w:noProof/>
            <w:webHidden/>
          </w:rPr>
          <w:t>110</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899" w:history="1">
        <w:r w:rsidR="00A54F30" w:rsidRPr="00BD5678">
          <w:rPr>
            <w:rStyle w:val="ad"/>
            <w:noProof/>
          </w:rPr>
          <w:t>6.11.2</w:t>
        </w:r>
        <w:r w:rsidR="00A54F30">
          <w:rPr>
            <w:rFonts w:asciiTheme="minorHAnsi" w:eastAsiaTheme="minorEastAsia" w:hAnsiTheme="minorHAnsi" w:cstheme="minorBidi"/>
            <w:noProof/>
            <w:sz w:val="21"/>
          </w:rPr>
          <w:tab/>
        </w:r>
        <w:r w:rsidR="00A54F30" w:rsidRPr="00BD5678">
          <w:rPr>
            <w:rStyle w:val="ad"/>
            <w:rFonts w:hint="eastAsia"/>
            <w:noProof/>
          </w:rPr>
          <w:t>推送询价拆借交易利息再次清算消息</w:t>
        </w:r>
        <w:r w:rsidR="00A54F30">
          <w:rPr>
            <w:noProof/>
            <w:webHidden/>
          </w:rPr>
          <w:tab/>
        </w:r>
        <w:r w:rsidR="00A54F30">
          <w:rPr>
            <w:noProof/>
            <w:webHidden/>
          </w:rPr>
          <w:fldChar w:fldCharType="begin"/>
        </w:r>
        <w:r w:rsidR="00A54F30">
          <w:rPr>
            <w:noProof/>
            <w:webHidden/>
          </w:rPr>
          <w:instrText xml:space="preserve"> PAGEREF _Toc493667899 \h </w:instrText>
        </w:r>
        <w:r w:rsidR="00A54F30">
          <w:rPr>
            <w:noProof/>
            <w:webHidden/>
          </w:rPr>
        </w:r>
        <w:r w:rsidR="00A54F30">
          <w:rPr>
            <w:noProof/>
            <w:webHidden/>
          </w:rPr>
          <w:fldChar w:fldCharType="separate"/>
        </w:r>
        <w:r w:rsidR="00A54F30">
          <w:rPr>
            <w:noProof/>
            <w:webHidden/>
          </w:rPr>
          <w:t>110</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0" w:history="1">
        <w:r w:rsidR="00A54F30" w:rsidRPr="00BD5678">
          <w:rPr>
            <w:rStyle w:val="ad"/>
            <w:noProof/>
          </w:rPr>
          <w:t>6.11.3</w:t>
        </w:r>
        <w:r w:rsidR="00A54F30">
          <w:rPr>
            <w:rFonts w:asciiTheme="minorHAnsi" w:eastAsiaTheme="minorEastAsia" w:hAnsiTheme="minorHAnsi" w:cstheme="minorBidi"/>
            <w:noProof/>
            <w:sz w:val="21"/>
          </w:rPr>
          <w:tab/>
        </w:r>
        <w:r w:rsidR="00A54F30" w:rsidRPr="00BD5678">
          <w:rPr>
            <w:rStyle w:val="ad"/>
            <w:rFonts w:hint="eastAsia"/>
            <w:noProof/>
          </w:rPr>
          <w:t>查询符合修改还金参数的拆借交易请求和响应</w:t>
        </w:r>
        <w:r w:rsidR="00A54F30">
          <w:rPr>
            <w:noProof/>
            <w:webHidden/>
          </w:rPr>
          <w:tab/>
        </w:r>
        <w:r w:rsidR="00A54F30">
          <w:rPr>
            <w:noProof/>
            <w:webHidden/>
          </w:rPr>
          <w:fldChar w:fldCharType="begin"/>
        </w:r>
        <w:r w:rsidR="00A54F30">
          <w:rPr>
            <w:noProof/>
            <w:webHidden/>
          </w:rPr>
          <w:instrText xml:space="preserve"> PAGEREF _Toc493667900 \h </w:instrText>
        </w:r>
        <w:r w:rsidR="00A54F30">
          <w:rPr>
            <w:noProof/>
            <w:webHidden/>
          </w:rPr>
        </w:r>
        <w:r w:rsidR="00A54F30">
          <w:rPr>
            <w:noProof/>
            <w:webHidden/>
          </w:rPr>
          <w:fldChar w:fldCharType="separate"/>
        </w:r>
        <w:r w:rsidR="00A54F30">
          <w:rPr>
            <w:noProof/>
            <w:webHidden/>
          </w:rPr>
          <w:t>110</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1" w:history="1">
        <w:r w:rsidR="00A54F30" w:rsidRPr="00BD5678">
          <w:rPr>
            <w:rStyle w:val="ad"/>
            <w:noProof/>
          </w:rPr>
          <w:t>6.11.4</w:t>
        </w:r>
        <w:r w:rsidR="00A54F30">
          <w:rPr>
            <w:rFonts w:asciiTheme="minorHAnsi" w:eastAsiaTheme="minorEastAsia" w:hAnsiTheme="minorHAnsi" w:cstheme="minorBidi"/>
            <w:noProof/>
            <w:sz w:val="21"/>
          </w:rPr>
          <w:tab/>
        </w:r>
        <w:r w:rsidR="00A54F30" w:rsidRPr="00BD5678">
          <w:rPr>
            <w:rStyle w:val="ad"/>
            <w:rFonts w:hint="eastAsia"/>
            <w:noProof/>
          </w:rPr>
          <w:t>拆借还金参数修改申请请求和响应</w:t>
        </w:r>
        <w:r w:rsidR="00A54F30">
          <w:rPr>
            <w:noProof/>
            <w:webHidden/>
          </w:rPr>
          <w:tab/>
        </w:r>
        <w:r w:rsidR="00A54F30">
          <w:rPr>
            <w:noProof/>
            <w:webHidden/>
          </w:rPr>
          <w:fldChar w:fldCharType="begin"/>
        </w:r>
        <w:r w:rsidR="00A54F30">
          <w:rPr>
            <w:noProof/>
            <w:webHidden/>
          </w:rPr>
          <w:instrText xml:space="preserve"> PAGEREF _Toc493667901 \h </w:instrText>
        </w:r>
        <w:r w:rsidR="00A54F30">
          <w:rPr>
            <w:noProof/>
            <w:webHidden/>
          </w:rPr>
        </w:r>
        <w:r w:rsidR="00A54F30">
          <w:rPr>
            <w:noProof/>
            <w:webHidden/>
          </w:rPr>
          <w:fldChar w:fldCharType="separate"/>
        </w:r>
        <w:r w:rsidR="00A54F30">
          <w:rPr>
            <w:noProof/>
            <w:webHidden/>
          </w:rPr>
          <w:t>111</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2" w:history="1">
        <w:r w:rsidR="00A54F30" w:rsidRPr="00BD5678">
          <w:rPr>
            <w:rStyle w:val="ad"/>
            <w:noProof/>
          </w:rPr>
          <w:t>6.11.5</w:t>
        </w:r>
        <w:r w:rsidR="00A54F30">
          <w:rPr>
            <w:rFonts w:asciiTheme="minorHAnsi" w:eastAsiaTheme="minorEastAsia" w:hAnsiTheme="minorHAnsi" w:cstheme="minorBidi"/>
            <w:noProof/>
            <w:sz w:val="21"/>
          </w:rPr>
          <w:tab/>
        </w:r>
        <w:r w:rsidR="00A54F30" w:rsidRPr="00BD5678">
          <w:rPr>
            <w:rStyle w:val="ad"/>
            <w:rFonts w:hint="eastAsia"/>
            <w:noProof/>
          </w:rPr>
          <w:t>推送拆借交易还金参数修改信息</w:t>
        </w:r>
        <w:r w:rsidR="00A54F30">
          <w:rPr>
            <w:noProof/>
            <w:webHidden/>
          </w:rPr>
          <w:tab/>
        </w:r>
        <w:r w:rsidR="00A54F30">
          <w:rPr>
            <w:noProof/>
            <w:webHidden/>
          </w:rPr>
          <w:fldChar w:fldCharType="begin"/>
        </w:r>
        <w:r w:rsidR="00A54F30">
          <w:rPr>
            <w:noProof/>
            <w:webHidden/>
          </w:rPr>
          <w:instrText xml:space="preserve"> PAGEREF _Toc493667902 \h </w:instrText>
        </w:r>
        <w:r w:rsidR="00A54F30">
          <w:rPr>
            <w:noProof/>
            <w:webHidden/>
          </w:rPr>
        </w:r>
        <w:r w:rsidR="00A54F30">
          <w:rPr>
            <w:noProof/>
            <w:webHidden/>
          </w:rPr>
          <w:fldChar w:fldCharType="separate"/>
        </w:r>
        <w:r w:rsidR="00A54F30">
          <w:rPr>
            <w:noProof/>
            <w:webHidden/>
          </w:rPr>
          <w:t>112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3" w:history="1">
        <w:r w:rsidR="00A54F30" w:rsidRPr="00BD5678">
          <w:rPr>
            <w:rStyle w:val="ad"/>
            <w:noProof/>
          </w:rPr>
          <w:t>6.11.6</w:t>
        </w:r>
        <w:r w:rsidR="00A54F30">
          <w:rPr>
            <w:rFonts w:asciiTheme="minorHAnsi" w:eastAsiaTheme="minorEastAsia" w:hAnsiTheme="minorHAnsi" w:cstheme="minorBidi"/>
            <w:noProof/>
            <w:sz w:val="21"/>
          </w:rPr>
          <w:tab/>
        </w:r>
        <w:r w:rsidR="00A54F30" w:rsidRPr="00BD5678">
          <w:rPr>
            <w:rStyle w:val="ad"/>
            <w:rFonts w:hint="eastAsia"/>
            <w:noProof/>
          </w:rPr>
          <w:t>询价拆借交易还金参数修改确认请求和响应</w:t>
        </w:r>
        <w:r w:rsidR="00A54F30">
          <w:rPr>
            <w:noProof/>
            <w:webHidden/>
          </w:rPr>
          <w:tab/>
        </w:r>
        <w:r w:rsidR="00A54F30">
          <w:rPr>
            <w:noProof/>
            <w:webHidden/>
          </w:rPr>
          <w:fldChar w:fldCharType="begin"/>
        </w:r>
        <w:r w:rsidR="00A54F30">
          <w:rPr>
            <w:noProof/>
            <w:webHidden/>
          </w:rPr>
          <w:instrText xml:space="preserve"> PAGEREF _Toc493667903 \h </w:instrText>
        </w:r>
        <w:r w:rsidR="00A54F30">
          <w:rPr>
            <w:noProof/>
            <w:webHidden/>
          </w:rPr>
        </w:r>
        <w:r w:rsidR="00A54F30">
          <w:rPr>
            <w:noProof/>
            <w:webHidden/>
          </w:rPr>
          <w:fldChar w:fldCharType="separate"/>
        </w:r>
        <w:r w:rsidR="00A54F30">
          <w:rPr>
            <w:noProof/>
            <w:webHidden/>
          </w:rPr>
          <w:t>112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4" w:history="1">
        <w:r w:rsidR="00A54F30" w:rsidRPr="00BD5678">
          <w:rPr>
            <w:rStyle w:val="ad"/>
            <w:noProof/>
          </w:rPr>
          <w:t>6.11.7</w:t>
        </w:r>
        <w:r w:rsidR="00A54F30">
          <w:rPr>
            <w:rFonts w:asciiTheme="minorHAnsi" w:eastAsiaTheme="minorEastAsia" w:hAnsiTheme="minorHAnsi" w:cstheme="minorBidi"/>
            <w:noProof/>
            <w:sz w:val="21"/>
          </w:rPr>
          <w:tab/>
        </w:r>
        <w:r w:rsidR="00A54F30" w:rsidRPr="00BD5678">
          <w:rPr>
            <w:rStyle w:val="ad"/>
            <w:rFonts w:hint="eastAsia"/>
            <w:noProof/>
          </w:rPr>
          <w:t>询价拆借交易当日主动还金请求和响应</w:t>
        </w:r>
        <w:r w:rsidR="00A54F30">
          <w:rPr>
            <w:noProof/>
            <w:webHidden/>
          </w:rPr>
          <w:tab/>
        </w:r>
        <w:r w:rsidR="00A54F30">
          <w:rPr>
            <w:noProof/>
            <w:webHidden/>
          </w:rPr>
          <w:fldChar w:fldCharType="begin"/>
        </w:r>
        <w:r w:rsidR="00A54F30">
          <w:rPr>
            <w:noProof/>
            <w:webHidden/>
          </w:rPr>
          <w:instrText xml:space="preserve"> PAGEREF _Toc493667904 \h </w:instrText>
        </w:r>
        <w:r w:rsidR="00A54F30">
          <w:rPr>
            <w:noProof/>
            <w:webHidden/>
          </w:rPr>
        </w:r>
        <w:r w:rsidR="00A54F30">
          <w:rPr>
            <w:noProof/>
            <w:webHidden/>
          </w:rPr>
          <w:fldChar w:fldCharType="separate"/>
        </w:r>
        <w:r w:rsidR="00A54F30">
          <w:rPr>
            <w:noProof/>
            <w:webHidden/>
          </w:rPr>
          <w:t>112</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5" w:history="1">
        <w:r w:rsidR="00A54F30" w:rsidRPr="00BD5678">
          <w:rPr>
            <w:rStyle w:val="ad"/>
            <w:noProof/>
          </w:rPr>
          <w:t>6.11.8</w:t>
        </w:r>
        <w:r w:rsidR="00A54F30">
          <w:rPr>
            <w:rFonts w:asciiTheme="minorHAnsi" w:eastAsiaTheme="minorEastAsia" w:hAnsiTheme="minorHAnsi" w:cstheme="minorBidi"/>
            <w:noProof/>
            <w:sz w:val="21"/>
          </w:rPr>
          <w:tab/>
        </w:r>
        <w:r w:rsidR="00A54F30" w:rsidRPr="00BD5678">
          <w:rPr>
            <w:rStyle w:val="ad"/>
            <w:rFonts w:hint="eastAsia"/>
            <w:noProof/>
          </w:rPr>
          <w:t>推送询价拆借交易当日主动还金信息</w:t>
        </w:r>
        <w:r w:rsidR="00A54F30">
          <w:rPr>
            <w:noProof/>
            <w:webHidden/>
          </w:rPr>
          <w:tab/>
        </w:r>
        <w:r w:rsidR="00A54F30">
          <w:rPr>
            <w:noProof/>
            <w:webHidden/>
          </w:rPr>
          <w:fldChar w:fldCharType="begin"/>
        </w:r>
        <w:r w:rsidR="00A54F30">
          <w:rPr>
            <w:noProof/>
            <w:webHidden/>
          </w:rPr>
          <w:instrText xml:space="preserve"> PAGEREF _Toc493667905 \h </w:instrText>
        </w:r>
        <w:r w:rsidR="00A54F30">
          <w:rPr>
            <w:noProof/>
            <w:webHidden/>
          </w:rPr>
        </w:r>
        <w:r w:rsidR="00A54F30">
          <w:rPr>
            <w:noProof/>
            <w:webHidden/>
          </w:rPr>
          <w:fldChar w:fldCharType="separate"/>
        </w:r>
        <w:r w:rsidR="00A54F30">
          <w:rPr>
            <w:noProof/>
            <w:webHidden/>
          </w:rPr>
          <w:t>113</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6" w:history="1">
        <w:r w:rsidR="00A54F30" w:rsidRPr="00BD5678">
          <w:rPr>
            <w:rStyle w:val="ad"/>
            <w:noProof/>
          </w:rPr>
          <w:t>6.11.9</w:t>
        </w:r>
        <w:r w:rsidR="00A54F30">
          <w:rPr>
            <w:rFonts w:asciiTheme="minorHAnsi" w:eastAsiaTheme="minorEastAsia" w:hAnsiTheme="minorHAnsi" w:cstheme="minorBidi"/>
            <w:noProof/>
            <w:sz w:val="21"/>
          </w:rPr>
          <w:tab/>
        </w:r>
        <w:r w:rsidR="00A54F30" w:rsidRPr="00BD5678">
          <w:rPr>
            <w:rStyle w:val="ad"/>
            <w:rFonts w:hint="eastAsia"/>
            <w:noProof/>
          </w:rPr>
          <w:t>询价拆借交易撤销请求和响应</w:t>
        </w:r>
        <w:r w:rsidR="00A54F30">
          <w:rPr>
            <w:noProof/>
            <w:webHidden/>
          </w:rPr>
          <w:tab/>
        </w:r>
        <w:r w:rsidR="00A54F30">
          <w:rPr>
            <w:noProof/>
            <w:webHidden/>
          </w:rPr>
          <w:fldChar w:fldCharType="begin"/>
        </w:r>
        <w:r w:rsidR="00A54F30">
          <w:rPr>
            <w:noProof/>
            <w:webHidden/>
          </w:rPr>
          <w:instrText xml:space="preserve"> PAGEREF _Toc493667906 \h </w:instrText>
        </w:r>
        <w:r w:rsidR="00A54F30">
          <w:rPr>
            <w:noProof/>
            <w:webHidden/>
          </w:rPr>
        </w:r>
        <w:r w:rsidR="00A54F30">
          <w:rPr>
            <w:noProof/>
            <w:webHidden/>
          </w:rPr>
          <w:fldChar w:fldCharType="separate"/>
        </w:r>
        <w:r w:rsidR="00A54F30">
          <w:rPr>
            <w:noProof/>
            <w:webHidden/>
          </w:rPr>
          <w:t>113</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7" w:history="1">
        <w:r w:rsidR="00A54F30" w:rsidRPr="00BD5678">
          <w:rPr>
            <w:rStyle w:val="ad"/>
            <w:noProof/>
          </w:rPr>
          <w:t>6.11.10</w:t>
        </w:r>
        <w:r w:rsidR="00A54F30">
          <w:rPr>
            <w:rFonts w:asciiTheme="minorHAnsi" w:eastAsiaTheme="minorEastAsia" w:hAnsiTheme="minorHAnsi" w:cstheme="minorBidi"/>
            <w:noProof/>
            <w:sz w:val="21"/>
          </w:rPr>
          <w:tab/>
        </w:r>
        <w:r w:rsidR="00A54F30" w:rsidRPr="00BD5678">
          <w:rPr>
            <w:rStyle w:val="ad"/>
            <w:rFonts w:hint="eastAsia"/>
            <w:noProof/>
          </w:rPr>
          <w:t>推送询价拆借交易撤销信息</w:t>
        </w:r>
        <w:r w:rsidR="00A54F30">
          <w:rPr>
            <w:noProof/>
            <w:webHidden/>
          </w:rPr>
          <w:tab/>
        </w:r>
        <w:r w:rsidR="00A54F30">
          <w:rPr>
            <w:noProof/>
            <w:webHidden/>
          </w:rPr>
          <w:fldChar w:fldCharType="begin"/>
        </w:r>
        <w:r w:rsidR="00A54F30">
          <w:rPr>
            <w:noProof/>
            <w:webHidden/>
          </w:rPr>
          <w:instrText xml:space="preserve"> PAGEREF _Toc493667907 \h </w:instrText>
        </w:r>
        <w:r w:rsidR="00A54F30">
          <w:rPr>
            <w:noProof/>
            <w:webHidden/>
          </w:rPr>
        </w:r>
        <w:r w:rsidR="00A54F30">
          <w:rPr>
            <w:noProof/>
            <w:webHidden/>
          </w:rPr>
          <w:fldChar w:fldCharType="separate"/>
        </w:r>
        <w:r w:rsidR="00A54F30">
          <w:rPr>
            <w:noProof/>
            <w:webHidden/>
          </w:rPr>
          <w:t>113</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08" w:history="1">
        <w:r w:rsidR="00A54F30" w:rsidRPr="00BD5678">
          <w:rPr>
            <w:rStyle w:val="ad"/>
            <w:noProof/>
          </w:rPr>
          <w:t>6.11.11</w:t>
        </w:r>
        <w:r w:rsidR="00A54F30">
          <w:rPr>
            <w:rFonts w:asciiTheme="minorHAnsi" w:eastAsiaTheme="minorEastAsia" w:hAnsiTheme="minorHAnsi" w:cstheme="minorBidi"/>
            <w:noProof/>
            <w:sz w:val="21"/>
          </w:rPr>
          <w:tab/>
        </w:r>
        <w:r w:rsidR="00A54F30" w:rsidRPr="00BD5678">
          <w:rPr>
            <w:rStyle w:val="ad"/>
            <w:rFonts w:hint="eastAsia"/>
            <w:noProof/>
          </w:rPr>
          <w:t>推送询价拆借交易日期要素修改消息</w:t>
        </w:r>
        <w:r w:rsidR="00A54F30">
          <w:rPr>
            <w:noProof/>
            <w:webHidden/>
          </w:rPr>
          <w:tab/>
        </w:r>
        <w:r w:rsidR="00A54F30">
          <w:rPr>
            <w:noProof/>
            <w:webHidden/>
          </w:rPr>
          <w:fldChar w:fldCharType="begin"/>
        </w:r>
        <w:r w:rsidR="00A54F30">
          <w:rPr>
            <w:noProof/>
            <w:webHidden/>
          </w:rPr>
          <w:instrText xml:space="preserve"> PAGEREF _Toc493667908 \h </w:instrText>
        </w:r>
        <w:r w:rsidR="00A54F30">
          <w:rPr>
            <w:noProof/>
            <w:webHidden/>
          </w:rPr>
        </w:r>
        <w:r w:rsidR="00A54F30">
          <w:rPr>
            <w:noProof/>
            <w:webHidden/>
          </w:rPr>
          <w:fldChar w:fldCharType="separate"/>
        </w:r>
        <w:r w:rsidR="00A54F30">
          <w:rPr>
            <w:noProof/>
            <w:webHidden/>
          </w:rPr>
          <w:t>114</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09" w:history="1">
        <w:r w:rsidR="00A54F30" w:rsidRPr="00BD5678">
          <w:rPr>
            <w:rStyle w:val="ad"/>
            <w:rFonts w:ascii="宋体" w:hAnsi="宋体"/>
            <w:noProof/>
          </w:rPr>
          <w:t>6.12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询价存续期其他管理消息</w:t>
        </w:r>
        <w:r w:rsidR="00A54F30">
          <w:rPr>
            <w:noProof/>
            <w:webHidden/>
          </w:rPr>
          <w:tab/>
        </w:r>
        <w:r w:rsidR="00A54F30">
          <w:rPr>
            <w:noProof/>
            <w:webHidden/>
          </w:rPr>
          <w:fldChar w:fldCharType="begin"/>
        </w:r>
        <w:r w:rsidR="00A54F30">
          <w:rPr>
            <w:noProof/>
            <w:webHidden/>
          </w:rPr>
          <w:instrText xml:space="preserve"> PAGEREF _Toc493667909 \h </w:instrText>
        </w:r>
        <w:r w:rsidR="00A54F30">
          <w:rPr>
            <w:noProof/>
            <w:webHidden/>
          </w:rPr>
        </w:r>
        <w:r w:rsidR="00A54F30">
          <w:rPr>
            <w:noProof/>
            <w:webHidden/>
          </w:rPr>
          <w:fldChar w:fldCharType="separate"/>
        </w:r>
        <w:r w:rsidR="00A54F30">
          <w:rPr>
            <w:noProof/>
            <w:webHidden/>
          </w:rPr>
          <w:t>114</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10" w:history="1">
        <w:r w:rsidR="00A54F30" w:rsidRPr="00BD5678">
          <w:rPr>
            <w:rStyle w:val="ad"/>
            <w:noProof/>
          </w:rPr>
          <w:t>6.12.1</w:t>
        </w:r>
        <w:r w:rsidR="00A54F30">
          <w:rPr>
            <w:rFonts w:asciiTheme="minorHAnsi" w:eastAsiaTheme="minorEastAsia" w:hAnsiTheme="minorHAnsi" w:cstheme="minorBidi"/>
            <w:noProof/>
            <w:sz w:val="21"/>
          </w:rPr>
          <w:tab/>
        </w:r>
        <w:r w:rsidR="00A54F30" w:rsidRPr="00BD5678">
          <w:rPr>
            <w:rStyle w:val="ad"/>
            <w:rFonts w:hint="eastAsia"/>
            <w:noProof/>
          </w:rPr>
          <w:t>询价短信提醒联系人查询请求和响应</w:t>
        </w:r>
        <w:r w:rsidR="00A54F30">
          <w:rPr>
            <w:noProof/>
            <w:webHidden/>
          </w:rPr>
          <w:tab/>
        </w:r>
        <w:r w:rsidR="00A54F30">
          <w:rPr>
            <w:noProof/>
            <w:webHidden/>
          </w:rPr>
          <w:fldChar w:fldCharType="begin"/>
        </w:r>
        <w:r w:rsidR="00A54F30">
          <w:rPr>
            <w:noProof/>
            <w:webHidden/>
          </w:rPr>
          <w:instrText xml:space="preserve"> PAGEREF _Toc493667910 \h </w:instrText>
        </w:r>
        <w:r w:rsidR="00A54F30">
          <w:rPr>
            <w:noProof/>
            <w:webHidden/>
          </w:rPr>
        </w:r>
        <w:r w:rsidR="00A54F30">
          <w:rPr>
            <w:noProof/>
            <w:webHidden/>
          </w:rPr>
          <w:fldChar w:fldCharType="separate"/>
        </w:r>
        <w:r w:rsidR="00A54F30">
          <w:rPr>
            <w:noProof/>
            <w:webHidden/>
          </w:rPr>
          <w:t>114</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11" w:history="1">
        <w:r w:rsidR="00A54F30" w:rsidRPr="00BD5678">
          <w:rPr>
            <w:rStyle w:val="ad"/>
            <w:noProof/>
          </w:rPr>
          <w:t>6.12.2</w:t>
        </w:r>
        <w:r w:rsidR="00A54F30">
          <w:rPr>
            <w:rFonts w:asciiTheme="minorHAnsi" w:eastAsiaTheme="minorEastAsia" w:hAnsiTheme="minorHAnsi" w:cstheme="minorBidi"/>
            <w:noProof/>
            <w:sz w:val="21"/>
          </w:rPr>
          <w:tab/>
        </w:r>
        <w:r w:rsidR="00A54F30" w:rsidRPr="00BD5678">
          <w:rPr>
            <w:rStyle w:val="ad"/>
            <w:rFonts w:hint="eastAsia"/>
            <w:noProof/>
          </w:rPr>
          <w:t>询价短信提醒联系人设置请求和响应</w:t>
        </w:r>
        <w:r w:rsidR="00A54F30">
          <w:rPr>
            <w:noProof/>
            <w:webHidden/>
          </w:rPr>
          <w:tab/>
        </w:r>
        <w:r w:rsidR="00A54F30">
          <w:rPr>
            <w:noProof/>
            <w:webHidden/>
          </w:rPr>
          <w:fldChar w:fldCharType="begin"/>
        </w:r>
        <w:r w:rsidR="00A54F30">
          <w:rPr>
            <w:noProof/>
            <w:webHidden/>
          </w:rPr>
          <w:instrText xml:space="preserve"> PAGEREF _Toc493667911 \h </w:instrText>
        </w:r>
        <w:r w:rsidR="00A54F30">
          <w:rPr>
            <w:noProof/>
            <w:webHidden/>
          </w:rPr>
        </w:r>
        <w:r w:rsidR="00A54F30">
          <w:rPr>
            <w:noProof/>
            <w:webHidden/>
          </w:rPr>
          <w:fldChar w:fldCharType="separate"/>
        </w:r>
        <w:r w:rsidR="00A54F30">
          <w:rPr>
            <w:noProof/>
            <w:webHidden/>
          </w:rPr>
          <w:t>114</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12" w:history="1">
        <w:r w:rsidR="00A54F30" w:rsidRPr="00BD5678">
          <w:rPr>
            <w:rStyle w:val="ad"/>
            <w:noProof/>
          </w:rPr>
          <w:t>6.12.3</w:t>
        </w:r>
        <w:r w:rsidR="00A54F30">
          <w:rPr>
            <w:rFonts w:asciiTheme="minorHAnsi" w:eastAsiaTheme="minorEastAsia" w:hAnsiTheme="minorHAnsi" w:cstheme="minorBidi"/>
            <w:noProof/>
            <w:sz w:val="21"/>
          </w:rPr>
          <w:tab/>
        </w:r>
        <w:r w:rsidR="00A54F30" w:rsidRPr="00BD5678">
          <w:rPr>
            <w:rStyle w:val="ad"/>
            <w:rFonts w:hint="eastAsia"/>
            <w:noProof/>
          </w:rPr>
          <w:t>询价短信提醒联系人删除请求和响应</w:t>
        </w:r>
        <w:r w:rsidR="00A54F30">
          <w:rPr>
            <w:noProof/>
            <w:webHidden/>
          </w:rPr>
          <w:tab/>
        </w:r>
        <w:r w:rsidR="00A54F30">
          <w:rPr>
            <w:noProof/>
            <w:webHidden/>
          </w:rPr>
          <w:fldChar w:fldCharType="begin"/>
        </w:r>
        <w:r w:rsidR="00A54F30">
          <w:rPr>
            <w:noProof/>
            <w:webHidden/>
          </w:rPr>
          <w:instrText xml:space="preserve"> PAGEREF _Toc493667912 \h </w:instrText>
        </w:r>
        <w:r w:rsidR="00A54F30">
          <w:rPr>
            <w:noProof/>
            <w:webHidden/>
          </w:rPr>
        </w:r>
        <w:r w:rsidR="00A54F30">
          <w:rPr>
            <w:noProof/>
            <w:webHidden/>
          </w:rPr>
          <w:fldChar w:fldCharType="separate"/>
        </w:r>
        <w:r w:rsidR="00A54F30">
          <w:rPr>
            <w:noProof/>
            <w:webHidden/>
          </w:rPr>
          <w:t>115</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13" w:history="1">
        <w:r w:rsidR="00A54F30" w:rsidRPr="00BD5678">
          <w:rPr>
            <w:rStyle w:val="ad"/>
            <w:rFonts w:ascii="宋体" w:hAnsi="宋体"/>
            <w:noProof/>
          </w:rPr>
          <w:t>6.13</w:t>
        </w:r>
        <w:r w:rsidR="00A54F30">
          <w:rPr>
            <w:rFonts w:asciiTheme="minorHAnsi" w:eastAsiaTheme="minorEastAsia" w:hAnsiTheme="minorHAnsi" w:cstheme="minorBidi"/>
            <w:noProof/>
            <w:sz w:val="21"/>
          </w:rPr>
          <w:tab/>
        </w:r>
        <w:r w:rsidR="00A54F30" w:rsidRPr="00BD5678">
          <w:rPr>
            <w:rStyle w:val="ad"/>
            <w:rFonts w:ascii="宋体" w:hAnsi="宋体" w:hint="eastAsia"/>
            <w:noProof/>
          </w:rPr>
          <w:t>市场基准消息</w:t>
        </w:r>
        <w:r w:rsidR="00A54F30">
          <w:rPr>
            <w:noProof/>
            <w:webHidden/>
          </w:rPr>
          <w:tab/>
        </w:r>
        <w:r w:rsidR="00A54F30">
          <w:rPr>
            <w:noProof/>
            <w:webHidden/>
          </w:rPr>
          <w:fldChar w:fldCharType="begin"/>
        </w:r>
        <w:r w:rsidR="00A54F30">
          <w:rPr>
            <w:noProof/>
            <w:webHidden/>
          </w:rPr>
          <w:instrText xml:space="preserve"> PAGEREF _Toc493667913 \h </w:instrText>
        </w:r>
        <w:r w:rsidR="00A54F30">
          <w:rPr>
            <w:noProof/>
            <w:webHidden/>
          </w:rPr>
        </w:r>
        <w:r w:rsidR="00A54F30">
          <w:rPr>
            <w:noProof/>
            <w:webHidden/>
          </w:rPr>
          <w:fldChar w:fldCharType="separate"/>
        </w:r>
        <w:r w:rsidR="00A54F30">
          <w:rPr>
            <w:noProof/>
            <w:webHidden/>
          </w:rPr>
          <w:t>115</w:t>
        </w:r>
        <w:r w:rsidR="00A54F30">
          <w:rPr>
            <w:noProof/>
            <w:webHidden/>
          </w:rPr>
          <w:fldChar w:fldCharType="end"/>
        </w:r>
      </w:hyperlink>
    </w:p>
    <w:p w:rsidR="00A54F30" w:rsidRDefault="000E57E6" w:rsidP="00A54F30">
      <w:pPr>
        <w:pStyle w:val="30"/>
        <w:tabs>
          <w:tab w:val="left" w:pos="2520"/>
          <w:tab w:val="right" w:leader="dot" w:pos="8296"/>
        </w:tabs>
        <w:ind w:left="960" w:firstLine="480"/>
        <w:rPr>
          <w:rFonts w:asciiTheme="minorHAnsi" w:eastAsiaTheme="minorEastAsia" w:hAnsiTheme="minorHAnsi" w:cstheme="minorBidi"/>
          <w:noProof/>
          <w:sz w:val="21"/>
        </w:rPr>
      </w:pPr>
      <w:hyperlink w:anchor="_Toc493667914" w:history="1">
        <w:r w:rsidR="00A54F30" w:rsidRPr="00BD5678">
          <w:rPr>
            <w:rStyle w:val="ad"/>
            <w:noProof/>
          </w:rPr>
          <w:t>6.13.1</w:t>
        </w:r>
        <w:r w:rsidR="00A54F30">
          <w:rPr>
            <w:rFonts w:asciiTheme="minorHAnsi" w:eastAsiaTheme="minorEastAsia" w:hAnsiTheme="minorHAnsi" w:cstheme="minorBidi"/>
            <w:noProof/>
            <w:sz w:val="21"/>
          </w:rPr>
          <w:tab/>
        </w:r>
        <w:r w:rsidR="00A54F30" w:rsidRPr="00BD5678">
          <w:rPr>
            <w:rStyle w:val="ad"/>
            <w:rFonts w:hint="eastAsia"/>
            <w:noProof/>
          </w:rPr>
          <w:t>推送远期价格曲线</w:t>
        </w:r>
        <w:r w:rsidR="00A54F30">
          <w:rPr>
            <w:noProof/>
            <w:webHidden/>
          </w:rPr>
          <w:tab/>
        </w:r>
        <w:r w:rsidR="00A54F30">
          <w:rPr>
            <w:noProof/>
            <w:webHidden/>
          </w:rPr>
          <w:fldChar w:fldCharType="begin"/>
        </w:r>
        <w:r w:rsidR="00A54F30">
          <w:rPr>
            <w:noProof/>
            <w:webHidden/>
          </w:rPr>
          <w:instrText xml:space="preserve"> PAGEREF _Toc493667914 \h </w:instrText>
        </w:r>
        <w:r w:rsidR="00A54F30">
          <w:rPr>
            <w:noProof/>
            <w:webHidden/>
          </w:rPr>
        </w:r>
        <w:r w:rsidR="00A54F30">
          <w:rPr>
            <w:noProof/>
            <w:webHidden/>
          </w:rPr>
          <w:fldChar w:fldCharType="separate"/>
        </w:r>
        <w:r w:rsidR="00A54F30">
          <w:rPr>
            <w:noProof/>
            <w:webHidden/>
          </w:rPr>
          <w:t>115</w:t>
        </w:r>
        <w:r w:rsidR="00A54F30">
          <w:rPr>
            <w:noProof/>
            <w:webHidden/>
          </w:rPr>
          <w:fldChar w:fldCharType="end"/>
        </w:r>
      </w:hyperlink>
    </w:p>
    <w:p w:rsidR="00A54F30" w:rsidRDefault="000E57E6" w:rsidP="00BD5678">
      <w:pPr>
        <w:pStyle w:val="10"/>
        <w:tabs>
          <w:tab w:val="left" w:pos="1260"/>
          <w:tab w:val="right" w:leader="dot" w:pos="8296"/>
        </w:tabs>
        <w:ind w:firstLine="480"/>
        <w:rPr>
          <w:rFonts w:asciiTheme="minorHAnsi" w:eastAsiaTheme="minorEastAsia" w:hAnsiTheme="minorHAnsi" w:cstheme="minorBidi"/>
          <w:noProof/>
          <w:sz w:val="21"/>
        </w:rPr>
      </w:pPr>
      <w:hyperlink w:anchor="_Toc493667915" w:history="1">
        <w:r w:rsidR="00A54F30" w:rsidRPr="00BD5678">
          <w:rPr>
            <w:rStyle w:val="ad"/>
            <w:rFonts w:ascii="宋体" w:hAnsi="宋体"/>
            <w:noProof/>
          </w:rPr>
          <w:t>7</w:t>
        </w:r>
        <w:r w:rsidR="00A54F30">
          <w:rPr>
            <w:rFonts w:asciiTheme="minorHAnsi" w:eastAsiaTheme="minorEastAsia" w:hAnsiTheme="minorHAnsi" w:cstheme="minorBidi"/>
            <w:noProof/>
            <w:sz w:val="21"/>
          </w:rPr>
          <w:tab/>
        </w:r>
        <w:r w:rsidR="00A54F30" w:rsidRPr="00BD5678">
          <w:rPr>
            <w:rStyle w:val="ad"/>
            <w:rFonts w:ascii="宋体" w:hAnsi="宋体" w:hint="eastAsia"/>
            <w:noProof/>
          </w:rPr>
          <w:t>附录</w:t>
        </w:r>
        <w:r w:rsidR="00A54F30">
          <w:rPr>
            <w:noProof/>
            <w:webHidden/>
          </w:rPr>
          <w:tab/>
        </w:r>
        <w:r w:rsidR="00A54F30">
          <w:rPr>
            <w:noProof/>
            <w:webHidden/>
          </w:rPr>
          <w:fldChar w:fldCharType="begin"/>
        </w:r>
        <w:r w:rsidR="00A54F30">
          <w:rPr>
            <w:noProof/>
            <w:webHidden/>
          </w:rPr>
          <w:instrText xml:space="preserve"> PAGEREF _Toc493667915 \h </w:instrText>
        </w:r>
        <w:r w:rsidR="00A54F30">
          <w:rPr>
            <w:noProof/>
            <w:webHidden/>
          </w:rPr>
        </w:r>
        <w:r w:rsidR="00A54F30">
          <w:rPr>
            <w:noProof/>
            <w:webHidden/>
          </w:rPr>
          <w:fldChar w:fldCharType="separate"/>
        </w:r>
        <w:r w:rsidR="00A54F30">
          <w:rPr>
            <w:noProof/>
            <w:webHidden/>
          </w:rPr>
          <w:t>116</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16" w:history="1">
        <w:r w:rsidR="00A54F30" w:rsidRPr="00BD5678">
          <w:rPr>
            <w:rStyle w:val="ad"/>
            <w:rFonts w:ascii="宋体" w:hAnsi="宋体"/>
            <w:noProof/>
          </w:rPr>
          <w:t>7.1</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消息类型标识信息</w:t>
        </w:r>
        <w:r w:rsidR="00A54F30">
          <w:rPr>
            <w:noProof/>
            <w:webHidden/>
          </w:rPr>
          <w:tab/>
        </w:r>
        <w:r w:rsidR="00A54F30">
          <w:rPr>
            <w:noProof/>
            <w:webHidden/>
          </w:rPr>
          <w:fldChar w:fldCharType="begin"/>
        </w:r>
        <w:r w:rsidR="00A54F30">
          <w:rPr>
            <w:noProof/>
            <w:webHidden/>
          </w:rPr>
          <w:instrText xml:space="preserve"> PAGEREF _Toc493667916 \h </w:instrText>
        </w:r>
        <w:r w:rsidR="00A54F30">
          <w:rPr>
            <w:noProof/>
            <w:webHidden/>
          </w:rPr>
        </w:r>
        <w:r w:rsidR="00A54F30">
          <w:rPr>
            <w:noProof/>
            <w:webHidden/>
          </w:rPr>
          <w:fldChar w:fldCharType="separate"/>
        </w:r>
        <w:r w:rsidR="00A54F30">
          <w:rPr>
            <w:noProof/>
            <w:webHidden/>
          </w:rPr>
          <w:t>116</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17" w:history="1">
        <w:r w:rsidR="00A54F30" w:rsidRPr="00BD5678">
          <w:rPr>
            <w:rStyle w:val="ad"/>
            <w:rFonts w:ascii="宋体" w:hAnsi="宋体"/>
            <w:noProof/>
          </w:rPr>
          <w:t>7.2</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消息域字典</w:t>
        </w:r>
        <w:r w:rsidR="00A54F30">
          <w:rPr>
            <w:noProof/>
            <w:webHidden/>
          </w:rPr>
          <w:tab/>
        </w:r>
        <w:r w:rsidR="00A54F30">
          <w:rPr>
            <w:noProof/>
            <w:webHidden/>
          </w:rPr>
          <w:fldChar w:fldCharType="begin"/>
        </w:r>
        <w:r w:rsidR="00A54F30">
          <w:rPr>
            <w:noProof/>
            <w:webHidden/>
          </w:rPr>
          <w:instrText xml:space="preserve"> PAGEREF _Toc493667917 \h </w:instrText>
        </w:r>
        <w:r w:rsidR="00A54F30">
          <w:rPr>
            <w:noProof/>
            <w:webHidden/>
          </w:rPr>
        </w:r>
        <w:r w:rsidR="00A54F30">
          <w:rPr>
            <w:noProof/>
            <w:webHidden/>
          </w:rPr>
          <w:fldChar w:fldCharType="separate"/>
        </w:r>
        <w:r w:rsidR="00A54F30">
          <w:rPr>
            <w:noProof/>
            <w:webHidden/>
          </w:rPr>
          <w:t>116</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18" w:history="1">
        <w:r w:rsidR="00A54F30" w:rsidRPr="00BD5678">
          <w:rPr>
            <w:rStyle w:val="ad"/>
            <w:rFonts w:ascii="宋体" w:hAnsi="宋体"/>
            <w:noProof/>
          </w:rPr>
          <w:t>7.3</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报文举例</w:t>
        </w:r>
        <w:r w:rsidR="00A54F30">
          <w:rPr>
            <w:noProof/>
            <w:webHidden/>
          </w:rPr>
          <w:tab/>
        </w:r>
        <w:r w:rsidR="00A54F30">
          <w:rPr>
            <w:noProof/>
            <w:webHidden/>
          </w:rPr>
          <w:fldChar w:fldCharType="begin"/>
        </w:r>
        <w:r w:rsidR="00A54F30">
          <w:rPr>
            <w:noProof/>
            <w:webHidden/>
          </w:rPr>
          <w:instrText xml:space="preserve"> PAGEREF _Toc493667918 \h </w:instrText>
        </w:r>
        <w:r w:rsidR="00A54F30">
          <w:rPr>
            <w:noProof/>
            <w:webHidden/>
          </w:rPr>
        </w:r>
        <w:r w:rsidR="00A54F30">
          <w:rPr>
            <w:noProof/>
            <w:webHidden/>
          </w:rPr>
          <w:fldChar w:fldCharType="separate"/>
        </w:r>
        <w:r w:rsidR="00A54F30">
          <w:rPr>
            <w:noProof/>
            <w:webHidden/>
          </w:rPr>
          <w:t>116</w:t>
        </w:r>
        <w:r w:rsidR="00A54F30">
          <w:rPr>
            <w:noProof/>
            <w:webHidden/>
          </w:rPr>
          <w:fldChar w:fldCharType="end"/>
        </w:r>
      </w:hyperlink>
    </w:p>
    <w:p w:rsidR="00A54F30" w:rsidRDefault="000E57E6" w:rsidP="00A54F30">
      <w:pPr>
        <w:pStyle w:val="21"/>
        <w:tabs>
          <w:tab w:val="left" w:pos="1680"/>
          <w:tab w:val="right" w:leader="dot" w:pos="8296"/>
        </w:tabs>
        <w:ind w:left="480" w:firstLine="480"/>
        <w:rPr>
          <w:rFonts w:asciiTheme="minorHAnsi" w:eastAsiaTheme="minorEastAsia" w:hAnsiTheme="minorHAnsi" w:cstheme="minorBidi"/>
          <w:noProof/>
          <w:sz w:val="21"/>
        </w:rPr>
      </w:pPr>
      <w:hyperlink w:anchor="_Toc493667919" w:history="1">
        <w:r w:rsidR="00A54F30" w:rsidRPr="00BD5678">
          <w:rPr>
            <w:rStyle w:val="ad"/>
            <w:rFonts w:ascii="宋体" w:hAnsi="宋体"/>
            <w:noProof/>
          </w:rPr>
          <w:t>7.4</w:t>
        </w:r>
        <w:r w:rsidR="00A54F30">
          <w:rPr>
            <w:rFonts w:asciiTheme="minorHAnsi" w:eastAsiaTheme="minorEastAsia" w:hAnsiTheme="minorHAnsi" w:cstheme="minorBidi"/>
            <w:noProof/>
            <w:sz w:val="21"/>
          </w:rPr>
          <w:tab/>
        </w:r>
        <w:r w:rsidR="00A54F30" w:rsidRPr="00BD5678">
          <w:rPr>
            <w:rStyle w:val="ad"/>
            <w:rFonts w:ascii="宋体" w:hAnsi="宋体" w:hint="eastAsia"/>
            <w:noProof/>
          </w:rPr>
          <w:t>消息响应代码与响应消息</w:t>
        </w:r>
        <w:r w:rsidR="00A54F30">
          <w:rPr>
            <w:noProof/>
            <w:webHidden/>
          </w:rPr>
          <w:tab/>
        </w:r>
        <w:r w:rsidR="00A54F30">
          <w:rPr>
            <w:noProof/>
            <w:webHidden/>
          </w:rPr>
          <w:fldChar w:fldCharType="begin"/>
        </w:r>
        <w:r w:rsidR="00A54F30">
          <w:rPr>
            <w:noProof/>
            <w:webHidden/>
          </w:rPr>
          <w:instrText xml:space="preserve"> PAGEREF _Toc493667919 \h </w:instrText>
        </w:r>
        <w:r w:rsidR="00A54F30">
          <w:rPr>
            <w:noProof/>
            <w:webHidden/>
          </w:rPr>
        </w:r>
        <w:r w:rsidR="00A54F30">
          <w:rPr>
            <w:noProof/>
            <w:webHidden/>
          </w:rPr>
          <w:fldChar w:fldCharType="separate"/>
        </w:r>
        <w:r w:rsidR="00A54F30">
          <w:rPr>
            <w:noProof/>
            <w:webHidden/>
          </w:rPr>
          <w:t>117</w:t>
        </w:r>
        <w:r w:rsidR="00A54F30">
          <w:rPr>
            <w:noProof/>
            <w:webHidden/>
          </w:rPr>
          <w:fldChar w:fldCharType="end"/>
        </w:r>
      </w:hyperlink>
    </w:p>
    <w:p w:rsidR="00581365" w:rsidRDefault="000F127A">
      <w:pPr>
        <w:ind w:firstLine="480"/>
        <w:rPr>
          <w:rFonts w:ascii="宋体" w:hAnsi="宋体"/>
          <w:color w:val="000000"/>
        </w:rPr>
      </w:pPr>
      <w:r>
        <w:rPr>
          <w:rFonts w:ascii="宋体" w:hAnsi="宋体"/>
          <w:bCs/>
          <w:color w:val="000000"/>
          <w:lang w:val="zh-CN"/>
        </w:rPr>
        <w:fldChar w:fldCharType="end"/>
      </w:r>
    </w:p>
    <w:p w:rsidR="00581365" w:rsidRDefault="00581365">
      <w:pPr>
        <w:widowControl/>
        <w:ind w:firstLine="480"/>
        <w:jc w:val="left"/>
        <w:rPr>
          <w:rFonts w:ascii="宋体" w:hAnsi="宋体"/>
          <w:color w:val="000000"/>
        </w:rPr>
        <w:sectPr w:rsidR="00581365" w:rsidSect="007225B1">
          <w:headerReference w:type="default" r:id="rId17"/>
          <w:type w:val="continuous"/>
          <w:pgSz w:w="11906" w:h="16838"/>
          <w:pgMar w:top="1440" w:right="1800" w:bottom="1440" w:left="1800" w:header="851" w:footer="992" w:gutter="0"/>
          <w:cols w:space="425"/>
          <w:docGrid w:type="lines" w:linePitch="312"/>
        </w:sectPr>
      </w:pPr>
    </w:p>
    <w:p w:rsidR="00581365" w:rsidRDefault="00706DDF">
      <w:pPr>
        <w:pStyle w:val="1"/>
        <w:numPr>
          <w:ilvl w:val="0"/>
          <w:numId w:val="1"/>
        </w:numPr>
        <w:ind w:left="0" w:firstLine="0"/>
        <w:rPr>
          <w:rFonts w:ascii="宋体" w:hAnsi="宋体"/>
          <w:color w:val="000000"/>
        </w:rPr>
      </w:pPr>
      <w:bookmarkStart w:id="57" w:name="_Toc29456"/>
      <w:bookmarkStart w:id="58" w:name="_Toc22473"/>
      <w:bookmarkStart w:id="59" w:name="_Toc437936909"/>
      <w:bookmarkStart w:id="60" w:name="_Toc30553"/>
      <w:bookmarkStart w:id="61" w:name="_Toc493667808"/>
      <w:r>
        <w:rPr>
          <w:rFonts w:ascii="宋体" w:hAnsi="宋体" w:hint="eastAsia"/>
          <w:color w:val="000000"/>
        </w:rPr>
        <w:lastRenderedPageBreak/>
        <w:t>前言</w:t>
      </w:r>
      <w:bookmarkEnd w:id="57"/>
      <w:bookmarkEnd w:id="58"/>
      <w:bookmarkEnd w:id="59"/>
      <w:bookmarkEnd w:id="60"/>
      <w:bookmarkEnd w:id="61"/>
    </w:p>
    <w:p w:rsidR="00581365" w:rsidRDefault="00706DDF">
      <w:pPr>
        <w:pStyle w:val="2"/>
        <w:numPr>
          <w:ilvl w:val="1"/>
          <w:numId w:val="1"/>
        </w:numPr>
        <w:ind w:left="0" w:firstLineChars="0" w:firstLine="0"/>
        <w:rPr>
          <w:rFonts w:ascii="宋体" w:hAnsi="宋体"/>
          <w:color w:val="000000"/>
        </w:rPr>
      </w:pPr>
      <w:bookmarkStart w:id="62" w:name="_Toc23442"/>
      <w:bookmarkStart w:id="63" w:name="_Toc437936910"/>
      <w:bookmarkStart w:id="64" w:name="_Toc10833"/>
      <w:bookmarkStart w:id="65" w:name="_Toc23941"/>
      <w:bookmarkStart w:id="66" w:name="_Toc493667809"/>
      <w:r>
        <w:rPr>
          <w:rFonts w:ascii="宋体" w:hAnsi="宋体" w:hint="eastAsia"/>
          <w:color w:val="000000"/>
        </w:rPr>
        <w:t>目标和范围</w:t>
      </w:r>
      <w:bookmarkEnd w:id="62"/>
      <w:bookmarkEnd w:id="63"/>
      <w:bookmarkEnd w:id="64"/>
      <w:bookmarkEnd w:id="65"/>
      <w:bookmarkEnd w:id="66"/>
    </w:p>
    <w:p w:rsidR="00581365" w:rsidRDefault="00706DDF">
      <w:pPr>
        <w:ind w:firstLine="480"/>
        <w:rPr>
          <w:rFonts w:ascii="宋体" w:hAnsi="宋体"/>
          <w:color w:val="000000"/>
        </w:rPr>
      </w:pPr>
      <w:r>
        <w:rPr>
          <w:rFonts w:ascii="宋体" w:hAnsi="宋体" w:hint="eastAsia"/>
          <w:color w:val="000000"/>
        </w:rPr>
        <w:t>本文档定义了上海黄金交易所询价交易系统(OTCPORT)与会员二级系统之间的交易报文接口，包括：消息结构、消息类型、消息域以及各消息包含要素做了规定，涉及接口范围包括系统初始化接口、询价类消息等。</w:t>
      </w:r>
    </w:p>
    <w:p w:rsidR="00581365" w:rsidRDefault="00706DDF">
      <w:pPr>
        <w:ind w:firstLine="480"/>
        <w:rPr>
          <w:rFonts w:ascii="宋体" w:hAnsi="宋体"/>
          <w:color w:val="000000"/>
        </w:rPr>
      </w:pPr>
      <w:r>
        <w:rPr>
          <w:rFonts w:ascii="宋体" w:hAnsi="宋体" w:hint="eastAsia"/>
          <w:color w:val="000000"/>
        </w:rPr>
        <w:t>本文档所采用的术语、消息格式以及消息流描述等内容均遵照GTP协议标准。随着业务需求和系统设计的调整，协议内容将进行调整。</w:t>
      </w:r>
    </w:p>
    <w:p w:rsidR="00581365" w:rsidRDefault="00706DDF">
      <w:pPr>
        <w:pStyle w:val="2"/>
        <w:numPr>
          <w:ilvl w:val="1"/>
          <w:numId w:val="1"/>
        </w:numPr>
        <w:ind w:left="0" w:firstLineChars="0" w:firstLine="0"/>
        <w:rPr>
          <w:rFonts w:ascii="宋体" w:hAnsi="宋体"/>
          <w:color w:val="000000"/>
        </w:rPr>
      </w:pPr>
      <w:bookmarkStart w:id="67" w:name="_Toc437936911"/>
      <w:bookmarkStart w:id="68" w:name="_Toc21721"/>
      <w:bookmarkStart w:id="69" w:name="_Toc16179"/>
      <w:bookmarkStart w:id="70" w:name="_Toc21422"/>
      <w:bookmarkStart w:id="71" w:name="_Toc493667810"/>
      <w:r>
        <w:rPr>
          <w:rFonts w:ascii="宋体" w:hAnsi="宋体" w:hint="eastAsia"/>
          <w:color w:val="000000"/>
        </w:rPr>
        <w:t>读者对象</w:t>
      </w:r>
      <w:bookmarkEnd w:id="67"/>
      <w:bookmarkEnd w:id="68"/>
      <w:bookmarkEnd w:id="69"/>
      <w:bookmarkEnd w:id="70"/>
      <w:bookmarkEnd w:id="71"/>
    </w:p>
    <w:p w:rsidR="00581365" w:rsidRDefault="00706DDF">
      <w:pPr>
        <w:ind w:firstLine="480"/>
        <w:rPr>
          <w:rFonts w:ascii="宋体" w:hAnsi="宋体"/>
          <w:color w:val="000000"/>
        </w:rPr>
      </w:pPr>
      <w:r>
        <w:rPr>
          <w:rFonts w:ascii="宋体" w:hAnsi="宋体" w:hint="eastAsia"/>
          <w:color w:val="000000"/>
        </w:rPr>
        <w:t>本文档既适用于按照协议规范文档方式接入到询价交易系统的会员系统开发人员，也适用于交易所需求分析人员、技术管理人员、</w:t>
      </w:r>
      <w:r>
        <w:rPr>
          <w:rFonts w:ascii="宋体" w:hAnsi="宋体" w:cs="Times New Roman" w:hint="eastAsia"/>
          <w:color w:val="000000"/>
          <w:szCs w:val="24"/>
        </w:rPr>
        <w:t>软件设计及开发人员、测试人员。</w:t>
      </w:r>
    </w:p>
    <w:p w:rsidR="00581365" w:rsidRDefault="00706DDF">
      <w:pPr>
        <w:pStyle w:val="2"/>
        <w:numPr>
          <w:ilvl w:val="1"/>
          <w:numId w:val="1"/>
        </w:numPr>
        <w:ind w:left="0" w:firstLineChars="0" w:firstLine="0"/>
        <w:rPr>
          <w:rFonts w:ascii="宋体" w:hAnsi="宋体"/>
          <w:color w:val="000000"/>
        </w:rPr>
      </w:pPr>
      <w:bookmarkStart w:id="72" w:name="_Toc10790"/>
      <w:bookmarkStart w:id="73" w:name="_Toc19318"/>
      <w:bookmarkStart w:id="74" w:name="_Toc24729"/>
      <w:bookmarkStart w:id="75" w:name="_Toc437936912"/>
      <w:bookmarkStart w:id="76" w:name="_Toc493667811"/>
      <w:r>
        <w:rPr>
          <w:rFonts w:ascii="宋体" w:hAnsi="宋体" w:hint="eastAsia"/>
          <w:color w:val="000000"/>
        </w:rPr>
        <w:t>参考文档</w:t>
      </w:r>
      <w:bookmarkEnd w:id="72"/>
      <w:bookmarkEnd w:id="73"/>
      <w:bookmarkEnd w:id="74"/>
      <w:bookmarkEnd w:id="75"/>
      <w:bookmarkEnd w:id="76"/>
    </w:p>
    <w:p w:rsidR="00581365" w:rsidRDefault="00706DDF">
      <w:pPr>
        <w:ind w:firstLine="480"/>
        <w:rPr>
          <w:rFonts w:ascii="宋体" w:hAnsi="宋体"/>
          <w:color w:val="000000"/>
        </w:rPr>
      </w:pPr>
      <w:r>
        <w:rPr>
          <w:rFonts w:ascii="宋体" w:hAnsi="宋体" w:hint="eastAsia"/>
          <w:color w:val="000000"/>
        </w:rPr>
        <w:t>《上海黄金交易所GEMS-2业务需求说明书（询价交易分册）》</w:t>
      </w:r>
    </w:p>
    <w:p w:rsidR="00581365" w:rsidRDefault="00706DDF">
      <w:pPr>
        <w:ind w:firstLine="480"/>
        <w:rPr>
          <w:rFonts w:ascii="宋体" w:hAnsi="宋体"/>
          <w:color w:val="000000"/>
        </w:rPr>
      </w:pPr>
      <w:r>
        <w:rPr>
          <w:rFonts w:ascii="宋体" w:hAnsi="宋体" w:hint="eastAsia"/>
          <w:color w:val="000000"/>
        </w:rPr>
        <w:t>《黄金交易数据交换协议(GTP)-V0.96（修订稿）》</w:t>
      </w:r>
    </w:p>
    <w:p w:rsidR="00581365" w:rsidRDefault="00706DDF">
      <w:pPr>
        <w:ind w:firstLine="480"/>
        <w:rPr>
          <w:ins w:id="77" w:author="翟羽佳" w:date="2017-06-30T10:43:00Z"/>
          <w:rFonts w:ascii="宋体" w:hAnsi="宋体"/>
          <w:color w:val="000000"/>
        </w:rPr>
      </w:pPr>
      <w:r>
        <w:rPr>
          <w:rFonts w:ascii="宋体" w:hAnsi="宋体" w:hint="eastAsia"/>
          <w:color w:val="000000"/>
        </w:rPr>
        <w:t>《GTP协议域字典》</w:t>
      </w:r>
    </w:p>
    <w:p w:rsidR="00F40B3C" w:rsidRDefault="00F40B3C" w:rsidP="00F40B3C">
      <w:pPr>
        <w:ind w:firstLine="480"/>
        <w:rPr>
          <w:ins w:id="78" w:author="翟羽佳" w:date="2017-06-30T10:43:00Z"/>
          <w:rFonts w:ascii="宋体" w:hAnsi="宋体"/>
          <w:color w:val="000000"/>
        </w:rPr>
      </w:pPr>
      <w:ins w:id="79" w:author="翟羽佳" w:date="2017-06-30T10:43:00Z">
        <w:r>
          <w:rPr>
            <w:rFonts w:ascii="宋体" w:hAnsi="宋体" w:hint="eastAsia"/>
            <w:color w:val="000000"/>
          </w:rPr>
          <w:t>《</w:t>
        </w:r>
      </w:ins>
      <w:ins w:id="80" w:author="翟羽佳" w:date="2017-06-30T10:45:00Z">
        <w:r w:rsidRPr="00F40B3C">
          <w:rPr>
            <w:rFonts w:ascii="宋体" w:hAnsi="宋体" w:hint="eastAsia"/>
            <w:color w:val="000000"/>
          </w:rPr>
          <w:t>GEMS-3询价综合业务系统需求分析说明书_</w:t>
        </w:r>
      </w:ins>
      <w:ins w:id="81" w:author="翟羽佳" w:date="2017-06-30T10:43:00Z">
        <w:r>
          <w:rPr>
            <w:rFonts w:ascii="宋体" w:hAnsi="宋体" w:hint="eastAsia"/>
            <w:color w:val="000000"/>
          </w:rPr>
          <w:t>》</w:t>
        </w:r>
      </w:ins>
    </w:p>
    <w:p w:rsidR="00F40B3C" w:rsidRDefault="00F40B3C" w:rsidP="00F40B3C">
      <w:pPr>
        <w:ind w:firstLine="480"/>
        <w:rPr>
          <w:ins w:id="82" w:author="翟羽佳" w:date="2017-06-30T10:45:00Z"/>
          <w:rFonts w:ascii="宋体" w:hAnsi="宋体"/>
          <w:color w:val="000000"/>
        </w:rPr>
      </w:pPr>
      <w:ins w:id="83" w:author="翟羽佳" w:date="2017-06-30T10:45:00Z">
        <w:r>
          <w:rPr>
            <w:rFonts w:ascii="宋体" w:hAnsi="宋体" w:hint="eastAsia"/>
            <w:color w:val="000000"/>
          </w:rPr>
          <w:t>《</w:t>
        </w:r>
      </w:ins>
      <w:ins w:id="84" w:author="翟羽佳" w:date="2017-06-30T10:47:00Z">
        <w:r w:rsidRPr="00F40B3C">
          <w:rPr>
            <w:rFonts w:ascii="宋体" w:hAnsi="宋体" w:hint="eastAsia"/>
            <w:color w:val="000000"/>
          </w:rPr>
          <w:t>上海黄金交易所2017年国密改造项目开发工作方案</w:t>
        </w:r>
      </w:ins>
      <w:ins w:id="85" w:author="翟羽佳" w:date="2017-06-30T10:45:00Z">
        <w:r w:rsidRPr="00F40B3C">
          <w:rPr>
            <w:rFonts w:ascii="宋体" w:hAnsi="宋体" w:hint="eastAsia"/>
            <w:color w:val="000000"/>
          </w:rPr>
          <w:t>_</w:t>
        </w:r>
        <w:r>
          <w:rPr>
            <w:rFonts w:ascii="宋体" w:hAnsi="宋体" w:hint="eastAsia"/>
            <w:color w:val="000000"/>
          </w:rPr>
          <w:t>》</w:t>
        </w:r>
      </w:ins>
    </w:p>
    <w:p w:rsidR="00F40B3C" w:rsidRDefault="00F40B3C" w:rsidP="00F40B3C">
      <w:pPr>
        <w:ind w:firstLine="480"/>
        <w:rPr>
          <w:ins w:id="86" w:author="翟羽佳" w:date="2017-06-30T10:47:00Z"/>
          <w:rFonts w:ascii="宋体" w:hAnsi="宋体"/>
          <w:color w:val="000000"/>
        </w:rPr>
      </w:pPr>
      <w:ins w:id="87" w:author="翟羽佳" w:date="2017-06-30T10:47:00Z">
        <w:r>
          <w:rPr>
            <w:rFonts w:ascii="宋体" w:hAnsi="宋体" w:hint="eastAsia"/>
            <w:color w:val="000000"/>
          </w:rPr>
          <w:t>《</w:t>
        </w:r>
        <w:r w:rsidRPr="00F40B3C">
          <w:rPr>
            <w:rFonts w:ascii="宋体" w:hAnsi="宋体" w:hint="eastAsia"/>
            <w:color w:val="000000"/>
          </w:rPr>
          <w:t>上海黄金交易所</w:t>
        </w:r>
        <w:r>
          <w:rPr>
            <w:rFonts w:ascii="宋体" w:hAnsi="宋体" w:hint="eastAsia"/>
            <w:color w:val="000000"/>
          </w:rPr>
          <w:t>国密接入指引</w:t>
        </w:r>
        <w:r w:rsidRPr="00F40B3C">
          <w:rPr>
            <w:rFonts w:ascii="宋体" w:hAnsi="宋体" w:hint="eastAsia"/>
            <w:color w:val="000000"/>
          </w:rPr>
          <w:t>_</w:t>
        </w:r>
        <w:r>
          <w:rPr>
            <w:rFonts w:ascii="宋体" w:hAnsi="宋体" w:hint="eastAsia"/>
            <w:color w:val="000000"/>
          </w:rPr>
          <w:t>》</w:t>
        </w:r>
      </w:ins>
    </w:p>
    <w:p w:rsidR="00F40B3C" w:rsidRPr="00F40B3C" w:rsidRDefault="00F40B3C">
      <w:pPr>
        <w:ind w:firstLine="480"/>
        <w:rPr>
          <w:rFonts w:ascii="宋体" w:hAnsi="宋体"/>
          <w:color w:val="000000"/>
        </w:rPr>
      </w:pPr>
    </w:p>
    <w:p w:rsidR="00581365" w:rsidRDefault="00706DDF">
      <w:pPr>
        <w:pStyle w:val="1"/>
        <w:numPr>
          <w:ilvl w:val="0"/>
          <w:numId w:val="1"/>
        </w:numPr>
        <w:rPr>
          <w:rFonts w:ascii="宋体" w:hAnsi="宋体"/>
          <w:color w:val="000000"/>
        </w:rPr>
      </w:pPr>
      <w:bookmarkStart w:id="88" w:name="_Toc437936913"/>
      <w:bookmarkStart w:id="89" w:name="_Toc12103"/>
      <w:bookmarkStart w:id="90" w:name="_Toc24560"/>
      <w:bookmarkStart w:id="91" w:name="_Toc12100"/>
      <w:bookmarkStart w:id="92" w:name="_Toc493667812"/>
      <w:r>
        <w:rPr>
          <w:rFonts w:ascii="宋体" w:hAnsi="宋体" w:hint="eastAsia"/>
          <w:color w:val="000000"/>
        </w:rPr>
        <w:t>消息结构</w:t>
      </w:r>
      <w:bookmarkEnd w:id="88"/>
      <w:bookmarkEnd w:id="89"/>
      <w:bookmarkEnd w:id="90"/>
      <w:bookmarkEnd w:id="91"/>
      <w:bookmarkEnd w:id="92"/>
    </w:p>
    <w:p w:rsidR="00581365" w:rsidRDefault="00706DDF">
      <w:pPr>
        <w:ind w:firstLine="480"/>
        <w:rPr>
          <w:rFonts w:ascii="宋体" w:hAnsi="宋体"/>
          <w:color w:val="000000"/>
        </w:rPr>
      </w:pPr>
      <w:bookmarkStart w:id="93" w:name="_Toc402278933"/>
      <w:r>
        <w:rPr>
          <w:rFonts w:ascii="宋体" w:hAnsi="宋体" w:hint="eastAsia"/>
          <w:color w:val="000000"/>
        </w:rPr>
        <w:t>遵循GTP协议定义，消息结构描述如下：</w:t>
      </w:r>
    </w:p>
    <w:p w:rsidR="00581365" w:rsidRDefault="00706DDF">
      <w:pPr>
        <w:ind w:firstLine="480"/>
        <w:rPr>
          <w:rFonts w:ascii="宋体" w:hAnsi="宋体"/>
          <w:color w:val="000000"/>
        </w:rPr>
      </w:pPr>
      <w:r>
        <w:rPr>
          <w:rFonts w:ascii="宋体" w:hAnsi="宋体" w:hint="eastAsia"/>
          <w:color w:val="000000"/>
        </w:rPr>
        <w:t>1）应用消息由多个“域号=值”的基本结构组成。这些基本结构之间用可见的域</w:t>
      </w:r>
      <w:r>
        <w:rPr>
          <w:rFonts w:ascii="宋体" w:hAnsi="宋体" w:hint="eastAsia"/>
          <w:color w:val="000000"/>
        </w:rPr>
        <w:lastRenderedPageBreak/>
        <w:t xml:space="preserve">界定符 </w:t>
      </w:r>
      <w:r>
        <w:rPr>
          <w:rFonts w:ascii="宋体" w:hAnsi="宋体"/>
          <w:color w:val="000000"/>
        </w:rPr>
        <w:t>‘</w:t>
      </w:r>
      <w:r>
        <w:rPr>
          <w:rFonts w:ascii="宋体" w:hAnsi="宋体" w:hint="eastAsia"/>
          <w:color w:val="000000"/>
        </w:rPr>
        <w:t>,</w:t>
      </w:r>
      <w:r>
        <w:rPr>
          <w:rFonts w:ascii="宋体" w:hAnsi="宋体"/>
          <w:color w:val="000000"/>
        </w:rPr>
        <w:t>’</w:t>
      </w:r>
      <w:r>
        <w:rPr>
          <w:rFonts w:ascii="宋体" w:hAnsi="宋体" w:hint="eastAsia"/>
          <w:color w:val="000000"/>
        </w:rPr>
        <w:t xml:space="preserve"> 分割。</w:t>
      </w:r>
    </w:p>
    <w:p w:rsidR="00581365" w:rsidRDefault="00581365">
      <w:pPr>
        <w:ind w:firstLine="480"/>
        <w:jc w:val="center"/>
        <w:rPr>
          <w:rFonts w:ascii="宋体" w:hAnsi="宋体"/>
          <w:color w:val="000000"/>
        </w:rPr>
      </w:pPr>
      <w:r w:rsidRPr="00581365">
        <w:rPr>
          <w:rFonts w:ascii="宋体" w:hAnsi="宋体"/>
          <w:color w:val="000000"/>
        </w:rPr>
        <w:object w:dxaOrig="6458" w:dyaOrig="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9.25pt" o:ole="">
            <v:imagedata r:id="rId18" o:title=""/>
          </v:shape>
          <o:OLEObject Type="Embed" ProgID="Visio.Drawing.11" ShapeID="_x0000_i1025" DrawAspect="Content" ObjectID="_1567607961" r:id="rId19"/>
        </w:object>
      </w:r>
    </w:p>
    <w:p w:rsidR="00581365" w:rsidRDefault="00706DDF">
      <w:pPr>
        <w:ind w:firstLine="480"/>
        <w:rPr>
          <w:rFonts w:ascii="宋体" w:hAnsi="宋体"/>
          <w:color w:val="000000"/>
        </w:rPr>
      </w:pPr>
      <w:r>
        <w:rPr>
          <w:rFonts w:ascii="宋体" w:hAnsi="宋体" w:hint="eastAsia"/>
          <w:color w:val="000000"/>
        </w:rPr>
        <w:t>2）在消息中，除消息组件外，数据域不允许在消息中重复出现。数据域定义详见附录域字典。</w:t>
      </w:r>
    </w:p>
    <w:p w:rsidR="00AA6501" w:rsidRDefault="00706DDF">
      <w:pPr>
        <w:ind w:firstLine="480"/>
        <w:rPr>
          <w:ins w:id="94" w:author="翟羽佳" w:date="2017-06-27T16:11:00Z"/>
          <w:rFonts w:ascii="宋体" w:hAnsi="宋体"/>
          <w:color w:val="000000"/>
        </w:rPr>
      </w:pPr>
      <w:r>
        <w:rPr>
          <w:rFonts w:ascii="宋体" w:hAnsi="宋体" w:hint="eastAsia"/>
          <w:color w:val="000000"/>
        </w:rPr>
        <w:t>3）应用消息</w:t>
      </w:r>
      <w:del w:id="95" w:author="翟羽佳" w:date="2017-06-27T16:11:00Z">
        <w:r w:rsidDel="00AA6501">
          <w:rPr>
            <w:rFonts w:ascii="宋体" w:hAnsi="宋体" w:hint="eastAsia"/>
            <w:color w:val="000000"/>
          </w:rPr>
          <w:delText>包括</w:delText>
        </w:r>
      </w:del>
    </w:p>
    <w:p w:rsidR="00581365" w:rsidRDefault="00AA6501">
      <w:pPr>
        <w:ind w:firstLine="480"/>
        <w:rPr>
          <w:rFonts w:ascii="宋体" w:hAnsi="宋体"/>
          <w:color w:val="000000"/>
        </w:rPr>
      </w:pPr>
      <w:ins w:id="96" w:author="翟羽佳" w:date="2017-06-27T16:11:00Z">
        <w:r>
          <w:rPr>
            <w:rFonts w:ascii="宋体" w:hAnsi="宋体" w:hint="eastAsia"/>
            <w:color w:val="000000"/>
          </w:rPr>
          <w:t>报文</w:t>
        </w:r>
      </w:ins>
      <w:r w:rsidR="00706DDF">
        <w:rPr>
          <w:rFonts w:ascii="宋体" w:hAnsi="宋体" w:hint="eastAsia"/>
          <w:color w:val="000000"/>
        </w:rPr>
        <w:t>消息头和消息体两部分：</w:t>
      </w:r>
    </w:p>
    <w:p w:rsidR="00581365" w:rsidRDefault="00581365">
      <w:pPr>
        <w:ind w:firstLine="480"/>
        <w:jc w:val="center"/>
        <w:rPr>
          <w:rFonts w:ascii="宋体" w:hAnsi="宋体"/>
          <w:color w:val="000000"/>
        </w:rPr>
      </w:pPr>
      <w:r w:rsidRPr="00581365">
        <w:rPr>
          <w:rFonts w:ascii="宋体" w:hAnsi="宋体"/>
          <w:color w:val="000000"/>
        </w:rPr>
        <w:object w:dxaOrig="5766" w:dyaOrig="735">
          <v:shape id="_x0000_i1026" type="#_x0000_t75" style="width:237pt;height:30pt" o:ole="">
            <v:imagedata r:id="rId20" o:title=""/>
          </v:shape>
          <o:OLEObject Type="Embed" ProgID="Visio.Drawing.11" ShapeID="_x0000_i1026" DrawAspect="Content" ObjectID="_1567607962" r:id="rId21"/>
        </w:object>
      </w:r>
    </w:p>
    <w:p w:rsidR="00AA6501" w:rsidDel="0075095B" w:rsidRDefault="00AA6501">
      <w:pPr>
        <w:ind w:firstLine="480"/>
        <w:rPr>
          <w:del w:id="97" w:author="翟羽佳" w:date="2017-09-20T10:47:00Z"/>
          <w:rFonts w:ascii="宋体" w:hAnsi="宋体"/>
          <w:color w:val="000000"/>
        </w:rPr>
      </w:pPr>
      <w:del w:id="98" w:author="翟羽佳" w:date="2017-09-20T10:47:00Z">
        <w:r w:rsidDel="0075095B">
          <w:rPr>
            <w:rFonts w:ascii="宋体" w:hAnsi="宋体" w:hint="eastAsia"/>
            <w:color w:val="000000"/>
          </w:rPr>
          <w:delText>国密报文包括消息头、消息体和MAC信息三部分：</w:delText>
        </w:r>
      </w:del>
    </w:p>
    <w:p w:rsidR="00AA6501" w:rsidRPr="00AA6501" w:rsidRDefault="000E57E6" w:rsidP="00AA6501">
      <w:pPr>
        <w:ind w:firstLine="480"/>
        <w:jc w:val="center"/>
        <w:rPr>
          <w:rFonts w:ascii="宋体" w:hAnsi="宋体"/>
          <w:color w:val="000000"/>
        </w:rPr>
      </w:pPr>
      <w:del w:id="99" w:author="翟羽佳" w:date="2017-09-20T10:47:00Z">
        <w:r>
          <w:pict>
            <v:shape id="_x0000_i1027" type="#_x0000_t75" style="width:277.5pt;height:29.25pt">
              <v:imagedata r:id="rId22" o:title=""/>
            </v:shape>
          </w:pict>
        </w:r>
      </w:del>
    </w:p>
    <w:p w:rsidR="00581365" w:rsidRDefault="00706DDF">
      <w:pPr>
        <w:ind w:firstLine="480"/>
        <w:rPr>
          <w:rFonts w:ascii="宋体" w:hAnsi="宋体"/>
          <w:color w:val="000000"/>
        </w:rPr>
      </w:pPr>
      <w:r>
        <w:rPr>
          <w:rFonts w:ascii="宋体" w:hAnsi="宋体" w:hint="eastAsia"/>
          <w:color w:val="000000"/>
        </w:rPr>
        <w:t>其中：</w:t>
      </w:r>
    </w:p>
    <w:p w:rsidR="00581365" w:rsidRDefault="00706DDF">
      <w:pPr>
        <w:pStyle w:val="11"/>
        <w:numPr>
          <w:ilvl w:val="0"/>
          <w:numId w:val="2"/>
        </w:numPr>
        <w:ind w:firstLineChars="0"/>
        <w:rPr>
          <w:rFonts w:ascii="宋体" w:hAnsi="宋体"/>
          <w:color w:val="000000"/>
        </w:rPr>
      </w:pPr>
      <w:r>
        <w:rPr>
          <w:rFonts w:ascii="宋体" w:hAnsi="宋体" w:hint="eastAsia"/>
          <w:color w:val="000000"/>
        </w:rPr>
        <w:t>消息头标识了消息类型、消息序列号、消息序列类别号、报文连续标识等信息，详见第5章定义。</w:t>
      </w:r>
    </w:p>
    <w:p w:rsidR="00AA6501" w:rsidDel="001B1416" w:rsidRDefault="00706DDF" w:rsidP="001B1416">
      <w:pPr>
        <w:pStyle w:val="11"/>
        <w:numPr>
          <w:ilvl w:val="0"/>
          <w:numId w:val="2"/>
        </w:numPr>
        <w:ind w:firstLineChars="0"/>
        <w:rPr>
          <w:del w:id="100" w:author="翟羽佳" w:date="2017-09-20T10:50:00Z"/>
          <w:rFonts w:ascii="宋体" w:hAnsi="宋体"/>
          <w:color w:val="000000"/>
        </w:rPr>
      </w:pPr>
      <w:r>
        <w:rPr>
          <w:rFonts w:ascii="宋体" w:hAnsi="宋体" w:hint="eastAsia"/>
          <w:color w:val="000000"/>
        </w:rPr>
        <w:t>消息体定义了消息的主体结构，定义了消息交互时包含的信息要素，详见第6章定义。</w:t>
      </w:r>
    </w:p>
    <w:p w:rsidR="001B1416" w:rsidRPr="001B1416" w:rsidRDefault="001B1416" w:rsidP="001B1416">
      <w:pPr>
        <w:ind w:firstLine="480"/>
        <w:rPr>
          <w:rFonts w:ascii="宋体" w:hAnsi="宋体"/>
          <w:color w:val="000000"/>
        </w:rPr>
      </w:pPr>
    </w:p>
    <w:p w:rsidR="00581365" w:rsidRDefault="00706DDF">
      <w:pPr>
        <w:pStyle w:val="1"/>
        <w:numPr>
          <w:ilvl w:val="0"/>
          <w:numId w:val="1"/>
        </w:numPr>
        <w:rPr>
          <w:rFonts w:ascii="宋体" w:hAnsi="宋体"/>
          <w:color w:val="000000"/>
        </w:rPr>
      </w:pPr>
      <w:bookmarkStart w:id="101" w:name="_Toc30582"/>
      <w:bookmarkStart w:id="102" w:name="_Toc27715"/>
      <w:bookmarkStart w:id="103" w:name="_Toc437936914"/>
      <w:bookmarkStart w:id="104" w:name="_Toc21656"/>
      <w:bookmarkStart w:id="105" w:name="_Toc493667813"/>
      <w:bookmarkEnd w:id="93"/>
      <w:r>
        <w:rPr>
          <w:rFonts w:ascii="宋体" w:hAnsi="宋体" w:hint="eastAsia"/>
          <w:color w:val="000000"/>
        </w:rPr>
        <w:t>消息类型</w:t>
      </w:r>
      <w:bookmarkEnd w:id="101"/>
      <w:bookmarkEnd w:id="102"/>
      <w:bookmarkEnd w:id="103"/>
      <w:bookmarkEnd w:id="104"/>
      <w:bookmarkEnd w:id="105"/>
    </w:p>
    <w:p w:rsidR="00581365" w:rsidRDefault="00706DDF">
      <w:pPr>
        <w:pStyle w:val="2"/>
        <w:numPr>
          <w:ilvl w:val="1"/>
          <w:numId w:val="1"/>
        </w:numPr>
        <w:ind w:left="0" w:firstLineChars="0" w:firstLine="0"/>
        <w:rPr>
          <w:rFonts w:ascii="宋体" w:hAnsi="宋体"/>
          <w:color w:val="000000"/>
        </w:rPr>
      </w:pPr>
      <w:bookmarkStart w:id="106" w:name="_Toc15187"/>
      <w:bookmarkStart w:id="107" w:name="_Toc1192"/>
      <w:bookmarkStart w:id="108" w:name="_Toc437936915"/>
      <w:bookmarkStart w:id="109" w:name="_Toc18807"/>
      <w:bookmarkStart w:id="110" w:name="_Toc493667814"/>
      <w:r>
        <w:rPr>
          <w:rFonts w:ascii="宋体" w:hAnsi="宋体" w:hint="eastAsia"/>
          <w:color w:val="000000"/>
        </w:rPr>
        <w:t>消息分类</w:t>
      </w:r>
      <w:bookmarkEnd w:id="106"/>
      <w:bookmarkEnd w:id="107"/>
      <w:bookmarkEnd w:id="108"/>
      <w:bookmarkEnd w:id="109"/>
      <w:bookmarkEnd w:id="110"/>
    </w:p>
    <w:p w:rsidR="00581365" w:rsidRDefault="00706DDF">
      <w:pPr>
        <w:ind w:firstLine="480"/>
        <w:rPr>
          <w:rFonts w:ascii="宋体" w:hAnsi="宋体"/>
          <w:color w:val="000000"/>
        </w:rPr>
      </w:pPr>
      <w:r>
        <w:rPr>
          <w:rFonts w:ascii="宋体" w:hAnsi="宋体" w:hint="eastAsia"/>
          <w:color w:val="000000"/>
        </w:rPr>
        <w:t>针对询价交易对外应用消息接口，按照功能维度分类如下：</w:t>
      </w:r>
    </w:p>
    <w:p w:rsidR="00581365" w:rsidRDefault="00706DDF">
      <w:pPr>
        <w:ind w:firstLine="480"/>
        <w:rPr>
          <w:rFonts w:ascii="宋体" w:hAnsi="宋体"/>
          <w:color w:val="000000"/>
        </w:rPr>
      </w:pPr>
      <w:r>
        <w:rPr>
          <w:rFonts w:ascii="宋体" w:hAnsi="宋体" w:hint="eastAsia"/>
          <w:color w:val="000000"/>
        </w:rPr>
        <w:t>·交易流：管理消息、交易指令</w:t>
      </w:r>
    </w:p>
    <w:p w:rsidR="00581365" w:rsidRDefault="00706DDF">
      <w:pPr>
        <w:ind w:firstLine="480"/>
        <w:rPr>
          <w:rFonts w:ascii="宋体" w:hAnsi="宋体"/>
          <w:color w:val="000000"/>
        </w:rPr>
      </w:pPr>
      <w:r>
        <w:rPr>
          <w:rFonts w:ascii="宋体" w:hAnsi="宋体" w:hint="eastAsia"/>
          <w:color w:val="000000"/>
        </w:rPr>
        <w:t>·查询流：查询指令</w:t>
      </w:r>
    </w:p>
    <w:p w:rsidR="00581365" w:rsidRDefault="00706DDF">
      <w:pPr>
        <w:ind w:firstLine="480"/>
        <w:rPr>
          <w:rFonts w:ascii="宋体" w:hAnsi="宋体"/>
          <w:color w:val="000000"/>
        </w:rPr>
      </w:pPr>
      <w:r>
        <w:rPr>
          <w:rFonts w:ascii="宋体" w:hAnsi="宋体" w:hint="eastAsia"/>
          <w:color w:val="000000"/>
        </w:rPr>
        <w:t>·私有流：回报消息、推送消息</w:t>
      </w:r>
    </w:p>
    <w:p w:rsidR="00581365" w:rsidRDefault="00706DDF">
      <w:pPr>
        <w:ind w:firstLine="480"/>
        <w:rPr>
          <w:rFonts w:ascii="宋体" w:hAnsi="宋体"/>
          <w:color w:val="000000"/>
        </w:rPr>
      </w:pPr>
      <w:r>
        <w:rPr>
          <w:rFonts w:ascii="宋体" w:hAnsi="宋体" w:hint="eastAsia"/>
          <w:color w:val="000000"/>
        </w:rPr>
        <w:t>·公共流：市场状态变化消息、合约状态变化消息、公告信息、交易员上下线消息等</w:t>
      </w:r>
    </w:p>
    <w:p w:rsidR="00581365" w:rsidRDefault="00706DDF">
      <w:pPr>
        <w:ind w:firstLine="480"/>
        <w:rPr>
          <w:rFonts w:ascii="宋体" w:hAnsi="宋体"/>
          <w:color w:val="000000"/>
        </w:rPr>
      </w:pPr>
      <w:r>
        <w:rPr>
          <w:rFonts w:ascii="宋体" w:hAnsi="宋体" w:hint="eastAsia"/>
          <w:color w:val="000000"/>
        </w:rPr>
        <w:t>·行情流：行情消息。</w:t>
      </w:r>
    </w:p>
    <w:p w:rsidR="00581365" w:rsidRDefault="00706DDF">
      <w:pPr>
        <w:pStyle w:val="2"/>
        <w:numPr>
          <w:ilvl w:val="1"/>
          <w:numId w:val="1"/>
        </w:numPr>
        <w:ind w:left="0" w:firstLineChars="0" w:firstLine="0"/>
        <w:rPr>
          <w:rFonts w:ascii="宋体" w:hAnsi="宋体"/>
          <w:color w:val="000000"/>
        </w:rPr>
      </w:pPr>
      <w:bookmarkStart w:id="111" w:name="_Toc9859"/>
      <w:bookmarkStart w:id="112" w:name="_Toc26668"/>
      <w:bookmarkStart w:id="113" w:name="_Toc437936916"/>
      <w:bookmarkStart w:id="114" w:name="_Toc1988"/>
      <w:bookmarkStart w:id="115" w:name="_Toc493667815"/>
      <w:r>
        <w:rPr>
          <w:rFonts w:ascii="宋体" w:hAnsi="宋体" w:hint="eastAsia"/>
          <w:color w:val="000000"/>
        </w:rPr>
        <w:lastRenderedPageBreak/>
        <w:t>消息类型标识符</w:t>
      </w:r>
      <w:bookmarkEnd w:id="111"/>
      <w:bookmarkEnd w:id="112"/>
      <w:bookmarkEnd w:id="113"/>
      <w:bookmarkEnd w:id="114"/>
      <w:bookmarkEnd w:id="115"/>
    </w:p>
    <w:p w:rsidR="00581365" w:rsidRDefault="00706DDF">
      <w:pPr>
        <w:ind w:firstLine="480"/>
        <w:rPr>
          <w:rFonts w:ascii="宋体" w:hAnsi="宋体"/>
          <w:color w:val="000000"/>
        </w:rPr>
      </w:pPr>
      <w:r>
        <w:rPr>
          <w:rFonts w:ascii="宋体" w:hAnsi="宋体" w:hint="eastAsia"/>
          <w:color w:val="000000"/>
        </w:rPr>
        <w:t>每个消息对应一个唯一的消息类型标识符。消息类型标识符由四个字符组成，详见附录。</w:t>
      </w:r>
    </w:p>
    <w:p w:rsidR="00581365" w:rsidRDefault="00706DDF">
      <w:pPr>
        <w:pStyle w:val="1"/>
        <w:numPr>
          <w:ilvl w:val="0"/>
          <w:numId w:val="1"/>
        </w:numPr>
        <w:rPr>
          <w:rFonts w:ascii="宋体" w:hAnsi="宋体"/>
          <w:color w:val="000000"/>
        </w:rPr>
      </w:pPr>
      <w:bookmarkStart w:id="116" w:name="_Toc20212"/>
      <w:bookmarkStart w:id="117" w:name="_Toc13450"/>
      <w:bookmarkStart w:id="118" w:name="_Toc30157"/>
      <w:bookmarkStart w:id="119" w:name="_Toc437936917"/>
      <w:bookmarkStart w:id="120" w:name="_Toc493667816"/>
      <w:r>
        <w:rPr>
          <w:rFonts w:ascii="宋体" w:hAnsi="宋体" w:hint="eastAsia"/>
          <w:color w:val="000000"/>
        </w:rPr>
        <w:t>加密方式</w:t>
      </w:r>
      <w:bookmarkEnd w:id="116"/>
      <w:bookmarkEnd w:id="117"/>
      <w:bookmarkEnd w:id="118"/>
      <w:bookmarkEnd w:id="119"/>
      <w:bookmarkEnd w:id="120"/>
    </w:p>
    <w:p w:rsidR="00995ED3" w:rsidRPr="00995ED3" w:rsidDel="00416E1C" w:rsidRDefault="00CF5163" w:rsidP="00995ED3">
      <w:pPr>
        <w:pStyle w:val="2"/>
        <w:numPr>
          <w:ilvl w:val="1"/>
          <w:numId w:val="1"/>
        </w:numPr>
        <w:ind w:left="0" w:firstLineChars="0" w:firstLine="0"/>
        <w:rPr>
          <w:del w:id="121" w:author="翟羽佳" w:date="2017-08-29T14:01:00Z"/>
          <w:rFonts w:ascii="宋体" w:hAnsi="宋体"/>
          <w:color w:val="000000"/>
        </w:rPr>
      </w:pPr>
      <w:bookmarkStart w:id="122" w:name="_Toc493667817"/>
      <w:del w:id="123" w:author="翟羽佳" w:date="2017-08-29T14:01:00Z">
        <w:r w:rsidDel="00416E1C">
          <w:rPr>
            <w:rFonts w:ascii="宋体" w:hAnsi="宋体" w:hint="eastAsia"/>
            <w:color w:val="000000"/>
          </w:rPr>
          <w:delText>非国密加密方式</w:delText>
        </w:r>
        <w:bookmarkEnd w:id="122"/>
      </w:del>
    </w:p>
    <w:p w:rsidR="00581365" w:rsidDel="00416E1C" w:rsidRDefault="00706DDF" w:rsidP="00236E8E">
      <w:pPr>
        <w:numPr>
          <w:ilvl w:val="0"/>
          <w:numId w:val="3"/>
        </w:numPr>
        <w:ind w:firstLine="480"/>
        <w:rPr>
          <w:del w:id="124" w:author="翟羽佳" w:date="2017-08-29T14:01:00Z"/>
        </w:rPr>
      </w:pPr>
      <w:del w:id="125" w:author="翟羽佳" w:date="2017-08-29T14:01:00Z">
        <w:r w:rsidDel="00416E1C">
          <w:rPr>
            <w:rFonts w:hint="eastAsia"/>
          </w:rPr>
          <w:delText>交易所询价交易</w:delText>
        </w:r>
        <w:r w:rsidDel="00416E1C">
          <w:delText>系统</w:delText>
        </w:r>
        <w:r w:rsidDel="00416E1C">
          <w:rPr>
            <w:rFonts w:hint="eastAsia"/>
          </w:rPr>
          <w:delText>与</w:delText>
        </w:r>
        <w:r w:rsidDel="00416E1C">
          <w:delText>二级系统之间的</w:delText>
        </w:r>
        <w:r w:rsidDel="00416E1C">
          <w:rPr>
            <w:rFonts w:hint="eastAsia"/>
          </w:rPr>
          <w:delText>数据传输在</w:delText>
        </w:r>
        <w:r w:rsidDel="00416E1C">
          <w:rPr>
            <w:rFonts w:hint="eastAsia"/>
          </w:rPr>
          <w:delText>API</w:delText>
        </w:r>
        <w:r w:rsidDel="00416E1C">
          <w:rPr>
            <w:rFonts w:hint="eastAsia"/>
          </w:rPr>
          <w:delText>中统一采用对称</w:delText>
        </w:r>
        <w:r w:rsidDel="00416E1C">
          <w:rPr>
            <w:rFonts w:hint="eastAsia"/>
          </w:rPr>
          <w:delText>3des</w:delText>
        </w:r>
        <w:r w:rsidDel="00416E1C">
          <w:rPr>
            <w:rFonts w:hint="eastAsia"/>
          </w:rPr>
          <w:delText>方式加密，</w:delText>
        </w:r>
        <w:r w:rsidDel="00416E1C">
          <w:delText>密钥</w:delText>
        </w:r>
        <w:r w:rsidDel="00416E1C">
          <w:rPr>
            <w:rFonts w:hint="eastAsia"/>
          </w:rPr>
          <w:delText>每次会话</w:delText>
        </w:r>
        <w:r w:rsidDel="00416E1C">
          <w:delText>时</w:delText>
        </w:r>
        <w:r w:rsidDel="00416E1C">
          <w:rPr>
            <w:rFonts w:hint="eastAsia"/>
          </w:rPr>
          <w:delText>通过</w:delText>
        </w:r>
        <w:r w:rsidDel="00416E1C">
          <w:delText>API</w:delText>
        </w:r>
        <w:r w:rsidDel="00416E1C">
          <w:delText>动态生成</w:delText>
        </w:r>
        <w:r w:rsidDel="00416E1C">
          <w:rPr>
            <w:rFonts w:hint="eastAsia"/>
          </w:rPr>
          <w:delText>；</w:delText>
        </w:r>
      </w:del>
    </w:p>
    <w:p w:rsidR="00581365" w:rsidDel="00416E1C" w:rsidRDefault="00706DDF">
      <w:pPr>
        <w:numPr>
          <w:ilvl w:val="0"/>
          <w:numId w:val="3"/>
        </w:numPr>
        <w:ind w:firstLine="480"/>
        <w:rPr>
          <w:del w:id="126" w:author="翟羽佳" w:date="2017-08-29T14:01:00Z"/>
        </w:rPr>
      </w:pPr>
      <w:del w:id="127" w:author="翟羽佳" w:date="2017-08-29T14:01:00Z">
        <w:r w:rsidDel="00416E1C">
          <w:rPr>
            <w:rFonts w:hint="eastAsia"/>
          </w:rPr>
          <w:delText>公私钥说明加解密及随机会话密钥说明：</w:delText>
        </w:r>
      </w:del>
    </w:p>
    <w:p w:rsidR="00581365" w:rsidDel="00416E1C" w:rsidRDefault="00706DDF">
      <w:pPr>
        <w:numPr>
          <w:ilvl w:val="0"/>
          <w:numId w:val="4"/>
        </w:numPr>
        <w:ind w:firstLine="480"/>
        <w:rPr>
          <w:del w:id="128" w:author="翟羽佳" w:date="2017-08-29T14:01:00Z"/>
          <w:rFonts w:ascii="宋体" w:hAnsi="宋体"/>
          <w:color w:val="000000"/>
        </w:rPr>
      </w:pPr>
      <w:del w:id="129" w:author="翟羽佳" w:date="2017-08-29T14:01:00Z">
        <w:r w:rsidDel="00416E1C">
          <w:rPr>
            <w:rFonts w:ascii="宋体" w:hAnsi="宋体" w:hint="eastAsia"/>
            <w:color w:val="000000"/>
          </w:rPr>
          <w:delText>会员发送登陆报文， 上送会员自身信息（会员号等），生成随机数，基于该随机数进行私钥签名。打包（自身信息，随机数，签名）</w:delText>
        </w:r>
      </w:del>
    </w:p>
    <w:p w:rsidR="00581365" w:rsidDel="00416E1C" w:rsidRDefault="00706DDF">
      <w:pPr>
        <w:numPr>
          <w:ilvl w:val="0"/>
          <w:numId w:val="4"/>
        </w:numPr>
        <w:ind w:firstLine="480"/>
        <w:rPr>
          <w:del w:id="130" w:author="翟羽佳" w:date="2017-08-29T14:01:00Z"/>
          <w:rFonts w:ascii="宋体" w:hAnsi="宋体"/>
          <w:color w:val="000000"/>
        </w:rPr>
      </w:pPr>
      <w:del w:id="131" w:author="翟羽佳" w:date="2017-08-29T14:01:00Z">
        <w:r w:rsidDel="00416E1C">
          <w:rPr>
            <w:rFonts w:ascii="宋体" w:hAnsi="宋体" w:hint="eastAsia"/>
            <w:color w:val="000000"/>
          </w:rPr>
          <w:delText>交易所接收会员报文，解包，获取会员号，使用对应会员公钥进行验签，</w:delText>
        </w:r>
      </w:del>
    </w:p>
    <w:p w:rsidR="00581365" w:rsidDel="00416E1C" w:rsidRDefault="00706DDF">
      <w:pPr>
        <w:numPr>
          <w:ilvl w:val="0"/>
          <w:numId w:val="4"/>
        </w:numPr>
        <w:ind w:firstLine="480"/>
        <w:rPr>
          <w:del w:id="132" w:author="翟羽佳" w:date="2017-08-29T14:01:00Z"/>
          <w:rFonts w:ascii="宋体" w:hAnsi="宋体"/>
          <w:color w:val="000000"/>
        </w:rPr>
      </w:pPr>
      <w:del w:id="133" w:author="翟羽佳" w:date="2017-08-29T14:01:00Z">
        <w:r w:rsidDel="00416E1C">
          <w:rPr>
            <w:rFonts w:ascii="宋体" w:hAnsi="宋体" w:hint="eastAsia"/>
            <w:color w:val="000000"/>
          </w:rPr>
          <w:delText>验签成功后，交易所生成一个会话密钥，使用会员的公钥加密，生成随机数并使用交易所私钥签名，打包（sge信息，随机数，签名）</w:delText>
        </w:r>
      </w:del>
    </w:p>
    <w:p w:rsidR="00581365" w:rsidDel="00416E1C" w:rsidRDefault="00706DDF">
      <w:pPr>
        <w:numPr>
          <w:ilvl w:val="0"/>
          <w:numId w:val="4"/>
        </w:numPr>
        <w:ind w:firstLine="480"/>
        <w:rPr>
          <w:del w:id="134" w:author="翟羽佳" w:date="2017-08-29T14:01:00Z"/>
          <w:rFonts w:ascii="宋体" w:hAnsi="宋体"/>
          <w:color w:val="000000"/>
        </w:rPr>
      </w:pPr>
      <w:del w:id="135" w:author="翟羽佳" w:date="2017-08-29T14:01:00Z">
        <w:r w:rsidDel="00416E1C">
          <w:rPr>
            <w:rFonts w:ascii="宋体" w:hAnsi="宋体" w:hint="eastAsia"/>
            <w:color w:val="000000"/>
          </w:rPr>
          <w:delText>会员接收后，解包，获取随机数，使用sge公钥验签，OK，使用私钥解密会话密钥。</w:delText>
        </w:r>
      </w:del>
    </w:p>
    <w:p w:rsidR="00581365" w:rsidDel="00416E1C" w:rsidRDefault="00706DDF">
      <w:pPr>
        <w:numPr>
          <w:ilvl w:val="0"/>
          <w:numId w:val="4"/>
        </w:numPr>
        <w:ind w:firstLine="480"/>
        <w:rPr>
          <w:del w:id="136" w:author="翟羽佳" w:date="2017-08-29T14:01:00Z"/>
          <w:rFonts w:ascii="宋体" w:hAnsi="宋体"/>
          <w:color w:val="000000"/>
        </w:rPr>
      </w:pPr>
      <w:del w:id="137" w:author="翟羽佳" w:date="2017-08-29T14:01:00Z">
        <w:r w:rsidDel="00416E1C">
          <w:rPr>
            <w:rFonts w:ascii="宋体" w:hAnsi="宋体" w:hint="eastAsia"/>
            <w:color w:val="000000"/>
          </w:rPr>
          <w:delText>会话建立，后续有加密的地方， 都使用该会话密钥加解密。</w:delText>
        </w:r>
      </w:del>
    </w:p>
    <w:p w:rsidR="00B02E89" w:rsidRDefault="00B02E89" w:rsidP="00B02E89">
      <w:pPr>
        <w:pStyle w:val="2"/>
        <w:numPr>
          <w:ilvl w:val="1"/>
          <w:numId w:val="1"/>
        </w:numPr>
        <w:ind w:left="0" w:firstLineChars="0" w:firstLine="0"/>
        <w:rPr>
          <w:ins w:id="138" w:author="翟羽佳" w:date="2017-06-27T16:09:00Z"/>
          <w:rFonts w:ascii="宋体" w:hAnsi="宋体"/>
          <w:color w:val="000000"/>
        </w:rPr>
      </w:pPr>
      <w:bookmarkStart w:id="139" w:name="_Toc493667818"/>
      <w:ins w:id="140" w:author="翟羽佳" w:date="2017-06-27T16:09:00Z">
        <w:r>
          <w:rPr>
            <w:rFonts w:ascii="宋体" w:hAnsi="宋体" w:hint="eastAsia"/>
            <w:color w:val="000000"/>
          </w:rPr>
          <w:t>国密加密方式</w:t>
        </w:r>
        <w:bookmarkEnd w:id="139"/>
      </w:ins>
    </w:p>
    <w:p w:rsidR="00E0386C" w:rsidRDefault="00E0386C" w:rsidP="00E0386C">
      <w:pPr>
        <w:numPr>
          <w:ilvl w:val="0"/>
          <w:numId w:val="7"/>
        </w:numPr>
        <w:ind w:firstLineChars="0" w:firstLine="480"/>
        <w:rPr>
          <w:ins w:id="141" w:author="翟羽佳" w:date="2017-06-27T16:17:00Z"/>
        </w:rPr>
      </w:pPr>
      <w:ins w:id="142" w:author="翟羽佳" w:date="2017-06-27T16:17:00Z">
        <w:r>
          <w:rPr>
            <w:rFonts w:hint="eastAsia"/>
          </w:rPr>
          <w:t>交易所询价交易</w:t>
        </w:r>
        <w:r>
          <w:t>系统</w:t>
        </w:r>
        <w:r>
          <w:rPr>
            <w:rFonts w:hint="eastAsia"/>
          </w:rPr>
          <w:t>与</w:t>
        </w:r>
        <w:r>
          <w:t>二级系统之间的</w:t>
        </w:r>
        <w:r>
          <w:rPr>
            <w:rFonts w:hint="eastAsia"/>
          </w:rPr>
          <w:t>数据传输在</w:t>
        </w:r>
        <w:r>
          <w:rPr>
            <w:rFonts w:hint="eastAsia"/>
          </w:rPr>
          <w:t>API</w:t>
        </w:r>
        <w:r>
          <w:rPr>
            <w:rFonts w:hint="eastAsia"/>
          </w:rPr>
          <w:t>中统一采用对称</w:t>
        </w:r>
        <w:r>
          <w:rPr>
            <w:rFonts w:hint="eastAsia"/>
          </w:rPr>
          <w:t>SM4</w:t>
        </w:r>
        <w:r>
          <w:rPr>
            <w:rFonts w:hint="eastAsia"/>
          </w:rPr>
          <w:t>方式加密，</w:t>
        </w:r>
        <w:r>
          <w:t>密钥</w:t>
        </w:r>
        <w:r>
          <w:rPr>
            <w:rFonts w:hint="eastAsia"/>
          </w:rPr>
          <w:t>每次会话</w:t>
        </w:r>
        <w:r>
          <w:t>时</w:t>
        </w:r>
        <w:r>
          <w:rPr>
            <w:rFonts w:hint="eastAsia"/>
          </w:rPr>
          <w:t>通过</w:t>
        </w:r>
        <w:r>
          <w:t>API</w:t>
        </w:r>
        <w:r>
          <w:t>动态生成</w:t>
        </w:r>
        <w:r>
          <w:rPr>
            <w:rFonts w:hint="eastAsia"/>
          </w:rPr>
          <w:t>；</w:t>
        </w:r>
      </w:ins>
    </w:p>
    <w:p w:rsidR="00E0386C" w:rsidRDefault="00E0386C" w:rsidP="00E0386C">
      <w:pPr>
        <w:numPr>
          <w:ilvl w:val="0"/>
          <w:numId w:val="7"/>
        </w:numPr>
        <w:ind w:firstLineChars="0" w:firstLine="480"/>
        <w:rPr>
          <w:ins w:id="143" w:author="翟羽佳" w:date="2017-06-27T16:17:00Z"/>
        </w:rPr>
      </w:pPr>
      <w:ins w:id="144" w:author="翟羽佳" w:date="2017-06-27T16:17:00Z">
        <w:r>
          <w:rPr>
            <w:rFonts w:hint="eastAsia"/>
          </w:rPr>
          <w:t>证书使用</w:t>
        </w:r>
      </w:ins>
      <w:ins w:id="145" w:author="翟羽佳" w:date="2017-06-27T16:18:00Z">
        <w:r>
          <w:rPr>
            <w:rFonts w:hint="eastAsia"/>
          </w:rPr>
          <w:t>及随机会话密钥说明：</w:t>
        </w:r>
      </w:ins>
    </w:p>
    <w:p w:rsidR="00995ED3" w:rsidRDefault="00E0386C" w:rsidP="00E0386C">
      <w:pPr>
        <w:numPr>
          <w:ilvl w:val="0"/>
          <w:numId w:val="4"/>
        </w:numPr>
        <w:tabs>
          <w:tab w:val="clear" w:pos="420"/>
        </w:tabs>
        <w:ind w:firstLine="480"/>
        <w:rPr>
          <w:ins w:id="146" w:author="翟羽佳" w:date="2017-06-27T16:19:00Z"/>
          <w:rFonts w:ascii="宋体" w:hAnsi="宋体"/>
          <w:color w:val="000000"/>
        </w:rPr>
      </w:pPr>
      <w:ins w:id="147" w:author="翟羽佳" w:date="2017-06-27T16:18:00Z">
        <w:r>
          <w:rPr>
            <w:rFonts w:ascii="宋体" w:hAnsi="宋体" w:hint="eastAsia"/>
            <w:color w:val="000000"/>
          </w:rPr>
          <w:t>会员发送交易员认证请求报文，上送会员</w:t>
        </w:r>
      </w:ins>
      <w:ins w:id="148" w:author="翟羽佳" w:date="2017-06-27T16:19:00Z">
        <w:r>
          <w:rPr>
            <w:rFonts w:ascii="宋体" w:hAnsi="宋体" w:hint="eastAsia"/>
            <w:color w:val="000000"/>
          </w:rPr>
          <w:t>自身信息，认证的交易员，认证的身份认证证书的公钥、通道加密解密证书的公钥</w:t>
        </w:r>
      </w:ins>
      <w:ins w:id="149" w:author="翟羽佳" w:date="2017-06-27T16:20:00Z">
        <w:r>
          <w:rPr>
            <w:rFonts w:ascii="宋体" w:hAnsi="宋体" w:hint="eastAsia"/>
            <w:color w:val="000000"/>
          </w:rPr>
          <w:t>，交易所需要加签验证的随机数</w:t>
        </w:r>
      </w:ins>
    </w:p>
    <w:p w:rsidR="00E0386C" w:rsidRDefault="00E0386C" w:rsidP="00E0386C">
      <w:pPr>
        <w:numPr>
          <w:ilvl w:val="0"/>
          <w:numId w:val="4"/>
        </w:numPr>
        <w:tabs>
          <w:tab w:val="clear" w:pos="420"/>
        </w:tabs>
        <w:ind w:firstLine="480"/>
        <w:rPr>
          <w:ins w:id="150" w:author="翟羽佳" w:date="2017-06-27T16:21:00Z"/>
          <w:rFonts w:ascii="宋体" w:hAnsi="宋体"/>
          <w:color w:val="000000"/>
        </w:rPr>
      </w:pPr>
      <w:ins w:id="151" w:author="翟羽佳" w:date="2017-06-27T16:19:00Z">
        <w:r>
          <w:rPr>
            <w:rFonts w:ascii="宋体" w:hAnsi="宋体" w:hint="eastAsia"/>
            <w:color w:val="000000"/>
          </w:rPr>
          <w:t>交易所接受到会员的报文，</w:t>
        </w:r>
      </w:ins>
      <w:ins w:id="152" w:author="翟羽佳" w:date="2017-06-27T16:21:00Z">
        <w:r>
          <w:rPr>
            <w:rFonts w:ascii="宋体" w:hAnsi="宋体" w:hint="eastAsia"/>
            <w:color w:val="000000"/>
          </w:rPr>
          <w:t>下发交易所的身份认证证书的公钥、通道加密</w:t>
        </w:r>
        <w:r>
          <w:rPr>
            <w:rFonts w:ascii="宋体" w:hAnsi="宋体" w:hint="eastAsia"/>
            <w:color w:val="000000"/>
          </w:rPr>
          <w:lastRenderedPageBreak/>
          <w:t>解密证书的公钥，将会员的随机数进行身份认证签名</w:t>
        </w:r>
      </w:ins>
      <w:ins w:id="153" w:author="翟羽佳" w:date="2017-06-27T16:22:00Z">
        <w:r>
          <w:rPr>
            <w:rFonts w:ascii="宋体" w:hAnsi="宋体" w:hint="eastAsia"/>
            <w:color w:val="000000"/>
          </w:rPr>
          <w:t>，同时发送会员需要加签验证的随机数</w:t>
        </w:r>
      </w:ins>
    </w:p>
    <w:p w:rsidR="00E0386C" w:rsidRDefault="00E0386C" w:rsidP="00E0386C">
      <w:pPr>
        <w:numPr>
          <w:ilvl w:val="0"/>
          <w:numId w:val="4"/>
        </w:numPr>
        <w:tabs>
          <w:tab w:val="clear" w:pos="420"/>
        </w:tabs>
        <w:ind w:firstLine="480"/>
        <w:rPr>
          <w:ins w:id="154" w:author="翟羽佳" w:date="2017-06-27T16:23:00Z"/>
          <w:rFonts w:ascii="宋体" w:hAnsi="宋体"/>
          <w:color w:val="000000"/>
        </w:rPr>
      </w:pPr>
      <w:ins w:id="155" w:author="翟羽佳" w:date="2017-06-27T16:22:00Z">
        <w:r>
          <w:rPr>
            <w:rFonts w:ascii="宋体" w:hAnsi="宋体" w:hint="eastAsia"/>
            <w:color w:val="000000"/>
          </w:rPr>
          <w:t>会员接收到交易所的身份认证证书的公钥、通道加密解密证书的公钥、交易所的随机数签名，会员对交易所的签名进行验证，验证</w:t>
        </w:r>
      </w:ins>
      <w:ins w:id="156" w:author="翟羽佳" w:date="2017-06-27T16:23:00Z">
        <w:r>
          <w:rPr>
            <w:rFonts w:ascii="宋体" w:hAnsi="宋体" w:hint="eastAsia"/>
            <w:color w:val="000000"/>
          </w:rPr>
          <w:t>通过后，对交易所发过来的随机数进行身份认证签名，并请求接入单元登录和通道加密密钥</w:t>
        </w:r>
      </w:ins>
    </w:p>
    <w:p w:rsidR="00E0386C" w:rsidRDefault="00E0386C" w:rsidP="00E0386C">
      <w:pPr>
        <w:numPr>
          <w:ilvl w:val="0"/>
          <w:numId w:val="4"/>
        </w:numPr>
        <w:tabs>
          <w:tab w:val="clear" w:pos="420"/>
        </w:tabs>
        <w:ind w:firstLine="480"/>
        <w:rPr>
          <w:ins w:id="157" w:author="翟羽佳" w:date="2017-06-27T16:24:00Z"/>
          <w:rFonts w:ascii="宋体" w:hAnsi="宋体"/>
          <w:color w:val="000000"/>
        </w:rPr>
      </w:pPr>
      <w:ins w:id="158" w:author="翟羽佳" w:date="2017-06-27T16:23:00Z">
        <w:r>
          <w:rPr>
            <w:rFonts w:ascii="宋体" w:hAnsi="宋体" w:hint="eastAsia"/>
            <w:color w:val="000000"/>
          </w:rPr>
          <w:t>交易所对会员的身份签名进行验证，验证通过后，进行接入单元的登录，登录成功后，去加密机申请通道</w:t>
        </w:r>
      </w:ins>
      <w:ins w:id="159" w:author="翟羽佳" w:date="2017-06-27T16:24:00Z">
        <w:r>
          <w:rPr>
            <w:rFonts w:ascii="宋体" w:hAnsi="宋体" w:hint="eastAsia"/>
            <w:color w:val="000000"/>
          </w:rPr>
          <w:t>的加密密钥，将加密密钥通过会员的加密公钥加密下发给会员</w:t>
        </w:r>
      </w:ins>
    </w:p>
    <w:p w:rsidR="00E0386C" w:rsidRPr="00E0386C" w:rsidRDefault="00E0386C" w:rsidP="00E0386C">
      <w:pPr>
        <w:numPr>
          <w:ilvl w:val="0"/>
          <w:numId w:val="4"/>
        </w:numPr>
        <w:tabs>
          <w:tab w:val="clear" w:pos="420"/>
        </w:tabs>
        <w:ind w:firstLine="480"/>
        <w:rPr>
          <w:rFonts w:ascii="宋体" w:hAnsi="宋体"/>
          <w:color w:val="000000"/>
        </w:rPr>
      </w:pPr>
      <w:ins w:id="160" w:author="翟羽佳" w:date="2017-06-27T16:24:00Z">
        <w:r>
          <w:rPr>
            <w:rFonts w:ascii="宋体" w:hAnsi="宋体" w:hint="eastAsia"/>
            <w:color w:val="000000"/>
          </w:rPr>
          <w:t>会员获取加密公钥，</w:t>
        </w:r>
      </w:ins>
      <w:ins w:id="161" w:author="翟羽佳" w:date="2017-09-20T10:49:00Z">
        <w:r w:rsidR="00A54F30">
          <w:rPr>
            <w:rFonts w:ascii="宋体" w:hAnsi="宋体" w:hint="eastAsia"/>
            <w:color w:val="000000"/>
          </w:rPr>
          <w:t>对全报文进行加密，然后上报</w:t>
        </w:r>
      </w:ins>
    </w:p>
    <w:p w:rsidR="00581365" w:rsidRDefault="00706DDF">
      <w:pPr>
        <w:pStyle w:val="1"/>
        <w:numPr>
          <w:ilvl w:val="0"/>
          <w:numId w:val="1"/>
        </w:numPr>
        <w:rPr>
          <w:rFonts w:ascii="宋体" w:hAnsi="宋体"/>
          <w:color w:val="000000"/>
        </w:rPr>
      </w:pPr>
      <w:bookmarkStart w:id="162" w:name="_Toc24914"/>
      <w:bookmarkStart w:id="163" w:name="_Toc437936918"/>
      <w:bookmarkStart w:id="164" w:name="_Toc28883"/>
      <w:bookmarkStart w:id="165" w:name="_Toc32738"/>
      <w:bookmarkStart w:id="166" w:name="_Toc493667819"/>
      <w:r>
        <w:rPr>
          <w:rFonts w:ascii="宋体" w:hAnsi="宋体" w:hint="eastAsia"/>
          <w:color w:val="000000"/>
        </w:rPr>
        <w:t>消息头定义</w:t>
      </w:r>
      <w:bookmarkEnd w:id="162"/>
      <w:bookmarkEnd w:id="163"/>
      <w:bookmarkEnd w:id="164"/>
      <w:bookmarkEnd w:id="165"/>
      <w:bookmarkEnd w:id="166"/>
    </w:p>
    <w:p w:rsidR="00581365" w:rsidRDefault="00706DDF">
      <w:pPr>
        <w:ind w:firstLine="480"/>
        <w:rPr>
          <w:rFonts w:ascii="宋体" w:hAnsi="宋体"/>
          <w:color w:val="000000"/>
        </w:rPr>
      </w:pPr>
      <w:r>
        <w:rPr>
          <w:rFonts w:ascii="宋体" w:hAnsi="宋体" w:hint="eastAsia"/>
          <w:color w:val="000000"/>
        </w:rPr>
        <w:t>消息头的定义遵循GTP协议标准，每个消息均带有一个消息头，消息头中包含的要素如下：</w:t>
      </w:r>
    </w:p>
    <w:tbl>
      <w:tblPr>
        <w:tblW w:w="7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4"/>
        <w:gridCol w:w="1896"/>
        <w:gridCol w:w="758"/>
        <w:gridCol w:w="4191"/>
      </w:tblGrid>
      <w:tr w:rsidR="00581365">
        <w:trPr>
          <w:tblHeader/>
          <w:jc w:val="center"/>
        </w:trPr>
        <w:tc>
          <w:tcPr>
            <w:tcW w:w="714" w:type="dxa"/>
            <w:shd w:val="clear" w:color="auto" w:fill="D9D9D9"/>
          </w:tcPr>
          <w:p w:rsidR="00581365" w:rsidRDefault="00706DDF">
            <w:pPr>
              <w:ind w:firstLineChars="0" w:firstLine="0"/>
              <w:rPr>
                <w:rFonts w:ascii="宋体" w:hAnsi="宋体"/>
                <w:b/>
                <w:color w:val="000000"/>
                <w:sz w:val="21"/>
                <w:szCs w:val="21"/>
              </w:rPr>
            </w:pPr>
            <w:r>
              <w:rPr>
                <w:rFonts w:ascii="宋体" w:hAnsi="宋体" w:hint="eastAsia"/>
                <w:b/>
                <w:color w:val="000000"/>
                <w:sz w:val="21"/>
                <w:szCs w:val="21"/>
              </w:rPr>
              <w:t>Tag</w:t>
            </w:r>
          </w:p>
        </w:tc>
        <w:tc>
          <w:tcPr>
            <w:tcW w:w="1896" w:type="dxa"/>
            <w:shd w:val="clear" w:color="auto" w:fill="D9D9D9"/>
          </w:tcPr>
          <w:p w:rsidR="00581365" w:rsidRDefault="00706DDF">
            <w:pPr>
              <w:ind w:firstLineChars="0" w:firstLine="0"/>
              <w:rPr>
                <w:rFonts w:ascii="宋体" w:hAnsi="宋体"/>
                <w:b/>
                <w:color w:val="000000"/>
                <w:sz w:val="21"/>
                <w:szCs w:val="21"/>
              </w:rPr>
            </w:pPr>
            <w:r>
              <w:rPr>
                <w:rFonts w:ascii="宋体" w:hAnsi="宋体" w:hint="eastAsia"/>
                <w:b/>
                <w:color w:val="000000"/>
                <w:sz w:val="21"/>
                <w:szCs w:val="21"/>
              </w:rPr>
              <w:t>域名</w:t>
            </w:r>
          </w:p>
        </w:tc>
        <w:tc>
          <w:tcPr>
            <w:tcW w:w="758" w:type="dxa"/>
            <w:shd w:val="clear" w:color="auto" w:fill="D9D9D9"/>
          </w:tcPr>
          <w:p w:rsidR="00581365" w:rsidRDefault="00706DDF">
            <w:pPr>
              <w:ind w:firstLineChars="0" w:firstLine="0"/>
              <w:rPr>
                <w:rFonts w:ascii="宋体" w:hAnsi="宋体"/>
                <w:b/>
                <w:color w:val="000000"/>
                <w:sz w:val="21"/>
                <w:szCs w:val="21"/>
              </w:rPr>
            </w:pPr>
            <w:r>
              <w:rPr>
                <w:rFonts w:ascii="宋体" w:hAnsi="宋体" w:hint="eastAsia"/>
                <w:b/>
                <w:color w:val="000000"/>
                <w:sz w:val="21"/>
                <w:szCs w:val="21"/>
              </w:rPr>
              <w:t>必须</w:t>
            </w:r>
          </w:p>
        </w:tc>
        <w:tc>
          <w:tcPr>
            <w:tcW w:w="4191" w:type="dxa"/>
            <w:shd w:val="clear" w:color="auto" w:fill="D9D9D9"/>
          </w:tcPr>
          <w:p w:rsidR="00581365" w:rsidRDefault="00706DDF">
            <w:pPr>
              <w:ind w:firstLineChars="0" w:firstLine="0"/>
              <w:rPr>
                <w:rFonts w:ascii="宋体" w:hAnsi="宋体"/>
                <w:b/>
                <w:color w:val="000000"/>
                <w:sz w:val="21"/>
                <w:szCs w:val="21"/>
              </w:rPr>
            </w:pPr>
            <w:r>
              <w:rPr>
                <w:rFonts w:ascii="宋体" w:hAnsi="宋体" w:hint="eastAsia"/>
                <w:b/>
                <w:color w:val="000000"/>
                <w:sz w:val="21"/>
                <w:szCs w:val="21"/>
              </w:rPr>
              <w:t>说明</w:t>
            </w:r>
          </w:p>
        </w:tc>
      </w:tr>
      <w:tr w:rsidR="00581365">
        <w:trPr>
          <w:jc w:val="center"/>
        </w:trPr>
        <w:tc>
          <w:tcPr>
            <w:tcW w:w="714" w:type="dxa"/>
          </w:tcPr>
          <w:p w:rsidR="00581365" w:rsidRDefault="00706DDF">
            <w:pPr>
              <w:ind w:firstLineChars="0" w:firstLine="0"/>
              <w:rPr>
                <w:rFonts w:ascii="宋体" w:hAnsi="宋体"/>
                <w:color w:val="000000"/>
                <w:sz w:val="21"/>
                <w:szCs w:val="21"/>
              </w:rPr>
            </w:pPr>
            <w:r>
              <w:rPr>
                <w:rFonts w:ascii="宋体" w:hAnsi="宋体" w:hint="eastAsia"/>
                <w:color w:val="000000"/>
                <w:sz w:val="21"/>
                <w:szCs w:val="21"/>
              </w:rPr>
              <w:t>X01</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beginString</w:t>
            </w:r>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A46104" w:rsidRDefault="00706DDF" w:rsidP="00A46104">
            <w:pPr>
              <w:spacing w:line="240" w:lineRule="auto"/>
              <w:ind w:firstLineChars="0" w:firstLine="0"/>
              <w:rPr>
                <w:ins w:id="167" w:author="翟羽佳" w:date="2017-06-27T16:15:00Z"/>
                <w:rFonts w:ascii="宋体" w:hAnsi="宋体"/>
                <w:color w:val="000000"/>
                <w:sz w:val="21"/>
                <w:szCs w:val="21"/>
              </w:rPr>
            </w:pPr>
            <w:r>
              <w:rPr>
                <w:rFonts w:ascii="宋体" w:hAnsi="宋体" w:hint="eastAsia"/>
                <w:color w:val="000000"/>
                <w:sz w:val="21"/>
                <w:szCs w:val="21"/>
              </w:rPr>
              <w:t>标识协议版本号，</w:t>
            </w:r>
          </w:p>
          <w:p w:rsidR="00A46104" w:rsidRPr="00A46104" w:rsidRDefault="00706DDF" w:rsidP="00A46104">
            <w:pPr>
              <w:spacing w:line="240" w:lineRule="auto"/>
              <w:ind w:firstLineChars="0" w:firstLine="0"/>
              <w:rPr>
                <w:rFonts w:ascii="宋体" w:hAnsi="宋体"/>
                <w:color w:val="000000"/>
                <w:sz w:val="21"/>
                <w:szCs w:val="21"/>
              </w:rPr>
            </w:pPr>
            <w:del w:id="168" w:author="翟羽佳" w:date="2017-09-20T10:50:00Z">
              <w:r w:rsidDel="001B1416">
                <w:rPr>
                  <w:rFonts w:ascii="宋体" w:hAnsi="宋体" w:hint="eastAsia"/>
                  <w:color w:val="000000"/>
                  <w:sz w:val="21"/>
                  <w:szCs w:val="21"/>
                </w:rPr>
                <w:delText>固定取值为“GTP1.0”</w:delText>
              </w:r>
            </w:del>
            <w:ins w:id="169" w:author="翟羽佳" w:date="2017-06-27T16:15:00Z">
              <w:r w:rsidR="00A46104">
                <w:rPr>
                  <w:rFonts w:ascii="宋体" w:hAnsi="宋体" w:hint="eastAsia"/>
                  <w:color w:val="000000"/>
                  <w:sz w:val="21"/>
                  <w:szCs w:val="21"/>
                </w:rPr>
                <w:t>国密版本：固定取值为“GTP1.1”</w:t>
              </w:r>
            </w:ins>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X02</w:t>
            </w:r>
          </w:p>
        </w:tc>
        <w:tc>
          <w:tcPr>
            <w:tcW w:w="1896" w:type="dxa"/>
          </w:tcPr>
          <w:p w:rsidR="00581365" w:rsidRDefault="00706DDF">
            <w:pPr>
              <w:spacing w:line="240" w:lineRule="auto"/>
              <w:ind w:firstLineChars="0" w:firstLine="0"/>
              <w:rPr>
                <w:rFonts w:ascii="宋体" w:hAnsi="宋体"/>
                <w:color w:val="000000"/>
                <w:sz w:val="21"/>
                <w:szCs w:val="21"/>
              </w:rPr>
            </w:pPr>
            <w:bookmarkStart w:id="170" w:name="OLE_LINK31"/>
            <w:bookmarkStart w:id="171" w:name="OLE_LINK32"/>
            <w:r>
              <w:rPr>
                <w:rFonts w:ascii="宋体" w:hAnsi="宋体"/>
                <w:color w:val="000000"/>
                <w:sz w:val="21"/>
                <w:szCs w:val="21"/>
              </w:rPr>
              <w:t>ContentLength</w:t>
            </w:r>
            <w:bookmarkEnd w:id="170"/>
            <w:bookmarkEnd w:id="171"/>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E0386C"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除消息头之外，各field长度和，以字节为单位</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X03</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MsgType</w:t>
            </w:r>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消息类型，不同类型消息的TID值不同</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X04</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SequenceSeries</w:t>
            </w:r>
            <w:r>
              <w:rPr>
                <w:rFonts w:ascii="宋体" w:hAnsi="宋体" w:cs="宋体" w:hint="eastAsia"/>
                <w:color w:val="000000"/>
                <w:kern w:val="0"/>
                <w:sz w:val="20"/>
                <w:szCs w:val="20"/>
              </w:rPr>
              <w:t>NO</w:t>
            </w:r>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序列类别号，代表数据流的标号</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X05</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Sequence</w:t>
            </w:r>
            <w:r>
              <w:rPr>
                <w:rFonts w:ascii="宋体" w:hAnsi="宋体" w:cs="宋体" w:hint="eastAsia"/>
                <w:color w:val="000000"/>
                <w:kern w:val="0"/>
                <w:sz w:val="20"/>
                <w:szCs w:val="20"/>
              </w:rPr>
              <w:t>NO</w:t>
            </w:r>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消息序列号，基于数据流的编号</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X06</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Chain</w:t>
            </w:r>
            <w:r>
              <w:rPr>
                <w:rFonts w:ascii="宋体" w:hAnsi="宋体" w:hint="eastAsia"/>
                <w:color w:val="000000"/>
                <w:sz w:val="21"/>
                <w:szCs w:val="21"/>
              </w:rPr>
              <w:t>Flag</w:t>
            </w:r>
          </w:p>
        </w:tc>
        <w:tc>
          <w:tcPr>
            <w:tcW w:w="758"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Y</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消息的连续标志，取值如下：</w:t>
            </w:r>
          </w:p>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w:t>
            </w:r>
            <w:r>
              <w:rPr>
                <w:rFonts w:ascii="宋体" w:hAnsi="宋体" w:hint="eastAsia"/>
                <w:color w:val="000000"/>
                <w:sz w:val="21"/>
                <w:szCs w:val="21"/>
              </w:rPr>
              <w:t>S</w:t>
            </w:r>
            <w:r>
              <w:rPr>
                <w:rFonts w:ascii="宋体" w:hAnsi="宋体"/>
                <w:color w:val="000000"/>
                <w:sz w:val="21"/>
                <w:szCs w:val="21"/>
              </w:rPr>
              <w:t>’</w:t>
            </w:r>
            <w:r>
              <w:rPr>
                <w:rFonts w:ascii="宋体" w:hAnsi="宋体" w:hint="eastAsia"/>
                <w:color w:val="000000"/>
                <w:sz w:val="21"/>
                <w:szCs w:val="21"/>
              </w:rPr>
              <w:t>-单个报文</w:t>
            </w:r>
          </w:p>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w:t>
            </w:r>
            <w:r>
              <w:rPr>
                <w:rFonts w:ascii="宋体" w:hAnsi="宋体" w:hint="eastAsia"/>
                <w:color w:val="000000"/>
                <w:sz w:val="21"/>
                <w:szCs w:val="21"/>
              </w:rPr>
              <w:t>F</w:t>
            </w:r>
            <w:r>
              <w:rPr>
                <w:rFonts w:ascii="宋体" w:hAnsi="宋体"/>
                <w:color w:val="000000"/>
                <w:sz w:val="21"/>
                <w:szCs w:val="21"/>
              </w:rPr>
              <w:t>’</w:t>
            </w:r>
            <w:r>
              <w:rPr>
                <w:rFonts w:ascii="宋体" w:hAnsi="宋体" w:hint="eastAsia"/>
                <w:color w:val="000000"/>
                <w:sz w:val="21"/>
                <w:szCs w:val="21"/>
              </w:rPr>
              <w:t>-报文链的第一个报文</w:t>
            </w:r>
          </w:p>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w:t>
            </w:r>
            <w:r>
              <w:rPr>
                <w:rFonts w:ascii="宋体" w:hAnsi="宋体" w:hint="eastAsia"/>
                <w:color w:val="000000"/>
                <w:sz w:val="21"/>
                <w:szCs w:val="21"/>
              </w:rPr>
              <w:t>C</w:t>
            </w:r>
            <w:r>
              <w:rPr>
                <w:rFonts w:ascii="宋体" w:hAnsi="宋体"/>
                <w:color w:val="000000"/>
                <w:sz w:val="21"/>
                <w:szCs w:val="21"/>
              </w:rPr>
              <w:t>’</w:t>
            </w:r>
            <w:r>
              <w:rPr>
                <w:rFonts w:ascii="宋体" w:hAnsi="宋体" w:hint="eastAsia"/>
                <w:color w:val="000000"/>
                <w:sz w:val="21"/>
                <w:szCs w:val="21"/>
              </w:rPr>
              <w:t>-报文链的中间报文</w:t>
            </w:r>
          </w:p>
          <w:p w:rsidR="00581365" w:rsidRDefault="00706DDF">
            <w:pPr>
              <w:spacing w:line="240" w:lineRule="auto"/>
              <w:ind w:firstLineChars="0" w:firstLine="0"/>
              <w:rPr>
                <w:rFonts w:ascii="宋体" w:hAnsi="宋体"/>
                <w:color w:val="000000"/>
                <w:sz w:val="21"/>
                <w:szCs w:val="21"/>
              </w:rPr>
            </w:pPr>
            <w:r>
              <w:rPr>
                <w:rFonts w:ascii="宋体" w:hAnsi="宋体"/>
                <w:color w:val="000000"/>
                <w:sz w:val="21"/>
                <w:szCs w:val="21"/>
              </w:rPr>
              <w:t>‘</w:t>
            </w:r>
            <w:r>
              <w:rPr>
                <w:rFonts w:ascii="宋体" w:hAnsi="宋体" w:hint="eastAsia"/>
                <w:color w:val="000000"/>
                <w:sz w:val="21"/>
                <w:szCs w:val="21"/>
              </w:rPr>
              <w:t>L</w:t>
            </w:r>
            <w:r>
              <w:rPr>
                <w:rFonts w:ascii="宋体" w:hAnsi="宋体"/>
                <w:color w:val="000000"/>
                <w:sz w:val="21"/>
                <w:szCs w:val="21"/>
              </w:rPr>
              <w:t>’</w:t>
            </w:r>
            <w:r>
              <w:rPr>
                <w:rFonts w:ascii="宋体" w:hAnsi="宋体" w:hint="eastAsia"/>
                <w:color w:val="000000"/>
                <w:sz w:val="21"/>
                <w:szCs w:val="21"/>
              </w:rPr>
              <w:t>-报文链的最后一个报文，无后续报文</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X07</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RootID</w:t>
            </w:r>
          </w:p>
        </w:tc>
        <w:tc>
          <w:tcPr>
            <w:tcW w:w="758" w:type="dxa"/>
          </w:tcPr>
          <w:p w:rsidR="00581365" w:rsidRDefault="006B57AA">
            <w:pPr>
              <w:spacing w:line="240" w:lineRule="auto"/>
              <w:ind w:firstLineChars="0" w:firstLine="0"/>
              <w:rPr>
                <w:rFonts w:ascii="宋体" w:hAnsi="宋体"/>
                <w:color w:val="000000"/>
                <w:sz w:val="21"/>
                <w:szCs w:val="21"/>
              </w:rPr>
            </w:pPr>
            <w:r>
              <w:rPr>
                <w:rFonts w:ascii="宋体" w:hAnsi="宋体" w:hint="eastAsia"/>
                <w:color w:val="000000"/>
                <w:sz w:val="21"/>
                <w:szCs w:val="21"/>
              </w:rPr>
              <w:t>N</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作为消息来源标志，上行消息中必填</w:t>
            </w:r>
          </w:p>
        </w:tc>
      </w:tr>
      <w:tr w:rsidR="00581365">
        <w:trPr>
          <w:jc w:val="center"/>
        </w:trPr>
        <w:tc>
          <w:tcPr>
            <w:tcW w:w="714" w:type="dxa"/>
            <w:vAlign w:val="center"/>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X08</w:t>
            </w:r>
          </w:p>
        </w:tc>
        <w:tc>
          <w:tcPr>
            <w:tcW w:w="1896"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SenderID</w:t>
            </w:r>
          </w:p>
        </w:tc>
        <w:tc>
          <w:tcPr>
            <w:tcW w:w="758" w:type="dxa"/>
          </w:tcPr>
          <w:p w:rsidR="00581365" w:rsidRDefault="006B57AA">
            <w:pPr>
              <w:spacing w:line="240" w:lineRule="auto"/>
              <w:ind w:firstLineChars="0" w:firstLine="0"/>
              <w:rPr>
                <w:rFonts w:ascii="宋体" w:hAnsi="宋体"/>
                <w:color w:val="000000"/>
                <w:sz w:val="21"/>
                <w:szCs w:val="21"/>
              </w:rPr>
            </w:pPr>
            <w:r>
              <w:rPr>
                <w:rFonts w:ascii="宋体" w:hAnsi="宋体" w:hint="eastAsia"/>
                <w:color w:val="000000"/>
                <w:sz w:val="21"/>
                <w:szCs w:val="21"/>
              </w:rPr>
              <w:t>N</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发送方标识符</w:t>
            </w:r>
          </w:p>
        </w:tc>
      </w:tr>
      <w:tr w:rsidR="00581365">
        <w:trPr>
          <w:jc w:val="center"/>
        </w:trPr>
        <w:tc>
          <w:tcPr>
            <w:tcW w:w="714" w:type="dxa"/>
          </w:tcPr>
          <w:p w:rsidR="00581365" w:rsidRDefault="00706DDF">
            <w:pPr>
              <w:ind w:firstLineChars="0" w:firstLine="0"/>
              <w:rPr>
                <w:rFonts w:ascii="宋体" w:hAnsi="宋体" w:cs="宋体"/>
                <w:color w:val="000000"/>
                <w:sz w:val="21"/>
                <w:szCs w:val="21"/>
              </w:rPr>
            </w:pPr>
            <w:r>
              <w:rPr>
                <w:rFonts w:ascii="宋体" w:hAnsi="宋体" w:hint="eastAsia"/>
                <w:color w:val="000000"/>
                <w:sz w:val="21"/>
                <w:szCs w:val="21"/>
              </w:rPr>
              <w:t>X09</w:t>
            </w:r>
          </w:p>
        </w:tc>
        <w:tc>
          <w:tcPr>
            <w:tcW w:w="1896" w:type="dxa"/>
          </w:tcPr>
          <w:p w:rsidR="00581365" w:rsidRDefault="00706DDF">
            <w:pPr>
              <w:spacing w:line="240" w:lineRule="auto"/>
              <w:ind w:firstLineChars="0" w:firstLine="0"/>
              <w:rPr>
                <w:rFonts w:ascii="宋体" w:hAnsi="宋体"/>
                <w:color w:val="000000"/>
                <w:sz w:val="21"/>
                <w:szCs w:val="21"/>
              </w:rPr>
            </w:pPr>
            <w:bookmarkStart w:id="172" w:name="OLE_LINK25"/>
            <w:bookmarkStart w:id="173" w:name="OLE_LINK26"/>
            <w:r>
              <w:rPr>
                <w:rFonts w:ascii="宋体" w:hAnsi="宋体" w:hint="eastAsia"/>
                <w:color w:val="000000"/>
                <w:sz w:val="21"/>
                <w:szCs w:val="21"/>
              </w:rPr>
              <w:t>ReceiverID</w:t>
            </w:r>
            <w:bookmarkEnd w:id="172"/>
            <w:bookmarkEnd w:id="173"/>
          </w:p>
        </w:tc>
        <w:tc>
          <w:tcPr>
            <w:tcW w:w="758" w:type="dxa"/>
          </w:tcPr>
          <w:p w:rsidR="00581365" w:rsidRDefault="006B57AA">
            <w:pPr>
              <w:spacing w:line="240" w:lineRule="auto"/>
              <w:ind w:firstLineChars="0" w:firstLine="0"/>
              <w:rPr>
                <w:rFonts w:ascii="宋体" w:hAnsi="宋体"/>
                <w:color w:val="000000"/>
                <w:sz w:val="21"/>
                <w:szCs w:val="21"/>
              </w:rPr>
            </w:pPr>
            <w:r>
              <w:rPr>
                <w:rFonts w:ascii="宋体" w:hAnsi="宋体" w:hint="eastAsia"/>
                <w:color w:val="000000"/>
                <w:sz w:val="21"/>
                <w:szCs w:val="21"/>
              </w:rPr>
              <w:t>N</w:t>
            </w:r>
          </w:p>
        </w:tc>
        <w:tc>
          <w:tcPr>
            <w:tcW w:w="4191" w:type="dxa"/>
          </w:tcPr>
          <w:p w:rsidR="00581365" w:rsidRDefault="00706DDF">
            <w:pPr>
              <w:spacing w:line="240" w:lineRule="auto"/>
              <w:ind w:firstLineChars="0" w:firstLine="0"/>
              <w:rPr>
                <w:rFonts w:ascii="宋体" w:hAnsi="宋体"/>
                <w:color w:val="000000"/>
                <w:sz w:val="21"/>
                <w:szCs w:val="21"/>
              </w:rPr>
            </w:pPr>
            <w:r>
              <w:rPr>
                <w:rFonts w:ascii="宋体" w:hAnsi="宋体" w:hint="eastAsia"/>
                <w:color w:val="000000"/>
                <w:sz w:val="21"/>
                <w:szCs w:val="21"/>
              </w:rPr>
              <w:t>接收方标识符</w:t>
            </w:r>
          </w:p>
        </w:tc>
      </w:tr>
    </w:tbl>
    <w:p w:rsidR="00581365" w:rsidRDefault="00706DDF">
      <w:pPr>
        <w:ind w:firstLine="480"/>
        <w:rPr>
          <w:rFonts w:ascii="宋体" w:hAnsi="宋体"/>
          <w:color w:val="000000"/>
        </w:rPr>
      </w:pPr>
      <w:r>
        <w:rPr>
          <w:rFonts w:ascii="宋体" w:hAnsi="宋体" w:hint="eastAsia"/>
          <w:color w:val="000000"/>
        </w:rPr>
        <w:t>其中：</w:t>
      </w:r>
    </w:p>
    <w:p w:rsidR="00581365" w:rsidRDefault="00706DDF">
      <w:pPr>
        <w:ind w:firstLine="480"/>
        <w:rPr>
          <w:rFonts w:ascii="宋体" w:hAnsi="宋体"/>
          <w:color w:val="000000"/>
        </w:rPr>
      </w:pPr>
      <w:r>
        <w:rPr>
          <w:rFonts w:ascii="宋体" w:hAnsi="宋体" w:hint="eastAsia"/>
          <w:color w:val="000000"/>
        </w:rPr>
        <w:lastRenderedPageBreak/>
        <w:t>1）</w:t>
      </w:r>
      <w:r>
        <w:rPr>
          <w:rFonts w:ascii="宋体" w:hAnsi="宋体" w:hint="eastAsia"/>
          <w:b/>
          <w:color w:val="000000"/>
        </w:rPr>
        <w:t>BeginString</w:t>
      </w:r>
      <w:r>
        <w:rPr>
          <w:rFonts w:ascii="宋体" w:hAnsi="宋体" w:hint="eastAsia"/>
          <w:color w:val="000000"/>
        </w:rPr>
        <w:t>：标识消息的协议版本号，不同版本号消息的消息头可能存在差异。</w:t>
      </w:r>
    </w:p>
    <w:p w:rsidR="00581365" w:rsidRDefault="00706DDF">
      <w:pPr>
        <w:ind w:firstLine="480"/>
        <w:rPr>
          <w:rFonts w:ascii="宋体" w:hAnsi="宋体"/>
          <w:color w:val="000000"/>
        </w:rPr>
      </w:pPr>
      <w:r>
        <w:rPr>
          <w:rFonts w:ascii="宋体" w:hAnsi="宋体" w:hint="eastAsia"/>
          <w:color w:val="000000"/>
        </w:rPr>
        <w:t>2）</w:t>
      </w:r>
      <w:r>
        <w:rPr>
          <w:rFonts w:ascii="宋体" w:hAnsi="宋体" w:hint="eastAsia"/>
          <w:b/>
          <w:color w:val="000000"/>
        </w:rPr>
        <w:t>ChainFlag</w:t>
      </w:r>
      <w:r>
        <w:rPr>
          <w:rFonts w:ascii="宋体" w:hAnsi="宋体" w:hint="eastAsia"/>
          <w:color w:val="000000"/>
        </w:rPr>
        <w:t>：当报文长度超过最大报文长度时，长报文需要分割成多个报文发送。通过Chain标识可以用来识别收到的报文是被分割成多块的长报文的哪一部分。一个长报文被分割成多个报文后，其序列号（SequeceNo）相同。</w:t>
      </w:r>
    </w:p>
    <w:p w:rsidR="00581365" w:rsidRDefault="00706DDF">
      <w:pPr>
        <w:ind w:firstLine="480"/>
        <w:rPr>
          <w:rFonts w:ascii="宋体" w:hAnsi="宋体"/>
          <w:color w:val="000000"/>
          <w:szCs w:val="24"/>
        </w:rPr>
      </w:pPr>
      <w:r>
        <w:rPr>
          <w:rFonts w:ascii="宋体" w:hAnsi="宋体" w:hint="eastAsia"/>
          <w:color w:val="000000"/>
          <w:szCs w:val="24"/>
        </w:rPr>
        <w:t>3）</w:t>
      </w:r>
      <w:r>
        <w:rPr>
          <w:rFonts w:ascii="宋体" w:hAnsi="宋体" w:hint="eastAsia"/>
          <w:b/>
          <w:color w:val="000000"/>
          <w:szCs w:val="24"/>
        </w:rPr>
        <w:t xml:space="preserve">SequenceSeriesNo </w:t>
      </w:r>
      <w:r>
        <w:rPr>
          <w:rFonts w:ascii="宋体" w:hAnsi="宋体" w:hint="eastAsia"/>
          <w:color w:val="000000"/>
          <w:szCs w:val="24"/>
        </w:rPr>
        <w:t xml:space="preserve">和 </w:t>
      </w:r>
      <w:r>
        <w:rPr>
          <w:rFonts w:ascii="宋体" w:hAnsi="宋体"/>
          <w:b/>
          <w:color w:val="000000"/>
          <w:szCs w:val="24"/>
        </w:rPr>
        <w:t>SequenceNo</w:t>
      </w:r>
      <w:r>
        <w:rPr>
          <w:rFonts w:ascii="宋体" w:hAnsi="宋体" w:hint="eastAsia"/>
          <w:color w:val="000000"/>
          <w:szCs w:val="24"/>
        </w:rPr>
        <w:t>: 用于保障通讯双方信息的完整性和有序性而定义的两个字段。</w:t>
      </w:r>
    </w:p>
    <w:p w:rsidR="00581365" w:rsidRDefault="00706DDF">
      <w:pPr>
        <w:ind w:firstLine="480"/>
        <w:rPr>
          <w:rFonts w:ascii="宋体" w:hAnsi="宋体"/>
          <w:color w:val="000000"/>
          <w:szCs w:val="24"/>
        </w:rPr>
      </w:pPr>
      <w:r>
        <w:rPr>
          <w:rFonts w:ascii="宋体" w:hAnsi="宋体" w:hint="eastAsia"/>
          <w:color w:val="000000"/>
          <w:szCs w:val="24"/>
        </w:rPr>
        <w:t>4）</w:t>
      </w:r>
      <w:r>
        <w:rPr>
          <w:rFonts w:ascii="宋体" w:hAnsi="宋体" w:hint="eastAsia"/>
          <w:b/>
          <w:color w:val="000000"/>
          <w:szCs w:val="24"/>
        </w:rPr>
        <w:t>MsgType</w:t>
      </w:r>
      <w:r>
        <w:rPr>
          <w:rFonts w:ascii="宋体" w:hAnsi="宋体" w:hint="eastAsia"/>
          <w:color w:val="000000"/>
          <w:szCs w:val="24"/>
        </w:rPr>
        <w:t>: 用于标识消息类型，具体定义参见“应用消息”章节。</w:t>
      </w:r>
    </w:p>
    <w:p w:rsidR="00581365" w:rsidRDefault="00706DDF">
      <w:pPr>
        <w:ind w:firstLine="480"/>
        <w:rPr>
          <w:rFonts w:ascii="宋体" w:hAnsi="宋体"/>
          <w:szCs w:val="24"/>
        </w:rPr>
      </w:pPr>
      <w:r>
        <w:rPr>
          <w:rFonts w:ascii="宋体" w:hAnsi="宋体" w:hint="eastAsia"/>
          <w:szCs w:val="24"/>
        </w:rPr>
        <w:t>5）</w:t>
      </w:r>
      <w:r>
        <w:rPr>
          <w:rFonts w:ascii="宋体" w:hAnsi="宋体" w:hint="eastAsia"/>
          <w:b/>
          <w:szCs w:val="24"/>
        </w:rPr>
        <w:t>SenderID</w:t>
      </w:r>
      <w:r>
        <w:rPr>
          <w:rFonts w:ascii="宋体" w:hAnsi="宋体" w:hint="eastAsia"/>
          <w:szCs w:val="24"/>
        </w:rPr>
        <w:t xml:space="preserve"> 和 </w:t>
      </w:r>
      <w:r>
        <w:rPr>
          <w:rFonts w:ascii="宋体" w:hAnsi="宋体" w:hint="eastAsia"/>
          <w:b/>
          <w:szCs w:val="24"/>
        </w:rPr>
        <w:t>ReceiverID</w:t>
      </w:r>
      <w:r>
        <w:rPr>
          <w:rFonts w:ascii="宋体" w:hAnsi="宋体" w:hint="eastAsia"/>
          <w:szCs w:val="24"/>
        </w:rPr>
        <w:t>：用于标识发送方和接收方。当为交易所时，默认为0000。</w:t>
      </w:r>
    </w:p>
    <w:p w:rsidR="00581365" w:rsidRDefault="00706DDF">
      <w:pPr>
        <w:pStyle w:val="1"/>
        <w:numPr>
          <w:ilvl w:val="0"/>
          <w:numId w:val="1"/>
        </w:numPr>
        <w:rPr>
          <w:rFonts w:ascii="宋体" w:hAnsi="宋体"/>
          <w:color w:val="000000"/>
        </w:rPr>
      </w:pPr>
      <w:bookmarkStart w:id="174" w:name="_Toc437936919"/>
      <w:bookmarkStart w:id="175" w:name="_Toc12426"/>
      <w:bookmarkStart w:id="176" w:name="_Toc27146"/>
      <w:bookmarkStart w:id="177" w:name="_Toc3330"/>
      <w:bookmarkStart w:id="178" w:name="_Toc493667820"/>
      <w:r>
        <w:rPr>
          <w:rFonts w:ascii="宋体" w:hAnsi="宋体" w:hint="eastAsia"/>
          <w:color w:val="000000"/>
        </w:rPr>
        <w:t>消息体定义</w:t>
      </w:r>
      <w:bookmarkEnd w:id="174"/>
      <w:bookmarkEnd w:id="175"/>
      <w:bookmarkEnd w:id="176"/>
      <w:bookmarkEnd w:id="177"/>
      <w:bookmarkEnd w:id="178"/>
    </w:p>
    <w:p w:rsidR="00581365" w:rsidRDefault="00706DDF">
      <w:pPr>
        <w:pStyle w:val="2"/>
        <w:numPr>
          <w:ilvl w:val="1"/>
          <w:numId w:val="1"/>
        </w:numPr>
        <w:ind w:left="0" w:firstLineChars="0" w:firstLine="0"/>
        <w:rPr>
          <w:rFonts w:ascii="宋体" w:hAnsi="宋体"/>
          <w:color w:val="000000"/>
        </w:rPr>
      </w:pPr>
      <w:bookmarkStart w:id="179" w:name="_Toc437936920"/>
      <w:bookmarkStart w:id="180" w:name="_Toc5272"/>
      <w:bookmarkStart w:id="181" w:name="_Toc27098"/>
      <w:bookmarkStart w:id="182" w:name="_Toc7802"/>
      <w:bookmarkStart w:id="183" w:name="_Toc493667821"/>
      <w:r>
        <w:rPr>
          <w:rFonts w:ascii="宋体" w:hAnsi="宋体" w:hint="eastAsia"/>
          <w:color w:val="000000"/>
        </w:rPr>
        <w:t>基本约定</w:t>
      </w:r>
      <w:bookmarkEnd w:id="179"/>
      <w:bookmarkEnd w:id="180"/>
      <w:bookmarkEnd w:id="181"/>
      <w:bookmarkEnd w:id="182"/>
      <w:bookmarkEnd w:id="183"/>
    </w:p>
    <w:p w:rsidR="00581365" w:rsidRDefault="00706DDF">
      <w:pPr>
        <w:pStyle w:val="3"/>
        <w:numPr>
          <w:ilvl w:val="2"/>
          <w:numId w:val="1"/>
        </w:numPr>
        <w:ind w:left="941" w:hangingChars="293" w:hanging="941"/>
        <w:rPr>
          <w:rFonts w:ascii="宋体" w:hAnsi="宋体"/>
          <w:color w:val="000000"/>
        </w:rPr>
      </w:pPr>
      <w:bookmarkStart w:id="184" w:name="_Toc437936921"/>
      <w:bookmarkStart w:id="185" w:name="_Toc4511"/>
      <w:bookmarkStart w:id="186" w:name="_Toc31292"/>
      <w:bookmarkStart w:id="187" w:name="_Toc20253"/>
      <w:bookmarkStart w:id="188" w:name="_Toc493667822"/>
      <w:r>
        <w:rPr>
          <w:rFonts w:ascii="宋体" w:hAnsi="宋体" w:hint="eastAsia"/>
          <w:color w:val="000000"/>
        </w:rPr>
        <w:t>符号约定</w:t>
      </w:r>
      <w:bookmarkEnd w:id="184"/>
      <w:bookmarkEnd w:id="185"/>
      <w:bookmarkEnd w:id="186"/>
      <w:bookmarkEnd w:id="187"/>
      <w:bookmarkEnd w:id="188"/>
    </w:p>
    <w:p w:rsidR="00581365" w:rsidRDefault="00706DDF">
      <w:pPr>
        <w:ind w:firstLine="480"/>
        <w:rPr>
          <w:rFonts w:ascii="宋体" w:hAnsi="宋体"/>
          <w:color w:val="000000"/>
        </w:rPr>
      </w:pPr>
      <w:r>
        <w:rPr>
          <w:rFonts w:ascii="宋体" w:hAnsi="宋体" w:hint="eastAsia"/>
          <w:color w:val="000000"/>
        </w:rPr>
        <w:t>在定义消息体时，针对数据域的取值，引入如下符号：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581365">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b/>
                <w:color w:val="000000"/>
                <w:sz w:val="20"/>
              </w:rPr>
            </w:pPr>
            <w:r>
              <w:rPr>
                <w:rFonts w:hAnsi="宋体" w:hint="eastAsia"/>
                <w:b/>
                <w:color w:val="000000"/>
                <w:sz w:val="20"/>
              </w:rPr>
              <w:t>符号</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jc w:val="center"/>
              <w:rPr>
                <w:rFonts w:hAnsi="宋体"/>
                <w:b/>
                <w:color w:val="000000"/>
                <w:sz w:val="20"/>
              </w:rPr>
            </w:pPr>
            <w:r>
              <w:rPr>
                <w:rFonts w:hAnsi="宋体" w:hint="eastAsia"/>
                <w:b/>
                <w:color w:val="000000"/>
                <w:sz w:val="20"/>
              </w:rPr>
              <w:t>含义</w:t>
            </w:r>
          </w:p>
        </w:tc>
      </w:tr>
      <w:tr w:rsidR="00581365">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tcPr>
          <w:p w:rsidR="00581365" w:rsidRDefault="00706DDF">
            <w:pPr>
              <w:pStyle w:val="MessageTable"/>
              <w:spacing w:line="240" w:lineRule="auto"/>
              <w:jc w:val="center"/>
              <w:rPr>
                <w:rFonts w:hAnsi="宋体"/>
                <w:b/>
                <w:color w:val="000000"/>
                <w:sz w:val="20"/>
              </w:rPr>
            </w:pPr>
            <w:r>
              <w:rPr>
                <w:rFonts w:hAnsi="宋体" w:hint="eastAsia"/>
                <w:b/>
                <w:color w:val="000000"/>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M</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必须填写的域</w:t>
            </w:r>
          </w:p>
        </w:tc>
      </w:tr>
      <w:tr w:rsidR="00581365">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581365" w:rsidRDefault="00581365">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C</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某条件成立时必须填写的域</w:t>
            </w:r>
          </w:p>
        </w:tc>
      </w:tr>
      <w:tr w:rsidR="00581365">
        <w:trPr>
          <w:cantSplit/>
          <w:trHeight w:val="90"/>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581365" w:rsidRDefault="00581365">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O</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可选，非必须填写的域</w:t>
            </w:r>
          </w:p>
        </w:tc>
      </w:tr>
      <w:tr w:rsidR="00581365">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581365" w:rsidRDefault="00581365">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highlight w:val="lightGray"/>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必须与先前报文中对应域的值相同的域</w:t>
            </w:r>
          </w:p>
        </w:tc>
      </w:tr>
      <w:tr w:rsidR="00581365">
        <w:trPr>
          <w:cantSplit/>
          <w:trHeight w:val="60"/>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581365" w:rsidRDefault="00581365">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必须去除的域</w:t>
            </w:r>
          </w:p>
        </w:tc>
      </w:tr>
      <w:tr w:rsidR="00581365">
        <w:trPr>
          <w:cantSplit/>
          <w:jc w:val="center"/>
        </w:trPr>
        <w:tc>
          <w:tcPr>
            <w:tcW w:w="1350" w:type="dxa"/>
            <w:vMerge w:val="restart"/>
            <w:tcBorders>
              <w:top w:val="single" w:sz="4" w:space="0" w:color="auto"/>
              <w:left w:val="single" w:sz="8" w:space="0" w:color="auto"/>
              <w:right w:val="single" w:sz="4" w:space="0" w:color="auto"/>
            </w:tcBorders>
            <w:vAlign w:val="center"/>
          </w:tcPr>
          <w:p w:rsidR="00581365" w:rsidRDefault="00706DDF">
            <w:pPr>
              <w:widowControl/>
              <w:spacing w:line="240" w:lineRule="auto"/>
              <w:ind w:firstLineChars="0" w:firstLine="0"/>
              <w:jc w:val="center"/>
              <w:rPr>
                <w:rFonts w:ascii="宋体" w:hAnsi="宋体"/>
                <w:b/>
                <w:color w:val="000000"/>
                <w:kern w:val="0"/>
                <w:sz w:val="20"/>
                <w:szCs w:val="24"/>
              </w:rPr>
            </w:pPr>
            <w:r>
              <w:rPr>
                <w:rFonts w:ascii="宋体" w:hAnsi="宋体" w:hint="eastAsia"/>
                <w:b/>
                <w:color w:val="000000"/>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581365">
            <w:pPr>
              <w:pStyle w:val="MessageTable"/>
              <w:spacing w:line="240" w:lineRule="auto"/>
              <w:jc w:val="center"/>
              <w:rPr>
                <w:rFonts w:hAnsi="宋体"/>
                <w:color w:val="000000"/>
                <w:sz w:val="20"/>
              </w:rPr>
            </w:pP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基本数据域</w:t>
            </w:r>
          </w:p>
        </w:tc>
      </w:tr>
      <w:tr w:rsidR="00581365">
        <w:trPr>
          <w:cantSplit/>
          <w:jc w:val="center"/>
        </w:trPr>
        <w:tc>
          <w:tcPr>
            <w:tcW w:w="1350" w:type="dxa"/>
            <w:vMerge/>
            <w:tcBorders>
              <w:top w:val="single" w:sz="4" w:space="0" w:color="auto"/>
              <w:left w:val="single" w:sz="8" w:space="0" w:color="auto"/>
              <w:right w:val="single" w:sz="4" w:space="0" w:color="auto"/>
            </w:tcBorders>
            <w:vAlign w:val="center"/>
          </w:tcPr>
          <w:p w:rsidR="00581365" w:rsidRDefault="00581365">
            <w:pPr>
              <w:widowControl/>
              <w:spacing w:line="240" w:lineRule="auto"/>
              <w:ind w:firstLineChars="0" w:firstLine="0"/>
              <w:jc w:val="left"/>
              <w:rPr>
                <w:rFonts w:ascii="宋体" w:hAnsi="宋体"/>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标识为消息组件名称数据域</w:t>
            </w:r>
          </w:p>
        </w:tc>
      </w:tr>
      <w:tr w:rsidR="00581365">
        <w:trPr>
          <w:cantSplit/>
          <w:jc w:val="center"/>
        </w:trPr>
        <w:tc>
          <w:tcPr>
            <w:tcW w:w="1350" w:type="dxa"/>
            <w:vMerge/>
            <w:tcBorders>
              <w:left w:val="single" w:sz="8" w:space="0" w:color="auto"/>
              <w:right w:val="single" w:sz="4" w:space="0" w:color="auto"/>
            </w:tcBorders>
            <w:vAlign w:val="center"/>
          </w:tcPr>
          <w:p w:rsidR="00581365" w:rsidRDefault="00581365">
            <w:pPr>
              <w:widowControl/>
              <w:spacing w:line="240" w:lineRule="auto"/>
              <w:ind w:firstLine="400"/>
              <w:jc w:val="left"/>
              <w:rPr>
                <w:rFonts w:ascii="宋体" w:hAnsi="宋体"/>
                <w:color w:val="000000"/>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标识为消息组件中重复的数据域</w:t>
            </w:r>
          </w:p>
        </w:tc>
      </w:tr>
      <w:tr w:rsidR="00581365">
        <w:trPr>
          <w:cantSplit/>
          <w:jc w:val="center"/>
        </w:trPr>
        <w:tc>
          <w:tcPr>
            <w:tcW w:w="1350" w:type="dxa"/>
            <w:vMerge/>
            <w:tcBorders>
              <w:left w:val="single" w:sz="8" w:space="0" w:color="auto"/>
              <w:right w:val="single" w:sz="4" w:space="0" w:color="auto"/>
            </w:tcBorders>
            <w:vAlign w:val="center"/>
          </w:tcPr>
          <w:p w:rsidR="00581365" w:rsidRDefault="00581365">
            <w:pPr>
              <w:widowControl/>
              <w:spacing w:line="240" w:lineRule="auto"/>
              <w:ind w:firstLine="400"/>
              <w:jc w:val="left"/>
              <w:rPr>
                <w:rFonts w:ascii="宋体" w:hAnsi="宋体"/>
                <w:color w:val="000000"/>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标识为消息组件中包含的基础数据域</w:t>
            </w:r>
          </w:p>
        </w:tc>
      </w:tr>
      <w:tr w:rsidR="00581365">
        <w:trPr>
          <w:cantSplit/>
          <w:trHeight w:val="241"/>
          <w:jc w:val="center"/>
        </w:trPr>
        <w:tc>
          <w:tcPr>
            <w:tcW w:w="1350" w:type="dxa"/>
            <w:vMerge/>
            <w:tcBorders>
              <w:left w:val="single" w:sz="8" w:space="0" w:color="auto"/>
              <w:right w:val="single" w:sz="4" w:space="0" w:color="auto"/>
            </w:tcBorders>
            <w:vAlign w:val="center"/>
          </w:tcPr>
          <w:p w:rsidR="00581365" w:rsidRDefault="00581365">
            <w:pPr>
              <w:widowControl/>
              <w:spacing w:line="240" w:lineRule="auto"/>
              <w:ind w:firstLine="400"/>
              <w:jc w:val="left"/>
              <w:rPr>
                <w:rFonts w:ascii="宋体" w:hAnsi="宋体"/>
                <w:color w:val="000000"/>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标识为消息组件中的子消息组件</w:t>
            </w:r>
          </w:p>
        </w:tc>
      </w:tr>
      <w:tr w:rsidR="00581365">
        <w:trPr>
          <w:cantSplit/>
          <w:jc w:val="center"/>
        </w:trPr>
        <w:tc>
          <w:tcPr>
            <w:tcW w:w="1350" w:type="dxa"/>
            <w:vMerge/>
            <w:tcBorders>
              <w:left w:val="single" w:sz="8" w:space="0" w:color="auto"/>
              <w:right w:val="single" w:sz="4" w:space="0" w:color="auto"/>
            </w:tcBorders>
            <w:vAlign w:val="center"/>
          </w:tcPr>
          <w:p w:rsidR="00581365" w:rsidRDefault="00581365">
            <w:pPr>
              <w:widowControl/>
              <w:spacing w:line="240" w:lineRule="auto"/>
              <w:ind w:firstLine="400"/>
              <w:jc w:val="left"/>
              <w:rPr>
                <w:rFonts w:ascii="宋体" w:hAnsi="宋体"/>
                <w:color w:val="000000"/>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标识为子消息组件中重复的数据域块</w:t>
            </w:r>
          </w:p>
        </w:tc>
      </w:tr>
      <w:tr w:rsidR="00581365">
        <w:trPr>
          <w:cantSplit/>
          <w:jc w:val="center"/>
        </w:trPr>
        <w:tc>
          <w:tcPr>
            <w:tcW w:w="1350" w:type="dxa"/>
            <w:vMerge/>
            <w:tcBorders>
              <w:left w:val="single" w:sz="8" w:space="0" w:color="auto"/>
              <w:right w:val="single" w:sz="4" w:space="0" w:color="auto"/>
            </w:tcBorders>
            <w:vAlign w:val="center"/>
          </w:tcPr>
          <w:p w:rsidR="00581365" w:rsidRDefault="00581365">
            <w:pPr>
              <w:widowControl/>
              <w:spacing w:line="240" w:lineRule="auto"/>
              <w:ind w:firstLine="400"/>
              <w:jc w:val="left"/>
              <w:rPr>
                <w:rFonts w:ascii="宋体" w:hAnsi="宋体"/>
                <w:color w:val="000000"/>
                <w:kern w:val="0"/>
                <w:sz w:val="20"/>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81365" w:rsidRDefault="00706DDF">
            <w:pPr>
              <w:pStyle w:val="MessageTable"/>
              <w:spacing w:line="240" w:lineRule="auto"/>
              <w:jc w:val="center"/>
              <w:rPr>
                <w:rFonts w:hAnsi="宋体"/>
                <w:color w:val="000000"/>
                <w:sz w:val="20"/>
              </w:rPr>
            </w:pPr>
            <w:r>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581365" w:rsidRDefault="00706DDF">
            <w:pPr>
              <w:pStyle w:val="MessageTable"/>
              <w:spacing w:line="240" w:lineRule="auto"/>
              <w:rPr>
                <w:rFonts w:hAnsi="宋体"/>
                <w:color w:val="000000"/>
                <w:sz w:val="20"/>
              </w:rPr>
            </w:pPr>
            <w:r>
              <w:rPr>
                <w:rFonts w:hAnsi="宋体" w:hint="eastAsia"/>
                <w:color w:val="000000"/>
                <w:sz w:val="20"/>
              </w:rPr>
              <w:t>标识为子消息组件中包含的基础数据域</w:t>
            </w:r>
          </w:p>
        </w:tc>
      </w:tr>
    </w:tbl>
    <w:p w:rsidR="00581365" w:rsidRDefault="00581365">
      <w:pPr>
        <w:ind w:firstLine="480"/>
      </w:pPr>
    </w:p>
    <w:p w:rsidR="00581365" w:rsidRDefault="00706DDF">
      <w:pPr>
        <w:pStyle w:val="3"/>
        <w:numPr>
          <w:ilvl w:val="2"/>
          <w:numId w:val="1"/>
        </w:numPr>
        <w:ind w:left="0" w:firstLineChars="0" w:firstLine="0"/>
        <w:rPr>
          <w:rFonts w:ascii="宋体" w:hAnsi="宋体"/>
          <w:color w:val="000000"/>
        </w:rPr>
      </w:pPr>
      <w:bookmarkStart w:id="189" w:name="_Toc16150"/>
      <w:bookmarkStart w:id="190" w:name="_Toc2254"/>
      <w:bookmarkStart w:id="191" w:name="_Toc16021"/>
      <w:bookmarkStart w:id="192" w:name="_Toc437936922"/>
      <w:bookmarkStart w:id="193" w:name="_Toc426537844"/>
      <w:bookmarkStart w:id="194" w:name="_Toc493667823"/>
      <w:r>
        <w:rPr>
          <w:rFonts w:ascii="宋体" w:hAnsi="宋体" w:hint="eastAsia"/>
          <w:color w:val="000000"/>
        </w:rPr>
        <w:lastRenderedPageBreak/>
        <w:t>转义规则</w:t>
      </w:r>
      <w:bookmarkEnd w:id="189"/>
      <w:bookmarkEnd w:id="190"/>
      <w:bookmarkEnd w:id="191"/>
      <w:bookmarkEnd w:id="192"/>
      <w:bookmarkEnd w:id="193"/>
      <w:bookmarkEnd w:id="194"/>
    </w:p>
    <w:p w:rsidR="00581365" w:rsidRDefault="00706DDF">
      <w:pPr>
        <w:ind w:firstLine="480"/>
      </w:pPr>
      <w:r>
        <w:rPr>
          <w:rFonts w:hint="eastAsia"/>
        </w:rPr>
        <w:t>在部分报文中，若出现如下特殊字符，需进行转义处理。需要转义的字符及转规则如下表所示：</w:t>
      </w:r>
    </w:p>
    <w:tbl>
      <w:tblPr>
        <w:tblW w:w="679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1"/>
        <w:gridCol w:w="1679"/>
        <w:gridCol w:w="3510"/>
      </w:tblGrid>
      <w:tr w:rsidR="00581365">
        <w:tc>
          <w:tcPr>
            <w:tcW w:w="1601" w:type="dxa"/>
            <w:tcBorders>
              <w:top w:val="single" w:sz="4" w:space="0" w:color="auto"/>
              <w:left w:val="single" w:sz="4" w:space="0" w:color="auto"/>
              <w:bottom w:val="single" w:sz="4" w:space="0" w:color="auto"/>
              <w:right w:val="single" w:sz="4" w:space="0" w:color="auto"/>
            </w:tcBorders>
            <w:shd w:val="clear" w:color="auto" w:fill="F2F2F2"/>
          </w:tcPr>
          <w:p w:rsidR="00581365" w:rsidRDefault="00706DDF">
            <w:pPr>
              <w:ind w:firstLine="482"/>
              <w:rPr>
                <w:rFonts w:ascii="宋体" w:hAnsi="宋体"/>
                <w:b/>
              </w:rPr>
            </w:pPr>
            <w:r>
              <w:rPr>
                <w:rFonts w:ascii="宋体" w:hAnsi="宋体"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tcPr>
          <w:p w:rsidR="00581365" w:rsidRDefault="00706DDF">
            <w:pPr>
              <w:ind w:firstLine="482"/>
              <w:rPr>
                <w:rFonts w:ascii="宋体" w:hAnsi="宋体"/>
                <w:b/>
              </w:rPr>
            </w:pPr>
            <w:r>
              <w:rPr>
                <w:rFonts w:ascii="宋体" w:hAnsi="宋体"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tcPr>
          <w:p w:rsidR="00581365" w:rsidRDefault="00706DDF">
            <w:pPr>
              <w:ind w:firstLineChars="82" w:firstLine="198"/>
              <w:rPr>
                <w:rFonts w:ascii="宋体" w:hAnsi="宋体"/>
                <w:b/>
              </w:rPr>
            </w:pPr>
            <w:r>
              <w:rPr>
                <w:rFonts w:ascii="宋体" w:hAnsi="宋体" w:hint="eastAsia"/>
                <w:b/>
              </w:rPr>
              <w:t>备注</w:t>
            </w: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r w:rsidR="00581365">
        <w:tc>
          <w:tcPr>
            <w:tcW w:w="1601"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1679" w:type="dxa"/>
            <w:tcBorders>
              <w:top w:val="single" w:sz="4" w:space="0" w:color="auto"/>
              <w:left w:val="single" w:sz="4" w:space="0" w:color="auto"/>
              <w:bottom w:val="single" w:sz="4" w:space="0" w:color="auto"/>
              <w:right w:val="single" w:sz="4" w:space="0" w:color="auto"/>
            </w:tcBorders>
          </w:tcPr>
          <w:p w:rsidR="00581365" w:rsidRDefault="00706DDF">
            <w:pPr>
              <w:ind w:firstLine="480"/>
              <w:rPr>
                <w:rFonts w:ascii="宋体" w:hAnsi="宋体"/>
              </w:rPr>
            </w:pPr>
            <w:r>
              <w:rPr>
                <w:rFonts w:ascii="宋体" w:hAnsi="宋体" w:hint="eastAsia"/>
              </w:rPr>
              <w:t>\\</w:t>
            </w:r>
          </w:p>
        </w:tc>
        <w:tc>
          <w:tcPr>
            <w:tcW w:w="3510" w:type="dxa"/>
            <w:tcBorders>
              <w:top w:val="single" w:sz="4" w:space="0" w:color="auto"/>
              <w:left w:val="single" w:sz="4" w:space="0" w:color="auto"/>
              <w:bottom w:val="single" w:sz="4" w:space="0" w:color="auto"/>
              <w:right w:val="single" w:sz="4" w:space="0" w:color="auto"/>
            </w:tcBorders>
          </w:tcPr>
          <w:p w:rsidR="00581365" w:rsidRDefault="00581365">
            <w:pPr>
              <w:ind w:firstLineChars="0" w:firstLine="0"/>
              <w:jc w:val="left"/>
              <w:rPr>
                <w:rFonts w:ascii="宋体" w:hAnsi="宋体"/>
              </w:rPr>
            </w:pPr>
          </w:p>
        </w:tc>
      </w:tr>
    </w:tbl>
    <w:p w:rsidR="00581365" w:rsidRDefault="00581365">
      <w:pPr>
        <w:ind w:firstLineChars="0" w:firstLine="0"/>
      </w:pPr>
    </w:p>
    <w:p w:rsidR="00581365" w:rsidRDefault="00706DDF">
      <w:pPr>
        <w:pStyle w:val="2"/>
        <w:numPr>
          <w:ilvl w:val="1"/>
          <w:numId w:val="1"/>
        </w:numPr>
        <w:ind w:left="993" w:hangingChars="309" w:hanging="993"/>
      </w:pPr>
      <w:bookmarkStart w:id="195" w:name="_Toc27985"/>
      <w:bookmarkStart w:id="196" w:name="_Toc2078"/>
      <w:bookmarkStart w:id="197" w:name="_Toc24100"/>
      <w:bookmarkStart w:id="198" w:name="_Toc437936923"/>
      <w:bookmarkStart w:id="199" w:name="_Toc493667824"/>
      <w:r>
        <w:rPr>
          <w:rFonts w:ascii="宋体" w:hAnsi="宋体" w:hint="eastAsia"/>
          <w:color w:val="000000"/>
        </w:rPr>
        <w:t>认证类交易</w:t>
      </w:r>
      <w:bookmarkEnd w:id="195"/>
      <w:bookmarkEnd w:id="196"/>
      <w:bookmarkEnd w:id="197"/>
      <w:bookmarkEnd w:id="198"/>
      <w:bookmarkEnd w:id="199"/>
    </w:p>
    <w:p w:rsidR="00581365" w:rsidRDefault="00706DDF">
      <w:pPr>
        <w:pStyle w:val="3"/>
        <w:numPr>
          <w:ilvl w:val="2"/>
          <w:numId w:val="1"/>
        </w:numPr>
        <w:ind w:left="980" w:hangingChars="305" w:hanging="980"/>
      </w:pPr>
      <w:bookmarkStart w:id="200" w:name="_Toc2905"/>
      <w:bookmarkStart w:id="201" w:name="_Toc6008"/>
      <w:bookmarkStart w:id="202" w:name="_Toc437936924"/>
      <w:bookmarkStart w:id="203" w:name="_Toc6386"/>
      <w:bookmarkStart w:id="204" w:name="_Toc493667825"/>
      <w:r>
        <w:rPr>
          <w:rFonts w:hint="eastAsia"/>
        </w:rPr>
        <w:t>接入单元登录请求和应答</w:t>
      </w:r>
      <w:bookmarkEnd w:id="200"/>
      <w:bookmarkEnd w:id="201"/>
      <w:bookmarkEnd w:id="202"/>
      <w:bookmarkEnd w:id="203"/>
      <w:bookmarkEnd w:id="204"/>
    </w:p>
    <w:p w:rsidR="00581365" w:rsidDel="00D8754D" w:rsidRDefault="00416E1C" w:rsidP="00236E8E">
      <w:pPr>
        <w:ind w:firstLine="480"/>
        <w:rPr>
          <w:del w:id="205" w:author="翟羽佳" w:date="2017-07-20T13:59:00Z"/>
        </w:rPr>
      </w:pPr>
      <w:ins w:id="206" w:author="翟羽佳" w:date="2017-08-29T14:02:00Z">
        <w:r>
          <w:rPr>
            <w:rFonts w:hint="eastAsia"/>
          </w:rPr>
          <w:t>接入单元登录已经封装在</w:t>
        </w:r>
        <w:r>
          <w:rPr>
            <w:rFonts w:hint="eastAsia"/>
          </w:rPr>
          <w:t>API</w:t>
        </w:r>
        <w:r>
          <w:rPr>
            <w:rFonts w:hint="eastAsia"/>
          </w:rPr>
          <w:t>中，不需要自行组织接入单元登录报文。</w:t>
        </w:r>
      </w:ins>
    </w:p>
    <w:p w:rsidR="00581365" w:rsidRDefault="00706DDF">
      <w:pPr>
        <w:pStyle w:val="4"/>
        <w:numPr>
          <w:ilvl w:val="3"/>
          <w:numId w:val="1"/>
        </w:numPr>
        <w:rPr>
          <w:rFonts w:ascii="宋体" w:hAnsi="宋体"/>
          <w:color w:val="000000"/>
        </w:rPr>
      </w:pPr>
      <w:r>
        <w:rPr>
          <w:rFonts w:ascii="宋体" w:hAnsi="宋体" w:hint="eastAsia"/>
          <w:color w:val="000000"/>
        </w:rPr>
        <w:t>接入单元登出请求和响应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：接入单元断开OTCPORT。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2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803"/>
        <w:gridCol w:w="1254"/>
        <w:gridCol w:w="1815"/>
        <w:gridCol w:w="827"/>
        <w:gridCol w:w="789"/>
        <w:gridCol w:w="2756"/>
      </w:tblGrid>
      <w:tr w:rsidR="003F052D" w:rsidTr="003F052D">
        <w:trPr>
          <w:trHeight w:val="270"/>
          <w:tblHeader/>
        </w:trPr>
        <w:tc>
          <w:tcPr>
            <w:tcW w:w="803" w:type="dxa"/>
            <w:shd w:val="clear" w:color="000000" w:fill="D9D9D9"/>
            <w:vAlign w:val="center"/>
          </w:tcPr>
          <w:p w:rsidR="003F052D" w:rsidRDefault="003F052D">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254" w:type="dxa"/>
            <w:shd w:val="clear" w:color="000000" w:fill="D9D9D9"/>
            <w:vAlign w:val="center"/>
          </w:tcPr>
          <w:p w:rsidR="003F052D" w:rsidRDefault="003F052D">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15" w:type="dxa"/>
            <w:shd w:val="clear" w:color="000000" w:fill="D9D9D9"/>
            <w:vAlign w:val="center"/>
          </w:tcPr>
          <w:p w:rsidR="003F052D" w:rsidRDefault="003F052D">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27" w:type="dxa"/>
            <w:shd w:val="clear" w:color="000000" w:fill="D9D9D9"/>
            <w:vAlign w:val="center"/>
          </w:tcPr>
          <w:p w:rsidR="003F052D" w:rsidRDefault="003F052D">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9" w:type="dxa"/>
            <w:shd w:val="clear" w:color="000000" w:fill="D9D9D9"/>
            <w:vAlign w:val="center"/>
          </w:tcPr>
          <w:p w:rsidR="003F052D" w:rsidRDefault="003F052D">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756" w:type="dxa"/>
            <w:shd w:val="clear" w:color="000000" w:fill="D9D9D9"/>
            <w:vAlign w:val="center"/>
          </w:tcPr>
          <w:p w:rsidR="003F052D" w:rsidRDefault="003F052D">
            <w:pPr>
              <w:widowControl/>
              <w:spacing w:line="240" w:lineRule="auto"/>
              <w:ind w:left="2" w:hangingChars="1" w:hanging="2"/>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3F052D" w:rsidTr="003F052D">
        <w:trPr>
          <w:trHeight w:val="270"/>
        </w:trPr>
        <w:tc>
          <w:tcPr>
            <w:tcW w:w="803"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X22</w:t>
            </w:r>
          </w:p>
        </w:tc>
        <w:tc>
          <w:tcPr>
            <w:tcW w:w="1254"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accessID</w:t>
            </w:r>
          </w:p>
        </w:tc>
        <w:tc>
          <w:tcPr>
            <w:tcW w:w="1815"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接入单元标识</w:t>
            </w:r>
          </w:p>
        </w:tc>
        <w:tc>
          <w:tcPr>
            <w:tcW w:w="827" w:type="dxa"/>
            <w:vAlign w:val="center"/>
          </w:tcPr>
          <w:p w:rsidR="003F052D" w:rsidRDefault="003F052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9"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756" w:type="dxa"/>
            <w:vAlign w:val="center"/>
          </w:tcPr>
          <w:p w:rsidR="003F052D" w:rsidRDefault="003F052D">
            <w:pPr>
              <w:widowControl/>
              <w:spacing w:line="240" w:lineRule="auto"/>
              <w:ind w:firstLineChars="0" w:firstLine="0"/>
              <w:rPr>
                <w:rFonts w:ascii="宋体" w:hAnsi="宋体" w:cs="宋体"/>
                <w:color w:val="000000"/>
                <w:kern w:val="0"/>
                <w:sz w:val="20"/>
                <w:szCs w:val="20"/>
              </w:rPr>
            </w:pPr>
          </w:p>
        </w:tc>
      </w:tr>
      <w:tr w:rsidR="003F052D" w:rsidTr="003F052D">
        <w:trPr>
          <w:trHeight w:val="270"/>
        </w:trPr>
        <w:tc>
          <w:tcPr>
            <w:tcW w:w="803"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254"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15"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827"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vAlign w:val="center"/>
          </w:tcPr>
          <w:p w:rsidR="003F052D" w:rsidRDefault="003F052D">
            <w:pPr>
              <w:widowControl/>
              <w:spacing w:line="240" w:lineRule="auto"/>
              <w:ind w:firstLineChars="0" w:firstLine="0"/>
              <w:rPr>
                <w:rFonts w:ascii="宋体" w:hAnsi="宋体" w:cs="宋体"/>
                <w:color w:val="000000"/>
                <w:kern w:val="0"/>
                <w:sz w:val="20"/>
                <w:szCs w:val="20"/>
              </w:rPr>
            </w:pPr>
          </w:p>
        </w:tc>
      </w:tr>
      <w:tr w:rsidR="003F052D" w:rsidTr="003F052D">
        <w:trPr>
          <w:trHeight w:val="77"/>
        </w:trPr>
        <w:tc>
          <w:tcPr>
            <w:tcW w:w="803"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254"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15"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27"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vAlign w:val="center"/>
          </w:tcPr>
          <w:p w:rsidR="003F052D" w:rsidRDefault="003F052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vAlign w:val="center"/>
          </w:tcPr>
          <w:p w:rsidR="003F052D" w:rsidRDefault="003F052D">
            <w:pPr>
              <w:widowControl/>
              <w:spacing w:line="240" w:lineRule="auto"/>
              <w:ind w:firstLineChars="0" w:firstLine="0"/>
              <w:rPr>
                <w:rFonts w:ascii="宋体" w:hAnsi="宋体" w:cs="宋体"/>
                <w:color w:val="000000"/>
                <w:kern w:val="0"/>
                <w:sz w:val="20"/>
                <w:szCs w:val="20"/>
              </w:rPr>
            </w:pPr>
          </w:p>
        </w:tc>
      </w:tr>
      <w:tr w:rsidR="003F052D" w:rsidTr="003F052D">
        <w:trPr>
          <w:trHeight w:val="77"/>
        </w:trPr>
        <w:tc>
          <w:tcPr>
            <w:tcW w:w="803"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254"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15"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27"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vAlign w:val="center"/>
          </w:tcPr>
          <w:p w:rsidR="003F052D" w:rsidRDefault="003F052D"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pPr>
        <w:pStyle w:val="4"/>
        <w:numPr>
          <w:ilvl w:val="3"/>
          <w:numId w:val="1"/>
        </w:numPr>
        <w:rPr>
          <w:rFonts w:ascii="宋体" w:hAnsi="宋体"/>
          <w:color w:val="000000"/>
        </w:rPr>
      </w:pPr>
      <w:r>
        <w:rPr>
          <w:rFonts w:ascii="宋体" w:hAnsi="宋体" w:hint="eastAsia"/>
          <w:color w:val="000000"/>
        </w:rPr>
        <w:lastRenderedPageBreak/>
        <w:t>接入单元接受推送消息请求和响应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：接入单元准备好接收推送的消息后，发送本报文，系统发送推送的消息。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244" w:type="dxa"/>
        <w:tblLayout w:type="fixed"/>
        <w:tblLook w:val="04A0" w:firstRow="1" w:lastRow="0" w:firstColumn="1" w:lastColumn="0" w:noHBand="0" w:noVBand="1"/>
      </w:tblPr>
      <w:tblGrid>
        <w:gridCol w:w="803"/>
        <w:gridCol w:w="1254"/>
        <w:gridCol w:w="1815"/>
        <w:gridCol w:w="827"/>
        <w:gridCol w:w="789"/>
        <w:gridCol w:w="2756"/>
      </w:tblGrid>
      <w:tr w:rsidR="00D05C9C" w:rsidTr="00D05C9C">
        <w:trPr>
          <w:trHeight w:val="270"/>
          <w:tblHeader/>
        </w:trPr>
        <w:tc>
          <w:tcPr>
            <w:tcW w:w="803" w:type="dxa"/>
            <w:tcBorders>
              <w:top w:val="single" w:sz="4" w:space="0" w:color="auto"/>
              <w:left w:val="single" w:sz="4" w:space="0" w:color="auto"/>
              <w:bottom w:val="single" w:sz="4" w:space="0" w:color="auto"/>
              <w:right w:val="single" w:sz="4" w:space="0" w:color="auto"/>
            </w:tcBorders>
            <w:shd w:val="clear" w:color="000000" w:fill="D9D9D9"/>
            <w:vAlign w:val="center"/>
          </w:tcPr>
          <w:p w:rsidR="00D05C9C" w:rsidRDefault="00D05C9C">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254" w:type="dxa"/>
            <w:tcBorders>
              <w:top w:val="single" w:sz="4" w:space="0" w:color="auto"/>
              <w:left w:val="nil"/>
              <w:bottom w:val="single" w:sz="4" w:space="0" w:color="auto"/>
              <w:right w:val="single" w:sz="4" w:space="0" w:color="auto"/>
            </w:tcBorders>
            <w:shd w:val="clear" w:color="000000" w:fill="D9D9D9"/>
            <w:vAlign w:val="center"/>
          </w:tcPr>
          <w:p w:rsidR="00D05C9C" w:rsidRDefault="00D05C9C">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15" w:type="dxa"/>
            <w:tcBorders>
              <w:top w:val="single" w:sz="4" w:space="0" w:color="auto"/>
              <w:left w:val="nil"/>
              <w:bottom w:val="single" w:sz="4" w:space="0" w:color="auto"/>
              <w:right w:val="single" w:sz="4" w:space="0" w:color="auto"/>
            </w:tcBorders>
            <w:shd w:val="clear" w:color="000000" w:fill="D9D9D9"/>
            <w:vAlign w:val="center"/>
          </w:tcPr>
          <w:p w:rsidR="00D05C9C" w:rsidRDefault="00D05C9C">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27" w:type="dxa"/>
            <w:tcBorders>
              <w:top w:val="single" w:sz="4" w:space="0" w:color="auto"/>
              <w:left w:val="nil"/>
              <w:bottom w:val="single" w:sz="4" w:space="0" w:color="auto"/>
              <w:right w:val="single" w:sz="4" w:space="0" w:color="auto"/>
            </w:tcBorders>
            <w:shd w:val="clear" w:color="000000" w:fill="D9D9D9"/>
            <w:vAlign w:val="center"/>
          </w:tcPr>
          <w:p w:rsidR="00D05C9C" w:rsidRDefault="00D05C9C">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9" w:type="dxa"/>
            <w:tcBorders>
              <w:top w:val="single" w:sz="4" w:space="0" w:color="auto"/>
              <w:left w:val="nil"/>
              <w:bottom w:val="single" w:sz="4" w:space="0" w:color="auto"/>
              <w:right w:val="single" w:sz="4" w:space="0" w:color="auto"/>
            </w:tcBorders>
            <w:shd w:val="clear" w:color="000000" w:fill="D9D9D9"/>
            <w:vAlign w:val="center"/>
          </w:tcPr>
          <w:p w:rsidR="00D05C9C" w:rsidRDefault="00D05C9C">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756" w:type="dxa"/>
            <w:tcBorders>
              <w:top w:val="single" w:sz="4" w:space="0" w:color="auto"/>
              <w:left w:val="nil"/>
              <w:bottom w:val="single" w:sz="4" w:space="0" w:color="auto"/>
              <w:right w:val="single" w:sz="4" w:space="0" w:color="auto"/>
            </w:tcBorders>
            <w:shd w:val="clear" w:color="000000" w:fill="D9D9D9"/>
            <w:vAlign w:val="center"/>
          </w:tcPr>
          <w:p w:rsidR="00D05C9C" w:rsidRDefault="00D05C9C">
            <w:pPr>
              <w:widowControl/>
              <w:spacing w:line="240" w:lineRule="auto"/>
              <w:ind w:left="2" w:hangingChars="1" w:hanging="2"/>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D05C9C" w:rsidTr="00D05C9C">
        <w:trPr>
          <w:trHeight w:val="270"/>
        </w:trPr>
        <w:tc>
          <w:tcPr>
            <w:tcW w:w="803" w:type="dxa"/>
            <w:tcBorders>
              <w:top w:val="nil"/>
              <w:left w:val="single" w:sz="4" w:space="0" w:color="auto"/>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X22</w:t>
            </w:r>
          </w:p>
        </w:tc>
        <w:tc>
          <w:tcPr>
            <w:tcW w:w="1254"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accessID</w:t>
            </w:r>
          </w:p>
        </w:tc>
        <w:tc>
          <w:tcPr>
            <w:tcW w:w="1815"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接入单元标识</w:t>
            </w:r>
          </w:p>
        </w:tc>
        <w:tc>
          <w:tcPr>
            <w:tcW w:w="827" w:type="dxa"/>
            <w:tcBorders>
              <w:top w:val="nil"/>
              <w:left w:val="nil"/>
              <w:bottom w:val="single" w:sz="4" w:space="0" w:color="auto"/>
              <w:right w:val="single" w:sz="4" w:space="0" w:color="auto"/>
            </w:tcBorders>
            <w:vAlign w:val="center"/>
          </w:tcPr>
          <w:p w:rsidR="00D05C9C" w:rsidRDefault="00D05C9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9"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756"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p>
        </w:tc>
      </w:tr>
      <w:tr w:rsidR="00D05C9C" w:rsidTr="00D05C9C">
        <w:trPr>
          <w:trHeight w:val="270"/>
        </w:trPr>
        <w:tc>
          <w:tcPr>
            <w:tcW w:w="803" w:type="dxa"/>
            <w:tcBorders>
              <w:top w:val="nil"/>
              <w:left w:val="single" w:sz="4" w:space="0" w:color="auto"/>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254"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15"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827"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tcBorders>
              <w:top w:val="single" w:sz="4" w:space="0" w:color="auto"/>
              <w:left w:val="single" w:sz="4" w:space="0" w:color="auto"/>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p>
        </w:tc>
      </w:tr>
      <w:tr w:rsidR="00D05C9C" w:rsidTr="00D05C9C">
        <w:trPr>
          <w:trHeight w:val="77"/>
        </w:trPr>
        <w:tc>
          <w:tcPr>
            <w:tcW w:w="803" w:type="dxa"/>
            <w:tcBorders>
              <w:top w:val="nil"/>
              <w:left w:val="single" w:sz="4" w:space="0" w:color="auto"/>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254"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15"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27"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tcBorders>
              <w:top w:val="nil"/>
              <w:left w:val="nil"/>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tcBorders>
              <w:top w:val="single" w:sz="4" w:space="0" w:color="auto"/>
              <w:left w:val="single" w:sz="4" w:space="0" w:color="auto"/>
              <w:bottom w:val="single" w:sz="4" w:space="0" w:color="auto"/>
              <w:right w:val="single" w:sz="4" w:space="0" w:color="auto"/>
            </w:tcBorders>
            <w:vAlign w:val="center"/>
          </w:tcPr>
          <w:p w:rsidR="00D05C9C" w:rsidRDefault="00D05C9C">
            <w:pPr>
              <w:widowControl/>
              <w:spacing w:line="240" w:lineRule="auto"/>
              <w:ind w:firstLineChars="0" w:firstLine="0"/>
              <w:rPr>
                <w:rFonts w:ascii="宋体" w:hAnsi="宋体" w:cs="宋体"/>
                <w:color w:val="000000"/>
                <w:kern w:val="0"/>
                <w:sz w:val="20"/>
                <w:szCs w:val="20"/>
              </w:rPr>
            </w:pPr>
          </w:p>
        </w:tc>
      </w:tr>
      <w:tr w:rsidR="00D05C9C" w:rsidTr="00D05C9C">
        <w:trPr>
          <w:trHeight w:val="77"/>
        </w:trPr>
        <w:tc>
          <w:tcPr>
            <w:tcW w:w="803" w:type="dxa"/>
            <w:tcBorders>
              <w:top w:val="nil"/>
              <w:left w:val="single" w:sz="4" w:space="0" w:color="auto"/>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254" w:type="dxa"/>
            <w:tcBorders>
              <w:top w:val="nil"/>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15" w:type="dxa"/>
            <w:tcBorders>
              <w:top w:val="nil"/>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27" w:type="dxa"/>
            <w:tcBorders>
              <w:top w:val="nil"/>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9" w:type="dxa"/>
            <w:tcBorders>
              <w:top w:val="nil"/>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56" w:type="dxa"/>
            <w:tcBorders>
              <w:top w:val="single" w:sz="4" w:space="0" w:color="auto"/>
              <w:left w:val="single" w:sz="4" w:space="0" w:color="auto"/>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E25A71" w:rsidRDefault="00E25A71">
      <w:pPr>
        <w:ind w:firstLine="480"/>
      </w:pPr>
    </w:p>
    <w:p w:rsidR="00581365" w:rsidRDefault="00706DDF" w:rsidP="00B4779B">
      <w:pPr>
        <w:pStyle w:val="3"/>
        <w:numPr>
          <w:ilvl w:val="2"/>
          <w:numId w:val="1"/>
        </w:numPr>
        <w:ind w:left="980" w:hangingChars="305" w:hanging="980"/>
      </w:pPr>
      <w:bookmarkStart w:id="207" w:name="_Toc19002"/>
      <w:bookmarkStart w:id="208" w:name="_Toc11021"/>
      <w:bookmarkStart w:id="209" w:name="_Toc9346"/>
      <w:bookmarkStart w:id="210" w:name="_Toc437936925"/>
      <w:bookmarkStart w:id="211" w:name="_Toc493667826"/>
      <w:r>
        <w:rPr>
          <w:rFonts w:hint="eastAsia"/>
        </w:rPr>
        <w:t>交易员登录</w:t>
      </w:r>
      <w:bookmarkEnd w:id="207"/>
      <w:bookmarkEnd w:id="208"/>
      <w:bookmarkEnd w:id="209"/>
      <w:bookmarkEnd w:id="210"/>
      <w:bookmarkEnd w:id="211"/>
    </w:p>
    <w:p w:rsidR="00581365" w:rsidDel="0062627D" w:rsidRDefault="00706DDF" w:rsidP="00B4779B">
      <w:pPr>
        <w:pStyle w:val="4"/>
        <w:numPr>
          <w:ilvl w:val="3"/>
          <w:numId w:val="1"/>
        </w:numPr>
        <w:rPr>
          <w:del w:id="212" w:author="翟羽佳" w:date="2017-08-29T14:02:00Z"/>
          <w:rFonts w:ascii="宋体" w:hAnsi="宋体"/>
          <w:color w:val="000000"/>
        </w:rPr>
      </w:pPr>
      <w:del w:id="213" w:author="翟羽佳" w:date="2017-08-29T14:02:00Z">
        <w:r w:rsidDel="0062627D">
          <w:rPr>
            <w:rFonts w:ascii="宋体" w:hAnsi="宋体" w:hint="eastAsia"/>
            <w:color w:val="000000"/>
          </w:rPr>
          <w:delText>交易员登录请求和响应</w:delText>
        </w:r>
      </w:del>
    </w:p>
    <w:p w:rsidR="00581365" w:rsidDel="0062627D" w:rsidRDefault="00706DDF">
      <w:pPr>
        <w:ind w:firstLineChars="0" w:firstLine="0"/>
        <w:rPr>
          <w:del w:id="214" w:author="翟羽佳" w:date="2017-08-29T14:02:00Z"/>
          <w:rFonts w:ascii="宋体" w:hAnsi="宋体"/>
          <w:color w:val="000000"/>
        </w:rPr>
      </w:pPr>
      <w:del w:id="215" w:author="翟羽佳" w:date="2017-08-29T14:02:00Z">
        <w:r w:rsidDel="0062627D">
          <w:rPr>
            <w:rFonts w:ascii="宋体" w:hAnsi="宋体" w:hint="eastAsia"/>
            <w:b/>
            <w:color w:val="000000"/>
          </w:rPr>
          <w:delText>功能</w:delText>
        </w:r>
        <w:r w:rsidDel="0062627D">
          <w:rPr>
            <w:rFonts w:ascii="宋体" w:hAnsi="宋体" w:hint="eastAsia"/>
            <w:color w:val="000000"/>
          </w:rPr>
          <w:delText>：询价登录指令用于交易员登录OTCPORT。</w:delText>
        </w:r>
      </w:del>
    </w:p>
    <w:p w:rsidR="00581365" w:rsidDel="0062627D" w:rsidRDefault="00706DDF">
      <w:pPr>
        <w:ind w:firstLineChars="0" w:firstLine="0"/>
        <w:rPr>
          <w:del w:id="216" w:author="翟羽佳" w:date="2017-08-29T14:02:00Z"/>
          <w:rFonts w:ascii="宋体" w:hAnsi="宋体"/>
          <w:color w:val="000000"/>
        </w:rPr>
      </w:pPr>
      <w:del w:id="217" w:author="翟羽佳" w:date="2017-08-29T14:02:00Z">
        <w:r w:rsidDel="0062627D">
          <w:rPr>
            <w:rFonts w:ascii="宋体" w:hAnsi="宋体" w:hint="eastAsia"/>
            <w:color w:val="000000"/>
          </w:rPr>
          <w:delText>消息体格式如下：</w:delText>
        </w:r>
      </w:del>
    </w:p>
    <w:tbl>
      <w:tblPr>
        <w:tblW w:w="8865" w:type="dxa"/>
        <w:tblLayout w:type="fixed"/>
        <w:tblLook w:val="04A0" w:firstRow="1" w:lastRow="0" w:firstColumn="1" w:lastColumn="0" w:noHBand="0" w:noVBand="1"/>
      </w:tblPr>
      <w:tblGrid>
        <w:gridCol w:w="867"/>
        <w:gridCol w:w="1356"/>
        <w:gridCol w:w="1956"/>
        <w:gridCol w:w="750"/>
        <w:gridCol w:w="709"/>
        <w:gridCol w:w="3227"/>
      </w:tblGrid>
      <w:tr w:rsidR="00581365" w:rsidDel="0062627D">
        <w:trPr>
          <w:trHeight w:val="270"/>
          <w:tblHeader/>
          <w:del w:id="218" w:author="翟羽佳" w:date="2017-08-29T14:02:00Z"/>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19" w:author="翟羽佳" w:date="2017-08-29T14:02:00Z"/>
                <w:rFonts w:ascii="宋体" w:hAnsi="宋体" w:cs="宋体"/>
                <w:b/>
                <w:bCs/>
                <w:color w:val="000000"/>
                <w:kern w:val="0"/>
                <w:sz w:val="20"/>
                <w:szCs w:val="20"/>
              </w:rPr>
            </w:pPr>
            <w:del w:id="220" w:author="翟羽佳" w:date="2017-08-29T14:02:00Z">
              <w:r w:rsidDel="0062627D">
                <w:rPr>
                  <w:rFonts w:ascii="宋体" w:hAnsi="宋体" w:cs="宋体" w:hint="eastAsia"/>
                  <w:b/>
                  <w:bCs/>
                  <w:color w:val="000000"/>
                  <w:kern w:val="0"/>
                  <w:sz w:val="20"/>
                  <w:szCs w:val="20"/>
                </w:rPr>
                <w:delText>域号</w:delText>
              </w:r>
            </w:del>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21" w:author="翟羽佳" w:date="2017-08-29T14:02:00Z"/>
                <w:rFonts w:ascii="宋体" w:hAnsi="宋体" w:cs="宋体"/>
                <w:b/>
                <w:bCs/>
                <w:color w:val="000000"/>
                <w:kern w:val="0"/>
                <w:sz w:val="20"/>
                <w:szCs w:val="20"/>
              </w:rPr>
            </w:pPr>
            <w:del w:id="222" w:author="翟羽佳" w:date="2017-08-29T14:02:00Z">
              <w:r w:rsidDel="0062627D">
                <w:rPr>
                  <w:rFonts w:ascii="宋体" w:hAnsi="宋体" w:cs="宋体" w:hint="eastAsia"/>
                  <w:b/>
                  <w:bCs/>
                  <w:color w:val="000000"/>
                  <w:kern w:val="0"/>
                  <w:sz w:val="20"/>
                  <w:szCs w:val="20"/>
                </w:rPr>
                <w:delText>域名</w:delText>
              </w:r>
            </w:del>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23" w:author="翟羽佳" w:date="2017-08-29T14:02:00Z"/>
                <w:rFonts w:ascii="宋体" w:hAnsi="宋体" w:cs="宋体"/>
                <w:b/>
                <w:bCs/>
                <w:color w:val="000000"/>
                <w:kern w:val="0"/>
                <w:sz w:val="20"/>
                <w:szCs w:val="20"/>
              </w:rPr>
            </w:pPr>
            <w:del w:id="224" w:author="翟羽佳" w:date="2017-08-29T14:02:00Z">
              <w:r w:rsidDel="0062627D">
                <w:rPr>
                  <w:rFonts w:ascii="宋体" w:hAnsi="宋体" w:cs="宋体" w:hint="eastAsia"/>
                  <w:b/>
                  <w:bCs/>
                  <w:color w:val="000000"/>
                  <w:kern w:val="0"/>
                  <w:sz w:val="20"/>
                  <w:szCs w:val="20"/>
                </w:rPr>
                <w:delText>业务字段</w:delText>
              </w:r>
            </w:del>
          </w:p>
        </w:tc>
        <w:tc>
          <w:tcPr>
            <w:tcW w:w="750" w:type="dxa"/>
            <w:tcBorders>
              <w:top w:val="single" w:sz="4" w:space="0" w:color="auto"/>
              <w:left w:val="nil"/>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25" w:author="翟羽佳" w:date="2017-08-29T14:02:00Z"/>
                <w:rFonts w:ascii="宋体" w:hAnsi="宋体" w:cs="宋体"/>
                <w:b/>
                <w:bCs/>
                <w:color w:val="000000"/>
                <w:kern w:val="0"/>
                <w:sz w:val="20"/>
                <w:szCs w:val="20"/>
              </w:rPr>
            </w:pPr>
            <w:del w:id="226" w:author="翟羽佳" w:date="2017-08-29T14:02:00Z">
              <w:r w:rsidDel="0062627D">
                <w:rPr>
                  <w:rFonts w:ascii="宋体" w:hAnsi="宋体" w:cs="宋体" w:hint="eastAsia"/>
                  <w:b/>
                  <w:bCs/>
                  <w:color w:val="000000"/>
                  <w:kern w:val="0"/>
                  <w:sz w:val="20"/>
                  <w:szCs w:val="20"/>
                </w:rPr>
                <w:delText>请求</w:delText>
              </w:r>
            </w:del>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27" w:author="翟羽佳" w:date="2017-08-29T14:02:00Z"/>
                <w:rFonts w:ascii="宋体" w:hAnsi="宋体" w:cs="宋体"/>
                <w:b/>
                <w:bCs/>
                <w:color w:val="000000"/>
                <w:kern w:val="0"/>
                <w:sz w:val="20"/>
                <w:szCs w:val="20"/>
              </w:rPr>
            </w:pPr>
            <w:del w:id="228" w:author="翟羽佳" w:date="2017-08-29T14:02:00Z">
              <w:r w:rsidDel="0062627D">
                <w:rPr>
                  <w:rFonts w:ascii="宋体" w:hAnsi="宋体" w:cs="宋体" w:hint="eastAsia"/>
                  <w:b/>
                  <w:bCs/>
                  <w:color w:val="000000"/>
                  <w:kern w:val="0"/>
                  <w:sz w:val="20"/>
                  <w:szCs w:val="20"/>
                </w:rPr>
                <w:delText>应答</w:delText>
              </w:r>
            </w:del>
          </w:p>
        </w:tc>
        <w:tc>
          <w:tcPr>
            <w:tcW w:w="3227" w:type="dxa"/>
            <w:tcBorders>
              <w:top w:val="single" w:sz="4" w:space="0" w:color="auto"/>
              <w:left w:val="nil"/>
              <w:bottom w:val="single" w:sz="4" w:space="0" w:color="auto"/>
              <w:right w:val="single" w:sz="4" w:space="0" w:color="auto"/>
            </w:tcBorders>
            <w:shd w:val="clear" w:color="000000" w:fill="D9D9D9"/>
            <w:vAlign w:val="center"/>
          </w:tcPr>
          <w:p w:rsidR="00581365" w:rsidDel="0062627D" w:rsidRDefault="00706DDF">
            <w:pPr>
              <w:widowControl/>
              <w:spacing w:line="240" w:lineRule="auto"/>
              <w:ind w:firstLineChars="0" w:firstLine="0"/>
              <w:rPr>
                <w:del w:id="229" w:author="翟羽佳" w:date="2017-08-29T14:02:00Z"/>
                <w:rFonts w:ascii="宋体" w:hAnsi="宋体" w:cs="宋体"/>
                <w:b/>
                <w:bCs/>
                <w:color w:val="000000"/>
                <w:kern w:val="0"/>
                <w:sz w:val="20"/>
                <w:szCs w:val="20"/>
              </w:rPr>
            </w:pPr>
            <w:del w:id="230" w:author="翟羽佳" w:date="2017-08-29T14:02:00Z">
              <w:r w:rsidDel="0062627D">
                <w:rPr>
                  <w:rFonts w:ascii="宋体" w:hAnsi="宋体" w:cs="宋体" w:hint="eastAsia"/>
                  <w:b/>
                  <w:bCs/>
                  <w:color w:val="000000"/>
                  <w:kern w:val="0"/>
                  <w:sz w:val="20"/>
                  <w:szCs w:val="20"/>
                </w:rPr>
                <w:delText>说明</w:delText>
              </w:r>
            </w:del>
          </w:p>
        </w:tc>
      </w:tr>
      <w:tr w:rsidR="00581365" w:rsidDel="0062627D">
        <w:trPr>
          <w:trHeight w:val="270"/>
          <w:del w:id="231"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32" w:author="翟羽佳" w:date="2017-08-29T14:02:00Z"/>
                <w:rFonts w:ascii="宋体" w:hAnsi="宋体" w:cs="宋体"/>
                <w:color w:val="000000"/>
                <w:kern w:val="0"/>
                <w:sz w:val="20"/>
                <w:szCs w:val="20"/>
              </w:rPr>
            </w:pPr>
            <w:del w:id="233" w:author="翟羽佳" w:date="2017-08-29T14:02:00Z">
              <w:r w:rsidDel="0062627D">
                <w:rPr>
                  <w:rFonts w:ascii="宋体" w:hAnsi="宋体" w:cs="宋体"/>
                  <w:color w:val="000000"/>
                  <w:kern w:val="0"/>
                  <w:sz w:val="20"/>
                  <w:szCs w:val="20"/>
                </w:rPr>
                <w:delText>M60</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34" w:author="翟羽佳" w:date="2017-08-29T14:02:00Z"/>
                <w:rFonts w:ascii="宋体" w:hAnsi="宋体" w:cs="宋体"/>
                <w:color w:val="000000"/>
                <w:kern w:val="0"/>
                <w:sz w:val="20"/>
                <w:szCs w:val="20"/>
              </w:rPr>
            </w:pPr>
            <w:del w:id="235" w:author="翟羽佳" w:date="2017-08-29T14:02:00Z">
              <w:r w:rsidDel="0062627D">
                <w:rPr>
                  <w:rFonts w:ascii="宋体" w:hAnsi="宋体" w:cs="宋体"/>
                  <w:color w:val="000000"/>
                  <w:kern w:val="0"/>
                  <w:sz w:val="20"/>
                  <w:szCs w:val="20"/>
                </w:rPr>
                <w:delText>traderID</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36" w:author="翟羽佳" w:date="2017-08-29T14:02:00Z"/>
                <w:rFonts w:ascii="宋体" w:hAnsi="宋体" w:cs="宋体"/>
                <w:color w:val="000000"/>
                <w:kern w:val="0"/>
                <w:sz w:val="20"/>
                <w:szCs w:val="20"/>
              </w:rPr>
            </w:pPr>
            <w:del w:id="237" w:author="翟羽佳" w:date="2017-08-29T14:02:00Z">
              <w:r w:rsidDel="0062627D">
                <w:rPr>
                  <w:rFonts w:ascii="宋体" w:hAnsi="宋体" w:cs="宋体" w:hint="eastAsia"/>
                  <w:color w:val="000000"/>
                  <w:kern w:val="0"/>
                  <w:sz w:val="20"/>
                  <w:szCs w:val="20"/>
                </w:rPr>
                <w:delText>交易员代码</w:delText>
              </w:r>
            </w:del>
          </w:p>
        </w:tc>
        <w:tc>
          <w:tcPr>
            <w:tcW w:w="750" w:type="dxa"/>
            <w:tcBorders>
              <w:top w:val="nil"/>
              <w:left w:val="nil"/>
              <w:bottom w:val="single" w:sz="4" w:space="0" w:color="auto"/>
              <w:right w:val="single" w:sz="4" w:space="0" w:color="auto"/>
            </w:tcBorders>
            <w:vAlign w:val="center"/>
          </w:tcPr>
          <w:p w:rsidR="00581365" w:rsidDel="0062627D" w:rsidRDefault="00706DDF">
            <w:pPr>
              <w:spacing w:line="240" w:lineRule="auto"/>
              <w:ind w:firstLineChars="0" w:firstLine="0"/>
              <w:rPr>
                <w:del w:id="238" w:author="翟羽佳" w:date="2017-08-29T14:02:00Z"/>
                <w:rFonts w:ascii="宋体" w:hAnsi="宋体" w:cs="宋体"/>
                <w:color w:val="000000"/>
                <w:kern w:val="0"/>
                <w:sz w:val="20"/>
                <w:szCs w:val="20"/>
              </w:rPr>
            </w:pPr>
            <w:del w:id="239" w:author="翟羽佳" w:date="2017-08-29T14:02:00Z">
              <w:r w:rsidDel="0062627D">
                <w:rPr>
                  <w:rFonts w:ascii="宋体" w:hAnsi="宋体" w:cs="宋体" w:hint="eastAsia"/>
                  <w:color w:val="000000"/>
                  <w:kern w:val="0"/>
                  <w:sz w:val="20"/>
                  <w:szCs w:val="20"/>
                </w:rPr>
                <w:delText>M</w:delText>
              </w:r>
            </w:del>
          </w:p>
        </w:tc>
        <w:tc>
          <w:tcPr>
            <w:tcW w:w="709"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40" w:author="翟羽佳" w:date="2017-08-29T14:02:00Z"/>
                <w:rFonts w:ascii="宋体" w:hAnsi="宋体" w:cs="宋体"/>
                <w:color w:val="000000"/>
                <w:kern w:val="0"/>
                <w:sz w:val="20"/>
                <w:szCs w:val="20"/>
              </w:rPr>
            </w:pPr>
            <w:del w:id="241" w:author="翟羽佳" w:date="2017-08-29T14:02:00Z">
              <w:r w:rsidDel="0062627D">
                <w:rPr>
                  <w:rFonts w:ascii="宋体" w:hAnsi="宋体" w:hint="eastAsia"/>
                  <w:color w:val="000000"/>
                  <w:sz w:val="20"/>
                </w:rPr>
                <w:delText>←</w:delText>
              </w:r>
            </w:del>
          </w:p>
        </w:tc>
        <w:tc>
          <w:tcPr>
            <w:tcW w:w="3227" w:type="dxa"/>
            <w:tcBorders>
              <w:top w:val="nil"/>
              <w:left w:val="nil"/>
              <w:bottom w:val="single" w:sz="4" w:space="0" w:color="auto"/>
              <w:right w:val="single" w:sz="4" w:space="0" w:color="auto"/>
            </w:tcBorders>
            <w:vAlign w:val="center"/>
          </w:tcPr>
          <w:p w:rsidR="00581365" w:rsidDel="0062627D" w:rsidRDefault="00581365">
            <w:pPr>
              <w:widowControl/>
              <w:spacing w:line="240" w:lineRule="auto"/>
              <w:ind w:firstLineChars="0" w:firstLine="0"/>
              <w:rPr>
                <w:del w:id="242" w:author="翟羽佳" w:date="2017-08-29T14:02:00Z"/>
                <w:rFonts w:ascii="宋体" w:hAnsi="宋体" w:cs="宋体"/>
                <w:color w:val="000000"/>
                <w:kern w:val="0"/>
                <w:sz w:val="20"/>
                <w:szCs w:val="20"/>
              </w:rPr>
            </w:pPr>
          </w:p>
        </w:tc>
      </w:tr>
      <w:tr w:rsidR="00581365" w:rsidDel="0062627D">
        <w:trPr>
          <w:trHeight w:val="270"/>
          <w:del w:id="243"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44" w:author="翟羽佳" w:date="2017-08-29T14:02:00Z"/>
                <w:rFonts w:ascii="宋体" w:hAnsi="宋体" w:cs="宋体"/>
                <w:color w:val="000000"/>
                <w:kern w:val="0"/>
                <w:sz w:val="20"/>
                <w:szCs w:val="20"/>
              </w:rPr>
            </w:pPr>
            <w:del w:id="245" w:author="翟羽佳" w:date="2017-08-29T14:02:00Z">
              <w:r w:rsidDel="0062627D">
                <w:rPr>
                  <w:rFonts w:ascii="宋体" w:hAnsi="宋体" w:cs="宋体"/>
                  <w:color w:val="000000"/>
                  <w:kern w:val="0"/>
                  <w:sz w:val="20"/>
                  <w:szCs w:val="20"/>
                </w:rPr>
                <w:delText>M62</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46" w:author="翟羽佳" w:date="2017-08-29T14:02:00Z"/>
                <w:rFonts w:ascii="宋体" w:hAnsi="宋体" w:cs="宋体"/>
                <w:color w:val="000000"/>
                <w:kern w:val="0"/>
                <w:sz w:val="20"/>
                <w:szCs w:val="20"/>
              </w:rPr>
            </w:pPr>
            <w:del w:id="247" w:author="翟羽佳" w:date="2017-08-29T14:02:00Z">
              <w:r w:rsidDel="0062627D">
                <w:rPr>
                  <w:rFonts w:ascii="宋体" w:hAnsi="宋体" w:cs="宋体"/>
                  <w:color w:val="000000"/>
                  <w:kern w:val="0"/>
                  <w:sz w:val="20"/>
                  <w:szCs w:val="20"/>
                </w:rPr>
                <w:delText>loginPassword</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48" w:author="翟羽佳" w:date="2017-08-29T14:02:00Z"/>
                <w:rFonts w:ascii="宋体" w:hAnsi="宋体" w:cs="宋体"/>
                <w:color w:val="000000"/>
                <w:kern w:val="0"/>
                <w:sz w:val="20"/>
                <w:szCs w:val="20"/>
              </w:rPr>
            </w:pPr>
            <w:del w:id="249" w:author="翟羽佳" w:date="2017-08-29T14:02:00Z">
              <w:r w:rsidDel="0062627D">
                <w:rPr>
                  <w:rFonts w:ascii="宋体" w:hAnsi="宋体" w:cs="宋体" w:hint="eastAsia"/>
                  <w:color w:val="000000"/>
                  <w:kern w:val="0"/>
                  <w:sz w:val="20"/>
                  <w:szCs w:val="20"/>
                </w:rPr>
                <w:delText>登录密码</w:delText>
              </w:r>
            </w:del>
          </w:p>
        </w:tc>
        <w:tc>
          <w:tcPr>
            <w:tcW w:w="750" w:type="dxa"/>
            <w:tcBorders>
              <w:top w:val="nil"/>
              <w:left w:val="nil"/>
              <w:bottom w:val="single" w:sz="4" w:space="0" w:color="auto"/>
              <w:right w:val="single" w:sz="4" w:space="0" w:color="auto"/>
            </w:tcBorders>
            <w:vAlign w:val="center"/>
          </w:tcPr>
          <w:p w:rsidR="00581365" w:rsidDel="0062627D" w:rsidRDefault="00706DDF">
            <w:pPr>
              <w:spacing w:line="240" w:lineRule="auto"/>
              <w:ind w:firstLineChars="0" w:firstLine="0"/>
              <w:rPr>
                <w:del w:id="250" w:author="翟羽佳" w:date="2017-08-29T14:02:00Z"/>
                <w:rFonts w:ascii="宋体" w:hAnsi="宋体" w:cs="宋体"/>
                <w:color w:val="000000"/>
                <w:kern w:val="0"/>
                <w:sz w:val="20"/>
                <w:szCs w:val="20"/>
              </w:rPr>
            </w:pPr>
            <w:del w:id="251" w:author="翟羽佳" w:date="2017-08-29T14:02:00Z">
              <w:r w:rsidDel="0062627D">
                <w:rPr>
                  <w:rFonts w:ascii="宋体" w:hAnsi="宋体" w:cs="宋体" w:hint="eastAsia"/>
                  <w:color w:val="000000"/>
                  <w:kern w:val="0"/>
                  <w:sz w:val="20"/>
                  <w:szCs w:val="20"/>
                </w:rPr>
                <w:delText>M</w:delText>
              </w:r>
            </w:del>
          </w:p>
        </w:tc>
        <w:tc>
          <w:tcPr>
            <w:tcW w:w="709" w:type="dxa"/>
            <w:tcBorders>
              <w:top w:val="nil"/>
              <w:left w:val="nil"/>
              <w:bottom w:val="single" w:sz="4" w:space="0" w:color="auto"/>
              <w:right w:val="single" w:sz="4" w:space="0" w:color="auto"/>
            </w:tcBorders>
            <w:vAlign w:val="center"/>
          </w:tcPr>
          <w:p w:rsidR="00581365" w:rsidDel="0062627D" w:rsidRDefault="00706DDF">
            <w:pPr>
              <w:spacing w:line="240" w:lineRule="auto"/>
              <w:ind w:firstLineChars="0" w:firstLine="0"/>
              <w:rPr>
                <w:del w:id="252" w:author="翟羽佳" w:date="2017-08-29T14:02:00Z"/>
                <w:rFonts w:ascii="宋体" w:hAnsi="宋体" w:cs="宋体"/>
                <w:color w:val="000000"/>
                <w:kern w:val="0"/>
                <w:sz w:val="20"/>
                <w:szCs w:val="20"/>
              </w:rPr>
            </w:pPr>
            <w:del w:id="253" w:author="翟羽佳" w:date="2017-08-29T14:02:00Z">
              <w:r w:rsidDel="0062627D">
                <w:rPr>
                  <w:rFonts w:ascii="宋体" w:hAnsi="宋体" w:hint="eastAsia"/>
                  <w:color w:val="000000"/>
                  <w:sz w:val="20"/>
                </w:rPr>
                <w:delText>-</w:delText>
              </w:r>
            </w:del>
          </w:p>
        </w:tc>
        <w:tc>
          <w:tcPr>
            <w:tcW w:w="3227" w:type="dxa"/>
            <w:tcBorders>
              <w:top w:val="nil"/>
              <w:left w:val="nil"/>
              <w:bottom w:val="single" w:sz="4" w:space="0" w:color="auto"/>
              <w:right w:val="single" w:sz="4" w:space="0" w:color="auto"/>
            </w:tcBorders>
            <w:vAlign w:val="center"/>
          </w:tcPr>
          <w:p w:rsidR="00581365" w:rsidDel="0062627D" w:rsidRDefault="00581365">
            <w:pPr>
              <w:widowControl/>
              <w:spacing w:line="240" w:lineRule="auto"/>
              <w:ind w:firstLineChars="0" w:firstLine="0"/>
              <w:rPr>
                <w:del w:id="254" w:author="翟羽佳" w:date="2017-08-29T14:02:00Z"/>
                <w:rFonts w:ascii="宋体" w:hAnsi="宋体" w:cs="宋体"/>
                <w:color w:val="000000"/>
                <w:kern w:val="0"/>
                <w:sz w:val="20"/>
                <w:szCs w:val="20"/>
              </w:rPr>
            </w:pPr>
          </w:p>
        </w:tc>
      </w:tr>
      <w:tr w:rsidR="00581365" w:rsidDel="0062627D">
        <w:trPr>
          <w:trHeight w:val="270"/>
          <w:del w:id="255"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56" w:author="翟羽佳" w:date="2017-08-29T14:02:00Z"/>
                <w:rFonts w:ascii="宋体" w:hAnsi="宋体" w:cs="宋体"/>
                <w:color w:val="000000"/>
                <w:kern w:val="0"/>
                <w:sz w:val="20"/>
                <w:szCs w:val="20"/>
              </w:rPr>
            </w:pPr>
            <w:del w:id="257" w:author="翟羽佳" w:date="2017-08-29T14:02:00Z">
              <w:r w:rsidDel="0062627D">
                <w:rPr>
                  <w:rFonts w:ascii="宋体" w:hAnsi="宋体" w:cs="宋体"/>
                  <w:color w:val="000000"/>
                  <w:kern w:val="0"/>
                  <w:sz w:val="20"/>
                  <w:szCs w:val="20"/>
                </w:rPr>
                <w:delText>M20</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58" w:author="翟羽佳" w:date="2017-08-29T14:02:00Z"/>
                <w:rFonts w:ascii="宋体" w:hAnsi="宋体" w:cs="宋体"/>
                <w:color w:val="000000"/>
                <w:kern w:val="0"/>
                <w:sz w:val="20"/>
                <w:szCs w:val="20"/>
              </w:rPr>
            </w:pPr>
            <w:del w:id="259" w:author="翟羽佳" w:date="2017-08-29T14:02:00Z">
              <w:r w:rsidDel="0062627D">
                <w:rPr>
                  <w:rFonts w:ascii="宋体" w:hAnsi="宋体" w:cs="宋体" w:hint="eastAsia"/>
                  <w:color w:val="000000"/>
                  <w:kern w:val="0"/>
                  <w:sz w:val="20"/>
                  <w:szCs w:val="20"/>
                </w:rPr>
                <w:delText>seatID</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60" w:author="翟羽佳" w:date="2017-08-29T14:02:00Z"/>
                <w:rFonts w:ascii="宋体" w:hAnsi="宋体" w:cs="宋体"/>
                <w:color w:val="000000"/>
                <w:kern w:val="0"/>
                <w:sz w:val="20"/>
                <w:szCs w:val="20"/>
              </w:rPr>
            </w:pPr>
            <w:del w:id="261" w:author="翟羽佳" w:date="2017-08-29T14:02:00Z">
              <w:r w:rsidDel="0062627D">
                <w:rPr>
                  <w:rFonts w:ascii="宋体" w:hAnsi="宋体" w:cs="宋体" w:hint="eastAsia"/>
                  <w:color w:val="000000"/>
                  <w:kern w:val="0"/>
                  <w:sz w:val="20"/>
                  <w:szCs w:val="20"/>
                </w:rPr>
                <w:delText>席位代码</w:delText>
              </w:r>
            </w:del>
          </w:p>
        </w:tc>
        <w:tc>
          <w:tcPr>
            <w:tcW w:w="750" w:type="dxa"/>
            <w:tcBorders>
              <w:top w:val="nil"/>
              <w:left w:val="nil"/>
              <w:bottom w:val="single" w:sz="4" w:space="0" w:color="auto"/>
              <w:right w:val="single" w:sz="4" w:space="0" w:color="auto"/>
            </w:tcBorders>
            <w:vAlign w:val="center"/>
          </w:tcPr>
          <w:p w:rsidR="00581365" w:rsidDel="0062627D" w:rsidRDefault="00706DDF">
            <w:pPr>
              <w:spacing w:line="240" w:lineRule="auto"/>
              <w:ind w:firstLineChars="0" w:firstLine="0"/>
              <w:rPr>
                <w:del w:id="262" w:author="翟羽佳" w:date="2017-08-29T14:02:00Z"/>
                <w:rFonts w:ascii="宋体" w:hAnsi="宋体" w:cs="宋体"/>
                <w:color w:val="000000"/>
                <w:kern w:val="0"/>
                <w:sz w:val="20"/>
                <w:szCs w:val="20"/>
              </w:rPr>
            </w:pPr>
            <w:del w:id="263" w:author="翟羽佳" w:date="2017-08-29T14:02:00Z">
              <w:r w:rsidDel="0062627D">
                <w:rPr>
                  <w:rFonts w:ascii="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64" w:author="翟羽佳" w:date="2017-08-29T14:02:00Z"/>
                <w:rFonts w:ascii="宋体" w:hAnsi="宋体" w:cs="宋体"/>
                <w:color w:val="000000"/>
                <w:kern w:val="0"/>
                <w:sz w:val="20"/>
                <w:szCs w:val="20"/>
              </w:rPr>
            </w:pPr>
            <w:del w:id="265" w:author="翟羽佳" w:date="2017-08-29T14:02:00Z">
              <w:r w:rsidDel="0062627D">
                <w:rPr>
                  <w:rFonts w:ascii="宋体" w:hAnsi="宋体" w:hint="eastAsia"/>
                  <w:color w:val="000000"/>
                  <w:sz w:val="20"/>
                </w:rPr>
                <w:delText>M</w:delText>
              </w:r>
            </w:del>
          </w:p>
        </w:tc>
        <w:tc>
          <w:tcPr>
            <w:tcW w:w="3227" w:type="dxa"/>
            <w:tcBorders>
              <w:top w:val="nil"/>
              <w:left w:val="nil"/>
              <w:bottom w:val="single" w:sz="4" w:space="0" w:color="auto"/>
              <w:right w:val="single" w:sz="4" w:space="0" w:color="auto"/>
            </w:tcBorders>
            <w:vAlign w:val="center"/>
          </w:tcPr>
          <w:p w:rsidR="00581365" w:rsidDel="0062627D" w:rsidRDefault="00581365">
            <w:pPr>
              <w:widowControl/>
              <w:spacing w:line="240" w:lineRule="auto"/>
              <w:ind w:firstLineChars="0" w:firstLine="0"/>
              <w:rPr>
                <w:del w:id="266" w:author="翟羽佳" w:date="2017-08-29T14:02:00Z"/>
                <w:rFonts w:ascii="宋体" w:hAnsi="宋体" w:cs="宋体"/>
                <w:b/>
                <w:color w:val="FF0000"/>
                <w:kern w:val="0"/>
                <w:sz w:val="20"/>
                <w:szCs w:val="20"/>
              </w:rPr>
            </w:pPr>
          </w:p>
        </w:tc>
      </w:tr>
      <w:tr w:rsidR="00581365" w:rsidDel="0062627D">
        <w:trPr>
          <w:trHeight w:val="270"/>
          <w:del w:id="267"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68" w:author="翟羽佳" w:date="2017-08-29T14:02:00Z"/>
                <w:rFonts w:ascii="宋体" w:hAnsi="宋体" w:cs="宋体"/>
                <w:color w:val="000000"/>
                <w:kern w:val="0"/>
                <w:sz w:val="20"/>
                <w:szCs w:val="20"/>
              </w:rPr>
            </w:pPr>
            <w:del w:id="269" w:author="翟羽佳" w:date="2017-08-29T14:02:00Z">
              <w:r w:rsidDel="0062627D">
                <w:rPr>
                  <w:rFonts w:ascii="宋体" w:hAnsi="宋体" w:cs="宋体" w:hint="eastAsia"/>
                  <w:color w:val="000000"/>
                  <w:kern w:val="0"/>
                  <w:sz w:val="20"/>
                  <w:szCs w:val="20"/>
                </w:rPr>
                <w:delText>M00</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70" w:author="翟羽佳" w:date="2017-08-29T14:02:00Z"/>
                <w:rFonts w:ascii="宋体" w:hAnsi="宋体" w:cs="宋体"/>
                <w:color w:val="000000"/>
                <w:kern w:val="0"/>
                <w:sz w:val="20"/>
                <w:szCs w:val="20"/>
              </w:rPr>
            </w:pPr>
            <w:del w:id="271" w:author="翟羽佳" w:date="2017-08-29T14:02:00Z">
              <w:r w:rsidDel="0062627D">
                <w:rPr>
                  <w:rFonts w:ascii="宋体" w:hAnsi="宋体" w:cs="宋体" w:hint="eastAsia"/>
                  <w:color w:val="000000"/>
                  <w:kern w:val="0"/>
                  <w:sz w:val="20"/>
                  <w:szCs w:val="20"/>
                </w:rPr>
                <w:delText>member</w:delText>
              </w:r>
              <w:r w:rsidDel="0062627D">
                <w:rPr>
                  <w:rFonts w:ascii="宋体" w:hAnsi="宋体" w:cs="宋体"/>
                  <w:color w:val="000000"/>
                  <w:kern w:val="0"/>
                  <w:sz w:val="20"/>
                  <w:szCs w:val="20"/>
                </w:rPr>
                <w:delText>ID</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72" w:author="翟羽佳" w:date="2017-08-29T14:02:00Z"/>
                <w:rFonts w:ascii="宋体" w:hAnsi="宋体" w:cs="宋体"/>
                <w:color w:val="000000"/>
                <w:kern w:val="0"/>
                <w:sz w:val="20"/>
                <w:szCs w:val="20"/>
              </w:rPr>
            </w:pPr>
            <w:del w:id="273" w:author="翟羽佳" w:date="2017-08-29T14:02:00Z">
              <w:r w:rsidDel="0062627D">
                <w:rPr>
                  <w:rFonts w:ascii="宋体" w:hAnsi="宋体" w:hint="eastAsia"/>
                  <w:sz w:val="20"/>
                  <w:szCs w:val="20"/>
                </w:rPr>
                <w:delText>会员代码</w:delText>
              </w:r>
            </w:del>
          </w:p>
        </w:tc>
        <w:tc>
          <w:tcPr>
            <w:tcW w:w="750" w:type="dxa"/>
            <w:tcBorders>
              <w:top w:val="nil"/>
              <w:left w:val="nil"/>
              <w:bottom w:val="single" w:sz="4" w:space="0" w:color="auto"/>
              <w:right w:val="single" w:sz="4" w:space="0" w:color="auto"/>
            </w:tcBorders>
            <w:vAlign w:val="center"/>
          </w:tcPr>
          <w:p w:rsidR="00581365" w:rsidDel="0062627D" w:rsidRDefault="00706DDF">
            <w:pPr>
              <w:spacing w:line="240" w:lineRule="auto"/>
              <w:ind w:firstLineChars="0" w:firstLine="0"/>
              <w:rPr>
                <w:del w:id="274" w:author="翟羽佳" w:date="2017-08-29T14:02:00Z"/>
                <w:rFonts w:ascii="宋体" w:hAnsi="宋体" w:cs="宋体"/>
                <w:color w:val="000000"/>
                <w:kern w:val="0"/>
                <w:sz w:val="20"/>
                <w:szCs w:val="20"/>
              </w:rPr>
            </w:pPr>
            <w:del w:id="275" w:author="翟羽佳" w:date="2017-08-29T14:02:00Z">
              <w:r w:rsidDel="0062627D">
                <w:rPr>
                  <w:rFonts w:ascii="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76" w:author="翟羽佳" w:date="2017-08-29T14:02:00Z"/>
                <w:rFonts w:ascii="宋体" w:hAnsi="宋体"/>
                <w:color w:val="000000"/>
                <w:sz w:val="20"/>
              </w:rPr>
            </w:pPr>
            <w:del w:id="277" w:author="翟羽佳" w:date="2017-08-29T14:02:00Z">
              <w:r w:rsidDel="0062627D">
                <w:rPr>
                  <w:rFonts w:ascii="宋体" w:hAnsi="宋体" w:cs="宋体" w:hint="eastAsia"/>
                  <w:color w:val="000000"/>
                  <w:kern w:val="0"/>
                  <w:sz w:val="20"/>
                  <w:szCs w:val="20"/>
                </w:rPr>
                <w:delText>M</w:delText>
              </w:r>
            </w:del>
          </w:p>
        </w:tc>
        <w:tc>
          <w:tcPr>
            <w:tcW w:w="3227" w:type="dxa"/>
            <w:tcBorders>
              <w:top w:val="nil"/>
              <w:left w:val="nil"/>
              <w:bottom w:val="single" w:sz="4" w:space="0" w:color="auto"/>
              <w:right w:val="single" w:sz="4" w:space="0" w:color="auto"/>
            </w:tcBorders>
            <w:vAlign w:val="center"/>
          </w:tcPr>
          <w:p w:rsidR="00581365" w:rsidDel="0062627D" w:rsidRDefault="00581365">
            <w:pPr>
              <w:widowControl/>
              <w:spacing w:line="240" w:lineRule="auto"/>
              <w:ind w:firstLineChars="0" w:firstLine="0"/>
              <w:rPr>
                <w:del w:id="278" w:author="翟羽佳" w:date="2017-08-29T14:02:00Z"/>
                <w:rFonts w:ascii="宋体" w:hAnsi="宋体" w:cs="宋体"/>
                <w:b/>
                <w:color w:val="FF0000"/>
                <w:kern w:val="0"/>
                <w:sz w:val="20"/>
                <w:szCs w:val="20"/>
              </w:rPr>
            </w:pPr>
          </w:p>
        </w:tc>
      </w:tr>
      <w:tr w:rsidR="00581365" w:rsidDel="0062627D">
        <w:trPr>
          <w:trHeight w:val="90"/>
          <w:del w:id="279"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80" w:author="翟羽佳" w:date="2017-08-29T14:02:00Z"/>
                <w:rFonts w:ascii="宋体" w:hAnsi="宋体" w:cs="宋体"/>
                <w:color w:val="000000"/>
                <w:kern w:val="0"/>
                <w:sz w:val="20"/>
                <w:szCs w:val="20"/>
              </w:rPr>
            </w:pPr>
            <w:del w:id="281" w:author="翟羽佳" w:date="2017-08-29T14:02:00Z">
              <w:r w:rsidDel="0062627D">
                <w:rPr>
                  <w:rFonts w:ascii="宋体" w:hAnsi="宋体" w:cs="宋体" w:hint="eastAsia"/>
                  <w:color w:val="000000"/>
                  <w:kern w:val="0"/>
                  <w:sz w:val="20"/>
                  <w:szCs w:val="20"/>
                </w:rPr>
                <w:delText>X39</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82" w:author="翟羽佳" w:date="2017-08-29T14:02:00Z"/>
                <w:rFonts w:ascii="宋体" w:hAnsi="宋体" w:cs="宋体"/>
                <w:color w:val="000000"/>
                <w:kern w:val="0"/>
                <w:sz w:val="20"/>
                <w:szCs w:val="20"/>
              </w:rPr>
            </w:pPr>
            <w:del w:id="283" w:author="翟羽佳" w:date="2017-08-29T14:02:00Z">
              <w:r w:rsidDel="0062627D">
                <w:rPr>
                  <w:rFonts w:ascii="宋体" w:hAnsi="宋体" w:cs="宋体" w:hint="eastAsia"/>
                  <w:color w:val="000000"/>
                  <w:kern w:val="0"/>
                  <w:sz w:val="20"/>
                  <w:szCs w:val="20"/>
                </w:rPr>
                <w:delText>rspCode</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84" w:author="翟羽佳" w:date="2017-08-29T14:02:00Z"/>
                <w:rFonts w:ascii="宋体" w:hAnsi="宋体" w:cs="宋体"/>
                <w:color w:val="000000"/>
                <w:kern w:val="0"/>
                <w:sz w:val="20"/>
                <w:szCs w:val="20"/>
              </w:rPr>
            </w:pPr>
            <w:del w:id="285" w:author="翟羽佳" w:date="2017-08-29T14:02:00Z">
              <w:r w:rsidDel="0062627D">
                <w:rPr>
                  <w:rFonts w:ascii="宋体" w:hAnsi="宋体" w:cs="宋体" w:hint="eastAsia"/>
                  <w:color w:val="000000"/>
                  <w:kern w:val="0"/>
                  <w:sz w:val="20"/>
                  <w:szCs w:val="20"/>
                </w:rPr>
                <w:delText>响应代码</w:delText>
              </w:r>
            </w:del>
          </w:p>
        </w:tc>
        <w:tc>
          <w:tcPr>
            <w:tcW w:w="750"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86" w:author="翟羽佳" w:date="2017-08-29T14:02:00Z"/>
                <w:rFonts w:ascii="宋体" w:hAnsi="宋体" w:cs="宋体"/>
                <w:color w:val="000000"/>
                <w:kern w:val="0"/>
                <w:sz w:val="20"/>
                <w:szCs w:val="20"/>
              </w:rPr>
            </w:pPr>
            <w:del w:id="287" w:author="翟羽佳" w:date="2017-08-29T14:02:00Z">
              <w:r w:rsidDel="0062627D">
                <w:rPr>
                  <w:rFonts w:ascii="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88" w:author="翟羽佳" w:date="2017-08-29T14:02:00Z"/>
                <w:rFonts w:ascii="宋体" w:hAnsi="宋体" w:cs="宋体"/>
                <w:color w:val="000000"/>
                <w:kern w:val="0"/>
                <w:sz w:val="20"/>
                <w:szCs w:val="20"/>
              </w:rPr>
            </w:pPr>
            <w:del w:id="289" w:author="翟羽佳" w:date="2017-08-29T14:02:00Z">
              <w:r w:rsidDel="0062627D">
                <w:rPr>
                  <w:rFonts w:ascii="宋体" w:hAnsi="宋体" w:cs="宋体" w:hint="eastAsia"/>
                  <w:color w:val="000000"/>
                  <w:kern w:val="0"/>
                  <w:sz w:val="20"/>
                  <w:szCs w:val="20"/>
                </w:rPr>
                <w:delText>M</w:delText>
              </w:r>
            </w:del>
          </w:p>
        </w:tc>
        <w:tc>
          <w:tcPr>
            <w:tcW w:w="3227" w:type="dxa"/>
            <w:tcBorders>
              <w:top w:val="single" w:sz="4" w:space="0" w:color="auto"/>
              <w:left w:val="single" w:sz="4" w:space="0" w:color="auto"/>
              <w:bottom w:val="single" w:sz="4" w:space="0" w:color="auto"/>
              <w:right w:val="single" w:sz="4" w:space="0" w:color="auto"/>
            </w:tcBorders>
            <w:vAlign w:val="center"/>
          </w:tcPr>
          <w:p w:rsidR="00581365" w:rsidDel="0062627D" w:rsidRDefault="00581365">
            <w:pPr>
              <w:widowControl/>
              <w:spacing w:line="240" w:lineRule="auto"/>
              <w:ind w:firstLineChars="0" w:firstLine="0"/>
              <w:rPr>
                <w:del w:id="290" w:author="翟羽佳" w:date="2017-08-29T14:02:00Z"/>
                <w:rFonts w:ascii="宋体" w:hAnsi="宋体" w:cs="宋体"/>
                <w:color w:val="000000"/>
                <w:kern w:val="0"/>
                <w:sz w:val="20"/>
                <w:szCs w:val="20"/>
              </w:rPr>
            </w:pPr>
          </w:p>
        </w:tc>
      </w:tr>
      <w:tr w:rsidR="00581365" w:rsidDel="0062627D">
        <w:trPr>
          <w:trHeight w:val="77"/>
          <w:del w:id="291" w:author="翟羽佳" w:date="2017-08-29T14:02:00Z"/>
        </w:trPr>
        <w:tc>
          <w:tcPr>
            <w:tcW w:w="867" w:type="dxa"/>
            <w:tcBorders>
              <w:top w:val="nil"/>
              <w:left w:val="single" w:sz="4" w:space="0" w:color="auto"/>
              <w:bottom w:val="single" w:sz="4" w:space="0" w:color="auto"/>
              <w:right w:val="single" w:sz="4" w:space="0" w:color="auto"/>
            </w:tcBorders>
            <w:vAlign w:val="center"/>
          </w:tcPr>
          <w:p w:rsidR="00581365" w:rsidDel="0062627D" w:rsidRDefault="00706DDF">
            <w:pPr>
              <w:widowControl/>
              <w:spacing w:line="240" w:lineRule="auto"/>
              <w:ind w:firstLineChars="0" w:firstLine="0"/>
              <w:rPr>
                <w:del w:id="292" w:author="翟羽佳" w:date="2017-08-29T14:02:00Z"/>
                <w:rFonts w:ascii="宋体" w:hAnsi="宋体" w:cs="宋体"/>
                <w:color w:val="000000"/>
                <w:kern w:val="0"/>
                <w:sz w:val="20"/>
                <w:szCs w:val="20"/>
              </w:rPr>
            </w:pPr>
            <w:del w:id="293" w:author="翟羽佳" w:date="2017-08-29T14:02:00Z">
              <w:r w:rsidDel="0062627D">
                <w:rPr>
                  <w:rFonts w:ascii="宋体" w:hAnsi="宋体" w:cs="宋体" w:hint="eastAsia"/>
                  <w:color w:val="000000"/>
                  <w:kern w:val="0"/>
                  <w:sz w:val="20"/>
                  <w:szCs w:val="20"/>
                </w:rPr>
                <w:delText>X40</w:delText>
              </w:r>
            </w:del>
          </w:p>
        </w:tc>
        <w:tc>
          <w:tcPr>
            <w:tcW w:w="13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94" w:author="翟羽佳" w:date="2017-08-29T14:02:00Z"/>
                <w:rFonts w:ascii="宋体" w:hAnsi="宋体" w:cs="宋体"/>
                <w:color w:val="000000"/>
                <w:kern w:val="0"/>
                <w:sz w:val="20"/>
                <w:szCs w:val="20"/>
              </w:rPr>
            </w:pPr>
            <w:del w:id="295" w:author="翟羽佳" w:date="2017-08-29T14:02:00Z">
              <w:r w:rsidDel="0062627D">
                <w:rPr>
                  <w:rFonts w:ascii="宋体" w:hAnsi="宋体" w:cs="宋体" w:hint="eastAsia"/>
                  <w:color w:val="000000"/>
                  <w:kern w:val="0"/>
                  <w:sz w:val="20"/>
                  <w:szCs w:val="20"/>
                </w:rPr>
                <w:delText>rspMsg</w:delText>
              </w:r>
            </w:del>
          </w:p>
        </w:tc>
        <w:tc>
          <w:tcPr>
            <w:tcW w:w="1956"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96" w:author="翟羽佳" w:date="2017-08-29T14:02:00Z"/>
                <w:rFonts w:ascii="宋体" w:hAnsi="宋体" w:cs="宋体"/>
                <w:color w:val="000000"/>
                <w:kern w:val="0"/>
                <w:sz w:val="20"/>
                <w:szCs w:val="20"/>
              </w:rPr>
            </w:pPr>
            <w:del w:id="297" w:author="翟羽佳" w:date="2017-08-29T14:02:00Z">
              <w:r w:rsidDel="0062627D">
                <w:rPr>
                  <w:rFonts w:ascii="宋体" w:hAnsi="宋体" w:cs="宋体" w:hint="eastAsia"/>
                  <w:color w:val="000000"/>
                  <w:kern w:val="0"/>
                  <w:sz w:val="20"/>
                  <w:szCs w:val="20"/>
                </w:rPr>
                <w:delText>响应消息</w:delText>
              </w:r>
            </w:del>
          </w:p>
        </w:tc>
        <w:tc>
          <w:tcPr>
            <w:tcW w:w="750"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298" w:author="翟羽佳" w:date="2017-08-29T14:02:00Z"/>
                <w:rFonts w:ascii="宋体" w:hAnsi="宋体" w:cs="宋体"/>
                <w:color w:val="000000"/>
                <w:kern w:val="0"/>
                <w:sz w:val="20"/>
                <w:szCs w:val="20"/>
              </w:rPr>
            </w:pPr>
            <w:del w:id="299" w:author="翟羽佳" w:date="2017-08-29T14:02:00Z">
              <w:r w:rsidDel="0062627D">
                <w:rPr>
                  <w:rFonts w:ascii="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vAlign w:val="center"/>
          </w:tcPr>
          <w:p w:rsidR="00581365" w:rsidDel="0062627D" w:rsidRDefault="00706DDF">
            <w:pPr>
              <w:widowControl/>
              <w:spacing w:line="240" w:lineRule="auto"/>
              <w:ind w:firstLineChars="0" w:firstLine="0"/>
              <w:rPr>
                <w:del w:id="300" w:author="翟羽佳" w:date="2017-08-29T14:02:00Z"/>
                <w:rFonts w:ascii="宋体" w:hAnsi="宋体" w:cs="宋体"/>
                <w:color w:val="000000"/>
                <w:kern w:val="0"/>
                <w:sz w:val="20"/>
                <w:szCs w:val="20"/>
              </w:rPr>
            </w:pPr>
            <w:del w:id="301" w:author="翟羽佳" w:date="2017-08-29T14:02:00Z">
              <w:r w:rsidDel="0062627D">
                <w:rPr>
                  <w:rFonts w:ascii="宋体" w:hAnsi="宋体" w:cs="宋体" w:hint="eastAsia"/>
                  <w:color w:val="000000"/>
                  <w:kern w:val="0"/>
                  <w:sz w:val="20"/>
                  <w:szCs w:val="20"/>
                </w:rPr>
                <w:delText>M</w:delText>
              </w:r>
            </w:del>
          </w:p>
        </w:tc>
        <w:tc>
          <w:tcPr>
            <w:tcW w:w="3227" w:type="dxa"/>
            <w:tcBorders>
              <w:top w:val="single" w:sz="4" w:space="0" w:color="auto"/>
              <w:left w:val="single" w:sz="4" w:space="0" w:color="auto"/>
              <w:bottom w:val="single" w:sz="4" w:space="0" w:color="auto"/>
              <w:right w:val="single" w:sz="4" w:space="0" w:color="auto"/>
            </w:tcBorders>
            <w:vAlign w:val="center"/>
          </w:tcPr>
          <w:p w:rsidR="00581365" w:rsidDel="0062627D" w:rsidRDefault="00581365">
            <w:pPr>
              <w:widowControl/>
              <w:spacing w:line="240" w:lineRule="auto"/>
              <w:ind w:firstLineChars="0" w:firstLine="0"/>
              <w:rPr>
                <w:del w:id="302" w:author="翟羽佳" w:date="2017-08-29T14:02:00Z"/>
                <w:rFonts w:ascii="宋体" w:hAnsi="宋体" w:cs="宋体"/>
                <w:color w:val="000000"/>
                <w:kern w:val="0"/>
                <w:sz w:val="20"/>
                <w:szCs w:val="20"/>
              </w:rPr>
            </w:pPr>
          </w:p>
        </w:tc>
      </w:tr>
      <w:tr w:rsidR="00D05C9C" w:rsidDel="0062627D" w:rsidTr="00D05C9C">
        <w:trPr>
          <w:trHeight w:val="77"/>
          <w:del w:id="303" w:author="翟羽佳" w:date="2017-08-29T14:02:00Z"/>
        </w:trPr>
        <w:tc>
          <w:tcPr>
            <w:tcW w:w="867" w:type="dxa"/>
            <w:tcBorders>
              <w:top w:val="nil"/>
              <w:left w:val="single" w:sz="4" w:space="0" w:color="auto"/>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04" w:author="翟羽佳" w:date="2017-08-29T14:02:00Z"/>
                <w:rFonts w:ascii="宋体" w:hAnsi="宋体" w:cs="宋体"/>
                <w:color w:val="000000"/>
                <w:kern w:val="0"/>
                <w:sz w:val="20"/>
                <w:szCs w:val="20"/>
              </w:rPr>
            </w:pPr>
            <w:del w:id="305" w:author="翟羽佳" w:date="2017-08-29T14:02:00Z">
              <w:r w:rsidDel="0062627D">
                <w:rPr>
                  <w:rFonts w:ascii="宋体" w:hAnsi="宋体" w:cs="宋体" w:hint="eastAsia"/>
                  <w:color w:val="000000"/>
                  <w:kern w:val="0"/>
                  <w:sz w:val="20"/>
                  <w:szCs w:val="20"/>
                </w:rPr>
                <w:delText>N86</w:delText>
              </w:r>
            </w:del>
          </w:p>
        </w:tc>
        <w:tc>
          <w:tcPr>
            <w:tcW w:w="1356" w:type="dxa"/>
            <w:tcBorders>
              <w:top w:val="nil"/>
              <w:left w:val="nil"/>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06" w:author="翟羽佳" w:date="2017-08-29T14:02:00Z"/>
                <w:rFonts w:ascii="宋体" w:hAnsi="宋体" w:cs="宋体"/>
                <w:color w:val="000000"/>
                <w:kern w:val="0"/>
                <w:sz w:val="20"/>
                <w:szCs w:val="20"/>
              </w:rPr>
            </w:pPr>
            <w:del w:id="307" w:author="翟羽佳" w:date="2017-08-29T14:02:00Z">
              <w:r w:rsidDel="0062627D">
                <w:rPr>
                  <w:rFonts w:ascii="宋体" w:hAnsi="宋体" w:cs="宋体" w:hint="eastAsia"/>
                  <w:color w:val="000000"/>
                  <w:kern w:val="0"/>
                  <w:sz w:val="20"/>
                  <w:szCs w:val="20"/>
                </w:rPr>
                <w:delText>rspMsgEn</w:delText>
              </w:r>
            </w:del>
          </w:p>
        </w:tc>
        <w:tc>
          <w:tcPr>
            <w:tcW w:w="1956" w:type="dxa"/>
            <w:tcBorders>
              <w:top w:val="nil"/>
              <w:left w:val="nil"/>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08" w:author="翟羽佳" w:date="2017-08-29T14:02:00Z"/>
                <w:rFonts w:ascii="宋体" w:hAnsi="宋体" w:cs="宋体"/>
                <w:color w:val="000000"/>
                <w:kern w:val="0"/>
                <w:sz w:val="20"/>
                <w:szCs w:val="20"/>
              </w:rPr>
            </w:pPr>
            <w:del w:id="309" w:author="翟羽佳" w:date="2017-08-29T14:02:00Z">
              <w:r w:rsidDel="0062627D">
                <w:rPr>
                  <w:rFonts w:ascii="宋体" w:hAnsi="宋体" w:cs="宋体" w:hint="eastAsia"/>
                  <w:color w:val="000000"/>
                  <w:kern w:val="0"/>
                  <w:sz w:val="20"/>
                  <w:szCs w:val="20"/>
                </w:rPr>
                <w:delText>响应消息</w:delText>
              </w:r>
            </w:del>
          </w:p>
        </w:tc>
        <w:tc>
          <w:tcPr>
            <w:tcW w:w="750" w:type="dxa"/>
            <w:tcBorders>
              <w:top w:val="nil"/>
              <w:left w:val="nil"/>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10" w:author="翟羽佳" w:date="2017-08-29T14:02:00Z"/>
                <w:rFonts w:ascii="宋体" w:hAnsi="宋体" w:cs="宋体"/>
                <w:color w:val="000000"/>
                <w:kern w:val="0"/>
                <w:sz w:val="20"/>
                <w:szCs w:val="20"/>
              </w:rPr>
            </w:pPr>
            <w:del w:id="311" w:author="翟羽佳" w:date="2017-08-29T14:02:00Z">
              <w:r w:rsidDel="0062627D">
                <w:rPr>
                  <w:rFonts w:ascii="宋体" w:hAnsi="宋体" w:cs="宋体" w:hint="eastAsia"/>
                  <w:color w:val="000000"/>
                  <w:kern w:val="0"/>
                  <w:sz w:val="20"/>
                  <w:szCs w:val="20"/>
                </w:rPr>
                <w:delText>-</w:delText>
              </w:r>
            </w:del>
          </w:p>
        </w:tc>
        <w:tc>
          <w:tcPr>
            <w:tcW w:w="709" w:type="dxa"/>
            <w:tcBorders>
              <w:top w:val="nil"/>
              <w:left w:val="nil"/>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12" w:author="翟羽佳" w:date="2017-08-29T14:02:00Z"/>
                <w:rFonts w:ascii="宋体" w:hAnsi="宋体" w:cs="宋体"/>
                <w:color w:val="000000"/>
                <w:kern w:val="0"/>
                <w:sz w:val="20"/>
                <w:szCs w:val="20"/>
              </w:rPr>
            </w:pPr>
            <w:del w:id="313" w:author="翟羽佳" w:date="2017-08-29T14:02:00Z">
              <w:r w:rsidDel="0062627D">
                <w:rPr>
                  <w:rFonts w:ascii="宋体" w:hAnsi="宋体" w:cs="宋体" w:hint="eastAsia"/>
                  <w:color w:val="000000"/>
                  <w:kern w:val="0"/>
                  <w:sz w:val="20"/>
                  <w:szCs w:val="20"/>
                </w:rPr>
                <w:delText>M</w:delText>
              </w:r>
            </w:del>
          </w:p>
        </w:tc>
        <w:tc>
          <w:tcPr>
            <w:tcW w:w="3227" w:type="dxa"/>
            <w:tcBorders>
              <w:top w:val="single" w:sz="4" w:space="0" w:color="auto"/>
              <w:left w:val="single" w:sz="4" w:space="0" w:color="auto"/>
              <w:bottom w:val="single" w:sz="4" w:space="0" w:color="auto"/>
              <w:right w:val="single" w:sz="4" w:space="0" w:color="auto"/>
            </w:tcBorders>
            <w:vAlign w:val="center"/>
          </w:tcPr>
          <w:p w:rsidR="00D05C9C" w:rsidDel="0062627D" w:rsidRDefault="00D05C9C" w:rsidP="009507C0">
            <w:pPr>
              <w:widowControl/>
              <w:spacing w:line="240" w:lineRule="auto"/>
              <w:ind w:firstLineChars="0" w:firstLine="0"/>
              <w:rPr>
                <w:del w:id="314" w:author="翟羽佳" w:date="2017-08-29T14:02:00Z"/>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8753AD" w:rsidRDefault="008753AD" w:rsidP="008753AD">
      <w:pPr>
        <w:pStyle w:val="4"/>
        <w:numPr>
          <w:ilvl w:val="3"/>
          <w:numId w:val="1"/>
        </w:numPr>
        <w:rPr>
          <w:rFonts w:ascii="宋体" w:hAnsi="宋体"/>
          <w:color w:val="000000"/>
        </w:rPr>
      </w:pPr>
      <w:r>
        <w:rPr>
          <w:rFonts w:ascii="宋体" w:hAnsi="宋体" w:hint="eastAsia"/>
          <w:color w:val="000000"/>
        </w:rPr>
        <w:t>交易员登录请求和响应（国密）</w:t>
      </w:r>
    </w:p>
    <w:p w:rsidR="008753AD" w:rsidRDefault="008753AD" w:rsidP="008753AD">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：询价登录指令用于交易员登录OTCPORT。</w:t>
      </w:r>
    </w:p>
    <w:p w:rsidR="008753AD" w:rsidRDefault="008753AD" w:rsidP="008753AD">
      <w:pPr>
        <w:ind w:firstLineChars="0" w:firstLine="0"/>
        <w:rPr>
          <w:rFonts w:ascii="宋体" w:hAnsi="宋体"/>
          <w:color w:val="000000"/>
        </w:rPr>
      </w:pPr>
      <w:r>
        <w:rPr>
          <w:rFonts w:ascii="宋体" w:hAnsi="宋体" w:hint="eastAsia"/>
          <w:color w:val="000000"/>
        </w:rPr>
        <w:t>消息体格式如下：</w:t>
      </w:r>
    </w:p>
    <w:tbl>
      <w:tblPr>
        <w:tblW w:w="8865" w:type="dxa"/>
        <w:tblLayout w:type="fixed"/>
        <w:tblLook w:val="04A0" w:firstRow="1" w:lastRow="0" w:firstColumn="1" w:lastColumn="0" w:noHBand="0" w:noVBand="1"/>
      </w:tblPr>
      <w:tblGrid>
        <w:gridCol w:w="867"/>
        <w:gridCol w:w="1356"/>
        <w:gridCol w:w="1956"/>
        <w:gridCol w:w="750"/>
        <w:gridCol w:w="709"/>
        <w:gridCol w:w="3227"/>
      </w:tblGrid>
      <w:tr w:rsidR="008753AD" w:rsidTr="00755730">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50" w:type="dxa"/>
            <w:tcBorders>
              <w:top w:val="single" w:sz="4" w:space="0" w:color="auto"/>
              <w:left w:val="nil"/>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227" w:type="dxa"/>
            <w:tcBorders>
              <w:top w:val="single" w:sz="4" w:space="0" w:color="auto"/>
              <w:left w:val="nil"/>
              <w:bottom w:val="single" w:sz="4" w:space="0" w:color="auto"/>
              <w:right w:val="single" w:sz="4" w:space="0" w:color="auto"/>
            </w:tcBorders>
            <w:shd w:val="clear" w:color="000000" w:fill="D9D9D9"/>
            <w:vAlign w:val="center"/>
          </w:tcPr>
          <w:p w:rsidR="008753AD" w:rsidRDefault="008753AD" w:rsidP="0075573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8753AD" w:rsidTr="00755730">
        <w:trPr>
          <w:trHeight w:val="270"/>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50" w:type="dxa"/>
            <w:tcBorders>
              <w:top w:val="nil"/>
              <w:left w:val="nil"/>
              <w:bottom w:val="single" w:sz="4" w:space="0" w:color="auto"/>
              <w:right w:val="single" w:sz="4" w:space="0" w:color="auto"/>
            </w:tcBorders>
            <w:vAlign w:val="center"/>
          </w:tcPr>
          <w:p w:rsidR="008753AD" w:rsidRDefault="008753AD" w:rsidP="0075573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3227"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p>
        </w:tc>
      </w:tr>
      <w:tr w:rsidR="008753AD" w:rsidTr="00755730">
        <w:trPr>
          <w:trHeight w:val="270"/>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lastRenderedPageBreak/>
              <w:t>M62</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loginPassword</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登录密码</w:t>
            </w:r>
          </w:p>
        </w:tc>
        <w:tc>
          <w:tcPr>
            <w:tcW w:w="750" w:type="dxa"/>
            <w:tcBorders>
              <w:top w:val="nil"/>
              <w:left w:val="nil"/>
              <w:bottom w:val="single" w:sz="4" w:space="0" w:color="auto"/>
              <w:right w:val="single" w:sz="4" w:space="0" w:color="auto"/>
            </w:tcBorders>
            <w:vAlign w:val="center"/>
          </w:tcPr>
          <w:p w:rsidR="008753AD" w:rsidRDefault="008753AD" w:rsidP="0075573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8753AD" w:rsidRDefault="008753AD" w:rsidP="00755730">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3227" w:type="dxa"/>
            <w:tcBorders>
              <w:top w:val="nil"/>
              <w:left w:val="nil"/>
              <w:bottom w:val="single" w:sz="4" w:space="0" w:color="auto"/>
              <w:right w:val="single" w:sz="4" w:space="0" w:color="auto"/>
            </w:tcBorders>
            <w:vAlign w:val="center"/>
          </w:tcPr>
          <w:p w:rsidR="00100066" w:rsidRDefault="008753AD" w:rsidP="0062627D">
            <w:pPr>
              <w:widowControl/>
              <w:spacing w:line="240" w:lineRule="auto"/>
              <w:ind w:firstLineChars="0" w:firstLine="0"/>
              <w:rPr>
                <w:rFonts w:ascii="宋体" w:hAnsi="宋体" w:cs="宋体"/>
                <w:color w:val="000000"/>
                <w:kern w:val="0"/>
                <w:sz w:val="20"/>
                <w:szCs w:val="20"/>
              </w:rPr>
            </w:pPr>
            <w:ins w:id="315" w:author="翟羽佳" w:date="2017-06-27T16:56:00Z">
              <w:r>
                <w:rPr>
                  <w:rFonts w:ascii="宋体" w:hAnsi="宋体" w:cs="宋体" w:hint="eastAsia"/>
                  <w:color w:val="000000"/>
                  <w:kern w:val="0"/>
                  <w:sz w:val="20"/>
                  <w:szCs w:val="20"/>
                </w:rPr>
                <w:t>将密码进行MD5加密</w:t>
              </w:r>
            </w:ins>
            <w:ins w:id="316" w:author="翟羽佳" w:date="2017-08-29T14:02:00Z">
              <w:r w:rsidR="0062627D">
                <w:rPr>
                  <w:rFonts w:ascii="宋体" w:hAnsi="宋体" w:cs="宋体" w:hint="eastAsia"/>
                  <w:color w:val="000000"/>
                  <w:kern w:val="0"/>
                  <w:sz w:val="20"/>
                  <w:szCs w:val="20"/>
                </w:rPr>
                <w:t>后</w:t>
              </w:r>
            </w:ins>
            <w:ins w:id="317" w:author="翟羽佳" w:date="2017-06-27T16:56:00Z">
              <w:r>
                <w:rPr>
                  <w:rFonts w:ascii="宋体" w:hAnsi="宋体" w:cs="宋体" w:hint="eastAsia"/>
                  <w:color w:val="000000"/>
                  <w:kern w:val="0"/>
                  <w:sz w:val="20"/>
                  <w:szCs w:val="20"/>
                </w:rPr>
                <w:t>写入报文</w:t>
              </w:r>
            </w:ins>
          </w:p>
        </w:tc>
      </w:tr>
      <w:tr w:rsidR="008753AD" w:rsidTr="00755730">
        <w:trPr>
          <w:trHeight w:val="270"/>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50" w:type="dxa"/>
            <w:tcBorders>
              <w:top w:val="nil"/>
              <w:left w:val="nil"/>
              <w:bottom w:val="single" w:sz="4" w:space="0" w:color="auto"/>
              <w:right w:val="single" w:sz="4" w:space="0" w:color="auto"/>
            </w:tcBorders>
            <w:vAlign w:val="center"/>
          </w:tcPr>
          <w:p w:rsidR="008753AD" w:rsidRDefault="008753AD" w:rsidP="0075573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M</w:t>
            </w:r>
          </w:p>
        </w:tc>
        <w:tc>
          <w:tcPr>
            <w:tcW w:w="3227"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b/>
                <w:color w:val="FF0000"/>
                <w:kern w:val="0"/>
                <w:sz w:val="20"/>
                <w:szCs w:val="20"/>
              </w:rPr>
            </w:pPr>
          </w:p>
        </w:tc>
      </w:tr>
      <w:tr w:rsidR="008753AD" w:rsidTr="00755730">
        <w:trPr>
          <w:trHeight w:val="270"/>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M00</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w:t>
            </w:r>
            <w:r>
              <w:rPr>
                <w:rFonts w:ascii="宋体" w:hAnsi="宋体" w:cs="宋体"/>
                <w:color w:val="000000"/>
                <w:kern w:val="0"/>
                <w:sz w:val="20"/>
                <w:szCs w:val="20"/>
              </w:rPr>
              <w:t>ID</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会员代码</w:t>
            </w:r>
          </w:p>
        </w:tc>
        <w:tc>
          <w:tcPr>
            <w:tcW w:w="750" w:type="dxa"/>
            <w:tcBorders>
              <w:top w:val="nil"/>
              <w:left w:val="nil"/>
              <w:bottom w:val="single" w:sz="4" w:space="0" w:color="auto"/>
              <w:right w:val="single" w:sz="4" w:space="0" w:color="auto"/>
            </w:tcBorders>
            <w:vAlign w:val="center"/>
          </w:tcPr>
          <w:p w:rsidR="008753AD" w:rsidRDefault="008753AD" w:rsidP="0075573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olor w:val="000000"/>
                <w:sz w:val="20"/>
              </w:rPr>
            </w:pPr>
            <w:r>
              <w:rPr>
                <w:rFonts w:ascii="宋体" w:hAnsi="宋体" w:cs="宋体" w:hint="eastAsia"/>
                <w:color w:val="000000"/>
                <w:kern w:val="0"/>
                <w:sz w:val="20"/>
                <w:szCs w:val="20"/>
              </w:rPr>
              <w:t>M</w:t>
            </w:r>
          </w:p>
        </w:tc>
        <w:tc>
          <w:tcPr>
            <w:tcW w:w="3227"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b/>
                <w:color w:val="FF0000"/>
                <w:kern w:val="0"/>
                <w:sz w:val="20"/>
                <w:szCs w:val="20"/>
              </w:rPr>
            </w:pPr>
          </w:p>
        </w:tc>
      </w:tr>
      <w:tr w:rsidR="008753AD" w:rsidTr="00755730">
        <w:trPr>
          <w:trHeight w:val="90"/>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50"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7" w:type="dxa"/>
            <w:tcBorders>
              <w:top w:val="single" w:sz="4" w:space="0" w:color="auto"/>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p>
        </w:tc>
      </w:tr>
      <w:tr w:rsidR="008753AD" w:rsidTr="00755730">
        <w:trPr>
          <w:trHeight w:val="77"/>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50"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7" w:type="dxa"/>
            <w:tcBorders>
              <w:top w:val="single" w:sz="4" w:space="0" w:color="auto"/>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p>
        </w:tc>
      </w:tr>
      <w:tr w:rsidR="008753AD" w:rsidTr="00755730">
        <w:trPr>
          <w:trHeight w:val="77"/>
        </w:trPr>
        <w:tc>
          <w:tcPr>
            <w:tcW w:w="867" w:type="dxa"/>
            <w:tcBorders>
              <w:top w:val="nil"/>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3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956"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50"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7" w:type="dxa"/>
            <w:tcBorders>
              <w:top w:val="single" w:sz="4" w:space="0" w:color="auto"/>
              <w:left w:val="single" w:sz="4" w:space="0" w:color="auto"/>
              <w:bottom w:val="single" w:sz="4" w:space="0" w:color="auto"/>
              <w:right w:val="single" w:sz="4" w:space="0" w:color="auto"/>
            </w:tcBorders>
            <w:vAlign w:val="center"/>
          </w:tcPr>
          <w:p w:rsidR="008753AD" w:rsidRDefault="008753AD" w:rsidP="00755730">
            <w:pPr>
              <w:widowControl/>
              <w:spacing w:line="240" w:lineRule="auto"/>
              <w:ind w:firstLineChars="0" w:firstLine="0"/>
              <w:rPr>
                <w:rFonts w:ascii="宋体" w:hAnsi="宋体" w:cs="宋体"/>
                <w:color w:val="000000"/>
                <w:kern w:val="0"/>
                <w:sz w:val="20"/>
                <w:szCs w:val="20"/>
              </w:rPr>
            </w:pPr>
          </w:p>
        </w:tc>
      </w:tr>
    </w:tbl>
    <w:p w:rsidR="00581365" w:rsidDel="006E264E" w:rsidRDefault="00581365">
      <w:pPr>
        <w:ind w:firstLineChars="0" w:firstLine="0"/>
        <w:rPr>
          <w:del w:id="318" w:author="翟羽佳" w:date="2017-06-27T17:19:00Z"/>
          <w:rFonts w:ascii="宋体" w:hAnsi="宋体"/>
          <w:color w:val="000000"/>
        </w:rPr>
      </w:pPr>
    </w:p>
    <w:p w:rsidR="008753AD" w:rsidRDefault="008753AD">
      <w:pPr>
        <w:ind w:firstLineChars="0" w:firstLine="0"/>
        <w:rPr>
          <w:rFonts w:ascii="宋体" w:hAnsi="宋体"/>
          <w:color w:val="000000"/>
        </w:rPr>
      </w:pPr>
    </w:p>
    <w:p w:rsidR="00581365" w:rsidRDefault="00706DDF" w:rsidP="00B4779B">
      <w:pPr>
        <w:pStyle w:val="4"/>
        <w:numPr>
          <w:ilvl w:val="3"/>
          <w:numId w:val="1"/>
        </w:numPr>
        <w:rPr>
          <w:rFonts w:ascii="宋体" w:hAnsi="宋体"/>
          <w:color w:val="000000"/>
        </w:rPr>
      </w:pPr>
      <w:r>
        <w:rPr>
          <w:rFonts w:ascii="宋体" w:hAnsi="宋体" w:hint="eastAsia"/>
          <w:color w:val="000000"/>
        </w:rPr>
        <w:t>推送交易员上线消息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：交易员询价登录成功后，向其他在线交易员推送“交易员上线”消息。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45" w:type="dxa"/>
        <w:tblLayout w:type="fixed"/>
        <w:tblLook w:val="04A0" w:firstRow="1" w:lastRow="0" w:firstColumn="1" w:lastColumn="0" w:noHBand="0" w:noVBand="1"/>
      </w:tblPr>
      <w:tblGrid>
        <w:gridCol w:w="868"/>
        <w:gridCol w:w="1356"/>
        <w:gridCol w:w="1956"/>
        <w:gridCol w:w="1054"/>
        <w:gridCol w:w="3211"/>
      </w:tblGrid>
      <w:tr w:rsidR="00581365">
        <w:trPr>
          <w:trHeight w:val="270"/>
          <w:tblHeader/>
        </w:trPr>
        <w:tc>
          <w:tcPr>
            <w:tcW w:w="86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105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21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10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10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M</w:t>
            </w:r>
          </w:p>
        </w:tc>
        <w:tc>
          <w:tcPr>
            <w:tcW w:w="32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B4779B">
      <w:pPr>
        <w:pStyle w:val="4"/>
        <w:numPr>
          <w:ilvl w:val="3"/>
          <w:numId w:val="1"/>
        </w:numPr>
        <w:rPr>
          <w:rFonts w:ascii="宋体" w:hAnsi="宋体"/>
          <w:color w:val="000000"/>
        </w:rPr>
      </w:pPr>
      <w:r>
        <w:rPr>
          <w:rFonts w:ascii="宋体" w:hAnsi="宋体" w:hint="eastAsia"/>
          <w:color w:val="000000"/>
        </w:rPr>
        <w:t>交易员登出请求和响应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：询价登出指令用于交易员询价登出。</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48" w:type="dxa"/>
        <w:tblLayout w:type="fixed"/>
        <w:tblLook w:val="04A0" w:firstRow="1" w:lastRow="0" w:firstColumn="1" w:lastColumn="0" w:noHBand="0" w:noVBand="1"/>
      </w:tblPr>
      <w:tblGrid>
        <w:gridCol w:w="867"/>
        <w:gridCol w:w="1355"/>
        <w:gridCol w:w="1956"/>
        <w:gridCol w:w="603"/>
        <w:gridCol w:w="603"/>
        <w:gridCol w:w="3664"/>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0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60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6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617673">
        <w:trPr>
          <w:trHeight w:val="270"/>
        </w:trPr>
        <w:tc>
          <w:tcPr>
            <w:tcW w:w="867"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355"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56"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03" w:type="dxa"/>
            <w:tcBorders>
              <w:top w:val="nil"/>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03" w:type="dxa"/>
            <w:tcBorders>
              <w:top w:val="nil"/>
              <w:left w:val="nil"/>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p>
        </w:tc>
      </w:tr>
      <w:tr w:rsidR="00617673">
        <w:trPr>
          <w:trHeight w:val="270"/>
        </w:trPr>
        <w:tc>
          <w:tcPr>
            <w:tcW w:w="867"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color w:val="000000"/>
                <w:kern w:val="0"/>
                <w:sz w:val="20"/>
                <w:szCs w:val="20"/>
              </w:rPr>
              <w:t>R10</w:t>
            </w:r>
          </w:p>
        </w:tc>
        <w:tc>
          <w:tcPr>
            <w:tcW w:w="1355"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olor w:val="000000"/>
                <w:sz w:val="20"/>
                <w:szCs w:val="20"/>
              </w:rPr>
              <w:t>institutionID</w:t>
            </w:r>
          </w:p>
        </w:tc>
        <w:tc>
          <w:tcPr>
            <w:tcW w:w="1956"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03" w:type="dxa"/>
            <w:tcBorders>
              <w:top w:val="nil"/>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03" w:type="dxa"/>
            <w:tcBorders>
              <w:top w:val="nil"/>
              <w:left w:val="nil"/>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p>
        </w:tc>
      </w:tr>
      <w:tr w:rsidR="00617673">
        <w:trPr>
          <w:trHeight w:val="270"/>
        </w:trPr>
        <w:tc>
          <w:tcPr>
            <w:tcW w:w="867"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color w:val="000000"/>
                <w:kern w:val="0"/>
                <w:sz w:val="20"/>
                <w:szCs w:val="20"/>
              </w:rPr>
              <w:t>M60</w:t>
            </w:r>
          </w:p>
        </w:tc>
        <w:tc>
          <w:tcPr>
            <w:tcW w:w="1355"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olor w:val="00000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03" w:type="dxa"/>
            <w:tcBorders>
              <w:top w:val="nil"/>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03" w:type="dxa"/>
            <w:tcBorders>
              <w:top w:val="nil"/>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olor w:val="000000"/>
                <w:sz w:val="20"/>
              </w:rPr>
            </w:pPr>
            <w:r>
              <w:rPr>
                <w:rFonts w:ascii="宋体" w:hAnsi="宋体" w:hint="eastAsia"/>
                <w:color w:val="000000"/>
                <w:sz w:val="20"/>
              </w:rPr>
              <w:t>-</w:t>
            </w:r>
          </w:p>
        </w:tc>
        <w:tc>
          <w:tcPr>
            <w:tcW w:w="3664"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p>
        </w:tc>
      </w:tr>
      <w:tr w:rsidR="00617673">
        <w:trPr>
          <w:trHeight w:val="270"/>
        </w:trPr>
        <w:tc>
          <w:tcPr>
            <w:tcW w:w="867"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X39</w:t>
            </w:r>
          </w:p>
        </w:tc>
        <w:tc>
          <w:tcPr>
            <w:tcW w:w="1355"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56"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0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w:t>
            </w:r>
          </w:p>
        </w:tc>
        <w:tc>
          <w:tcPr>
            <w:tcW w:w="60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p>
        </w:tc>
      </w:tr>
      <w:tr w:rsidR="00617673">
        <w:trPr>
          <w:trHeight w:val="270"/>
        </w:trPr>
        <w:tc>
          <w:tcPr>
            <w:tcW w:w="867"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X40</w:t>
            </w:r>
          </w:p>
        </w:tc>
        <w:tc>
          <w:tcPr>
            <w:tcW w:w="1355"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rspMsg</w:t>
            </w:r>
          </w:p>
        </w:tc>
        <w:tc>
          <w:tcPr>
            <w:tcW w:w="1956"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0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w:t>
            </w:r>
          </w:p>
        </w:tc>
        <w:tc>
          <w:tcPr>
            <w:tcW w:w="60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jc w:val="left"/>
              <w:rPr>
                <w:rFonts w:ascii="宋体" w:hAnsi="宋体" w:cs="宋体"/>
                <w:color w:val="000000"/>
                <w:kern w:val="0"/>
                <w:sz w:val="20"/>
                <w:szCs w:val="20"/>
              </w:rPr>
            </w:pPr>
          </w:p>
        </w:tc>
      </w:tr>
      <w:tr w:rsidR="00D05C9C" w:rsidTr="00D05C9C">
        <w:trPr>
          <w:trHeight w:val="270"/>
        </w:trPr>
        <w:tc>
          <w:tcPr>
            <w:tcW w:w="867" w:type="dxa"/>
            <w:tcBorders>
              <w:top w:val="nil"/>
              <w:left w:val="single" w:sz="4" w:space="0" w:color="auto"/>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N86</w:t>
            </w:r>
          </w:p>
        </w:tc>
        <w:tc>
          <w:tcPr>
            <w:tcW w:w="1355" w:type="dxa"/>
            <w:tcBorders>
              <w:top w:val="nil"/>
              <w:left w:val="nil"/>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956" w:type="dxa"/>
            <w:tcBorders>
              <w:top w:val="nil"/>
              <w:left w:val="nil"/>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03" w:type="dxa"/>
            <w:tcBorders>
              <w:top w:val="nil"/>
              <w:left w:val="nil"/>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w:t>
            </w:r>
          </w:p>
        </w:tc>
        <w:tc>
          <w:tcPr>
            <w:tcW w:w="603" w:type="dxa"/>
            <w:tcBorders>
              <w:top w:val="nil"/>
              <w:left w:val="nil"/>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D05C9C" w:rsidRDefault="00D05C9C" w:rsidP="00D05C9C">
            <w:pPr>
              <w:widowControl/>
              <w:spacing w:line="240" w:lineRule="auto"/>
              <w:ind w:firstLineChars="0" w:firstLine="0"/>
              <w:jc w:val="left"/>
              <w:rPr>
                <w:rFonts w:ascii="宋体" w:hAnsi="宋体" w:cs="宋体"/>
                <w:color w:val="000000"/>
                <w:kern w:val="0"/>
                <w:sz w:val="20"/>
                <w:szCs w:val="20"/>
              </w:rPr>
            </w:pPr>
          </w:p>
        </w:tc>
      </w:tr>
    </w:tbl>
    <w:p w:rsidR="00581365" w:rsidRDefault="00581365">
      <w:pPr>
        <w:ind w:firstLineChars="0" w:firstLine="0"/>
      </w:pPr>
    </w:p>
    <w:p w:rsidR="00581365" w:rsidRDefault="00706DDF" w:rsidP="00B4779B">
      <w:pPr>
        <w:pStyle w:val="4"/>
        <w:numPr>
          <w:ilvl w:val="3"/>
          <w:numId w:val="1"/>
        </w:numPr>
        <w:rPr>
          <w:rFonts w:ascii="宋体" w:hAnsi="宋体"/>
          <w:color w:val="000000"/>
        </w:rPr>
      </w:pPr>
      <w:r>
        <w:rPr>
          <w:rFonts w:ascii="宋体" w:hAnsi="宋体" w:hint="eastAsia"/>
          <w:color w:val="000000"/>
        </w:rPr>
        <w:lastRenderedPageBreak/>
        <w:t>推送交易员下线消息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：交易员询价登出成功后，向其他在线交易员推送“交易员登下线”消息。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445" w:type="dxa"/>
        <w:tblLayout w:type="fixed"/>
        <w:tblLook w:val="04A0" w:firstRow="1" w:lastRow="0" w:firstColumn="1" w:lastColumn="0" w:noHBand="0" w:noVBand="1"/>
      </w:tblPr>
      <w:tblGrid>
        <w:gridCol w:w="868"/>
        <w:gridCol w:w="1356"/>
        <w:gridCol w:w="1956"/>
        <w:gridCol w:w="752"/>
        <w:gridCol w:w="3513"/>
      </w:tblGrid>
      <w:tr w:rsidR="00581365">
        <w:trPr>
          <w:trHeight w:val="270"/>
          <w:tblHeader/>
        </w:trPr>
        <w:tc>
          <w:tcPr>
            <w:tcW w:w="86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5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51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51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jc w:val="left"/>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jc w:val="left"/>
              <w:rPr>
                <w:rFonts w:ascii="宋体" w:hAnsi="宋体" w:cs="宋体"/>
                <w:color w:val="000000"/>
                <w:kern w:val="0"/>
                <w:sz w:val="20"/>
                <w:szCs w:val="20"/>
              </w:rPr>
            </w:pPr>
            <w:r>
              <w:rPr>
                <w:rFonts w:ascii="宋体" w:hAnsi="宋体" w:cs="宋体"/>
                <w:color w:val="000000"/>
                <w:kern w:val="0"/>
                <w:sz w:val="20"/>
                <w:szCs w:val="20"/>
              </w:rPr>
              <w:t>M20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seatID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jc w:val="left"/>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51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jc w:val="left"/>
              <w:rPr>
                <w:rFonts w:ascii="宋体" w:hAnsi="宋体" w:cs="宋体"/>
                <w:color w:val="000000"/>
                <w:kern w:val="0"/>
                <w:sz w:val="20"/>
                <w:szCs w:val="20"/>
              </w:rPr>
            </w:pPr>
          </w:p>
        </w:tc>
      </w:tr>
    </w:tbl>
    <w:p w:rsidR="00581365" w:rsidRDefault="00581365">
      <w:pPr>
        <w:ind w:left="317" w:firstLineChars="0" w:firstLine="0"/>
      </w:pPr>
    </w:p>
    <w:p w:rsidR="00581365" w:rsidRDefault="00706DDF" w:rsidP="00BD4657">
      <w:pPr>
        <w:pStyle w:val="2"/>
        <w:numPr>
          <w:ilvl w:val="1"/>
          <w:numId w:val="1"/>
        </w:numPr>
        <w:ind w:left="993" w:hangingChars="309" w:hanging="993"/>
        <w:rPr>
          <w:rFonts w:ascii="宋体" w:hAnsi="宋体"/>
          <w:color w:val="000000"/>
        </w:rPr>
      </w:pPr>
      <w:bookmarkStart w:id="319" w:name="_Toc437936926"/>
      <w:bookmarkStart w:id="320" w:name="_Toc13681"/>
      <w:bookmarkStart w:id="321" w:name="_Toc17062"/>
      <w:bookmarkStart w:id="322" w:name="_Toc29868"/>
      <w:bookmarkStart w:id="323" w:name="_Toc493667827"/>
      <w:r>
        <w:rPr>
          <w:rFonts w:ascii="宋体" w:hAnsi="宋体" w:hint="eastAsia"/>
          <w:color w:val="000000"/>
        </w:rPr>
        <w:t>询价基础信息</w:t>
      </w:r>
      <w:bookmarkEnd w:id="319"/>
      <w:bookmarkEnd w:id="320"/>
      <w:bookmarkEnd w:id="321"/>
      <w:bookmarkEnd w:id="322"/>
      <w:bookmarkEnd w:id="323"/>
    </w:p>
    <w:p w:rsidR="00581365" w:rsidRDefault="00706DDF" w:rsidP="009F5A48">
      <w:pPr>
        <w:pStyle w:val="3"/>
        <w:numPr>
          <w:ilvl w:val="2"/>
          <w:numId w:val="1"/>
        </w:numPr>
        <w:ind w:left="980" w:hangingChars="305" w:hanging="980"/>
      </w:pPr>
      <w:bookmarkStart w:id="324" w:name="_Toc4523"/>
      <w:bookmarkStart w:id="325" w:name="_Toc437936927"/>
      <w:bookmarkStart w:id="326" w:name="_Toc14211"/>
      <w:bookmarkStart w:id="327" w:name="_Toc4367"/>
      <w:bookmarkStart w:id="328" w:name="_Toc493667828"/>
      <w:r>
        <w:rPr>
          <w:rFonts w:hint="eastAsia"/>
        </w:rPr>
        <w:t>合约信息</w:t>
      </w:r>
      <w:bookmarkEnd w:id="324"/>
      <w:bookmarkEnd w:id="325"/>
      <w:bookmarkEnd w:id="326"/>
      <w:bookmarkEnd w:id="327"/>
      <w:bookmarkEnd w:id="328"/>
    </w:p>
    <w:p w:rsidR="00581365" w:rsidRDefault="00706DDF" w:rsidP="002731D6">
      <w:pPr>
        <w:pStyle w:val="4"/>
        <w:numPr>
          <w:ilvl w:val="3"/>
          <w:numId w:val="1"/>
        </w:numPr>
        <w:rPr>
          <w:rFonts w:ascii="宋体" w:hAnsi="宋体"/>
          <w:color w:val="000000"/>
        </w:rPr>
      </w:pPr>
      <w:r>
        <w:rPr>
          <w:rFonts w:ascii="宋体" w:hAnsi="宋体" w:hint="eastAsia"/>
          <w:color w:val="000000"/>
        </w:rPr>
        <w:t>即远掉合约信息查询请求和响应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查询即远掉合约信息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686" w:type="dxa"/>
        <w:tblInd w:w="-34" w:type="dxa"/>
        <w:tblLayout w:type="fixed"/>
        <w:tblLook w:val="04A0" w:firstRow="1" w:lastRow="0" w:firstColumn="1" w:lastColumn="0" w:noHBand="0" w:noVBand="1"/>
      </w:tblPr>
      <w:tblGrid>
        <w:gridCol w:w="773"/>
        <w:gridCol w:w="1070"/>
        <w:gridCol w:w="1852"/>
        <w:gridCol w:w="1498"/>
        <w:gridCol w:w="626"/>
        <w:gridCol w:w="626"/>
        <w:gridCol w:w="3241"/>
      </w:tblGrid>
      <w:tr w:rsidR="00581365">
        <w:trPr>
          <w:trHeight w:val="270"/>
          <w:tblHeader/>
        </w:trPr>
        <w:tc>
          <w:tcPr>
            <w:tcW w:w="773"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107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5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4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62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24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617673">
        <w:trPr>
          <w:trHeight w:val="270"/>
        </w:trPr>
        <w:tc>
          <w:tcPr>
            <w:tcW w:w="773"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1070"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52"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49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26"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26"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41"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270"/>
        </w:trPr>
        <w:tc>
          <w:tcPr>
            <w:tcW w:w="773"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1070"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52"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49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26"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26"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41"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270"/>
        </w:trPr>
        <w:tc>
          <w:tcPr>
            <w:tcW w:w="773"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070"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I93</w:t>
            </w:r>
          </w:p>
        </w:tc>
        <w:tc>
          <w:tcPr>
            <w:tcW w:w="1852" w:type="dxa"/>
            <w:tcBorders>
              <w:top w:val="nil"/>
              <w:left w:val="nil"/>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otcInstsInfoData</w:t>
            </w:r>
            <w:r>
              <w:rPr>
                <w:rFonts w:ascii="宋体" w:hAnsi="宋体" w:cs="宋体" w:hint="eastAsia"/>
                <w:color w:val="000000"/>
                <w:kern w:val="0"/>
                <w:sz w:val="20"/>
                <w:szCs w:val="20"/>
              </w:rPr>
              <w:t>]</w:t>
            </w:r>
          </w:p>
        </w:tc>
        <w:tc>
          <w:tcPr>
            <w:tcW w:w="149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合约信息数据</w:t>
            </w:r>
          </w:p>
        </w:tc>
        <w:tc>
          <w:tcPr>
            <w:tcW w:w="626"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617673"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617673"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c>
          <w:tcPr>
            <w:tcW w:w="1852" w:type="dxa"/>
            <w:tcBorders>
              <w:top w:val="nil"/>
              <w:left w:val="nil"/>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otcInstsInfo</w:t>
            </w:r>
            <w:r>
              <w:rPr>
                <w:rFonts w:ascii="宋体" w:hAnsi="宋体" w:cs="宋体" w:hint="eastAsia"/>
                <w:color w:val="000000"/>
                <w:kern w:val="0"/>
                <w:sz w:val="20"/>
                <w:szCs w:val="20"/>
              </w:rPr>
              <w: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1</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instName</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询价合约名称</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N95</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instUnit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交易单位数量</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V06</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weightUnit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重量单位</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b/>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pPr>
              <w:pStyle w:val="MessageTable"/>
              <w:spacing w:line="240" w:lineRule="auto"/>
              <w:jc w:val="center"/>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N54</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[otcTradeTypeInfoData]</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询价交易类型数据</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adjustRightInd w:val="0"/>
              <w:spacing w:before="20" w:after="20" w:line="276" w:lineRule="auto"/>
              <w:ind w:right="80"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pPr>
              <w:pStyle w:val="MessageTable"/>
              <w:spacing w:line="240" w:lineRule="auto"/>
              <w:jc w:val="center"/>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adjustRightInd w:val="0"/>
              <w:spacing w:before="20" w:after="20" w:line="276" w:lineRule="auto"/>
              <w:ind w:right="80"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pPr>
              <w:pStyle w:val="MessageTable"/>
              <w:spacing w:line="240" w:lineRule="auto"/>
              <w:jc w:val="center"/>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N61</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[otcPriceTypeInfoData]</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询价报价单位和价位</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adjustRightInd w:val="0"/>
              <w:spacing w:before="20" w:after="20" w:line="276" w:lineRule="auto"/>
              <w:ind w:right="80"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highlight w:val="yellow"/>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highlight w:val="yellow"/>
              </w:rPr>
            </w:pPr>
            <w:r>
              <w:rPr>
                <w:rFonts w:ascii="宋体" w:hAnsi="宋体" w:cs="宋体"/>
                <w:color w:val="000000"/>
                <w:kern w:val="0"/>
                <w:sz w:val="20"/>
                <w:szCs w:val="20"/>
              </w:rPr>
              <w:t>I37</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highlight w:val="yellow"/>
              </w:rPr>
            </w:pPr>
            <w:r>
              <w:rPr>
                <w:rFonts w:ascii="宋体" w:hAnsi="宋体" w:cs="宋体"/>
                <w:color w:val="000000"/>
                <w:kern w:val="0"/>
                <w:sz w:val="20"/>
                <w:szCs w:val="20"/>
              </w:rPr>
              <w:t>priceUnit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报价单位</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ind w:firstLineChars="0" w:firstLine="0"/>
              <w:rPr>
                <w:rFonts w:ascii="宋体" w:hAnsi="宋体" w:cs="宋体"/>
                <w:color w:val="000000"/>
                <w:kern w:val="0"/>
                <w:sz w:val="20"/>
                <w:szCs w:val="20"/>
              </w:rPr>
            </w:pPr>
            <w:r>
              <w:rPr>
                <w:rFonts w:ascii="宋体" w:hAnsi="宋体" w:cs="宋体" w:hint="eastAsia"/>
                <w:color w:val="000000"/>
                <w:kern w:val="0"/>
                <w:sz w:val="20"/>
                <w:szCs w:val="20"/>
              </w:rPr>
              <w:t>I13</w:t>
            </w:r>
          </w:p>
        </w:tc>
        <w:tc>
          <w:tcPr>
            <w:tcW w:w="1852" w:type="dxa"/>
            <w:tcBorders>
              <w:top w:val="nil"/>
              <w:left w:val="nil"/>
              <w:bottom w:val="single" w:sz="4" w:space="0" w:color="auto"/>
              <w:right w:val="single" w:sz="4" w:space="0" w:color="auto"/>
            </w:tcBorders>
            <w:vAlign w:val="center"/>
          </w:tcPr>
          <w:p w:rsidR="00FD44AE" w:rsidRDefault="00FD44AE">
            <w:pPr>
              <w:ind w:firstLineChars="0" w:firstLine="0"/>
              <w:rPr>
                <w:rFonts w:ascii="宋体" w:hAnsi="宋体" w:cs="宋体"/>
                <w:color w:val="000000"/>
                <w:kern w:val="0"/>
                <w:sz w:val="20"/>
                <w:szCs w:val="20"/>
              </w:rPr>
            </w:pPr>
            <w:r>
              <w:rPr>
                <w:rFonts w:ascii="宋体" w:hAnsi="宋体" w:cs="宋体" w:hint="eastAsia"/>
                <w:color w:val="000000"/>
                <w:kern w:val="0"/>
                <w:sz w:val="20"/>
                <w:szCs w:val="20"/>
              </w:rPr>
              <w:t>tick</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最小变动价位</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leftChars="1" w:left="2"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5</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minHand</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最小报单量</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I14</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maxHand</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最大报单量</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lastRenderedPageBreak/>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I27</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kern w:val="0"/>
                <w:sz w:val="20"/>
                <w:szCs w:val="20"/>
              </w:rPr>
            </w:pPr>
            <w:r>
              <w:rPr>
                <w:rFonts w:ascii="宋体" w:hAnsi="宋体" w:cs="宋体"/>
                <w:kern w:val="0"/>
                <w:sz w:val="20"/>
                <w:szCs w:val="20"/>
              </w:rPr>
              <w:t>endorseInstID</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参考合约代码</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当前询价合约可参考的竞价合约代码</w:t>
            </w: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rsidP="00F5772B">
            <w:pPr>
              <w:pStyle w:val="MessageTable"/>
              <w:spacing w:line="240" w:lineRule="auto"/>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N55</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refPriceTypeInfoData</w:t>
            </w:r>
            <w:r>
              <w:rPr>
                <w:rFonts w:ascii="宋体" w:hAnsi="宋体" w:cs="宋体" w:hint="eastAsia"/>
                <w:color w:val="000000"/>
                <w:kern w:val="0"/>
                <w:sz w:val="20"/>
                <w:szCs w:val="20"/>
              </w:rPr>
              <w: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参考价格类型信息数据</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pPr>
              <w:pStyle w:val="MessageTable"/>
              <w:spacing w:line="240" w:lineRule="auto"/>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refPriceType</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spacing w:line="240" w:lineRule="auto"/>
              <w:ind w:firstLineChars="0" w:firstLine="0"/>
              <w:rPr>
                <w:rFonts w:ascii="宋体" w:hAnsi="宋体" w:cs="宋体"/>
                <w:color w:val="000000"/>
                <w:sz w:val="20"/>
                <w:szCs w:val="20"/>
              </w:rPr>
            </w:pPr>
            <w:r>
              <w:rPr>
                <w:rFonts w:ascii="宋体" w:hAnsi="宋体" w:cs="宋体"/>
                <w:color w:val="000000"/>
                <w:sz w:val="20"/>
                <w:szCs w:val="20"/>
              </w:rPr>
              <w:t>V0</w:t>
            </w:r>
            <w:r>
              <w:rPr>
                <w:rFonts w:ascii="宋体" w:hAnsi="宋体" w:cs="宋体" w:hint="eastAsia"/>
                <w:color w:val="000000"/>
                <w:sz w:val="20"/>
                <w:szCs w:val="20"/>
              </w:rPr>
              <w:t>0</w:t>
            </w:r>
          </w:p>
        </w:tc>
        <w:tc>
          <w:tcPr>
            <w:tcW w:w="1852" w:type="dxa"/>
            <w:tcBorders>
              <w:top w:val="nil"/>
              <w:left w:val="nil"/>
              <w:bottom w:val="single" w:sz="4" w:space="0" w:color="auto"/>
              <w:right w:val="single" w:sz="4" w:space="0" w:color="auto"/>
            </w:tcBorders>
            <w:vAlign w:val="center"/>
          </w:tcPr>
          <w:p w:rsidR="00FD44AE" w:rsidRDefault="00FD44AE">
            <w:pPr>
              <w:spacing w:line="240" w:lineRule="auto"/>
              <w:ind w:firstLineChars="0" w:firstLine="0"/>
              <w:rPr>
                <w:rFonts w:ascii="宋体" w:hAnsi="宋体" w:cs="宋体"/>
                <w:color w:val="000000"/>
                <w:sz w:val="20"/>
                <w:szCs w:val="20"/>
              </w:rPr>
            </w:pPr>
            <w:r>
              <w:rPr>
                <w:rFonts w:ascii="宋体" w:hAnsi="宋体" w:cs="宋体"/>
                <w:color w:val="000000"/>
                <w:sz w:val="20"/>
                <w:szCs w:val="20"/>
              </w:rPr>
              <w:t>varietyID</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交割品种代码</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spacing w:line="240" w:lineRule="auto"/>
              <w:ind w:firstLineChars="0" w:firstLine="0"/>
              <w:rPr>
                <w:rFonts w:ascii="宋体" w:hAnsi="宋体" w:cs="宋体"/>
                <w:color w:val="000000"/>
                <w:sz w:val="20"/>
                <w:szCs w:val="20"/>
              </w:rPr>
            </w:pPr>
            <w:r>
              <w:rPr>
                <w:rFonts w:ascii="宋体" w:hAnsi="宋体" w:cs="宋体"/>
                <w:color w:val="000000"/>
                <w:sz w:val="20"/>
                <w:szCs w:val="20"/>
              </w:rPr>
              <w:t>V0</w:t>
            </w:r>
            <w:r>
              <w:rPr>
                <w:rFonts w:ascii="宋体" w:hAnsi="宋体" w:cs="宋体" w:hint="eastAsia"/>
                <w:color w:val="000000"/>
                <w:sz w:val="20"/>
                <w:szCs w:val="20"/>
              </w:rPr>
              <w:t>3</w:t>
            </w:r>
          </w:p>
        </w:tc>
        <w:tc>
          <w:tcPr>
            <w:tcW w:w="1852" w:type="dxa"/>
            <w:tcBorders>
              <w:top w:val="nil"/>
              <w:left w:val="nil"/>
              <w:bottom w:val="single" w:sz="4" w:space="0" w:color="auto"/>
              <w:right w:val="single" w:sz="4" w:space="0" w:color="auto"/>
            </w:tcBorders>
            <w:vAlign w:val="center"/>
          </w:tcPr>
          <w:p w:rsidR="00FD44AE" w:rsidRDefault="00FD44AE">
            <w:pPr>
              <w:spacing w:line="240" w:lineRule="auto"/>
              <w:ind w:firstLineChars="0" w:firstLine="0"/>
              <w:rPr>
                <w:rFonts w:ascii="宋体" w:hAnsi="宋体" w:cs="宋体"/>
                <w:color w:val="000000"/>
                <w:sz w:val="20"/>
                <w:szCs w:val="20"/>
              </w:rPr>
            </w:pPr>
            <w:r>
              <w:rPr>
                <w:rFonts w:ascii="宋体" w:hAnsi="宋体" w:cs="宋体"/>
                <w:color w:val="000000"/>
                <w:sz w:val="20"/>
                <w:szCs w:val="20"/>
              </w:rPr>
              <w:t>varietyType</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品种类别</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rsidP="00F5772B">
            <w:pPr>
              <w:pStyle w:val="MessageTable"/>
              <w:spacing w:line="240" w:lineRule="auto"/>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N56</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kern w:val="0"/>
                <w:sz w:val="20"/>
                <w:szCs w:val="20"/>
              </w:rPr>
              <w:t>settleAccoutsTypeInfoData</w:t>
            </w:r>
            <w:r>
              <w:rPr>
                <w:rFonts w:ascii="宋体" w:hAnsi="宋体" w:cs="宋体" w:hint="eastAsia"/>
                <w:color w:val="000000"/>
                <w:kern w:val="0"/>
                <w:sz w:val="20"/>
                <w:szCs w:val="20"/>
              </w:rPr>
              <w:t>]</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结算方式数据</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trPr>
          <w:trHeight w:val="270"/>
        </w:trPr>
        <w:tc>
          <w:tcPr>
            <w:tcW w:w="773" w:type="dxa"/>
            <w:tcBorders>
              <w:top w:val="nil"/>
              <w:left w:val="single" w:sz="4" w:space="0" w:color="auto"/>
              <w:bottom w:val="single" w:sz="4" w:space="0" w:color="auto"/>
              <w:right w:val="single" w:sz="4" w:space="0" w:color="auto"/>
            </w:tcBorders>
            <w:vAlign w:val="center"/>
          </w:tcPr>
          <w:p w:rsidR="00FD44AE" w:rsidRDefault="00FD44AE" w:rsidP="00F5772B">
            <w:pPr>
              <w:pStyle w:val="MessageTable"/>
              <w:spacing w:line="240" w:lineRule="auto"/>
              <w:rPr>
                <w:rFonts w:hAnsi="宋体"/>
                <w:color w:val="000000"/>
                <w:sz w:val="20"/>
              </w:rPr>
            </w:pPr>
            <w:r>
              <w:rPr>
                <w:rFonts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settleAccouts</w:t>
            </w:r>
            <w:r>
              <w:rPr>
                <w:rFonts w:ascii="宋体" w:hAnsi="宋体" w:cs="宋体"/>
                <w:kern w:val="0"/>
                <w:sz w:val="20"/>
                <w:szCs w:val="20"/>
              </w:rPr>
              <w:t>T</w:t>
            </w:r>
            <w:r>
              <w:rPr>
                <w:rFonts w:ascii="宋体" w:hAnsi="宋体" w:cs="宋体" w:hint="eastAsia"/>
                <w:kern w:val="0"/>
                <w:sz w:val="20"/>
                <w:szCs w:val="20"/>
              </w:rPr>
              <w:t>ype</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FD44AE" w:rsidTr="00D05C9C">
        <w:trPr>
          <w:trHeight w:val="270"/>
        </w:trPr>
        <w:tc>
          <w:tcPr>
            <w:tcW w:w="773" w:type="dxa"/>
            <w:tcBorders>
              <w:top w:val="nil"/>
              <w:left w:val="single" w:sz="4" w:space="0" w:color="auto"/>
              <w:bottom w:val="single" w:sz="4" w:space="0" w:color="auto"/>
              <w:right w:val="single" w:sz="4" w:space="0" w:color="auto"/>
            </w:tcBorders>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070" w:type="dxa"/>
            <w:tcBorders>
              <w:top w:val="nil"/>
              <w:left w:val="single" w:sz="4" w:space="0" w:color="auto"/>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I18</w:t>
            </w:r>
          </w:p>
        </w:tc>
        <w:tc>
          <w:tcPr>
            <w:tcW w:w="1852"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instOpenFlag</w:t>
            </w:r>
          </w:p>
        </w:tc>
        <w:tc>
          <w:tcPr>
            <w:tcW w:w="1498"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活跃标志</w:t>
            </w:r>
          </w:p>
        </w:tc>
        <w:tc>
          <w:tcPr>
            <w:tcW w:w="626" w:type="dxa"/>
            <w:tcBorders>
              <w:top w:val="single" w:sz="4" w:space="0" w:color="auto"/>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nil"/>
              <w:left w:val="single" w:sz="4" w:space="0" w:color="auto"/>
              <w:bottom w:val="single" w:sz="4" w:space="0" w:color="auto"/>
              <w:right w:val="single" w:sz="4" w:space="0" w:color="auto"/>
            </w:tcBorders>
            <w:vAlign w:val="center"/>
          </w:tcPr>
          <w:p w:rsidR="00FD44AE" w:rsidRDefault="00FD44A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41" w:type="dxa"/>
            <w:tcBorders>
              <w:top w:val="nil"/>
              <w:left w:val="nil"/>
              <w:bottom w:val="single" w:sz="4" w:space="0" w:color="auto"/>
              <w:right w:val="single" w:sz="4" w:space="0" w:color="auto"/>
            </w:tcBorders>
            <w:vAlign w:val="center"/>
          </w:tcPr>
          <w:p w:rsidR="00FD44AE" w:rsidRDefault="00FD44AE">
            <w:pPr>
              <w:widowControl/>
              <w:spacing w:line="240" w:lineRule="auto"/>
              <w:ind w:firstLineChars="0" w:firstLine="0"/>
              <w:rPr>
                <w:rFonts w:ascii="宋体" w:hAnsi="宋体" w:cs="宋体"/>
                <w:color w:val="000000"/>
                <w:kern w:val="0"/>
                <w:sz w:val="20"/>
                <w:szCs w:val="20"/>
              </w:rPr>
            </w:pPr>
          </w:p>
        </w:tc>
      </w:tr>
      <w:tr w:rsidR="00617673" w:rsidTr="00D05C9C">
        <w:trPr>
          <w:trHeight w:val="270"/>
        </w:trPr>
        <w:tc>
          <w:tcPr>
            <w:tcW w:w="773" w:type="dxa"/>
            <w:tcBorders>
              <w:top w:val="single" w:sz="4" w:space="0" w:color="auto"/>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1070" w:type="dxa"/>
            <w:tcBorders>
              <w:top w:val="single" w:sz="4" w:space="0" w:color="auto"/>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852"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498"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26"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single" w:sz="4" w:space="0" w:color="auto"/>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41"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rsidTr="00D05C9C">
        <w:trPr>
          <w:trHeight w:val="270"/>
        </w:trPr>
        <w:tc>
          <w:tcPr>
            <w:tcW w:w="773" w:type="dxa"/>
            <w:tcBorders>
              <w:top w:val="single" w:sz="4" w:space="0" w:color="auto"/>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1070" w:type="dxa"/>
            <w:tcBorders>
              <w:top w:val="single" w:sz="4" w:space="0" w:color="auto"/>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852"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498"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26"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single" w:sz="4" w:space="0" w:color="auto"/>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41"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D05C9C" w:rsidTr="00D05C9C">
        <w:trPr>
          <w:trHeight w:val="270"/>
        </w:trPr>
        <w:tc>
          <w:tcPr>
            <w:tcW w:w="773" w:type="dxa"/>
            <w:tcBorders>
              <w:top w:val="single" w:sz="4" w:space="0" w:color="auto"/>
              <w:left w:val="single" w:sz="4" w:space="0" w:color="auto"/>
              <w:bottom w:val="single" w:sz="4" w:space="0" w:color="auto"/>
              <w:right w:val="single" w:sz="4" w:space="0" w:color="auto"/>
            </w:tcBorders>
          </w:tcPr>
          <w:p w:rsidR="00D05C9C" w:rsidRDefault="00D05C9C">
            <w:pPr>
              <w:widowControl/>
              <w:spacing w:line="240" w:lineRule="auto"/>
              <w:ind w:firstLineChars="0" w:firstLine="0"/>
              <w:rPr>
                <w:rFonts w:ascii="宋体" w:hAnsi="宋体" w:cs="宋体"/>
                <w:color w:val="000000"/>
                <w:kern w:val="0"/>
                <w:sz w:val="20"/>
                <w:szCs w:val="20"/>
              </w:rPr>
            </w:pPr>
          </w:p>
        </w:tc>
        <w:tc>
          <w:tcPr>
            <w:tcW w:w="1070" w:type="dxa"/>
            <w:tcBorders>
              <w:top w:val="single" w:sz="4" w:space="0" w:color="auto"/>
              <w:left w:val="single" w:sz="4" w:space="0" w:color="auto"/>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852" w:type="dxa"/>
            <w:tcBorders>
              <w:top w:val="single" w:sz="4" w:space="0" w:color="auto"/>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498" w:type="dxa"/>
            <w:tcBorders>
              <w:top w:val="single" w:sz="4" w:space="0" w:color="auto"/>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26" w:type="dxa"/>
            <w:tcBorders>
              <w:top w:val="single" w:sz="4" w:space="0" w:color="auto"/>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6" w:type="dxa"/>
            <w:tcBorders>
              <w:top w:val="single" w:sz="4" w:space="0" w:color="auto"/>
              <w:left w:val="single" w:sz="4" w:space="0" w:color="auto"/>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41" w:type="dxa"/>
            <w:tcBorders>
              <w:top w:val="single" w:sz="4" w:space="0" w:color="auto"/>
              <w:left w:val="nil"/>
              <w:bottom w:val="single" w:sz="4" w:space="0" w:color="auto"/>
              <w:right w:val="single" w:sz="4" w:space="0" w:color="auto"/>
            </w:tcBorders>
            <w:vAlign w:val="center"/>
          </w:tcPr>
          <w:p w:rsidR="00D05C9C" w:rsidRDefault="00D05C9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83" w:firstLine="199"/>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拆借合约信息查询请求和响应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查询拆借合约信息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817"/>
        <w:gridCol w:w="709"/>
        <w:gridCol w:w="1559"/>
        <w:gridCol w:w="1276"/>
        <w:gridCol w:w="709"/>
        <w:gridCol w:w="708"/>
        <w:gridCol w:w="3261"/>
      </w:tblGrid>
      <w:tr w:rsidR="00581365">
        <w:trPr>
          <w:trHeight w:val="270"/>
          <w:tblHeader/>
        </w:trPr>
        <w:tc>
          <w:tcPr>
            <w:tcW w:w="817"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2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17"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223632">
        <w:trPr>
          <w:trHeight w:val="270"/>
        </w:trPr>
        <w:tc>
          <w:tcPr>
            <w:tcW w:w="817"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I93</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InstsInfoData</w:t>
            </w:r>
            <w:r>
              <w:rPr>
                <w:rFonts w:ascii="宋体" w:hAnsi="宋体" w:cs="宋体" w:hint="eastAsia"/>
                <w:color w:val="000000"/>
                <w:kern w:val="0"/>
                <w:sz w:val="20"/>
                <w:szCs w:val="20"/>
              </w:rPr>
              <w: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合约信息数据</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223632">
        <w:trPr>
          <w:trHeight w:val="270"/>
        </w:trPr>
        <w:tc>
          <w:tcPr>
            <w:tcW w:w="817"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InstsInfo</w:t>
            </w:r>
            <w:r>
              <w:rPr>
                <w:rFonts w:ascii="宋体" w:hAnsi="宋体" w:cs="宋体" w:hint="eastAsia"/>
                <w:color w:val="000000"/>
                <w:kern w:val="0"/>
                <w:sz w:val="20"/>
                <w:szCs w:val="20"/>
              </w:rPr>
              <w: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270"/>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270"/>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1</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instName</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询价合约名称</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N95</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instUnit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交易单位数量</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V06</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weightUnit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重量单位</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b/>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V0</w:t>
            </w:r>
            <w:r>
              <w:rPr>
                <w:rFonts w:ascii="宋体" w:hAnsi="宋体" w:cs="宋体" w:hint="eastAsia"/>
                <w:color w:val="000000"/>
                <w:sz w:val="20"/>
                <w:szCs w:val="20"/>
              </w:rPr>
              <w:t>0</w:t>
            </w:r>
          </w:p>
        </w:tc>
        <w:tc>
          <w:tcPr>
            <w:tcW w:w="1559" w:type="dxa"/>
            <w:tcBorders>
              <w:top w:val="nil"/>
              <w:left w:val="nil"/>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varietyID</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交割品种代码</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V0</w:t>
            </w:r>
            <w:r>
              <w:rPr>
                <w:rFonts w:ascii="宋体" w:hAnsi="宋体" w:cs="宋体" w:hint="eastAsia"/>
                <w:color w:val="000000"/>
                <w:sz w:val="20"/>
                <w:szCs w:val="20"/>
              </w:rPr>
              <w:t>3</w:t>
            </w:r>
          </w:p>
        </w:tc>
        <w:tc>
          <w:tcPr>
            <w:tcW w:w="1559" w:type="dxa"/>
            <w:tcBorders>
              <w:top w:val="nil"/>
              <w:left w:val="nil"/>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varietyType</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品种类别</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I13</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tick</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利率最小变</w:t>
            </w:r>
            <w:r>
              <w:rPr>
                <w:rFonts w:ascii="宋体" w:hAnsi="宋体" w:cs="宋体" w:hint="eastAsia"/>
                <w:color w:val="000000"/>
                <w:kern w:val="0"/>
                <w:sz w:val="20"/>
                <w:szCs w:val="20"/>
              </w:rPr>
              <w:lastRenderedPageBreak/>
              <w:t>动价位</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lastRenderedPageBreak/>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I37</w:t>
            </w:r>
          </w:p>
        </w:tc>
        <w:tc>
          <w:tcPr>
            <w:tcW w:w="1559" w:type="dxa"/>
            <w:tcBorders>
              <w:top w:val="nil"/>
              <w:left w:val="nil"/>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hint="eastAsia"/>
                <w:color w:val="000000"/>
                <w:sz w:val="20"/>
                <w:szCs w:val="20"/>
              </w:rPr>
              <w:t>priceUnit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计息基准价单位</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I64</w:t>
            </w:r>
          </w:p>
        </w:tc>
        <w:tc>
          <w:tcPr>
            <w:tcW w:w="1559" w:type="dxa"/>
            <w:tcBorders>
              <w:top w:val="nil"/>
              <w:left w:val="nil"/>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refTick</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计息基准价最小变动价位</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I15</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minHand</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最小报单量</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I14</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maxHand</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最大报单量</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vAlign w:val="center"/>
          </w:tcPr>
          <w:p w:rsidR="00223632" w:rsidRDefault="00223632" w:rsidP="00F5772B">
            <w:pPr>
              <w:pStyle w:val="MessageTable"/>
              <w:spacing w:line="240" w:lineRule="auto"/>
              <w:rPr>
                <w:rFonts w:hAnsi="宋体"/>
                <w:color w:val="000000"/>
                <w:sz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hint="eastAsia"/>
                <w:color w:val="000000"/>
                <w:sz w:val="20"/>
                <w:szCs w:val="20"/>
              </w:rPr>
              <w:t>N57</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w:t>
            </w:r>
            <w:r>
              <w:rPr>
                <w:rFonts w:ascii="宋体" w:hAnsi="宋体" w:cs="宋体"/>
                <w:color w:val="000000"/>
                <w:kern w:val="0"/>
                <w:sz w:val="20"/>
                <w:szCs w:val="20"/>
              </w:rPr>
              <w:t>fExchangeClearInfoData</w:t>
            </w:r>
            <w:r>
              <w:rPr>
                <w:rFonts w:ascii="宋体" w:hAnsi="宋体" w:cs="宋体" w:hint="eastAsia"/>
                <w:color w:val="000000"/>
                <w:kern w:val="0"/>
                <w:sz w:val="20"/>
                <w:szCs w:val="20"/>
              </w:rPr>
              <w:t>]</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利息清算方式数据</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vAlign w:val="center"/>
          </w:tcPr>
          <w:p w:rsidR="00223632" w:rsidRDefault="00223632" w:rsidP="00F5772B">
            <w:pPr>
              <w:pStyle w:val="MessageTable"/>
              <w:spacing w:line="240" w:lineRule="auto"/>
              <w:rPr>
                <w:rFonts w:hAnsi="宋体"/>
                <w:color w:val="000000"/>
                <w:sz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spacing w:line="240" w:lineRule="auto"/>
              <w:ind w:firstLineChars="0" w:firstLine="0"/>
              <w:rPr>
                <w:rFonts w:ascii="宋体" w:hAnsi="宋体" w:cs="宋体"/>
                <w:color w:val="000000"/>
                <w:sz w:val="20"/>
                <w:szCs w:val="20"/>
              </w:rPr>
            </w:pPr>
            <w:r>
              <w:rPr>
                <w:rFonts w:ascii="宋体" w:hAnsi="宋体" w:cs="宋体"/>
                <w:color w:val="000000"/>
                <w:sz w:val="20"/>
                <w:szCs w:val="20"/>
              </w:rPr>
              <w:t>J70</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223632">
        <w:trPr>
          <w:trHeight w:val="316"/>
        </w:trPr>
        <w:tc>
          <w:tcPr>
            <w:tcW w:w="817" w:type="dxa"/>
            <w:tcBorders>
              <w:top w:val="nil"/>
              <w:left w:val="single" w:sz="4" w:space="0" w:color="auto"/>
              <w:bottom w:val="single" w:sz="4" w:space="0" w:color="auto"/>
              <w:right w:val="single" w:sz="4" w:space="0" w:color="auto"/>
            </w:tcBorders>
          </w:tcPr>
          <w:p w:rsidR="00223632" w:rsidRDefault="00223632">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I18</w:t>
            </w:r>
          </w:p>
        </w:tc>
        <w:tc>
          <w:tcPr>
            <w:tcW w:w="1559"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instOpenFlag</w:t>
            </w:r>
          </w:p>
        </w:tc>
        <w:tc>
          <w:tcPr>
            <w:tcW w:w="1276"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活跃标志</w:t>
            </w:r>
          </w:p>
        </w:tc>
        <w:tc>
          <w:tcPr>
            <w:tcW w:w="709" w:type="dxa"/>
            <w:tcBorders>
              <w:top w:val="single" w:sz="4" w:space="0" w:color="auto"/>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223632" w:rsidRDefault="0022363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223632" w:rsidRDefault="00223632">
            <w:pPr>
              <w:widowControl/>
              <w:spacing w:line="240" w:lineRule="auto"/>
              <w:ind w:firstLineChars="0" w:firstLine="0"/>
              <w:rPr>
                <w:rFonts w:ascii="宋体" w:hAnsi="宋体" w:cs="宋体"/>
                <w:color w:val="000000"/>
                <w:kern w:val="0"/>
                <w:sz w:val="20"/>
                <w:szCs w:val="20"/>
              </w:rPr>
            </w:pPr>
          </w:p>
        </w:tc>
      </w:tr>
      <w:tr w:rsidR="00581365">
        <w:trPr>
          <w:trHeight w:val="316"/>
        </w:trPr>
        <w:tc>
          <w:tcPr>
            <w:tcW w:w="817"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C27955">
        <w:trPr>
          <w:trHeight w:val="316"/>
        </w:trPr>
        <w:tc>
          <w:tcPr>
            <w:tcW w:w="817"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C27955" w:rsidTr="00C27955">
        <w:trPr>
          <w:trHeight w:val="316"/>
        </w:trPr>
        <w:tc>
          <w:tcPr>
            <w:tcW w:w="817" w:type="dxa"/>
            <w:tcBorders>
              <w:top w:val="single" w:sz="4" w:space="0" w:color="auto"/>
              <w:left w:val="single" w:sz="4" w:space="0" w:color="auto"/>
              <w:bottom w:val="single" w:sz="4" w:space="0" w:color="auto"/>
              <w:right w:val="single" w:sz="4" w:space="0" w:color="auto"/>
            </w:tcBorders>
          </w:tcPr>
          <w:p w:rsidR="00C27955" w:rsidRDefault="00C27955">
            <w:pPr>
              <w:widowControl/>
              <w:spacing w:line="240" w:lineRule="auto"/>
              <w:ind w:firstLineChars="0" w:firstLine="0"/>
              <w:rPr>
                <w:rFonts w:ascii="宋体" w:hAnsi="宋体" w:cs="宋体"/>
                <w:color w:val="000000"/>
                <w:kern w:val="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276"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1" w:type="dxa"/>
            <w:tcBorders>
              <w:top w:val="single" w:sz="4" w:space="0" w:color="auto"/>
              <w:left w:val="nil"/>
              <w:bottom w:val="single" w:sz="4" w:space="0" w:color="auto"/>
              <w:right w:val="single" w:sz="4" w:space="0" w:color="auto"/>
            </w:tcBorders>
            <w:vAlign w:val="center"/>
          </w:tcPr>
          <w:p w:rsidR="00C27955" w:rsidRDefault="00C27955">
            <w:pPr>
              <w:widowControl/>
              <w:spacing w:line="240" w:lineRule="auto"/>
              <w:ind w:firstLineChars="0" w:firstLine="0"/>
              <w:rPr>
                <w:rFonts w:ascii="宋体" w:hAnsi="宋体" w:cs="宋体"/>
                <w:color w:val="000000"/>
                <w:kern w:val="0"/>
                <w:sz w:val="20"/>
                <w:szCs w:val="20"/>
              </w:rPr>
            </w:pPr>
          </w:p>
        </w:tc>
      </w:tr>
    </w:tbl>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期权合约信息查询请求和响应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查询期权合约信息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606" w:type="dxa"/>
        <w:tblLayout w:type="fixed"/>
        <w:tblLook w:val="04A0" w:firstRow="1" w:lastRow="0" w:firstColumn="1" w:lastColumn="0" w:noHBand="0" w:noVBand="1"/>
      </w:tblPr>
      <w:tblGrid>
        <w:gridCol w:w="675"/>
        <w:gridCol w:w="851"/>
        <w:gridCol w:w="1559"/>
        <w:gridCol w:w="1559"/>
        <w:gridCol w:w="709"/>
        <w:gridCol w:w="851"/>
        <w:gridCol w:w="3402"/>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40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882D5C">
        <w:trPr>
          <w:trHeight w:val="270"/>
        </w:trPr>
        <w:tc>
          <w:tcPr>
            <w:tcW w:w="675" w:type="dxa"/>
            <w:tcBorders>
              <w:top w:val="nil"/>
              <w:left w:val="single" w:sz="4" w:space="0" w:color="auto"/>
              <w:bottom w:val="single" w:sz="4" w:space="0" w:color="auto"/>
              <w:right w:val="single" w:sz="4" w:space="0" w:color="auto"/>
            </w:tcBorders>
          </w:tcPr>
          <w:p w:rsidR="00882D5C" w:rsidRDefault="00882D5C">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882D5C" w:rsidRDefault="00882D5C"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402"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p>
        </w:tc>
      </w:tr>
      <w:tr w:rsidR="00882D5C">
        <w:trPr>
          <w:trHeight w:val="270"/>
        </w:trPr>
        <w:tc>
          <w:tcPr>
            <w:tcW w:w="675" w:type="dxa"/>
            <w:tcBorders>
              <w:top w:val="nil"/>
              <w:left w:val="single" w:sz="4" w:space="0" w:color="auto"/>
              <w:bottom w:val="single" w:sz="4" w:space="0" w:color="auto"/>
              <w:right w:val="single" w:sz="4" w:space="0" w:color="auto"/>
            </w:tcBorders>
          </w:tcPr>
          <w:p w:rsidR="00882D5C" w:rsidRDefault="00882D5C">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882D5C" w:rsidRDefault="00882D5C"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402"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I93</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InstsInfoData</w:t>
            </w: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合约信息数据</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D60E7F">
        <w:trPr>
          <w:trHeight w:val="270"/>
        </w:trPr>
        <w:tc>
          <w:tcPr>
            <w:tcW w:w="675"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InstsInfo</w:t>
            </w: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合约信息</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1</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instName</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询价合约名称</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I62</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targetInstID</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标的合约代码</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合约行权时对应的现货合约</w:t>
            </w:r>
            <w:r>
              <w:rPr>
                <w:rFonts w:ascii="宋体" w:hAnsi="宋体" w:cs="宋体" w:hint="eastAsia"/>
                <w:color w:val="000000"/>
                <w:kern w:val="0"/>
                <w:sz w:val="20"/>
                <w:szCs w:val="20"/>
              </w:rPr>
              <w:t>代码(询价远期合约代码)</w:t>
            </w:r>
          </w:p>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参见即远掉合约信息查询请求和响应中的合约信息。</w:t>
            </w: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I15</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minHand</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最小报单量</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I14</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maxHand</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最大报单量</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kern w:val="0"/>
                <w:sz w:val="20"/>
                <w:szCs w:val="20"/>
              </w:rPr>
              <w:t>I37</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priceUnit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权利金和行权价报价单位</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sz w:val="20"/>
                <w:szCs w:val="20"/>
              </w:rPr>
              <w:t>I13</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tick</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权利金最小变动价位</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spacing w:line="240" w:lineRule="auto"/>
              <w:ind w:firstLineChars="0" w:firstLine="0"/>
              <w:rPr>
                <w:rFonts w:ascii="宋体" w:hAnsi="宋体" w:cs="宋体"/>
                <w:color w:val="000000"/>
                <w:kern w:val="0"/>
                <w:sz w:val="20"/>
                <w:szCs w:val="20"/>
              </w:rPr>
            </w:pPr>
            <w:r>
              <w:rPr>
                <w:rFonts w:ascii="宋体" w:hAnsi="宋体" w:hint="eastAsia"/>
                <w:color w:val="000000"/>
                <w:sz w:val="20"/>
              </w:rPr>
              <w:lastRenderedPageBreak/>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sz w:val="20"/>
                <w:szCs w:val="20"/>
              </w:rPr>
              <w:t>I64</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refTick</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行权价最小变动价位</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637"/>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N56</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w:t>
            </w:r>
            <w:r>
              <w:rPr>
                <w:rFonts w:ascii="宋体" w:hAnsi="宋体" w:cs="宋体"/>
                <w:kern w:val="0"/>
                <w:sz w:val="20"/>
                <w:szCs w:val="20"/>
              </w:rPr>
              <w:t>settleAccoutsTypeInfoData</w:t>
            </w:r>
            <w:r>
              <w:rPr>
                <w:rFonts w:ascii="宋体" w:hAnsi="宋体" w:cs="宋体" w:hint="eastAsia"/>
                <w:kern w:val="0"/>
                <w:sz w:val="20"/>
                <w:szCs w:val="20"/>
              </w:rPr>
              <w: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结算方式数据</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1818"/>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settleAccouts</w:t>
            </w:r>
            <w:r>
              <w:rPr>
                <w:rFonts w:ascii="宋体" w:hAnsi="宋体" w:cs="宋体"/>
                <w:kern w:val="0"/>
                <w:sz w:val="20"/>
                <w:szCs w:val="20"/>
              </w:rPr>
              <w:t>T</w:t>
            </w:r>
            <w:r>
              <w:rPr>
                <w:rFonts w:ascii="宋体" w:hAnsi="宋体" w:cs="宋体" w:hint="eastAsia"/>
                <w:kern w:val="0"/>
                <w:sz w:val="20"/>
                <w:szCs w:val="20"/>
              </w:rPr>
              <w:t>ype</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670"/>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hint="eastAsia"/>
                <w:color w:val="000000"/>
                <w:sz w:val="20"/>
                <w:szCs w:val="20"/>
              </w:rPr>
              <w:t>N55</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refPriceTypeInfoData</w:t>
            </w: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参考价类型数据</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1265"/>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hint="eastAsia"/>
                <w:color w:val="000000"/>
                <w:kern w:val="0"/>
                <w:sz w:val="20"/>
                <w:szCs w:val="20"/>
              </w:rPr>
              <w:t>J66</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参考价类型</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sz w:val="20"/>
                <w:szCs w:val="20"/>
              </w:rPr>
              <w:t>N53</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exeTypeInfoData</w:t>
            </w: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行权方式数据</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vAlign w:val="center"/>
          </w:tcPr>
          <w:p w:rsidR="00D60E7F" w:rsidRDefault="00D60E7F">
            <w:pPr>
              <w:pStyle w:val="MessageTable"/>
              <w:spacing w:line="240" w:lineRule="auto"/>
              <w:jc w:val="center"/>
              <w:rPr>
                <w:rFonts w:hAnsi="宋体"/>
                <w:color w:val="000000"/>
                <w:sz w:val="20"/>
              </w:rPr>
            </w:pPr>
            <w:r>
              <w:rPr>
                <w:rFonts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sz w:val="20"/>
                <w:szCs w:val="20"/>
              </w:rPr>
              <w:t>I51</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I18</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instOpenFlag</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活跃标志</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sidRPr="00E14E26">
              <w:rPr>
                <w:rFonts w:ascii="宋体" w:hAnsi="宋体" w:cs="宋体"/>
                <w:color w:val="000000"/>
                <w:kern w:val="0"/>
                <w:sz w:val="20"/>
                <w:szCs w:val="20"/>
              </w:rPr>
              <w:t>N98</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行权截止时间</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p>
        </w:tc>
      </w:tr>
      <w:tr w:rsidR="00D60E7F">
        <w:trPr>
          <w:trHeight w:val="270"/>
        </w:trPr>
        <w:tc>
          <w:tcPr>
            <w:tcW w:w="675" w:type="dxa"/>
            <w:tcBorders>
              <w:top w:val="nil"/>
              <w:left w:val="single" w:sz="4" w:space="0" w:color="auto"/>
              <w:bottom w:val="single" w:sz="4" w:space="0" w:color="auto"/>
              <w:right w:val="single" w:sz="4" w:space="0" w:color="auto"/>
            </w:tcBorders>
          </w:tcPr>
          <w:p w:rsidR="00D60E7F" w:rsidRDefault="00D60E7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pPr>
              <w:spacing w:line="240" w:lineRule="auto"/>
              <w:ind w:firstLineChars="0" w:firstLine="0"/>
              <w:rPr>
                <w:rFonts w:ascii="宋体" w:hAnsi="宋体" w:cs="宋体"/>
                <w:color w:val="000000"/>
                <w:sz w:val="20"/>
                <w:szCs w:val="20"/>
              </w:rPr>
            </w:pPr>
            <w:r>
              <w:rPr>
                <w:rFonts w:ascii="宋体" w:hAnsi="宋体" w:cs="宋体"/>
                <w:color w:val="000000"/>
                <w:kern w:val="0"/>
                <w:sz w:val="20"/>
                <w:szCs w:val="20"/>
              </w:rPr>
              <w:t>G14</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day</w:t>
            </w:r>
          </w:p>
        </w:tc>
        <w:tc>
          <w:tcPr>
            <w:tcW w:w="1559"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实物交割标的合约期限</w:t>
            </w:r>
          </w:p>
        </w:tc>
        <w:tc>
          <w:tcPr>
            <w:tcW w:w="709" w:type="dxa"/>
            <w:tcBorders>
              <w:top w:val="single" w:sz="4" w:space="0" w:color="auto"/>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D60E7F" w:rsidRDefault="00D60E7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402" w:type="dxa"/>
            <w:tcBorders>
              <w:top w:val="nil"/>
              <w:left w:val="nil"/>
              <w:bottom w:val="single" w:sz="4" w:space="0" w:color="auto"/>
              <w:right w:val="single" w:sz="4" w:space="0" w:color="auto"/>
            </w:tcBorders>
            <w:vAlign w:val="center"/>
          </w:tcPr>
          <w:p w:rsidR="00D60E7F" w:rsidRDefault="00D60E7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整数，实物结算时，行权日与到期日之间的日期间隔天数（工作日）</w:t>
            </w:r>
          </w:p>
        </w:tc>
      </w:tr>
      <w:tr w:rsidR="00882D5C">
        <w:trPr>
          <w:trHeight w:val="270"/>
        </w:trPr>
        <w:tc>
          <w:tcPr>
            <w:tcW w:w="675" w:type="dxa"/>
            <w:tcBorders>
              <w:top w:val="nil"/>
              <w:left w:val="single" w:sz="4" w:space="0" w:color="auto"/>
              <w:bottom w:val="single" w:sz="4" w:space="0" w:color="auto"/>
              <w:right w:val="single" w:sz="4" w:space="0" w:color="auto"/>
            </w:tcBorders>
          </w:tcPr>
          <w:p w:rsidR="00882D5C" w:rsidRDefault="00882D5C">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402"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p>
        </w:tc>
      </w:tr>
      <w:tr w:rsidR="00882D5C">
        <w:trPr>
          <w:trHeight w:val="270"/>
        </w:trPr>
        <w:tc>
          <w:tcPr>
            <w:tcW w:w="675"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559"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402" w:type="dxa"/>
            <w:tcBorders>
              <w:top w:val="nil"/>
              <w:left w:val="nil"/>
              <w:bottom w:val="single" w:sz="4" w:space="0" w:color="auto"/>
              <w:right w:val="single" w:sz="4" w:space="0" w:color="auto"/>
            </w:tcBorders>
            <w:vAlign w:val="center"/>
          </w:tcPr>
          <w:p w:rsidR="00882D5C" w:rsidRDefault="00882D5C">
            <w:pPr>
              <w:widowControl/>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402"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询价期权合约参数化报价标的信息查询请求和响应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查询询价期权合约参数化报价标的信息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747" w:type="dxa"/>
        <w:tblLayout w:type="fixed"/>
        <w:tblLook w:val="04A0" w:firstRow="1" w:lastRow="0" w:firstColumn="1" w:lastColumn="0" w:noHBand="0" w:noVBand="1"/>
      </w:tblPr>
      <w:tblGrid>
        <w:gridCol w:w="817"/>
        <w:gridCol w:w="709"/>
        <w:gridCol w:w="1559"/>
        <w:gridCol w:w="1559"/>
        <w:gridCol w:w="993"/>
        <w:gridCol w:w="850"/>
        <w:gridCol w:w="3260"/>
      </w:tblGrid>
      <w:tr w:rsidR="00581365">
        <w:trPr>
          <w:trHeight w:val="270"/>
          <w:tblHeader/>
        </w:trPr>
        <w:tc>
          <w:tcPr>
            <w:tcW w:w="817"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9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26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617673">
        <w:trPr>
          <w:trHeight w:val="270"/>
        </w:trPr>
        <w:tc>
          <w:tcPr>
            <w:tcW w:w="817"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993"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0"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0"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270"/>
        </w:trPr>
        <w:tc>
          <w:tcPr>
            <w:tcW w:w="817"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993"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0"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0"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4106D8">
        <w:trPr>
          <w:trHeight w:val="270"/>
        </w:trPr>
        <w:tc>
          <w:tcPr>
            <w:tcW w:w="817" w:type="dxa"/>
            <w:tcBorders>
              <w:top w:val="nil"/>
              <w:left w:val="single" w:sz="4" w:space="0" w:color="auto"/>
              <w:bottom w:val="single" w:sz="4" w:space="0" w:color="auto"/>
              <w:right w:val="single" w:sz="4" w:space="0" w:color="auto"/>
            </w:tcBorders>
          </w:tcPr>
          <w:p w:rsidR="004106D8" w:rsidRDefault="004106D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4106D8" w:rsidRDefault="004106D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N51</w:t>
            </w:r>
          </w:p>
        </w:tc>
        <w:tc>
          <w:tcPr>
            <w:tcW w:w="1559" w:type="dxa"/>
            <w:tcBorders>
              <w:top w:val="nil"/>
              <w:left w:val="nil"/>
              <w:bottom w:val="single" w:sz="4" w:space="0" w:color="auto"/>
              <w:right w:val="single" w:sz="4" w:space="0" w:color="auto"/>
            </w:tcBorders>
            <w:vAlign w:val="center"/>
          </w:tcPr>
          <w:p w:rsidR="004106D8" w:rsidRDefault="004106D8">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[optionInstParamUnderlyingAssetsInfoData]</w:t>
            </w:r>
          </w:p>
        </w:tc>
        <w:tc>
          <w:tcPr>
            <w:tcW w:w="1559" w:type="dxa"/>
            <w:tcBorders>
              <w:top w:val="nil"/>
              <w:left w:val="nil"/>
              <w:bottom w:val="single" w:sz="4" w:space="0" w:color="auto"/>
              <w:right w:val="single" w:sz="4" w:space="0" w:color="auto"/>
            </w:tcBorders>
            <w:vAlign w:val="center"/>
          </w:tcPr>
          <w:p w:rsidR="004106D8" w:rsidRDefault="004106D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询价期权合约参数化报价标的信息数据</w:t>
            </w:r>
          </w:p>
        </w:tc>
        <w:tc>
          <w:tcPr>
            <w:tcW w:w="993" w:type="dxa"/>
            <w:tcBorders>
              <w:top w:val="single" w:sz="4" w:space="0" w:color="auto"/>
              <w:left w:val="nil"/>
              <w:bottom w:val="single" w:sz="4" w:space="0" w:color="auto"/>
              <w:right w:val="single" w:sz="4" w:space="0" w:color="auto"/>
            </w:tcBorders>
            <w:vAlign w:val="center"/>
          </w:tcPr>
          <w:p w:rsidR="004106D8" w:rsidRDefault="004106D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4106D8" w:rsidRDefault="004106D8"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4106D8" w:rsidRDefault="004106D8"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011492">
        <w:trPr>
          <w:trHeight w:val="270"/>
        </w:trPr>
        <w:tc>
          <w:tcPr>
            <w:tcW w:w="817" w:type="dxa"/>
            <w:tcBorders>
              <w:top w:val="nil"/>
              <w:left w:val="single" w:sz="4" w:space="0" w:color="auto"/>
              <w:bottom w:val="single" w:sz="4" w:space="0" w:color="auto"/>
              <w:right w:val="single" w:sz="4" w:space="0" w:color="auto"/>
            </w:tcBorders>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w:t>
            </w:r>
          </w:p>
        </w:tc>
        <w:tc>
          <w:tcPr>
            <w:tcW w:w="709" w:type="dxa"/>
            <w:tcBorders>
              <w:top w:val="nil"/>
              <w:left w:val="single" w:sz="4" w:space="0" w:color="auto"/>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{optionInstParamUnderlyingAssetsInfo}</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询价期权合约参数化报价标的信息</w:t>
            </w:r>
          </w:p>
        </w:tc>
        <w:tc>
          <w:tcPr>
            <w:tcW w:w="993" w:type="dxa"/>
            <w:tcBorders>
              <w:top w:val="single" w:sz="4" w:space="0" w:color="auto"/>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011492" w:rsidRDefault="0001149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p>
        </w:tc>
      </w:tr>
      <w:tr w:rsidR="00011492">
        <w:trPr>
          <w:trHeight w:val="270"/>
        </w:trPr>
        <w:tc>
          <w:tcPr>
            <w:tcW w:w="817" w:type="dxa"/>
            <w:tcBorders>
              <w:top w:val="nil"/>
              <w:left w:val="single" w:sz="4" w:space="0" w:color="auto"/>
              <w:bottom w:val="single" w:sz="4" w:space="0" w:color="auto"/>
              <w:right w:val="single" w:sz="4" w:space="0" w:color="auto"/>
            </w:tcBorders>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11492" w:rsidRDefault="00011492">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993" w:type="dxa"/>
            <w:tcBorders>
              <w:top w:val="single" w:sz="4" w:space="0" w:color="auto"/>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011492" w:rsidRDefault="0001149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p>
        </w:tc>
      </w:tr>
      <w:tr w:rsidR="00011492">
        <w:trPr>
          <w:trHeight w:val="496"/>
        </w:trPr>
        <w:tc>
          <w:tcPr>
            <w:tcW w:w="817" w:type="dxa"/>
            <w:tcBorders>
              <w:top w:val="nil"/>
              <w:left w:val="single" w:sz="4" w:space="0" w:color="auto"/>
              <w:bottom w:val="single" w:sz="4" w:space="0" w:color="auto"/>
              <w:right w:val="single" w:sz="4" w:space="0" w:color="auto"/>
            </w:tcBorders>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993" w:type="dxa"/>
            <w:tcBorders>
              <w:top w:val="single" w:sz="4" w:space="0" w:color="auto"/>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011492" w:rsidRDefault="0001149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p>
        </w:tc>
      </w:tr>
      <w:tr w:rsidR="00011492">
        <w:trPr>
          <w:trHeight w:val="533"/>
        </w:trPr>
        <w:tc>
          <w:tcPr>
            <w:tcW w:w="817" w:type="dxa"/>
            <w:tcBorders>
              <w:top w:val="nil"/>
              <w:left w:val="single" w:sz="4" w:space="0" w:color="auto"/>
              <w:bottom w:val="single" w:sz="4" w:space="0" w:color="auto"/>
              <w:right w:val="single" w:sz="4" w:space="0" w:color="auto"/>
            </w:tcBorders>
          </w:tcPr>
          <w:p w:rsidR="00011492" w:rsidRDefault="00011492">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3</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optionDelta</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kern w:val="0"/>
                <w:sz w:val="20"/>
                <w:szCs w:val="20"/>
              </w:rPr>
            </w:pPr>
            <w:r>
              <w:rPr>
                <w:rFonts w:ascii="宋体" w:hAnsi="宋体" w:cs="宋体"/>
                <w:kern w:val="0"/>
                <w:sz w:val="20"/>
                <w:szCs w:val="20"/>
              </w:rPr>
              <w:t>Delta</w:t>
            </w:r>
          </w:p>
        </w:tc>
        <w:tc>
          <w:tcPr>
            <w:tcW w:w="993" w:type="dxa"/>
            <w:tcBorders>
              <w:top w:val="single" w:sz="4" w:space="0" w:color="auto"/>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011492" w:rsidRDefault="0001149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p>
        </w:tc>
      </w:tr>
      <w:tr w:rsidR="00011492">
        <w:trPr>
          <w:trHeight w:val="664"/>
        </w:trPr>
        <w:tc>
          <w:tcPr>
            <w:tcW w:w="817" w:type="dxa"/>
            <w:tcBorders>
              <w:top w:val="nil"/>
              <w:left w:val="single" w:sz="4" w:space="0" w:color="auto"/>
              <w:bottom w:val="single" w:sz="4" w:space="0" w:color="auto"/>
              <w:right w:val="single" w:sz="4" w:space="0" w:color="auto"/>
            </w:tcBorders>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4</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optionPriceType</w:t>
            </w:r>
          </w:p>
        </w:tc>
        <w:tc>
          <w:tcPr>
            <w:tcW w:w="1559" w:type="dxa"/>
            <w:tcBorders>
              <w:top w:val="nil"/>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期权价格类型</w:t>
            </w:r>
          </w:p>
        </w:tc>
        <w:tc>
          <w:tcPr>
            <w:tcW w:w="993" w:type="dxa"/>
            <w:tcBorders>
              <w:top w:val="single" w:sz="4" w:space="0" w:color="auto"/>
              <w:left w:val="nil"/>
              <w:bottom w:val="single" w:sz="4" w:space="0" w:color="auto"/>
              <w:right w:val="single" w:sz="4" w:space="0" w:color="auto"/>
            </w:tcBorders>
            <w:vAlign w:val="center"/>
          </w:tcPr>
          <w:p w:rsidR="00011492" w:rsidRDefault="0001149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011492" w:rsidRDefault="0001149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0" w:type="dxa"/>
            <w:tcBorders>
              <w:top w:val="nil"/>
              <w:left w:val="nil"/>
              <w:bottom w:val="single" w:sz="4" w:space="0" w:color="auto"/>
              <w:right w:val="single" w:sz="4" w:space="0" w:color="auto"/>
            </w:tcBorders>
            <w:vAlign w:val="center"/>
          </w:tcPr>
          <w:p w:rsidR="00011492" w:rsidRDefault="00011492">
            <w:pPr>
              <w:adjustRightInd w:val="0"/>
              <w:spacing w:before="20" w:after="20" w:line="240" w:lineRule="auto"/>
              <w:ind w:right="80" w:firstLineChars="0" w:firstLine="0"/>
              <w:rPr>
                <w:rFonts w:ascii="宋体" w:hAnsi="宋体" w:cs="宋体"/>
                <w:color w:val="000000"/>
                <w:kern w:val="0"/>
                <w:sz w:val="20"/>
                <w:szCs w:val="20"/>
              </w:rPr>
            </w:pPr>
          </w:p>
        </w:tc>
      </w:tr>
      <w:tr w:rsidR="00617673">
        <w:trPr>
          <w:trHeight w:val="453"/>
        </w:trPr>
        <w:tc>
          <w:tcPr>
            <w:tcW w:w="817"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993"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260"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416"/>
        </w:trPr>
        <w:tc>
          <w:tcPr>
            <w:tcW w:w="817"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993"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260" w:type="dxa"/>
            <w:tcBorders>
              <w:top w:val="nil"/>
              <w:left w:val="nil"/>
              <w:bottom w:val="single" w:sz="4" w:space="0" w:color="auto"/>
              <w:right w:val="single" w:sz="4" w:space="0" w:color="auto"/>
            </w:tcBorders>
            <w:vAlign w:val="center"/>
          </w:tcPr>
          <w:p w:rsidR="00617673" w:rsidRDefault="00617673">
            <w:pPr>
              <w:adjustRightInd w:val="0"/>
              <w:spacing w:before="20" w:after="20" w:line="240" w:lineRule="auto"/>
              <w:ind w:right="80" w:firstLineChars="0" w:firstLine="0"/>
              <w:rPr>
                <w:rFonts w:ascii="宋体" w:hAnsi="宋体" w:cs="宋体"/>
                <w:color w:val="000000"/>
                <w:kern w:val="0"/>
                <w:sz w:val="20"/>
                <w:szCs w:val="20"/>
              </w:rPr>
            </w:pPr>
          </w:p>
        </w:tc>
      </w:tr>
      <w:tr w:rsidR="00C27955" w:rsidTr="00C27955">
        <w:trPr>
          <w:trHeight w:val="416"/>
        </w:trPr>
        <w:tc>
          <w:tcPr>
            <w:tcW w:w="817" w:type="dxa"/>
            <w:tcBorders>
              <w:top w:val="nil"/>
              <w:left w:val="single" w:sz="4" w:space="0" w:color="auto"/>
              <w:bottom w:val="single" w:sz="4" w:space="0" w:color="auto"/>
              <w:right w:val="single" w:sz="4" w:space="0" w:color="auto"/>
            </w:tcBorders>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993"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0"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0" w:type="dxa"/>
            <w:tcBorders>
              <w:top w:val="nil"/>
              <w:left w:val="nil"/>
              <w:bottom w:val="single" w:sz="4" w:space="0" w:color="auto"/>
              <w:right w:val="single" w:sz="4" w:space="0" w:color="auto"/>
            </w:tcBorders>
            <w:vAlign w:val="center"/>
          </w:tcPr>
          <w:p w:rsidR="00C27955" w:rsidRDefault="00C27955" w:rsidP="00C27955">
            <w:pPr>
              <w:adjustRightInd w:val="0"/>
              <w:spacing w:before="20" w:after="20" w:line="240" w:lineRule="auto"/>
              <w:ind w:right="80"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询价合约状态信息查询请求和响应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w:t>
      </w:r>
      <w:r>
        <w:rPr>
          <w:rFonts w:ascii="宋体" w:hAnsi="宋体" w:hint="eastAsia"/>
          <w:color w:val="000000"/>
        </w:rPr>
        <w:t>询价合约状态。</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93" w:type="dxa"/>
        <w:tblLayout w:type="fixed"/>
        <w:tblLook w:val="04A0" w:firstRow="1" w:lastRow="0" w:firstColumn="1" w:lastColumn="0" w:noHBand="0" w:noVBand="1"/>
      </w:tblPr>
      <w:tblGrid>
        <w:gridCol w:w="675"/>
        <w:gridCol w:w="851"/>
        <w:gridCol w:w="1404"/>
        <w:gridCol w:w="13"/>
        <w:gridCol w:w="1276"/>
        <w:gridCol w:w="709"/>
        <w:gridCol w:w="992"/>
        <w:gridCol w:w="2964"/>
        <w:gridCol w:w="9"/>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417" w:type="dxa"/>
            <w:gridSpan w:val="2"/>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27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992"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973" w:type="dxa"/>
            <w:gridSpan w:val="2"/>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gridAfter w:val="1"/>
          <w:wAfter w:w="9"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4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289" w:type="dxa"/>
            <w:gridSpan w:val="2"/>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9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9"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4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289" w:type="dxa"/>
            <w:gridSpan w:val="2"/>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9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9"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4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instID</w:t>
            </w:r>
          </w:p>
        </w:tc>
        <w:tc>
          <w:tcPr>
            <w:tcW w:w="1289" w:type="dxa"/>
            <w:gridSpan w:val="2"/>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99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2136E7">
        <w:trPr>
          <w:trHeight w:val="270"/>
        </w:trPr>
        <w:tc>
          <w:tcPr>
            <w:tcW w:w="675" w:type="dxa"/>
            <w:tcBorders>
              <w:top w:val="nil"/>
              <w:left w:val="single" w:sz="4" w:space="0" w:color="auto"/>
              <w:bottom w:val="single" w:sz="4" w:space="0" w:color="auto"/>
              <w:right w:val="single" w:sz="4" w:space="0" w:color="auto"/>
            </w:tcBorders>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I94</w:t>
            </w:r>
          </w:p>
        </w:tc>
        <w:tc>
          <w:tcPr>
            <w:tcW w:w="1417"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instState</w:t>
            </w:r>
            <w:r>
              <w:rPr>
                <w:rFonts w:ascii="宋体" w:hAnsi="宋体" w:cs="宋体" w:hint="eastAsia"/>
                <w:color w:val="000000"/>
                <w:kern w:val="0"/>
                <w:sz w:val="20"/>
                <w:szCs w:val="20"/>
              </w:rPr>
              <w:t>Type</w:t>
            </w:r>
            <w:r>
              <w:rPr>
                <w:rFonts w:ascii="宋体" w:hAnsi="宋体" w:cs="宋体"/>
                <w:color w:val="000000"/>
                <w:kern w:val="0"/>
                <w:sz w:val="20"/>
                <w:szCs w:val="20"/>
              </w:rPr>
              <w:t>InfoData</w:t>
            </w:r>
            <w:r>
              <w:rPr>
                <w:rFonts w:ascii="宋体" w:hAnsi="宋体" w:cs="宋体" w:hint="eastAsia"/>
                <w:color w:val="000000"/>
                <w:kern w:val="0"/>
                <w:sz w:val="20"/>
                <w:szCs w:val="20"/>
              </w:rPr>
              <w:t>]</w:t>
            </w:r>
          </w:p>
        </w:tc>
        <w:tc>
          <w:tcPr>
            <w:tcW w:w="1276" w:type="dxa"/>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合约状态信息数据</w:t>
            </w:r>
          </w:p>
        </w:tc>
        <w:tc>
          <w:tcPr>
            <w:tcW w:w="709" w:type="dxa"/>
            <w:tcBorders>
              <w:top w:val="single" w:sz="4" w:space="0" w:color="auto"/>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2136E7" w:rsidRDefault="002136E7"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973" w:type="dxa"/>
            <w:gridSpan w:val="2"/>
            <w:tcBorders>
              <w:top w:val="nil"/>
              <w:left w:val="nil"/>
              <w:bottom w:val="single" w:sz="4" w:space="0" w:color="auto"/>
              <w:right w:val="single" w:sz="4" w:space="0" w:color="auto"/>
            </w:tcBorders>
            <w:vAlign w:val="center"/>
          </w:tcPr>
          <w:p w:rsidR="002136E7" w:rsidRDefault="002136E7"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2136E7">
        <w:trPr>
          <w:trHeight w:val="270"/>
        </w:trPr>
        <w:tc>
          <w:tcPr>
            <w:tcW w:w="675" w:type="dxa"/>
            <w:tcBorders>
              <w:top w:val="nil"/>
              <w:left w:val="single" w:sz="4" w:space="0" w:color="auto"/>
              <w:bottom w:val="single" w:sz="4" w:space="0" w:color="auto"/>
              <w:right w:val="single" w:sz="4" w:space="0" w:color="auto"/>
            </w:tcBorders>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p>
        </w:tc>
        <w:tc>
          <w:tcPr>
            <w:tcW w:w="1417"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instState</w:t>
            </w:r>
            <w:r>
              <w:rPr>
                <w:rFonts w:ascii="宋体" w:hAnsi="宋体" w:cs="宋体" w:hint="eastAsia"/>
                <w:color w:val="000000"/>
                <w:kern w:val="0"/>
                <w:sz w:val="20"/>
                <w:szCs w:val="20"/>
              </w:rPr>
              <w:t>Type</w:t>
            </w:r>
            <w:r>
              <w:rPr>
                <w:rFonts w:ascii="宋体" w:hAnsi="宋体" w:cs="宋体"/>
                <w:color w:val="000000"/>
                <w:kern w:val="0"/>
                <w:sz w:val="20"/>
                <w:szCs w:val="20"/>
              </w:rPr>
              <w:t>Info</w:t>
            </w:r>
            <w:r>
              <w:rPr>
                <w:rFonts w:ascii="宋体" w:hAnsi="宋体" w:cs="宋体" w:hint="eastAsia"/>
                <w:color w:val="000000"/>
                <w:kern w:val="0"/>
                <w:sz w:val="20"/>
                <w:szCs w:val="20"/>
              </w:rPr>
              <w:t>}</w:t>
            </w:r>
          </w:p>
        </w:tc>
        <w:tc>
          <w:tcPr>
            <w:tcW w:w="1276" w:type="dxa"/>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合约状态信息</w:t>
            </w:r>
          </w:p>
        </w:tc>
        <w:tc>
          <w:tcPr>
            <w:tcW w:w="709" w:type="dxa"/>
            <w:tcBorders>
              <w:top w:val="single" w:sz="4" w:space="0" w:color="auto"/>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2136E7" w:rsidRDefault="002136E7"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973"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p>
        </w:tc>
      </w:tr>
      <w:tr w:rsidR="002136E7">
        <w:trPr>
          <w:trHeight w:val="270"/>
        </w:trPr>
        <w:tc>
          <w:tcPr>
            <w:tcW w:w="675" w:type="dxa"/>
            <w:tcBorders>
              <w:top w:val="nil"/>
              <w:left w:val="single" w:sz="4" w:space="0" w:color="auto"/>
              <w:bottom w:val="single" w:sz="4" w:space="0" w:color="auto"/>
              <w:right w:val="single" w:sz="4" w:space="0" w:color="auto"/>
            </w:tcBorders>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417"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276" w:type="dxa"/>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single" w:sz="4" w:space="0" w:color="auto"/>
              <w:left w:val="nil"/>
              <w:bottom w:val="single" w:sz="4" w:space="0" w:color="auto"/>
              <w:right w:val="single" w:sz="4" w:space="0" w:color="auto"/>
            </w:tcBorders>
            <w:vAlign w:val="center"/>
          </w:tcPr>
          <w:p w:rsidR="002136E7" w:rsidRDefault="002136E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2136E7" w:rsidRDefault="002136E7"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973"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p>
        </w:tc>
      </w:tr>
      <w:tr w:rsidR="002136E7">
        <w:trPr>
          <w:trHeight w:val="270"/>
        </w:trPr>
        <w:tc>
          <w:tcPr>
            <w:tcW w:w="675" w:type="dxa"/>
            <w:tcBorders>
              <w:top w:val="nil"/>
              <w:left w:val="single" w:sz="4" w:space="0" w:color="auto"/>
              <w:bottom w:val="single" w:sz="4" w:space="0" w:color="auto"/>
              <w:right w:val="single" w:sz="4" w:space="0" w:color="auto"/>
            </w:tcBorders>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51" w:type="dxa"/>
            <w:tcBorders>
              <w:top w:val="nil"/>
              <w:left w:val="single" w:sz="4" w:space="0" w:color="auto"/>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w:t>
            </w:r>
            <w:r>
              <w:rPr>
                <w:rFonts w:ascii="宋体" w:hAnsi="宋体" w:cs="宋体" w:hint="eastAsia"/>
                <w:color w:val="000000"/>
                <w:kern w:val="0"/>
                <w:sz w:val="20"/>
                <w:szCs w:val="20"/>
              </w:rPr>
              <w:t>19</w:t>
            </w:r>
          </w:p>
        </w:tc>
        <w:tc>
          <w:tcPr>
            <w:tcW w:w="1417"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instState</w:t>
            </w:r>
          </w:p>
        </w:tc>
        <w:tc>
          <w:tcPr>
            <w:tcW w:w="1276" w:type="dxa"/>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合约交易状态</w:t>
            </w:r>
          </w:p>
        </w:tc>
        <w:tc>
          <w:tcPr>
            <w:tcW w:w="709" w:type="dxa"/>
            <w:tcBorders>
              <w:top w:val="single" w:sz="4" w:space="0" w:color="auto"/>
              <w:left w:val="nil"/>
              <w:bottom w:val="single" w:sz="4" w:space="0" w:color="auto"/>
              <w:right w:val="single" w:sz="4" w:space="0" w:color="auto"/>
            </w:tcBorders>
            <w:vAlign w:val="center"/>
          </w:tcPr>
          <w:p w:rsidR="002136E7" w:rsidRDefault="002136E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2136E7" w:rsidRDefault="002136E7"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973" w:type="dxa"/>
            <w:gridSpan w:val="2"/>
            <w:tcBorders>
              <w:top w:val="nil"/>
              <w:left w:val="nil"/>
              <w:bottom w:val="single" w:sz="4" w:space="0" w:color="auto"/>
              <w:right w:val="single" w:sz="4" w:space="0" w:color="auto"/>
            </w:tcBorders>
            <w:vAlign w:val="center"/>
          </w:tcPr>
          <w:p w:rsidR="002136E7" w:rsidRDefault="002136E7">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417" w:type="dxa"/>
            <w:gridSpan w:val="2"/>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3" w:type="dxa"/>
            <w:gridSpan w:val="2"/>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417" w:type="dxa"/>
            <w:gridSpan w:val="2"/>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27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3" w:type="dxa"/>
            <w:gridSpan w:val="2"/>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417" w:type="dxa"/>
            <w:gridSpan w:val="2"/>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276"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2" w:type="dxa"/>
            <w:tcBorders>
              <w:top w:val="nil"/>
              <w:left w:val="single" w:sz="4" w:space="0" w:color="auto"/>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3" w:type="dxa"/>
            <w:gridSpan w:val="2"/>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Pr>
          <w:rFonts w:ascii="宋体" w:hAnsi="宋体" w:hint="eastAsia"/>
          <w:color w:val="000000"/>
        </w:rPr>
        <w:lastRenderedPageBreak/>
        <w:t>推送询价合约状态信息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向询价市场推送合约状态改变信息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060" w:type="dxa"/>
        <w:tblLayout w:type="fixed"/>
        <w:tblLook w:val="04A0" w:firstRow="1" w:lastRow="0" w:firstColumn="1" w:lastColumn="0" w:noHBand="0" w:noVBand="1"/>
      </w:tblPr>
      <w:tblGrid>
        <w:gridCol w:w="708"/>
        <w:gridCol w:w="674"/>
        <w:gridCol w:w="1145"/>
        <w:gridCol w:w="1601"/>
        <w:gridCol w:w="988"/>
        <w:gridCol w:w="2944"/>
      </w:tblGrid>
      <w:tr w:rsidR="00581365">
        <w:trPr>
          <w:trHeight w:val="270"/>
          <w:tblHeader/>
        </w:trPr>
        <w:tc>
          <w:tcPr>
            <w:tcW w:w="708"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14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6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98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94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08"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I94</w:t>
            </w:r>
          </w:p>
        </w:tc>
        <w:tc>
          <w:tcPr>
            <w:tcW w:w="11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instState</w:t>
            </w:r>
            <w:r>
              <w:rPr>
                <w:rFonts w:ascii="宋体" w:hAnsi="宋体" w:cs="宋体" w:hint="eastAsia"/>
                <w:color w:val="000000"/>
                <w:kern w:val="0"/>
                <w:sz w:val="20"/>
                <w:szCs w:val="20"/>
              </w:rPr>
              <w:t>Type</w:t>
            </w:r>
            <w:r>
              <w:rPr>
                <w:rFonts w:ascii="宋体" w:hAnsi="宋体" w:cs="宋体"/>
                <w:color w:val="000000"/>
                <w:kern w:val="0"/>
                <w:sz w:val="20"/>
                <w:szCs w:val="20"/>
              </w:rPr>
              <w:t>InfoData</w:t>
            </w:r>
            <w:r>
              <w:rPr>
                <w:rFonts w:ascii="宋体" w:hAnsi="宋体" w:cs="宋体" w:hint="eastAsia"/>
                <w:color w:val="000000"/>
                <w:kern w:val="0"/>
                <w:sz w:val="20"/>
                <w:szCs w:val="20"/>
              </w:rPr>
              <w:t>]</w:t>
            </w:r>
          </w:p>
        </w:tc>
        <w:tc>
          <w:tcPr>
            <w:tcW w:w="16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合约状态信息数据</w:t>
            </w:r>
          </w:p>
        </w:tc>
        <w:tc>
          <w:tcPr>
            <w:tcW w:w="98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4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8"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1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instState</w:t>
            </w:r>
            <w:r>
              <w:rPr>
                <w:rFonts w:ascii="宋体" w:hAnsi="宋体" w:cs="宋体" w:hint="eastAsia"/>
                <w:color w:val="000000"/>
                <w:kern w:val="0"/>
                <w:sz w:val="20"/>
                <w:szCs w:val="20"/>
              </w:rPr>
              <w:t>Type</w:t>
            </w:r>
            <w:r>
              <w:rPr>
                <w:rFonts w:ascii="宋体" w:hAnsi="宋体" w:cs="宋体"/>
                <w:color w:val="000000"/>
                <w:kern w:val="0"/>
                <w:sz w:val="20"/>
                <w:szCs w:val="20"/>
              </w:rPr>
              <w:t>Info</w:t>
            </w:r>
            <w:r>
              <w:rPr>
                <w:rFonts w:ascii="宋体" w:hAnsi="宋体" w:cs="宋体" w:hint="eastAsia"/>
                <w:color w:val="000000"/>
                <w:kern w:val="0"/>
                <w:sz w:val="20"/>
                <w:szCs w:val="20"/>
              </w:rPr>
              <w:t>}</w:t>
            </w:r>
          </w:p>
        </w:tc>
        <w:tc>
          <w:tcPr>
            <w:tcW w:w="16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合约状态信息</w:t>
            </w:r>
          </w:p>
        </w:tc>
        <w:tc>
          <w:tcPr>
            <w:tcW w:w="98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4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8"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1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6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98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4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8"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w:t>
            </w:r>
            <w:r>
              <w:rPr>
                <w:rFonts w:ascii="宋体" w:hAnsi="宋体" w:cs="宋体" w:hint="eastAsia"/>
                <w:color w:val="000000"/>
                <w:kern w:val="0"/>
                <w:sz w:val="20"/>
                <w:szCs w:val="20"/>
              </w:rPr>
              <w:t>19</w:t>
            </w:r>
          </w:p>
        </w:tc>
        <w:tc>
          <w:tcPr>
            <w:tcW w:w="11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instState</w:t>
            </w:r>
          </w:p>
        </w:tc>
        <w:tc>
          <w:tcPr>
            <w:tcW w:w="16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合约交易状态</w:t>
            </w:r>
          </w:p>
        </w:tc>
        <w:tc>
          <w:tcPr>
            <w:tcW w:w="98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4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交割品种查询请求和响应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w:t>
      </w:r>
      <w:r>
        <w:rPr>
          <w:rFonts w:ascii="宋体" w:hAnsi="宋体" w:hint="eastAsia"/>
          <w:color w:val="000000"/>
        </w:rPr>
        <w:t>交割品种信息。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72" w:type="dxa"/>
        <w:tblLayout w:type="fixed"/>
        <w:tblLook w:val="04A0" w:firstRow="1" w:lastRow="0" w:firstColumn="1" w:lastColumn="0" w:noHBand="0" w:noVBand="1"/>
      </w:tblPr>
      <w:tblGrid>
        <w:gridCol w:w="675"/>
        <w:gridCol w:w="709"/>
        <w:gridCol w:w="1559"/>
        <w:gridCol w:w="2268"/>
        <w:gridCol w:w="709"/>
        <w:gridCol w:w="709"/>
        <w:gridCol w:w="1843"/>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617673">
        <w:trPr>
          <w:trHeight w:val="270"/>
        </w:trPr>
        <w:tc>
          <w:tcPr>
            <w:tcW w:w="675"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270"/>
        </w:trPr>
        <w:tc>
          <w:tcPr>
            <w:tcW w:w="675"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617673" w:rsidRDefault="00617673" w:rsidP="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V29</w:t>
            </w:r>
          </w:p>
        </w:tc>
        <w:tc>
          <w:tcPr>
            <w:tcW w:w="1559" w:type="dxa"/>
            <w:tcBorders>
              <w:top w:val="nil"/>
              <w:left w:val="nil"/>
              <w:bottom w:val="single" w:sz="4" w:space="0" w:color="auto"/>
              <w:right w:val="single" w:sz="4" w:space="0" w:color="auto"/>
            </w:tcBorders>
            <w:vAlign w:val="center"/>
          </w:tcPr>
          <w:p w:rsidR="00C71A0D" w:rsidRPr="00617673" w:rsidRDefault="00C71A0D">
            <w:pPr>
              <w:widowControl/>
              <w:spacing w:line="240" w:lineRule="auto"/>
              <w:ind w:firstLineChars="0" w:firstLine="0"/>
              <w:rPr>
                <w:rFonts w:ascii="宋体" w:hAnsi="宋体" w:cs="宋体"/>
                <w:color w:val="000000"/>
                <w:kern w:val="0"/>
                <w:sz w:val="20"/>
                <w:szCs w:val="20"/>
              </w:rPr>
            </w:pPr>
            <w:r w:rsidRPr="00617673">
              <w:rPr>
                <w:rFonts w:ascii="宋体" w:hAnsi="宋体" w:cs="宋体" w:hint="eastAsia"/>
                <w:color w:val="000000"/>
                <w:kern w:val="0"/>
                <w:sz w:val="20"/>
                <w:szCs w:val="20"/>
              </w:rPr>
              <w:t>[</w:t>
            </w:r>
            <w:r w:rsidRPr="00617673">
              <w:rPr>
                <w:rFonts w:ascii="宋体" w:hAnsi="宋体" w:cs="宋体"/>
                <w:color w:val="000000"/>
                <w:kern w:val="0"/>
                <w:sz w:val="20"/>
                <w:szCs w:val="20"/>
              </w:rPr>
              <w:t>varietyInfoData</w:t>
            </w:r>
            <w:r w:rsidRPr="00617673">
              <w:rPr>
                <w:rFonts w:ascii="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交割品种信息数据</w:t>
            </w:r>
          </w:p>
        </w:tc>
        <w:tc>
          <w:tcPr>
            <w:tcW w:w="709" w:type="dxa"/>
            <w:tcBorders>
              <w:top w:val="single" w:sz="4" w:space="0" w:color="auto"/>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C71A0D" w:rsidRPr="00617673" w:rsidRDefault="00C71A0D">
            <w:pPr>
              <w:widowControl/>
              <w:spacing w:line="240" w:lineRule="auto"/>
              <w:ind w:firstLineChars="0" w:firstLine="0"/>
              <w:rPr>
                <w:rFonts w:ascii="宋体" w:hAnsi="宋体" w:cs="宋体"/>
                <w:color w:val="000000"/>
                <w:kern w:val="0"/>
                <w:sz w:val="20"/>
                <w:szCs w:val="20"/>
              </w:rPr>
            </w:pPr>
            <w:r w:rsidRPr="00617673">
              <w:rPr>
                <w:rFonts w:ascii="宋体" w:hAnsi="宋体" w:cs="宋体" w:hint="eastAsia"/>
                <w:color w:val="000000"/>
                <w:kern w:val="0"/>
                <w:sz w:val="20"/>
                <w:szCs w:val="20"/>
              </w:rPr>
              <w:t>{</w:t>
            </w:r>
            <w:r w:rsidRPr="00617673">
              <w:rPr>
                <w:rFonts w:ascii="宋体" w:hAnsi="宋体" w:cs="宋体"/>
                <w:color w:val="000000"/>
                <w:kern w:val="0"/>
                <w:sz w:val="20"/>
                <w:szCs w:val="20"/>
              </w:rPr>
              <w:t>varietyInfo</w:t>
            </w:r>
            <w:r w:rsidRPr="00617673">
              <w:rPr>
                <w:rFonts w:ascii="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交割品种信息</w:t>
            </w:r>
          </w:p>
        </w:tc>
        <w:tc>
          <w:tcPr>
            <w:tcW w:w="709" w:type="dxa"/>
            <w:tcBorders>
              <w:top w:val="single" w:sz="4" w:space="0" w:color="auto"/>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V00</w:t>
            </w:r>
          </w:p>
        </w:tc>
        <w:tc>
          <w:tcPr>
            <w:tcW w:w="1559"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varietyID</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交割品种代码</w:t>
            </w:r>
          </w:p>
        </w:tc>
        <w:tc>
          <w:tcPr>
            <w:tcW w:w="709" w:type="dxa"/>
            <w:tcBorders>
              <w:top w:val="single" w:sz="4" w:space="0" w:color="auto"/>
              <w:left w:val="nil"/>
              <w:bottom w:val="single" w:sz="4" w:space="0" w:color="auto"/>
              <w:right w:val="single" w:sz="4" w:space="0" w:color="auto"/>
            </w:tcBorders>
            <w:vAlign w:val="center"/>
          </w:tcPr>
          <w:p w:rsidR="00C71A0D" w:rsidRDefault="00C71A0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V03</w:t>
            </w:r>
          </w:p>
        </w:tc>
        <w:tc>
          <w:tcPr>
            <w:tcW w:w="1559"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varietyType</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交割品种类型</w:t>
            </w:r>
          </w:p>
        </w:tc>
        <w:tc>
          <w:tcPr>
            <w:tcW w:w="709" w:type="dxa"/>
            <w:tcBorders>
              <w:top w:val="single" w:sz="4" w:space="0" w:color="auto"/>
              <w:left w:val="nil"/>
              <w:bottom w:val="single" w:sz="4" w:space="0" w:color="auto"/>
              <w:right w:val="single" w:sz="4" w:space="0" w:color="auto"/>
            </w:tcBorders>
            <w:vAlign w:val="center"/>
          </w:tcPr>
          <w:p w:rsidR="00C71A0D" w:rsidRDefault="00C71A0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olor w:val="000000"/>
                <w:sz w:val="20"/>
              </w:rPr>
            </w:pPr>
            <w:r>
              <w:rPr>
                <w:rFonts w:ascii="宋体" w:hAnsi="宋体" w:hint="eastAsia"/>
                <w:color w:val="000000"/>
                <w:sz w:val="20"/>
              </w:rPr>
              <w:t>-&gt;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V02</w:t>
            </w:r>
          </w:p>
        </w:tc>
        <w:tc>
          <w:tcPr>
            <w:tcW w:w="1559"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varietyAbbr</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交割品种简称</w:t>
            </w:r>
          </w:p>
        </w:tc>
        <w:tc>
          <w:tcPr>
            <w:tcW w:w="709" w:type="dxa"/>
            <w:tcBorders>
              <w:top w:val="single" w:sz="4" w:space="0" w:color="auto"/>
              <w:left w:val="nil"/>
              <w:bottom w:val="single" w:sz="4" w:space="0" w:color="auto"/>
              <w:right w:val="single" w:sz="4" w:space="0" w:color="auto"/>
            </w:tcBorders>
            <w:vAlign w:val="center"/>
          </w:tcPr>
          <w:p w:rsidR="00C71A0D" w:rsidRDefault="00C71A0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V04</w:t>
            </w:r>
          </w:p>
        </w:tc>
        <w:tc>
          <w:tcPr>
            <w:tcW w:w="1559"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minPickup</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最小交割重量</w:t>
            </w:r>
          </w:p>
        </w:tc>
        <w:tc>
          <w:tcPr>
            <w:tcW w:w="709" w:type="dxa"/>
            <w:tcBorders>
              <w:top w:val="single" w:sz="4" w:space="0" w:color="auto"/>
              <w:left w:val="nil"/>
              <w:bottom w:val="single" w:sz="4" w:space="0" w:color="auto"/>
              <w:right w:val="single" w:sz="4" w:space="0" w:color="auto"/>
            </w:tcBorders>
            <w:vAlign w:val="center"/>
          </w:tcPr>
          <w:p w:rsidR="00C71A0D" w:rsidRDefault="00C71A0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C71A0D">
        <w:trPr>
          <w:trHeight w:val="270"/>
        </w:trPr>
        <w:tc>
          <w:tcPr>
            <w:tcW w:w="675" w:type="dxa"/>
            <w:tcBorders>
              <w:top w:val="nil"/>
              <w:left w:val="single" w:sz="4" w:space="0" w:color="auto"/>
              <w:bottom w:val="single" w:sz="4" w:space="0" w:color="auto"/>
              <w:right w:val="single" w:sz="4" w:space="0" w:color="auto"/>
            </w:tcBorders>
          </w:tcPr>
          <w:p w:rsidR="00C71A0D" w:rsidRDefault="00C71A0D">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I18</w:t>
            </w:r>
          </w:p>
        </w:tc>
        <w:tc>
          <w:tcPr>
            <w:tcW w:w="1559"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instOpenFlag</w:t>
            </w:r>
          </w:p>
        </w:tc>
        <w:tc>
          <w:tcPr>
            <w:tcW w:w="2268"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活跃标志</w:t>
            </w:r>
          </w:p>
        </w:tc>
        <w:tc>
          <w:tcPr>
            <w:tcW w:w="709" w:type="dxa"/>
            <w:tcBorders>
              <w:top w:val="single" w:sz="4" w:space="0" w:color="auto"/>
              <w:left w:val="nil"/>
              <w:bottom w:val="single" w:sz="4" w:space="0" w:color="auto"/>
              <w:right w:val="single" w:sz="4" w:space="0" w:color="auto"/>
            </w:tcBorders>
            <w:vAlign w:val="center"/>
          </w:tcPr>
          <w:p w:rsidR="00C71A0D" w:rsidRDefault="00C71A0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71A0D" w:rsidRDefault="00C71A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C71A0D" w:rsidRDefault="00C71A0D">
            <w:pPr>
              <w:widowControl/>
              <w:spacing w:line="240" w:lineRule="auto"/>
              <w:ind w:firstLineChars="0" w:firstLine="0"/>
              <w:rPr>
                <w:rFonts w:ascii="宋体" w:hAnsi="宋体" w:cs="宋体"/>
                <w:color w:val="000000"/>
                <w:kern w:val="0"/>
                <w:sz w:val="20"/>
                <w:szCs w:val="20"/>
              </w:rPr>
            </w:pPr>
          </w:p>
        </w:tc>
      </w:tr>
      <w:tr w:rsidR="00617673">
        <w:trPr>
          <w:trHeight w:val="270"/>
        </w:trPr>
        <w:tc>
          <w:tcPr>
            <w:tcW w:w="675"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617673">
        <w:trPr>
          <w:trHeight w:val="270"/>
        </w:trPr>
        <w:tc>
          <w:tcPr>
            <w:tcW w:w="675" w:type="dxa"/>
            <w:tcBorders>
              <w:top w:val="nil"/>
              <w:left w:val="single" w:sz="4" w:space="0" w:color="auto"/>
              <w:bottom w:val="single" w:sz="4" w:space="0" w:color="auto"/>
              <w:right w:val="single" w:sz="4" w:space="0" w:color="auto"/>
            </w:tcBorders>
          </w:tcPr>
          <w:p w:rsidR="00617673" w:rsidRDefault="0061767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617673" w:rsidRDefault="0061767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617673" w:rsidRDefault="00617673">
            <w:pPr>
              <w:widowControl/>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8"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lastRenderedPageBreak/>
        <w:t>询价期限请求和响应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w:t>
      </w:r>
      <w:r>
        <w:rPr>
          <w:rFonts w:ascii="宋体" w:hAnsi="宋体" w:hint="eastAsia"/>
          <w:color w:val="000000"/>
        </w:rPr>
        <w:t>询价期限。</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72" w:type="dxa"/>
        <w:tblLayout w:type="fixed"/>
        <w:tblLook w:val="04A0" w:firstRow="1" w:lastRow="0" w:firstColumn="1" w:lastColumn="0" w:noHBand="0" w:noVBand="1"/>
      </w:tblPr>
      <w:tblGrid>
        <w:gridCol w:w="675"/>
        <w:gridCol w:w="709"/>
        <w:gridCol w:w="1559"/>
        <w:gridCol w:w="2268"/>
        <w:gridCol w:w="709"/>
        <w:gridCol w:w="709"/>
        <w:gridCol w:w="1843"/>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C6B7C">
        <w:trPr>
          <w:trHeight w:val="270"/>
        </w:trPr>
        <w:tc>
          <w:tcPr>
            <w:tcW w:w="675"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bCs/>
                <w:color w:val="000000"/>
                <w:sz w:val="20"/>
                <w:szCs w:val="20"/>
              </w:rPr>
              <w:t>N76</w:t>
            </w:r>
          </w:p>
        </w:tc>
        <w:tc>
          <w:tcPr>
            <w:tcW w:w="1559"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highlight w:val="yellow"/>
              </w:rPr>
            </w:pPr>
            <w:r>
              <w:rPr>
                <w:rFonts w:ascii="宋体" w:hAnsi="宋体"/>
                <w:bCs/>
                <w:color w:val="000000"/>
                <w:sz w:val="20"/>
                <w:szCs w:val="20"/>
              </w:rPr>
              <w:t>[DataAndTermData]</w:t>
            </w:r>
          </w:p>
        </w:tc>
        <w:tc>
          <w:tcPr>
            <w:tcW w:w="2268"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期限数据</w:t>
            </w:r>
          </w:p>
        </w:tc>
        <w:tc>
          <w:tcPr>
            <w:tcW w:w="709" w:type="dxa"/>
            <w:tcBorders>
              <w:top w:val="single" w:sz="4" w:space="0" w:color="auto"/>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C6B7C">
        <w:trPr>
          <w:trHeight w:val="270"/>
        </w:trPr>
        <w:tc>
          <w:tcPr>
            <w:tcW w:w="675"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highlight w:val="yellow"/>
              </w:rPr>
            </w:pPr>
            <w:r>
              <w:rPr>
                <w:rFonts w:ascii="宋体" w:hAnsi="宋体" w:hint="eastAsia"/>
                <w:bCs/>
                <w:color w:val="000000"/>
                <w:sz w:val="20"/>
                <w:szCs w:val="20"/>
              </w:rPr>
              <w:t>{</w:t>
            </w:r>
            <w:r>
              <w:rPr>
                <w:rFonts w:ascii="宋体" w:hAnsi="宋体"/>
                <w:bCs/>
                <w:color w:val="000000"/>
                <w:sz w:val="20"/>
                <w:szCs w:val="20"/>
              </w:rPr>
              <w:t>DataAndTerm</w:t>
            </w:r>
            <w:r>
              <w:rPr>
                <w:rFonts w:ascii="宋体" w:hAnsi="宋体" w:hint="eastAsia"/>
                <w:bCs/>
                <w:color w:val="000000"/>
                <w:sz w:val="20"/>
                <w:szCs w:val="20"/>
              </w:rPr>
              <w:t>}</w:t>
            </w:r>
          </w:p>
        </w:tc>
        <w:tc>
          <w:tcPr>
            <w:tcW w:w="2268"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期限数据</w:t>
            </w:r>
          </w:p>
        </w:tc>
        <w:tc>
          <w:tcPr>
            <w:tcW w:w="709" w:type="dxa"/>
            <w:tcBorders>
              <w:top w:val="single" w:sz="4" w:space="0" w:color="auto"/>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按照即远、拆借、期权放置数据；内部顺序即为期限本身的展示顺序</w:t>
            </w:r>
          </w:p>
        </w:tc>
      </w:tr>
      <w:tr w:rsidR="005C6B7C">
        <w:trPr>
          <w:trHeight w:val="270"/>
        </w:trPr>
        <w:tc>
          <w:tcPr>
            <w:tcW w:w="675" w:type="dxa"/>
            <w:tcBorders>
              <w:top w:val="nil"/>
              <w:left w:val="single" w:sz="4" w:space="0" w:color="auto"/>
              <w:bottom w:val="single" w:sz="4" w:space="0" w:color="auto"/>
              <w:right w:val="single" w:sz="4" w:space="0" w:color="auto"/>
            </w:tcBorders>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559"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268"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09" w:type="dxa"/>
            <w:tcBorders>
              <w:top w:val="single" w:sz="4" w:space="0" w:color="auto"/>
              <w:left w:val="nil"/>
              <w:bottom w:val="single" w:sz="4" w:space="0" w:color="auto"/>
              <w:right w:val="single" w:sz="4" w:space="0" w:color="auto"/>
            </w:tcBorders>
            <w:vAlign w:val="center"/>
          </w:tcPr>
          <w:p w:rsidR="005C6B7C" w:rsidRDefault="005C6B7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p>
        </w:tc>
      </w:tr>
      <w:tr w:rsidR="005C6B7C">
        <w:trPr>
          <w:trHeight w:val="270"/>
        </w:trPr>
        <w:tc>
          <w:tcPr>
            <w:tcW w:w="675" w:type="dxa"/>
            <w:tcBorders>
              <w:top w:val="nil"/>
              <w:left w:val="single" w:sz="4" w:space="0" w:color="auto"/>
              <w:bottom w:val="single" w:sz="4" w:space="0" w:color="auto"/>
              <w:right w:val="single" w:sz="4" w:space="0" w:color="auto"/>
            </w:tcBorders>
          </w:tcPr>
          <w:p w:rsidR="005C6B7C" w:rsidRDefault="005C6B7C">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Q04</w:t>
            </w:r>
          </w:p>
        </w:tc>
        <w:tc>
          <w:tcPr>
            <w:tcW w:w="1559"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2268"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09" w:type="dxa"/>
            <w:tcBorders>
              <w:top w:val="single" w:sz="4" w:space="0" w:color="auto"/>
              <w:left w:val="nil"/>
              <w:bottom w:val="single" w:sz="4" w:space="0" w:color="auto"/>
              <w:right w:val="single" w:sz="4" w:space="0" w:color="auto"/>
            </w:tcBorders>
            <w:vAlign w:val="center"/>
          </w:tcPr>
          <w:p w:rsidR="005C6B7C" w:rsidRDefault="005C6B7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p>
        </w:tc>
      </w:tr>
      <w:tr w:rsidR="005C6B7C">
        <w:trPr>
          <w:trHeight w:val="270"/>
        </w:trPr>
        <w:tc>
          <w:tcPr>
            <w:tcW w:w="675" w:type="dxa"/>
            <w:tcBorders>
              <w:top w:val="nil"/>
              <w:left w:val="single" w:sz="4" w:space="0" w:color="auto"/>
              <w:bottom w:val="single" w:sz="4" w:space="0" w:color="auto"/>
              <w:right w:val="single" w:sz="4" w:space="0" w:color="auto"/>
            </w:tcBorders>
          </w:tcPr>
          <w:p w:rsidR="005C6B7C" w:rsidRDefault="005C6B7C">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X64</w:t>
            </w:r>
          </w:p>
        </w:tc>
        <w:tc>
          <w:tcPr>
            <w:tcW w:w="1559"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otcPortOperationFlag</w:t>
            </w:r>
          </w:p>
        </w:tc>
        <w:tc>
          <w:tcPr>
            <w:tcW w:w="2268"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期限类型</w:t>
            </w:r>
          </w:p>
        </w:tc>
        <w:tc>
          <w:tcPr>
            <w:tcW w:w="709" w:type="dxa"/>
            <w:tcBorders>
              <w:top w:val="single" w:sz="4" w:space="0" w:color="auto"/>
              <w:left w:val="nil"/>
              <w:bottom w:val="single" w:sz="4" w:space="0" w:color="auto"/>
              <w:right w:val="single" w:sz="4" w:space="0" w:color="auto"/>
            </w:tcBorders>
            <w:vAlign w:val="center"/>
          </w:tcPr>
          <w:p w:rsidR="005C6B7C" w:rsidRDefault="005C6B7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C6B7C" w:rsidRDefault="005C6B7C"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3" w:type="dxa"/>
            <w:tcBorders>
              <w:top w:val="nil"/>
              <w:left w:val="nil"/>
              <w:bottom w:val="single" w:sz="4" w:space="0" w:color="auto"/>
              <w:right w:val="single" w:sz="4" w:space="0" w:color="auto"/>
            </w:tcBorders>
            <w:vAlign w:val="center"/>
          </w:tcPr>
          <w:p w:rsidR="005C6B7C" w:rsidRDefault="005C6B7C">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8"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43"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r>
    </w:tbl>
    <w:p w:rsidR="00581365" w:rsidRPr="00C27955" w:rsidRDefault="00581365" w:rsidP="00C27955">
      <w:pPr>
        <w:ind w:firstLine="482"/>
        <w:rPr>
          <w:b/>
        </w:rPr>
      </w:pPr>
    </w:p>
    <w:p w:rsidR="00581365" w:rsidRDefault="00581365">
      <w:pPr>
        <w:ind w:firstLine="480"/>
      </w:pPr>
    </w:p>
    <w:p w:rsidR="00581365" w:rsidRDefault="00706DDF" w:rsidP="009F5A48">
      <w:pPr>
        <w:pStyle w:val="3"/>
        <w:numPr>
          <w:ilvl w:val="2"/>
          <w:numId w:val="1"/>
        </w:numPr>
        <w:ind w:left="980" w:hangingChars="305" w:hanging="980"/>
      </w:pPr>
      <w:bookmarkStart w:id="329" w:name="_Toc15258"/>
      <w:bookmarkStart w:id="330" w:name="_Toc13664"/>
      <w:bookmarkStart w:id="331" w:name="_Toc437936928"/>
      <w:bookmarkStart w:id="332" w:name="_Toc9460"/>
      <w:bookmarkStart w:id="333" w:name="_Toc493667829"/>
      <w:r>
        <w:rPr>
          <w:rFonts w:hint="eastAsia"/>
        </w:rPr>
        <w:t>权限信息</w:t>
      </w:r>
      <w:bookmarkEnd w:id="329"/>
      <w:bookmarkEnd w:id="330"/>
      <w:bookmarkEnd w:id="331"/>
      <w:bookmarkEnd w:id="332"/>
      <w:bookmarkEnd w:id="333"/>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交易席位询价权限查询请求和响应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查询所有交易席位询价权限</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180" w:type="dxa"/>
        <w:tblLayout w:type="fixed"/>
        <w:tblLook w:val="04A0" w:firstRow="1" w:lastRow="0" w:firstColumn="1" w:lastColumn="0" w:noHBand="0" w:noVBand="1"/>
      </w:tblPr>
      <w:tblGrid>
        <w:gridCol w:w="675"/>
        <w:gridCol w:w="709"/>
        <w:gridCol w:w="1843"/>
        <w:gridCol w:w="1843"/>
        <w:gridCol w:w="850"/>
        <w:gridCol w:w="851"/>
        <w:gridCol w:w="2409"/>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5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4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5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877F3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0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877F3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0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E63F2">
        <w:trPr>
          <w:trHeight w:val="270"/>
        </w:trPr>
        <w:tc>
          <w:tcPr>
            <w:tcW w:w="675" w:type="dxa"/>
            <w:tcBorders>
              <w:top w:val="nil"/>
              <w:left w:val="single" w:sz="4" w:space="0" w:color="auto"/>
              <w:bottom w:val="single" w:sz="4" w:space="0" w:color="auto"/>
              <w:right w:val="single" w:sz="4" w:space="0" w:color="auto"/>
            </w:tcBorders>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59</w:t>
            </w:r>
          </w:p>
        </w:tc>
        <w:tc>
          <w:tcPr>
            <w:tcW w:w="1843" w:type="dxa"/>
            <w:tcBorders>
              <w:top w:val="nil"/>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[tradeSeatOtcRightInfoData]</w:t>
            </w:r>
          </w:p>
        </w:tc>
        <w:tc>
          <w:tcPr>
            <w:tcW w:w="1843" w:type="dxa"/>
            <w:tcBorders>
              <w:top w:val="nil"/>
              <w:left w:val="nil"/>
              <w:bottom w:val="single" w:sz="4" w:space="0" w:color="auto"/>
              <w:right w:val="single" w:sz="4" w:space="0" w:color="auto"/>
            </w:tcBorders>
            <w:vAlign w:val="center"/>
          </w:tcPr>
          <w:p w:rsidR="007E63F2" w:rsidRDefault="007E63F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交易席位询价权限信息数据</w:t>
            </w:r>
          </w:p>
        </w:tc>
        <w:tc>
          <w:tcPr>
            <w:tcW w:w="850" w:type="dxa"/>
            <w:tcBorders>
              <w:top w:val="single" w:sz="4" w:space="0" w:color="auto"/>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09" w:type="dxa"/>
            <w:tcBorders>
              <w:top w:val="nil"/>
              <w:left w:val="nil"/>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7E63F2">
        <w:trPr>
          <w:trHeight w:val="270"/>
        </w:trPr>
        <w:tc>
          <w:tcPr>
            <w:tcW w:w="675" w:type="dxa"/>
            <w:tcBorders>
              <w:top w:val="nil"/>
              <w:left w:val="single" w:sz="4" w:space="0" w:color="auto"/>
              <w:bottom w:val="single" w:sz="4" w:space="0" w:color="auto"/>
              <w:right w:val="single" w:sz="4" w:space="0" w:color="auto"/>
            </w:tcBorders>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p>
        </w:tc>
        <w:tc>
          <w:tcPr>
            <w:tcW w:w="1843" w:type="dxa"/>
            <w:tcBorders>
              <w:top w:val="nil"/>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{tradeSeatOtcRightInfo}</w:t>
            </w:r>
          </w:p>
        </w:tc>
        <w:tc>
          <w:tcPr>
            <w:tcW w:w="1843" w:type="dxa"/>
            <w:tcBorders>
              <w:top w:val="nil"/>
              <w:left w:val="nil"/>
              <w:bottom w:val="single" w:sz="4" w:space="0" w:color="auto"/>
              <w:right w:val="single" w:sz="4" w:space="0" w:color="auto"/>
            </w:tcBorders>
            <w:vAlign w:val="center"/>
          </w:tcPr>
          <w:p w:rsidR="007E63F2" w:rsidRDefault="007E63F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交易席位询价权限信息</w:t>
            </w:r>
          </w:p>
        </w:tc>
        <w:tc>
          <w:tcPr>
            <w:tcW w:w="850" w:type="dxa"/>
            <w:tcBorders>
              <w:top w:val="single" w:sz="4" w:space="0" w:color="auto"/>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09" w:type="dxa"/>
            <w:tcBorders>
              <w:top w:val="nil"/>
              <w:left w:val="nil"/>
              <w:bottom w:val="single" w:sz="4" w:space="0" w:color="auto"/>
              <w:right w:val="single" w:sz="4" w:space="0" w:color="auto"/>
            </w:tcBorders>
            <w:vAlign w:val="center"/>
          </w:tcPr>
          <w:p w:rsidR="007E63F2" w:rsidRDefault="007E63F2">
            <w:pPr>
              <w:tabs>
                <w:tab w:val="right" w:pos="2336"/>
              </w:tabs>
              <w:spacing w:line="240" w:lineRule="auto"/>
              <w:ind w:firstLineChars="0" w:firstLine="0"/>
              <w:rPr>
                <w:rFonts w:ascii="宋体" w:hAnsi="宋体" w:cs="宋体"/>
                <w:color w:val="000000"/>
                <w:kern w:val="0"/>
                <w:sz w:val="20"/>
                <w:szCs w:val="20"/>
              </w:rPr>
            </w:pPr>
          </w:p>
        </w:tc>
      </w:tr>
      <w:tr w:rsidR="007E63F2">
        <w:trPr>
          <w:trHeight w:val="270"/>
        </w:trPr>
        <w:tc>
          <w:tcPr>
            <w:tcW w:w="675" w:type="dxa"/>
            <w:tcBorders>
              <w:top w:val="nil"/>
              <w:left w:val="single" w:sz="4" w:space="0" w:color="auto"/>
              <w:bottom w:val="single" w:sz="4" w:space="0" w:color="auto"/>
              <w:right w:val="single" w:sz="4" w:space="0" w:color="auto"/>
            </w:tcBorders>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843" w:type="dxa"/>
            <w:tcBorders>
              <w:top w:val="nil"/>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843" w:type="dxa"/>
            <w:tcBorders>
              <w:top w:val="nil"/>
              <w:left w:val="nil"/>
              <w:bottom w:val="single" w:sz="4" w:space="0" w:color="auto"/>
              <w:right w:val="single" w:sz="4" w:space="0" w:color="auto"/>
            </w:tcBorders>
            <w:vAlign w:val="center"/>
          </w:tcPr>
          <w:p w:rsidR="007E63F2" w:rsidRDefault="007E63F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0" w:type="dxa"/>
            <w:tcBorders>
              <w:top w:val="single" w:sz="4" w:space="0" w:color="auto"/>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09" w:type="dxa"/>
            <w:tcBorders>
              <w:top w:val="nil"/>
              <w:left w:val="nil"/>
              <w:bottom w:val="single" w:sz="4" w:space="0" w:color="auto"/>
              <w:right w:val="single" w:sz="4" w:space="0" w:color="auto"/>
            </w:tcBorders>
            <w:vAlign w:val="center"/>
          </w:tcPr>
          <w:p w:rsidR="007E63F2" w:rsidRDefault="007E63F2">
            <w:pPr>
              <w:tabs>
                <w:tab w:val="right" w:pos="2336"/>
              </w:tabs>
              <w:spacing w:line="240" w:lineRule="auto"/>
              <w:ind w:firstLineChars="0" w:firstLine="0"/>
              <w:rPr>
                <w:rFonts w:ascii="宋体" w:hAnsi="宋体" w:cs="宋体"/>
                <w:color w:val="000000"/>
                <w:kern w:val="0"/>
                <w:sz w:val="20"/>
                <w:szCs w:val="20"/>
              </w:rPr>
            </w:pPr>
          </w:p>
        </w:tc>
      </w:tr>
      <w:tr w:rsidR="007E63F2">
        <w:trPr>
          <w:trHeight w:val="270"/>
        </w:trPr>
        <w:tc>
          <w:tcPr>
            <w:tcW w:w="675" w:type="dxa"/>
            <w:tcBorders>
              <w:top w:val="nil"/>
              <w:left w:val="single" w:sz="4" w:space="0" w:color="auto"/>
              <w:bottom w:val="single" w:sz="4" w:space="0" w:color="auto"/>
              <w:right w:val="single" w:sz="4" w:space="0" w:color="auto"/>
            </w:tcBorders>
          </w:tcPr>
          <w:p w:rsidR="007E63F2" w:rsidRDefault="007E63F2">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w:t>
            </w:r>
            <w:r>
              <w:rPr>
                <w:rFonts w:ascii="宋体" w:hAnsi="宋体" w:cs="宋体" w:hint="eastAsia"/>
                <w:color w:val="000000"/>
                <w:kern w:val="0"/>
                <w:sz w:val="20"/>
                <w:szCs w:val="20"/>
              </w:rPr>
              <w:t>8</w:t>
            </w:r>
          </w:p>
        </w:tc>
        <w:tc>
          <w:tcPr>
            <w:tcW w:w="1843" w:type="dxa"/>
            <w:tcBorders>
              <w:top w:val="nil"/>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tradeSeatOtcRigh</w:t>
            </w:r>
            <w:r>
              <w:rPr>
                <w:rFonts w:ascii="宋体" w:hAnsi="宋体" w:cs="宋体"/>
                <w:color w:val="000000"/>
                <w:kern w:val="0"/>
                <w:sz w:val="20"/>
                <w:szCs w:val="20"/>
              </w:rPr>
              <w:lastRenderedPageBreak/>
              <w:t>t</w:t>
            </w:r>
          </w:p>
        </w:tc>
        <w:tc>
          <w:tcPr>
            <w:tcW w:w="1843" w:type="dxa"/>
            <w:tcBorders>
              <w:top w:val="nil"/>
              <w:left w:val="nil"/>
              <w:bottom w:val="single" w:sz="4" w:space="0" w:color="auto"/>
              <w:right w:val="single" w:sz="4" w:space="0" w:color="auto"/>
            </w:tcBorders>
            <w:vAlign w:val="center"/>
          </w:tcPr>
          <w:p w:rsidR="007E63F2" w:rsidRDefault="007E63F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交易席位询价权限</w:t>
            </w:r>
          </w:p>
        </w:tc>
        <w:tc>
          <w:tcPr>
            <w:tcW w:w="850" w:type="dxa"/>
            <w:tcBorders>
              <w:top w:val="single" w:sz="4" w:space="0" w:color="auto"/>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09" w:type="dxa"/>
            <w:tcBorders>
              <w:top w:val="nil"/>
              <w:left w:val="nil"/>
              <w:bottom w:val="single" w:sz="4" w:space="0" w:color="auto"/>
              <w:right w:val="single" w:sz="4" w:space="0" w:color="auto"/>
            </w:tcBorders>
            <w:vAlign w:val="center"/>
          </w:tcPr>
          <w:p w:rsidR="007E63F2" w:rsidRDefault="007E63F2">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85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409"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409"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843"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0"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09" w:type="dxa"/>
            <w:tcBorders>
              <w:top w:val="nil"/>
              <w:left w:val="nil"/>
              <w:bottom w:val="single" w:sz="4" w:space="0" w:color="auto"/>
              <w:right w:val="single" w:sz="4" w:space="0" w:color="auto"/>
            </w:tcBorders>
            <w:vAlign w:val="center"/>
          </w:tcPr>
          <w:p w:rsidR="00C27955" w:rsidRDefault="00C27955" w:rsidP="00C27955">
            <w:pPr>
              <w:tabs>
                <w:tab w:val="right" w:pos="2336"/>
              </w:tabs>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推送交易席位询价权限信息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：交易席位权限发生变化时，OTCPORT将向指定席位推送该席位新的询价权限信息。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502" w:type="dxa"/>
        <w:tblLayout w:type="fixed"/>
        <w:tblLook w:val="04A0" w:firstRow="1" w:lastRow="0" w:firstColumn="1" w:lastColumn="0" w:noHBand="0" w:noVBand="1"/>
      </w:tblPr>
      <w:tblGrid>
        <w:gridCol w:w="746"/>
        <w:gridCol w:w="1504"/>
        <w:gridCol w:w="1793"/>
        <w:gridCol w:w="798"/>
        <w:gridCol w:w="3661"/>
      </w:tblGrid>
      <w:tr w:rsidR="00581365">
        <w:trPr>
          <w:trHeight w:val="270"/>
          <w:tblHeader/>
        </w:trPr>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0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6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5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9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w:t>
            </w:r>
            <w:r>
              <w:rPr>
                <w:rFonts w:ascii="宋体" w:hAnsi="宋体" w:cs="宋体" w:hint="eastAsia"/>
                <w:color w:val="000000"/>
                <w:kern w:val="0"/>
                <w:sz w:val="20"/>
                <w:szCs w:val="20"/>
              </w:rPr>
              <w:t>8</w:t>
            </w:r>
          </w:p>
        </w:tc>
        <w:tc>
          <w:tcPr>
            <w:tcW w:w="15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tradeSeatOtcRight</w:t>
            </w:r>
          </w:p>
        </w:tc>
        <w:tc>
          <w:tcPr>
            <w:tcW w:w="179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交易席位询价权限</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交易席位询价合约权限查询请求和响应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查询所有席位的询价合约权限信息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468" w:type="dxa"/>
        <w:tblLayout w:type="fixed"/>
        <w:tblLook w:val="04A0" w:firstRow="1" w:lastRow="0" w:firstColumn="1" w:lastColumn="0" w:noHBand="0" w:noVBand="1"/>
      </w:tblPr>
      <w:tblGrid>
        <w:gridCol w:w="674"/>
        <w:gridCol w:w="708"/>
        <w:gridCol w:w="1559"/>
        <w:gridCol w:w="1845"/>
        <w:gridCol w:w="851"/>
        <w:gridCol w:w="708"/>
        <w:gridCol w:w="3123"/>
      </w:tblGrid>
      <w:tr w:rsidR="00581365">
        <w:trPr>
          <w:trHeight w:val="270"/>
          <w:tblHeader/>
        </w:trPr>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5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12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5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877F3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12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877F3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12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E63F2">
        <w:trPr>
          <w:trHeight w:val="270"/>
        </w:trPr>
        <w:tc>
          <w:tcPr>
            <w:tcW w:w="674"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N49</w:t>
            </w:r>
          </w:p>
        </w:tc>
        <w:tc>
          <w:tcPr>
            <w:tcW w:w="1559" w:type="dxa"/>
            <w:tcBorders>
              <w:top w:val="nil"/>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[tradeSeatOtcInstRightInfoData]</w:t>
            </w:r>
          </w:p>
        </w:tc>
        <w:tc>
          <w:tcPr>
            <w:tcW w:w="1845" w:type="dxa"/>
            <w:tcBorders>
              <w:top w:val="nil"/>
              <w:left w:val="nil"/>
              <w:bottom w:val="single" w:sz="4" w:space="0" w:color="auto"/>
              <w:right w:val="single" w:sz="4" w:space="0" w:color="auto"/>
            </w:tcBorders>
            <w:vAlign w:val="center"/>
          </w:tcPr>
          <w:p w:rsidR="007E63F2" w:rsidRDefault="007E63F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交易席位询价合约权限信息数据</w:t>
            </w:r>
          </w:p>
        </w:tc>
        <w:tc>
          <w:tcPr>
            <w:tcW w:w="851" w:type="dxa"/>
            <w:tcBorders>
              <w:top w:val="single" w:sz="4" w:space="0" w:color="auto"/>
              <w:left w:val="nil"/>
              <w:bottom w:val="single" w:sz="4" w:space="0" w:color="auto"/>
              <w:right w:val="single" w:sz="4" w:space="0" w:color="auto"/>
            </w:tcBorders>
            <w:vAlign w:val="center"/>
          </w:tcPr>
          <w:p w:rsidR="007E63F2" w:rsidRDefault="007E63F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123" w:type="dxa"/>
            <w:tcBorders>
              <w:top w:val="nil"/>
              <w:left w:val="nil"/>
              <w:bottom w:val="single" w:sz="4" w:space="0" w:color="auto"/>
              <w:right w:val="single" w:sz="4" w:space="0" w:color="auto"/>
            </w:tcBorders>
            <w:vAlign w:val="center"/>
          </w:tcPr>
          <w:p w:rsidR="007E63F2" w:rsidRDefault="007E63F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FD21B0">
        <w:trPr>
          <w:trHeight w:val="270"/>
        </w:trPr>
        <w:tc>
          <w:tcPr>
            <w:tcW w:w="674"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sidRPr="007E63F2">
              <w:rPr>
                <w:rFonts w:ascii="宋体" w:hAnsi="宋体" w:cs="宋体" w:hint="eastAsia"/>
                <w:color w:val="000000"/>
                <w:kern w:val="0"/>
                <w:sz w:val="20"/>
                <w:szCs w:val="20"/>
              </w:rPr>
              <w:t>C</w:t>
            </w: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{tradeSeatOtcInstRightInfo}</w:t>
            </w:r>
          </w:p>
        </w:tc>
        <w:tc>
          <w:tcPr>
            <w:tcW w:w="1845"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交易席位询价合约权限信息</w:t>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123"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p>
        </w:tc>
      </w:tr>
      <w:tr w:rsidR="00FD21B0" w:rsidTr="00C5706A">
        <w:trPr>
          <w:trHeight w:val="270"/>
        </w:trPr>
        <w:tc>
          <w:tcPr>
            <w:tcW w:w="674"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sidRPr="007E63F2">
              <w:rPr>
                <w:rFonts w:ascii="宋体" w:hAnsi="宋体" w:cs="宋体" w:hint="eastAsia"/>
                <w:color w:val="000000"/>
                <w:kern w:val="0"/>
                <w:sz w:val="20"/>
                <w:szCs w:val="20"/>
              </w:rPr>
              <w:t>C</w:t>
            </w: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seatID</w:t>
            </w:r>
          </w:p>
        </w:tc>
        <w:tc>
          <w:tcPr>
            <w:tcW w:w="1845"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123"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p>
        </w:tc>
      </w:tr>
      <w:tr w:rsidR="00FD21B0" w:rsidTr="00C5706A">
        <w:trPr>
          <w:trHeight w:val="270"/>
        </w:trPr>
        <w:tc>
          <w:tcPr>
            <w:tcW w:w="674"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sidRPr="007E63F2">
              <w:rPr>
                <w:rFonts w:ascii="宋体" w:hAnsi="宋体" w:cs="宋体" w:hint="eastAsia"/>
                <w:color w:val="000000"/>
                <w:kern w:val="0"/>
                <w:sz w:val="20"/>
                <w:szCs w:val="20"/>
              </w:rPr>
              <w:t>C</w:t>
            </w:r>
          </w:p>
        </w:tc>
        <w:tc>
          <w:tcPr>
            <w:tcW w:w="708" w:type="dxa"/>
            <w:tcBorders>
              <w:top w:val="nil"/>
              <w:left w:val="single" w:sz="4" w:space="0" w:color="auto"/>
              <w:bottom w:val="single" w:sz="4" w:space="0" w:color="auto"/>
              <w:right w:val="single" w:sz="4" w:space="0" w:color="auto"/>
            </w:tcBorders>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845"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123"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p>
        </w:tc>
      </w:tr>
      <w:tr w:rsidR="00FD21B0" w:rsidTr="00C5706A">
        <w:trPr>
          <w:trHeight w:val="270"/>
        </w:trPr>
        <w:tc>
          <w:tcPr>
            <w:tcW w:w="674"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sidRPr="007E63F2">
              <w:rPr>
                <w:rFonts w:ascii="宋体" w:hAnsi="宋体" w:cs="宋体" w:hint="eastAsia"/>
                <w:color w:val="000000"/>
                <w:kern w:val="0"/>
                <w:sz w:val="20"/>
                <w:szCs w:val="20"/>
              </w:rPr>
              <w:t>C</w:t>
            </w:r>
          </w:p>
        </w:tc>
        <w:tc>
          <w:tcPr>
            <w:tcW w:w="708" w:type="dxa"/>
            <w:tcBorders>
              <w:top w:val="nil"/>
              <w:left w:val="single" w:sz="4" w:space="0" w:color="auto"/>
              <w:bottom w:val="single" w:sz="4" w:space="0" w:color="auto"/>
              <w:right w:val="single" w:sz="4" w:space="0" w:color="auto"/>
            </w:tcBorders>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70</w:t>
            </w:r>
          </w:p>
        </w:tc>
        <w:tc>
          <w:tcPr>
            <w:tcW w:w="1559"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sz w:val="20"/>
                <w:szCs w:val="20"/>
              </w:rPr>
            </w:pPr>
            <w:r>
              <w:rPr>
                <w:rFonts w:ascii="宋体" w:hAnsi="宋体"/>
                <w:sz w:val="20"/>
                <w:szCs w:val="20"/>
              </w:rPr>
              <w:t>otcInstRight</w:t>
            </w:r>
          </w:p>
        </w:tc>
        <w:tc>
          <w:tcPr>
            <w:tcW w:w="1845"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询价合约权限</w:t>
            </w:r>
            <w:r>
              <w:rPr>
                <w:rFonts w:ascii="宋体" w:hAnsi="宋体" w:cs="宋体"/>
                <w:color w:val="000000"/>
                <w:kern w:val="0"/>
                <w:sz w:val="20"/>
                <w:szCs w:val="20"/>
              </w:rPr>
              <w:tab/>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Pr="007E63F2"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123"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r>
      <w:tr w:rsidR="00FD21B0">
        <w:trPr>
          <w:trHeight w:val="270"/>
        </w:trPr>
        <w:tc>
          <w:tcPr>
            <w:tcW w:w="674"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5"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123"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p>
        </w:tc>
      </w:tr>
      <w:tr w:rsidR="00FD21B0">
        <w:trPr>
          <w:trHeight w:val="270"/>
        </w:trPr>
        <w:tc>
          <w:tcPr>
            <w:tcW w:w="674"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5"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1"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3123" w:type="dxa"/>
            <w:tcBorders>
              <w:top w:val="nil"/>
              <w:left w:val="nil"/>
              <w:bottom w:val="single" w:sz="4" w:space="0" w:color="auto"/>
              <w:right w:val="single" w:sz="4" w:space="0" w:color="auto"/>
            </w:tcBorders>
            <w:vAlign w:val="center"/>
          </w:tcPr>
          <w:p w:rsidR="00FD21B0" w:rsidRDefault="00FD21B0">
            <w:pPr>
              <w:tabs>
                <w:tab w:val="right" w:pos="2336"/>
              </w:tabs>
              <w:spacing w:line="240" w:lineRule="auto"/>
              <w:ind w:firstLineChars="0" w:firstLine="0"/>
              <w:rPr>
                <w:rFonts w:ascii="宋体" w:hAnsi="宋体" w:cs="宋体"/>
                <w:color w:val="000000"/>
                <w:kern w:val="0"/>
                <w:sz w:val="20"/>
                <w:szCs w:val="20"/>
              </w:rPr>
            </w:pPr>
          </w:p>
        </w:tc>
      </w:tr>
      <w:tr w:rsidR="00FD21B0" w:rsidTr="00C27955">
        <w:trPr>
          <w:trHeight w:val="270"/>
        </w:trPr>
        <w:tc>
          <w:tcPr>
            <w:tcW w:w="674" w:type="dxa"/>
            <w:tcBorders>
              <w:top w:val="nil"/>
              <w:left w:val="single" w:sz="4" w:space="0" w:color="auto"/>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p>
        </w:tc>
        <w:tc>
          <w:tcPr>
            <w:tcW w:w="708" w:type="dxa"/>
            <w:tcBorders>
              <w:top w:val="nil"/>
              <w:left w:val="single" w:sz="4" w:space="0" w:color="auto"/>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5" w:type="dxa"/>
            <w:tcBorders>
              <w:top w:val="nil"/>
              <w:left w:val="nil"/>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1" w:type="dxa"/>
            <w:tcBorders>
              <w:top w:val="single" w:sz="4" w:space="0" w:color="auto"/>
              <w:left w:val="nil"/>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single" w:sz="4" w:space="0" w:color="auto"/>
              <w:bottom w:val="single" w:sz="4" w:space="0" w:color="auto"/>
              <w:right w:val="single" w:sz="4" w:space="0" w:color="auto"/>
            </w:tcBorders>
            <w:vAlign w:val="center"/>
          </w:tcPr>
          <w:p w:rsidR="00FD21B0" w:rsidRDefault="00FD21B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123" w:type="dxa"/>
            <w:tcBorders>
              <w:top w:val="nil"/>
              <w:left w:val="nil"/>
              <w:bottom w:val="single" w:sz="4" w:space="0" w:color="auto"/>
              <w:right w:val="single" w:sz="4" w:space="0" w:color="auto"/>
            </w:tcBorders>
            <w:vAlign w:val="center"/>
          </w:tcPr>
          <w:p w:rsidR="00FD21B0" w:rsidRDefault="00FD21B0" w:rsidP="00C27955">
            <w:pPr>
              <w:tabs>
                <w:tab w:val="right" w:pos="2336"/>
              </w:tabs>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lastRenderedPageBreak/>
        <w:t>推送交易席位询价合约权限信息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：交易席位的询价合约权限发生变化时，OTCPORT将向本席位推送该席位新的询价合约权限信息。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503" w:type="dxa"/>
        <w:tblLayout w:type="fixed"/>
        <w:tblLook w:val="04A0" w:firstRow="1" w:lastRow="0" w:firstColumn="1" w:lastColumn="0" w:noHBand="0" w:noVBand="1"/>
      </w:tblPr>
      <w:tblGrid>
        <w:gridCol w:w="747"/>
        <w:gridCol w:w="1504"/>
        <w:gridCol w:w="1793"/>
        <w:gridCol w:w="798"/>
        <w:gridCol w:w="3661"/>
      </w:tblGrid>
      <w:tr w:rsidR="00581365">
        <w:trPr>
          <w:trHeight w:val="270"/>
          <w:tblHeader/>
        </w:trPr>
        <w:tc>
          <w:tcPr>
            <w:tcW w:w="74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0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6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5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seatID</w:t>
            </w:r>
          </w:p>
        </w:tc>
        <w:tc>
          <w:tcPr>
            <w:tcW w:w="179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70</w:t>
            </w:r>
          </w:p>
        </w:tc>
        <w:tc>
          <w:tcPr>
            <w:tcW w:w="150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sz w:val="20"/>
                <w:szCs w:val="20"/>
              </w:rPr>
            </w:pPr>
            <w:r>
              <w:rPr>
                <w:rFonts w:ascii="宋体" w:hAnsi="宋体"/>
                <w:sz w:val="20"/>
                <w:szCs w:val="20"/>
              </w:rPr>
              <w:t>otcInstRight</w:t>
            </w:r>
          </w:p>
        </w:tc>
        <w:tc>
          <w:tcPr>
            <w:tcW w:w="1793" w:type="dxa"/>
            <w:tcBorders>
              <w:top w:val="nil"/>
              <w:left w:val="nil"/>
              <w:bottom w:val="single" w:sz="4" w:space="0" w:color="auto"/>
              <w:right w:val="single" w:sz="4" w:space="0" w:color="auto"/>
            </w:tcBorders>
            <w:vAlign w:val="center"/>
          </w:tcPr>
          <w:p w:rsidR="00581365" w:rsidRDefault="00706DDF">
            <w:pPr>
              <w:tabs>
                <w:tab w:val="right" w:pos="2336"/>
              </w:tabs>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询价合约权限</w:t>
            </w:r>
            <w:r>
              <w:rPr>
                <w:rFonts w:ascii="宋体" w:hAnsi="宋体" w:cs="宋体"/>
                <w:color w:val="000000"/>
                <w:kern w:val="0"/>
                <w:sz w:val="20"/>
                <w:szCs w:val="20"/>
              </w:rPr>
              <w:tab/>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询价合约可交易对手权限参数信息查询请求和响应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：指令主要用于发起</w:t>
      </w:r>
      <w:r>
        <w:rPr>
          <w:rFonts w:hint="eastAsia"/>
        </w:rPr>
        <w:t>询价合约可交易对手权限参数信息查询</w:t>
      </w:r>
      <w:r>
        <w:rPr>
          <w:rFonts w:ascii="宋体" w:hAnsi="宋体" w:hint="eastAsia"/>
          <w:color w:val="000000"/>
        </w:rPr>
        <w:t>操作。</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97" w:type="dxa"/>
        <w:tblLayout w:type="fixed"/>
        <w:tblLook w:val="04A0" w:firstRow="1" w:lastRow="0" w:firstColumn="1" w:lastColumn="0" w:noHBand="0" w:noVBand="1"/>
      </w:tblPr>
      <w:tblGrid>
        <w:gridCol w:w="675"/>
        <w:gridCol w:w="709"/>
        <w:gridCol w:w="1559"/>
        <w:gridCol w:w="2268"/>
        <w:gridCol w:w="709"/>
        <w:gridCol w:w="709"/>
        <w:gridCol w:w="2268"/>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FD21B0">
        <w:trPr>
          <w:trHeight w:val="270"/>
        </w:trPr>
        <w:tc>
          <w:tcPr>
            <w:tcW w:w="675"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N50</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[otcInstOpTraderRightInfoData]</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询价合约可交易对手权限信息数据</w:t>
            </w:r>
          </w:p>
        </w:tc>
        <w:tc>
          <w:tcPr>
            <w:tcW w:w="709"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FD21B0">
        <w:trPr>
          <w:trHeight w:val="270"/>
        </w:trPr>
        <w:tc>
          <w:tcPr>
            <w:tcW w:w="675"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{otcInstOpTraderRightInfo}</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询价合约可交易对手权限信息</w:t>
            </w:r>
          </w:p>
        </w:tc>
        <w:tc>
          <w:tcPr>
            <w:tcW w:w="709"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r>
      <w:tr w:rsidR="00FD21B0">
        <w:trPr>
          <w:trHeight w:val="270"/>
        </w:trPr>
        <w:tc>
          <w:tcPr>
            <w:tcW w:w="675" w:type="dxa"/>
            <w:tcBorders>
              <w:top w:val="nil"/>
              <w:left w:val="single" w:sz="4" w:space="0" w:color="auto"/>
              <w:bottom w:val="single" w:sz="4" w:space="0" w:color="auto"/>
              <w:right w:val="single" w:sz="4" w:space="0" w:color="auto"/>
            </w:tcBorders>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268"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p>
        </w:tc>
      </w:tr>
      <w:tr w:rsidR="00FD21B0">
        <w:trPr>
          <w:trHeight w:val="270"/>
        </w:trPr>
        <w:tc>
          <w:tcPr>
            <w:tcW w:w="675" w:type="dxa"/>
            <w:tcBorders>
              <w:top w:val="nil"/>
              <w:left w:val="single" w:sz="4" w:space="0" w:color="auto"/>
              <w:bottom w:val="single" w:sz="4" w:space="0" w:color="auto"/>
              <w:right w:val="single" w:sz="4" w:space="0" w:color="auto"/>
            </w:tcBorders>
          </w:tcPr>
          <w:p w:rsidR="00FD21B0" w:rsidRDefault="00FD21B0">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N71</w:t>
            </w:r>
          </w:p>
        </w:tc>
        <w:tc>
          <w:tcPr>
            <w:tcW w:w="1559" w:type="dxa"/>
            <w:tcBorders>
              <w:top w:val="nil"/>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marketTrade</w:t>
            </w:r>
            <w:r>
              <w:rPr>
                <w:rFonts w:ascii="宋体" w:hAnsi="宋体" w:cs="宋体"/>
                <w:color w:val="000000"/>
                <w:kern w:val="0"/>
                <w:sz w:val="20"/>
                <w:szCs w:val="20"/>
              </w:rPr>
              <w:t>Proxy</w:t>
            </w:r>
            <w:r>
              <w:rPr>
                <w:rFonts w:ascii="宋体" w:hAnsi="宋体" w:cs="宋体" w:hint="eastAsia"/>
                <w:color w:val="000000"/>
                <w:kern w:val="0"/>
                <w:sz w:val="20"/>
                <w:szCs w:val="20"/>
              </w:rPr>
              <w:t>Right</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是否允许跨板块代理交易</w:t>
            </w:r>
          </w:p>
        </w:tc>
        <w:tc>
          <w:tcPr>
            <w:tcW w:w="709"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p>
        </w:tc>
      </w:tr>
      <w:tr w:rsidR="00FD21B0">
        <w:trPr>
          <w:trHeight w:val="270"/>
        </w:trPr>
        <w:tc>
          <w:tcPr>
            <w:tcW w:w="675" w:type="dxa"/>
            <w:tcBorders>
              <w:top w:val="nil"/>
              <w:left w:val="single" w:sz="4" w:space="0" w:color="auto"/>
              <w:bottom w:val="single" w:sz="4" w:space="0" w:color="auto"/>
              <w:right w:val="single" w:sz="4" w:space="0" w:color="auto"/>
            </w:tcBorders>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N72</w:t>
            </w:r>
          </w:p>
        </w:tc>
        <w:tc>
          <w:tcPr>
            <w:tcW w:w="1559" w:type="dxa"/>
            <w:tcBorders>
              <w:top w:val="nil"/>
              <w:left w:val="nil"/>
              <w:bottom w:val="single" w:sz="4" w:space="0" w:color="auto"/>
              <w:right w:val="single" w:sz="4" w:space="0" w:color="auto"/>
            </w:tcBorders>
            <w:vAlign w:val="center"/>
          </w:tcPr>
          <w:p w:rsidR="00FD21B0" w:rsidRDefault="00FD21B0">
            <w:pPr>
              <w:pStyle w:val="ordinary-output"/>
              <w:jc w:val="both"/>
              <w:rPr>
                <w:sz w:val="20"/>
                <w:szCs w:val="20"/>
              </w:rPr>
            </w:pPr>
            <w:r>
              <w:rPr>
                <w:color w:val="000000"/>
                <w:sz w:val="20"/>
                <w:szCs w:val="20"/>
              </w:rPr>
              <w:t>marketTradeSelfRight</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是否允许跨板块自营交易</w:t>
            </w:r>
          </w:p>
        </w:tc>
        <w:tc>
          <w:tcPr>
            <w:tcW w:w="709" w:type="dxa"/>
            <w:tcBorders>
              <w:top w:val="single" w:sz="4" w:space="0" w:color="auto"/>
              <w:left w:val="nil"/>
              <w:bottom w:val="single" w:sz="4" w:space="0" w:color="auto"/>
              <w:right w:val="single" w:sz="4" w:space="0" w:color="auto"/>
            </w:tcBorders>
            <w:vAlign w:val="center"/>
          </w:tcPr>
          <w:p w:rsidR="00FD21B0" w:rsidRDefault="00FD21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FD21B0" w:rsidRDefault="00FD21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68" w:type="dxa"/>
            <w:tcBorders>
              <w:top w:val="nil"/>
              <w:left w:val="nil"/>
              <w:bottom w:val="single" w:sz="4" w:space="0" w:color="auto"/>
              <w:right w:val="single" w:sz="4" w:space="0" w:color="auto"/>
            </w:tcBorders>
            <w:vAlign w:val="center"/>
          </w:tcPr>
          <w:p w:rsidR="00FD21B0" w:rsidRDefault="00FD21B0">
            <w:pPr>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highlight w:val="red"/>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r>
      <w:tr w:rsidR="00C27955" w:rsidTr="00C27955">
        <w:trPr>
          <w:trHeight w:val="270"/>
        </w:trPr>
        <w:tc>
          <w:tcPr>
            <w:tcW w:w="675"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59"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8" w:type="dxa"/>
            <w:tcBorders>
              <w:top w:val="nil"/>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27955" w:rsidRDefault="00C2795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68" w:type="dxa"/>
            <w:tcBorders>
              <w:top w:val="nil"/>
              <w:left w:val="nil"/>
              <w:bottom w:val="single" w:sz="4" w:space="0" w:color="auto"/>
              <w:right w:val="single" w:sz="4" w:space="0" w:color="auto"/>
            </w:tcBorders>
            <w:vAlign w:val="center"/>
          </w:tcPr>
          <w:p w:rsidR="00C27955" w:rsidRDefault="00C27955" w:rsidP="00C27955">
            <w:pPr>
              <w:spacing w:line="240" w:lineRule="auto"/>
              <w:ind w:firstLineChars="0" w:firstLine="0"/>
              <w:rPr>
                <w:rFonts w:ascii="宋体" w:hAnsi="宋体" w:cs="宋体"/>
                <w:color w:val="000000"/>
                <w:kern w:val="0"/>
                <w:sz w:val="20"/>
                <w:szCs w:val="20"/>
              </w:rPr>
            </w:pPr>
          </w:p>
        </w:tc>
      </w:tr>
    </w:tbl>
    <w:p w:rsidR="00C27955" w:rsidRPr="00C27955" w:rsidRDefault="00C27955" w:rsidP="00C2795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推送询价合约可交易对手权限参数信息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询价合约可交易对手权限参数发生变化时，</w:t>
      </w:r>
      <w:r>
        <w:rPr>
          <w:rFonts w:hint="eastAsia"/>
        </w:rPr>
        <w:t>OTCPORT</w:t>
      </w:r>
      <w:r>
        <w:rPr>
          <w:rFonts w:hint="eastAsia"/>
        </w:rPr>
        <w:t>向全市场推送新的询价合</w:t>
      </w:r>
      <w:r>
        <w:rPr>
          <w:rFonts w:hint="eastAsia"/>
        </w:rPr>
        <w:lastRenderedPageBreak/>
        <w:t>约可交易对手权限参数信息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257" w:type="dxa"/>
        <w:tblLayout w:type="fixed"/>
        <w:tblLook w:val="04A0" w:firstRow="1" w:lastRow="0" w:firstColumn="1" w:lastColumn="0" w:noHBand="0" w:noVBand="1"/>
      </w:tblPr>
      <w:tblGrid>
        <w:gridCol w:w="783"/>
        <w:gridCol w:w="1531"/>
        <w:gridCol w:w="2222"/>
        <w:gridCol w:w="823"/>
        <w:gridCol w:w="2898"/>
      </w:tblGrid>
      <w:tr w:rsidR="00581365">
        <w:trPr>
          <w:trHeight w:val="270"/>
          <w:tblHeader/>
        </w:trPr>
        <w:tc>
          <w:tcPr>
            <w:tcW w:w="78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2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2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8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8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22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82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89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83"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N71</w:t>
            </w:r>
          </w:p>
        </w:tc>
        <w:tc>
          <w:tcPr>
            <w:tcW w:w="15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marketTrade</w:t>
            </w:r>
            <w:r>
              <w:rPr>
                <w:rFonts w:ascii="宋体" w:hAnsi="宋体" w:cs="宋体"/>
                <w:color w:val="000000"/>
                <w:kern w:val="0"/>
                <w:sz w:val="20"/>
                <w:szCs w:val="20"/>
              </w:rPr>
              <w:t>Proxy</w:t>
            </w:r>
            <w:r>
              <w:rPr>
                <w:rFonts w:ascii="宋体" w:hAnsi="宋体" w:cs="宋体" w:hint="eastAsia"/>
                <w:color w:val="000000"/>
                <w:kern w:val="0"/>
                <w:sz w:val="20"/>
                <w:szCs w:val="20"/>
              </w:rPr>
              <w:t>Right</w:t>
            </w:r>
          </w:p>
        </w:tc>
        <w:tc>
          <w:tcPr>
            <w:tcW w:w="222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是否允许跨板块代理交易</w:t>
            </w:r>
          </w:p>
        </w:tc>
        <w:tc>
          <w:tcPr>
            <w:tcW w:w="82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898"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r>
      <w:tr w:rsidR="00581365">
        <w:trPr>
          <w:trHeight w:val="698"/>
        </w:trPr>
        <w:tc>
          <w:tcPr>
            <w:tcW w:w="78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N72</w:t>
            </w:r>
          </w:p>
        </w:tc>
        <w:tc>
          <w:tcPr>
            <w:tcW w:w="1531" w:type="dxa"/>
            <w:tcBorders>
              <w:top w:val="nil"/>
              <w:left w:val="nil"/>
              <w:bottom w:val="single" w:sz="4" w:space="0" w:color="auto"/>
              <w:right w:val="single" w:sz="4" w:space="0" w:color="auto"/>
            </w:tcBorders>
            <w:vAlign w:val="center"/>
          </w:tcPr>
          <w:p w:rsidR="00581365" w:rsidRDefault="00706DDF">
            <w:pPr>
              <w:pStyle w:val="ordinary-output"/>
              <w:jc w:val="both"/>
              <w:rPr>
                <w:sz w:val="20"/>
                <w:szCs w:val="20"/>
              </w:rPr>
            </w:pPr>
            <w:r>
              <w:rPr>
                <w:color w:val="000000"/>
                <w:sz w:val="20"/>
                <w:szCs w:val="20"/>
              </w:rPr>
              <w:t>marketTradeSelfRight</w:t>
            </w:r>
          </w:p>
        </w:tc>
        <w:tc>
          <w:tcPr>
            <w:tcW w:w="222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是否允许跨板块自营交易</w:t>
            </w:r>
          </w:p>
        </w:tc>
        <w:tc>
          <w:tcPr>
            <w:tcW w:w="82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898"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交易员询价权限信息查询请求和响应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查询交易员询价权限信息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673"/>
        <w:gridCol w:w="1561"/>
        <w:gridCol w:w="2127"/>
        <w:gridCol w:w="709"/>
        <w:gridCol w:w="708"/>
        <w:gridCol w:w="3261"/>
      </w:tblGrid>
      <w:tr w:rsidR="00581365" w:rsidTr="00C83A3E">
        <w:trPr>
          <w:trHeight w:val="270"/>
          <w:tblHeader/>
        </w:trPr>
        <w:tc>
          <w:tcPr>
            <w:tcW w:w="67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2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rsidTr="00C83A3E">
        <w:trPr>
          <w:trHeight w:val="270"/>
        </w:trPr>
        <w:tc>
          <w:tcPr>
            <w:tcW w:w="67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6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C83A3E">
        <w:trPr>
          <w:trHeight w:val="270"/>
        </w:trPr>
        <w:tc>
          <w:tcPr>
            <w:tcW w:w="67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6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single" w:sz="4" w:space="0" w:color="auto"/>
              <w:bottom w:val="single" w:sz="4" w:space="0" w:color="auto"/>
              <w:right w:val="single" w:sz="4" w:space="0" w:color="auto"/>
            </w:tcBorders>
            <w:vAlign w:val="center"/>
          </w:tcPr>
          <w:p w:rsidR="00581365" w:rsidRDefault="0061767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2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C83A3E" w:rsidTr="00C83A3E">
        <w:trPr>
          <w:trHeight w:val="270"/>
        </w:trPr>
        <w:tc>
          <w:tcPr>
            <w:tcW w:w="673" w:type="dxa"/>
            <w:tcBorders>
              <w:top w:val="nil"/>
              <w:left w:val="single" w:sz="4" w:space="0" w:color="auto"/>
              <w:bottom w:val="single" w:sz="4" w:space="0" w:color="auto"/>
              <w:right w:val="single" w:sz="4" w:space="0" w:color="auto"/>
            </w:tcBorders>
            <w:vAlign w:val="center"/>
          </w:tcPr>
          <w:p w:rsidR="00C83A3E" w:rsidRDefault="00C83A3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w:t>
            </w:r>
            <w:r>
              <w:rPr>
                <w:rFonts w:ascii="宋体" w:hAnsi="宋体" w:cs="宋体" w:hint="eastAsia"/>
                <w:color w:val="000000"/>
                <w:kern w:val="0"/>
                <w:sz w:val="20"/>
                <w:szCs w:val="20"/>
              </w:rPr>
              <w:t>9</w:t>
            </w:r>
          </w:p>
        </w:tc>
        <w:tc>
          <w:tcPr>
            <w:tcW w:w="1561" w:type="dxa"/>
            <w:tcBorders>
              <w:top w:val="nil"/>
              <w:left w:val="nil"/>
              <w:bottom w:val="single" w:sz="4" w:space="0" w:color="auto"/>
              <w:right w:val="single" w:sz="4" w:space="0" w:color="auto"/>
            </w:tcBorders>
            <w:vAlign w:val="center"/>
          </w:tcPr>
          <w:p w:rsidR="00C83A3E" w:rsidRDefault="00C83A3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traderOtcRight</w:t>
            </w:r>
          </w:p>
        </w:tc>
        <w:tc>
          <w:tcPr>
            <w:tcW w:w="2127" w:type="dxa"/>
            <w:tcBorders>
              <w:top w:val="nil"/>
              <w:left w:val="nil"/>
              <w:bottom w:val="single" w:sz="4" w:space="0" w:color="auto"/>
              <w:right w:val="single" w:sz="4" w:space="0" w:color="auto"/>
            </w:tcBorders>
            <w:vAlign w:val="center"/>
          </w:tcPr>
          <w:p w:rsidR="00C83A3E" w:rsidRDefault="00C83A3E">
            <w:pPr>
              <w:spacing w:line="240" w:lineRule="auto"/>
              <w:ind w:firstLineChars="0" w:firstLine="0"/>
              <w:rPr>
                <w:rFonts w:ascii="宋体" w:hAnsi="宋体" w:cs="宋体"/>
                <w:color w:val="000000"/>
                <w:sz w:val="20"/>
                <w:szCs w:val="20"/>
              </w:rPr>
            </w:pPr>
            <w:r>
              <w:rPr>
                <w:rFonts w:ascii="宋体" w:hAnsi="宋体" w:cs="宋体" w:hint="eastAsia"/>
                <w:color w:val="000000"/>
                <w:sz w:val="20"/>
                <w:szCs w:val="20"/>
              </w:rPr>
              <w:t>询价交易员权限</w:t>
            </w:r>
          </w:p>
        </w:tc>
        <w:tc>
          <w:tcPr>
            <w:tcW w:w="709" w:type="dxa"/>
            <w:tcBorders>
              <w:top w:val="single" w:sz="4" w:space="0" w:color="auto"/>
              <w:left w:val="nil"/>
              <w:bottom w:val="single" w:sz="4" w:space="0" w:color="auto"/>
              <w:right w:val="single" w:sz="4" w:space="0" w:color="auto"/>
            </w:tcBorders>
            <w:vAlign w:val="center"/>
          </w:tcPr>
          <w:p w:rsidR="00C83A3E" w:rsidRDefault="00C83A3E">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4" w:space="0" w:color="auto"/>
              <w:bottom w:val="single" w:sz="4" w:space="0" w:color="auto"/>
              <w:right w:val="single" w:sz="4" w:space="0" w:color="auto"/>
            </w:tcBorders>
            <w:vAlign w:val="center"/>
          </w:tcPr>
          <w:p w:rsidR="00C83A3E" w:rsidRDefault="00C83A3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1" w:type="dxa"/>
            <w:tcBorders>
              <w:top w:val="nil"/>
              <w:left w:val="nil"/>
              <w:bottom w:val="single" w:sz="4" w:space="0" w:color="auto"/>
              <w:right w:val="single" w:sz="4" w:space="0" w:color="auto"/>
            </w:tcBorders>
            <w:vAlign w:val="center"/>
          </w:tcPr>
          <w:p w:rsidR="00C83A3E" w:rsidRDefault="00C83A3E"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DD634E" w:rsidTr="00C83A3E">
        <w:trPr>
          <w:trHeight w:val="270"/>
        </w:trPr>
        <w:tc>
          <w:tcPr>
            <w:tcW w:w="673" w:type="dxa"/>
            <w:tcBorders>
              <w:top w:val="nil"/>
              <w:left w:val="single" w:sz="4" w:space="0" w:color="auto"/>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61"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127"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DD634E" w:rsidRDefault="00DD634E">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4" w:space="0" w:color="auto"/>
              <w:bottom w:val="single" w:sz="4" w:space="0" w:color="auto"/>
              <w:right w:val="single" w:sz="4" w:space="0" w:color="auto"/>
            </w:tcBorders>
            <w:vAlign w:val="center"/>
          </w:tcPr>
          <w:p w:rsidR="00DD634E" w:rsidRDefault="00DD634E">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3261"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b/>
                <w:color w:val="000000"/>
                <w:kern w:val="0"/>
                <w:sz w:val="20"/>
                <w:szCs w:val="20"/>
              </w:rPr>
            </w:pPr>
          </w:p>
        </w:tc>
      </w:tr>
      <w:tr w:rsidR="00DD634E" w:rsidTr="00C83A3E">
        <w:trPr>
          <w:trHeight w:val="270"/>
        </w:trPr>
        <w:tc>
          <w:tcPr>
            <w:tcW w:w="673" w:type="dxa"/>
            <w:tcBorders>
              <w:top w:val="nil"/>
              <w:left w:val="single" w:sz="4" w:space="0" w:color="auto"/>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61"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DD634E" w:rsidRDefault="00DD634E">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4" w:space="0" w:color="auto"/>
              <w:bottom w:val="single" w:sz="4" w:space="0" w:color="auto"/>
              <w:right w:val="single" w:sz="4" w:space="0" w:color="auto"/>
            </w:tcBorders>
            <w:vAlign w:val="center"/>
          </w:tcPr>
          <w:p w:rsidR="00DD634E" w:rsidRDefault="00DD634E">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3261" w:type="dxa"/>
            <w:tcBorders>
              <w:top w:val="nil"/>
              <w:left w:val="nil"/>
              <w:bottom w:val="single" w:sz="4" w:space="0" w:color="auto"/>
              <w:right w:val="single" w:sz="4" w:space="0" w:color="auto"/>
            </w:tcBorders>
            <w:vAlign w:val="center"/>
          </w:tcPr>
          <w:p w:rsidR="00DD634E" w:rsidRDefault="00DD634E">
            <w:pPr>
              <w:widowControl/>
              <w:spacing w:line="240" w:lineRule="auto"/>
              <w:ind w:firstLineChars="0" w:firstLine="0"/>
              <w:rPr>
                <w:rFonts w:ascii="宋体" w:hAnsi="宋体" w:cs="宋体"/>
                <w:color w:val="000000"/>
                <w:kern w:val="0"/>
                <w:sz w:val="20"/>
                <w:szCs w:val="20"/>
              </w:rPr>
            </w:pPr>
          </w:p>
        </w:tc>
      </w:tr>
      <w:tr w:rsidR="00A32908" w:rsidTr="00C83A3E">
        <w:trPr>
          <w:trHeight w:val="316"/>
        </w:trPr>
        <w:tc>
          <w:tcPr>
            <w:tcW w:w="673" w:type="dxa"/>
            <w:tcBorders>
              <w:top w:val="single" w:sz="4" w:space="0" w:color="auto"/>
              <w:left w:val="single" w:sz="4" w:space="0" w:color="auto"/>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61" w:type="dxa"/>
            <w:tcBorders>
              <w:top w:val="single" w:sz="4" w:space="0" w:color="auto"/>
              <w:left w:val="nil"/>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127" w:type="dxa"/>
            <w:tcBorders>
              <w:top w:val="single" w:sz="4" w:space="0" w:color="auto"/>
              <w:left w:val="nil"/>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4" w:space="0" w:color="auto"/>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1" w:type="dxa"/>
            <w:tcBorders>
              <w:top w:val="single" w:sz="4" w:space="0" w:color="auto"/>
              <w:left w:val="nil"/>
              <w:bottom w:val="single" w:sz="4" w:space="0" w:color="auto"/>
              <w:right w:val="single" w:sz="4" w:space="0" w:color="auto"/>
            </w:tcBorders>
            <w:vAlign w:val="center"/>
          </w:tcPr>
          <w:p w:rsidR="00A32908" w:rsidRDefault="00A32908"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83" w:firstLine="199"/>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推送交易员询价权限信息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：交易员的询价权限发生变化时，OTCPORT将向本席位推送该交易员新权限信息。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755" w:type="dxa"/>
        <w:tblLayout w:type="fixed"/>
        <w:tblLook w:val="04A0" w:firstRow="1" w:lastRow="0" w:firstColumn="1" w:lastColumn="0" w:noHBand="0" w:noVBand="1"/>
      </w:tblPr>
      <w:tblGrid>
        <w:gridCol w:w="747"/>
        <w:gridCol w:w="2196"/>
        <w:gridCol w:w="1793"/>
        <w:gridCol w:w="798"/>
        <w:gridCol w:w="3221"/>
      </w:tblGrid>
      <w:tr w:rsidR="00581365">
        <w:trPr>
          <w:trHeight w:val="270"/>
          <w:tblHeader/>
        </w:trPr>
        <w:tc>
          <w:tcPr>
            <w:tcW w:w="74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9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22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9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seatID</w:t>
            </w:r>
          </w:p>
        </w:tc>
        <w:tc>
          <w:tcPr>
            <w:tcW w:w="179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19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traderID</w:t>
            </w:r>
          </w:p>
        </w:tc>
        <w:tc>
          <w:tcPr>
            <w:tcW w:w="179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1" w:type="dxa"/>
            <w:tcBorders>
              <w:top w:val="nil"/>
              <w:left w:val="nil"/>
              <w:bottom w:val="single" w:sz="4" w:space="0" w:color="auto"/>
              <w:right w:val="single" w:sz="4" w:space="0" w:color="auto"/>
            </w:tcBorders>
            <w:vAlign w:val="center"/>
          </w:tcPr>
          <w:p w:rsidR="00581365" w:rsidRDefault="00581365">
            <w:pPr>
              <w:tabs>
                <w:tab w:val="right" w:pos="2336"/>
              </w:tabs>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w:t>
            </w:r>
            <w:r>
              <w:rPr>
                <w:rFonts w:ascii="宋体" w:hAnsi="宋体" w:cs="宋体" w:hint="eastAsia"/>
                <w:color w:val="000000"/>
                <w:kern w:val="0"/>
                <w:sz w:val="20"/>
                <w:szCs w:val="20"/>
              </w:rPr>
              <w:t>9</w:t>
            </w:r>
          </w:p>
        </w:tc>
        <w:tc>
          <w:tcPr>
            <w:tcW w:w="21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sz w:val="20"/>
                <w:szCs w:val="20"/>
              </w:rPr>
            </w:pPr>
            <w:r>
              <w:rPr>
                <w:rFonts w:ascii="宋体" w:hAnsi="宋体" w:cs="宋体"/>
                <w:color w:val="000000"/>
                <w:kern w:val="0"/>
                <w:sz w:val="20"/>
                <w:szCs w:val="20"/>
              </w:rPr>
              <w:t>traderOtcRight</w:t>
            </w:r>
          </w:p>
        </w:tc>
        <w:tc>
          <w:tcPr>
            <w:tcW w:w="1793" w:type="dxa"/>
            <w:tcBorders>
              <w:top w:val="nil"/>
              <w:left w:val="nil"/>
              <w:bottom w:val="single" w:sz="4" w:space="0" w:color="auto"/>
              <w:right w:val="single" w:sz="4" w:space="0" w:color="auto"/>
            </w:tcBorders>
            <w:vAlign w:val="center"/>
          </w:tcPr>
          <w:p w:rsidR="00581365" w:rsidRDefault="00706DDF">
            <w:pPr>
              <w:tabs>
                <w:tab w:val="right" w:pos="2336"/>
              </w:tabs>
              <w:spacing w:line="240" w:lineRule="auto"/>
              <w:ind w:firstLineChars="0" w:firstLine="0"/>
              <w:rPr>
                <w:rFonts w:ascii="宋体" w:hAnsi="宋体" w:cs="宋体"/>
                <w:color w:val="000000"/>
                <w:kern w:val="0"/>
                <w:sz w:val="20"/>
                <w:szCs w:val="20"/>
              </w:rPr>
            </w:pPr>
            <w:r>
              <w:rPr>
                <w:rFonts w:ascii="宋体" w:hAnsi="宋体" w:cs="宋体" w:hint="eastAsia"/>
                <w:color w:val="000000"/>
                <w:sz w:val="20"/>
                <w:szCs w:val="20"/>
              </w:rPr>
              <w:t>询价交易员权限</w:t>
            </w: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706DDF" w:rsidP="009F5A48">
      <w:pPr>
        <w:pStyle w:val="3"/>
        <w:numPr>
          <w:ilvl w:val="2"/>
          <w:numId w:val="1"/>
        </w:numPr>
        <w:ind w:left="980" w:hangingChars="305" w:hanging="980"/>
      </w:pPr>
      <w:bookmarkStart w:id="334" w:name="_Toc437936929"/>
      <w:bookmarkStart w:id="335" w:name="_Toc437936930"/>
      <w:bookmarkStart w:id="336" w:name="_Toc437936931"/>
      <w:bookmarkStart w:id="337" w:name="_Toc16136"/>
      <w:bookmarkStart w:id="338" w:name="_Toc20514"/>
      <w:bookmarkStart w:id="339" w:name="_Toc24933"/>
      <w:bookmarkStart w:id="340" w:name="_Toc493667830"/>
      <w:bookmarkEnd w:id="334"/>
      <w:bookmarkEnd w:id="335"/>
      <w:r>
        <w:rPr>
          <w:rFonts w:hint="eastAsia"/>
        </w:rPr>
        <w:lastRenderedPageBreak/>
        <w:t>市场信息</w:t>
      </w:r>
      <w:bookmarkEnd w:id="336"/>
      <w:bookmarkEnd w:id="337"/>
      <w:bookmarkEnd w:id="338"/>
      <w:bookmarkEnd w:id="339"/>
      <w:bookmarkEnd w:id="340"/>
    </w:p>
    <w:p w:rsidR="00581365" w:rsidRDefault="00706DDF" w:rsidP="002731D6">
      <w:pPr>
        <w:pStyle w:val="4"/>
        <w:numPr>
          <w:ilvl w:val="3"/>
          <w:numId w:val="1"/>
        </w:numPr>
        <w:rPr>
          <w:rFonts w:ascii="宋体" w:hAnsi="宋体"/>
          <w:color w:val="000000"/>
        </w:rPr>
      </w:pPr>
      <w:r>
        <w:rPr>
          <w:rFonts w:ascii="宋体" w:hAnsi="宋体" w:hint="eastAsia"/>
          <w:color w:val="000000"/>
        </w:rPr>
        <w:t>询价市场状态信息查询</w:t>
      </w:r>
      <w:r w:rsidRPr="002731D6">
        <w:rPr>
          <w:rFonts w:ascii="宋体" w:hAnsi="宋体" w:hint="eastAsia"/>
          <w:color w:val="000000"/>
        </w:rPr>
        <w:t>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w:t>
      </w:r>
      <w:r>
        <w:rPr>
          <w:rFonts w:ascii="宋体" w:hAnsi="宋体" w:hint="eastAsia"/>
          <w:color w:val="000000"/>
        </w:rPr>
        <w:t>询价市场状态。</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132" w:type="dxa"/>
        <w:tblLayout w:type="fixed"/>
        <w:tblLook w:val="04A0" w:firstRow="1" w:lastRow="0" w:firstColumn="1" w:lastColumn="0" w:noHBand="0" w:noVBand="1"/>
      </w:tblPr>
      <w:tblGrid>
        <w:gridCol w:w="769"/>
        <w:gridCol w:w="1749"/>
        <w:gridCol w:w="1559"/>
        <w:gridCol w:w="709"/>
        <w:gridCol w:w="851"/>
        <w:gridCol w:w="2495"/>
      </w:tblGrid>
      <w:tr w:rsidR="00581365">
        <w:trPr>
          <w:trHeight w:val="270"/>
          <w:tblHeader/>
        </w:trPr>
        <w:tc>
          <w:tcPr>
            <w:tcW w:w="76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4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4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244631">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244631">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I04</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marketState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询价市场状态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G01</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exchangeState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交易所状态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T25</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oldTradeDate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上一交易日期</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T26</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newTradeDate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下一交易日期</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55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26205A" w:rsidTr="0026205A">
        <w:trPr>
          <w:trHeight w:val="270"/>
        </w:trPr>
        <w:tc>
          <w:tcPr>
            <w:tcW w:w="769" w:type="dxa"/>
            <w:tcBorders>
              <w:top w:val="nil"/>
              <w:left w:val="single" w:sz="4" w:space="0" w:color="auto"/>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49" w:type="dxa"/>
            <w:tcBorders>
              <w:top w:val="nil"/>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559" w:type="dxa"/>
            <w:tcBorders>
              <w:top w:val="nil"/>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26205A" w:rsidRDefault="0026205A" w:rsidP="0026205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26205A" w:rsidRDefault="0026205A" w:rsidP="0026205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95" w:type="dxa"/>
            <w:tcBorders>
              <w:top w:val="nil"/>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p>
        </w:tc>
      </w:tr>
    </w:tbl>
    <w:p w:rsidR="0026205A" w:rsidRDefault="0026205A" w:rsidP="0026205A">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推送询价市场状态信息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向询价市场推送市场状态改变信息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7762" w:type="dxa"/>
        <w:tblLayout w:type="fixed"/>
        <w:tblLook w:val="04A0" w:firstRow="1" w:lastRow="0" w:firstColumn="1" w:lastColumn="0" w:noHBand="0" w:noVBand="1"/>
      </w:tblPr>
      <w:tblGrid>
        <w:gridCol w:w="770"/>
        <w:gridCol w:w="1748"/>
        <w:gridCol w:w="1736"/>
        <w:gridCol w:w="1068"/>
        <w:gridCol w:w="2440"/>
      </w:tblGrid>
      <w:tr w:rsidR="00581365">
        <w:trPr>
          <w:trHeight w:val="270"/>
          <w:tblHeader/>
        </w:trPr>
        <w:tc>
          <w:tcPr>
            <w:tcW w:w="77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4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3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106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44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7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I04</w:t>
            </w:r>
          </w:p>
        </w:tc>
        <w:tc>
          <w:tcPr>
            <w:tcW w:w="1748"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marketState</w:t>
            </w:r>
          </w:p>
        </w:tc>
        <w:tc>
          <w:tcPr>
            <w:tcW w:w="1736"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询价市场状态</w:t>
            </w:r>
          </w:p>
        </w:tc>
        <w:tc>
          <w:tcPr>
            <w:tcW w:w="106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40"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7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G01</w:t>
            </w:r>
          </w:p>
        </w:tc>
        <w:tc>
          <w:tcPr>
            <w:tcW w:w="1748"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exchangeState</w:t>
            </w:r>
          </w:p>
        </w:tc>
        <w:tc>
          <w:tcPr>
            <w:tcW w:w="1736"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交易所状态</w:t>
            </w:r>
          </w:p>
        </w:tc>
        <w:tc>
          <w:tcPr>
            <w:tcW w:w="106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40"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7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T25</w:t>
            </w:r>
          </w:p>
        </w:tc>
        <w:tc>
          <w:tcPr>
            <w:tcW w:w="1748"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oldTradeDate</w:t>
            </w:r>
          </w:p>
        </w:tc>
        <w:tc>
          <w:tcPr>
            <w:tcW w:w="1736"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上一交易日期</w:t>
            </w:r>
          </w:p>
        </w:tc>
        <w:tc>
          <w:tcPr>
            <w:tcW w:w="106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40"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7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1748"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736"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106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40"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7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T26</w:t>
            </w:r>
          </w:p>
        </w:tc>
        <w:tc>
          <w:tcPr>
            <w:tcW w:w="1748"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newTradeDate</w:t>
            </w:r>
          </w:p>
        </w:tc>
        <w:tc>
          <w:tcPr>
            <w:tcW w:w="1736"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下一交易日期</w:t>
            </w:r>
          </w:p>
        </w:tc>
        <w:tc>
          <w:tcPr>
            <w:tcW w:w="106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40"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9F5A48">
      <w:pPr>
        <w:pStyle w:val="3"/>
        <w:numPr>
          <w:ilvl w:val="2"/>
          <w:numId w:val="1"/>
        </w:numPr>
        <w:ind w:left="980" w:hangingChars="305" w:hanging="980"/>
      </w:pPr>
      <w:bookmarkStart w:id="341" w:name="_Toc437936932"/>
      <w:bookmarkStart w:id="342" w:name="_Toc31638"/>
      <w:bookmarkStart w:id="343" w:name="_Toc12566"/>
      <w:bookmarkStart w:id="344" w:name="_Toc31927"/>
      <w:bookmarkStart w:id="345" w:name="_Toc493667831"/>
      <w:r>
        <w:rPr>
          <w:rFonts w:hint="eastAsia"/>
        </w:rPr>
        <w:t>会员信息</w:t>
      </w:r>
      <w:bookmarkEnd w:id="341"/>
      <w:bookmarkEnd w:id="342"/>
      <w:bookmarkEnd w:id="343"/>
      <w:bookmarkEnd w:id="344"/>
      <w:bookmarkEnd w:id="345"/>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会员信息查询请求和响应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查询所有会员信息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lastRenderedPageBreak/>
        <w:t>消息体格式如下：</w:t>
      </w:r>
    </w:p>
    <w:tbl>
      <w:tblPr>
        <w:tblW w:w="8974" w:type="dxa"/>
        <w:tblLayout w:type="fixed"/>
        <w:tblLook w:val="04A0" w:firstRow="1" w:lastRow="0" w:firstColumn="1" w:lastColumn="0" w:noHBand="0" w:noVBand="1"/>
      </w:tblPr>
      <w:tblGrid>
        <w:gridCol w:w="811"/>
        <w:gridCol w:w="809"/>
        <w:gridCol w:w="1890"/>
        <w:gridCol w:w="2267"/>
        <w:gridCol w:w="695"/>
        <w:gridCol w:w="746"/>
        <w:gridCol w:w="1756"/>
      </w:tblGrid>
      <w:tr w:rsidR="00581365">
        <w:trPr>
          <w:trHeight w:val="270"/>
          <w:tblHeader/>
        </w:trPr>
        <w:tc>
          <w:tcPr>
            <w:tcW w:w="81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9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7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3E3EA9">
        <w:trPr>
          <w:trHeight w:val="212"/>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M95</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member</w:t>
            </w:r>
            <w:r>
              <w:rPr>
                <w:rFonts w:ascii="宋体" w:hAnsi="宋体" w:cs="宋体" w:hint="eastAsia"/>
                <w:color w:val="000000"/>
                <w:kern w:val="0"/>
                <w:sz w:val="20"/>
                <w:szCs w:val="20"/>
              </w:rPr>
              <w:t>InfoData]</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会员信息数据</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3E3EA9">
        <w:trPr>
          <w:trHeight w:val="212"/>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strike/>
                <w:color w:val="000000"/>
                <w:kern w:val="0"/>
                <w:sz w:val="20"/>
                <w:szCs w:val="20"/>
              </w:rPr>
            </w:pPr>
            <w:r>
              <w:rPr>
                <w:rFonts w:ascii="宋体" w:hAnsi="宋体" w:cs="宋体"/>
                <w:color w:val="000000"/>
                <w:kern w:val="0"/>
                <w:sz w:val="20"/>
                <w:szCs w:val="20"/>
              </w:rPr>
              <w:t>{memberInfo}</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会员信息</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r>
      <w:tr w:rsidR="003E3EA9">
        <w:trPr>
          <w:trHeight w:val="270"/>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M00</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w:t>
            </w:r>
            <w:r>
              <w:rPr>
                <w:rFonts w:ascii="宋体" w:hAnsi="宋体" w:cs="宋体"/>
                <w:color w:val="000000"/>
                <w:kern w:val="0"/>
                <w:sz w:val="20"/>
                <w:szCs w:val="20"/>
              </w:rPr>
              <w:t>ID</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会员代码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r>
      <w:tr w:rsidR="003E3EA9">
        <w:trPr>
          <w:trHeight w:val="270"/>
        </w:trPr>
        <w:tc>
          <w:tcPr>
            <w:tcW w:w="811" w:type="dxa"/>
            <w:tcBorders>
              <w:top w:val="nil"/>
              <w:left w:val="single" w:sz="4" w:space="0" w:color="auto"/>
              <w:bottom w:val="single" w:sz="4" w:space="0" w:color="auto"/>
              <w:right w:val="single" w:sz="4" w:space="0" w:color="auto"/>
            </w:tcBorders>
            <w:vAlign w:val="center"/>
          </w:tcPr>
          <w:p w:rsidR="003E3EA9" w:rsidRDefault="003E3EA9">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M04</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memberAbbr</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会员简称</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M11</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w:t>
            </w:r>
            <w:r>
              <w:rPr>
                <w:rFonts w:ascii="宋体" w:hAnsi="宋体" w:cs="宋体" w:hint="eastAsia"/>
                <w:color w:val="000000"/>
                <w:kern w:val="0"/>
                <w:sz w:val="20"/>
                <w:szCs w:val="20"/>
              </w:rPr>
              <w:t>Ea</w:t>
            </w:r>
            <w:r>
              <w:rPr>
                <w:rFonts w:ascii="宋体" w:hAnsi="宋体" w:cs="宋体"/>
                <w:color w:val="000000"/>
                <w:kern w:val="0"/>
                <w:sz w:val="20"/>
                <w:szCs w:val="20"/>
              </w:rPr>
              <w:t>bbr</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会员英文简称</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N84</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plateType</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板块属性</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811"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M75</w:t>
            </w:r>
          </w:p>
        </w:tc>
        <w:tc>
          <w:tcPr>
            <w:tcW w:w="1890"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brokerState</w:t>
            </w:r>
          </w:p>
        </w:tc>
        <w:tc>
          <w:tcPr>
            <w:tcW w:w="2267"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当前状态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56"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581365" w:rsidTr="0026205A">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75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rsidTr="0026205A">
        <w:trPr>
          <w:trHeight w:val="270"/>
        </w:trPr>
        <w:tc>
          <w:tcPr>
            <w:tcW w:w="811" w:type="dxa"/>
            <w:tcBorders>
              <w:top w:val="single" w:sz="4" w:space="0" w:color="auto"/>
              <w:left w:val="single" w:sz="4" w:space="0" w:color="auto"/>
              <w:bottom w:val="single" w:sz="6" w:space="0" w:color="auto"/>
              <w:right w:val="single" w:sz="6"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890"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7"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756" w:type="dxa"/>
            <w:tcBorders>
              <w:top w:val="single" w:sz="4" w:space="0" w:color="auto"/>
              <w:left w:val="single" w:sz="6" w:space="0" w:color="auto"/>
              <w:bottom w:val="single" w:sz="6"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r w:rsidR="0026205A" w:rsidTr="0026205A">
        <w:trPr>
          <w:trHeight w:val="270"/>
        </w:trPr>
        <w:tc>
          <w:tcPr>
            <w:tcW w:w="811" w:type="dxa"/>
            <w:tcBorders>
              <w:top w:val="single" w:sz="6" w:space="0" w:color="auto"/>
              <w:left w:val="single" w:sz="4" w:space="0" w:color="auto"/>
              <w:bottom w:val="single" w:sz="4" w:space="0" w:color="auto"/>
              <w:right w:val="single" w:sz="6" w:space="0" w:color="auto"/>
            </w:tcBorders>
            <w:vAlign w:val="center"/>
          </w:tcPr>
          <w:p w:rsidR="0026205A" w:rsidRDefault="0026205A">
            <w:pPr>
              <w:widowControl/>
              <w:spacing w:line="240" w:lineRule="auto"/>
              <w:ind w:firstLineChars="0" w:firstLine="0"/>
              <w:rPr>
                <w:rFonts w:ascii="宋体" w:hAnsi="宋体" w:cs="宋体"/>
                <w:color w:val="000000"/>
                <w:kern w:val="0"/>
                <w:sz w:val="20"/>
                <w:szCs w:val="20"/>
              </w:rPr>
            </w:pPr>
          </w:p>
        </w:tc>
        <w:tc>
          <w:tcPr>
            <w:tcW w:w="809" w:type="dxa"/>
            <w:tcBorders>
              <w:top w:val="single" w:sz="6" w:space="0" w:color="auto"/>
              <w:left w:val="single" w:sz="6" w:space="0" w:color="auto"/>
              <w:bottom w:val="single" w:sz="4" w:space="0" w:color="auto"/>
              <w:right w:val="single" w:sz="6"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890" w:type="dxa"/>
            <w:tcBorders>
              <w:top w:val="single" w:sz="6" w:space="0" w:color="auto"/>
              <w:left w:val="single" w:sz="6" w:space="0" w:color="auto"/>
              <w:bottom w:val="single" w:sz="4" w:space="0" w:color="auto"/>
              <w:right w:val="single" w:sz="6"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7" w:type="dxa"/>
            <w:tcBorders>
              <w:top w:val="single" w:sz="6" w:space="0" w:color="auto"/>
              <w:left w:val="single" w:sz="6" w:space="0" w:color="auto"/>
              <w:bottom w:val="single" w:sz="4" w:space="0" w:color="auto"/>
              <w:right w:val="single" w:sz="6"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6" w:space="0" w:color="auto"/>
              <w:left w:val="single" w:sz="6" w:space="0" w:color="auto"/>
              <w:bottom w:val="single" w:sz="4" w:space="0" w:color="auto"/>
              <w:right w:val="single" w:sz="6"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single" w:sz="6" w:space="0" w:color="auto"/>
              <w:left w:val="single" w:sz="6" w:space="0" w:color="auto"/>
              <w:bottom w:val="single" w:sz="4" w:space="0" w:color="auto"/>
              <w:right w:val="single" w:sz="6"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756" w:type="dxa"/>
            <w:tcBorders>
              <w:top w:val="single" w:sz="6" w:space="0" w:color="auto"/>
              <w:left w:val="single" w:sz="6" w:space="0" w:color="auto"/>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p>
        </w:tc>
      </w:tr>
    </w:tbl>
    <w:p w:rsidR="00581365" w:rsidRDefault="00706DDF" w:rsidP="002731D6">
      <w:pPr>
        <w:pStyle w:val="4"/>
        <w:numPr>
          <w:ilvl w:val="3"/>
          <w:numId w:val="1"/>
        </w:numPr>
        <w:rPr>
          <w:rFonts w:ascii="宋体" w:hAnsi="宋体"/>
          <w:color w:val="000000"/>
        </w:rPr>
      </w:pPr>
      <w:r w:rsidRPr="002731D6">
        <w:rPr>
          <w:rFonts w:ascii="宋体" w:hAnsi="宋体" w:hint="eastAsia"/>
          <w:color w:val="000000"/>
        </w:rPr>
        <w:t>席位信息查询请求和响应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查询所有席位信息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613" w:type="dxa"/>
        <w:tblLayout w:type="fixed"/>
        <w:tblLook w:val="04A0" w:firstRow="1" w:lastRow="0" w:firstColumn="1" w:lastColumn="0" w:noHBand="0" w:noVBand="1"/>
      </w:tblPr>
      <w:tblGrid>
        <w:gridCol w:w="675"/>
        <w:gridCol w:w="715"/>
        <w:gridCol w:w="1749"/>
        <w:gridCol w:w="1779"/>
        <w:gridCol w:w="695"/>
        <w:gridCol w:w="746"/>
        <w:gridCol w:w="2254"/>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1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4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7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25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5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5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3E3EA9">
        <w:trPr>
          <w:trHeight w:val="212"/>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M96</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seat</w:t>
            </w:r>
            <w:r>
              <w:rPr>
                <w:rFonts w:ascii="宋体" w:hAnsi="宋体" w:cs="宋体" w:hint="eastAsia"/>
                <w:color w:val="000000"/>
                <w:kern w:val="0"/>
                <w:sz w:val="20"/>
                <w:szCs w:val="20"/>
              </w:rPr>
              <w:t>InfoData]</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席位信息数据</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3E3EA9">
        <w:trPr>
          <w:trHeight w:val="212"/>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seat</w:t>
            </w:r>
            <w:r>
              <w:rPr>
                <w:rFonts w:ascii="宋体" w:hAnsi="宋体" w:cs="宋体" w:hint="eastAsia"/>
                <w:color w:val="000000"/>
                <w:kern w:val="0"/>
                <w:sz w:val="20"/>
                <w:szCs w:val="20"/>
              </w:rPr>
              <w:t>Info}</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席位信息</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r>
      <w:tr w:rsidR="003E3EA9">
        <w:trPr>
          <w:trHeight w:val="212"/>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M00</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w:t>
            </w:r>
            <w:r>
              <w:rPr>
                <w:rFonts w:ascii="宋体" w:hAnsi="宋体" w:cs="宋体"/>
                <w:color w:val="000000"/>
                <w:kern w:val="0"/>
                <w:sz w:val="20"/>
                <w:szCs w:val="20"/>
              </w:rPr>
              <w:t>ID</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会员代码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M23</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eatAbbr</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席位简称</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M24</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w:t>
            </w:r>
            <w:r>
              <w:rPr>
                <w:rFonts w:ascii="宋体" w:hAnsi="宋体" w:cs="宋体" w:hint="eastAsia"/>
                <w:color w:val="000000"/>
                <w:kern w:val="0"/>
                <w:sz w:val="20"/>
                <w:szCs w:val="20"/>
              </w:rPr>
              <w:t>Ea</w:t>
            </w:r>
            <w:r>
              <w:rPr>
                <w:rFonts w:ascii="宋体" w:hAnsi="宋体" w:cs="宋体"/>
                <w:color w:val="000000"/>
                <w:kern w:val="0"/>
                <w:sz w:val="20"/>
                <w:szCs w:val="20"/>
              </w:rPr>
              <w:t>bbr</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席位英文简称</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M75</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brokerState</w:t>
            </w:r>
          </w:p>
        </w:tc>
        <w:tc>
          <w:tcPr>
            <w:tcW w:w="177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r>
              <w:rPr>
                <w:rFonts w:ascii="宋体" w:hAnsi="宋体" w:hint="eastAsia"/>
                <w:sz w:val="20"/>
                <w:szCs w:val="20"/>
              </w:rPr>
              <w:t>当前状态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highlight w:val="red"/>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spacing w:line="240" w:lineRule="auto"/>
              <w:ind w:firstLineChars="0" w:firstLine="0"/>
              <w:rPr>
                <w:rFonts w:ascii="宋体" w:hAnsi="宋体"/>
                <w:color w:val="000000"/>
                <w:sz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16</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bidMemberAbbrID</w:t>
            </w:r>
          </w:p>
        </w:tc>
        <w:tc>
          <w:tcPr>
            <w:tcW w:w="1779" w:type="dxa"/>
            <w:tcBorders>
              <w:top w:val="nil"/>
              <w:left w:val="nil"/>
              <w:bottom w:val="single" w:sz="4" w:space="0" w:color="auto"/>
              <w:right w:val="single" w:sz="4" w:space="0" w:color="auto"/>
            </w:tcBorders>
            <w:vAlign w:val="center"/>
          </w:tcPr>
          <w:p w:rsidR="003E3EA9" w:rsidRDefault="003E3EA9">
            <w:pPr>
              <w:ind w:firstLineChars="0" w:firstLine="0"/>
              <w:rPr>
                <w:rFonts w:ascii="宋体" w:hAnsi="宋体" w:cs="Times New Roman"/>
                <w:sz w:val="20"/>
                <w:szCs w:val="20"/>
              </w:rPr>
            </w:pPr>
            <w:r>
              <w:rPr>
                <w:rFonts w:ascii="宋体" w:hAnsi="宋体" w:cs="Times New Roman" w:hint="eastAsia"/>
                <w:sz w:val="20"/>
                <w:szCs w:val="20"/>
              </w:rPr>
              <w:t>报价商助记码</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p>
        </w:tc>
      </w:tr>
      <w:tr w:rsidR="003E3EA9">
        <w:trPr>
          <w:trHeight w:val="270"/>
        </w:trPr>
        <w:tc>
          <w:tcPr>
            <w:tcW w:w="675" w:type="dxa"/>
            <w:tcBorders>
              <w:top w:val="nil"/>
              <w:left w:val="single" w:sz="4" w:space="0" w:color="auto"/>
              <w:bottom w:val="single" w:sz="4" w:space="0" w:color="auto"/>
              <w:right w:val="single" w:sz="4" w:space="0" w:color="auto"/>
            </w:tcBorders>
            <w:vAlign w:val="center"/>
          </w:tcPr>
          <w:p w:rsidR="003E3EA9" w:rsidRDefault="003E3EA9">
            <w:pPr>
              <w:spacing w:line="240" w:lineRule="auto"/>
              <w:ind w:firstLineChars="0" w:firstLine="0"/>
              <w:rPr>
                <w:rFonts w:ascii="宋体" w:hAnsi="宋体"/>
                <w:color w:val="000000"/>
                <w:sz w:val="20"/>
              </w:rPr>
            </w:pPr>
            <w:r>
              <w:rPr>
                <w:rFonts w:ascii="宋体" w:hAnsi="宋体" w:hint="eastAsia"/>
                <w:color w:val="000000"/>
                <w:sz w:val="20"/>
              </w:rPr>
              <w:t>→</w:t>
            </w:r>
          </w:p>
        </w:tc>
        <w:tc>
          <w:tcPr>
            <w:tcW w:w="715" w:type="dxa"/>
            <w:tcBorders>
              <w:top w:val="nil"/>
              <w:left w:val="single" w:sz="4" w:space="0" w:color="auto"/>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M21</w:t>
            </w:r>
          </w:p>
        </w:tc>
        <w:tc>
          <w:tcPr>
            <w:tcW w:w="1749"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seatType</w:t>
            </w:r>
          </w:p>
        </w:tc>
        <w:tc>
          <w:tcPr>
            <w:tcW w:w="1779" w:type="dxa"/>
            <w:tcBorders>
              <w:top w:val="nil"/>
              <w:left w:val="nil"/>
              <w:bottom w:val="single" w:sz="4" w:space="0" w:color="auto"/>
              <w:right w:val="single" w:sz="4" w:space="0" w:color="auto"/>
            </w:tcBorders>
            <w:vAlign w:val="center"/>
          </w:tcPr>
          <w:p w:rsidR="003E3EA9" w:rsidRDefault="003E3EA9">
            <w:pPr>
              <w:ind w:firstLineChars="0" w:firstLine="0"/>
              <w:rPr>
                <w:rFonts w:ascii="宋体" w:hAnsi="宋体" w:cs="Times New Roman"/>
                <w:sz w:val="20"/>
                <w:szCs w:val="20"/>
              </w:rPr>
            </w:pPr>
            <w:r>
              <w:rPr>
                <w:rFonts w:ascii="宋体" w:hAnsi="宋体" w:cs="Times New Roman" w:hint="eastAsia"/>
                <w:sz w:val="20"/>
                <w:szCs w:val="20"/>
              </w:rPr>
              <w:t>代理类型</w:t>
            </w:r>
          </w:p>
        </w:tc>
        <w:tc>
          <w:tcPr>
            <w:tcW w:w="695" w:type="dxa"/>
            <w:tcBorders>
              <w:top w:val="single" w:sz="4" w:space="0" w:color="auto"/>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3E3EA9" w:rsidRDefault="003E3EA9"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4" w:type="dxa"/>
            <w:tcBorders>
              <w:top w:val="nil"/>
              <w:left w:val="nil"/>
              <w:bottom w:val="single" w:sz="4" w:space="0" w:color="auto"/>
              <w:right w:val="single" w:sz="4" w:space="0" w:color="auto"/>
            </w:tcBorders>
            <w:vAlign w:val="center"/>
          </w:tcPr>
          <w:p w:rsidR="003E3EA9" w:rsidRDefault="003E3EA9">
            <w:pPr>
              <w:widowControl/>
              <w:spacing w:line="240" w:lineRule="auto"/>
              <w:ind w:firstLineChars="0" w:firstLine="0"/>
              <w:rPr>
                <w:rFonts w:ascii="宋体" w:hAnsi="宋体"/>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25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4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25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r w:rsidR="0026205A" w:rsidTr="0026205A">
        <w:trPr>
          <w:trHeight w:val="270"/>
        </w:trPr>
        <w:tc>
          <w:tcPr>
            <w:tcW w:w="675" w:type="dxa"/>
            <w:tcBorders>
              <w:top w:val="nil"/>
              <w:left w:val="single" w:sz="4" w:space="0" w:color="auto"/>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p>
        </w:tc>
        <w:tc>
          <w:tcPr>
            <w:tcW w:w="715" w:type="dxa"/>
            <w:tcBorders>
              <w:top w:val="nil"/>
              <w:left w:val="single" w:sz="4" w:space="0" w:color="auto"/>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49" w:type="dxa"/>
            <w:tcBorders>
              <w:top w:val="nil"/>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79" w:type="dxa"/>
            <w:tcBorders>
              <w:top w:val="nil"/>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26205A" w:rsidRDefault="0026205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54" w:type="dxa"/>
            <w:tcBorders>
              <w:top w:val="nil"/>
              <w:left w:val="nil"/>
              <w:bottom w:val="single" w:sz="4" w:space="0" w:color="auto"/>
              <w:right w:val="single" w:sz="4" w:space="0" w:color="auto"/>
            </w:tcBorders>
            <w:vAlign w:val="center"/>
          </w:tcPr>
          <w:p w:rsidR="0026205A" w:rsidRPr="0026205A" w:rsidRDefault="0026205A" w:rsidP="009507C0">
            <w:pPr>
              <w:widowControl/>
              <w:spacing w:line="240" w:lineRule="auto"/>
              <w:ind w:firstLineChars="0" w:firstLine="0"/>
              <w:rPr>
                <w:rFonts w:ascii="宋体" w:hAnsi="宋体"/>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lastRenderedPageBreak/>
        <w:t>客户</w:t>
      </w:r>
      <w:r w:rsidRPr="002731D6">
        <w:rPr>
          <w:rFonts w:ascii="宋体" w:hAnsi="宋体" w:hint="eastAsia"/>
          <w:color w:val="000000"/>
        </w:rPr>
        <w:t>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查询当前席位下所有</w:t>
      </w:r>
      <w:r>
        <w:rPr>
          <w:rFonts w:ascii="宋体" w:hAnsi="宋体" w:hint="eastAsia"/>
          <w:color w:val="000000"/>
        </w:rPr>
        <w:t>客户</w:t>
      </w:r>
      <w:r>
        <w:rPr>
          <w:rFonts w:hint="eastAsia"/>
        </w:rPr>
        <w:t>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76" w:type="dxa"/>
        <w:tblLayout w:type="fixed"/>
        <w:tblLook w:val="04A0" w:firstRow="1" w:lastRow="0" w:firstColumn="1" w:lastColumn="0" w:noHBand="0" w:noVBand="1"/>
      </w:tblPr>
      <w:tblGrid>
        <w:gridCol w:w="811"/>
        <w:gridCol w:w="809"/>
        <w:gridCol w:w="2174"/>
        <w:gridCol w:w="1843"/>
        <w:gridCol w:w="695"/>
        <w:gridCol w:w="746"/>
        <w:gridCol w:w="1898"/>
      </w:tblGrid>
      <w:tr w:rsidR="00581365">
        <w:trPr>
          <w:trHeight w:val="270"/>
          <w:tblHeader/>
        </w:trPr>
        <w:tc>
          <w:tcPr>
            <w:tcW w:w="81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7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9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9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852F5F">
        <w:trPr>
          <w:trHeight w:val="212"/>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M93</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client</w:t>
            </w:r>
            <w:r>
              <w:rPr>
                <w:rFonts w:ascii="宋体" w:hAnsi="宋体" w:cs="宋体" w:hint="eastAsia"/>
                <w:color w:val="000000"/>
                <w:kern w:val="0"/>
                <w:sz w:val="20"/>
                <w:szCs w:val="20"/>
              </w:rPr>
              <w:t>InfoData]</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客户信息数据</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852F5F">
        <w:trPr>
          <w:trHeight w:val="212"/>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client</w:t>
            </w:r>
            <w:r>
              <w:rPr>
                <w:rFonts w:ascii="宋体" w:hAnsi="宋体" w:cs="宋体" w:hint="eastAsia"/>
                <w:color w:val="000000"/>
                <w:kern w:val="0"/>
                <w:sz w:val="20"/>
                <w:szCs w:val="20"/>
              </w:rPr>
              <w:t>Info}</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客户信息</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M30</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clientID</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客户简称</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highlight w:val="red"/>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客户英文简称</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highlight w:val="red"/>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A01</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clientType</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客户类别</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M21</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seatType</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代理类型</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M75</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brokerState</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当前状态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pStyle w:val="MessageTable"/>
              <w:spacing w:line="240" w:lineRule="auto"/>
              <w:rPr>
                <w:rFonts w:hAnsi="宋体"/>
                <w:color w:val="000000"/>
                <w:sz w:val="20"/>
              </w:rPr>
            </w:pPr>
            <w:r>
              <w:rPr>
                <w:rFonts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M96</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seatInfoData</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席位信息数据</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highlight w:val="red"/>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74"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84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r w:rsidR="00D00290" w:rsidTr="00D00290">
        <w:trPr>
          <w:trHeight w:val="270"/>
        </w:trPr>
        <w:tc>
          <w:tcPr>
            <w:tcW w:w="811"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174" w:type="dxa"/>
            <w:tcBorders>
              <w:top w:val="nil"/>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D00290" w:rsidRPr="00D00290" w:rsidRDefault="00D00290" w:rsidP="009507C0">
            <w:pPr>
              <w:widowControl/>
              <w:spacing w:line="240" w:lineRule="auto"/>
              <w:ind w:firstLineChars="0" w:firstLine="0"/>
              <w:rPr>
                <w:rFonts w:ascii="宋体" w:hAnsi="宋体"/>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交易员信息查询请求和响应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Pr>
          <w:rFonts w:hint="eastAsia"/>
        </w:rPr>
        <w:t>查询所有交易员信息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33" w:type="dxa"/>
        <w:tblLayout w:type="fixed"/>
        <w:tblLook w:val="04A0" w:firstRow="1" w:lastRow="0" w:firstColumn="1" w:lastColumn="0" w:noHBand="0" w:noVBand="1"/>
      </w:tblPr>
      <w:tblGrid>
        <w:gridCol w:w="811"/>
        <w:gridCol w:w="809"/>
        <w:gridCol w:w="2032"/>
        <w:gridCol w:w="2267"/>
        <w:gridCol w:w="695"/>
        <w:gridCol w:w="746"/>
        <w:gridCol w:w="1473"/>
      </w:tblGrid>
      <w:tr w:rsidR="00581365">
        <w:trPr>
          <w:trHeight w:val="270"/>
          <w:tblHeader/>
        </w:trPr>
        <w:tc>
          <w:tcPr>
            <w:tcW w:w="81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03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47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0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6A26C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852F5F">
        <w:trPr>
          <w:trHeight w:val="212"/>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M91</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[traderInfoData]</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交易员信息数据</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852F5F">
        <w:trPr>
          <w:trHeight w:val="212"/>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M92</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{traderInfo}</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交易员信息</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r>
      <w:tr w:rsidR="00852F5F">
        <w:trPr>
          <w:trHeight w:val="212"/>
        </w:trPr>
        <w:tc>
          <w:tcPr>
            <w:tcW w:w="811" w:type="dxa"/>
            <w:tcBorders>
              <w:top w:val="nil"/>
              <w:left w:val="single" w:sz="4" w:space="0" w:color="auto"/>
              <w:bottom w:val="single" w:sz="4" w:space="0" w:color="auto"/>
              <w:right w:val="single" w:sz="4" w:space="0" w:color="auto"/>
            </w:tcBorders>
            <w:vAlign w:val="center"/>
          </w:tcPr>
          <w:p w:rsidR="00852F5F" w:rsidRDefault="00852F5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M61</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traderName</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交易员名称</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T70</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isLoginFlag</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登录状态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852F5F">
        <w:trPr>
          <w:trHeight w:val="270"/>
        </w:trPr>
        <w:tc>
          <w:tcPr>
            <w:tcW w:w="811"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M00</w:t>
            </w:r>
          </w:p>
        </w:tc>
        <w:tc>
          <w:tcPr>
            <w:tcW w:w="2032"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w:t>
            </w:r>
            <w:r>
              <w:rPr>
                <w:rFonts w:ascii="宋体" w:hAnsi="宋体" w:cs="宋体"/>
                <w:color w:val="000000"/>
                <w:kern w:val="0"/>
                <w:sz w:val="20"/>
                <w:szCs w:val="20"/>
              </w:rPr>
              <w:t>ID</w:t>
            </w:r>
          </w:p>
        </w:tc>
        <w:tc>
          <w:tcPr>
            <w:tcW w:w="2267"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r>
              <w:rPr>
                <w:rFonts w:ascii="宋体" w:hAnsi="宋体" w:hint="eastAsia"/>
                <w:sz w:val="20"/>
                <w:szCs w:val="20"/>
              </w:rPr>
              <w:t>会员代码</w:t>
            </w:r>
          </w:p>
        </w:tc>
        <w:tc>
          <w:tcPr>
            <w:tcW w:w="695" w:type="dxa"/>
            <w:tcBorders>
              <w:top w:val="single" w:sz="4" w:space="0" w:color="auto"/>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852F5F" w:rsidRDefault="00852F5F"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73" w:type="dxa"/>
            <w:tcBorders>
              <w:top w:val="nil"/>
              <w:left w:val="nil"/>
              <w:bottom w:val="single" w:sz="4" w:space="0" w:color="auto"/>
              <w:right w:val="single" w:sz="4" w:space="0" w:color="auto"/>
            </w:tcBorders>
            <w:vAlign w:val="center"/>
          </w:tcPr>
          <w:p w:rsidR="00852F5F" w:rsidRDefault="00852F5F">
            <w:pPr>
              <w:widowControl/>
              <w:spacing w:line="240" w:lineRule="auto"/>
              <w:ind w:firstLineChars="0" w:firstLine="0"/>
              <w:rPr>
                <w:rFonts w:ascii="宋体" w:hAnsi="宋体"/>
                <w:sz w:val="20"/>
                <w:szCs w:val="20"/>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0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4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0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4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r w:rsidR="00D00290" w:rsidTr="00D00290">
        <w:trPr>
          <w:trHeight w:val="270"/>
        </w:trPr>
        <w:tc>
          <w:tcPr>
            <w:tcW w:w="811"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032" w:type="dxa"/>
            <w:tcBorders>
              <w:top w:val="nil"/>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7" w:type="dxa"/>
            <w:tcBorders>
              <w:top w:val="nil"/>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D00290" w:rsidRDefault="00D00290"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473" w:type="dxa"/>
            <w:tcBorders>
              <w:top w:val="nil"/>
              <w:left w:val="nil"/>
              <w:bottom w:val="single" w:sz="4" w:space="0" w:color="auto"/>
              <w:right w:val="single" w:sz="4" w:space="0" w:color="auto"/>
            </w:tcBorders>
            <w:vAlign w:val="center"/>
          </w:tcPr>
          <w:p w:rsidR="00D00290" w:rsidRPr="00D00290" w:rsidRDefault="00D00290" w:rsidP="009507C0">
            <w:pPr>
              <w:widowControl/>
              <w:spacing w:line="240" w:lineRule="auto"/>
              <w:ind w:firstLineChars="0" w:firstLine="0"/>
              <w:rPr>
                <w:rFonts w:ascii="宋体" w:hAnsi="宋体"/>
                <w:sz w:val="20"/>
                <w:szCs w:val="20"/>
              </w:rPr>
            </w:pPr>
          </w:p>
        </w:tc>
      </w:tr>
    </w:tbl>
    <w:p w:rsidR="00581365" w:rsidRDefault="00581365">
      <w:pPr>
        <w:ind w:firstLine="480"/>
      </w:pPr>
    </w:p>
    <w:p w:rsidR="00581365" w:rsidRDefault="00581365">
      <w:pPr>
        <w:ind w:firstLineChars="0" w:firstLine="0"/>
        <w:rPr>
          <w:rFonts w:ascii="宋体" w:hAnsi="宋体"/>
          <w:color w:val="000000"/>
        </w:rPr>
      </w:pPr>
    </w:p>
    <w:p w:rsidR="00581365" w:rsidRPr="002731D6" w:rsidRDefault="00706DDF" w:rsidP="002731D6">
      <w:pPr>
        <w:pStyle w:val="4"/>
        <w:numPr>
          <w:ilvl w:val="3"/>
          <w:numId w:val="1"/>
        </w:numPr>
        <w:rPr>
          <w:rFonts w:ascii="宋体" w:hAnsi="宋体"/>
          <w:color w:val="000000"/>
        </w:rPr>
      </w:pPr>
      <w:r w:rsidRPr="002731D6">
        <w:rPr>
          <w:rFonts w:ascii="宋体" w:hAnsi="宋体" w:hint="eastAsia"/>
          <w:color w:val="000000"/>
        </w:rPr>
        <w:t>根据席位代码和客户代码查询客户信息请求和响应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：根据席位代码和客户代码查询客户</w:t>
      </w:r>
      <w:r>
        <w:rPr>
          <w:rFonts w:hint="eastAsia"/>
        </w:rPr>
        <w:t>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165" w:type="dxa"/>
        <w:tblLayout w:type="fixed"/>
        <w:tblLook w:val="04A0" w:firstRow="1" w:lastRow="0" w:firstColumn="1" w:lastColumn="0" w:noHBand="0" w:noVBand="1"/>
      </w:tblPr>
      <w:tblGrid>
        <w:gridCol w:w="809"/>
        <w:gridCol w:w="2174"/>
        <w:gridCol w:w="1843"/>
        <w:gridCol w:w="695"/>
        <w:gridCol w:w="746"/>
        <w:gridCol w:w="1898"/>
      </w:tblGrid>
      <w:tr w:rsidR="001A09EE" w:rsidTr="001A09EE">
        <w:trPr>
          <w:trHeight w:val="270"/>
          <w:tblHeader/>
        </w:trPr>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74" w:type="dxa"/>
            <w:tcBorders>
              <w:top w:val="single" w:sz="4" w:space="0" w:color="auto"/>
              <w:left w:val="nil"/>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98" w:type="dxa"/>
            <w:tcBorders>
              <w:top w:val="single" w:sz="4" w:space="0" w:color="auto"/>
              <w:left w:val="nil"/>
              <w:bottom w:val="single" w:sz="4" w:space="0" w:color="auto"/>
              <w:right w:val="single" w:sz="4" w:space="0" w:color="auto"/>
            </w:tcBorders>
            <w:shd w:val="clear" w:color="000000" w:fill="D9D9D9"/>
            <w:vAlign w:val="center"/>
          </w:tcPr>
          <w:p w:rsidR="001A09EE" w:rsidRDefault="001A09EE">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1A09EE" w:rsidTr="001A09EE">
        <w:trPr>
          <w:trHeight w:val="212"/>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p>
        </w:tc>
      </w:tr>
      <w:tr w:rsidR="001A09EE" w:rsidTr="001A09EE">
        <w:trPr>
          <w:trHeight w:val="212"/>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p>
        </w:tc>
      </w:tr>
      <w:tr w:rsidR="001A09EE" w:rsidTr="001A09EE">
        <w:trPr>
          <w:trHeight w:val="212"/>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seatID</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席位代码</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p>
        </w:tc>
      </w:tr>
      <w:tr w:rsidR="001A09EE" w:rsidTr="001A09EE">
        <w:trPr>
          <w:trHeight w:val="212"/>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M30</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clientID</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sz w:val="20"/>
                <w:szCs w:val="20"/>
              </w:rPr>
            </w:pPr>
            <w:r>
              <w:rPr>
                <w:rFonts w:ascii="宋体" w:hAnsi="宋体" w:cs="宋体" w:hint="eastAsia"/>
                <w:color w:val="000000"/>
                <w:kern w:val="0"/>
                <w:sz w:val="20"/>
                <w:szCs w:val="20"/>
              </w:rPr>
              <w:t>客户代码</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p>
        </w:tc>
      </w:tr>
      <w:tr w:rsidR="00642F06" w:rsidTr="001A09EE">
        <w:trPr>
          <w:trHeight w:val="270"/>
        </w:trPr>
        <w:tc>
          <w:tcPr>
            <w:tcW w:w="809" w:type="dxa"/>
            <w:tcBorders>
              <w:top w:val="nil"/>
              <w:left w:val="single" w:sz="4" w:space="0" w:color="auto"/>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174" w:type="dxa"/>
            <w:tcBorders>
              <w:top w:val="nil"/>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843" w:type="dxa"/>
            <w:tcBorders>
              <w:top w:val="nil"/>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sz w:val="20"/>
                <w:szCs w:val="20"/>
              </w:rPr>
            </w:pPr>
            <w:r>
              <w:rPr>
                <w:rFonts w:ascii="宋体" w:hAnsi="宋体" w:hint="eastAsia"/>
                <w:sz w:val="20"/>
                <w:szCs w:val="20"/>
              </w:rPr>
              <w:t>客户简称</w:t>
            </w:r>
          </w:p>
        </w:tc>
        <w:tc>
          <w:tcPr>
            <w:tcW w:w="695" w:type="dxa"/>
            <w:tcBorders>
              <w:top w:val="single" w:sz="4" w:space="0" w:color="auto"/>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642F06" w:rsidRDefault="00642F0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642F06" w:rsidRDefault="00642F0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642F06" w:rsidTr="001A09EE">
        <w:trPr>
          <w:trHeight w:val="270"/>
        </w:trPr>
        <w:tc>
          <w:tcPr>
            <w:tcW w:w="809" w:type="dxa"/>
            <w:tcBorders>
              <w:top w:val="nil"/>
              <w:left w:val="single" w:sz="4" w:space="0" w:color="auto"/>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174" w:type="dxa"/>
            <w:tcBorders>
              <w:top w:val="nil"/>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843" w:type="dxa"/>
            <w:tcBorders>
              <w:top w:val="nil"/>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sz w:val="20"/>
                <w:szCs w:val="20"/>
              </w:rPr>
            </w:pPr>
            <w:r>
              <w:rPr>
                <w:rFonts w:ascii="宋体" w:hAnsi="宋体" w:hint="eastAsia"/>
                <w:sz w:val="20"/>
                <w:szCs w:val="20"/>
              </w:rPr>
              <w:t>客户英文简称</w:t>
            </w:r>
          </w:p>
        </w:tc>
        <w:tc>
          <w:tcPr>
            <w:tcW w:w="695" w:type="dxa"/>
            <w:tcBorders>
              <w:top w:val="single" w:sz="4" w:space="0" w:color="auto"/>
              <w:left w:val="nil"/>
              <w:bottom w:val="single" w:sz="4" w:space="0" w:color="auto"/>
              <w:right w:val="single" w:sz="4" w:space="0" w:color="auto"/>
            </w:tcBorders>
            <w:vAlign w:val="center"/>
          </w:tcPr>
          <w:p w:rsidR="00642F06" w:rsidRDefault="00642F0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642F06" w:rsidRDefault="00642F0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98" w:type="dxa"/>
            <w:tcBorders>
              <w:top w:val="nil"/>
              <w:left w:val="nil"/>
              <w:bottom w:val="single" w:sz="4" w:space="0" w:color="auto"/>
              <w:right w:val="single" w:sz="4" w:space="0" w:color="auto"/>
            </w:tcBorders>
            <w:vAlign w:val="center"/>
          </w:tcPr>
          <w:p w:rsidR="00642F06" w:rsidRDefault="00642F0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1A09EE" w:rsidTr="001A09EE">
        <w:trPr>
          <w:trHeight w:val="270"/>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sz w:val="20"/>
                <w:szCs w:val="20"/>
                <w:highlight w:val="red"/>
              </w:rPr>
            </w:pPr>
          </w:p>
        </w:tc>
      </w:tr>
      <w:tr w:rsidR="001A09EE" w:rsidTr="001A09EE">
        <w:trPr>
          <w:trHeight w:val="270"/>
        </w:trPr>
        <w:tc>
          <w:tcPr>
            <w:tcW w:w="809"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174"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1A09EE" w:rsidRDefault="001A09EE">
            <w:pPr>
              <w:widowControl/>
              <w:spacing w:line="240" w:lineRule="auto"/>
              <w:ind w:firstLineChars="0" w:firstLine="0"/>
              <w:rPr>
                <w:rFonts w:ascii="宋体" w:hAnsi="宋体"/>
                <w:sz w:val="20"/>
                <w:szCs w:val="20"/>
              </w:rPr>
            </w:pPr>
          </w:p>
        </w:tc>
      </w:tr>
      <w:tr w:rsidR="004972D3" w:rsidRPr="00D00290" w:rsidTr="004972D3">
        <w:trPr>
          <w:trHeight w:val="270"/>
        </w:trPr>
        <w:tc>
          <w:tcPr>
            <w:tcW w:w="809" w:type="dxa"/>
            <w:tcBorders>
              <w:top w:val="nil"/>
              <w:left w:val="single" w:sz="4" w:space="0" w:color="auto"/>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174" w:type="dxa"/>
            <w:tcBorders>
              <w:top w:val="nil"/>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98" w:type="dxa"/>
            <w:tcBorders>
              <w:top w:val="nil"/>
              <w:left w:val="nil"/>
              <w:bottom w:val="single" w:sz="4" w:space="0" w:color="auto"/>
              <w:right w:val="single" w:sz="4" w:space="0" w:color="auto"/>
            </w:tcBorders>
            <w:vAlign w:val="center"/>
          </w:tcPr>
          <w:p w:rsidR="004972D3" w:rsidRPr="00D00290" w:rsidRDefault="004972D3" w:rsidP="009507C0">
            <w:pPr>
              <w:widowControl/>
              <w:spacing w:line="240" w:lineRule="auto"/>
              <w:ind w:firstLineChars="0" w:firstLine="0"/>
              <w:rPr>
                <w:rFonts w:ascii="宋体" w:hAnsi="宋体"/>
                <w:sz w:val="20"/>
                <w:szCs w:val="20"/>
              </w:rPr>
            </w:pPr>
          </w:p>
        </w:tc>
      </w:tr>
    </w:tbl>
    <w:p w:rsidR="00581365" w:rsidRDefault="00581365">
      <w:pPr>
        <w:ind w:firstLineChars="0" w:firstLine="0"/>
      </w:pPr>
    </w:p>
    <w:p w:rsidR="00581365" w:rsidRDefault="00706DDF" w:rsidP="009F5A48">
      <w:pPr>
        <w:pStyle w:val="3"/>
        <w:numPr>
          <w:ilvl w:val="2"/>
          <w:numId w:val="1"/>
        </w:numPr>
        <w:ind w:left="980" w:hangingChars="305" w:hanging="980"/>
      </w:pPr>
      <w:bookmarkStart w:id="346" w:name="_Toc437936933"/>
      <w:bookmarkStart w:id="347" w:name="_Toc14422"/>
      <w:bookmarkStart w:id="348" w:name="_Toc26418"/>
      <w:bookmarkStart w:id="349" w:name="_Toc28608"/>
      <w:bookmarkStart w:id="350" w:name="_Toc493667832"/>
      <w:r>
        <w:rPr>
          <w:rFonts w:hint="eastAsia"/>
        </w:rPr>
        <w:t>经纪机构管理</w:t>
      </w:r>
      <w:bookmarkEnd w:id="346"/>
      <w:bookmarkEnd w:id="347"/>
      <w:bookmarkEnd w:id="348"/>
      <w:bookmarkEnd w:id="349"/>
      <w:bookmarkEnd w:id="350"/>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经纪机构信息查询</w:t>
      </w:r>
      <w:r>
        <w:rPr>
          <w:rFonts w:ascii="宋体" w:hAnsi="宋体" w:hint="eastAsia"/>
          <w:color w:val="000000"/>
        </w:rPr>
        <w:t>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查询所有</w:t>
      </w:r>
      <w:r>
        <w:rPr>
          <w:rFonts w:ascii="宋体" w:hAnsi="宋体" w:hint="eastAsia"/>
          <w:color w:val="000000"/>
        </w:rPr>
        <w:t>经纪机构</w:t>
      </w:r>
      <w:r>
        <w:rPr>
          <w:rFonts w:hint="eastAsia"/>
        </w:rPr>
        <w:t>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33" w:type="dxa"/>
        <w:tblLayout w:type="fixed"/>
        <w:tblLook w:val="04A0" w:firstRow="1" w:lastRow="0" w:firstColumn="1" w:lastColumn="0" w:noHBand="0" w:noVBand="1"/>
      </w:tblPr>
      <w:tblGrid>
        <w:gridCol w:w="811"/>
        <w:gridCol w:w="809"/>
        <w:gridCol w:w="1890"/>
        <w:gridCol w:w="2267"/>
        <w:gridCol w:w="695"/>
        <w:gridCol w:w="746"/>
        <w:gridCol w:w="1615"/>
      </w:tblGrid>
      <w:tr w:rsidR="00581365">
        <w:trPr>
          <w:trHeight w:val="270"/>
          <w:tblHeader/>
        </w:trPr>
        <w:tc>
          <w:tcPr>
            <w:tcW w:w="81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9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4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61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1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46" w:type="dxa"/>
            <w:tcBorders>
              <w:top w:val="nil"/>
              <w:left w:val="single" w:sz="4" w:space="0" w:color="auto"/>
              <w:bottom w:val="single" w:sz="4" w:space="0" w:color="auto"/>
              <w:right w:val="single" w:sz="4" w:space="0" w:color="auto"/>
            </w:tcBorders>
            <w:vAlign w:val="center"/>
          </w:tcPr>
          <w:p w:rsidR="00581365" w:rsidRDefault="003707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1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A13871">
        <w:trPr>
          <w:trHeight w:val="212"/>
        </w:trPr>
        <w:tc>
          <w:tcPr>
            <w:tcW w:w="811"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M97</w:t>
            </w: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w:t>
            </w:r>
            <w:r>
              <w:rPr>
                <w:rFonts w:ascii="宋体" w:hAnsi="宋体" w:cs="宋体" w:hint="eastAsia"/>
                <w:color w:val="000000"/>
                <w:kern w:val="0"/>
                <w:sz w:val="20"/>
                <w:szCs w:val="20"/>
              </w:rPr>
              <w:t>InfoData]</w:t>
            </w:r>
          </w:p>
        </w:tc>
        <w:tc>
          <w:tcPr>
            <w:tcW w:w="2267"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经纪机构信息数据</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A13871">
        <w:trPr>
          <w:trHeight w:val="212"/>
        </w:trPr>
        <w:tc>
          <w:tcPr>
            <w:tcW w:w="811"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w:t>
            </w:r>
            <w:r>
              <w:rPr>
                <w:rFonts w:ascii="宋体" w:hAnsi="宋体" w:cs="宋体" w:hint="eastAsia"/>
                <w:color w:val="000000"/>
                <w:kern w:val="0"/>
                <w:sz w:val="20"/>
                <w:szCs w:val="20"/>
              </w:rPr>
              <w:t>Info}</w:t>
            </w:r>
          </w:p>
        </w:tc>
        <w:tc>
          <w:tcPr>
            <w:tcW w:w="2267"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经纪机构信息</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p>
        </w:tc>
      </w:tr>
      <w:tr w:rsidR="00A13871">
        <w:trPr>
          <w:trHeight w:val="270"/>
        </w:trPr>
        <w:tc>
          <w:tcPr>
            <w:tcW w:w="811"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226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cs="Times New Roman"/>
                <w:sz w:val="20"/>
                <w:szCs w:val="20"/>
              </w:rPr>
            </w:pPr>
            <w:r>
              <w:rPr>
                <w:rFonts w:ascii="宋体" w:hAnsi="宋体" w:cs="Times New Roman" w:hint="eastAsia"/>
                <w:sz w:val="20"/>
                <w:szCs w:val="20"/>
              </w:rPr>
              <w:t>经纪机构代码</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p>
        </w:tc>
      </w:tr>
      <w:tr w:rsidR="00A13871">
        <w:trPr>
          <w:trHeight w:val="270"/>
        </w:trPr>
        <w:tc>
          <w:tcPr>
            <w:tcW w:w="811" w:type="dxa"/>
            <w:tcBorders>
              <w:top w:val="nil"/>
              <w:left w:val="single" w:sz="4" w:space="0" w:color="auto"/>
              <w:bottom w:val="single" w:sz="4" w:space="0" w:color="auto"/>
              <w:right w:val="single" w:sz="4" w:space="0" w:color="auto"/>
            </w:tcBorders>
            <w:vAlign w:val="center"/>
          </w:tcPr>
          <w:p w:rsidR="00A13871" w:rsidRDefault="00A13871">
            <w:pPr>
              <w:spacing w:line="240" w:lineRule="auto"/>
              <w:ind w:firstLineChars="0" w:firstLine="0"/>
              <w:rPr>
                <w:rFonts w:ascii="宋体" w:hAnsi="宋体" w:cs="宋体"/>
                <w:color w:val="000000"/>
                <w:kern w:val="0"/>
                <w:sz w:val="20"/>
                <w:szCs w:val="20"/>
              </w:rPr>
            </w:pPr>
            <w:r>
              <w:rPr>
                <w:rFonts w:ascii="宋体" w:hAnsi="宋体" w:hint="eastAsia"/>
                <w:color w:val="000000"/>
                <w:sz w:val="20"/>
              </w:rPr>
              <w:lastRenderedPageBreak/>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M71</w:t>
            </w: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brokerAbbr</w:t>
            </w:r>
          </w:p>
        </w:tc>
        <w:tc>
          <w:tcPr>
            <w:tcW w:w="226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cs="Times New Roman"/>
                <w:sz w:val="20"/>
                <w:szCs w:val="20"/>
              </w:rPr>
            </w:pPr>
            <w:r>
              <w:rPr>
                <w:rFonts w:ascii="宋体" w:hAnsi="宋体" w:cs="Times New Roman" w:hint="eastAsia"/>
                <w:sz w:val="20"/>
                <w:szCs w:val="20"/>
              </w:rPr>
              <w:t>经纪机构简称</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sz w:val="20"/>
                <w:szCs w:val="20"/>
                <w:highlight w:val="red"/>
              </w:rPr>
            </w:pPr>
          </w:p>
        </w:tc>
      </w:tr>
      <w:tr w:rsidR="00A13871">
        <w:trPr>
          <w:trHeight w:val="270"/>
        </w:trPr>
        <w:tc>
          <w:tcPr>
            <w:tcW w:w="811"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M72</w:t>
            </w: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brokerEabbr</w:t>
            </w:r>
          </w:p>
        </w:tc>
        <w:tc>
          <w:tcPr>
            <w:tcW w:w="226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cs="Times New Roman"/>
                <w:sz w:val="20"/>
                <w:szCs w:val="20"/>
              </w:rPr>
            </w:pPr>
            <w:r>
              <w:rPr>
                <w:rFonts w:ascii="宋体" w:hAnsi="宋体" w:cs="Times New Roman" w:hint="eastAsia"/>
                <w:sz w:val="20"/>
                <w:szCs w:val="20"/>
              </w:rPr>
              <w:t>经纪机构英文简称</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sz w:val="20"/>
                <w:szCs w:val="20"/>
                <w:highlight w:val="red"/>
              </w:rPr>
            </w:pPr>
          </w:p>
        </w:tc>
      </w:tr>
      <w:tr w:rsidR="00A13871">
        <w:trPr>
          <w:trHeight w:val="270"/>
        </w:trPr>
        <w:tc>
          <w:tcPr>
            <w:tcW w:w="811" w:type="dxa"/>
            <w:tcBorders>
              <w:top w:val="nil"/>
              <w:left w:val="single" w:sz="4" w:space="0" w:color="auto"/>
              <w:bottom w:val="single" w:sz="4" w:space="0" w:color="auto"/>
              <w:right w:val="single" w:sz="4" w:space="0" w:color="auto"/>
            </w:tcBorders>
            <w:vAlign w:val="center"/>
          </w:tcPr>
          <w:p w:rsidR="00A13871" w:rsidRDefault="00A13871">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M75</w:t>
            </w:r>
          </w:p>
        </w:tc>
        <w:tc>
          <w:tcPr>
            <w:tcW w:w="1890"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brokerState</w:t>
            </w:r>
          </w:p>
        </w:tc>
        <w:tc>
          <w:tcPr>
            <w:tcW w:w="226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cs="Times New Roman"/>
                <w:sz w:val="20"/>
                <w:szCs w:val="20"/>
              </w:rPr>
            </w:pPr>
            <w:r>
              <w:rPr>
                <w:rFonts w:ascii="宋体" w:hAnsi="宋体" w:cs="Times New Roman" w:hint="eastAsia"/>
                <w:sz w:val="20"/>
                <w:szCs w:val="20"/>
              </w:rPr>
              <w:t>当前状态</w:t>
            </w:r>
          </w:p>
        </w:tc>
        <w:tc>
          <w:tcPr>
            <w:tcW w:w="695"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61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sz w:val="20"/>
                <w:szCs w:val="20"/>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61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89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161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r w:rsidR="004972D3" w:rsidTr="004972D3">
        <w:trPr>
          <w:trHeight w:val="270"/>
        </w:trPr>
        <w:tc>
          <w:tcPr>
            <w:tcW w:w="811" w:type="dxa"/>
            <w:tcBorders>
              <w:top w:val="nil"/>
              <w:left w:val="single" w:sz="4" w:space="0" w:color="auto"/>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p>
        </w:tc>
        <w:tc>
          <w:tcPr>
            <w:tcW w:w="809" w:type="dxa"/>
            <w:tcBorders>
              <w:top w:val="nil"/>
              <w:left w:val="single" w:sz="4" w:space="0" w:color="auto"/>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890" w:type="dxa"/>
            <w:tcBorders>
              <w:top w:val="nil"/>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267" w:type="dxa"/>
            <w:tcBorders>
              <w:top w:val="nil"/>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95" w:type="dxa"/>
            <w:tcBorders>
              <w:top w:val="single" w:sz="4" w:space="0" w:color="auto"/>
              <w:left w:val="nil"/>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6" w:type="dxa"/>
            <w:tcBorders>
              <w:top w:val="nil"/>
              <w:left w:val="single" w:sz="4" w:space="0" w:color="auto"/>
              <w:bottom w:val="single" w:sz="4" w:space="0" w:color="auto"/>
              <w:right w:val="single" w:sz="4" w:space="0" w:color="auto"/>
            </w:tcBorders>
            <w:vAlign w:val="center"/>
          </w:tcPr>
          <w:p w:rsidR="004972D3" w:rsidRDefault="004972D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15" w:type="dxa"/>
            <w:tcBorders>
              <w:top w:val="nil"/>
              <w:left w:val="nil"/>
              <w:bottom w:val="single" w:sz="4" w:space="0" w:color="auto"/>
              <w:right w:val="single" w:sz="4" w:space="0" w:color="auto"/>
            </w:tcBorders>
            <w:vAlign w:val="center"/>
          </w:tcPr>
          <w:p w:rsidR="004972D3" w:rsidRPr="00D00290" w:rsidRDefault="004972D3" w:rsidP="009507C0">
            <w:pPr>
              <w:widowControl/>
              <w:spacing w:line="240" w:lineRule="auto"/>
              <w:ind w:firstLineChars="0" w:firstLine="0"/>
              <w:rPr>
                <w:rFonts w:ascii="宋体" w:hAnsi="宋体"/>
                <w:sz w:val="20"/>
                <w:szCs w:val="20"/>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推送经纪机构信息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向全市场推送</w:t>
      </w:r>
      <w:r>
        <w:rPr>
          <w:rFonts w:ascii="宋体" w:hAnsi="宋体" w:hint="eastAsia"/>
          <w:color w:val="000000"/>
        </w:rPr>
        <w:t>经纪机构</w:t>
      </w:r>
      <w:r>
        <w:rPr>
          <w:rFonts w:hint="eastAsia"/>
        </w:rPr>
        <w:t>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33" w:type="dxa"/>
        <w:tblLayout w:type="fixed"/>
        <w:tblLook w:val="04A0" w:firstRow="1" w:lastRow="0" w:firstColumn="1" w:lastColumn="0" w:noHBand="0" w:noVBand="1"/>
      </w:tblPr>
      <w:tblGrid>
        <w:gridCol w:w="811"/>
        <w:gridCol w:w="809"/>
        <w:gridCol w:w="2174"/>
        <w:gridCol w:w="2267"/>
        <w:gridCol w:w="695"/>
        <w:gridCol w:w="2077"/>
      </w:tblGrid>
      <w:tr w:rsidR="00581365">
        <w:trPr>
          <w:trHeight w:val="270"/>
          <w:tblHeader/>
        </w:trPr>
        <w:tc>
          <w:tcPr>
            <w:tcW w:w="81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7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07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M97</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w:t>
            </w:r>
            <w:r>
              <w:rPr>
                <w:rFonts w:ascii="宋体" w:hAnsi="宋体" w:cs="宋体" w:hint="eastAsia"/>
                <w:color w:val="000000"/>
                <w:kern w:val="0"/>
                <w:sz w:val="20"/>
                <w:szCs w:val="20"/>
              </w:rPr>
              <w:t>InfoData]</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经纪机构信息数据</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12"/>
        </w:trPr>
        <w:tc>
          <w:tcPr>
            <w:tcW w:w="81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w:t>
            </w:r>
            <w:r>
              <w:rPr>
                <w:rFonts w:ascii="宋体" w:hAnsi="宋体" w:cs="宋体" w:hint="eastAsia"/>
                <w:color w:val="000000"/>
                <w:kern w:val="0"/>
                <w:sz w:val="20"/>
                <w:szCs w:val="20"/>
              </w:rPr>
              <w:t>Info}</w:t>
            </w:r>
          </w:p>
        </w:tc>
        <w:tc>
          <w:tcPr>
            <w:tcW w:w="22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经纪机构信息</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2267" w:type="dxa"/>
            <w:tcBorders>
              <w:top w:val="nil"/>
              <w:left w:val="nil"/>
              <w:bottom w:val="single" w:sz="4" w:space="0" w:color="auto"/>
              <w:right w:val="single" w:sz="4" w:space="0" w:color="auto"/>
            </w:tcBorders>
            <w:vAlign w:val="center"/>
          </w:tcPr>
          <w:p w:rsidR="00581365" w:rsidRDefault="00706DDF">
            <w:pPr>
              <w:ind w:firstLineChars="0" w:firstLine="0"/>
              <w:rPr>
                <w:rFonts w:ascii="宋体" w:hAnsi="宋体" w:cs="Times New Roman"/>
                <w:sz w:val="20"/>
                <w:szCs w:val="20"/>
              </w:rPr>
            </w:pPr>
            <w:r>
              <w:rPr>
                <w:rFonts w:ascii="宋体" w:hAnsi="宋体" w:cs="Times New Roman" w:hint="eastAsia"/>
                <w:sz w:val="20"/>
                <w:szCs w:val="20"/>
              </w:rPr>
              <w:t>经纪机构代码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M71</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brokerAbbr</w:t>
            </w:r>
          </w:p>
        </w:tc>
        <w:tc>
          <w:tcPr>
            <w:tcW w:w="2267" w:type="dxa"/>
            <w:tcBorders>
              <w:top w:val="nil"/>
              <w:left w:val="nil"/>
              <w:bottom w:val="single" w:sz="4" w:space="0" w:color="auto"/>
              <w:right w:val="single" w:sz="4" w:space="0" w:color="auto"/>
            </w:tcBorders>
            <w:vAlign w:val="center"/>
          </w:tcPr>
          <w:p w:rsidR="00581365" w:rsidRDefault="00706DDF">
            <w:pPr>
              <w:ind w:firstLineChars="0" w:firstLine="0"/>
              <w:rPr>
                <w:rFonts w:ascii="宋体" w:hAnsi="宋体" w:cs="Times New Roman"/>
                <w:sz w:val="20"/>
                <w:szCs w:val="20"/>
              </w:rPr>
            </w:pPr>
            <w:r>
              <w:rPr>
                <w:rFonts w:ascii="宋体" w:hAnsi="宋体" w:cs="Times New Roman" w:hint="eastAsia"/>
                <w:sz w:val="20"/>
                <w:szCs w:val="20"/>
              </w:rPr>
              <w:t>经纪机构简称</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M72</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brokerEabbr</w:t>
            </w:r>
          </w:p>
        </w:tc>
        <w:tc>
          <w:tcPr>
            <w:tcW w:w="2267" w:type="dxa"/>
            <w:tcBorders>
              <w:top w:val="nil"/>
              <w:left w:val="nil"/>
              <w:bottom w:val="single" w:sz="4" w:space="0" w:color="auto"/>
              <w:right w:val="single" w:sz="4" w:space="0" w:color="auto"/>
            </w:tcBorders>
            <w:vAlign w:val="center"/>
          </w:tcPr>
          <w:p w:rsidR="00581365" w:rsidRDefault="00706DDF">
            <w:pPr>
              <w:ind w:firstLineChars="0" w:firstLine="0"/>
              <w:rPr>
                <w:rFonts w:ascii="宋体" w:hAnsi="宋体" w:cs="Times New Roman"/>
                <w:sz w:val="20"/>
                <w:szCs w:val="20"/>
              </w:rPr>
            </w:pPr>
            <w:r>
              <w:rPr>
                <w:rFonts w:ascii="宋体" w:hAnsi="宋体" w:cs="Times New Roman" w:hint="eastAsia"/>
                <w:sz w:val="20"/>
                <w:szCs w:val="20"/>
              </w:rPr>
              <w:t>经纪机构英文简称</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81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8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M75</w:t>
            </w:r>
          </w:p>
        </w:tc>
        <w:tc>
          <w:tcPr>
            <w:tcW w:w="21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brokerState</w:t>
            </w:r>
          </w:p>
        </w:tc>
        <w:tc>
          <w:tcPr>
            <w:tcW w:w="2267" w:type="dxa"/>
            <w:tcBorders>
              <w:top w:val="nil"/>
              <w:left w:val="nil"/>
              <w:bottom w:val="single" w:sz="4" w:space="0" w:color="auto"/>
              <w:right w:val="single" w:sz="4" w:space="0" w:color="auto"/>
            </w:tcBorders>
            <w:vAlign w:val="center"/>
          </w:tcPr>
          <w:p w:rsidR="00581365" w:rsidRDefault="00706DDF">
            <w:pPr>
              <w:ind w:firstLineChars="0" w:firstLine="0"/>
              <w:rPr>
                <w:rFonts w:ascii="宋体" w:hAnsi="宋体" w:cs="宋体"/>
                <w:color w:val="000000"/>
                <w:kern w:val="0"/>
                <w:sz w:val="20"/>
                <w:szCs w:val="20"/>
              </w:rPr>
            </w:pPr>
            <w:r>
              <w:rPr>
                <w:rFonts w:ascii="宋体" w:hAnsi="宋体" w:cs="Times New Roman" w:hint="eastAsia"/>
                <w:sz w:val="20"/>
                <w:szCs w:val="20"/>
              </w:rPr>
              <w:t>当前状态</w:t>
            </w:r>
          </w:p>
        </w:tc>
        <w:tc>
          <w:tcPr>
            <w:tcW w:w="69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bl>
    <w:p w:rsidR="00581365" w:rsidRDefault="00581365">
      <w:pPr>
        <w:ind w:firstLineChars="0" w:firstLine="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推送经纪机构关联信息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向对应的交易席位推送</w:t>
      </w:r>
      <w:r>
        <w:rPr>
          <w:rFonts w:ascii="宋体" w:hAnsi="宋体" w:hint="eastAsia"/>
          <w:color w:val="000000"/>
        </w:rPr>
        <w:t>经纪机构关联</w:t>
      </w:r>
      <w:r>
        <w:rPr>
          <w:rFonts w:hint="eastAsia"/>
        </w:rPr>
        <w:t>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755" w:type="dxa"/>
        <w:tblLayout w:type="fixed"/>
        <w:tblLook w:val="04A0" w:firstRow="1" w:lastRow="0" w:firstColumn="1" w:lastColumn="0" w:noHBand="0" w:noVBand="1"/>
      </w:tblPr>
      <w:tblGrid>
        <w:gridCol w:w="799"/>
        <w:gridCol w:w="2711"/>
        <w:gridCol w:w="1967"/>
        <w:gridCol w:w="767"/>
        <w:gridCol w:w="2511"/>
      </w:tblGrid>
      <w:tr w:rsidR="00581365">
        <w:trPr>
          <w:trHeight w:val="270"/>
          <w:tblHeader/>
        </w:trPr>
        <w:tc>
          <w:tcPr>
            <w:tcW w:w="79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71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51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7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67"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7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olor w:val="000000"/>
                <w:sz w:val="20"/>
                <w:szCs w:val="20"/>
              </w:rPr>
              <w:t>clientID</w:t>
            </w:r>
          </w:p>
        </w:tc>
        <w:tc>
          <w:tcPr>
            <w:tcW w:w="19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6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olor w:val="000000"/>
                <w:sz w:val="20"/>
                <w:szCs w:val="20"/>
              </w:rPr>
              <w:t>M50</w:t>
            </w:r>
          </w:p>
        </w:tc>
        <w:tc>
          <w:tcPr>
            <w:tcW w:w="27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b</w:t>
            </w:r>
            <w:r>
              <w:rPr>
                <w:rFonts w:ascii="宋体" w:hAnsi="宋体"/>
                <w:color w:val="000000"/>
                <w:sz w:val="20"/>
                <w:szCs w:val="20"/>
              </w:rPr>
              <w:t>rokerID</w:t>
            </w:r>
          </w:p>
        </w:tc>
        <w:tc>
          <w:tcPr>
            <w:tcW w:w="19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关联经纪机构编号</w:t>
            </w:r>
          </w:p>
        </w:tc>
        <w:tc>
          <w:tcPr>
            <w:tcW w:w="76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X65</w:t>
            </w:r>
          </w:p>
        </w:tc>
        <w:tc>
          <w:tcPr>
            <w:tcW w:w="27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otcPortOperationState</w:t>
            </w:r>
          </w:p>
        </w:tc>
        <w:tc>
          <w:tcPr>
            <w:tcW w:w="19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关联操作状态</w:t>
            </w:r>
          </w:p>
        </w:tc>
        <w:tc>
          <w:tcPr>
            <w:tcW w:w="76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T07</w:t>
            </w:r>
          </w:p>
        </w:tc>
        <w:tc>
          <w:tcPr>
            <w:tcW w:w="27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opTraderID</w:t>
            </w:r>
          </w:p>
        </w:tc>
        <w:tc>
          <w:tcPr>
            <w:tcW w:w="19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操作用户</w:t>
            </w:r>
          </w:p>
        </w:tc>
        <w:tc>
          <w:tcPr>
            <w:tcW w:w="76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lastRenderedPageBreak/>
        <w:t>经纪机构关联查询</w:t>
      </w:r>
      <w:r>
        <w:rPr>
          <w:rFonts w:ascii="宋体" w:hAnsi="宋体" w:hint="eastAsia"/>
          <w:color w:val="000000"/>
        </w:rPr>
        <w:t>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：查询本席位下客户和</w:t>
      </w:r>
      <w:r>
        <w:rPr>
          <w:rFonts w:hint="eastAsia"/>
        </w:rPr>
        <w:t>经纪机构的关联信息</w:t>
      </w:r>
      <w:r>
        <w:rPr>
          <w:rFonts w:ascii="宋体" w:hAnsi="宋体" w:hint="eastAsia"/>
          <w:color w:val="000000"/>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97" w:type="dxa"/>
        <w:tblLayout w:type="fixed"/>
        <w:tblLook w:val="04A0" w:firstRow="1" w:lastRow="0" w:firstColumn="1" w:lastColumn="0" w:noHBand="0" w:noVBand="1"/>
      </w:tblPr>
      <w:tblGrid>
        <w:gridCol w:w="709"/>
        <w:gridCol w:w="817"/>
        <w:gridCol w:w="1276"/>
        <w:gridCol w:w="2126"/>
        <w:gridCol w:w="680"/>
        <w:gridCol w:w="716"/>
        <w:gridCol w:w="2573"/>
      </w:tblGrid>
      <w:tr w:rsidR="00581365">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1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27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8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1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57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w:t>
            </w:r>
            <w:r>
              <w:rPr>
                <w:rFonts w:ascii="宋体" w:hAnsi="宋体" w:cs="宋体"/>
                <w:color w:val="000000"/>
                <w:kern w:val="0"/>
                <w:sz w:val="20"/>
                <w:szCs w:val="20"/>
              </w:rPr>
              <w:t>rokerID</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经纪机构编号</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w:t>
            </w:r>
            <w:r>
              <w:rPr>
                <w:rFonts w:ascii="宋体" w:hAnsi="宋体" w:cs="宋体" w:hint="eastAsia"/>
                <w:color w:val="000000"/>
                <w:kern w:val="0"/>
                <w:sz w:val="20"/>
                <w:szCs w:val="20"/>
              </w:rPr>
              <w:t>97</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brokerInfoData</w:t>
            </w:r>
            <w:r>
              <w:rPr>
                <w:rFonts w:ascii="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经纪机构关联信息数据</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57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当查询有数据的时候，此域必选</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17"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brokerInfo</w:t>
            </w:r>
            <w:r>
              <w:rPr>
                <w:rFonts w:ascii="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经纪机构关联信息</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57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当查询有数据的时候，此域必选</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seatID</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交易席位代码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关联经纪机构代码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rsidTr="00705574">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27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80"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57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rsidTr="00705574">
        <w:trPr>
          <w:trHeight w:val="270"/>
        </w:trPr>
        <w:tc>
          <w:tcPr>
            <w:tcW w:w="709" w:type="dxa"/>
            <w:tcBorders>
              <w:top w:val="single" w:sz="4" w:space="0" w:color="auto"/>
              <w:left w:val="single" w:sz="4" w:space="0" w:color="auto"/>
              <w:bottom w:val="single" w:sz="6" w:space="0" w:color="auto"/>
              <w:right w:val="single" w:sz="6"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17"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276"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126"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80"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573" w:type="dxa"/>
            <w:tcBorders>
              <w:top w:val="single" w:sz="4" w:space="0" w:color="auto"/>
              <w:left w:val="single" w:sz="6" w:space="0" w:color="auto"/>
              <w:bottom w:val="single" w:sz="6"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05574" w:rsidTr="00705574">
        <w:trPr>
          <w:trHeight w:val="270"/>
        </w:trPr>
        <w:tc>
          <w:tcPr>
            <w:tcW w:w="709" w:type="dxa"/>
            <w:tcBorders>
              <w:top w:val="single" w:sz="6" w:space="0" w:color="auto"/>
              <w:left w:val="single" w:sz="4" w:space="0" w:color="auto"/>
              <w:bottom w:val="single" w:sz="4" w:space="0" w:color="auto"/>
              <w:right w:val="single" w:sz="6" w:space="0" w:color="auto"/>
            </w:tcBorders>
            <w:vAlign w:val="center"/>
          </w:tcPr>
          <w:p w:rsidR="00705574" w:rsidRDefault="00705574">
            <w:pPr>
              <w:widowControl/>
              <w:spacing w:line="240" w:lineRule="auto"/>
              <w:ind w:firstLineChars="0" w:firstLine="0"/>
              <w:rPr>
                <w:rFonts w:ascii="宋体" w:hAnsi="宋体" w:cs="宋体"/>
                <w:color w:val="000000"/>
                <w:kern w:val="0"/>
                <w:sz w:val="20"/>
                <w:szCs w:val="20"/>
              </w:rPr>
            </w:pPr>
          </w:p>
        </w:tc>
        <w:tc>
          <w:tcPr>
            <w:tcW w:w="817" w:type="dxa"/>
            <w:tcBorders>
              <w:top w:val="single" w:sz="6" w:space="0" w:color="auto"/>
              <w:left w:val="single" w:sz="6" w:space="0" w:color="auto"/>
              <w:bottom w:val="single" w:sz="4" w:space="0" w:color="auto"/>
              <w:right w:val="single" w:sz="6"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276" w:type="dxa"/>
            <w:tcBorders>
              <w:top w:val="single" w:sz="6" w:space="0" w:color="auto"/>
              <w:left w:val="single" w:sz="6" w:space="0" w:color="auto"/>
              <w:bottom w:val="single" w:sz="4" w:space="0" w:color="auto"/>
              <w:right w:val="single" w:sz="6"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126" w:type="dxa"/>
            <w:tcBorders>
              <w:top w:val="single" w:sz="6" w:space="0" w:color="auto"/>
              <w:left w:val="single" w:sz="6" w:space="0" w:color="auto"/>
              <w:bottom w:val="single" w:sz="4" w:space="0" w:color="auto"/>
              <w:right w:val="single" w:sz="6"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80" w:type="dxa"/>
            <w:tcBorders>
              <w:top w:val="single" w:sz="6" w:space="0" w:color="auto"/>
              <w:left w:val="single" w:sz="6" w:space="0" w:color="auto"/>
              <w:bottom w:val="single" w:sz="4" w:space="0" w:color="auto"/>
              <w:right w:val="single" w:sz="6"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16" w:type="dxa"/>
            <w:tcBorders>
              <w:top w:val="single" w:sz="6" w:space="0" w:color="auto"/>
              <w:left w:val="single" w:sz="6" w:space="0" w:color="auto"/>
              <w:bottom w:val="single" w:sz="4" w:space="0" w:color="auto"/>
              <w:right w:val="single" w:sz="6"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73" w:type="dxa"/>
            <w:tcBorders>
              <w:top w:val="single" w:sz="6" w:space="0" w:color="auto"/>
              <w:left w:val="single" w:sz="6" w:space="0" w:color="auto"/>
              <w:bottom w:val="single" w:sz="4" w:space="0" w:color="auto"/>
              <w:right w:val="single" w:sz="4" w:space="0" w:color="auto"/>
            </w:tcBorders>
            <w:vAlign w:val="center"/>
          </w:tcPr>
          <w:p w:rsidR="00705574" w:rsidRPr="00D00290" w:rsidRDefault="00705574" w:rsidP="009507C0">
            <w:pPr>
              <w:widowControl/>
              <w:spacing w:line="240" w:lineRule="auto"/>
              <w:ind w:firstLineChars="0" w:firstLine="0"/>
              <w:rPr>
                <w:rFonts w:ascii="宋体" w:hAnsi="宋体"/>
                <w:sz w:val="20"/>
                <w:szCs w:val="20"/>
              </w:rPr>
            </w:pPr>
          </w:p>
        </w:tc>
      </w:tr>
    </w:tbl>
    <w:p w:rsidR="00581365" w:rsidRDefault="00581365">
      <w:pPr>
        <w:ind w:firstLineChars="0" w:firstLine="0"/>
        <w:rPr>
          <w:b/>
        </w:rPr>
      </w:pPr>
    </w:p>
    <w:p w:rsidR="00581365" w:rsidRDefault="00581365">
      <w:pPr>
        <w:ind w:firstLine="480"/>
      </w:pPr>
    </w:p>
    <w:p w:rsidR="00581365" w:rsidRPr="009F5A48" w:rsidRDefault="00706DDF" w:rsidP="009F5A48">
      <w:pPr>
        <w:pStyle w:val="3"/>
        <w:numPr>
          <w:ilvl w:val="2"/>
          <w:numId w:val="1"/>
        </w:numPr>
        <w:ind w:left="980" w:hangingChars="305" w:hanging="980"/>
      </w:pPr>
      <w:bookmarkStart w:id="351" w:name="_Toc443379472"/>
      <w:bookmarkStart w:id="352" w:name="_Toc443317781"/>
      <w:bookmarkStart w:id="353" w:name="_Toc443394228"/>
      <w:bookmarkStart w:id="354" w:name="_Toc30466"/>
      <w:bookmarkStart w:id="355" w:name="_Toc6045"/>
      <w:bookmarkStart w:id="356" w:name="_Toc437936934"/>
      <w:bookmarkStart w:id="357" w:name="_Toc7711"/>
      <w:bookmarkStart w:id="358" w:name="_Toc493667833"/>
      <w:bookmarkEnd w:id="351"/>
      <w:bookmarkEnd w:id="352"/>
      <w:bookmarkEnd w:id="353"/>
      <w:r>
        <w:rPr>
          <w:rFonts w:hint="eastAsia"/>
        </w:rPr>
        <w:t>节假日信息</w:t>
      </w:r>
      <w:bookmarkEnd w:id="354"/>
      <w:bookmarkEnd w:id="355"/>
      <w:bookmarkEnd w:id="356"/>
      <w:bookmarkEnd w:id="357"/>
      <w:bookmarkEnd w:id="358"/>
    </w:p>
    <w:p w:rsidR="00581365" w:rsidRDefault="00706DDF" w:rsidP="002731D6">
      <w:pPr>
        <w:pStyle w:val="4"/>
        <w:numPr>
          <w:ilvl w:val="3"/>
          <w:numId w:val="1"/>
        </w:numPr>
        <w:rPr>
          <w:rFonts w:ascii="宋体" w:hAnsi="宋体"/>
          <w:color w:val="000000"/>
        </w:rPr>
      </w:pPr>
      <w:r>
        <w:rPr>
          <w:rFonts w:ascii="宋体" w:hAnsi="宋体" w:hint="eastAsia"/>
          <w:color w:val="000000"/>
        </w:rPr>
        <w:t>节假日信息查询请求和响应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：指令用于发起节假日查询。</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613" w:type="dxa"/>
        <w:tblLayout w:type="fixed"/>
        <w:tblLook w:val="04A0" w:firstRow="1" w:lastRow="0" w:firstColumn="1" w:lastColumn="0" w:noHBand="0" w:noVBand="1"/>
      </w:tblPr>
      <w:tblGrid>
        <w:gridCol w:w="675"/>
        <w:gridCol w:w="851"/>
        <w:gridCol w:w="1701"/>
        <w:gridCol w:w="1495"/>
        <w:gridCol w:w="631"/>
        <w:gridCol w:w="776"/>
        <w:gridCol w:w="2484"/>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49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7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4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jc w:val="left"/>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3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3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开始日期</w:t>
            </w:r>
          </w:p>
        </w:tc>
        <w:tc>
          <w:tcPr>
            <w:tcW w:w="63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63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A13871">
        <w:trPr>
          <w:trHeight w:val="270"/>
        </w:trPr>
        <w:tc>
          <w:tcPr>
            <w:tcW w:w="675"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G11</w:t>
            </w:r>
          </w:p>
        </w:tc>
        <w:tc>
          <w:tcPr>
            <w:tcW w:w="1701"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holidayList</w:t>
            </w:r>
            <w:r>
              <w:rPr>
                <w:rFonts w:ascii="宋体" w:hAnsi="宋体" w:hint="eastAsia"/>
                <w:color w:val="000000"/>
                <w:sz w:val="20"/>
                <w:szCs w:val="20"/>
              </w:rPr>
              <w:t>]</w:t>
            </w:r>
          </w:p>
        </w:tc>
        <w:tc>
          <w:tcPr>
            <w:tcW w:w="1495"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highlight w:val="yellow"/>
              </w:rPr>
            </w:pPr>
            <w:r>
              <w:rPr>
                <w:rFonts w:ascii="宋体" w:hAnsi="宋体" w:hint="eastAsia"/>
                <w:color w:val="000000"/>
                <w:sz w:val="20"/>
                <w:szCs w:val="20"/>
              </w:rPr>
              <w:t>节假日列表</w:t>
            </w:r>
          </w:p>
        </w:tc>
        <w:tc>
          <w:tcPr>
            <w:tcW w:w="631" w:type="dxa"/>
            <w:tcBorders>
              <w:top w:val="single" w:sz="4" w:space="0" w:color="auto"/>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76" w:type="dxa"/>
            <w:tcBorders>
              <w:top w:val="single" w:sz="4" w:space="0" w:color="auto"/>
              <w:left w:val="single" w:sz="4" w:space="0" w:color="auto"/>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4"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G25</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olor w:val="000000"/>
                <w:sz w:val="20"/>
                <w:szCs w:val="20"/>
              </w:rPr>
              <w:t>holidayDate</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节假日</w:t>
            </w:r>
          </w:p>
        </w:tc>
        <w:tc>
          <w:tcPr>
            <w:tcW w:w="63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31"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89"/>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49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31"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76"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4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05574" w:rsidTr="00705574">
        <w:trPr>
          <w:trHeight w:val="289"/>
        </w:trPr>
        <w:tc>
          <w:tcPr>
            <w:tcW w:w="675" w:type="dxa"/>
            <w:tcBorders>
              <w:top w:val="nil"/>
              <w:left w:val="single" w:sz="4" w:space="0" w:color="auto"/>
              <w:bottom w:val="single" w:sz="4" w:space="0" w:color="auto"/>
              <w:right w:val="single" w:sz="4"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bookmarkStart w:id="359" w:name="_Toc437936935"/>
            <w:bookmarkStart w:id="360" w:name="_Toc3094"/>
          </w:p>
        </w:tc>
        <w:tc>
          <w:tcPr>
            <w:tcW w:w="851" w:type="dxa"/>
            <w:tcBorders>
              <w:top w:val="nil"/>
              <w:left w:val="single" w:sz="4" w:space="0" w:color="auto"/>
              <w:bottom w:val="single" w:sz="4" w:space="0" w:color="auto"/>
              <w:right w:val="single" w:sz="4"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01" w:type="dxa"/>
            <w:tcBorders>
              <w:top w:val="nil"/>
              <w:left w:val="nil"/>
              <w:bottom w:val="single" w:sz="4" w:space="0" w:color="auto"/>
              <w:right w:val="single" w:sz="4"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495" w:type="dxa"/>
            <w:tcBorders>
              <w:top w:val="nil"/>
              <w:left w:val="nil"/>
              <w:bottom w:val="single" w:sz="4" w:space="0" w:color="auto"/>
              <w:right w:val="single" w:sz="4" w:space="0" w:color="auto"/>
            </w:tcBorders>
            <w:vAlign w:val="center"/>
          </w:tcPr>
          <w:p w:rsidR="00705574" w:rsidRDefault="00705574"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31" w:type="dxa"/>
            <w:tcBorders>
              <w:top w:val="single" w:sz="4" w:space="0" w:color="auto"/>
              <w:left w:val="nil"/>
              <w:bottom w:val="single" w:sz="4" w:space="0" w:color="auto"/>
              <w:right w:val="single" w:sz="4" w:space="0" w:color="auto"/>
            </w:tcBorders>
            <w:vAlign w:val="center"/>
          </w:tcPr>
          <w:p w:rsidR="00705574" w:rsidRDefault="00705574" w:rsidP="0070557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76" w:type="dxa"/>
            <w:tcBorders>
              <w:top w:val="single" w:sz="4" w:space="0" w:color="auto"/>
              <w:left w:val="single" w:sz="4" w:space="0" w:color="auto"/>
              <w:bottom w:val="single" w:sz="4" w:space="0" w:color="auto"/>
              <w:right w:val="single" w:sz="4" w:space="0" w:color="auto"/>
            </w:tcBorders>
            <w:vAlign w:val="center"/>
          </w:tcPr>
          <w:p w:rsidR="00705574" w:rsidRDefault="00705574" w:rsidP="0070557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84" w:type="dxa"/>
            <w:tcBorders>
              <w:top w:val="nil"/>
              <w:left w:val="nil"/>
              <w:bottom w:val="single" w:sz="4" w:space="0" w:color="auto"/>
              <w:right w:val="single" w:sz="4" w:space="0" w:color="auto"/>
            </w:tcBorders>
            <w:vAlign w:val="center"/>
          </w:tcPr>
          <w:p w:rsidR="00705574" w:rsidRPr="00705574" w:rsidRDefault="00705574" w:rsidP="009507C0">
            <w:pPr>
              <w:widowControl/>
              <w:spacing w:line="240" w:lineRule="auto"/>
              <w:ind w:firstLineChars="0" w:firstLine="0"/>
              <w:rPr>
                <w:rFonts w:ascii="宋体" w:hAnsi="宋体" w:cs="宋体"/>
                <w:color w:val="000000"/>
                <w:kern w:val="0"/>
                <w:sz w:val="20"/>
                <w:szCs w:val="20"/>
              </w:rPr>
            </w:pPr>
          </w:p>
        </w:tc>
      </w:tr>
    </w:tbl>
    <w:p w:rsidR="00581365" w:rsidRDefault="00581365">
      <w:pPr>
        <w:pStyle w:val="xl64"/>
      </w:pPr>
    </w:p>
    <w:p w:rsidR="00581365" w:rsidRDefault="00581365">
      <w:pPr>
        <w:pStyle w:val="xl64"/>
      </w:pPr>
    </w:p>
    <w:p w:rsidR="00581365" w:rsidRDefault="00706DDF" w:rsidP="002731D6">
      <w:pPr>
        <w:pStyle w:val="4"/>
        <w:numPr>
          <w:ilvl w:val="3"/>
          <w:numId w:val="1"/>
        </w:numPr>
        <w:rPr>
          <w:rFonts w:ascii="宋体" w:hAnsi="宋体"/>
          <w:color w:val="000000"/>
        </w:rPr>
      </w:pPr>
      <w:r>
        <w:rPr>
          <w:rFonts w:ascii="宋体" w:hAnsi="宋体" w:hint="eastAsia"/>
          <w:color w:val="000000"/>
        </w:rPr>
        <w:t>交易日与期限查询</w:t>
      </w:r>
      <w:r w:rsidRPr="002731D6">
        <w:rPr>
          <w:rFonts w:ascii="宋体" w:hAnsi="宋体" w:hint="eastAsia"/>
          <w:color w:val="000000"/>
        </w:rPr>
        <w:t>请求和响应</w:t>
      </w:r>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询价市场交易日与期限查询操作</w:t>
      </w:r>
      <w:r>
        <w:rPr>
          <w:rFonts w:hint="eastAsia"/>
        </w:rPr>
        <w:t>。</w:t>
      </w:r>
    </w:p>
    <w:p w:rsidR="00581365" w:rsidRDefault="00706DDF">
      <w:pPr>
        <w:ind w:firstLineChars="0" w:firstLine="0"/>
      </w:pPr>
      <w:r>
        <w:rPr>
          <w:rFonts w:ascii="宋体" w:hAnsi="宋体" w:hint="eastAsia"/>
          <w:color w:val="000000"/>
        </w:rPr>
        <w:t>消息体格式如下：</w:t>
      </w:r>
    </w:p>
    <w:tbl>
      <w:tblPr>
        <w:tblW w:w="8510" w:type="dxa"/>
        <w:tblInd w:w="103" w:type="dxa"/>
        <w:tblLayout w:type="fixed"/>
        <w:tblLook w:val="04A0" w:firstRow="1" w:lastRow="0" w:firstColumn="1" w:lastColumn="0" w:noHBand="0" w:noVBand="1"/>
      </w:tblPr>
      <w:tblGrid>
        <w:gridCol w:w="714"/>
        <w:gridCol w:w="798"/>
        <w:gridCol w:w="2037"/>
        <w:gridCol w:w="1843"/>
        <w:gridCol w:w="760"/>
        <w:gridCol w:w="516"/>
        <w:gridCol w:w="1842"/>
      </w:tblGrid>
      <w:tr w:rsidR="00581365">
        <w:trPr>
          <w:trHeight w:val="270"/>
        </w:trPr>
        <w:tc>
          <w:tcPr>
            <w:tcW w:w="714"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0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6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51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84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03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516" w:type="dxa"/>
            <w:tcBorders>
              <w:top w:val="nil"/>
              <w:left w:val="nil"/>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42"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3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516" w:type="dxa"/>
            <w:tcBorders>
              <w:top w:val="nil"/>
              <w:left w:val="nil"/>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842"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0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开始日期</w:t>
            </w:r>
          </w:p>
        </w:tc>
        <w:tc>
          <w:tcPr>
            <w:tcW w:w="76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51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等于当前交易日期</w:t>
            </w: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T</w:t>
            </w:r>
            <w:r>
              <w:rPr>
                <w:rFonts w:ascii="宋体" w:hAnsi="宋体" w:hint="eastAsia"/>
                <w:color w:val="000000"/>
                <w:sz w:val="20"/>
                <w:szCs w:val="20"/>
              </w:rPr>
              <w:t>19</w:t>
            </w:r>
          </w:p>
        </w:tc>
        <w:tc>
          <w:tcPr>
            <w:tcW w:w="20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结束日期</w:t>
            </w:r>
          </w:p>
        </w:tc>
        <w:tc>
          <w:tcPr>
            <w:tcW w:w="76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51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等于当前交易日期</w:t>
            </w: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询价交易类型</w:t>
            </w:r>
          </w:p>
        </w:tc>
        <w:tc>
          <w:tcPr>
            <w:tcW w:w="76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51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不填为全部</w:t>
            </w:r>
          </w:p>
        </w:tc>
      </w:tr>
      <w:tr w:rsidR="00A13871">
        <w:trPr>
          <w:trHeight w:val="27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bCs/>
                <w:color w:val="000000"/>
                <w:sz w:val="20"/>
                <w:szCs w:val="20"/>
              </w:rPr>
              <w:t>N76</w:t>
            </w:r>
          </w:p>
        </w:tc>
        <w:tc>
          <w:tcPr>
            <w:tcW w:w="203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bCs/>
                <w:color w:val="000000"/>
                <w:sz w:val="20"/>
                <w:szCs w:val="20"/>
              </w:rPr>
              <w:t>[DataAndTermData]</w:t>
            </w:r>
          </w:p>
        </w:tc>
        <w:tc>
          <w:tcPr>
            <w:tcW w:w="1843"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bCs/>
                <w:color w:val="000000"/>
                <w:sz w:val="20"/>
                <w:szCs w:val="20"/>
              </w:rPr>
            </w:pPr>
            <w:r>
              <w:rPr>
                <w:rFonts w:ascii="宋体" w:hAnsi="宋体" w:hint="eastAsia"/>
                <w:bCs/>
                <w:color w:val="000000"/>
                <w:sz w:val="20"/>
                <w:szCs w:val="20"/>
              </w:rPr>
              <w:t>交易日与期限数据</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A13871">
        <w:trPr>
          <w:trHeight w:val="27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p>
        </w:tc>
        <w:tc>
          <w:tcPr>
            <w:tcW w:w="203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r>
              <w:rPr>
                <w:rFonts w:ascii="宋体" w:hAnsi="宋体"/>
                <w:bCs/>
                <w:color w:val="000000"/>
                <w:sz w:val="20"/>
                <w:szCs w:val="20"/>
              </w:rPr>
              <w:t>DataAndTerm</w:t>
            </w:r>
            <w:r>
              <w:rPr>
                <w:rFonts w:ascii="宋体" w:hAnsi="宋体" w:hint="eastAsia"/>
                <w:bCs/>
                <w:color w:val="000000"/>
                <w:sz w:val="20"/>
                <w:szCs w:val="20"/>
              </w:rPr>
              <w:t>}</w:t>
            </w:r>
          </w:p>
        </w:tc>
        <w:tc>
          <w:tcPr>
            <w:tcW w:w="1843"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bCs/>
                <w:color w:val="000000"/>
                <w:sz w:val="20"/>
                <w:szCs w:val="20"/>
              </w:rPr>
            </w:pPr>
            <w:r>
              <w:rPr>
                <w:rFonts w:ascii="宋体" w:hAnsi="宋体" w:hint="eastAsia"/>
                <w:bCs/>
                <w:color w:val="000000"/>
                <w:sz w:val="20"/>
                <w:szCs w:val="20"/>
              </w:rPr>
              <w:t>交易日与期限</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p>
        </w:tc>
      </w:tr>
      <w:tr w:rsidR="00A13871">
        <w:trPr>
          <w:trHeight w:val="27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37"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843" w:type="dxa"/>
            <w:tcBorders>
              <w:top w:val="nil"/>
              <w:left w:val="nil"/>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cs="宋体" w:hint="eastAsia"/>
                <w:color w:val="000000"/>
                <w:kern w:val="0"/>
                <w:sz w:val="20"/>
                <w:szCs w:val="20"/>
              </w:rPr>
              <w:t>询价交易类型</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s="宋体"/>
                <w:color w:val="000000"/>
                <w:kern w:val="0"/>
                <w:sz w:val="20"/>
                <w:szCs w:val="20"/>
              </w:rPr>
            </w:pPr>
          </w:p>
        </w:tc>
      </w:tr>
      <w:tr w:rsidR="00A13871">
        <w:trPr>
          <w:trHeight w:val="27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T13</w:t>
            </w:r>
          </w:p>
        </w:tc>
        <w:tc>
          <w:tcPr>
            <w:tcW w:w="2037"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color w:val="000000"/>
                <w:sz w:val="20"/>
                <w:szCs w:val="20"/>
              </w:rPr>
              <w:t>tradeDate</w:t>
            </w:r>
          </w:p>
        </w:tc>
        <w:tc>
          <w:tcPr>
            <w:tcW w:w="1843"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交易日</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p>
        </w:tc>
      </w:tr>
      <w:tr w:rsidR="00A13871">
        <w:trPr>
          <w:trHeight w:val="9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color w:val="000000"/>
                <w:sz w:val="20"/>
                <w:szCs w:val="20"/>
              </w:rPr>
              <w:t>Q04</w:t>
            </w:r>
          </w:p>
        </w:tc>
        <w:tc>
          <w:tcPr>
            <w:tcW w:w="2037"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43" w:type="dxa"/>
            <w:tcBorders>
              <w:top w:val="nil"/>
              <w:left w:val="nil"/>
              <w:bottom w:val="single" w:sz="4" w:space="0" w:color="auto"/>
              <w:right w:val="single" w:sz="4" w:space="0" w:color="auto"/>
            </w:tcBorders>
            <w:vAlign w:val="center"/>
          </w:tcPr>
          <w:p w:rsidR="00A13871" w:rsidRDefault="00A13871">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p>
        </w:tc>
      </w:tr>
      <w:tr w:rsidR="00A13871">
        <w:trPr>
          <w:trHeight w:val="90"/>
        </w:trPr>
        <w:tc>
          <w:tcPr>
            <w:tcW w:w="714" w:type="dxa"/>
            <w:tcBorders>
              <w:top w:val="nil"/>
              <w:left w:val="single" w:sz="4" w:space="0" w:color="auto"/>
              <w:bottom w:val="single" w:sz="4" w:space="0" w:color="auto"/>
              <w:right w:val="single" w:sz="4" w:space="0" w:color="auto"/>
            </w:tcBorders>
            <w:vAlign w:val="center"/>
          </w:tcPr>
          <w:p w:rsidR="00A13871" w:rsidRDefault="00A13871">
            <w:pPr>
              <w:ind w:firstLineChars="0" w:firstLine="0"/>
              <w:rPr>
                <w:rFonts w:ascii="宋体" w:hAnsi="宋体"/>
                <w:bCs/>
                <w:color w:val="000000"/>
                <w:sz w:val="20"/>
                <w:szCs w:val="20"/>
              </w:rPr>
            </w:pPr>
            <w:r>
              <w:rPr>
                <w:rFonts w:ascii="宋体" w:hAnsi="宋体" w:hint="eastAsia"/>
                <w:bCs/>
                <w:color w:val="000000"/>
                <w:sz w:val="20"/>
                <w:szCs w:val="20"/>
              </w:rPr>
              <w:t>→</w:t>
            </w:r>
          </w:p>
        </w:tc>
        <w:tc>
          <w:tcPr>
            <w:tcW w:w="798" w:type="dxa"/>
            <w:tcBorders>
              <w:top w:val="nil"/>
              <w:left w:val="single" w:sz="4" w:space="0" w:color="auto"/>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color w:val="000000"/>
                <w:sz w:val="20"/>
                <w:szCs w:val="20"/>
              </w:rPr>
              <w:t>Q05</w:t>
            </w:r>
          </w:p>
        </w:tc>
        <w:tc>
          <w:tcPr>
            <w:tcW w:w="2037"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color w:val="000000"/>
                <w:sz w:val="20"/>
                <w:szCs w:val="20"/>
              </w:rPr>
              <w:t>periodDate</w:t>
            </w:r>
          </w:p>
        </w:tc>
        <w:tc>
          <w:tcPr>
            <w:tcW w:w="1843"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期限对应日期</w:t>
            </w:r>
          </w:p>
        </w:tc>
        <w:tc>
          <w:tcPr>
            <w:tcW w:w="760"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A13871" w:rsidRDefault="00A13871"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42" w:type="dxa"/>
            <w:tcBorders>
              <w:top w:val="nil"/>
              <w:left w:val="nil"/>
              <w:bottom w:val="single" w:sz="4" w:space="0" w:color="auto"/>
              <w:right w:val="single" w:sz="4" w:space="0" w:color="auto"/>
            </w:tcBorders>
            <w:vAlign w:val="center"/>
          </w:tcPr>
          <w:p w:rsidR="00A13871" w:rsidRDefault="00A13871">
            <w:pPr>
              <w:spacing w:line="240" w:lineRule="auto"/>
              <w:ind w:firstLineChars="0" w:firstLine="0"/>
              <w:rPr>
                <w:rFonts w:ascii="宋体" w:hAnsi="宋体"/>
                <w:color w:val="000000"/>
                <w:sz w:val="20"/>
                <w:szCs w:val="20"/>
              </w:rPr>
            </w:pPr>
          </w:p>
        </w:tc>
      </w:tr>
      <w:tr w:rsidR="00581365">
        <w:trPr>
          <w:trHeight w:val="270"/>
        </w:trPr>
        <w:tc>
          <w:tcPr>
            <w:tcW w:w="714" w:type="dxa"/>
            <w:tcBorders>
              <w:top w:val="nil"/>
              <w:left w:val="single" w:sz="4" w:space="0" w:color="auto"/>
              <w:bottom w:val="single" w:sz="4" w:space="0" w:color="auto"/>
              <w:right w:val="single" w:sz="4" w:space="0" w:color="auto"/>
            </w:tcBorders>
            <w:vAlign w:val="center"/>
          </w:tcPr>
          <w:p w:rsidR="00581365" w:rsidRDefault="00581365">
            <w:pPr>
              <w:ind w:firstLineChars="0" w:firstLine="0"/>
              <w:rPr>
                <w:rFonts w:ascii="宋体" w:hAnsi="宋体"/>
                <w:bCs/>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0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6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842"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14"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0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6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842"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705574" w:rsidTr="00705574">
        <w:trPr>
          <w:trHeight w:val="270"/>
        </w:trPr>
        <w:tc>
          <w:tcPr>
            <w:tcW w:w="714" w:type="dxa"/>
            <w:tcBorders>
              <w:top w:val="nil"/>
              <w:left w:val="single" w:sz="4" w:space="0" w:color="auto"/>
              <w:bottom w:val="single" w:sz="4" w:space="0" w:color="auto"/>
              <w:right w:val="single" w:sz="4" w:space="0" w:color="auto"/>
            </w:tcBorders>
          </w:tcPr>
          <w:p w:rsidR="00705574" w:rsidRPr="00705574" w:rsidRDefault="00705574" w:rsidP="00705574">
            <w:pPr>
              <w:spacing w:line="240" w:lineRule="auto"/>
              <w:ind w:firstLineChars="0" w:firstLine="0"/>
              <w:rPr>
                <w:rFonts w:ascii="宋体" w:hAnsi="宋体"/>
                <w:color w:val="000000"/>
                <w:sz w:val="20"/>
                <w:szCs w:val="20"/>
              </w:rPr>
            </w:pPr>
          </w:p>
        </w:tc>
        <w:tc>
          <w:tcPr>
            <w:tcW w:w="798" w:type="dxa"/>
            <w:tcBorders>
              <w:top w:val="nil"/>
              <w:left w:val="single" w:sz="4" w:space="0" w:color="auto"/>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N86</w:t>
            </w:r>
          </w:p>
        </w:tc>
        <w:tc>
          <w:tcPr>
            <w:tcW w:w="2037" w:type="dxa"/>
            <w:tcBorders>
              <w:top w:val="nil"/>
              <w:left w:val="nil"/>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rspMsgEn</w:t>
            </w:r>
          </w:p>
        </w:tc>
        <w:tc>
          <w:tcPr>
            <w:tcW w:w="1843" w:type="dxa"/>
            <w:tcBorders>
              <w:top w:val="nil"/>
              <w:left w:val="nil"/>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响应消息</w:t>
            </w:r>
          </w:p>
        </w:tc>
        <w:tc>
          <w:tcPr>
            <w:tcW w:w="760" w:type="dxa"/>
            <w:tcBorders>
              <w:top w:val="nil"/>
              <w:left w:val="nil"/>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w:t>
            </w:r>
          </w:p>
        </w:tc>
        <w:tc>
          <w:tcPr>
            <w:tcW w:w="516" w:type="dxa"/>
            <w:tcBorders>
              <w:top w:val="nil"/>
              <w:left w:val="nil"/>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M</w:t>
            </w:r>
          </w:p>
        </w:tc>
        <w:tc>
          <w:tcPr>
            <w:tcW w:w="1842" w:type="dxa"/>
            <w:tcBorders>
              <w:top w:val="nil"/>
              <w:left w:val="nil"/>
              <w:bottom w:val="single" w:sz="4" w:space="0" w:color="auto"/>
              <w:right w:val="single" w:sz="4" w:space="0" w:color="auto"/>
            </w:tcBorders>
            <w:vAlign w:val="center"/>
          </w:tcPr>
          <w:p w:rsidR="00705574" w:rsidRPr="00705574" w:rsidRDefault="00705574" w:rsidP="00705574">
            <w:pPr>
              <w:spacing w:line="240" w:lineRule="auto"/>
              <w:ind w:firstLineChars="0" w:firstLine="0"/>
              <w:rPr>
                <w:rFonts w:ascii="宋体" w:hAnsi="宋体"/>
                <w:color w:val="000000"/>
                <w:sz w:val="20"/>
                <w:szCs w:val="20"/>
              </w:rPr>
            </w:pPr>
          </w:p>
        </w:tc>
      </w:tr>
    </w:tbl>
    <w:p w:rsidR="00581365" w:rsidRDefault="00581365">
      <w:pPr>
        <w:pStyle w:val="xl64"/>
      </w:pPr>
    </w:p>
    <w:p w:rsidR="00581365" w:rsidRDefault="00706DDF" w:rsidP="009F5A48">
      <w:pPr>
        <w:pStyle w:val="3"/>
        <w:numPr>
          <w:ilvl w:val="2"/>
          <w:numId w:val="1"/>
        </w:numPr>
        <w:ind w:left="980" w:hangingChars="305" w:hanging="980"/>
      </w:pPr>
      <w:bookmarkStart w:id="361" w:name="_Toc6951"/>
      <w:bookmarkStart w:id="362" w:name="_Toc32450"/>
      <w:bookmarkStart w:id="363" w:name="_Toc493667834"/>
      <w:r>
        <w:rPr>
          <w:rFonts w:hint="eastAsia"/>
        </w:rPr>
        <w:t>仓库信息</w:t>
      </w:r>
      <w:bookmarkEnd w:id="361"/>
      <w:bookmarkEnd w:id="362"/>
      <w:bookmarkEnd w:id="363"/>
    </w:p>
    <w:p w:rsidR="00581365" w:rsidRDefault="00706DDF" w:rsidP="002731D6">
      <w:pPr>
        <w:pStyle w:val="4"/>
        <w:numPr>
          <w:ilvl w:val="3"/>
          <w:numId w:val="1"/>
        </w:numPr>
        <w:rPr>
          <w:rFonts w:ascii="宋体" w:hAnsi="宋体"/>
          <w:color w:val="000000"/>
        </w:rPr>
      </w:pPr>
      <w:r>
        <w:rPr>
          <w:rFonts w:ascii="宋体" w:hAnsi="宋体" w:hint="eastAsia"/>
          <w:color w:val="000000"/>
        </w:rPr>
        <w:t>仓库信息查询请求和响应</w:t>
      </w:r>
    </w:p>
    <w:bookmarkEnd w:id="359"/>
    <w:bookmarkEnd w:id="360"/>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：指令用于发起仓库查询。</w:t>
      </w:r>
    </w:p>
    <w:p w:rsidR="00581365" w:rsidRDefault="00706DDF">
      <w:pPr>
        <w:ind w:firstLineChars="0" w:firstLine="0"/>
        <w:rPr>
          <w:rFonts w:ascii="宋体" w:hAnsi="宋体"/>
          <w:color w:val="000000"/>
        </w:rPr>
      </w:pPr>
      <w:r>
        <w:rPr>
          <w:rFonts w:ascii="宋体" w:hAnsi="宋体" w:hint="eastAsia"/>
          <w:color w:val="000000"/>
        </w:rPr>
        <w:lastRenderedPageBreak/>
        <w:t>消息体格式如下：</w:t>
      </w:r>
    </w:p>
    <w:tbl>
      <w:tblPr>
        <w:tblW w:w="9554" w:type="dxa"/>
        <w:tblLayout w:type="fixed"/>
        <w:tblLook w:val="04A0" w:firstRow="1" w:lastRow="0" w:firstColumn="1" w:lastColumn="0" w:noHBand="0" w:noVBand="1"/>
      </w:tblPr>
      <w:tblGrid>
        <w:gridCol w:w="799"/>
        <w:gridCol w:w="727"/>
        <w:gridCol w:w="1701"/>
        <w:gridCol w:w="1915"/>
        <w:gridCol w:w="963"/>
        <w:gridCol w:w="963"/>
        <w:gridCol w:w="2486"/>
      </w:tblGrid>
      <w:tr w:rsidR="00581365" w:rsidTr="00CF3509">
        <w:trPr>
          <w:trHeight w:val="270"/>
          <w:tblHeader/>
        </w:trPr>
        <w:tc>
          <w:tcPr>
            <w:tcW w:w="799"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2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1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96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96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4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rsidTr="00CF3509">
        <w:trPr>
          <w:trHeight w:val="270"/>
        </w:trPr>
        <w:tc>
          <w:tcPr>
            <w:tcW w:w="799"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2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1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963"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63"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8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CF3509">
        <w:trPr>
          <w:trHeight w:val="270"/>
        </w:trPr>
        <w:tc>
          <w:tcPr>
            <w:tcW w:w="799"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2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1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963"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63" w:type="dxa"/>
            <w:tcBorders>
              <w:top w:val="single" w:sz="4" w:space="0" w:color="auto"/>
              <w:left w:val="single" w:sz="4" w:space="0" w:color="auto"/>
              <w:bottom w:val="single" w:sz="4" w:space="0" w:color="auto"/>
              <w:right w:val="single" w:sz="4" w:space="0" w:color="auto"/>
            </w:tcBorders>
            <w:vAlign w:val="center"/>
          </w:tcPr>
          <w:p w:rsidR="00581365" w:rsidRDefault="00CF350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48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A11F86" w:rsidTr="00CF3509">
        <w:trPr>
          <w:trHeight w:val="270"/>
        </w:trPr>
        <w:tc>
          <w:tcPr>
            <w:tcW w:w="799" w:type="dxa"/>
            <w:tcBorders>
              <w:top w:val="nil"/>
              <w:left w:val="single" w:sz="4" w:space="0" w:color="auto"/>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27" w:type="dxa"/>
            <w:tcBorders>
              <w:top w:val="nil"/>
              <w:left w:val="single" w:sz="4" w:space="0" w:color="auto"/>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W28</w:t>
            </w:r>
          </w:p>
        </w:tc>
        <w:tc>
          <w:tcPr>
            <w:tcW w:w="1701"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olor w:val="000000"/>
                <w:sz w:val="20"/>
                <w:szCs w:val="20"/>
              </w:rPr>
            </w:pPr>
            <w:r>
              <w:rPr>
                <w:rFonts w:ascii="宋体" w:hAnsi="宋体"/>
                <w:color w:val="000000"/>
                <w:sz w:val="20"/>
                <w:szCs w:val="20"/>
              </w:rPr>
              <w:t>[WarehouseInfoData]</w:t>
            </w:r>
          </w:p>
        </w:tc>
        <w:tc>
          <w:tcPr>
            <w:tcW w:w="1915"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仓库信息数据</w:t>
            </w:r>
          </w:p>
        </w:tc>
        <w:tc>
          <w:tcPr>
            <w:tcW w:w="963" w:type="dxa"/>
            <w:tcBorders>
              <w:top w:val="single" w:sz="4" w:space="0" w:color="auto"/>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6" w:type="dxa"/>
            <w:tcBorders>
              <w:top w:val="nil"/>
              <w:left w:val="nil"/>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A11F86" w:rsidTr="00CF3509">
        <w:trPr>
          <w:trHeight w:val="270"/>
        </w:trPr>
        <w:tc>
          <w:tcPr>
            <w:tcW w:w="799" w:type="dxa"/>
            <w:tcBorders>
              <w:top w:val="nil"/>
              <w:left w:val="single" w:sz="4" w:space="0" w:color="auto"/>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27" w:type="dxa"/>
            <w:tcBorders>
              <w:top w:val="nil"/>
              <w:left w:val="single" w:sz="4" w:space="0" w:color="auto"/>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vAlign w:val="center"/>
          </w:tcPr>
          <w:p w:rsidR="00A11F86" w:rsidRDefault="00A11F86" w:rsidP="00CF3509">
            <w:pPr>
              <w:widowControl/>
              <w:spacing w:line="240" w:lineRule="auto"/>
              <w:ind w:firstLineChars="0" w:firstLine="0"/>
              <w:rPr>
                <w:rFonts w:ascii="宋体" w:hAnsi="宋体"/>
                <w:color w:val="000000"/>
                <w:sz w:val="20"/>
                <w:szCs w:val="20"/>
              </w:rPr>
            </w:pPr>
            <w:r>
              <w:rPr>
                <w:rFonts w:ascii="宋体" w:hAnsi="宋体"/>
                <w:color w:val="000000"/>
                <w:sz w:val="20"/>
                <w:szCs w:val="20"/>
              </w:rPr>
              <w:t>{WarehouseInfo}</w:t>
            </w:r>
          </w:p>
        </w:tc>
        <w:tc>
          <w:tcPr>
            <w:tcW w:w="1915"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仓库信息</w:t>
            </w:r>
          </w:p>
        </w:tc>
        <w:tc>
          <w:tcPr>
            <w:tcW w:w="963" w:type="dxa"/>
            <w:tcBorders>
              <w:top w:val="single" w:sz="4" w:space="0" w:color="auto"/>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6"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p>
        </w:tc>
      </w:tr>
      <w:tr w:rsidR="00A11F86" w:rsidTr="00CF3509">
        <w:trPr>
          <w:trHeight w:val="270"/>
        </w:trPr>
        <w:tc>
          <w:tcPr>
            <w:tcW w:w="799" w:type="dxa"/>
            <w:tcBorders>
              <w:top w:val="nil"/>
              <w:left w:val="single" w:sz="4" w:space="0" w:color="auto"/>
              <w:bottom w:val="single" w:sz="4" w:space="0" w:color="auto"/>
              <w:right w:val="single" w:sz="4" w:space="0" w:color="auto"/>
            </w:tcBorders>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27" w:type="dxa"/>
            <w:tcBorders>
              <w:top w:val="nil"/>
              <w:left w:val="single" w:sz="4" w:space="0" w:color="auto"/>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W00</w:t>
            </w:r>
          </w:p>
        </w:tc>
        <w:tc>
          <w:tcPr>
            <w:tcW w:w="1701"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warehouseID</w:t>
            </w:r>
          </w:p>
        </w:tc>
        <w:tc>
          <w:tcPr>
            <w:tcW w:w="1915"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仓库代码</w:t>
            </w:r>
          </w:p>
        </w:tc>
        <w:tc>
          <w:tcPr>
            <w:tcW w:w="963" w:type="dxa"/>
            <w:tcBorders>
              <w:top w:val="single" w:sz="4" w:space="0" w:color="auto"/>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6"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p>
        </w:tc>
      </w:tr>
      <w:tr w:rsidR="00A11F86" w:rsidTr="00CF3509">
        <w:trPr>
          <w:trHeight w:val="270"/>
        </w:trPr>
        <w:tc>
          <w:tcPr>
            <w:tcW w:w="799" w:type="dxa"/>
            <w:tcBorders>
              <w:top w:val="nil"/>
              <w:left w:val="single" w:sz="4" w:space="0" w:color="auto"/>
              <w:bottom w:val="single" w:sz="4" w:space="0" w:color="auto"/>
              <w:right w:val="single" w:sz="4" w:space="0" w:color="auto"/>
            </w:tcBorders>
          </w:tcPr>
          <w:p w:rsidR="00A11F86" w:rsidRDefault="00A11F86">
            <w:pPr>
              <w:spacing w:line="240" w:lineRule="auto"/>
              <w:ind w:firstLineChars="0" w:firstLine="0"/>
              <w:rPr>
                <w:rFonts w:ascii="宋体" w:hAnsi="宋体"/>
                <w:color w:val="000000"/>
                <w:sz w:val="20"/>
                <w:szCs w:val="20"/>
              </w:rPr>
            </w:pPr>
            <w:bookmarkStart w:id="364" w:name="OLE_LINK2"/>
            <w:r>
              <w:rPr>
                <w:rFonts w:ascii="宋体" w:hAnsi="宋体" w:hint="eastAsia"/>
                <w:color w:val="000000"/>
                <w:sz w:val="20"/>
                <w:szCs w:val="20"/>
              </w:rPr>
              <w:t>→</w:t>
            </w:r>
            <w:bookmarkEnd w:id="364"/>
          </w:p>
        </w:tc>
        <w:tc>
          <w:tcPr>
            <w:tcW w:w="727" w:type="dxa"/>
            <w:tcBorders>
              <w:top w:val="nil"/>
              <w:left w:val="single" w:sz="4" w:space="0" w:color="auto"/>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color w:val="000000"/>
                <w:sz w:val="20"/>
                <w:szCs w:val="20"/>
              </w:rPr>
              <w:t>W02</w:t>
            </w:r>
          </w:p>
        </w:tc>
        <w:tc>
          <w:tcPr>
            <w:tcW w:w="1701"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color w:val="000000"/>
                <w:sz w:val="20"/>
                <w:szCs w:val="20"/>
              </w:rPr>
              <w:t>wareName</w:t>
            </w:r>
          </w:p>
        </w:tc>
        <w:tc>
          <w:tcPr>
            <w:tcW w:w="1915"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仓库名称</w:t>
            </w:r>
          </w:p>
        </w:tc>
        <w:tc>
          <w:tcPr>
            <w:tcW w:w="963" w:type="dxa"/>
            <w:tcBorders>
              <w:top w:val="single" w:sz="4" w:space="0" w:color="auto"/>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6"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p>
        </w:tc>
      </w:tr>
      <w:tr w:rsidR="00A11F86" w:rsidTr="00CF3509">
        <w:trPr>
          <w:trHeight w:val="270"/>
        </w:trPr>
        <w:tc>
          <w:tcPr>
            <w:tcW w:w="799" w:type="dxa"/>
            <w:tcBorders>
              <w:top w:val="nil"/>
              <w:left w:val="single" w:sz="4" w:space="0" w:color="auto"/>
              <w:bottom w:val="single" w:sz="4" w:space="0" w:color="auto"/>
              <w:right w:val="single" w:sz="4" w:space="0" w:color="auto"/>
            </w:tcBorders>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27" w:type="dxa"/>
            <w:tcBorders>
              <w:top w:val="nil"/>
              <w:left w:val="single" w:sz="4" w:space="0" w:color="auto"/>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sidRPr="00581365">
              <w:rPr>
                <w:rFonts w:ascii="宋体" w:hAnsi="宋体"/>
                <w:color w:val="000000"/>
                <w:sz w:val="20"/>
                <w:szCs w:val="20"/>
              </w:rPr>
              <w:t>S53</w:t>
            </w:r>
          </w:p>
        </w:tc>
        <w:tc>
          <w:tcPr>
            <w:tcW w:w="1701"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sidRPr="00581365">
              <w:rPr>
                <w:rFonts w:ascii="宋体" w:hAnsi="宋体"/>
                <w:color w:val="000000"/>
                <w:sz w:val="20"/>
                <w:szCs w:val="20"/>
              </w:rPr>
              <w:t>storageExchageState</w:t>
            </w:r>
          </w:p>
        </w:tc>
        <w:tc>
          <w:tcPr>
            <w:tcW w:w="1915" w:type="dxa"/>
            <w:tcBorders>
              <w:top w:val="nil"/>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olor w:val="000000"/>
                <w:sz w:val="20"/>
                <w:szCs w:val="20"/>
              </w:rPr>
            </w:pPr>
            <w:r>
              <w:rPr>
                <w:rFonts w:ascii="宋体" w:hAnsi="宋体" w:hint="eastAsia"/>
                <w:color w:val="000000"/>
                <w:sz w:val="20"/>
                <w:szCs w:val="20"/>
              </w:rPr>
              <w:t>仓库状态</w:t>
            </w:r>
          </w:p>
        </w:tc>
        <w:tc>
          <w:tcPr>
            <w:tcW w:w="963" w:type="dxa"/>
            <w:tcBorders>
              <w:top w:val="single" w:sz="4" w:space="0" w:color="auto"/>
              <w:left w:val="nil"/>
              <w:bottom w:val="single" w:sz="4" w:space="0" w:color="auto"/>
              <w:right w:val="single" w:sz="4" w:space="0" w:color="auto"/>
            </w:tcBorders>
            <w:vAlign w:val="center"/>
          </w:tcPr>
          <w:p w:rsidR="00A11F86" w:rsidRDefault="00A11F8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Default="00A11F8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86" w:type="dxa"/>
            <w:tcBorders>
              <w:top w:val="nil"/>
              <w:left w:val="nil"/>
              <w:bottom w:val="single" w:sz="4" w:space="0" w:color="auto"/>
              <w:right w:val="single" w:sz="4" w:space="0" w:color="auto"/>
            </w:tcBorders>
            <w:vAlign w:val="center"/>
          </w:tcPr>
          <w:p w:rsidR="00A11F86" w:rsidRDefault="00A11F86">
            <w:pPr>
              <w:widowControl/>
              <w:spacing w:line="240" w:lineRule="auto"/>
              <w:ind w:firstLineChars="0" w:firstLine="0"/>
              <w:rPr>
                <w:rFonts w:ascii="宋体" w:hAnsi="宋体" w:cs="宋体"/>
                <w:color w:val="000000"/>
                <w:kern w:val="0"/>
                <w:sz w:val="20"/>
                <w:szCs w:val="20"/>
              </w:rPr>
            </w:pPr>
          </w:p>
        </w:tc>
      </w:tr>
      <w:tr w:rsidR="00A11F86" w:rsidRPr="00A11F86" w:rsidTr="00CF3509">
        <w:trPr>
          <w:trHeight w:val="270"/>
        </w:trPr>
        <w:tc>
          <w:tcPr>
            <w:tcW w:w="799" w:type="dxa"/>
            <w:tcBorders>
              <w:top w:val="nil"/>
              <w:left w:val="single" w:sz="4" w:space="0" w:color="auto"/>
              <w:bottom w:val="single" w:sz="4" w:space="0" w:color="auto"/>
              <w:right w:val="single" w:sz="4" w:space="0" w:color="auto"/>
            </w:tcBorders>
          </w:tcPr>
          <w:p w:rsidR="00A11F86" w:rsidRPr="00A11F86" w:rsidRDefault="00A11F86">
            <w:pPr>
              <w:spacing w:line="240" w:lineRule="auto"/>
              <w:ind w:firstLineChars="0" w:firstLine="0"/>
              <w:rPr>
                <w:rFonts w:ascii="宋体" w:hAnsi="宋体"/>
                <w:color w:val="000000" w:themeColor="text1"/>
                <w:sz w:val="20"/>
                <w:szCs w:val="20"/>
              </w:rPr>
            </w:pPr>
            <w:r w:rsidRPr="00A11F86">
              <w:rPr>
                <w:rFonts w:ascii="宋体" w:hAnsi="宋体" w:hint="eastAsia"/>
                <w:color w:val="000000" w:themeColor="text1"/>
                <w:sz w:val="20"/>
                <w:szCs w:val="20"/>
              </w:rPr>
              <w:t>→</w:t>
            </w:r>
          </w:p>
        </w:tc>
        <w:tc>
          <w:tcPr>
            <w:tcW w:w="727" w:type="dxa"/>
            <w:tcBorders>
              <w:top w:val="nil"/>
              <w:left w:val="single" w:sz="4" w:space="0" w:color="auto"/>
              <w:bottom w:val="single" w:sz="4" w:space="0" w:color="auto"/>
              <w:right w:val="single" w:sz="4" w:space="0" w:color="auto"/>
            </w:tcBorders>
            <w:vAlign w:val="center"/>
          </w:tcPr>
          <w:p w:rsidR="00A11F86" w:rsidRPr="00A11F86" w:rsidRDefault="00A11F86" w:rsidP="00DC336F">
            <w:pPr>
              <w:spacing w:line="240" w:lineRule="auto"/>
              <w:ind w:firstLineChars="0" w:firstLine="0"/>
              <w:rPr>
                <w:rFonts w:ascii="宋体" w:hAnsi="宋体"/>
                <w:color w:val="000000" w:themeColor="text1"/>
                <w:sz w:val="20"/>
                <w:szCs w:val="20"/>
              </w:rPr>
            </w:pPr>
            <w:r w:rsidRPr="00A11F86">
              <w:rPr>
                <w:rFonts w:ascii="宋体" w:hAnsi="宋体"/>
                <w:color w:val="000000" w:themeColor="text1"/>
                <w:sz w:val="20"/>
                <w:szCs w:val="20"/>
              </w:rPr>
              <w:t>N65</w:t>
            </w:r>
          </w:p>
        </w:tc>
        <w:tc>
          <w:tcPr>
            <w:tcW w:w="1701" w:type="dxa"/>
            <w:tcBorders>
              <w:top w:val="nil"/>
              <w:left w:val="nil"/>
              <w:bottom w:val="single" w:sz="4" w:space="0" w:color="auto"/>
              <w:right w:val="single" w:sz="4" w:space="0" w:color="auto"/>
            </w:tcBorders>
            <w:vAlign w:val="center"/>
          </w:tcPr>
          <w:p w:rsidR="00A11F86" w:rsidRPr="00A11F86" w:rsidRDefault="00A11F86" w:rsidP="00DC336F">
            <w:pPr>
              <w:spacing w:line="240" w:lineRule="auto"/>
              <w:ind w:firstLineChars="0" w:firstLine="0"/>
              <w:rPr>
                <w:rFonts w:ascii="宋体" w:hAnsi="宋体"/>
                <w:color w:val="000000" w:themeColor="text1"/>
                <w:sz w:val="20"/>
                <w:szCs w:val="20"/>
              </w:rPr>
            </w:pPr>
            <w:r w:rsidRPr="00A11F86">
              <w:rPr>
                <w:rFonts w:ascii="宋体" w:hAnsi="宋体"/>
                <w:color w:val="000000" w:themeColor="text1"/>
                <w:sz w:val="20"/>
                <w:szCs w:val="20"/>
              </w:rPr>
              <w:t>wareNameEn</w:t>
            </w:r>
          </w:p>
        </w:tc>
        <w:tc>
          <w:tcPr>
            <w:tcW w:w="1915" w:type="dxa"/>
            <w:tcBorders>
              <w:top w:val="nil"/>
              <w:left w:val="nil"/>
              <w:bottom w:val="single" w:sz="4" w:space="0" w:color="auto"/>
              <w:right w:val="single" w:sz="4" w:space="0" w:color="auto"/>
            </w:tcBorders>
            <w:vAlign w:val="center"/>
          </w:tcPr>
          <w:p w:rsidR="00A11F86" w:rsidRPr="00A11F86" w:rsidRDefault="00A11F86" w:rsidP="00DC336F">
            <w:pPr>
              <w:spacing w:line="240" w:lineRule="auto"/>
              <w:ind w:firstLineChars="0" w:firstLine="0"/>
              <w:rPr>
                <w:rFonts w:ascii="宋体" w:hAnsi="宋体"/>
                <w:color w:val="000000" w:themeColor="text1"/>
                <w:sz w:val="20"/>
                <w:szCs w:val="20"/>
              </w:rPr>
            </w:pPr>
            <w:r w:rsidRPr="00A11F86">
              <w:rPr>
                <w:rFonts w:ascii="宋体" w:hAnsi="宋体" w:hint="eastAsia"/>
                <w:color w:val="000000" w:themeColor="text1"/>
                <w:sz w:val="20"/>
                <w:szCs w:val="20"/>
              </w:rPr>
              <w:t>仓库英文名称</w:t>
            </w:r>
          </w:p>
        </w:tc>
        <w:tc>
          <w:tcPr>
            <w:tcW w:w="963" w:type="dxa"/>
            <w:tcBorders>
              <w:top w:val="single" w:sz="4" w:space="0" w:color="auto"/>
              <w:left w:val="nil"/>
              <w:bottom w:val="single" w:sz="4" w:space="0" w:color="auto"/>
              <w:right w:val="single" w:sz="4" w:space="0" w:color="auto"/>
            </w:tcBorders>
            <w:vAlign w:val="center"/>
          </w:tcPr>
          <w:p w:rsidR="00A11F86" w:rsidRPr="00A11F86" w:rsidRDefault="00A11F86" w:rsidP="00DC336F">
            <w:pPr>
              <w:spacing w:line="240" w:lineRule="auto"/>
              <w:ind w:firstLineChars="0" w:firstLine="0"/>
              <w:rPr>
                <w:rFonts w:ascii="宋体" w:hAnsi="宋体" w:cs="宋体"/>
                <w:color w:val="000000" w:themeColor="text1"/>
                <w:kern w:val="0"/>
                <w:sz w:val="20"/>
                <w:szCs w:val="20"/>
              </w:rPr>
            </w:pPr>
            <w:r w:rsidRPr="00A11F86">
              <w:rPr>
                <w:rFonts w:ascii="宋体" w:hAnsi="宋体" w:cs="宋体" w:hint="eastAsia"/>
                <w:color w:val="000000" w:themeColor="text1"/>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A11F86" w:rsidRPr="00A11F86" w:rsidRDefault="00A11F86" w:rsidP="00C5706A">
            <w:pPr>
              <w:widowControl/>
              <w:spacing w:line="240" w:lineRule="auto"/>
              <w:ind w:firstLineChars="0" w:firstLine="0"/>
              <w:rPr>
                <w:rFonts w:ascii="宋体" w:hAnsi="宋体" w:cs="宋体"/>
                <w:color w:val="000000" w:themeColor="text1"/>
                <w:kern w:val="0"/>
                <w:sz w:val="20"/>
                <w:szCs w:val="20"/>
              </w:rPr>
            </w:pPr>
            <w:r w:rsidRPr="00A11F86">
              <w:rPr>
                <w:rFonts w:ascii="宋体" w:hAnsi="宋体" w:cs="宋体" w:hint="eastAsia"/>
                <w:color w:val="000000" w:themeColor="text1"/>
                <w:kern w:val="0"/>
                <w:sz w:val="20"/>
                <w:szCs w:val="20"/>
              </w:rPr>
              <w:t>C</w:t>
            </w:r>
          </w:p>
        </w:tc>
        <w:tc>
          <w:tcPr>
            <w:tcW w:w="2486" w:type="dxa"/>
            <w:tcBorders>
              <w:top w:val="nil"/>
              <w:left w:val="nil"/>
              <w:bottom w:val="single" w:sz="4" w:space="0" w:color="auto"/>
              <w:right w:val="single" w:sz="4" w:space="0" w:color="auto"/>
            </w:tcBorders>
            <w:vAlign w:val="center"/>
          </w:tcPr>
          <w:p w:rsidR="00A11F86" w:rsidRPr="00A11F86" w:rsidRDefault="00A11F86">
            <w:pPr>
              <w:widowControl/>
              <w:spacing w:line="240" w:lineRule="auto"/>
              <w:ind w:firstLineChars="0" w:firstLine="0"/>
              <w:rPr>
                <w:rFonts w:ascii="宋体" w:hAnsi="宋体" w:cs="宋体"/>
                <w:color w:val="000000" w:themeColor="text1"/>
                <w:kern w:val="0"/>
                <w:sz w:val="20"/>
                <w:szCs w:val="20"/>
              </w:rPr>
            </w:pPr>
          </w:p>
        </w:tc>
      </w:tr>
      <w:tr w:rsidR="00D67019" w:rsidTr="00CF3509">
        <w:trPr>
          <w:trHeight w:val="270"/>
        </w:trPr>
        <w:tc>
          <w:tcPr>
            <w:tcW w:w="799" w:type="dxa"/>
            <w:tcBorders>
              <w:top w:val="nil"/>
              <w:left w:val="single" w:sz="4" w:space="0" w:color="auto"/>
              <w:bottom w:val="single" w:sz="4" w:space="0" w:color="auto"/>
              <w:right w:val="single" w:sz="4" w:space="0" w:color="auto"/>
            </w:tcBorders>
          </w:tcPr>
          <w:p w:rsidR="00D67019" w:rsidRDefault="00D67019">
            <w:pPr>
              <w:widowControl/>
              <w:spacing w:line="240" w:lineRule="auto"/>
              <w:ind w:firstLineChars="0" w:firstLine="0"/>
              <w:rPr>
                <w:rFonts w:ascii="宋体" w:hAnsi="宋体" w:cs="宋体"/>
                <w:color w:val="000000"/>
                <w:kern w:val="0"/>
                <w:sz w:val="20"/>
                <w:szCs w:val="20"/>
              </w:rPr>
            </w:pPr>
          </w:p>
        </w:tc>
        <w:tc>
          <w:tcPr>
            <w:tcW w:w="727" w:type="dxa"/>
            <w:tcBorders>
              <w:top w:val="nil"/>
              <w:left w:val="single" w:sz="4" w:space="0" w:color="auto"/>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01"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15"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963" w:type="dxa"/>
            <w:tcBorders>
              <w:top w:val="single" w:sz="4" w:space="0" w:color="auto"/>
              <w:left w:val="nil"/>
              <w:bottom w:val="single" w:sz="4" w:space="0" w:color="auto"/>
              <w:right w:val="single" w:sz="4" w:space="0" w:color="auto"/>
            </w:tcBorders>
            <w:vAlign w:val="center"/>
          </w:tcPr>
          <w:p w:rsidR="00D67019" w:rsidRDefault="00D670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D67019" w:rsidRDefault="00D670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486"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p>
        </w:tc>
      </w:tr>
      <w:tr w:rsidR="00D67019" w:rsidTr="00CF3509">
        <w:trPr>
          <w:trHeight w:val="270"/>
        </w:trPr>
        <w:tc>
          <w:tcPr>
            <w:tcW w:w="799" w:type="dxa"/>
            <w:tcBorders>
              <w:top w:val="nil"/>
              <w:left w:val="single" w:sz="4" w:space="0" w:color="auto"/>
              <w:bottom w:val="single" w:sz="4" w:space="0" w:color="auto"/>
              <w:right w:val="single" w:sz="4" w:space="0" w:color="auto"/>
            </w:tcBorders>
          </w:tcPr>
          <w:p w:rsidR="00D67019" w:rsidRDefault="00D67019">
            <w:pPr>
              <w:widowControl/>
              <w:spacing w:line="240" w:lineRule="auto"/>
              <w:ind w:firstLineChars="0" w:firstLine="0"/>
              <w:rPr>
                <w:rFonts w:ascii="宋体" w:hAnsi="宋体" w:cs="宋体"/>
                <w:color w:val="000000"/>
                <w:kern w:val="0"/>
                <w:sz w:val="20"/>
                <w:szCs w:val="20"/>
              </w:rPr>
            </w:pPr>
          </w:p>
        </w:tc>
        <w:tc>
          <w:tcPr>
            <w:tcW w:w="727" w:type="dxa"/>
            <w:tcBorders>
              <w:top w:val="nil"/>
              <w:left w:val="single" w:sz="4" w:space="0" w:color="auto"/>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01"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915"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963" w:type="dxa"/>
            <w:tcBorders>
              <w:top w:val="single" w:sz="4" w:space="0" w:color="auto"/>
              <w:left w:val="nil"/>
              <w:bottom w:val="single" w:sz="4" w:space="0" w:color="auto"/>
              <w:right w:val="single" w:sz="4" w:space="0" w:color="auto"/>
            </w:tcBorders>
            <w:vAlign w:val="center"/>
          </w:tcPr>
          <w:p w:rsidR="00D67019" w:rsidRDefault="00D670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D67019" w:rsidRDefault="00D670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486" w:type="dxa"/>
            <w:tcBorders>
              <w:top w:val="nil"/>
              <w:left w:val="nil"/>
              <w:bottom w:val="single" w:sz="4" w:space="0" w:color="auto"/>
              <w:right w:val="single" w:sz="4" w:space="0" w:color="auto"/>
            </w:tcBorders>
            <w:vAlign w:val="center"/>
          </w:tcPr>
          <w:p w:rsidR="00D67019" w:rsidRDefault="00D67019">
            <w:pPr>
              <w:widowControl/>
              <w:spacing w:line="240" w:lineRule="auto"/>
              <w:ind w:firstLineChars="0" w:firstLine="0"/>
              <w:rPr>
                <w:rFonts w:ascii="宋体" w:hAnsi="宋体" w:cs="宋体"/>
                <w:b/>
                <w:color w:val="000000"/>
                <w:kern w:val="0"/>
                <w:sz w:val="20"/>
                <w:szCs w:val="20"/>
              </w:rPr>
            </w:pPr>
          </w:p>
        </w:tc>
      </w:tr>
      <w:tr w:rsidR="00D67019" w:rsidTr="00705574">
        <w:trPr>
          <w:trHeight w:val="270"/>
        </w:trPr>
        <w:tc>
          <w:tcPr>
            <w:tcW w:w="799" w:type="dxa"/>
            <w:tcBorders>
              <w:top w:val="nil"/>
              <w:left w:val="single" w:sz="4" w:space="0" w:color="auto"/>
              <w:bottom w:val="single" w:sz="4" w:space="0" w:color="auto"/>
              <w:right w:val="single" w:sz="4" w:space="0" w:color="auto"/>
            </w:tcBorders>
          </w:tcPr>
          <w:p w:rsidR="00D67019" w:rsidRDefault="00D67019" w:rsidP="009507C0">
            <w:pPr>
              <w:widowControl/>
              <w:spacing w:line="240" w:lineRule="auto"/>
              <w:ind w:firstLineChars="0" w:firstLine="0"/>
              <w:rPr>
                <w:rFonts w:ascii="宋体" w:hAnsi="宋体" w:cs="宋体"/>
                <w:color w:val="000000"/>
                <w:kern w:val="0"/>
                <w:sz w:val="20"/>
                <w:szCs w:val="20"/>
              </w:rPr>
            </w:pPr>
          </w:p>
        </w:tc>
        <w:tc>
          <w:tcPr>
            <w:tcW w:w="727" w:type="dxa"/>
            <w:tcBorders>
              <w:top w:val="nil"/>
              <w:left w:val="single" w:sz="4" w:space="0" w:color="auto"/>
              <w:bottom w:val="single" w:sz="4" w:space="0" w:color="auto"/>
              <w:right w:val="single" w:sz="4" w:space="0" w:color="auto"/>
            </w:tcBorders>
            <w:vAlign w:val="center"/>
          </w:tcPr>
          <w:p w:rsidR="00D67019" w:rsidRDefault="00D670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01" w:type="dxa"/>
            <w:tcBorders>
              <w:top w:val="nil"/>
              <w:left w:val="nil"/>
              <w:bottom w:val="single" w:sz="4" w:space="0" w:color="auto"/>
              <w:right w:val="single" w:sz="4" w:space="0" w:color="auto"/>
            </w:tcBorders>
            <w:vAlign w:val="center"/>
          </w:tcPr>
          <w:p w:rsidR="00D67019" w:rsidRDefault="00D670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915" w:type="dxa"/>
            <w:tcBorders>
              <w:top w:val="nil"/>
              <w:left w:val="nil"/>
              <w:bottom w:val="single" w:sz="4" w:space="0" w:color="auto"/>
              <w:right w:val="single" w:sz="4" w:space="0" w:color="auto"/>
            </w:tcBorders>
            <w:vAlign w:val="center"/>
          </w:tcPr>
          <w:p w:rsidR="00D67019" w:rsidRDefault="00D670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963" w:type="dxa"/>
            <w:tcBorders>
              <w:top w:val="single" w:sz="4" w:space="0" w:color="auto"/>
              <w:left w:val="nil"/>
              <w:bottom w:val="single" w:sz="4" w:space="0" w:color="auto"/>
              <w:right w:val="single" w:sz="4" w:space="0" w:color="auto"/>
            </w:tcBorders>
            <w:vAlign w:val="center"/>
          </w:tcPr>
          <w:p w:rsidR="00D67019" w:rsidRDefault="00D67019" w:rsidP="0070557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D67019" w:rsidRDefault="00D67019" w:rsidP="0070557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86" w:type="dxa"/>
            <w:tcBorders>
              <w:top w:val="nil"/>
              <w:left w:val="nil"/>
              <w:bottom w:val="single" w:sz="4" w:space="0" w:color="auto"/>
              <w:right w:val="single" w:sz="4" w:space="0" w:color="auto"/>
            </w:tcBorders>
            <w:vAlign w:val="center"/>
          </w:tcPr>
          <w:p w:rsidR="00D67019" w:rsidRPr="00705574" w:rsidRDefault="00D67019"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Chars="0" w:firstLine="0"/>
        <w:rPr>
          <w:rFonts w:ascii="宋体" w:hAnsi="宋体"/>
          <w:color w:val="000000"/>
        </w:rPr>
      </w:pPr>
    </w:p>
    <w:p w:rsidR="003803C9" w:rsidRDefault="003803C9" w:rsidP="009F5A48">
      <w:pPr>
        <w:pStyle w:val="3"/>
        <w:numPr>
          <w:ilvl w:val="2"/>
          <w:numId w:val="1"/>
        </w:numPr>
        <w:ind w:left="980" w:hangingChars="305" w:hanging="980"/>
      </w:pPr>
      <w:bookmarkStart w:id="365" w:name="_Toc493667835"/>
      <w:r>
        <w:rPr>
          <w:rFonts w:hint="eastAsia"/>
        </w:rPr>
        <w:t>行情信息</w:t>
      </w:r>
      <w:bookmarkEnd w:id="365"/>
    </w:p>
    <w:p w:rsidR="00495F38" w:rsidRDefault="00495F38" w:rsidP="002731D6">
      <w:pPr>
        <w:pStyle w:val="4"/>
        <w:numPr>
          <w:ilvl w:val="3"/>
          <w:numId w:val="1"/>
        </w:numPr>
        <w:rPr>
          <w:rFonts w:ascii="宋体" w:hAnsi="宋体"/>
          <w:color w:val="000000"/>
        </w:rPr>
      </w:pPr>
      <w:r>
        <w:rPr>
          <w:rFonts w:ascii="宋体" w:hAnsi="宋体" w:hint="eastAsia"/>
          <w:color w:val="000000"/>
        </w:rPr>
        <w:t>查询最新行情信息</w:t>
      </w:r>
      <w:r w:rsidR="00E152E1">
        <w:rPr>
          <w:rFonts w:ascii="宋体" w:hAnsi="宋体" w:hint="eastAsia"/>
          <w:color w:val="000000"/>
        </w:rPr>
        <w:t>（竞价/定价）</w:t>
      </w:r>
    </w:p>
    <w:p w:rsidR="00495F38" w:rsidRDefault="00495F38" w:rsidP="00495F38">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w:t>
      </w:r>
      <w:r w:rsidR="00BB1E7A">
        <w:rPr>
          <w:rFonts w:ascii="宋体" w:hAnsi="宋体" w:hint="eastAsia"/>
          <w:color w:val="000000"/>
        </w:rPr>
        <w:t>查询黄金</w:t>
      </w:r>
      <w:r>
        <w:rPr>
          <w:rFonts w:ascii="宋体" w:hAnsi="宋体" w:hint="eastAsia"/>
          <w:color w:val="000000"/>
        </w:rPr>
        <w:t>市场</w:t>
      </w:r>
      <w:r w:rsidR="00BB1E7A">
        <w:rPr>
          <w:rFonts w:ascii="宋体" w:hAnsi="宋体" w:hint="eastAsia"/>
          <w:color w:val="000000"/>
        </w:rPr>
        <w:t>中</w:t>
      </w:r>
      <w:r>
        <w:rPr>
          <w:rFonts w:ascii="宋体" w:hAnsi="宋体" w:hint="eastAsia"/>
          <w:color w:val="000000"/>
        </w:rPr>
        <w:t>最新竞价和定价行情信息。</w:t>
      </w:r>
    </w:p>
    <w:p w:rsidR="00495F38" w:rsidRDefault="00495F38" w:rsidP="00495F38">
      <w:pPr>
        <w:ind w:firstLineChars="0" w:firstLine="0"/>
        <w:rPr>
          <w:rFonts w:ascii="宋体" w:hAnsi="宋体"/>
          <w:color w:val="000000"/>
        </w:rPr>
      </w:pPr>
      <w:r>
        <w:rPr>
          <w:rFonts w:ascii="宋体" w:hAnsi="宋体" w:hint="eastAsia"/>
          <w:color w:val="000000"/>
        </w:rPr>
        <w:t>消息体格式如下：</w:t>
      </w:r>
    </w:p>
    <w:tbl>
      <w:tblPr>
        <w:tblW w:w="9464" w:type="dxa"/>
        <w:tblLayout w:type="fixed"/>
        <w:tblLook w:val="04A0" w:firstRow="1" w:lastRow="0" w:firstColumn="1" w:lastColumn="0" w:noHBand="0" w:noVBand="1"/>
      </w:tblPr>
      <w:tblGrid>
        <w:gridCol w:w="799"/>
        <w:gridCol w:w="799"/>
        <w:gridCol w:w="1577"/>
        <w:gridCol w:w="1967"/>
        <w:gridCol w:w="963"/>
        <w:gridCol w:w="963"/>
        <w:gridCol w:w="2396"/>
      </w:tblGrid>
      <w:tr w:rsidR="00495F38" w:rsidTr="009507C0">
        <w:trPr>
          <w:trHeight w:val="270"/>
          <w:tblHeader/>
        </w:trPr>
        <w:tc>
          <w:tcPr>
            <w:tcW w:w="799" w:type="dxa"/>
            <w:tcBorders>
              <w:top w:val="single" w:sz="4" w:space="0" w:color="auto"/>
              <w:left w:val="single" w:sz="4" w:space="0" w:color="auto"/>
              <w:bottom w:val="single" w:sz="4" w:space="0" w:color="auto"/>
              <w:right w:val="single" w:sz="4" w:space="0" w:color="auto"/>
            </w:tcBorders>
            <w:shd w:val="clear" w:color="000000" w:fill="D9D9D9"/>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9" w:type="dxa"/>
            <w:tcBorders>
              <w:top w:val="single" w:sz="4" w:space="0" w:color="auto"/>
              <w:left w:val="single" w:sz="4" w:space="0" w:color="auto"/>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77" w:type="dxa"/>
            <w:tcBorders>
              <w:top w:val="single" w:sz="4" w:space="0" w:color="auto"/>
              <w:left w:val="nil"/>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67" w:type="dxa"/>
            <w:tcBorders>
              <w:top w:val="single" w:sz="4" w:space="0" w:color="auto"/>
              <w:left w:val="nil"/>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963" w:type="dxa"/>
            <w:tcBorders>
              <w:top w:val="single" w:sz="4" w:space="0" w:color="auto"/>
              <w:left w:val="nil"/>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963" w:type="dxa"/>
            <w:tcBorders>
              <w:top w:val="single" w:sz="4" w:space="0" w:color="auto"/>
              <w:left w:val="single" w:sz="4" w:space="0" w:color="auto"/>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396" w:type="dxa"/>
            <w:tcBorders>
              <w:top w:val="single" w:sz="4" w:space="0" w:color="auto"/>
              <w:left w:val="nil"/>
              <w:bottom w:val="single" w:sz="4" w:space="0" w:color="auto"/>
              <w:right w:val="single" w:sz="4" w:space="0" w:color="auto"/>
            </w:tcBorders>
            <w:shd w:val="clear" w:color="000000" w:fill="D9D9D9"/>
            <w:vAlign w:val="center"/>
          </w:tcPr>
          <w:p w:rsidR="00495F38" w:rsidRDefault="00495F38" w:rsidP="009507C0">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495F38" w:rsidTr="009507C0">
        <w:trPr>
          <w:trHeight w:val="270"/>
        </w:trPr>
        <w:tc>
          <w:tcPr>
            <w:tcW w:w="799" w:type="dxa"/>
            <w:tcBorders>
              <w:top w:val="nil"/>
              <w:left w:val="single" w:sz="4" w:space="0" w:color="auto"/>
              <w:bottom w:val="single" w:sz="4" w:space="0" w:color="auto"/>
              <w:right w:val="single" w:sz="4" w:space="0" w:color="auto"/>
            </w:tcBorders>
          </w:tcPr>
          <w:p w:rsidR="00495F38" w:rsidRDefault="00495F38" w:rsidP="009507C0">
            <w:pPr>
              <w:widowControl/>
              <w:spacing w:line="240" w:lineRule="auto"/>
              <w:ind w:firstLineChars="0" w:firstLine="0"/>
              <w:rPr>
                <w:rFonts w:ascii="宋体" w:hAnsi="宋体" w:cs="宋体"/>
                <w:color w:val="000000"/>
                <w:kern w:val="0"/>
                <w:sz w:val="20"/>
                <w:szCs w:val="20"/>
              </w:rPr>
            </w:pPr>
          </w:p>
        </w:tc>
        <w:tc>
          <w:tcPr>
            <w:tcW w:w="799" w:type="dxa"/>
            <w:tcBorders>
              <w:top w:val="nil"/>
              <w:left w:val="single" w:sz="4" w:space="0" w:color="auto"/>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77"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67"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963"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63"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96"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p>
        </w:tc>
      </w:tr>
      <w:tr w:rsidR="00495F38" w:rsidTr="009507C0">
        <w:trPr>
          <w:trHeight w:val="270"/>
        </w:trPr>
        <w:tc>
          <w:tcPr>
            <w:tcW w:w="799" w:type="dxa"/>
            <w:tcBorders>
              <w:top w:val="nil"/>
              <w:left w:val="single" w:sz="4" w:space="0" w:color="auto"/>
              <w:bottom w:val="single" w:sz="4" w:space="0" w:color="auto"/>
              <w:right w:val="single" w:sz="4" w:space="0" w:color="auto"/>
            </w:tcBorders>
          </w:tcPr>
          <w:p w:rsidR="00495F38" w:rsidRDefault="00495F38" w:rsidP="009507C0">
            <w:pPr>
              <w:widowControl/>
              <w:spacing w:line="240" w:lineRule="auto"/>
              <w:ind w:firstLineChars="0" w:firstLine="0"/>
              <w:rPr>
                <w:rFonts w:ascii="宋体" w:hAnsi="宋体" w:cs="宋体"/>
                <w:color w:val="000000"/>
                <w:kern w:val="0"/>
                <w:sz w:val="20"/>
                <w:szCs w:val="20"/>
              </w:rPr>
            </w:pPr>
          </w:p>
        </w:tc>
        <w:tc>
          <w:tcPr>
            <w:tcW w:w="799" w:type="dxa"/>
            <w:tcBorders>
              <w:top w:val="nil"/>
              <w:left w:val="single" w:sz="4" w:space="0" w:color="auto"/>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77"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67"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963"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963"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96" w:type="dxa"/>
            <w:tcBorders>
              <w:top w:val="nil"/>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p>
        </w:tc>
      </w:tr>
      <w:tr w:rsidR="00CA470D" w:rsidTr="009507C0">
        <w:trPr>
          <w:trHeight w:val="270"/>
        </w:trPr>
        <w:tc>
          <w:tcPr>
            <w:tcW w:w="799" w:type="dxa"/>
            <w:tcBorders>
              <w:top w:val="nil"/>
              <w:left w:val="single" w:sz="4" w:space="0" w:color="auto"/>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Q73</w:t>
            </w:r>
          </w:p>
        </w:tc>
        <w:tc>
          <w:tcPr>
            <w:tcW w:w="157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[indexQuotationInfoData]</w:t>
            </w:r>
          </w:p>
        </w:tc>
        <w:tc>
          <w:tcPr>
            <w:tcW w:w="196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行情数据</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CA470D" w:rsidTr="009507C0">
        <w:trPr>
          <w:trHeight w:val="270"/>
        </w:trPr>
        <w:tc>
          <w:tcPr>
            <w:tcW w:w="799" w:type="dxa"/>
            <w:tcBorders>
              <w:top w:val="nil"/>
              <w:left w:val="single" w:sz="4" w:space="0" w:color="auto"/>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p>
        </w:tc>
        <w:tc>
          <w:tcPr>
            <w:tcW w:w="157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indexQuotationInf</w:t>
            </w:r>
            <w:r>
              <w:rPr>
                <w:rFonts w:ascii="宋体" w:hAnsi="宋体" w:cs="宋体" w:hint="eastAsia"/>
                <w:color w:val="000000"/>
                <w:kern w:val="0"/>
                <w:sz w:val="20"/>
                <w:szCs w:val="20"/>
              </w:rPr>
              <w:t>o}</w:t>
            </w:r>
          </w:p>
        </w:tc>
        <w:tc>
          <w:tcPr>
            <w:tcW w:w="196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p>
        </w:tc>
      </w:tr>
      <w:tr w:rsidR="00CA470D" w:rsidTr="009507C0">
        <w:trPr>
          <w:trHeight w:val="270"/>
        </w:trPr>
        <w:tc>
          <w:tcPr>
            <w:tcW w:w="799" w:type="dxa"/>
            <w:tcBorders>
              <w:top w:val="nil"/>
              <w:left w:val="single" w:sz="4" w:space="0" w:color="auto"/>
              <w:bottom w:val="single" w:sz="4" w:space="0" w:color="auto"/>
              <w:right w:val="single" w:sz="4" w:space="0" w:color="auto"/>
            </w:tcBorders>
          </w:tcPr>
          <w:p w:rsidR="00CA470D" w:rsidRDefault="00CA470D" w:rsidP="009507C0">
            <w:pPr>
              <w:ind w:firstLineChars="0" w:firstLine="0"/>
            </w:pPr>
            <w:r>
              <w:rPr>
                <w:rFonts w:ascii="宋体" w:hAnsi="宋体" w:hint="eastAsia"/>
                <w:color w:val="000000"/>
                <w:sz w:val="20"/>
                <w:szCs w:val="20"/>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s="宋体"/>
                <w:color w:val="000000"/>
                <w:kern w:val="0"/>
                <w:sz w:val="20"/>
                <w:szCs w:val="20"/>
              </w:rPr>
              <w:t>I10</w:t>
            </w:r>
          </w:p>
        </w:tc>
        <w:tc>
          <w:tcPr>
            <w:tcW w:w="157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s="宋体"/>
                <w:color w:val="000000"/>
                <w:kern w:val="0"/>
                <w:sz w:val="20"/>
                <w:szCs w:val="20"/>
              </w:rPr>
              <w:t>instID</w:t>
            </w:r>
          </w:p>
        </w:tc>
        <w:tc>
          <w:tcPr>
            <w:tcW w:w="196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合约代码</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竞价合约、定价合约</w:t>
            </w:r>
          </w:p>
        </w:tc>
      </w:tr>
      <w:tr w:rsidR="00CA470D" w:rsidTr="009507C0">
        <w:trPr>
          <w:trHeight w:val="270"/>
        </w:trPr>
        <w:tc>
          <w:tcPr>
            <w:tcW w:w="799" w:type="dxa"/>
            <w:tcBorders>
              <w:top w:val="nil"/>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157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967"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p>
        </w:tc>
      </w:tr>
      <w:tr w:rsidR="00CA470D" w:rsidTr="009507C0">
        <w:trPr>
          <w:trHeight w:val="270"/>
        </w:trPr>
        <w:tc>
          <w:tcPr>
            <w:tcW w:w="799" w:type="dxa"/>
            <w:tcBorders>
              <w:top w:val="nil"/>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Q34</w:t>
            </w:r>
          </w:p>
        </w:tc>
        <w:tc>
          <w:tcPr>
            <w:tcW w:w="157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sessionID</w:t>
            </w:r>
          </w:p>
        </w:tc>
        <w:tc>
          <w:tcPr>
            <w:tcW w:w="196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场次</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定价合约需要</w:t>
            </w:r>
          </w:p>
        </w:tc>
      </w:tr>
      <w:tr w:rsidR="00CA470D" w:rsidTr="009507C0">
        <w:trPr>
          <w:trHeight w:val="270"/>
        </w:trPr>
        <w:tc>
          <w:tcPr>
            <w:tcW w:w="799" w:type="dxa"/>
            <w:tcBorders>
              <w:top w:val="nil"/>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nil"/>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Q35</w:t>
            </w:r>
          </w:p>
        </w:tc>
        <w:tc>
          <w:tcPr>
            <w:tcW w:w="157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sessionName</w:t>
            </w:r>
          </w:p>
        </w:tc>
        <w:tc>
          <w:tcPr>
            <w:tcW w:w="1967" w:type="dxa"/>
            <w:tcBorders>
              <w:top w:val="nil"/>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场次名称</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nil"/>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定价合约需要</w:t>
            </w:r>
          </w:p>
        </w:tc>
      </w:tr>
      <w:tr w:rsidR="00CA470D"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single" w:sz="4" w:space="0" w:color="auto"/>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H21</w:t>
            </w:r>
          </w:p>
        </w:tc>
        <w:tc>
          <w:tcPr>
            <w:tcW w:w="157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basePrice</w:t>
            </w:r>
          </w:p>
        </w:tc>
        <w:tc>
          <w:tcPr>
            <w:tcW w:w="196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行情价格</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定价合约需要</w:t>
            </w:r>
          </w:p>
        </w:tc>
      </w:tr>
      <w:tr w:rsidR="00CA470D"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CA470D" w:rsidRDefault="00CA470D" w:rsidP="009507C0">
            <w:pPr>
              <w:ind w:firstLineChars="0" w:firstLine="0"/>
            </w:pPr>
            <w:r>
              <w:rPr>
                <w:rFonts w:hint="eastAsia"/>
              </w:rPr>
              <w:lastRenderedPageBreak/>
              <w:t>→</w:t>
            </w:r>
          </w:p>
        </w:tc>
        <w:tc>
          <w:tcPr>
            <w:tcW w:w="799" w:type="dxa"/>
            <w:tcBorders>
              <w:top w:val="single" w:sz="4" w:space="0" w:color="auto"/>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Q15</w:t>
            </w:r>
          </w:p>
        </w:tc>
        <w:tc>
          <w:tcPr>
            <w:tcW w:w="157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openPrice</w:t>
            </w:r>
          </w:p>
        </w:tc>
        <w:tc>
          <w:tcPr>
            <w:tcW w:w="196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开盘价</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竞价合约需要</w:t>
            </w:r>
          </w:p>
        </w:tc>
      </w:tr>
      <w:tr w:rsidR="00CA470D"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single" w:sz="4" w:space="0" w:color="auto"/>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Q19</w:t>
            </w:r>
          </w:p>
        </w:tc>
        <w:tc>
          <w:tcPr>
            <w:tcW w:w="157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closePrice</w:t>
            </w:r>
          </w:p>
        </w:tc>
        <w:tc>
          <w:tcPr>
            <w:tcW w:w="196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收盘价</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竞价合约需要</w:t>
            </w:r>
          </w:p>
        </w:tc>
      </w:tr>
      <w:tr w:rsidR="00CA470D"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CA470D" w:rsidRDefault="00CA470D" w:rsidP="009507C0">
            <w:pPr>
              <w:ind w:firstLineChars="0" w:firstLine="0"/>
            </w:pPr>
            <w:r>
              <w:rPr>
                <w:rFonts w:hint="eastAsia"/>
              </w:rPr>
              <w:t>→</w:t>
            </w:r>
          </w:p>
        </w:tc>
        <w:tc>
          <w:tcPr>
            <w:tcW w:w="799" w:type="dxa"/>
            <w:tcBorders>
              <w:top w:val="single" w:sz="4" w:space="0" w:color="auto"/>
              <w:left w:val="single" w:sz="4" w:space="0" w:color="auto"/>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Q20</w:t>
            </w:r>
          </w:p>
        </w:tc>
        <w:tc>
          <w:tcPr>
            <w:tcW w:w="157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color w:val="000000"/>
                <w:sz w:val="20"/>
                <w:szCs w:val="20"/>
              </w:rPr>
              <w:t>settlePrice</w:t>
            </w:r>
          </w:p>
        </w:tc>
        <w:tc>
          <w:tcPr>
            <w:tcW w:w="1967"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结算价</w:t>
            </w:r>
          </w:p>
        </w:tc>
        <w:tc>
          <w:tcPr>
            <w:tcW w:w="963" w:type="dxa"/>
            <w:tcBorders>
              <w:top w:val="single" w:sz="4" w:space="0" w:color="auto"/>
              <w:left w:val="nil"/>
              <w:bottom w:val="single" w:sz="4" w:space="0" w:color="auto"/>
              <w:right w:val="single" w:sz="4" w:space="0" w:color="auto"/>
            </w:tcBorders>
            <w:vAlign w:val="center"/>
          </w:tcPr>
          <w:p w:rsidR="00CA470D" w:rsidRDefault="00CA470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CA470D" w:rsidRDefault="00CA470D"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96" w:type="dxa"/>
            <w:tcBorders>
              <w:top w:val="single" w:sz="4" w:space="0" w:color="auto"/>
              <w:left w:val="nil"/>
              <w:bottom w:val="single" w:sz="4" w:space="0" w:color="auto"/>
              <w:right w:val="single" w:sz="4" w:space="0" w:color="auto"/>
            </w:tcBorders>
            <w:vAlign w:val="center"/>
          </w:tcPr>
          <w:p w:rsidR="00CA470D" w:rsidRDefault="00CA470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竞价合约需要</w:t>
            </w:r>
          </w:p>
        </w:tc>
      </w:tr>
      <w:tr w:rsidR="00495F38"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495F38" w:rsidRDefault="00495F38" w:rsidP="009507C0">
            <w:pPr>
              <w:ind w:firstLineChars="0" w:firstLine="0"/>
            </w:pPr>
          </w:p>
        </w:tc>
        <w:tc>
          <w:tcPr>
            <w:tcW w:w="799"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577"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967"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963"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96" w:type="dxa"/>
            <w:tcBorders>
              <w:top w:val="single" w:sz="4" w:space="0" w:color="auto"/>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p>
        </w:tc>
      </w:tr>
      <w:tr w:rsidR="00495F38"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495F38" w:rsidRDefault="00495F38" w:rsidP="009507C0">
            <w:pPr>
              <w:ind w:firstLineChars="0" w:firstLine="0"/>
            </w:pPr>
          </w:p>
        </w:tc>
        <w:tc>
          <w:tcPr>
            <w:tcW w:w="799"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577"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967"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963" w:type="dxa"/>
            <w:tcBorders>
              <w:top w:val="single" w:sz="4" w:space="0" w:color="auto"/>
              <w:left w:val="nil"/>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495F38" w:rsidRDefault="00495F38"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96" w:type="dxa"/>
            <w:tcBorders>
              <w:top w:val="single" w:sz="4" w:space="0" w:color="auto"/>
              <w:left w:val="nil"/>
              <w:bottom w:val="single" w:sz="4" w:space="0" w:color="auto"/>
              <w:right w:val="single" w:sz="4" w:space="0" w:color="auto"/>
            </w:tcBorders>
            <w:vAlign w:val="center"/>
          </w:tcPr>
          <w:p w:rsidR="00495F38" w:rsidRDefault="00495F38" w:rsidP="009507C0">
            <w:pPr>
              <w:widowControl/>
              <w:spacing w:line="240" w:lineRule="auto"/>
              <w:ind w:firstLineChars="0" w:firstLine="0"/>
              <w:rPr>
                <w:rFonts w:ascii="宋体" w:hAnsi="宋体" w:cs="宋体"/>
                <w:color w:val="000000"/>
                <w:kern w:val="0"/>
                <w:sz w:val="20"/>
                <w:szCs w:val="20"/>
              </w:rPr>
            </w:pPr>
          </w:p>
        </w:tc>
      </w:tr>
      <w:tr w:rsidR="00495F38" w:rsidTr="009507C0">
        <w:trPr>
          <w:trHeight w:val="270"/>
        </w:trPr>
        <w:tc>
          <w:tcPr>
            <w:tcW w:w="799" w:type="dxa"/>
            <w:tcBorders>
              <w:top w:val="single" w:sz="4" w:space="0" w:color="auto"/>
              <w:left w:val="single" w:sz="4" w:space="0" w:color="auto"/>
              <w:bottom w:val="single" w:sz="4" w:space="0" w:color="auto"/>
              <w:right w:val="single" w:sz="4" w:space="0" w:color="auto"/>
            </w:tcBorders>
          </w:tcPr>
          <w:p w:rsidR="00495F38" w:rsidRPr="00705574" w:rsidRDefault="00495F38" w:rsidP="009507C0">
            <w:pPr>
              <w:ind w:firstLineChars="0" w:firstLine="0"/>
            </w:pPr>
          </w:p>
        </w:tc>
        <w:tc>
          <w:tcPr>
            <w:tcW w:w="799" w:type="dxa"/>
            <w:tcBorders>
              <w:top w:val="single" w:sz="4" w:space="0" w:color="auto"/>
              <w:left w:val="single" w:sz="4" w:space="0" w:color="auto"/>
              <w:bottom w:val="single" w:sz="4" w:space="0" w:color="auto"/>
              <w:right w:val="single" w:sz="4" w:space="0" w:color="auto"/>
            </w:tcBorders>
            <w:vAlign w:val="center"/>
          </w:tcPr>
          <w:p w:rsidR="00495F38" w:rsidRPr="00705574" w:rsidRDefault="00495F38" w:rsidP="009507C0">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N86</w:t>
            </w:r>
          </w:p>
        </w:tc>
        <w:tc>
          <w:tcPr>
            <w:tcW w:w="1577" w:type="dxa"/>
            <w:tcBorders>
              <w:top w:val="single" w:sz="4" w:space="0" w:color="auto"/>
              <w:left w:val="nil"/>
              <w:bottom w:val="single" w:sz="4" w:space="0" w:color="auto"/>
              <w:right w:val="single" w:sz="4" w:space="0" w:color="auto"/>
            </w:tcBorders>
            <w:vAlign w:val="center"/>
          </w:tcPr>
          <w:p w:rsidR="00495F38" w:rsidRPr="00705574" w:rsidRDefault="00495F38" w:rsidP="009507C0">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rspMsgEn</w:t>
            </w:r>
          </w:p>
        </w:tc>
        <w:tc>
          <w:tcPr>
            <w:tcW w:w="1967" w:type="dxa"/>
            <w:tcBorders>
              <w:top w:val="single" w:sz="4" w:space="0" w:color="auto"/>
              <w:left w:val="nil"/>
              <w:bottom w:val="single" w:sz="4" w:space="0" w:color="auto"/>
              <w:right w:val="single" w:sz="4" w:space="0" w:color="auto"/>
            </w:tcBorders>
            <w:vAlign w:val="center"/>
          </w:tcPr>
          <w:p w:rsidR="00495F38" w:rsidRPr="00705574" w:rsidRDefault="00495F38" w:rsidP="009507C0">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响应消息</w:t>
            </w:r>
          </w:p>
        </w:tc>
        <w:tc>
          <w:tcPr>
            <w:tcW w:w="963" w:type="dxa"/>
            <w:tcBorders>
              <w:top w:val="single" w:sz="4" w:space="0" w:color="auto"/>
              <w:left w:val="nil"/>
              <w:bottom w:val="single" w:sz="4" w:space="0" w:color="auto"/>
              <w:right w:val="single" w:sz="4" w:space="0" w:color="auto"/>
            </w:tcBorders>
            <w:vAlign w:val="center"/>
          </w:tcPr>
          <w:p w:rsidR="00495F38" w:rsidRPr="00705574" w:rsidRDefault="00495F38" w:rsidP="009507C0">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w:t>
            </w:r>
          </w:p>
        </w:tc>
        <w:tc>
          <w:tcPr>
            <w:tcW w:w="963" w:type="dxa"/>
            <w:tcBorders>
              <w:top w:val="single" w:sz="4" w:space="0" w:color="auto"/>
              <w:left w:val="single" w:sz="4" w:space="0" w:color="auto"/>
              <w:bottom w:val="single" w:sz="4" w:space="0" w:color="auto"/>
              <w:right w:val="single" w:sz="4" w:space="0" w:color="auto"/>
            </w:tcBorders>
            <w:vAlign w:val="center"/>
          </w:tcPr>
          <w:p w:rsidR="00495F38" w:rsidRPr="00705574" w:rsidRDefault="00495F38" w:rsidP="009507C0">
            <w:pPr>
              <w:spacing w:line="240" w:lineRule="auto"/>
              <w:ind w:firstLineChars="0" w:firstLine="0"/>
              <w:rPr>
                <w:rFonts w:ascii="宋体" w:hAnsi="宋体"/>
                <w:color w:val="000000"/>
                <w:sz w:val="20"/>
                <w:szCs w:val="20"/>
              </w:rPr>
            </w:pPr>
            <w:r w:rsidRPr="00705574">
              <w:rPr>
                <w:rFonts w:ascii="宋体" w:hAnsi="宋体" w:hint="eastAsia"/>
                <w:color w:val="000000"/>
                <w:sz w:val="20"/>
                <w:szCs w:val="20"/>
              </w:rPr>
              <w:t>M</w:t>
            </w:r>
          </w:p>
        </w:tc>
        <w:tc>
          <w:tcPr>
            <w:tcW w:w="2396" w:type="dxa"/>
            <w:tcBorders>
              <w:top w:val="single" w:sz="4" w:space="0" w:color="auto"/>
              <w:left w:val="nil"/>
              <w:bottom w:val="single" w:sz="4" w:space="0" w:color="auto"/>
              <w:right w:val="single" w:sz="4" w:space="0" w:color="auto"/>
            </w:tcBorders>
            <w:vAlign w:val="center"/>
          </w:tcPr>
          <w:p w:rsidR="00495F38" w:rsidRPr="00705574" w:rsidRDefault="00495F38" w:rsidP="009507C0">
            <w:pPr>
              <w:widowControl/>
              <w:spacing w:line="240" w:lineRule="auto"/>
              <w:ind w:firstLineChars="0" w:firstLine="0"/>
              <w:rPr>
                <w:rFonts w:ascii="宋体" w:hAnsi="宋体" w:cs="宋体"/>
                <w:color w:val="000000"/>
                <w:kern w:val="0"/>
                <w:sz w:val="20"/>
                <w:szCs w:val="20"/>
              </w:rPr>
            </w:pPr>
          </w:p>
        </w:tc>
      </w:tr>
    </w:tbl>
    <w:p w:rsidR="00495F38" w:rsidRDefault="00495F38" w:rsidP="00495F38">
      <w:pPr>
        <w:ind w:firstLineChars="0" w:firstLine="0"/>
        <w:rPr>
          <w:rFonts w:ascii="宋体" w:hAnsi="宋体"/>
          <w:color w:val="000000"/>
        </w:rPr>
      </w:pPr>
    </w:p>
    <w:p w:rsidR="003803C9" w:rsidRDefault="003803C9">
      <w:pPr>
        <w:ind w:firstLineChars="0" w:firstLine="0"/>
        <w:rPr>
          <w:rFonts w:ascii="宋体" w:hAnsi="宋体"/>
          <w:color w:val="000000"/>
        </w:rPr>
      </w:pPr>
    </w:p>
    <w:p w:rsidR="003803C9" w:rsidRDefault="003803C9">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366" w:name="_Toc443394232"/>
      <w:bookmarkStart w:id="367" w:name="_Toc443317785"/>
      <w:bookmarkStart w:id="368" w:name="_Toc443379476"/>
      <w:bookmarkStart w:id="369" w:name="_Toc2561"/>
      <w:bookmarkStart w:id="370" w:name="_Toc21266"/>
      <w:bookmarkStart w:id="371" w:name="_Toc27412"/>
      <w:bookmarkStart w:id="372" w:name="_Toc437936936"/>
      <w:bookmarkStart w:id="373" w:name="_Toc493667836"/>
      <w:bookmarkEnd w:id="366"/>
      <w:bookmarkEnd w:id="367"/>
      <w:bookmarkEnd w:id="368"/>
      <w:r>
        <w:rPr>
          <w:rFonts w:ascii="宋体" w:hAnsi="宋体" w:hint="eastAsia"/>
          <w:color w:val="000000"/>
        </w:rPr>
        <w:t>询价交易类消息</w:t>
      </w:r>
      <w:bookmarkEnd w:id="369"/>
      <w:bookmarkEnd w:id="370"/>
      <w:bookmarkEnd w:id="371"/>
      <w:bookmarkEnd w:id="372"/>
      <w:bookmarkEnd w:id="373"/>
    </w:p>
    <w:p w:rsidR="00581365" w:rsidRPr="009F5A48" w:rsidRDefault="00706DDF" w:rsidP="009F5A48">
      <w:pPr>
        <w:pStyle w:val="3"/>
        <w:numPr>
          <w:ilvl w:val="2"/>
          <w:numId w:val="1"/>
        </w:numPr>
        <w:ind w:left="980" w:hangingChars="305" w:hanging="980"/>
      </w:pPr>
      <w:bookmarkStart w:id="374" w:name="_Toc30908"/>
      <w:bookmarkStart w:id="375" w:name="_Toc437936937"/>
      <w:bookmarkStart w:id="376" w:name="_Toc18402"/>
      <w:bookmarkStart w:id="377" w:name="_Toc12009"/>
      <w:bookmarkStart w:id="378" w:name="_Toc493667837"/>
      <w:r w:rsidRPr="009F5A48">
        <w:rPr>
          <w:rFonts w:hint="eastAsia"/>
        </w:rPr>
        <w:t>公开报价</w:t>
      </w:r>
      <w:bookmarkEnd w:id="374"/>
      <w:bookmarkEnd w:id="375"/>
      <w:bookmarkEnd w:id="376"/>
      <w:bookmarkEnd w:id="377"/>
      <w:bookmarkEnd w:id="378"/>
    </w:p>
    <w:p w:rsidR="00581365" w:rsidRDefault="00706DDF" w:rsidP="002731D6">
      <w:pPr>
        <w:pStyle w:val="4"/>
        <w:numPr>
          <w:ilvl w:val="3"/>
          <w:numId w:val="1"/>
        </w:numPr>
        <w:rPr>
          <w:rFonts w:ascii="宋体" w:hAnsi="宋体"/>
          <w:color w:val="000000"/>
        </w:rPr>
      </w:pPr>
      <w:r>
        <w:rPr>
          <w:rFonts w:ascii="宋体" w:hAnsi="宋体" w:hint="eastAsia"/>
          <w:color w:val="000000"/>
        </w:rPr>
        <w:t>发布公开报价请求和响应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：指令用于自营客户向全市场发起公开报价。</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506" w:type="dxa"/>
        <w:tblLayout w:type="fixed"/>
        <w:tblLook w:val="04A0" w:firstRow="1" w:lastRow="0" w:firstColumn="1" w:lastColumn="0" w:noHBand="0" w:noVBand="1"/>
      </w:tblPr>
      <w:tblGrid>
        <w:gridCol w:w="709"/>
        <w:gridCol w:w="2410"/>
        <w:gridCol w:w="2127"/>
        <w:gridCol w:w="709"/>
        <w:gridCol w:w="690"/>
        <w:gridCol w:w="1861"/>
      </w:tblGrid>
      <w:tr w:rsidR="00D44C69" w:rsidTr="00D44C69">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410"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690"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61"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I53</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w:t>
            </w:r>
            <w:r>
              <w:rPr>
                <w:rFonts w:asciiTheme="minorEastAsia" w:hAnsiTheme="minorEastAsia" w:hint="eastAsia"/>
                <w:sz w:val="21"/>
                <w:szCs w:val="21"/>
              </w:rPr>
              <w:t>Delta</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Theme="minorEastAsia" w:hAnsiTheme="minorEastAsia" w:hint="eastAsia"/>
                <w:sz w:val="21"/>
                <w:szCs w:val="21"/>
              </w:rPr>
              <w:t>Delta</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D44C69" w:rsidTr="00D44C69">
        <w:trPr>
          <w:trHeight w:val="188"/>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w:t>
            </w:r>
            <w:r>
              <w:rPr>
                <w:rFonts w:ascii="宋体" w:hAnsi="宋体" w:cs="宋体" w:hint="eastAsia"/>
                <w:color w:val="000000"/>
                <w:kern w:val="0"/>
                <w:sz w:val="20"/>
                <w:szCs w:val="20"/>
              </w:rPr>
              <w:t>eriod</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861" w:type="dxa"/>
            <w:tcBorders>
              <w:top w:val="single" w:sz="4" w:space="0" w:color="auto"/>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即期公开报价的报价期限限定为T+2</w:t>
            </w:r>
          </w:p>
        </w:tc>
      </w:tr>
      <w:tr w:rsidR="00D44C69" w:rsidTr="00D44C69">
        <w:trPr>
          <w:trHeight w:val="188"/>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O02</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buyOrSell</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single" w:sz="4" w:space="0" w:color="auto"/>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16" w:firstLine="32"/>
              <w:rPr>
                <w:rFonts w:ascii="宋体" w:hAnsi="宋体"/>
                <w:color w:val="000000"/>
                <w:sz w:val="20"/>
                <w:szCs w:val="20"/>
              </w:rPr>
            </w:pPr>
            <w:r>
              <w:rPr>
                <w:rFonts w:ascii="宋体" w:hAnsi="宋体" w:cs="宋体" w:hint="eastAsia"/>
                <w:color w:val="000000"/>
                <w:kern w:val="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b/>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I54</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optionPriceType</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价格类型</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sz w:val="20"/>
                <w:szCs w:val="20"/>
              </w:rPr>
            </w:pPr>
            <w:r>
              <w:rPr>
                <w:rFonts w:ascii="宋体" w:hAnsi="宋体" w:hint="eastAsia"/>
                <w:color w:val="000000"/>
                <w:sz w:val="20"/>
                <w:szCs w:val="20"/>
              </w:rPr>
              <w:t>C</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b/>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O06</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16" w:firstLine="32"/>
              <w:rPr>
                <w:rFonts w:ascii="宋体" w:hAnsi="宋体"/>
                <w:color w:val="00000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N46</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bidValidTime</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报价有效期</w:t>
            </w:r>
          </w:p>
        </w:tc>
        <w:tc>
          <w:tcPr>
            <w:tcW w:w="709" w:type="dxa"/>
            <w:tcBorders>
              <w:top w:val="nil"/>
              <w:left w:val="nil"/>
              <w:bottom w:val="single" w:sz="4" w:space="0" w:color="auto"/>
              <w:right w:val="single" w:sz="4" w:space="0" w:color="auto"/>
            </w:tcBorders>
            <w:vAlign w:val="center"/>
          </w:tcPr>
          <w:p w:rsidR="00D44C69" w:rsidRDefault="00D44C69">
            <w:pPr>
              <w:spacing w:line="240" w:lineRule="auto"/>
              <w:ind w:firstLineChars="16" w:firstLine="32"/>
              <w:rPr>
                <w:rFonts w:ascii="宋体" w:hAnsi="宋体"/>
                <w:color w:val="00000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b/>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clientID</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报价方自营客户代码</w:t>
            </w:r>
          </w:p>
        </w:tc>
        <w:tc>
          <w:tcPr>
            <w:tcW w:w="709"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仅限自营客户</w:t>
            </w: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9"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lang w:bidi="en-US"/>
              </w:rPr>
            </w:pPr>
            <w:r>
              <w:rPr>
                <w:rFonts w:ascii="宋体" w:hAnsi="宋体" w:cs="宋体" w:hint="eastAsia"/>
                <w:color w:val="000000"/>
                <w:kern w:val="0"/>
                <w:sz w:val="20"/>
                <w:szCs w:val="20"/>
                <w:lang w:bidi="en-US"/>
              </w:rPr>
              <w:t>公开报价编号</w:t>
            </w:r>
          </w:p>
        </w:tc>
      </w:tr>
      <w:tr w:rsidR="00D44C69" w:rsidTr="00D44C69">
        <w:trPr>
          <w:trHeight w:val="270"/>
        </w:trPr>
        <w:tc>
          <w:tcPr>
            <w:tcW w:w="709"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410"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127"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9"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90"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61"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09"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X40</w:t>
            </w:r>
          </w:p>
        </w:tc>
        <w:tc>
          <w:tcPr>
            <w:tcW w:w="241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90"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61"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2C6FA6" w:rsidRPr="002C6FA6" w:rsidTr="002C6FA6">
        <w:trPr>
          <w:trHeight w:val="270"/>
        </w:trPr>
        <w:tc>
          <w:tcPr>
            <w:tcW w:w="709" w:type="dxa"/>
            <w:tcBorders>
              <w:top w:val="nil"/>
              <w:left w:val="single" w:sz="4" w:space="0" w:color="auto"/>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410"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127"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90"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61" w:type="dxa"/>
            <w:tcBorders>
              <w:top w:val="nil"/>
              <w:left w:val="nil"/>
              <w:bottom w:val="single" w:sz="4" w:space="0" w:color="auto"/>
              <w:right w:val="single" w:sz="4" w:space="0" w:color="auto"/>
            </w:tcBorders>
            <w:vAlign w:val="center"/>
          </w:tcPr>
          <w:p w:rsidR="002C6FA6" w:rsidRPr="002C6FA6" w:rsidRDefault="002C6FA6"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撤销公开报价请求和响应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：指令用于撤销公开报价。可对指定合约进行撤销，全部撤销等功能。</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248" w:type="dxa"/>
        <w:tblLayout w:type="fixed"/>
        <w:tblLook w:val="04A0" w:firstRow="1" w:lastRow="0" w:firstColumn="1" w:lastColumn="0" w:noHBand="0" w:noVBand="1"/>
      </w:tblPr>
      <w:tblGrid>
        <w:gridCol w:w="791"/>
        <w:gridCol w:w="1787"/>
        <w:gridCol w:w="1784"/>
        <w:gridCol w:w="786"/>
        <w:gridCol w:w="786"/>
        <w:gridCol w:w="2314"/>
      </w:tblGrid>
      <w:tr w:rsidR="00D44C69" w:rsidTr="00D44C69">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87"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314" w:type="dxa"/>
            <w:tcBorders>
              <w:top w:val="single" w:sz="4" w:space="0" w:color="auto"/>
              <w:left w:val="nil"/>
              <w:bottom w:val="single" w:sz="4" w:space="0" w:color="auto"/>
              <w:right w:val="single" w:sz="4" w:space="0" w:color="auto"/>
            </w:tcBorders>
            <w:shd w:val="clear" w:color="000000" w:fill="D9D9D9"/>
            <w:vAlign w:val="center"/>
          </w:tcPr>
          <w:p w:rsidR="00D44C69" w:rsidRDefault="00D44C69">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参数都不填，申请撤销所有的公开报价</w:t>
            </w:r>
          </w:p>
        </w:tc>
      </w:tr>
      <w:tr w:rsidR="00D44C69" w:rsidTr="00D44C69">
        <w:trPr>
          <w:trHeight w:val="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D44C69" w:rsidRDefault="00D44C69" w:rsidP="002E030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I53</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w:t>
            </w:r>
            <w:r>
              <w:rPr>
                <w:rFonts w:asciiTheme="minorEastAsia" w:hAnsiTheme="minorEastAsia" w:hint="eastAsia"/>
                <w:sz w:val="21"/>
                <w:szCs w:val="21"/>
              </w:rPr>
              <w:t>Delta</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Theme="minorEastAsia" w:hAnsiTheme="minorEastAsia" w:hint="eastAsia"/>
                <w:sz w:val="21"/>
                <w:szCs w:val="21"/>
              </w:rPr>
              <w:t>Delta</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Theme="minorEastAsia" w:hAnsiTheme="minorEastAsia"/>
                <w:sz w:val="21"/>
                <w:szCs w:val="21"/>
              </w:rPr>
            </w:pPr>
            <w:r>
              <w:rPr>
                <w:rFonts w:asciiTheme="minorEastAsia" w:hAnsiTheme="minorEastAsia" w:hint="eastAsia"/>
                <w:sz w:val="21"/>
                <w:szCs w:val="21"/>
              </w:rPr>
              <w:t>期限</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O02</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报价方向</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D44C69" w:rsidRDefault="00D44C6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91"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87"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single" w:sz="4" w:space="0" w:color="auto"/>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D44C69" w:rsidTr="00D44C69">
        <w:trPr>
          <w:trHeight w:val="270"/>
        </w:trPr>
        <w:tc>
          <w:tcPr>
            <w:tcW w:w="791" w:type="dxa"/>
            <w:tcBorders>
              <w:top w:val="nil"/>
              <w:left w:val="single" w:sz="4" w:space="0" w:color="auto"/>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87"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nil"/>
              <w:left w:val="nil"/>
              <w:bottom w:val="single" w:sz="4" w:space="0" w:color="auto"/>
              <w:right w:val="single" w:sz="4" w:space="0" w:color="auto"/>
            </w:tcBorders>
            <w:vAlign w:val="center"/>
          </w:tcPr>
          <w:p w:rsidR="00D44C69" w:rsidRDefault="00D44C69">
            <w:pPr>
              <w:widowControl/>
              <w:spacing w:line="240" w:lineRule="auto"/>
              <w:ind w:firstLineChars="0" w:firstLine="0"/>
              <w:rPr>
                <w:rFonts w:ascii="宋体" w:hAnsi="宋体" w:cs="宋体"/>
                <w:color w:val="000000"/>
                <w:kern w:val="0"/>
                <w:sz w:val="20"/>
                <w:szCs w:val="20"/>
              </w:rPr>
            </w:pPr>
          </w:p>
        </w:tc>
      </w:tr>
      <w:tr w:rsidR="005D4EB1" w:rsidRPr="002C6FA6" w:rsidTr="002C6FA6">
        <w:trPr>
          <w:trHeight w:val="270"/>
        </w:trPr>
        <w:tc>
          <w:tcPr>
            <w:tcW w:w="791" w:type="dxa"/>
            <w:tcBorders>
              <w:top w:val="nil"/>
              <w:left w:val="single" w:sz="4" w:space="0" w:color="auto"/>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87"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C6FA6" w:rsidRDefault="002C6FA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nil"/>
              <w:left w:val="nil"/>
              <w:bottom w:val="single" w:sz="4" w:space="0" w:color="auto"/>
              <w:right w:val="single" w:sz="4" w:space="0" w:color="auto"/>
            </w:tcBorders>
            <w:vAlign w:val="center"/>
          </w:tcPr>
          <w:p w:rsidR="002C6FA6" w:rsidRPr="002C6FA6" w:rsidRDefault="002C6FA6"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推送</w:t>
      </w:r>
      <w:r w:rsidR="00775126">
        <w:rPr>
          <w:rFonts w:ascii="宋体" w:hAnsi="宋体" w:hint="eastAsia"/>
          <w:color w:val="000000"/>
        </w:rPr>
        <w:t>询价公开报价</w:t>
      </w:r>
      <w:r>
        <w:rPr>
          <w:rFonts w:ascii="宋体" w:hAnsi="宋体" w:hint="eastAsia"/>
          <w:color w:val="000000"/>
        </w:rPr>
        <w:t>最优行情</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：向全市场推送发生变化的最优报价行情。</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269" w:type="dxa"/>
        <w:tblLayout w:type="fixed"/>
        <w:tblLook w:val="04A0" w:firstRow="1" w:lastRow="0" w:firstColumn="1" w:lastColumn="0" w:noHBand="0" w:noVBand="1"/>
      </w:tblPr>
      <w:tblGrid>
        <w:gridCol w:w="817"/>
        <w:gridCol w:w="709"/>
        <w:gridCol w:w="2126"/>
        <w:gridCol w:w="1701"/>
        <w:gridCol w:w="651"/>
        <w:gridCol w:w="3265"/>
      </w:tblGrid>
      <w:tr w:rsidR="00581365">
        <w:trPr>
          <w:trHeight w:val="270"/>
        </w:trPr>
        <w:tc>
          <w:tcPr>
            <w:tcW w:w="817" w:type="dxa"/>
            <w:tcBorders>
              <w:top w:val="nil"/>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符号</w:t>
            </w:r>
          </w:p>
        </w:tc>
        <w:tc>
          <w:tcPr>
            <w:tcW w:w="709" w:type="dxa"/>
            <w:tcBorders>
              <w:top w:val="nil"/>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域号</w:t>
            </w:r>
          </w:p>
        </w:tc>
        <w:tc>
          <w:tcPr>
            <w:tcW w:w="2126"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域名</w:t>
            </w:r>
          </w:p>
        </w:tc>
        <w:tc>
          <w:tcPr>
            <w:tcW w:w="1701"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业务字段</w:t>
            </w:r>
          </w:p>
        </w:tc>
        <w:tc>
          <w:tcPr>
            <w:tcW w:w="651"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回报</w:t>
            </w:r>
          </w:p>
        </w:tc>
        <w:tc>
          <w:tcPr>
            <w:tcW w:w="3265"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说明</w:t>
            </w:r>
          </w:p>
        </w:tc>
      </w:tr>
      <w:tr w:rsidR="00581365">
        <w:trPr>
          <w:trHeight w:val="270"/>
        </w:trPr>
        <w:tc>
          <w:tcPr>
            <w:tcW w:w="817" w:type="dxa"/>
            <w:tcBorders>
              <w:top w:val="nil"/>
              <w:left w:val="single" w:sz="4" w:space="0" w:color="auto"/>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Q73</w:t>
            </w:r>
          </w:p>
        </w:tc>
        <w:tc>
          <w:tcPr>
            <w:tcW w:w="2126"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[indexQuotationInfoData]</w:t>
            </w:r>
          </w:p>
        </w:tc>
        <w:tc>
          <w:tcPr>
            <w:tcW w:w="1701"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最优行情数据</w:t>
            </w:r>
          </w:p>
        </w:tc>
        <w:tc>
          <w:tcPr>
            <w:tcW w:w="651"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shd w:val="clear" w:color="000000" w:fill="auto"/>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shd w:val="clear" w:color="000000" w:fill="auto"/>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26" w:type="dxa"/>
            <w:tcBorders>
              <w:top w:val="nil"/>
              <w:left w:val="nil"/>
              <w:bottom w:val="single" w:sz="4" w:space="0" w:color="auto"/>
              <w:right w:val="single" w:sz="4" w:space="0" w:color="auto"/>
            </w:tcBorders>
            <w:shd w:val="clear" w:color="000000" w:fill="auto"/>
            <w:vAlign w:val="center"/>
          </w:tcPr>
          <w:p w:rsidR="00581365" w:rsidRDefault="00D44C6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sidR="00706DDF">
              <w:rPr>
                <w:rFonts w:ascii="宋体" w:hAnsi="宋体" w:cs="宋体"/>
                <w:color w:val="000000"/>
                <w:kern w:val="0"/>
                <w:sz w:val="20"/>
                <w:szCs w:val="20"/>
              </w:rPr>
              <w:t>indexQuotationInf</w:t>
            </w:r>
            <w:r w:rsidR="00706DDF">
              <w:rPr>
                <w:rFonts w:ascii="宋体" w:hAnsi="宋体" w:cs="宋体" w:hint="eastAsia"/>
                <w:color w:val="000000"/>
                <w:kern w:val="0"/>
                <w:sz w:val="20"/>
                <w:szCs w:val="20"/>
              </w:rPr>
              <w:t>o</w:t>
            </w:r>
            <w:r>
              <w:rPr>
                <w:rFonts w:ascii="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最优行情</w:t>
            </w:r>
          </w:p>
        </w:tc>
        <w:tc>
          <w:tcPr>
            <w:tcW w:w="651"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shd w:val="clear" w:color="000000" w:fill="auto"/>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K00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localNo</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行情编号</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行情时间</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标准期限</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4</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optionPriceType</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期权价格类型</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rsidP="002E030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3</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optionDelta</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Delta</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[MDEntryData]</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N档市场行情</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数组第一个元素为第一档行情，第二个元素为第二档行情，以此类推</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MDEntry</w:t>
            </w:r>
            <w:r>
              <w:rPr>
                <w:rFonts w:ascii="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N档市场行情</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Q21</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bidPrice</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买价</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bidUpdown</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买报价涨跌标志</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w:t>
            </w:r>
            <w:r>
              <w:rPr>
                <w:rFonts w:ascii="宋体" w:hAnsi="宋体" w:cs="宋体" w:hint="eastAsia"/>
                <w:color w:val="000000"/>
                <w:kern w:val="0"/>
                <w:sz w:val="20"/>
                <w:szCs w:val="20"/>
              </w:rPr>
              <w:t>2</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bidPriceInfoData</w:t>
            </w:r>
            <w:r>
              <w:rPr>
                <w:rFonts w:ascii="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买报价信息数据</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bidPriceInfo</w:t>
            </w:r>
            <w:r>
              <w:rPr>
                <w:rFonts w:ascii="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买价报价信息</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消息结果体同最优报价消息体格式</w:t>
            </w: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Q23</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askPrice</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卖价</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w:t>
            </w:r>
            <w:r>
              <w:rPr>
                <w:rFonts w:ascii="宋体" w:hAnsi="宋体" w:cs="宋体" w:hint="eastAsia"/>
                <w:color w:val="000000"/>
                <w:kern w:val="0"/>
                <w:sz w:val="20"/>
                <w:szCs w:val="20"/>
              </w:rPr>
              <w:t>7</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askUpdown</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卖报价涨跌标志</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N43</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askPriceInfoData</w:t>
            </w:r>
            <w:r>
              <w:rPr>
                <w:rFonts w:ascii="宋体" w:hAnsi="宋体" w:cs="宋体" w:hint="eastAsia"/>
                <w:color w:val="000000"/>
                <w:kern w:val="0"/>
                <w:sz w:val="20"/>
                <w:szCs w:val="20"/>
              </w:rPr>
              <w:t>]</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卖报价信息数据</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askPrice</w:t>
            </w:r>
            <w:r>
              <w:rPr>
                <w:rFonts w:ascii="宋体" w:hAnsi="宋体" w:cs="宋体" w:hint="eastAsia"/>
                <w:color w:val="000000"/>
                <w:kern w:val="0"/>
                <w:sz w:val="20"/>
                <w:szCs w:val="20"/>
              </w:rPr>
              <w:t>Info}</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卖价报价信息</w:t>
            </w:r>
          </w:p>
        </w:tc>
        <w:tc>
          <w:tcPr>
            <w:tcW w:w="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消息结果体同最优报价消息体格式</w:t>
            </w:r>
          </w:p>
        </w:tc>
      </w:tr>
    </w:tbl>
    <w:p w:rsidR="00581365" w:rsidRDefault="00581365">
      <w:pPr>
        <w:ind w:firstLine="480"/>
      </w:pPr>
    </w:p>
    <w:p w:rsidR="00581365" w:rsidRDefault="00706DDF">
      <w:pPr>
        <w:ind w:firstLineChars="0" w:firstLine="0"/>
      </w:pPr>
      <w:r>
        <w:rPr>
          <w:rFonts w:ascii="宋体" w:hAnsi="宋体" w:hint="eastAsia"/>
          <w:color w:val="000000"/>
        </w:rPr>
        <w:t>最优报价消息体格式</w:t>
      </w:r>
    </w:p>
    <w:tbl>
      <w:tblPr>
        <w:tblW w:w="8205" w:type="dxa"/>
        <w:tblLayout w:type="fixed"/>
        <w:tblLook w:val="04A0" w:firstRow="1" w:lastRow="0" w:firstColumn="1" w:lastColumn="0" w:noHBand="0" w:noVBand="1"/>
      </w:tblPr>
      <w:tblGrid>
        <w:gridCol w:w="847"/>
        <w:gridCol w:w="1318"/>
        <w:gridCol w:w="1900"/>
        <w:gridCol w:w="876"/>
        <w:gridCol w:w="3264"/>
      </w:tblGrid>
      <w:tr w:rsidR="00581365">
        <w:trPr>
          <w:trHeight w:val="270"/>
          <w:tblHeader/>
        </w:trPr>
        <w:tc>
          <w:tcPr>
            <w:tcW w:w="84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1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0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7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2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7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16</w:t>
            </w:r>
          </w:p>
        </w:tc>
        <w:tc>
          <w:tcPr>
            <w:tcW w:w="13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bidMemberAbbrID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报价商助记码</w:t>
            </w:r>
          </w:p>
        </w:tc>
        <w:tc>
          <w:tcPr>
            <w:tcW w:w="87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2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13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bidValidTime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876" w:type="dxa"/>
            <w:tcBorders>
              <w:top w:val="nil"/>
              <w:left w:val="nil"/>
              <w:bottom w:val="single" w:sz="4" w:space="0" w:color="auto"/>
              <w:right w:val="single" w:sz="4" w:space="0" w:color="auto"/>
            </w:tcBorders>
            <w:vAlign w:val="center"/>
          </w:tcPr>
          <w:p w:rsidR="00581365" w:rsidRDefault="00706DDF">
            <w:pPr>
              <w:ind w:firstLineChars="0" w:firstLine="0"/>
            </w:pPr>
            <w:r>
              <w:rPr>
                <w:rFonts w:ascii="宋体" w:hAnsi="宋体" w:cs="宋体" w:hint="eastAsia"/>
                <w:color w:val="000000"/>
                <w:kern w:val="0"/>
                <w:sz w:val="20"/>
                <w:szCs w:val="20"/>
              </w:rPr>
              <w:t>C</w:t>
            </w:r>
          </w:p>
        </w:tc>
        <w:tc>
          <w:tcPr>
            <w:tcW w:w="32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876" w:type="dxa"/>
            <w:tcBorders>
              <w:top w:val="nil"/>
              <w:left w:val="nil"/>
              <w:bottom w:val="single" w:sz="4" w:space="0" w:color="auto"/>
              <w:right w:val="single" w:sz="4" w:space="0" w:color="auto"/>
            </w:tcBorders>
            <w:vAlign w:val="center"/>
          </w:tcPr>
          <w:p w:rsidR="00581365" w:rsidRDefault="00706DDF">
            <w:pPr>
              <w:ind w:firstLineChars="0" w:firstLine="0"/>
            </w:pPr>
            <w:r>
              <w:rPr>
                <w:rFonts w:ascii="宋体" w:hAnsi="宋体" w:cs="宋体" w:hint="eastAsia"/>
                <w:color w:val="000000"/>
                <w:kern w:val="0"/>
                <w:sz w:val="20"/>
                <w:szCs w:val="20"/>
              </w:rPr>
              <w:t>C</w:t>
            </w:r>
          </w:p>
        </w:tc>
        <w:tc>
          <w:tcPr>
            <w:tcW w:w="32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876" w:type="dxa"/>
            <w:tcBorders>
              <w:top w:val="nil"/>
              <w:left w:val="nil"/>
              <w:bottom w:val="single" w:sz="4" w:space="0" w:color="auto"/>
              <w:right w:val="single" w:sz="4" w:space="0" w:color="auto"/>
            </w:tcBorders>
            <w:vAlign w:val="center"/>
          </w:tcPr>
          <w:p w:rsidR="00581365" w:rsidRDefault="00706DDF">
            <w:pPr>
              <w:ind w:firstLineChars="0" w:firstLine="0"/>
            </w:pPr>
            <w:r>
              <w:rPr>
                <w:rFonts w:ascii="宋体" w:hAnsi="宋体" w:cs="宋体" w:hint="eastAsia"/>
                <w:color w:val="000000"/>
                <w:kern w:val="0"/>
                <w:sz w:val="20"/>
                <w:szCs w:val="20"/>
              </w:rPr>
              <w:t>C</w:t>
            </w:r>
          </w:p>
        </w:tc>
        <w:tc>
          <w:tcPr>
            <w:tcW w:w="32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查询</w:t>
      </w:r>
      <w:r w:rsidR="008A31B8">
        <w:rPr>
          <w:rFonts w:ascii="宋体" w:hAnsi="宋体" w:hint="eastAsia"/>
          <w:color w:val="000000"/>
        </w:rPr>
        <w:t>询价公开报价</w:t>
      </w:r>
      <w:r>
        <w:rPr>
          <w:rFonts w:ascii="宋体" w:hAnsi="宋体" w:hint="eastAsia"/>
          <w:color w:val="000000"/>
        </w:rPr>
        <w:t>行情数据</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：提供交易员查询所有最优报价行情。</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525" w:type="dxa"/>
        <w:tblLayout w:type="fixed"/>
        <w:tblLook w:val="04A0" w:firstRow="1" w:lastRow="0" w:firstColumn="1" w:lastColumn="0" w:noHBand="0" w:noVBand="1"/>
      </w:tblPr>
      <w:tblGrid>
        <w:gridCol w:w="750"/>
        <w:gridCol w:w="650"/>
        <w:gridCol w:w="1533"/>
        <w:gridCol w:w="1234"/>
        <w:gridCol w:w="833"/>
        <w:gridCol w:w="883"/>
        <w:gridCol w:w="2384"/>
        <w:gridCol w:w="258"/>
      </w:tblGrid>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符号</w:t>
            </w:r>
          </w:p>
        </w:tc>
        <w:tc>
          <w:tcPr>
            <w:tcW w:w="650" w:type="dxa"/>
            <w:tcBorders>
              <w:top w:val="nil"/>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域号</w:t>
            </w:r>
          </w:p>
        </w:tc>
        <w:tc>
          <w:tcPr>
            <w:tcW w:w="1533"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域名</w:t>
            </w:r>
          </w:p>
        </w:tc>
        <w:tc>
          <w:tcPr>
            <w:tcW w:w="1234"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业务字段</w:t>
            </w:r>
          </w:p>
        </w:tc>
        <w:tc>
          <w:tcPr>
            <w:tcW w:w="833"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请求</w:t>
            </w:r>
          </w:p>
        </w:tc>
        <w:tc>
          <w:tcPr>
            <w:tcW w:w="883"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w:t>
            </w:r>
          </w:p>
        </w:tc>
        <w:tc>
          <w:tcPr>
            <w:tcW w:w="2384" w:type="dxa"/>
            <w:tcBorders>
              <w:top w:val="nil"/>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说明</w:t>
            </w:r>
          </w:p>
        </w:tc>
      </w:tr>
      <w:tr w:rsidR="00581365">
        <w:trPr>
          <w:trHeight w:val="270"/>
        </w:trPr>
        <w:tc>
          <w:tcPr>
            <w:tcW w:w="750" w:type="dxa"/>
            <w:tcBorders>
              <w:top w:val="nil"/>
              <w:left w:val="single" w:sz="4" w:space="0" w:color="auto"/>
              <w:bottom w:val="single" w:sz="4" w:space="0" w:color="auto"/>
              <w:right w:val="single" w:sz="4" w:space="0" w:color="auto"/>
            </w:tcBorders>
            <w:shd w:val="clear" w:color="000000" w:fill="FFFFFF"/>
            <w:vAlign w:val="center"/>
          </w:tcPr>
          <w:p w:rsidR="00581365" w:rsidRDefault="00581365">
            <w:pPr>
              <w:widowControl/>
              <w:spacing w:line="240" w:lineRule="auto"/>
              <w:ind w:firstLineChars="0" w:firstLine="0"/>
              <w:rPr>
                <w:rFonts w:ascii="宋体" w:hAnsi="宋体"/>
                <w:color w:val="000000"/>
                <w:sz w:val="20"/>
                <w:szCs w:val="20"/>
              </w:rPr>
            </w:pPr>
          </w:p>
        </w:tc>
        <w:tc>
          <w:tcPr>
            <w:tcW w:w="650" w:type="dxa"/>
            <w:tcBorders>
              <w:top w:val="nil"/>
              <w:left w:val="single" w:sz="4" w:space="0" w:color="auto"/>
              <w:bottom w:val="single" w:sz="4" w:space="0" w:color="auto"/>
              <w:right w:val="single" w:sz="4" w:space="0" w:color="auto"/>
            </w:tcBorders>
            <w:shd w:val="clear" w:color="000000" w:fill="FFFFFF"/>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33" w:type="dxa"/>
            <w:tcBorders>
              <w:top w:val="nil"/>
              <w:left w:val="nil"/>
              <w:bottom w:val="single" w:sz="4" w:space="0" w:color="auto"/>
              <w:right w:val="single" w:sz="4" w:space="0" w:color="auto"/>
            </w:tcBorders>
            <w:shd w:val="clear" w:color="000000" w:fill="FFFFFF"/>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234" w:type="dxa"/>
            <w:tcBorders>
              <w:top w:val="nil"/>
              <w:left w:val="nil"/>
              <w:bottom w:val="single" w:sz="4" w:space="0" w:color="auto"/>
              <w:right w:val="single" w:sz="4" w:space="0" w:color="auto"/>
            </w:tcBorders>
            <w:shd w:val="clear" w:color="000000" w:fill="FFFFFF"/>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33" w:type="dxa"/>
            <w:tcBorders>
              <w:top w:val="nil"/>
              <w:left w:val="nil"/>
              <w:bottom w:val="single" w:sz="4" w:space="0" w:color="auto"/>
              <w:right w:val="single" w:sz="4" w:space="0" w:color="auto"/>
            </w:tcBorders>
            <w:shd w:val="clear" w:color="000000" w:fill="FFFFFF"/>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tcBorders>
              <w:top w:val="nil"/>
              <w:left w:val="nil"/>
              <w:bottom w:val="single" w:sz="4" w:space="0" w:color="auto"/>
              <w:right w:val="single" w:sz="4" w:space="0" w:color="auto"/>
            </w:tcBorders>
            <w:shd w:val="clear" w:color="000000" w:fill="FFFFFF"/>
            <w:vAlign w:val="center"/>
          </w:tcPr>
          <w:p w:rsidR="00581365" w:rsidRDefault="001356DB">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84" w:type="dxa"/>
            <w:tcBorders>
              <w:top w:val="nil"/>
              <w:left w:val="nil"/>
              <w:bottom w:val="single" w:sz="4" w:space="0" w:color="auto"/>
              <w:right w:val="single" w:sz="4" w:space="0" w:color="auto"/>
            </w:tcBorders>
            <w:shd w:val="clear" w:color="000000" w:fill="FFFFFF"/>
            <w:vAlign w:val="center"/>
          </w:tcPr>
          <w:p w:rsidR="00581365" w:rsidRDefault="00581365">
            <w:pPr>
              <w:spacing w:line="240" w:lineRule="auto"/>
              <w:ind w:firstLineChars="0" w:firstLine="0"/>
              <w:rPr>
                <w:rFonts w:ascii="宋体" w:hAnsi="宋体" w:cs="宋体"/>
                <w:color w:val="000000"/>
                <w:kern w:val="0"/>
                <w:sz w:val="20"/>
                <w:szCs w:val="20"/>
              </w:rPr>
            </w:pPr>
          </w:p>
        </w:tc>
        <w:tc>
          <w:tcPr>
            <w:tcW w:w="258" w:type="dxa"/>
            <w:vAlign w:val="center"/>
          </w:tcPr>
          <w:p w:rsidR="00581365" w:rsidRDefault="00581365">
            <w:pPr>
              <w:widowControl/>
              <w:spacing w:line="240" w:lineRule="auto"/>
              <w:ind w:firstLineChars="0" w:firstLine="0"/>
            </w:pPr>
          </w:p>
        </w:tc>
      </w:tr>
      <w:tr w:rsidR="00581365">
        <w:trPr>
          <w:trHeight w:val="270"/>
        </w:trPr>
        <w:tc>
          <w:tcPr>
            <w:tcW w:w="750" w:type="dxa"/>
            <w:tcBorders>
              <w:top w:val="nil"/>
              <w:left w:val="single" w:sz="4" w:space="0" w:color="auto"/>
              <w:bottom w:val="single" w:sz="4" w:space="0" w:color="auto"/>
              <w:right w:val="single" w:sz="4" w:space="0" w:color="auto"/>
            </w:tcBorders>
            <w:shd w:val="clear" w:color="000000" w:fill="auto"/>
            <w:vAlign w:val="center"/>
          </w:tcPr>
          <w:p w:rsidR="00581365" w:rsidRDefault="00581365">
            <w:pPr>
              <w:widowControl/>
              <w:spacing w:line="240" w:lineRule="auto"/>
              <w:ind w:firstLineChars="0" w:firstLine="0"/>
              <w:rPr>
                <w:rFonts w:ascii="宋体" w:hAnsi="宋体"/>
                <w:color w:val="000000"/>
                <w:sz w:val="20"/>
                <w:szCs w:val="20"/>
              </w:rPr>
            </w:pPr>
          </w:p>
        </w:tc>
        <w:tc>
          <w:tcPr>
            <w:tcW w:w="650" w:type="dxa"/>
            <w:tcBorders>
              <w:top w:val="nil"/>
              <w:left w:val="single" w:sz="4" w:space="0" w:color="auto"/>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33"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234" w:type="dxa"/>
            <w:tcBorders>
              <w:top w:val="nil"/>
              <w:left w:val="nil"/>
              <w:bottom w:val="single" w:sz="4" w:space="0" w:color="auto"/>
              <w:right w:val="single" w:sz="4" w:space="0" w:color="auto"/>
            </w:tcBorders>
            <w:shd w:val="clear" w:color="000000" w:fill="auto"/>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33" w:type="dxa"/>
            <w:tcBorders>
              <w:top w:val="nil"/>
              <w:left w:val="nil"/>
              <w:bottom w:val="single" w:sz="4" w:space="0" w:color="auto"/>
              <w:right w:val="single" w:sz="4" w:space="0" w:color="auto"/>
            </w:tcBorders>
            <w:shd w:val="clear" w:color="000000" w:fill="auto"/>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tcBorders>
              <w:top w:val="nil"/>
              <w:left w:val="nil"/>
              <w:bottom w:val="single" w:sz="4" w:space="0" w:color="auto"/>
              <w:right w:val="single" w:sz="4" w:space="0" w:color="auto"/>
            </w:tcBorders>
            <w:shd w:val="clear" w:color="000000" w:fill="auto"/>
            <w:vAlign w:val="center"/>
          </w:tcPr>
          <w:p w:rsidR="00581365" w:rsidRDefault="001356DB">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84" w:type="dxa"/>
            <w:tcBorders>
              <w:top w:val="nil"/>
              <w:left w:val="nil"/>
              <w:bottom w:val="single" w:sz="4" w:space="0" w:color="auto"/>
              <w:right w:val="single" w:sz="4" w:space="0" w:color="auto"/>
            </w:tcBorders>
            <w:shd w:val="clear" w:color="000000" w:fill="auto"/>
            <w:vAlign w:val="center"/>
          </w:tcPr>
          <w:p w:rsidR="00581365" w:rsidRDefault="00581365">
            <w:pPr>
              <w:spacing w:line="240" w:lineRule="auto"/>
              <w:ind w:firstLineChars="0" w:firstLine="0"/>
              <w:rPr>
                <w:rFonts w:ascii="宋体" w:hAnsi="宋体" w:cs="宋体"/>
                <w:color w:val="000000"/>
                <w:kern w:val="0"/>
                <w:sz w:val="20"/>
                <w:szCs w:val="20"/>
              </w:rPr>
            </w:pPr>
          </w:p>
        </w:tc>
        <w:tc>
          <w:tcPr>
            <w:tcW w:w="258" w:type="dxa"/>
            <w:vAlign w:val="center"/>
          </w:tcPr>
          <w:p w:rsidR="00581365" w:rsidRDefault="00581365">
            <w:pPr>
              <w:widowControl/>
              <w:spacing w:line="240" w:lineRule="auto"/>
              <w:ind w:firstLineChars="0" w:firstLine="0"/>
            </w:pPr>
          </w:p>
        </w:tc>
      </w:tr>
      <w:tr w:rsidR="009B49B0">
        <w:trPr>
          <w:gridAfter w:val="1"/>
          <w:wAfter w:w="258" w:type="dxa"/>
          <w:trHeight w:val="270"/>
        </w:trPr>
        <w:tc>
          <w:tcPr>
            <w:tcW w:w="750" w:type="dxa"/>
            <w:tcBorders>
              <w:top w:val="nil"/>
              <w:left w:val="single" w:sz="4" w:space="0" w:color="auto"/>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650" w:type="dxa"/>
            <w:tcBorders>
              <w:top w:val="nil"/>
              <w:left w:val="single" w:sz="4" w:space="0" w:color="auto"/>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p>
        </w:tc>
        <w:tc>
          <w:tcPr>
            <w:tcW w:w="1533"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indexQuotationInf</w:t>
            </w:r>
            <w:r>
              <w:rPr>
                <w:rFonts w:ascii="宋体" w:hAnsi="宋体" w:cs="宋体" w:hint="eastAsia"/>
                <w:color w:val="000000"/>
                <w:kern w:val="0"/>
                <w:sz w:val="20"/>
                <w:szCs w:val="20"/>
              </w:rPr>
              <w:t>oData]</w:t>
            </w:r>
          </w:p>
        </w:tc>
        <w:tc>
          <w:tcPr>
            <w:tcW w:w="1234"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最优行情</w:t>
            </w:r>
          </w:p>
        </w:tc>
        <w:tc>
          <w:tcPr>
            <w:tcW w:w="833"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shd w:val="clear" w:color="000000" w:fill="auto"/>
            <w:vAlign w:val="center"/>
          </w:tcPr>
          <w:p w:rsidR="009B49B0" w:rsidRDefault="009B49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shd w:val="clear" w:color="000000" w:fill="auto"/>
            <w:vAlign w:val="center"/>
          </w:tcPr>
          <w:p w:rsidR="009B49B0" w:rsidRDefault="009B49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9B49B0">
        <w:trPr>
          <w:gridAfter w:val="1"/>
          <w:wAfter w:w="258" w:type="dxa"/>
          <w:trHeight w:val="270"/>
        </w:trPr>
        <w:tc>
          <w:tcPr>
            <w:tcW w:w="750" w:type="dxa"/>
            <w:tcBorders>
              <w:top w:val="nil"/>
              <w:left w:val="single" w:sz="4" w:space="0" w:color="auto"/>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p>
        </w:tc>
        <w:tc>
          <w:tcPr>
            <w:tcW w:w="1533"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s="宋体"/>
                <w:color w:val="000000"/>
                <w:kern w:val="0"/>
                <w:sz w:val="20"/>
                <w:szCs w:val="20"/>
              </w:rPr>
              <w:t>indexQuotation</w:t>
            </w:r>
            <w:r>
              <w:rPr>
                <w:rFonts w:ascii="宋体" w:hAnsi="宋体" w:cs="宋体" w:hint="eastAsia"/>
                <w:color w:val="000000"/>
                <w:kern w:val="0"/>
                <w:sz w:val="20"/>
                <w:szCs w:val="20"/>
              </w:rPr>
              <w:t>Info</w:t>
            </w:r>
            <w:r>
              <w:rPr>
                <w:rFonts w:ascii="宋体" w:hAnsi="宋体" w:hint="eastAsia"/>
                <w:color w:val="000000"/>
                <w:sz w:val="20"/>
                <w:szCs w:val="20"/>
              </w:rPr>
              <w:t>}</w:t>
            </w:r>
          </w:p>
        </w:tc>
        <w:tc>
          <w:tcPr>
            <w:tcW w:w="1234"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p>
        </w:tc>
        <w:tc>
          <w:tcPr>
            <w:tcW w:w="833"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p>
        </w:tc>
        <w:tc>
          <w:tcPr>
            <w:tcW w:w="883" w:type="dxa"/>
            <w:tcBorders>
              <w:top w:val="nil"/>
              <w:left w:val="nil"/>
              <w:bottom w:val="single" w:sz="4" w:space="0" w:color="auto"/>
              <w:right w:val="single" w:sz="4" w:space="0" w:color="auto"/>
            </w:tcBorders>
            <w:shd w:val="clear" w:color="000000" w:fill="auto"/>
            <w:vAlign w:val="center"/>
          </w:tcPr>
          <w:p w:rsidR="009B49B0" w:rsidRDefault="009B49B0"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shd w:val="clear" w:color="000000" w:fill="auto"/>
            <w:vAlign w:val="center"/>
          </w:tcPr>
          <w:p w:rsidR="009B49B0" w:rsidRDefault="009B49B0">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K00</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localNo</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行情编号</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行情时间</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0</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标准期限</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4</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optionPriceType</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期权价格类型</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3</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optionDelta</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Delta</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Q00</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[MDEntryData]</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N档市场行情</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数组第一个元素为第一档行情，第二个元素为第二档行情，以此类推</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MDEntry</w:t>
            </w:r>
            <w:r>
              <w:rPr>
                <w:rFonts w:ascii="宋体" w:hAnsi="宋体" w:cs="宋体" w:hint="eastAsia"/>
                <w:color w:val="000000"/>
                <w:kern w:val="0"/>
                <w:sz w:val="20"/>
                <w:szCs w:val="20"/>
              </w:rPr>
              <w:t>}</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N档市场行情</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Q21</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bidPrice</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买价</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N36</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bidUpdown</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买报价涨跌标志</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w:t>
            </w:r>
            <w:r>
              <w:rPr>
                <w:rFonts w:ascii="宋体" w:hAnsi="宋体" w:cs="宋体" w:hint="eastAsia"/>
                <w:color w:val="000000"/>
                <w:kern w:val="0"/>
                <w:sz w:val="20"/>
                <w:szCs w:val="20"/>
              </w:rPr>
              <w:t>2</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bidPriceInfoData</w:t>
            </w:r>
            <w:r>
              <w:rPr>
                <w:rFonts w:ascii="宋体" w:hAnsi="宋体" w:cs="宋体" w:hint="eastAsia"/>
                <w:color w:val="000000"/>
                <w:kern w:val="0"/>
                <w:sz w:val="20"/>
                <w:szCs w:val="20"/>
              </w:rPr>
              <w:t>]</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买报价信息数据</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bidPriceInfo</w:t>
            </w:r>
            <w:r>
              <w:rPr>
                <w:rFonts w:ascii="宋体" w:hAnsi="宋体" w:cs="宋体" w:hint="eastAsia"/>
                <w:color w:val="000000"/>
                <w:kern w:val="0"/>
                <w:sz w:val="20"/>
                <w:szCs w:val="20"/>
              </w:rPr>
              <w:t>}</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买价报价信息</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消息结果体同最优报价消息体格式</w:t>
            </w: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Q23</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askPrice</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卖价</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w:t>
            </w:r>
            <w:r>
              <w:rPr>
                <w:rFonts w:ascii="宋体" w:hAnsi="宋体" w:cs="宋体" w:hint="eastAsia"/>
                <w:color w:val="000000"/>
                <w:kern w:val="0"/>
                <w:sz w:val="20"/>
                <w:szCs w:val="20"/>
              </w:rPr>
              <w:t>7</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askUpdown</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卖报价涨跌标志</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N43</w:t>
            </w: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askPriceInfoData</w:t>
            </w:r>
            <w:r>
              <w:rPr>
                <w:rFonts w:ascii="宋体" w:hAnsi="宋体" w:cs="宋体" w:hint="eastAsia"/>
                <w:color w:val="000000"/>
                <w:kern w:val="0"/>
                <w:sz w:val="20"/>
                <w:szCs w:val="20"/>
              </w:rPr>
              <w:t>]</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卖报价信息数据</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258" w:type="dxa"/>
          <w:trHeight w:val="270"/>
        </w:trPr>
        <w:tc>
          <w:tcPr>
            <w:tcW w:w="75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askPrice</w:t>
            </w:r>
            <w:r>
              <w:rPr>
                <w:rFonts w:ascii="宋体" w:hAnsi="宋体" w:cs="宋体" w:hint="eastAsia"/>
                <w:color w:val="000000"/>
                <w:kern w:val="0"/>
                <w:sz w:val="20"/>
                <w:szCs w:val="20"/>
              </w:rPr>
              <w:t>Info}</w:t>
            </w:r>
          </w:p>
        </w:tc>
        <w:tc>
          <w:tcPr>
            <w:tcW w:w="123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卖价报价信息</w:t>
            </w:r>
          </w:p>
        </w:tc>
        <w:tc>
          <w:tcPr>
            <w:tcW w:w="833" w:type="dxa"/>
            <w:tcBorders>
              <w:top w:val="nil"/>
              <w:left w:val="nil"/>
              <w:bottom w:val="single" w:sz="4" w:space="0" w:color="auto"/>
              <w:right w:val="single" w:sz="4" w:space="0" w:color="auto"/>
            </w:tcBorders>
            <w:vAlign w:val="center"/>
          </w:tcPr>
          <w:p w:rsidR="00581365" w:rsidRDefault="001356D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8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消息结果体同最优报价消息体格式</w:t>
            </w:r>
          </w:p>
        </w:tc>
      </w:tr>
    </w:tbl>
    <w:p w:rsidR="00581365" w:rsidRDefault="00581365">
      <w:pPr>
        <w:ind w:firstLine="480"/>
      </w:pPr>
    </w:p>
    <w:p w:rsidR="00581365" w:rsidRDefault="00706DDF">
      <w:pPr>
        <w:ind w:firstLineChars="0" w:firstLine="0"/>
        <w:rPr>
          <w:rFonts w:ascii="宋体" w:hAnsi="宋体"/>
          <w:color w:val="000000"/>
        </w:rPr>
      </w:pPr>
      <w:r>
        <w:rPr>
          <w:rFonts w:ascii="宋体" w:hAnsi="宋体" w:hint="eastAsia"/>
          <w:color w:val="000000"/>
        </w:rPr>
        <w:t>最优报价消息体格式 见推送最优行情</w:t>
      </w:r>
    </w:p>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379" w:name="_Toc7870"/>
      <w:bookmarkStart w:id="380" w:name="_Toc21323"/>
      <w:bookmarkStart w:id="381" w:name="_Toc437936938"/>
      <w:bookmarkStart w:id="382" w:name="_Toc30506"/>
      <w:bookmarkStart w:id="383" w:name="_Toc493667838"/>
      <w:r w:rsidRPr="009F5A48">
        <w:rPr>
          <w:rFonts w:hint="eastAsia"/>
        </w:rPr>
        <w:t>定向询价</w:t>
      </w:r>
      <w:r w:rsidRPr="009F5A48">
        <w:rPr>
          <w:rFonts w:hint="eastAsia"/>
        </w:rPr>
        <w:t>/</w:t>
      </w:r>
      <w:r w:rsidRPr="009F5A48">
        <w:rPr>
          <w:rFonts w:hint="eastAsia"/>
        </w:rPr>
        <w:t>报价</w:t>
      </w:r>
      <w:r w:rsidRPr="009F5A48">
        <w:rPr>
          <w:rFonts w:hint="eastAsia"/>
        </w:rPr>
        <w:t>(</w:t>
      </w:r>
      <w:r w:rsidRPr="009F5A48">
        <w:rPr>
          <w:rFonts w:hint="eastAsia"/>
        </w:rPr>
        <w:t>交易发起</w:t>
      </w:r>
      <w:r w:rsidRPr="009F5A48">
        <w:rPr>
          <w:rFonts w:hint="eastAsia"/>
        </w:rPr>
        <w:t>)</w:t>
      </w:r>
      <w:bookmarkEnd w:id="379"/>
      <w:bookmarkEnd w:id="380"/>
      <w:bookmarkEnd w:id="381"/>
      <w:bookmarkEnd w:id="382"/>
      <w:bookmarkEnd w:id="383"/>
    </w:p>
    <w:p w:rsidR="00581365" w:rsidRDefault="00706DDF" w:rsidP="002731D6">
      <w:pPr>
        <w:pStyle w:val="4"/>
        <w:numPr>
          <w:ilvl w:val="3"/>
          <w:numId w:val="1"/>
        </w:numPr>
        <w:rPr>
          <w:rFonts w:ascii="宋体" w:hAnsi="宋体"/>
          <w:color w:val="000000"/>
        </w:rPr>
      </w:pPr>
      <w:r>
        <w:rPr>
          <w:rFonts w:ascii="宋体" w:hAnsi="宋体" w:hint="eastAsia"/>
          <w:color w:val="000000"/>
        </w:rPr>
        <w:t>即远期询价/报价请求和响应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：即远期询价/报价指令用于向指定对手方发起即远期定向询价或定向报价。对手方至少1家，最多不超过5家。</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236" w:type="dxa"/>
        <w:tblLayout w:type="fixed"/>
        <w:tblLook w:val="04A0" w:firstRow="1" w:lastRow="0" w:firstColumn="1" w:lastColumn="0" w:noHBand="0" w:noVBand="1"/>
      </w:tblPr>
      <w:tblGrid>
        <w:gridCol w:w="675"/>
        <w:gridCol w:w="709"/>
        <w:gridCol w:w="1701"/>
        <w:gridCol w:w="1802"/>
        <w:gridCol w:w="664"/>
        <w:gridCol w:w="708"/>
        <w:gridCol w:w="2977"/>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0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97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交易员代码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378"/>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742"/>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31"/>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77"/>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N88</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forwardPoint</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lang w:bidi="en-US"/>
              </w:rPr>
              <w:t>远期点报价</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是否交易所清算资金</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1-非交易所清算资金；2-交易所清算资金；</w:t>
            </w:r>
          </w:p>
        </w:tc>
      </w:tr>
      <w:tr w:rsidR="00581365">
        <w:trPr>
          <w:trHeight w:val="856"/>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w:t>
            </w:r>
            <w:r>
              <w:rPr>
                <w:rFonts w:ascii="宋体" w:hAnsi="宋体" w:cs="宋体"/>
                <w:color w:val="000000"/>
                <w:kern w:val="0"/>
                <w:sz w:val="20"/>
                <w:szCs w:val="20"/>
              </w:rPr>
              <w:t>P</w:t>
            </w:r>
            <w:r>
              <w:rPr>
                <w:rFonts w:ascii="宋体" w:hAnsi="宋体" w:cs="宋体" w:hint="eastAsia"/>
                <w:color w:val="000000"/>
                <w:kern w:val="0"/>
                <w:sz w:val="20"/>
                <w:szCs w:val="20"/>
              </w:rPr>
              <w:t>riceDate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结算方式是现金结算时，参考价类型非手工输入、其他参考价时，此域必填。否则无需填写此域。</w:t>
            </w:r>
          </w:p>
        </w:tc>
      </w:tr>
      <w:tr w:rsidR="00581365">
        <w:trPr>
          <w:trHeight w:val="642"/>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结算方式是现金结算时，参考价类型非手工输入、其他参考价时，此域必填。否则无需填写此域。</w:t>
            </w:r>
          </w:p>
        </w:tc>
      </w:tr>
      <w:tr w:rsidR="00581365">
        <w:trPr>
          <w:trHeight w:val="642"/>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I20</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214F20">
              <w:rPr>
                <w:rFonts w:ascii="宋体" w:hAnsi="宋体" w:cs="宋体" w:hint="eastAsia"/>
                <w:color w:val="000000"/>
                <w:kern w:val="0"/>
                <w:sz w:val="20"/>
                <w:szCs w:val="20"/>
              </w:rPr>
              <w:t>其他参考价</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rsidP="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如果选择手工输入参考价格，</w:t>
            </w:r>
            <w:del w:id="384" w:author="翟羽佳" w:date="2017-04-13T17:59:00Z">
              <w:r w:rsidDel="003311A6">
                <w:rPr>
                  <w:rFonts w:ascii="宋体" w:hAnsi="宋体" w:cs="宋体" w:hint="eastAsia"/>
                  <w:color w:val="000000"/>
                  <w:kern w:val="0"/>
                  <w:sz w:val="20"/>
                  <w:szCs w:val="20"/>
                </w:rPr>
                <w:delText>则必须填写这个</w:delText>
              </w:r>
            </w:del>
            <w:ins w:id="385" w:author="翟羽佳" w:date="2017-04-13T17:59:00Z">
              <w:r w:rsidR="003311A6">
                <w:rPr>
                  <w:rFonts w:ascii="宋体" w:hAnsi="宋体" w:cs="宋体" w:hint="eastAsia"/>
                  <w:color w:val="000000"/>
                  <w:kern w:val="0"/>
                  <w:sz w:val="20"/>
                  <w:szCs w:val="20"/>
                </w:rPr>
                <w:t>可以填写</w:t>
              </w:r>
              <w:r w:rsidR="00250376">
                <w:rPr>
                  <w:rFonts w:ascii="宋体" w:hAnsi="宋体" w:cs="宋体" w:hint="eastAsia"/>
                  <w:color w:val="000000"/>
                  <w:kern w:val="0"/>
                  <w:sz w:val="20"/>
                  <w:szCs w:val="20"/>
                </w:rPr>
                <w:t>，清算前必须补充</w:t>
              </w:r>
            </w:ins>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1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otherRefPriceInfo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66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结算方式是现金结算时，类型选择其他参考价时，此域必填。否则无需填写此域。</w:t>
            </w:r>
          </w:p>
        </w:tc>
      </w:tr>
      <w:tr w:rsidR="00BA682C">
        <w:trPr>
          <w:trHeight w:val="270"/>
          <w:ins w:id="386" w:author="翟羽佳" w:date="2017-04-13T17:57:00Z"/>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ins w:id="387" w:author="翟羽佳" w:date="2017-04-13T17:57: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ins w:id="388" w:author="翟羽佳" w:date="2017-04-13T17:57:00Z"/>
                <w:rFonts w:ascii="宋体" w:hAnsi="宋体" w:cs="宋体"/>
                <w:color w:val="000000"/>
                <w:kern w:val="0"/>
                <w:sz w:val="20"/>
                <w:szCs w:val="20"/>
              </w:rPr>
            </w:pPr>
            <w:ins w:id="389" w:author="翟羽佳" w:date="2017-04-13T17:57:00Z">
              <w:r>
                <w:rPr>
                  <w:rFonts w:ascii="宋体" w:hAnsi="宋体" w:cs="宋体"/>
                  <w:color w:val="000000"/>
                  <w:kern w:val="0"/>
                  <w:sz w:val="20"/>
                  <w:szCs w:val="20"/>
                </w:rPr>
                <w:t>W00</w:t>
              </w:r>
            </w:ins>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ins w:id="390" w:author="翟羽佳" w:date="2017-04-13T17:57:00Z"/>
                <w:rFonts w:ascii="宋体" w:hAnsi="宋体" w:cs="宋体"/>
                <w:color w:val="000000"/>
                <w:kern w:val="0"/>
                <w:sz w:val="20"/>
                <w:szCs w:val="20"/>
              </w:rPr>
            </w:pPr>
            <w:ins w:id="391" w:author="翟羽佳" w:date="2017-04-13T17:57: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802" w:type="dxa"/>
            <w:tcBorders>
              <w:top w:val="nil"/>
              <w:left w:val="nil"/>
              <w:bottom w:val="single" w:sz="4" w:space="0" w:color="auto"/>
              <w:right w:val="single" w:sz="4" w:space="0" w:color="auto"/>
            </w:tcBorders>
            <w:vAlign w:val="center"/>
          </w:tcPr>
          <w:p w:rsidR="00BA682C" w:rsidRDefault="00BA682C" w:rsidP="00F74DD3">
            <w:pPr>
              <w:widowControl/>
              <w:spacing w:line="240" w:lineRule="auto"/>
              <w:ind w:firstLineChars="0" w:firstLine="0"/>
              <w:rPr>
                <w:ins w:id="392" w:author="翟羽佳" w:date="2017-04-13T17:57:00Z"/>
                <w:rFonts w:ascii="宋体" w:hAnsi="宋体" w:cs="宋体"/>
                <w:color w:val="000000"/>
                <w:kern w:val="0"/>
                <w:sz w:val="20"/>
                <w:szCs w:val="20"/>
              </w:rPr>
            </w:pPr>
            <w:ins w:id="393" w:author="翟羽佳" w:date="2017-04-13T17:57:00Z">
              <w:r>
                <w:rPr>
                  <w:rFonts w:ascii="宋体" w:hAnsi="宋体" w:cs="宋体" w:hint="eastAsia"/>
                  <w:color w:val="000000"/>
                  <w:kern w:val="0"/>
                  <w:sz w:val="20"/>
                  <w:szCs w:val="20"/>
                </w:rPr>
                <w:t>白银指定仓库</w:t>
              </w:r>
            </w:ins>
          </w:p>
        </w:tc>
        <w:tc>
          <w:tcPr>
            <w:tcW w:w="664"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ins w:id="394" w:author="翟羽佳" w:date="2017-04-13T17:57:00Z"/>
                <w:rFonts w:ascii="宋体" w:hAnsi="宋体" w:cs="宋体"/>
                <w:color w:val="000000"/>
                <w:kern w:val="0"/>
                <w:sz w:val="20"/>
                <w:szCs w:val="20"/>
              </w:rPr>
            </w:pPr>
            <w:ins w:id="395" w:author="翟羽佳" w:date="2017-04-13T17:57:00Z">
              <w:r>
                <w:rPr>
                  <w:rFonts w:ascii="宋体" w:hAnsi="宋体" w:cs="宋体" w:hint="eastAsia"/>
                  <w:color w:val="000000"/>
                  <w:kern w:val="0"/>
                  <w:sz w:val="20"/>
                  <w:szCs w:val="20"/>
                </w:rPr>
                <w:t>C</w:t>
              </w:r>
            </w:ins>
          </w:p>
        </w:tc>
        <w:tc>
          <w:tcPr>
            <w:tcW w:w="708"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ins w:id="396" w:author="翟羽佳" w:date="2017-04-13T17:57:00Z"/>
                <w:rFonts w:ascii="宋体" w:hAnsi="宋体" w:cs="宋体"/>
                <w:color w:val="000000"/>
                <w:kern w:val="0"/>
                <w:sz w:val="20"/>
                <w:szCs w:val="20"/>
              </w:rPr>
            </w:pPr>
            <w:ins w:id="397" w:author="翟羽佳" w:date="2017-04-13T17:57:00Z">
              <w:r>
                <w:rPr>
                  <w:rFonts w:ascii="宋体" w:hAnsi="宋体" w:cs="宋体" w:hint="eastAsia"/>
                  <w:color w:val="000000"/>
                  <w:kern w:val="0"/>
                  <w:sz w:val="20"/>
                  <w:szCs w:val="20"/>
                </w:rPr>
                <w:t>-</w:t>
              </w:r>
            </w:ins>
          </w:p>
        </w:tc>
        <w:tc>
          <w:tcPr>
            <w:tcW w:w="2977"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ins w:id="398" w:author="翟羽佳" w:date="2017-04-13T17:57:00Z"/>
                <w:rFonts w:ascii="宋体" w:hAnsi="宋体" w:cs="宋体"/>
                <w:color w:val="000000"/>
                <w:kern w:val="0"/>
                <w:sz w:val="20"/>
                <w:szCs w:val="20"/>
              </w:rPr>
            </w:pPr>
            <w:ins w:id="399" w:author="翟羽佳" w:date="2017-04-13T17:58:00Z">
              <w:r>
                <w:rPr>
                  <w:rFonts w:ascii="宋体" w:hAnsi="宋体" w:cs="宋体" w:hint="eastAsia"/>
                  <w:color w:val="000000"/>
                  <w:kern w:val="0"/>
                  <w:sz w:val="20"/>
                  <w:szCs w:val="20"/>
                </w:rPr>
                <w:t>只有白银合约要求必填</w:t>
              </w:r>
            </w:ins>
          </w:p>
        </w:tc>
      </w:tr>
      <w:tr w:rsidR="00BA682C">
        <w:trPr>
          <w:trHeight w:val="270"/>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802"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664"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如果是公开报价进入是填写</w:t>
            </w:r>
          </w:p>
        </w:tc>
      </w:tr>
      <w:tr w:rsidR="00BA682C">
        <w:trPr>
          <w:trHeight w:val="270"/>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O25</w:t>
            </w:r>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localOrderNo2</w:t>
            </w:r>
          </w:p>
        </w:tc>
        <w:tc>
          <w:tcPr>
            <w:tcW w:w="1802"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旧报单编号</w:t>
            </w:r>
          </w:p>
        </w:tc>
        <w:tc>
          <w:tcPr>
            <w:tcW w:w="664"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如果填写，为重新发起报价</w:t>
            </w:r>
          </w:p>
        </w:tc>
      </w:tr>
      <w:tr w:rsidR="00BA682C">
        <w:trPr>
          <w:trHeight w:val="270"/>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02"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64"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BA682C" w:rsidRDefault="008B0E10">
            <w:pPr>
              <w:widowControl/>
              <w:spacing w:line="240" w:lineRule="auto"/>
              <w:ind w:firstLineChars="0" w:firstLine="0"/>
              <w:rPr>
                <w:rFonts w:ascii="宋体" w:hAnsi="宋体" w:cs="宋体"/>
                <w:color w:val="000000"/>
                <w:kern w:val="0"/>
                <w:sz w:val="20"/>
                <w:szCs w:val="20"/>
              </w:rPr>
            </w:pPr>
            <w:ins w:id="400" w:author="翟羽佳" w:date="2017-04-17T14:20:00Z">
              <w:r>
                <w:rPr>
                  <w:rFonts w:ascii="宋体" w:hAnsi="宋体" w:cs="宋体" w:hint="eastAsia"/>
                  <w:color w:val="000000"/>
                  <w:kern w:val="0"/>
                  <w:sz w:val="20"/>
                  <w:szCs w:val="20"/>
                </w:rPr>
                <w:t>不大于150个字符</w:t>
              </w:r>
            </w:ins>
          </w:p>
        </w:tc>
      </w:tr>
      <w:tr w:rsidR="00BA682C">
        <w:trPr>
          <w:trHeight w:val="270"/>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1802"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664"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BA682C" w:rsidRDefault="00BA682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7"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r>
      <w:tr w:rsidR="00BA682C" w:rsidTr="002C6FA6">
        <w:trPr>
          <w:trHeight w:val="270"/>
        </w:trPr>
        <w:tc>
          <w:tcPr>
            <w:tcW w:w="675"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01"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02"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664"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7" w:type="dxa"/>
            <w:tcBorders>
              <w:top w:val="nil"/>
              <w:left w:val="nil"/>
              <w:bottom w:val="single" w:sz="4"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r>
      <w:tr w:rsidR="00BA682C" w:rsidTr="002C6FA6">
        <w:trPr>
          <w:trHeight w:val="421"/>
        </w:trPr>
        <w:tc>
          <w:tcPr>
            <w:tcW w:w="675" w:type="dxa"/>
            <w:tcBorders>
              <w:top w:val="single" w:sz="4" w:space="0" w:color="auto"/>
              <w:left w:val="single" w:sz="4"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single" w:sz="4" w:space="0" w:color="auto"/>
              <w:left w:val="single" w:sz="6"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01" w:type="dxa"/>
            <w:tcBorders>
              <w:top w:val="single" w:sz="4" w:space="0" w:color="auto"/>
              <w:left w:val="single" w:sz="6"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02" w:type="dxa"/>
            <w:tcBorders>
              <w:top w:val="single" w:sz="4" w:space="0" w:color="auto"/>
              <w:left w:val="single" w:sz="6"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64" w:type="dxa"/>
            <w:tcBorders>
              <w:top w:val="single" w:sz="4" w:space="0" w:color="auto"/>
              <w:left w:val="single" w:sz="6"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4" w:space="0" w:color="auto"/>
              <w:left w:val="single" w:sz="6" w:space="0" w:color="auto"/>
              <w:bottom w:val="single" w:sz="6"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7" w:type="dxa"/>
            <w:tcBorders>
              <w:top w:val="single" w:sz="4" w:space="0" w:color="auto"/>
              <w:left w:val="single" w:sz="6" w:space="0" w:color="auto"/>
              <w:bottom w:val="single" w:sz="6" w:space="0" w:color="auto"/>
              <w:right w:val="single" w:sz="4"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r>
      <w:tr w:rsidR="00BA682C" w:rsidTr="002C6FA6">
        <w:trPr>
          <w:trHeight w:val="421"/>
        </w:trPr>
        <w:tc>
          <w:tcPr>
            <w:tcW w:w="675" w:type="dxa"/>
            <w:tcBorders>
              <w:top w:val="single" w:sz="6" w:space="0" w:color="auto"/>
              <w:left w:val="single" w:sz="4" w:space="0" w:color="auto"/>
              <w:bottom w:val="single" w:sz="4" w:space="0" w:color="auto"/>
              <w:right w:val="single" w:sz="6" w:space="0" w:color="auto"/>
            </w:tcBorders>
            <w:vAlign w:val="center"/>
          </w:tcPr>
          <w:p w:rsidR="00BA682C" w:rsidRDefault="00BA682C">
            <w:pPr>
              <w:widowControl/>
              <w:spacing w:line="240" w:lineRule="auto"/>
              <w:ind w:firstLineChars="0" w:firstLine="0"/>
              <w:rPr>
                <w:rFonts w:ascii="宋体" w:hAnsi="宋体" w:cs="宋体"/>
                <w:color w:val="000000"/>
                <w:kern w:val="0"/>
                <w:sz w:val="20"/>
                <w:szCs w:val="20"/>
              </w:rPr>
            </w:pPr>
          </w:p>
        </w:tc>
        <w:tc>
          <w:tcPr>
            <w:tcW w:w="709" w:type="dxa"/>
            <w:tcBorders>
              <w:top w:val="single" w:sz="6" w:space="0" w:color="auto"/>
              <w:left w:val="single" w:sz="6" w:space="0" w:color="auto"/>
              <w:bottom w:val="single" w:sz="4" w:space="0" w:color="auto"/>
              <w:right w:val="single" w:sz="6" w:space="0" w:color="auto"/>
            </w:tcBorders>
            <w:vAlign w:val="center"/>
          </w:tcPr>
          <w:p w:rsidR="00BA682C" w:rsidRDefault="00BA682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01" w:type="dxa"/>
            <w:tcBorders>
              <w:top w:val="single" w:sz="6" w:space="0" w:color="auto"/>
              <w:left w:val="single" w:sz="6" w:space="0" w:color="auto"/>
              <w:bottom w:val="single" w:sz="4" w:space="0" w:color="auto"/>
              <w:right w:val="single" w:sz="6" w:space="0" w:color="auto"/>
            </w:tcBorders>
            <w:vAlign w:val="center"/>
          </w:tcPr>
          <w:p w:rsidR="00BA682C" w:rsidRDefault="00BA682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02" w:type="dxa"/>
            <w:tcBorders>
              <w:top w:val="single" w:sz="6" w:space="0" w:color="auto"/>
              <w:left w:val="single" w:sz="6" w:space="0" w:color="auto"/>
              <w:bottom w:val="single" w:sz="4" w:space="0" w:color="auto"/>
              <w:right w:val="single" w:sz="6" w:space="0" w:color="auto"/>
            </w:tcBorders>
            <w:vAlign w:val="center"/>
          </w:tcPr>
          <w:p w:rsidR="00BA682C" w:rsidRDefault="00BA682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64" w:type="dxa"/>
            <w:tcBorders>
              <w:top w:val="single" w:sz="6" w:space="0" w:color="auto"/>
              <w:left w:val="single" w:sz="6" w:space="0" w:color="auto"/>
              <w:bottom w:val="single" w:sz="4" w:space="0" w:color="auto"/>
              <w:right w:val="single" w:sz="6" w:space="0" w:color="auto"/>
            </w:tcBorders>
            <w:vAlign w:val="center"/>
          </w:tcPr>
          <w:p w:rsidR="00BA682C" w:rsidRDefault="00BA682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single" w:sz="6" w:space="0" w:color="auto"/>
              <w:left w:val="single" w:sz="6" w:space="0" w:color="auto"/>
              <w:bottom w:val="single" w:sz="4" w:space="0" w:color="auto"/>
              <w:right w:val="single" w:sz="6" w:space="0" w:color="auto"/>
            </w:tcBorders>
            <w:vAlign w:val="center"/>
          </w:tcPr>
          <w:p w:rsidR="00BA682C" w:rsidRDefault="00BA682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7" w:type="dxa"/>
            <w:tcBorders>
              <w:top w:val="single" w:sz="6" w:space="0" w:color="auto"/>
              <w:left w:val="single" w:sz="6" w:space="0" w:color="auto"/>
              <w:bottom w:val="single" w:sz="4" w:space="0" w:color="auto"/>
              <w:right w:val="single" w:sz="4" w:space="0" w:color="auto"/>
            </w:tcBorders>
            <w:vAlign w:val="center"/>
          </w:tcPr>
          <w:p w:rsidR="00BA682C" w:rsidRPr="002C6FA6" w:rsidRDefault="00BA682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推送即远期询价/报价消息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：OTCPORT向双方席位推送即远期询价/报价信息。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897" w:type="dxa"/>
        <w:tblLayout w:type="fixed"/>
        <w:tblLook w:val="04A0" w:firstRow="1" w:lastRow="0" w:firstColumn="1" w:lastColumn="0" w:noHBand="0" w:noVBand="1"/>
      </w:tblPr>
      <w:tblGrid>
        <w:gridCol w:w="790"/>
        <w:gridCol w:w="790"/>
        <w:gridCol w:w="2214"/>
        <w:gridCol w:w="1969"/>
        <w:gridCol w:w="709"/>
        <w:gridCol w:w="2425"/>
      </w:tblGrid>
      <w:tr w:rsidR="00581365">
        <w:trPr>
          <w:trHeight w:val="270"/>
          <w:tblHeader/>
        </w:trPr>
        <w:tc>
          <w:tcPr>
            <w:tcW w:w="79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21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6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42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发起方交易席位代码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发起方交易员代码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发起方客户代码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发起方会员代码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ascii="宋体" w:hAnsi="宋体" w:cs="宋体" w:hint="eastAsia"/>
                <w:color w:val="000000"/>
                <w:kern w:val="0"/>
                <w:sz w:val="20"/>
                <w:szCs w:val="20"/>
              </w:rPr>
              <w:t>[]</w:t>
            </w: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w:t>
            </w:r>
            <w:r>
              <w:rPr>
                <w:rFonts w:ascii="宋体" w:hAnsi="宋体" w:cs="宋体" w:hint="eastAsia"/>
                <w:color w:val="000000"/>
                <w:kern w:val="0"/>
                <w:sz w:val="20"/>
                <w:szCs w:val="20"/>
              </w:rPr>
              <w:lastRenderedPageBreak/>
              <w:t>定向报价时，此域为空</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SPOT价格</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lang w:bidi="en-US"/>
              </w:rPr>
              <w:t>远期点价格</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16" w:firstLine="32"/>
              <w:rPr>
                <w:rFonts w:ascii="宋体" w:hAnsi="宋体"/>
                <w:sz w:val="20"/>
                <w:szCs w:val="20"/>
              </w:rPr>
            </w:pPr>
            <w:r>
              <w:rPr>
                <w:rFonts w:ascii="宋体" w:hAnsi="宋体" w:hint="eastAsia"/>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是否交易所清算资金</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42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w:t>
            </w:r>
            <w:r>
              <w:rPr>
                <w:rFonts w:ascii="宋体" w:hAnsi="宋体" w:cs="宋体"/>
                <w:color w:val="000000"/>
                <w:kern w:val="0"/>
                <w:sz w:val="20"/>
                <w:szCs w:val="20"/>
              </w:rPr>
              <w:t>P</w:t>
            </w:r>
            <w:r>
              <w:rPr>
                <w:rFonts w:ascii="宋体" w:hAnsi="宋体" w:cs="宋体" w:hint="eastAsia"/>
                <w:color w:val="000000"/>
                <w:kern w:val="0"/>
                <w:sz w:val="20"/>
                <w:szCs w:val="20"/>
              </w:rPr>
              <w:t>riceDate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结算方式是现金结算时，此域必填。否则无需填写此域。</w:t>
            </w:r>
          </w:p>
        </w:tc>
      </w:tr>
      <w:tr w:rsidR="00581365">
        <w:trPr>
          <w:trHeight w:val="270"/>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otherRefPriceInfo</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tc>
      </w:tr>
      <w:tr w:rsidR="00581365">
        <w:trPr>
          <w:trHeight w:val="642"/>
        </w:trPr>
        <w:tc>
          <w:tcPr>
            <w:tcW w:w="79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I20</w:t>
            </w:r>
          </w:p>
        </w:tc>
        <w:tc>
          <w:tcPr>
            <w:tcW w:w="22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w:t>
            </w:r>
          </w:p>
        </w:tc>
        <w:tc>
          <w:tcPr>
            <w:tcW w:w="196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214F20">
              <w:rPr>
                <w:rFonts w:ascii="宋体" w:hAnsi="宋体" w:cs="宋体" w:hint="eastAsia"/>
                <w:color w:val="000000"/>
                <w:kern w:val="0"/>
                <w:sz w:val="20"/>
                <w:szCs w:val="20"/>
              </w:rPr>
              <w:t>其他参考价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581365" w:rsidRDefault="00706DDF" w:rsidP="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如果选择手工输入参考价格</w:t>
            </w:r>
            <w:ins w:id="401" w:author="翟羽佳" w:date="2017-04-13T17:58:00Z">
              <w:r w:rsidR="003311A6">
                <w:rPr>
                  <w:rFonts w:ascii="宋体" w:hAnsi="宋体" w:cs="宋体" w:hint="eastAsia"/>
                  <w:color w:val="000000"/>
                  <w:kern w:val="0"/>
                  <w:sz w:val="20"/>
                  <w:szCs w:val="20"/>
                </w:rPr>
                <w:t>，可以填写</w:t>
              </w:r>
            </w:ins>
            <w:del w:id="402" w:author="翟羽佳" w:date="2017-04-13T17:58:00Z">
              <w:r w:rsidDel="003311A6">
                <w:rPr>
                  <w:rFonts w:ascii="宋体" w:hAnsi="宋体" w:cs="宋体" w:hint="eastAsia"/>
                  <w:color w:val="000000"/>
                  <w:kern w:val="0"/>
                  <w:sz w:val="20"/>
                  <w:szCs w:val="20"/>
                </w:rPr>
                <w:delText>，则必须填写这个</w:delText>
              </w:r>
            </w:del>
            <w:ins w:id="403" w:author="翟羽佳" w:date="2017-04-13T17:59:00Z">
              <w:r w:rsidR="00250376">
                <w:rPr>
                  <w:rFonts w:ascii="宋体" w:hAnsi="宋体" w:cs="宋体" w:hint="eastAsia"/>
                  <w:color w:val="000000"/>
                  <w:kern w:val="0"/>
                  <w:sz w:val="20"/>
                  <w:szCs w:val="20"/>
                </w:rPr>
                <w:t>，，清算前必须补充</w:t>
              </w:r>
            </w:ins>
          </w:p>
        </w:tc>
      </w:tr>
      <w:tr w:rsidR="003311A6">
        <w:trPr>
          <w:trHeight w:val="642"/>
          <w:ins w:id="404" w:author="翟羽佳" w:date="2017-04-13T17:58:00Z"/>
        </w:trPr>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ins w:id="405" w:author="翟羽佳" w:date="2017-04-13T17:58:00Z"/>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ins w:id="406" w:author="翟羽佳" w:date="2017-04-13T17:58:00Z"/>
                <w:rFonts w:ascii="宋体" w:hAnsi="宋体" w:cs="宋体"/>
                <w:color w:val="000000"/>
                <w:kern w:val="0"/>
                <w:sz w:val="20"/>
                <w:szCs w:val="20"/>
              </w:rPr>
            </w:pPr>
            <w:ins w:id="407" w:author="翟羽佳" w:date="2017-04-13T17:58:00Z">
              <w:r>
                <w:rPr>
                  <w:rFonts w:ascii="宋体" w:hAnsi="宋体" w:cs="宋体"/>
                  <w:color w:val="000000"/>
                  <w:kern w:val="0"/>
                  <w:sz w:val="20"/>
                  <w:szCs w:val="20"/>
                </w:rPr>
                <w:t>W00</w:t>
              </w:r>
            </w:ins>
          </w:p>
        </w:tc>
        <w:tc>
          <w:tcPr>
            <w:tcW w:w="2214"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ins w:id="408" w:author="翟羽佳" w:date="2017-04-13T17:58:00Z"/>
                <w:rFonts w:ascii="宋体" w:hAnsi="宋体" w:cs="宋体"/>
                <w:color w:val="000000"/>
                <w:kern w:val="0"/>
                <w:sz w:val="20"/>
                <w:szCs w:val="20"/>
              </w:rPr>
            </w:pPr>
            <w:ins w:id="409" w:author="翟羽佳" w:date="2017-04-13T17:58: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969" w:type="dxa"/>
            <w:tcBorders>
              <w:top w:val="nil"/>
              <w:left w:val="nil"/>
              <w:bottom w:val="single" w:sz="4" w:space="0" w:color="auto"/>
              <w:right w:val="single" w:sz="4" w:space="0" w:color="auto"/>
            </w:tcBorders>
            <w:vAlign w:val="center"/>
          </w:tcPr>
          <w:p w:rsidR="003311A6" w:rsidRPr="00214F20" w:rsidRDefault="003311A6" w:rsidP="00F74DD3">
            <w:pPr>
              <w:widowControl/>
              <w:spacing w:line="240" w:lineRule="auto"/>
              <w:ind w:firstLineChars="0" w:firstLine="0"/>
              <w:rPr>
                <w:ins w:id="410" w:author="翟羽佳" w:date="2017-04-13T17:58:00Z"/>
                <w:rFonts w:ascii="宋体" w:hAnsi="宋体" w:cs="宋体"/>
                <w:color w:val="000000"/>
                <w:kern w:val="0"/>
                <w:sz w:val="20"/>
                <w:szCs w:val="20"/>
              </w:rPr>
            </w:pPr>
            <w:ins w:id="411" w:author="翟羽佳" w:date="2017-04-13T17:58:00Z">
              <w:r>
                <w:rPr>
                  <w:rFonts w:ascii="宋体" w:hAnsi="宋体" w:cs="宋体" w:hint="eastAsia"/>
                  <w:color w:val="000000"/>
                  <w:kern w:val="0"/>
                  <w:sz w:val="20"/>
                  <w:szCs w:val="20"/>
                </w:rPr>
                <w:t>白银指定仓库</w:t>
              </w:r>
            </w:ins>
          </w:p>
        </w:tc>
        <w:tc>
          <w:tcPr>
            <w:tcW w:w="709" w:type="dxa"/>
            <w:tcBorders>
              <w:top w:val="nil"/>
              <w:left w:val="nil"/>
              <w:bottom w:val="single" w:sz="4" w:space="0" w:color="auto"/>
              <w:right w:val="single" w:sz="4" w:space="0" w:color="auto"/>
            </w:tcBorders>
            <w:vAlign w:val="center"/>
          </w:tcPr>
          <w:p w:rsidR="003311A6" w:rsidRDefault="003311A6">
            <w:pPr>
              <w:spacing w:line="240" w:lineRule="auto"/>
              <w:ind w:firstLineChars="0" w:firstLine="0"/>
              <w:rPr>
                <w:ins w:id="412" w:author="翟羽佳" w:date="2017-04-13T17:58:00Z"/>
                <w:rFonts w:ascii="宋体" w:hAnsi="宋体" w:cs="宋体"/>
                <w:color w:val="000000"/>
                <w:kern w:val="0"/>
                <w:sz w:val="20"/>
                <w:szCs w:val="20"/>
              </w:rPr>
            </w:pPr>
            <w:ins w:id="413" w:author="翟羽佳" w:date="2017-04-13T17:58:00Z">
              <w:r>
                <w:rPr>
                  <w:rFonts w:ascii="宋体" w:hAnsi="宋体" w:cs="宋体" w:hint="eastAsia"/>
                  <w:color w:val="000000"/>
                  <w:kern w:val="0"/>
                  <w:sz w:val="20"/>
                  <w:szCs w:val="20"/>
                </w:rPr>
                <w:t>C</w:t>
              </w:r>
            </w:ins>
          </w:p>
        </w:tc>
        <w:tc>
          <w:tcPr>
            <w:tcW w:w="2425"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ins w:id="414" w:author="翟羽佳" w:date="2017-04-13T17:58:00Z"/>
                <w:rFonts w:ascii="宋体" w:hAnsi="宋体" w:cs="宋体"/>
                <w:color w:val="000000"/>
                <w:kern w:val="0"/>
                <w:sz w:val="20"/>
                <w:szCs w:val="20"/>
              </w:rPr>
            </w:pPr>
            <w:ins w:id="415" w:author="翟羽佳" w:date="2017-04-13T17:58:00Z">
              <w:r>
                <w:rPr>
                  <w:rFonts w:ascii="宋体" w:hAnsi="宋体" w:cs="宋体" w:hint="eastAsia"/>
                  <w:color w:val="000000"/>
                  <w:kern w:val="0"/>
                  <w:sz w:val="20"/>
                  <w:szCs w:val="20"/>
                </w:rPr>
                <w:t>白银合约必填</w:t>
              </w:r>
            </w:ins>
          </w:p>
        </w:tc>
      </w:tr>
      <w:tr w:rsidR="003311A6">
        <w:trPr>
          <w:trHeight w:val="642"/>
        </w:trPr>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214"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969"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公开报价报单编号</w:t>
            </w:r>
          </w:p>
        </w:tc>
        <w:tc>
          <w:tcPr>
            <w:tcW w:w="709" w:type="dxa"/>
            <w:tcBorders>
              <w:top w:val="nil"/>
              <w:left w:val="nil"/>
              <w:bottom w:val="single" w:sz="4" w:space="0" w:color="auto"/>
              <w:right w:val="single" w:sz="4" w:space="0" w:color="auto"/>
            </w:tcBorders>
            <w:vAlign w:val="center"/>
          </w:tcPr>
          <w:p w:rsidR="003311A6" w:rsidRDefault="003311A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425"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如果是公开报价进入是填写</w:t>
            </w:r>
          </w:p>
        </w:tc>
      </w:tr>
      <w:tr w:rsidR="003311A6">
        <w:trPr>
          <w:trHeight w:val="270"/>
        </w:trPr>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214"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969"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09" w:type="dxa"/>
            <w:tcBorders>
              <w:top w:val="nil"/>
              <w:left w:val="nil"/>
              <w:bottom w:val="single" w:sz="4" w:space="0" w:color="auto"/>
              <w:right w:val="single" w:sz="4" w:space="0" w:color="auto"/>
            </w:tcBorders>
            <w:vAlign w:val="center"/>
          </w:tcPr>
          <w:p w:rsidR="003311A6" w:rsidRDefault="003311A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2425" w:type="dxa"/>
            <w:tcBorders>
              <w:top w:val="nil"/>
              <w:left w:val="nil"/>
              <w:bottom w:val="single" w:sz="4" w:space="0" w:color="auto"/>
              <w:right w:val="single" w:sz="4" w:space="0" w:color="auto"/>
            </w:tcBorders>
            <w:vAlign w:val="center"/>
          </w:tcPr>
          <w:p w:rsidR="003311A6" w:rsidRDefault="008B0E10">
            <w:pPr>
              <w:widowControl/>
              <w:spacing w:line="240" w:lineRule="auto"/>
              <w:ind w:firstLineChars="0" w:firstLine="0"/>
              <w:rPr>
                <w:rFonts w:ascii="宋体" w:hAnsi="宋体" w:cs="宋体"/>
                <w:color w:val="000000"/>
                <w:kern w:val="0"/>
                <w:sz w:val="20"/>
                <w:szCs w:val="20"/>
              </w:rPr>
            </w:pPr>
            <w:ins w:id="416" w:author="翟羽佳" w:date="2017-04-17T14:20:00Z">
              <w:r>
                <w:rPr>
                  <w:rFonts w:ascii="宋体" w:hAnsi="宋体" w:cs="宋体" w:hint="eastAsia"/>
                  <w:color w:val="000000"/>
                  <w:kern w:val="0"/>
                  <w:sz w:val="20"/>
                  <w:szCs w:val="20"/>
                </w:rPr>
                <w:t>不大于150个字符</w:t>
              </w:r>
            </w:ins>
          </w:p>
        </w:tc>
      </w:tr>
      <w:tr w:rsidR="003311A6">
        <w:trPr>
          <w:trHeight w:val="270"/>
        </w:trPr>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p>
        </w:tc>
        <w:tc>
          <w:tcPr>
            <w:tcW w:w="790" w:type="dxa"/>
            <w:tcBorders>
              <w:top w:val="nil"/>
              <w:left w:val="single" w:sz="4" w:space="0" w:color="auto"/>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214"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w:t>
            </w:r>
            <w:r>
              <w:rPr>
                <w:rFonts w:ascii="宋体" w:hAnsi="宋体" w:cs="宋体"/>
                <w:color w:val="000000"/>
                <w:kern w:val="0"/>
                <w:sz w:val="20"/>
                <w:szCs w:val="20"/>
              </w:rPr>
              <w:t>ValidTime</w:t>
            </w:r>
          </w:p>
        </w:tc>
        <w:tc>
          <w:tcPr>
            <w:tcW w:w="1969"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09" w:type="dxa"/>
            <w:tcBorders>
              <w:top w:val="nil"/>
              <w:left w:val="nil"/>
              <w:bottom w:val="single" w:sz="4" w:space="0" w:color="auto"/>
              <w:right w:val="single" w:sz="4" w:space="0" w:color="auto"/>
            </w:tcBorders>
            <w:vAlign w:val="center"/>
          </w:tcPr>
          <w:p w:rsidR="003311A6" w:rsidRDefault="003311A6">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425" w:type="dxa"/>
            <w:tcBorders>
              <w:top w:val="nil"/>
              <w:left w:val="nil"/>
              <w:bottom w:val="single" w:sz="4" w:space="0" w:color="auto"/>
              <w:right w:val="single" w:sz="4" w:space="0" w:color="auto"/>
            </w:tcBorders>
            <w:vAlign w:val="center"/>
          </w:tcPr>
          <w:p w:rsidR="003311A6" w:rsidRDefault="003311A6">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掉期询价/报价请求和响应</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 掉期询价/报价指令用于向指定对手方发起掉期定向询价或定向报价。对手方至少1家，最多不超过5家。</w:t>
      </w:r>
    </w:p>
    <w:p w:rsidR="00581365" w:rsidRDefault="00706DDF">
      <w:pPr>
        <w:ind w:firstLineChars="0" w:firstLine="0"/>
        <w:rPr>
          <w:rFonts w:ascii="宋体" w:hAnsi="宋体"/>
          <w:color w:val="000000"/>
        </w:rPr>
      </w:pPr>
      <w:r>
        <w:rPr>
          <w:rFonts w:ascii="宋体" w:hAnsi="宋体" w:hint="eastAsia"/>
          <w:color w:val="000000"/>
        </w:rPr>
        <w:lastRenderedPageBreak/>
        <w:t>消息体格式如下：</w:t>
      </w:r>
    </w:p>
    <w:tbl>
      <w:tblPr>
        <w:tblW w:w="9020" w:type="dxa"/>
        <w:tblLayout w:type="fixed"/>
        <w:tblLook w:val="04A0" w:firstRow="1" w:lastRow="0" w:firstColumn="1" w:lastColumn="0" w:noHBand="0" w:noVBand="1"/>
      </w:tblPr>
      <w:tblGrid>
        <w:gridCol w:w="791"/>
        <w:gridCol w:w="791"/>
        <w:gridCol w:w="1503"/>
        <w:gridCol w:w="1784"/>
        <w:gridCol w:w="786"/>
        <w:gridCol w:w="786"/>
        <w:gridCol w:w="2579"/>
      </w:tblGrid>
      <w:tr w:rsidR="00581365">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0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57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214F2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214F2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b/>
                <w:color w:val="000000"/>
                <w:kern w:val="0"/>
                <w:sz w:val="20"/>
                <w:szCs w:val="20"/>
              </w:rPr>
              <w:t>至少1个，不超过5个</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331"/>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331"/>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16" w:firstLine="32"/>
              <w:rPr>
                <w:rFonts w:ascii="宋体" w:hAnsi="宋体"/>
                <w:sz w:val="20"/>
                <w:szCs w:val="20"/>
              </w:rPr>
            </w:pPr>
            <w:r>
              <w:rPr>
                <w:rFonts w:ascii="宋体" w:hAnsi="宋体" w:hint="eastAsia"/>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r>
              <w:rPr>
                <w:rFonts w:ascii="宋体" w:hAnsi="宋体" w:cs="宋体" w:hint="eastAsia"/>
                <w:color w:val="000000"/>
                <w:kern w:val="0"/>
                <w:sz w:val="20"/>
                <w:szCs w:val="20"/>
              </w:rPr>
              <w:t>06</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SPOT价格</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是否交易所清算资金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538"/>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31498C">
              <w:rPr>
                <w:rFonts w:ascii="宋体" w:hAnsi="宋体" w:cs="宋体" w:hint="eastAsia"/>
                <w:color w:val="000000"/>
                <w:kern w:val="0"/>
                <w:sz w:val="20"/>
                <w:szCs w:val="20"/>
              </w:rPr>
              <w:t>掉期点</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dueDate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refPriceUpDown</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w:t>
            </w:r>
            <w:r>
              <w:rPr>
                <w:rFonts w:ascii="宋体" w:hAnsi="宋体" w:cs="宋体" w:hint="eastAsia"/>
                <w:color w:val="000000"/>
                <w:kern w:val="0"/>
                <w:sz w:val="20"/>
                <w:szCs w:val="20"/>
              </w:rPr>
              <w:t>7</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otherRefPriceInfo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 I20</w:t>
            </w:r>
          </w:p>
        </w:tc>
        <w:tc>
          <w:tcPr>
            <w:tcW w:w="150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31498C">
              <w:rPr>
                <w:rFonts w:ascii="宋体" w:hAnsi="宋体" w:cs="宋体" w:hint="eastAsia"/>
                <w:color w:val="000000"/>
                <w:kern w:val="0"/>
                <w:sz w:val="20"/>
                <w:szCs w:val="20"/>
              </w:rPr>
              <w:t>其他参考价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581365" w:rsidRDefault="00706DDF" w:rsidP="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如果选择手工输入参考价格，</w:t>
            </w:r>
            <w:ins w:id="417" w:author="翟羽佳" w:date="2017-04-13T17:59:00Z">
              <w:r w:rsidR="00250376">
                <w:rPr>
                  <w:rFonts w:ascii="宋体" w:hAnsi="宋体" w:cs="宋体" w:hint="eastAsia"/>
                  <w:color w:val="000000"/>
                  <w:kern w:val="0"/>
                  <w:sz w:val="20"/>
                  <w:szCs w:val="20"/>
                </w:rPr>
                <w:t>可以填写，清算前必须补充</w:t>
              </w:r>
              <w:r w:rsidR="00250376" w:rsidDel="00250376">
                <w:rPr>
                  <w:rFonts w:ascii="宋体" w:hAnsi="宋体" w:cs="宋体" w:hint="eastAsia"/>
                  <w:color w:val="000000"/>
                  <w:kern w:val="0"/>
                  <w:sz w:val="20"/>
                  <w:szCs w:val="20"/>
                </w:rPr>
                <w:t xml:space="preserve"> </w:t>
              </w:r>
            </w:ins>
            <w:del w:id="418" w:author="翟羽佳" w:date="2017-04-13T17:59:00Z">
              <w:r w:rsidDel="00250376">
                <w:rPr>
                  <w:rFonts w:ascii="宋体" w:hAnsi="宋体" w:cs="宋体" w:hint="eastAsia"/>
                  <w:color w:val="000000"/>
                  <w:kern w:val="0"/>
                  <w:sz w:val="20"/>
                  <w:szCs w:val="20"/>
                </w:rPr>
                <w:delText>则必须填写这个</w:delText>
              </w:r>
            </w:del>
          </w:p>
        </w:tc>
      </w:tr>
      <w:tr w:rsidR="00250376">
        <w:trPr>
          <w:trHeight w:val="270"/>
          <w:ins w:id="419" w:author="翟羽佳" w:date="2017-04-13T17:59:00Z"/>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ins w:id="420" w:author="翟羽佳" w:date="2017-04-13T17:59:00Z"/>
                <w:rFonts w:ascii="宋体" w:hAnsi="宋体"/>
                <w:color w:val="000000"/>
                <w:sz w:val="20"/>
                <w:szCs w:val="20"/>
              </w:rPr>
            </w:pPr>
            <w:ins w:id="421" w:author="翟羽佳" w:date="2017-04-13T17:59:00Z">
              <w:r>
                <w:rPr>
                  <w:rFonts w:ascii="宋体" w:hAnsi="宋体" w:hint="eastAsia"/>
                  <w:color w:val="000000"/>
                  <w:sz w:val="20"/>
                  <w:szCs w:val="20"/>
                </w:rPr>
                <w:t>→</w:t>
              </w:r>
            </w:ins>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ins w:id="422" w:author="翟羽佳" w:date="2017-04-13T17:59:00Z"/>
                <w:rFonts w:ascii="宋体" w:hAnsi="宋体" w:cs="宋体"/>
                <w:color w:val="000000"/>
                <w:kern w:val="0"/>
                <w:sz w:val="20"/>
                <w:szCs w:val="20"/>
              </w:rPr>
            </w:pPr>
            <w:ins w:id="423" w:author="翟羽佳" w:date="2017-04-13T17:59:00Z">
              <w:r>
                <w:rPr>
                  <w:rFonts w:ascii="宋体" w:hAnsi="宋体" w:cs="宋体"/>
                  <w:color w:val="000000"/>
                  <w:kern w:val="0"/>
                  <w:sz w:val="20"/>
                  <w:szCs w:val="20"/>
                </w:rPr>
                <w:t>W00</w:t>
              </w:r>
            </w:ins>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ins w:id="424" w:author="翟羽佳" w:date="2017-04-13T17:59:00Z"/>
                <w:rFonts w:ascii="宋体" w:hAnsi="宋体" w:cs="宋体"/>
                <w:color w:val="000000"/>
                <w:kern w:val="0"/>
                <w:sz w:val="20"/>
                <w:szCs w:val="20"/>
              </w:rPr>
            </w:pPr>
            <w:ins w:id="425" w:author="翟羽佳" w:date="2017-04-13T17:59: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784" w:type="dxa"/>
            <w:tcBorders>
              <w:top w:val="nil"/>
              <w:left w:val="nil"/>
              <w:bottom w:val="single" w:sz="4" w:space="0" w:color="auto"/>
              <w:right w:val="single" w:sz="4" w:space="0" w:color="auto"/>
            </w:tcBorders>
            <w:vAlign w:val="center"/>
          </w:tcPr>
          <w:p w:rsidR="00250376" w:rsidRPr="0031498C" w:rsidRDefault="00250376" w:rsidP="00F74DD3">
            <w:pPr>
              <w:widowControl/>
              <w:spacing w:line="240" w:lineRule="auto"/>
              <w:ind w:firstLineChars="0" w:firstLine="0"/>
              <w:rPr>
                <w:ins w:id="426" w:author="翟羽佳" w:date="2017-04-13T17:59:00Z"/>
                <w:rFonts w:ascii="宋体" w:hAnsi="宋体" w:cs="宋体"/>
                <w:color w:val="000000"/>
                <w:kern w:val="0"/>
                <w:sz w:val="20"/>
                <w:szCs w:val="20"/>
              </w:rPr>
            </w:pPr>
            <w:ins w:id="427" w:author="翟羽佳" w:date="2017-04-13T17:59:00Z">
              <w:r>
                <w:rPr>
                  <w:rFonts w:ascii="宋体" w:hAnsi="宋体" w:cs="宋体" w:hint="eastAsia"/>
                  <w:color w:val="000000"/>
                  <w:kern w:val="0"/>
                  <w:sz w:val="20"/>
                  <w:szCs w:val="20"/>
                </w:rPr>
                <w:t>白银指定仓库</w:t>
              </w:r>
            </w:ins>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ins w:id="428" w:author="翟羽佳" w:date="2017-04-13T17:59:00Z"/>
                <w:rFonts w:ascii="宋体" w:hAnsi="宋体" w:cs="宋体"/>
                <w:color w:val="000000"/>
                <w:kern w:val="0"/>
                <w:sz w:val="20"/>
                <w:szCs w:val="20"/>
              </w:rPr>
            </w:pPr>
            <w:ins w:id="429" w:author="翟羽佳" w:date="2017-04-13T17:59:00Z">
              <w:r>
                <w:rPr>
                  <w:rFonts w:ascii="宋体" w:hAnsi="宋体" w:cs="宋体" w:hint="eastAsia"/>
                  <w:color w:val="000000"/>
                  <w:kern w:val="0"/>
                  <w:sz w:val="20"/>
                  <w:szCs w:val="20"/>
                </w:rPr>
                <w:t>C</w:t>
              </w:r>
            </w:ins>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ins w:id="430" w:author="翟羽佳" w:date="2017-04-13T17:59:00Z"/>
                <w:rFonts w:ascii="宋体" w:hAnsi="宋体" w:cs="宋体"/>
                <w:color w:val="000000"/>
                <w:kern w:val="0"/>
                <w:sz w:val="20"/>
                <w:szCs w:val="20"/>
              </w:rPr>
            </w:pPr>
            <w:ins w:id="431" w:author="翟羽佳" w:date="2017-04-13T17:59:00Z">
              <w:r>
                <w:rPr>
                  <w:rFonts w:ascii="宋体" w:hAnsi="宋体" w:cs="宋体" w:hint="eastAsia"/>
                  <w:color w:val="000000"/>
                  <w:kern w:val="0"/>
                  <w:sz w:val="20"/>
                  <w:szCs w:val="20"/>
                </w:rPr>
                <w:t>-</w:t>
              </w:r>
            </w:ins>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ins w:id="432" w:author="翟羽佳" w:date="2017-04-13T17:59:00Z"/>
                <w:rFonts w:ascii="宋体" w:hAnsi="宋体" w:cs="宋体"/>
                <w:color w:val="000000"/>
                <w:kern w:val="0"/>
                <w:sz w:val="20"/>
                <w:szCs w:val="20"/>
              </w:rPr>
            </w:pPr>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250376" w:rsidRDefault="008B0E10">
            <w:pPr>
              <w:widowControl/>
              <w:spacing w:line="240" w:lineRule="auto"/>
              <w:ind w:firstLineChars="0" w:firstLine="0"/>
              <w:rPr>
                <w:rFonts w:ascii="宋体" w:hAnsi="宋体" w:cs="宋体"/>
                <w:color w:val="000000"/>
                <w:kern w:val="0"/>
                <w:sz w:val="20"/>
                <w:szCs w:val="20"/>
              </w:rPr>
            </w:pPr>
            <w:ins w:id="433" w:author="翟羽佳" w:date="2017-04-17T14:20:00Z">
              <w:r>
                <w:rPr>
                  <w:rFonts w:ascii="宋体" w:hAnsi="宋体" w:cs="宋体" w:hint="eastAsia"/>
                  <w:color w:val="000000"/>
                  <w:kern w:val="0"/>
                  <w:sz w:val="20"/>
                  <w:szCs w:val="20"/>
                </w:rPr>
                <w:t>不大于150个字符</w:t>
              </w:r>
            </w:ins>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O25</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localOrderNo2</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旧报单编号</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如果填写，为重新发起报价</w:t>
            </w:r>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250376" w:rsidRDefault="0025037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86"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r>
      <w:tr w:rsidR="00250376">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03"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vAlign w:val="center"/>
          </w:tcPr>
          <w:p w:rsidR="00250376" w:rsidRDefault="00250376">
            <w:pPr>
              <w:widowControl/>
              <w:spacing w:line="240" w:lineRule="auto"/>
              <w:ind w:firstLineChars="0" w:firstLine="0"/>
              <w:rPr>
                <w:rFonts w:ascii="宋体" w:hAnsi="宋体" w:cs="宋体"/>
                <w:color w:val="000000"/>
                <w:kern w:val="0"/>
                <w:sz w:val="20"/>
                <w:szCs w:val="20"/>
              </w:rPr>
            </w:pPr>
          </w:p>
        </w:tc>
      </w:tr>
      <w:tr w:rsidR="00250376" w:rsidTr="005D4EB1">
        <w:trPr>
          <w:trHeight w:val="270"/>
        </w:trPr>
        <w:tc>
          <w:tcPr>
            <w:tcW w:w="791" w:type="dxa"/>
            <w:tcBorders>
              <w:top w:val="nil"/>
              <w:left w:val="single" w:sz="4" w:space="0" w:color="auto"/>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03" w:type="dxa"/>
            <w:tcBorders>
              <w:top w:val="nil"/>
              <w:left w:val="nil"/>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50376" w:rsidRDefault="00250376"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79" w:type="dxa"/>
            <w:tcBorders>
              <w:top w:val="nil"/>
              <w:left w:val="nil"/>
              <w:bottom w:val="single" w:sz="4" w:space="0" w:color="auto"/>
              <w:right w:val="single" w:sz="4" w:space="0" w:color="auto"/>
            </w:tcBorders>
            <w:vAlign w:val="center"/>
          </w:tcPr>
          <w:p w:rsidR="00250376" w:rsidRPr="002C6FA6" w:rsidRDefault="00250376" w:rsidP="009507C0">
            <w:pPr>
              <w:widowControl/>
              <w:spacing w:line="240" w:lineRule="auto"/>
              <w:ind w:firstLineChars="0" w:firstLine="0"/>
              <w:rPr>
                <w:rFonts w:ascii="宋体" w:hAnsi="宋体" w:cs="宋体"/>
                <w:color w:val="000000"/>
                <w:kern w:val="0"/>
                <w:sz w:val="20"/>
                <w:szCs w:val="20"/>
              </w:rPr>
            </w:pPr>
          </w:p>
        </w:tc>
      </w:tr>
    </w:tbl>
    <w:p w:rsidR="005D4EB1" w:rsidRDefault="005D4EB1" w:rsidP="005D4EB1">
      <w:pPr>
        <w:pStyle w:val="11"/>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推送掉期询价/报价消息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：OTCPORT向双方席位推送掉期询价/报价信息。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12120" w:type="dxa"/>
        <w:tblLayout w:type="fixed"/>
        <w:tblLook w:val="04A0" w:firstRow="1" w:lastRow="0" w:firstColumn="1" w:lastColumn="0" w:noHBand="0" w:noVBand="1"/>
      </w:tblPr>
      <w:tblGrid>
        <w:gridCol w:w="675"/>
        <w:gridCol w:w="747"/>
        <w:gridCol w:w="1805"/>
        <w:gridCol w:w="2268"/>
        <w:gridCol w:w="709"/>
        <w:gridCol w:w="2835"/>
        <w:gridCol w:w="3081"/>
      </w:tblGrid>
      <w:tr w:rsidR="00581365">
        <w:trPr>
          <w:gridAfter w:val="1"/>
          <w:wAfter w:w="3081" w:type="dxa"/>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4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0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83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发起方交易席位代码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发起方交易员代码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发起方客户代码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发起方会员代码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16" w:firstLine="32"/>
              <w:rPr>
                <w:rFonts w:ascii="宋体" w:hAnsi="宋体"/>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SPOT价格</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w:t>
            </w:r>
            <w:r>
              <w:rPr>
                <w:rFonts w:ascii="宋体" w:hAnsi="宋体" w:cs="宋体" w:hint="eastAsia"/>
                <w:color w:val="000000"/>
                <w:kern w:val="0"/>
                <w:sz w:val="20"/>
                <w:szCs w:val="20"/>
              </w:rPr>
              <w:lastRenderedPageBreak/>
              <w:t>询价时，此域为空</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是否交易所清算资金</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09"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b/>
                <w:color w:val="000000"/>
                <w:sz w:val="20"/>
                <w:szCs w:val="20"/>
              </w:rPr>
            </w:pPr>
            <w:r>
              <w:rPr>
                <w:rFonts w:ascii="宋体" w:hAnsi="宋体" w:hint="eastAsia"/>
                <w:b/>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掉期点报价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refPriceUpDown</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参考价格调整项目</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I20</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refPrice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如果选择手工输入参考价格，则必须填写这个</w:t>
            </w:r>
          </w:p>
        </w:tc>
      </w:tr>
      <w:tr w:rsidR="00581365">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w:t>
            </w:r>
            <w:r>
              <w:rPr>
                <w:rFonts w:ascii="宋体" w:hAnsi="宋体" w:cs="宋体" w:hint="eastAsia"/>
                <w:color w:val="000000"/>
                <w:kern w:val="0"/>
                <w:sz w:val="20"/>
                <w:szCs w:val="20"/>
              </w:rPr>
              <w:t>9</w:t>
            </w:r>
          </w:p>
        </w:tc>
        <w:tc>
          <w:tcPr>
            <w:tcW w:w="180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otherRefPriceInfo</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结算方式是现金结算时，此域必填。否则无需填写此域。</w:t>
            </w:r>
          </w:p>
          <w:p w:rsidR="00581365" w:rsidRDefault="00581365">
            <w:pPr>
              <w:widowControl/>
              <w:spacing w:line="240" w:lineRule="auto"/>
              <w:ind w:firstLineChars="0" w:firstLine="0"/>
              <w:rPr>
                <w:rFonts w:ascii="宋体" w:hAnsi="宋体" w:cs="宋体"/>
                <w:color w:val="000000"/>
                <w:kern w:val="0"/>
                <w:sz w:val="20"/>
                <w:szCs w:val="20"/>
              </w:rPr>
            </w:pPr>
          </w:p>
        </w:tc>
      </w:tr>
      <w:tr w:rsidR="00F41737">
        <w:trPr>
          <w:gridAfter w:val="1"/>
          <w:wAfter w:w="3081" w:type="dxa"/>
          <w:trHeight w:val="270"/>
          <w:ins w:id="434" w:author="翟羽佳" w:date="2017-04-13T18:00:00Z"/>
        </w:trPr>
        <w:tc>
          <w:tcPr>
            <w:tcW w:w="675"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ins w:id="435" w:author="翟羽佳" w:date="2017-04-13T18:00:00Z"/>
                <w:rFonts w:ascii="宋体" w:hAnsi="宋体"/>
                <w:color w:val="000000"/>
                <w:sz w:val="20"/>
                <w:szCs w:val="20"/>
              </w:rPr>
            </w:pPr>
            <w:ins w:id="436" w:author="翟羽佳" w:date="2017-04-13T18:00:00Z">
              <w:r>
                <w:rPr>
                  <w:rFonts w:ascii="宋体" w:hAnsi="宋体" w:hint="eastAsia"/>
                  <w:color w:val="000000"/>
                  <w:sz w:val="20"/>
                  <w:szCs w:val="20"/>
                </w:rPr>
                <w:t>→</w:t>
              </w:r>
            </w:ins>
          </w:p>
        </w:tc>
        <w:tc>
          <w:tcPr>
            <w:tcW w:w="747"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ins w:id="437" w:author="翟羽佳" w:date="2017-04-13T18:00:00Z"/>
                <w:rFonts w:ascii="宋体" w:hAnsi="宋体" w:cs="宋体"/>
                <w:color w:val="000000"/>
                <w:kern w:val="0"/>
                <w:sz w:val="20"/>
                <w:szCs w:val="20"/>
              </w:rPr>
            </w:pPr>
            <w:ins w:id="438" w:author="翟羽佳" w:date="2017-04-13T18:00:00Z">
              <w:r>
                <w:rPr>
                  <w:rFonts w:ascii="宋体" w:hAnsi="宋体" w:cs="宋体"/>
                  <w:color w:val="000000"/>
                  <w:kern w:val="0"/>
                  <w:sz w:val="20"/>
                  <w:szCs w:val="20"/>
                </w:rPr>
                <w:t>W00</w:t>
              </w:r>
            </w:ins>
          </w:p>
        </w:tc>
        <w:tc>
          <w:tcPr>
            <w:tcW w:w="180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ins w:id="439" w:author="翟羽佳" w:date="2017-04-13T18:00:00Z"/>
                <w:rFonts w:ascii="宋体" w:hAnsi="宋体" w:cs="宋体"/>
                <w:color w:val="000000"/>
                <w:kern w:val="0"/>
                <w:sz w:val="20"/>
                <w:szCs w:val="20"/>
              </w:rPr>
            </w:pPr>
            <w:ins w:id="440" w:author="翟羽佳" w:date="2017-04-13T18:00: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2268" w:type="dxa"/>
            <w:tcBorders>
              <w:top w:val="nil"/>
              <w:left w:val="nil"/>
              <w:bottom w:val="single" w:sz="4" w:space="0" w:color="auto"/>
              <w:right w:val="single" w:sz="4" w:space="0" w:color="auto"/>
            </w:tcBorders>
            <w:vAlign w:val="center"/>
          </w:tcPr>
          <w:p w:rsidR="00F41737" w:rsidRDefault="00F41737" w:rsidP="00F74DD3">
            <w:pPr>
              <w:widowControl/>
              <w:spacing w:line="240" w:lineRule="auto"/>
              <w:ind w:firstLineChars="0" w:firstLine="0"/>
              <w:rPr>
                <w:ins w:id="441" w:author="翟羽佳" w:date="2017-04-13T18:00:00Z"/>
                <w:rFonts w:ascii="宋体" w:hAnsi="宋体" w:cs="宋体"/>
                <w:color w:val="000000"/>
                <w:kern w:val="0"/>
                <w:sz w:val="20"/>
                <w:szCs w:val="20"/>
              </w:rPr>
            </w:pPr>
            <w:ins w:id="442" w:author="翟羽佳" w:date="2017-04-13T18:00:00Z">
              <w:r>
                <w:rPr>
                  <w:rFonts w:ascii="宋体" w:hAnsi="宋体" w:cs="宋体" w:hint="eastAsia"/>
                  <w:color w:val="000000"/>
                  <w:kern w:val="0"/>
                  <w:sz w:val="20"/>
                  <w:szCs w:val="20"/>
                </w:rPr>
                <w:t>白银指定仓库</w:t>
              </w:r>
            </w:ins>
          </w:p>
        </w:tc>
        <w:tc>
          <w:tcPr>
            <w:tcW w:w="709"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ins w:id="443" w:author="翟羽佳" w:date="2017-04-13T18:00:00Z"/>
                <w:rFonts w:ascii="宋体" w:hAnsi="宋体" w:cs="宋体"/>
                <w:color w:val="000000"/>
                <w:kern w:val="0"/>
                <w:sz w:val="20"/>
                <w:szCs w:val="20"/>
              </w:rPr>
            </w:pPr>
            <w:ins w:id="444" w:author="翟羽佳" w:date="2017-04-13T18:00:00Z">
              <w:r>
                <w:rPr>
                  <w:rFonts w:ascii="宋体" w:hAnsi="宋体" w:cs="宋体" w:hint="eastAsia"/>
                  <w:color w:val="000000"/>
                  <w:kern w:val="0"/>
                  <w:sz w:val="20"/>
                  <w:szCs w:val="20"/>
                </w:rPr>
                <w:t>C</w:t>
              </w:r>
            </w:ins>
          </w:p>
        </w:tc>
        <w:tc>
          <w:tcPr>
            <w:tcW w:w="283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ins w:id="445" w:author="翟羽佳" w:date="2017-04-13T18:00:00Z"/>
                <w:rFonts w:ascii="宋体" w:hAnsi="宋体" w:cs="宋体"/>
                <w:color w:val="000000"/>
                <w:kern w:val="0"/>
                <w:sz w:val="20"/>
                <w:szCs w:val="20"/>
              </w:rPr>
            </w:pPr>
          </w:p>
        </w:tc>
      </w:tr>
      <w:tr w:rsidR="00F41737">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47"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180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tradeBaseFieldType</w:t>
            </w:r>
          </w:p>
        </w:tc>
        <w:tc>
          <w:tcPr>
            <w:tcW w:w="2268"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09"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p>
        </w:tc>
      </w:tr>
      <w:tr w:rsidR="00F41737">
        <w:trPr>
          <w:gridAfter w:val="1"/>
          <w:wAfter w:w="3081" w:type="dxa"/>
          <w:trHeight w:val="270"/>
        </w:trPr>
        <w:tc>
          <w:tcPr>
            <w:tcW w:w="675"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olor w:val="000000"/>
                <w:sz w:val="20"/>
                <w:szCs w:val="20"/>
              </w:rPr>
            </w:pPr>
          </w:p>
        </w:tc>
        <w:tc>
          <w:tcPr>
            <w:tcW w:w="747"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180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2268"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09"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83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p>
        </w:tc>
      </w:tr>
      <w:tr w:rsidR="00F41737">
        <w:trPr>
          <w:gridAfter w:val="1"/>
          <w:wAfter w:w="3081" w:type="dxa"/>
          <w:trHeight w:val="270"/>
        </w:trPr>
        <w:tc>
          <w:tcPr>
            <w:tcW w:w="675" w:type="dxa"/>
            <w:tcBorders>
              <w:top w:val="nil"/>
              <w:left w:val="single" w:sz="4" w:space="0" w:color="auto"/>
              <w:bottom w:val="single" w:sz="4" w:space="0" w:color="auto"/>
              <w:right w:val="single" w:sz="4" w:space="0" w:color="auto"/>
            </w:tcBorders>
          </w:tcPr>
          <w:p w:rsidR="00F41737" w:rsidRDefault="00F41737">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180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2268"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09"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2835" w:type="dxa"/>
            <w:tcBorders>
              <w:top w:val="nil"/>
              <w:left w:val="nil"/>
              <w:bottom w:val="single" w:sz="4" w:space="0" w:color="auto"/>
              <w:right w:val="single" w:sz="4" w:space="0" w:color="auto"/>
            </w:tcBorders>
            <w:vAlign w:val="center"/>
          </w:tcPr>
          <w:p w:rsidR="00F41737" w:rsidRDefault="008B0E10">
            <w:pPr>
              <w:widowControl/>
              <w:spacing w:line="240" w:lineRule="auto"/>
              <w:ind w:firstLineChars="0" w:firstLine="0"/>
              <w:rPr>
                <w:rFonts w:ascii="宋体" w:hAnsi="宋体" w:cs="宋体"/>
                <w:color w:val="000000"/>
                <w:kern w:val="0"/>
                <w:sz w:val="20"/>
                <w:szCs w:val="20"/>
              </w:rPr>
            </w:pPr>
            <w:ins w:id="446" w:author="翟羽佳" w:date="2017-04-17T14:20:00Z">
              <w:r>
                <w:rPr>
                  <w:rFonts w:ascii="宋体" w:hAnsi="宋体" w:cs="宋体" w:hint="eastAsia"/>
                  <w:color w:val="000000"/>
                  <w:kern w:val="0"/>
                  <w:sz w:val="20"/>
                  <w:szCs w:val="20"/>
                </w:rPr>
                <w:t>不大于150个字符</w:t>
              </w:r>
            </w:ins>
          </w:p>
        </w:tc>
      </w:tr>
      <w:tr w:rsidR="00F41737">
        <w:trPr>
          <w:trHeight w:val="270"/>
        </w:trPr>
        <w:tc>
          <w:tcPr>
            <w:tcW w:w="675"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p>
        </w:tc>
        <w:tc>
          <w:tcPr>
            <w:tcW w:w="747" w:type="dxa"/>
            <w:tcBorders>
              <w:top w:val="nil"/>
              <w:left w:val="single" w:sz="4" w:space="0" w:color="auto"/>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1805"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2268" w:type="dxa"/>
            <w:tcBorders>
              <w:top w:val="nil"/>
              <w:left w:val="nil"/>
              <w:bottom w:val="single" w:sz="4" w:space="0" w:color="auto"/>
              <w:right w:val="single" w:sz="4" w:space="0" w:color="auto"/>
            </w:tcBorders>
            <w:vAlign w:val="center"/>
          </w:tcPr>
          <w:p w:rsidR="00F41737" w:rsidRDefault="00F4173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09"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835" w:type="dxa"/>
            <w:tcBorders>
              <w:top w:val="nil"/>
              <w:left w:val="nil"/>
              <w:bottom w:val="single" w:sz="4" w:space="0" w:color="auto"/>
              <w:right w:val="single" w:sz="4" w:space="0" w:color="auto"/>
            </w:tcBorders>
            <w:vAlign w:val="center"/>
          </w:tcPr>
          <w:p w:rsidR="00F41737" w:rsidRDefault="00F41737">
            <w:pPr>
              <w:spacing w:line="240" w:lineRule="auto"/>
              <w:ind w:firstLineChars="0" w:firstLine="0"/>
              <w:rPr>
                <w:rFonts w:ascii="宋体" w:hAnsi="宋体" w:cs="宋体"/>
                <w:color w:val="000000"/>
                <w:kern w:val="0"/>
                <w:sz w:val="20"/>
                <w:szCs w:val="20"/>
              </w:rPr>
            </w:pPr>
          </w:p>
        </w:tc>
        <w:tc>
          <w:tcPr>
            <w:tcW w:w="3081" w:type="dxa"/>
            <w:vAlign w:val="center"/>
          </w:tcPr>
          <w:p w:rsidR="00F41737" w:rsidRDefault="00F41737">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拆借询价/报价请求和响应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 拆借询价/报价指令用于向指定对手方发起拆借定向询价或定向报价。对手方至少1家，最多不超过5家。</w:t>
      </w:r>
    </w:p>
    <w:p w:rsidR="00581365" w:rsidRDefault="00706DDF">
      <w:pPr>
        <w:pStyle w:val="11"/>
        <w:ind w:firstLineChars="0" w:firstLine="0"/>
        <w:rPr>
          <w:rFonts w:ascii="宋体" w:hAnsi="宋体"/>
          <w:color w:val="000000"/>
        </w:rPr>
      </w:pPr>
      <w:r>
        <w:rPr>
          <w:rFonts w:ascii="宋体" w:hAnsi="宋体" w:hint="eastAsia"/>
          <w:color w:val="000000"/>
        </w:rPr>
        <w:lastRenderedPageBreak/>
        <w:t>消息体格式如下：</w:t>
      </w:r>
    </w:p>
    <w:tbl>
      <w:tblPr>
        <w:tblW w:w="8904" w:type="dxa"/>
        <w:tblLayout w:type="fixed"/>
        <w:tblLook w:val="04A0" w:firstRow="1" w:lastRow="0" w:firstColumn="1" w:lastColumn="0" w:noHBand="0" w:noVBand="1"/>
      </w:tblPr>
      <w:tblGrid>
        <w:gridCol w:w="675"/>
        <w:gridCol w:w="791"/>
        <w:gridCol w:w="1619"/>
        <w:gridCol w:w="1526"/>
        <w:gridCol w:w="786"/>
        <w:gridCol w:w="786"/>
        <w:gridCol w:w="2721"/>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61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5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72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E45BB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E45BB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本方客户代码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至少1个，不超过5个</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K82</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lendType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N17</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befMatchNo</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前接成交单编号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续借时，填写</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拆借方向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利息计算方式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16" w:firstLine="32"/>
              <w:rPr>
                <w:rFonts w:ascii="宋体" w:hAnsi="宋体"/>
                <w:sz w:val="20"/>
                <w:szCs w:val="20"/>
              </w:rPr>
            </w:pPr>
            <w:r>
              <w:rPr>
                <w:rFonts w:ascii="宋体" w:hAnsi="宋体" w:hint="eastAsia"/>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w:t>
            </w:r>
            <w:r>
              <w:rPr>
                <w:rFonts w:ascii="宋体" w:hAnsi="宋体" w:cs="宋体"/>
                <w:color w:val="000000"/>
                <w:kern w:val="0"/>
                <w:sz w:val="20"/>
                <w:szCs w:val="20"/>
              </w:rPr>
              <w:t>arehouseID</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拆出方必填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8B0E10">
            <w:pPr>
              <w:widowControl/>
              <w:spacing w:line="240" w:lineRule="auto"/>
              <w:ind w:firstLineChars="0" w:firstLine="0"/>
              <w:rPr>
                <w:rFonts w:ascii="宋体" w:hAnsi="宋体" w:cs="宋体"/>
                <w:color w:val="000000"/>
                <w:kern w:val="0"/>
                <w:sz w:val="20"/>
                <w:szCs w:val="20"/>
              </w:rPr>
            </w:pPr>
            <w:ins w:id="447" w:author="翟羽佳" w:date="2017-04-17T14:20:00Z">
              <w:r>
                <w:rPr>
                  <w:rFonts w:ascii="宋体" w:hAnsi="宋体" w:cs="宋体" w:hint="eastAsia"/>
                  <w:color w:val="000000"/>
                  <w:kern w:val="0"/>
                  <w:sz w:val="20"/>
                  <w:szCs w:val="20"/>
                </w:rPr>
                <w:t>不大于150个字符</w:t>
              </w:r>
            </w:ins>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从报价入库成功后算起</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O25</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localOrderNo2</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旧报单编号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2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如果填写，为重新发起报价</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421"/>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61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5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2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D4EB1" w:rsidTr="005D4EB1">
        <w:trPr>
          <w:trHeight w:val="421"/>
        </w:trPr>
        <w:tc>
          <w:tcPr>
            <w:tcW w:w="675" w:type="dxa"/>
            <w:tcBorders>
              <w:top w:val="nil"/>
              <w:left w:val="single" w:sz="4" w:space="0" w:color="auto"/>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619"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526"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21" w:type="dxa"/>
            <w:tcBorders>
              <w:top w:val="nil"/>
              <w:left w:val="nil"/>
              <w:bottom w:val="single" w:sz="4" w:space="0" w:color="auto"/>
              <w:right w:val="single" w:sz="4" w:space="0" w:color="auto"/>
            </w:tcBorders>
            <w:vAlign w:val="center"/>
          </w:tcPr>
          <w:p w:rsidR="005D4EB1" w:rsidRPr="002C6FA6" w:rsidRDefault="005D4EB1"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推送拆借询价/报价消息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：OTCPORT向双方席位推送拆借询价/报价信息。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p w:rsidR="00581365" w:rsidRDefault="00581365">
      <w:pPr>
        <w:ind w:firstLineChars="0" w:firstLine="0"/>
        <w:rPr>
          <w:rFonts w:ascii="宋体" w:hAnsi="宋体"/>
          <w:color w:val="000000"/>
        </w:rPr>
      </w:pPr>
    </w:p>
    <w:tbl>
      <w:tblPr>
        <w:tblW w:w="12454" w:type="dxa"/>
        <w:tblLayout w:type="fixed"/>
        <w:tblLook w:val="04A0" w:firstRow="1" w:lastRow="0" w:firstColumn="1" w:lastColumn="0" w:noHBand="0" w:noVBand="1"/>
      </w:tblPr>
      <w:tblGrid>
        <w:gridCol w:w="534"/>
        <w:gridCol w:w="567"/>
        <w:gridCol w:w="2274"/>
        <w:gridCol w:w="2552"/>
        <w:gridCol w:w="737"/>
        <w:gridCol w:w="2233"/>
        <w:gridCol w:w="3557"/>
      </w:tblGrid>
      <w:tr w:rsidR="00581365">
        <w:trPr>
          <w:gridAfter w:val="1"/>
          <w:wAfter w:w="3557" w:type="dxa"/>
          <w:trHeight w:val="270"/>
          <w:tblHeader/>
        </w:trPr>
        <w:tc>
          <w:tcPr>
            <w:tcW w:w="53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5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27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55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23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发起方交易员代码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发起方交易席位代码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发起方客户代码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发起方会员代码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5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拆借方向</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如果是定向询价时，此域必填</w:t>
            </w: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354"/>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payDate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利率</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报价时，此域必填</w:t>
            </w: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3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2233" w:type="dxa"/>
            <w:tcBorders>
              <w:top w:val="nil"/>
              <w:left w:val="nil"/>
              <w:bottom w:val="single" w:sz="4" w:space="0" w:color="auto"/>
              <w:right w:val="single" w:sz="4" w:space="0" w:color="auto"/>
            </w:tcBorders>
            <w:vAlign w:val="center"/>
          </w:tcPr>
          <w:p w:rsidR="00581365" w:rsidRDefault="008B0E10">
            <w:pPr>
              <w:widowControl/>
              <w:spacing w:line="240" w:lineRule="auto"/>
              <w:ind w:firstLineChars="0" w:firstLine="0"/>
              <w:rPr>
                <w:rFonts w:ascii="宋体" w:hAnsi="宋体" w:cs="宋体"/>
                <w:b/>
                <w:bCs/>
                <w:color w:val="000000"/>
                <w:kern w:val="0"/>
                <w:sz w:val="20"/>
                <w:szCs w:val="20"/>
              </w:rPr>
            </w:pPr>
            <w:ins w:id="448" w:author="翟羽佳" w:date="2017-04-17T14:20:00Z">
              <w:r>
                <w:rPr>
                  <w:rFonts w:ascii="宋体" w:hAnsi="宋体" w:cs="宋体" w:hint="eastAsia"/>
                  <w:color w:val="000000"/>
                  <w:kern w:val="0"/>
                  <w:sz w:val="20"/>
                  <w:szCs w:val="20"/>
                </w:rPr>
                <w:t>不大于150个字符</w:t>
              </w:r>
            </w:ins>
          </w:p>
        </w:tc>
      </w:tr>
      <w:tr w:rsidR="00581365">
        <w:trPr>
          <w:gridAfter w:val="1"/>
          <w:wAfter w:w="3557" w:type="dxa"/>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3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53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5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2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25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233"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b/>
                <w:bCs/>
                <w:color w:val="000000"/>
                <w:kern w:val="0"/>
                <w:sz w:val="20"/>
                <w:szCs w:val="20"/>
              </w:rPr>
            </w:pPr>
          </w:p>
        </w:tc>
        <w:tc>
          <w:tcPr>
            <w:tcW w:w="3557" w:type="dxa"/>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期权询价/报价请求和响应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：期权询价/报价指令用于向指定对手方发起期权的定向询价或定向报价。对手方至少1家，最多不超过5家。</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70" w:type="dxa"/>
        <w:tblLayout w:type="fixed"/>
        <w:tblLook w:val="04A0" w:firstRow="1" w:lastRow="0" w:firstColumn="1" w:lastColumn="0" w:noHBand="0" w:noVBand="1"/>
      </w:tblPr>
      <w:tblGrid>
        <w:gridCol w:w="675"/>
        <w:gridCol w:w="709"/>
        <w:gridCol w:w="2126"/>
        <w:gridCol w:w="2127"/>
        <w:gridCol w:w="657"/>
        <w:gridCol w:w="708"/>
        <w:gridCol w:w="2068"/>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2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5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0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1E2B63">
        <w:trPr>
          <w:trHeight w:val="270"/>
        </w:trPr>
        <w:tc>
          <w:tcPr>
            <w:tcW w:w="675" w:type="dxa"/>
            <w:tcBorders>
              <w:top w:val="nil"/>
              <w:left w:val="single" w:sz="4" w:space="0" w:color="auto"/>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26"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7"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57" w:type="dxa"/>
            <w:tcBorders>
              <w:top w:val="nil"/>
              <w:left w:val="nil"/>
              <w:bottom w:val="single" w:sz="4" w:space="0" w:color="auto"/>
              <w:right w:val="single" w:sz="4" w:space="0" w:color="auto"/>
            </w:tcBorders>
            <w:vAlign w:val="center"/>
          </w:tcPr>
          <w:p w:rsidR="001E2B63" w:rsidRDefault="001E2B6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1E2B63" w:rsidRDefault="001E2B63"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b/>
                <w:color w:val="000000"/>
                <w:kern w:val="0"/>
                <w:sz w:val="20"/>
                <w:szCs w:val="20"/>
              </w:rPr>
            </w:pPr>
          </w:p>
        </w:tc>
      </w:tr>
      <w:tr w:rsidR="001E2B63">
        <w:trPr>
          <w:trHeight w:val="270"/>
        </w:trPr>
        <w:tc>
          <w:tcPr>
            <w:tcW w:w="675" w:type="dxa"/>
            <w:tcBorders>
              <w:top w:val="nil"/>
              <w:left w:val="single" w:sz="4" w:space="0" w:color="auto"/>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26"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7"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57" w:type="dxa"/>
            <w:tcBorders>
              <w:top w:val="nil"/>
              <w:left w:val="nil"/>
              <w:bottom w:val="single" w:sz="4" w:space="0" w:color="auto"/>
              <w:right w:val="single" w:sz="4" w:space="0" w:color="auto"/>
            </w:tcBorders>
            <w:vAlign w:val="center"/>
          </w:tcPr>
          <w:p w:rsidR="001E2B63" w:rsidRDefault="001E2B6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1E2B63" w:rsidRDefault="001E2B63"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1E2B63" w:rsidRDefault="001E2B63">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本方客户代码</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至少1个，不超过5个</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16" w:firstLine="32"/>
              <w:rPr>
                <w:rFonts w:ascii="宋体" w:hAnsi="宋体"/>
                <w:sz w:val="20"/>
                <w:szCs w:val="20"/>
              </w:rPr>
            </w:pPr>
            <w:r>
              <w:rPr>
                <w:rFonts w:ascii="宋体" w:hAnsi="宋体" w:hint="eastAsia"/>
                <w:sz w:val="20"/>
                <w:szCs w:val="20"/>
              </w:rPr>
              <w:t>-</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period</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settleAccountsDate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65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65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option</w:t>
            </w:r>
            <w:r>
              <w:rPr>
                <w:rFonts w:ascii="宋体" w:hAnsi="宋体" w:cs="宋体"/>
                <w:kern w:val="0"/>
                <w:sz w:val="20"/>
                <w:szCs w:val="20"/>
              </w:rPr>
              <w:t>M</w:t>
            </w:r>
            <w:r>
              <w:rPr>
                <w:rFonts w:ascii="宋体" w:hAnsi="宋体" w:cs="宋体" w:hint="eastAsia"/>
                <w:kern w:val="0"/>
                <w:sz w:val="20"/>
                <w:szCs w:val="20"/>
              </w:rPr>
              <w:t>oney</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1-实物交割；2-现金结算；</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现金结算期权参考价格类型</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212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5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06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B278BC">
        <w:trPr>
          <w:trHeight w:val="270"/>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57"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8"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ins w:id="449" w:author="翟羽佳" w:date="2017-04-17T14:20:00Z">
              <w:r>
                <w:rPr>
                  <w:rFonts w:ascii="宋体" w:hAnsi="宋体" w:cs="宋体" w:hint="eastAsia"/>
                  <w:color w:val="000000"/>
                  <w:kern w:val="0"/>
                  <w:sz w:val="20"/>
                  <w:szCs w:val="20"/>
                </w:rPr>
                <w:t>不大于150个字符</w:t>
              </w:r>
            </w:ins>
          </w:p>
        </w:tc>
      </w:tr>
      <w:tr w:rsidR="00B278BC">
        <w:trPr>
          <w:trHeight w:val="270"/>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657"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8"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从报价入库成功后算</w:t>
            </w:r>
            <w:r>
              <w:rPr>
                <w:rFonts w:ascii="宋体" w:hAnsi="宋体" w:cs="宋体" w:hint="eastAsia"/>
                <w:color w:val="000000"/>
                <w:kern w:val="0"/>
                <w:sz w:val="20"/>
                <w:szCs w:val="20"/>
              </w:rPr>
              <w:lastRenderedPageBreak/>
              <w:t>起</w:t>
            </w:r>
          </w:p>
        </w:tc>
      </w:tr>
      <w:tr w:rsidR="00B278BC">
        <w:trPr>
          <w:trHeight w:val="270"/>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657"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r>
      <w:tr w:rsidR="00B278BC">
        <w:trPr>
          <w:trHeight w:val="270"/>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O25</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localOrderNo2</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旧报单编号</w:t>
            </w:r>
          </w:p>
        </w:tc>
        <w:tc>
          <w:tcPr>
            <w:tcW w:w="657"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8" w:type="dxa"/>
            <w:tcBorders>
              <w:top w:val="nil"/>
              <w:left w:val="nil"/>
              <w:bottom w:val="single" w:sz="4" w:space="0" w:color="auto"/>
              <w:right w:val="single" w:sz="4" w:space="0" w:color="auto"/>
            </w:tcBorders>
            <w:vAlign w:val="center"/>
          </w:tcPr>
          <w:p w:rsidR="00B278BC" w:rsidRDefault="00B278B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如果填写，为重新发起报价</w:t>
            </w:r>
          </w:p>
        </w:tc>
      </w:tr>
      <w:tr w:rsidR="00B278BC">
        <w:trPr>
          <w:trHeight w:val="270"/>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65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r>
      <w:tr w:rsidR="00B278BC">
        <w:trPr>
          <w:trHeight w:val="421"/>
        </w:trPr>
        <w:tc>
          <w:tcPr>
            <w:tcW w:w="675"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126"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12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57"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68" w:type="dxa"/>
            <w:tcBorders>
              <w:top w:val="nil"/>
              <w:left w:val="nil"/>
              <w:bottom w:val="single" w:sz="4" w:space="0" w:color="auto"/>
              <w:right w:val="single" w:sz="4" w:space="0" w:color="auto"/>
            </w:tcBorders>
            <w:vAlign w:val="center"/>
          </w:tcPr>
          <w:p w:rsidR="00B278BC" w:rsidRDefault="00B278BC">
            <w:pPr>
              <w:widowControl/>
              <w:spacing w:line="240" w:lineRule="auto"/>
              <w:ind w:firstLineChars="0" w:firstLine="0"/>
              <w:rPr>
                <w:rFonts w:ascii="宋体" w:hAnsi="宋体" w:cs="宋体"/>
                <w:color w:val="000000"/>
                <w:kern w:val="0"/>
                <w:sz w:val="20"/>
                <w:szCs w:val="20"/>
              </w:rPr>
            </w:pPr>
          </w:p>
        </w:tc>
      </w:tr>
      <w:tr w:rsidR="00B278BC" w:rsidTr="005D4EB1">
        <w:trPr>
          <w:trHeight w:val="421"/>
        </w:trPr>
        <w:tc>
          <w:tcPr>
            <w:tcW w:w="675" w:type="dxa"/>
            <w:tcBorders>
              <w:top w:val="nil"/>
              <w:left w:val="single" w:sz="4" w:space="0" w:color="auto"/>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126" w:type="dxa"/>
            <w:tcBorders>
              <w:top w:val="nil"/>
              <w:left w:val="nil"/>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127" w:type="dxa"/>
            <w:tcBorders>
              <w:top w:val="nil"/>
              <w:left w:val="nil"/>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57" w:type="dxa"/>
            <w:tcBorders>
              <w:top w:val="nil"/>
              <w:left w:val="nil"/>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8" w:type="dxa"/>
            <w:tcBorders>
              <w:top w:val="nil"/>
              <w:left w:val="nil"/>
              <w:bottom w:val="single" w:sz="4" w:space="0" w:color="auto"/>
              <w:right w:val="single" w:sz="4" w:space="0" w:color="auto"/>
            </w:tcBorders>
            <w:vAlign w:val="center"/>
          </w:tcPr>
          <w:p w:rsidR="00B278BC" w:rsidRDefault="00B278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68" w:type="dxa"/>
            <w:tcBorders>
              <w:top w:val="nil"/>
              <w:left w:val="nil"/>
              <w:bottom w:val="single" w:sz="4" w:space="0" w:color="auto"/>
              <w:right w:val="single" w:sz="4" w:space="0" w:color="auto"/>
            </w:tcBorders>
            <w:vAlign w:val="center"/>
          </w:tcPr>
          <w:p w:rsidR="00B278BC" w:rsidRPr="002C6FA6" w:rsidRDefault="00B278B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推送期权询价/报价消息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：OTCPORT向双方席位推送期权询价/报价信息。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14" w:type="dxa"/>
        <w:tblLayout w:type="fixed"/>
        <w:tblLook w:val="04A0" w:firstRow="1" w:lastRow="0" w:firstColumn="1" w:lastColumn="0" w:noHBand="0" w:noVBand="1"/>
      </w:tblPr>
      <w:tblGrid>
        <w:gridCol w:w="675"/>
        <w:gridCol w:w="851"/>
        <w:gridCol w:w="2352"/>
        <w:gridCol w:w="2268"/>
        <w:gridCol w:w="708"/>
        <w:gridCol w:w="2160"/>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35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16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发起方交易席位代码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发起方交易员代码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发起方客户代码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发起方会员代码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Cs/>
                <w:color w:val="000000"/>
                <w:kern w:val="0"/>
                <w:sz w:val="20"/>
                <w:szCs w:val="20"/>
              </w:rPr>
            </w:pPr>
            <w:r>
              <w:rPr>
                <w:rFonts w:ascii="宋体" w:hAnsi="宋体" w:cs="宋体" w:hint="eastAsia"/>
                <w:color w:val="000000"/>
                <w:kern w:val="0"/>
                <w:sz w:val="20"/>
                <w:szCs w:val="20"/>
              </w:rPr>
              <w:t>如果是定向询价时，此域必填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period</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settleAccountsDate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I56</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option</w:t>
            </w:r>
            <w:r>
              <w:rPr>
                <w:rFonts w:ascii="宋体" w:hAnsi="宋体" w:cs="宋体"/>
                <w:kern w:val="0"/>
                <w:sz w:val="20"/>
                <w:szCs w:val="20"/>
              </w:rPr>
              <w:t>M</w:t>
            </w:r>
            <w:r>
              <w:rPr>
                <w:rFonts w:ascii="宋体" w:hAnsi="宋体" w:cs="宋体" w:hint="eastAsia"/>
                <w:kern w:val="0"/>
                <w:sz w:val="20"/>
                <w:szCs w:val="20"/>
              </w:rPr>
              <w:t>oney</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现金结算期权参考价格类型</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6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35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hint="eastAsia"/>
                <w:color w:val="000000"/>
                <w:sz w:val="20"/>
                <w:szCs w:val="20"/>
              </w:rPr>
              <w:t>-</w:t>
            </w:r>
          </w:p>
        </w:tc>
      </w:tr>
      <w:tr w:rsidR="00166EC8">
        <w:trPr>
          <w:trHeight w:val="270"/>
        </w:trPr>
        <w:tc>
          <w:tcPr>
            <w:tcW w:w="675"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352"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2268"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08" w:type="dxa"/>
            <w:tcBorders>
              <w:top w:val="nil"/>
              <w:left w:val="nil"/>
              <w:bottom w:val="single" w:sz="4" w:space="0" w:color="auto"/>
              <w:right w:val="single" w:sz="4" w:space="0" w:color="auto"/>
            </w:tcBorders>
            <w:vAlign w:val="center"/>
          </w:tcPr>
          <w:p w:rsidR="00166EC8" w:rsidRDefault="00166EC8">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160"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b/>
                <w:bCs/>
                <w:color w:val="000000"/>
                <w:kern w:val="0"/>
                <w:sz w:val="20"/>
                <w:szCs w:val="20"/>
              </w:rPr>
            </w:pPr>
          </w:p>
        </w:tc>
      </w:tr>
      <w:tr w:rsidR="00166EC8">
        <w:trPr>
          <w:trHeight w:val="270"/>
        </w:trPr>
        <w:tc>
          <w:tcPr>
            <w:tcW w:w="675"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352"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2268"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08" w:type="dxa"/>
            <w:tcBorders>
              <w:top w:val="nil"/>
              <w:left w:val="nil"/>
              <w:bottom w:val="single" w:sz="4" w:space="0" w:color="auto"/>
              <w:right w:val="single" w:sz="4" w:space="0" w:color="auto"/>
            </w:tcBorders>
            <w:vAlign w:val="center"/>
          </w:tcPr>
          <w:p w:rsidR="00166EC8" w:rsidRDefault="00166EC8">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2160"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b/>
                <w:bCs/>
                <w:color w:val="000000"/>
                <w:kern w:val="0"/>
                <w:sz w:val="20"/>
                <w:szCs w:val="20"/>
              </w:rPr>
            </w:pPr>
            <w:ins w:id="450" w:author="翟羽佳" w:date="2017-04-17T14:20:00Z">
              <w:r>
                <w:rPr>
                  <w:rFonts w:ascii="宋体" w:hAnsi="宋体" w:cs="宋体" w:hint="eastAsia"/>
                  <w:color w:val="000000"/>
                  <w:kern w:val="0"/>
                  <w:sz w:val="20"/>
                  <w:szCs w:val="20"/>
                </w:rPr>
                <w:t>不大于150个字符</w:t>
              </w:r>
            </w:ins>
          </w:p>
        </w:tc>
      </w:tr>
      <w:tr w:rsidR="00166EC8">
        <w:trPr>
          <w:trHeight w:val="270"/>
        </w:trPr>
        <w:tc>
          <w:tcPr>
            <w:tcW w:w="675"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p>
        </w:tc>
        <w:tc>
          <w:tcPr>
            <w:tcW w:w="851" w:type="dxa"/>
            <w:tcBorders>
              <w:top w:val="nil"/>
              <w:left w:val="single" w:sz="4" w:space="0" w:color="auto"/>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352"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w:t>
            </w:r>
            <w:r>
              <w:rPr>
                <w:rFonts w:ascii="宋体" w:hAnsi="宋体" w:cs="宋体"/>
                <w:color w:val="000000"/>
                <w:kern w:val="0"/>
                <w:sz w:val="20"/>
                <w:szCs w:val="20"/>
              </w:rPr>
              <w:t>ValidTime</w:t>
            </w:r>
          </w:p>
        </w:tc>
        <w:tc>
          <w:tcPr>
            <w:tcW w:w="2268"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08" w:type="dxa"/>
            <w:tcBorders>
              <w:top w:val="nil"/>
              <w:left w:val="nil"/>
              <w:bottom w:val="single" w:sz="4" w:space="0" w:color="auto"/>
              <w:right w:val="single" w:sz="4" w:space="0" w:color="auto"/>
            </w:tcBorders>
            <w:vAlign w:val="center"/>
          </w:tcPr>
          <w:p w:rsidR="00166EC8" w:rsidRDefault="00166EC8">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160" w:type="dxa"/>
            <w:tcBorders>
              <w:top w:val="nil"/>
              <w:left w:val="nil"/>
              <w:bottom w:val="single" w:sz="4" w:space="0" w:color="auto"/>
              <w:right w:val="single" w:sz="4" w:space="0" w:color="auto"/>
            </w:tcBorders>
            <w:vAlign w:val="center"/>
          </w:tcPr>
          <w:p w:rsidR="00166EC8" w:rsidRDefault="00166EC8">
            <w:pPr>
              <w:widowControl/>
              <w:spacing w:line="240" w:lineRule="auto"/>
              <w:ind w:firstLineChars="0" w:firstLine="0"/>
              <w:rPr>
                <w:rFonts w:ascii="宋体" w:hAnsi="宋体" w:cs="宋体"/>
                <w:b/>
                <w:bCs/>
                <w:color w:val="000000"/>
                <w:kern w:val="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终止询价/报价请求和响应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：发起方在应答方没有应答之前，向OTCPORT请求终止询价/报价指令。终止成功后，指定报单编号的报价状态变为撤销。</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438" w:type="dxa"/>
        <w:tblLayout w:type="fixed"/>
        <w:tblLook w:val="04A0" w:firstRow="1" w:lastRow="0" w:firstColumn="1" w:lastColumn="0" w:noHBand="0" w:noVBand="1"/>
      </w:tblPr>
      <w:tblGrid>
        <w:gridCol w:w="867"/>
        <w:gridCol w:w="1651"/>
        <w:gridCol w:w="1660"/>
        <w:gridCol w:w="798"/>
        <w:gridCol w:w="798"/>
        <w:gridCol w:w="3664"/>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65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66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6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1E2B6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1E2B63">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6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66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D4EB1" w:rsidRPr="002C6FA6" w:rsidTr="005D4EB1">
        <w:trPr>
          <w:trHeight w:val="270"/>
        </w:trPr>
        <w:tc>
          <w:tcPr>
            <w:tcW w:w="867" w:type="dxa"/>
            <w:tcBorders>
              <w:top w:val="nil"/>
              <w:left w:val="single" w:sz="4" w:space="0" w:color="auto"/>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651"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660"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D4EB1" w:rsidRPr="002C6FA6" w:rsidRDefault="005D4EB1" w:rsidP="009507C0">
            <w:pPr>
              <w:widowControl/>
              <w:spacing w:line="240" w:lineRule="auto"/>
              <w:ind w:firstLineChars="0" w:firstLine="0"/>
              <w:rPr>
                <w:rFonts w:ascii="宋体" w:hAnsi="宋体" w:cs="宋体"/>
                <w:color w:val="000000"/>
                <w:kern w:val="0"/>
                <w:sz w:val="20"/>
                <w:szCs w:val="20"/>
              </w:rPr>
            </w:pPr>
          </w:p>
        </w:tc>
      </w:tr>
    </w:tbl>
    <w:p w:rsidR="005D4EB1" w:rsidRDefault="005D4EB1" w:rsidP="005D4EB1">
      <w:pPr>
        <w:pStyle w:val="11"/>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推送询价/报价状态变化消息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：当报单状态变为</w:t>
      </w:r>
      <w:r>
        <w:rPr>
          <w:rFonts w:hint="eastAsia"/>
        </w:rPr>
        <w:t>超时、终止时，</w:t>
      </w:r>
      <w:r>
        <w:rPr>
          <w:rFonts w:ascii="宋体" w:hAnsi="宋体" w:hint="eastAsia"/>
          <w:color w:val="000000"/>
        </w:rPr>
        <w:t>OTCPORT向双方席位的所有交易员推送状态变化消息。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445" w:type="dxa"/>
        <w:tblLayout w:type="fixed"/>
        <w:tblLook w:val="04A0" w:firstRow="1" w:lastRow="0" w:firstColumn="1" w:lastColumn="0" w:noHBand="0" w:noVBand="1"/>
      </w:tblPr>
      <w:tblGrid>
        <w:gridCol w:w="870"/>
        <w:gridCol w:w="1356"/>
        <w:gridCol w:w="1956"/>
        <w:gridCol w:w="902"/>
        <w:gridCol w:w="3361"/>
      </w:tblGrid>
      <w:tr w:rsidR="00581365">
        <w:trPr>
          <w:trHeight w:val="270"/>
          <w:tblHeader/>
        </w:trPr>
        <w:tc>
          <w:tcPr>
            <w:tcW w:w="87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90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36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7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90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6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7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询价发起方报单状态</w:t>
            </w:r>
          </w:p>
        </w:tc>
        <w:tc>
          <w:tcPr>
            <w:tcW w:w="90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6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1、有效；0、结束</w:t>
            </w: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451" w:name="_Toc28361"/>
      <w:bookmarkStart w:id="452" w:name="_Toc23588"/>
      <w:bookmarkStart w:id="453" w:name="_Toc437936939"/>
      <w:bookmarkStart w:id="454" w:name="_Toc21992"/>
      <w:bookmarkStart w:id="455" w:name="_Toc493667839"/>
      <w:r w:rsidRPr="009F5A48">
        <w:rPr>
          <w:rFonts w:hint="eastAsia"/>
        </w:rPr>
        <w:lastRenderedPageBreak/>
        <w:t>交易应答</w:t>
      </w:r>
      <w:bookmarkEnd w:id="451"/>
      <w:bookmarkEnd w:id="452"/>
      <w:bookmarkEnd w:id="453"/>
      <w:bookmarkEnd w:id="454"/>
      <w:bookmarkEnd w:id="455"/>
    </w:p>
    <w:p w:rsidR="00581365" w:rsidRDefault="00706DDF" w:rsidP="002731D6">
      <w:pPr>
        <w:pStyle w:val="4"/>
        <w:numPr>
          <w:ilvl w:val="3"/>
          <w:numId w:val="1"/>
        </w:numPr>
        <w:rPr>
          <w:rFonts w:ascii="宋体" w:hAnsi="宋体"/>
          <w:color w:val="000000"/>
        </w:rPr>
      </w:pPr>
      <w:r>
        <w:rPr>
          <w:rFonts w:ascii="宋体" w:hAnsi="宋体" w:hint="eastAsia"/>
          <w:color w:val="000000"/>
        </w:rPr>
        <w:t>即远期询价/报价应答请求和响应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：应答方席位交易员向OTCPORT请求应答发起方的即远期询价/报价。</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438" w:type="dxa"/>
        <w:tblLayout w:type="fixed"/>
        <w:tblLook w:val="04A0" w:firstRow="1" w:lastRow="0" w:firstColumn="1" w:lastColumn="0" w:noHBand="0" w:noVBand="1"/>
      </w:tblPr>
      <w:tblGrid>
        <w:gridCol w:w="867"/>
        <w:gridCol w:w="1355"/>
        <w:gridCol w:w="1956"/>
        <w:gridCol w:w="798"/>
        <w:gridCol w:w="798"/>
        <w:gridCol w:w="3664"/>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6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246F0F">
        <w:trPr>
          <w:trHeight w:val="270"/>
        </w:trPr>
        <w:tc>
          <w:tcPr>
            <w:tcW w:w="867" w:type="dxa"/>
            <w:tcBorders>
              <w:top w:val="nil"/>
              <w:left w:val="single" w:sz="4" w:space="0" w:color="auto"/>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355"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56"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246F0F" w:rsidRDefault="00246F0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246F0F" w:rsidRDefault="00246F0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p>
        </w:tc>
      </w:tr>
      <w:tr w:rsidR="00246F0F">
        <w:trPr>
          <w:trHeight w:val="270"/>
        </w:trPr>
        <w:tc>
          <w:tcPr>
            <w:tcW w:w="867" w:type="dxa"/>
            <w:tcBorders>
              <w:top w:val="nil"/>
              <w:left w:val="single" w:sz="4" w:space="0" w:color="auto"/>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355"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56"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nil"/>
              <w:bottom w:val="single" w:sz="4" w:space="0" w:color="auto"/>
              <w:right w:val="single" w:sz="4" w:space="0" w:color="auto"/>
            </w:tcBorders>
            <w:vAlign w:val="center"/>
          </w:tcPr>
          <w:p w:rsidR="00246F0F" w:rsidRDefault="00246F0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246F0F" w:rsidRDefault="00246F0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246F0F" w:rsidRDefault="00246F0F">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246F0F">
              <w:rPr>
                <w:rFonts w:ascii="宋体" w:hAnsi="宋体" w:cs="宋体" w:hint="eastAsia"/>
                <w:color w:val="000000"/>
                <w:kern w:val="0"/>
                <w:sz w:val="20"/>
                <w:szCs w:val="20"/>
              </w:rPr>
              <w:t>远(掉)期点</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应答后对手确认成交或拒绝的时间。</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421"/>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706DDF" w:rsidP="002731D6">
      <w:pPr>
        <w:pStyle w:val="4"/>
        <w:numPr>
          <w:ilvl w:val="3"/>
          <w:numId w:val="1"/>
        </w:numPr>
        <w:rPr>
          <w:rFonts w:ascii="宋体" w:hAnsi="宋体"/>
          <w:color w:val="000000"/>
        </w:rPr>
      </w:pPr>
      <w:r>
        <w:rPr>
          <w:rFonts w:ascii="宋体" w:hAnsi="宋体" w:hint="eastAsia"/>
          <w:color w:val="000000"/>
        </w:rPr>
        <w:t>推送即远期询价/报价应答消息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：OTCPORT向发起方交易员和本席位其他交易员推送即远期询价/报价应答消息。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74" w:type="dxa"/>
        <w:tblLayout w:type="fixed"/>
        <w:tblLook w:val="04A0" w:firstRow="1" w:lastRow="0" w:firstColumn="1" w:lastColumn="0" w:noHBand="0" w:noVBand="1"/>
      </w:tblPr>
      <w:tblGrid>
        <w:gridCol w:w="868"/>
        <w:gridCol w:w="1356"/>
        <w:gridCol w:w="1956"/>
        <w:gridCol w:w="1031"/>
        <w:gridCol w:w="3663"/>
      </w:tblGrid>
      <w:tr w:rsidR="00581365">
        <w:trPr>
          <w:trHeight w:val="270"/>
          <w:tblHeader/>
        </w:trPr>
        <w:tc>
          <w:tcPr>
            <w:tcW w:w="86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10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66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应答方交易员代码</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w:t>
            </w:r>
            <w:r>
              <w:rPr>
                <w:rFonts w:ascii="宋体" w:hAnsi="宋体" w:cs="宋体" w:hint="eastAsia"/>
                <w:color w:val="000000"/>
                <w:kern w:val="0"/>
                <w:sz w:val="20"/>
                <w:szCs w:val="20"/>
              </w:rPr>
              <w:t>5</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seatName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交易席位名称</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398"/>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T81</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远(掉)期点</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103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掉期询价/报价应答请求和响应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：应答方席位交易员向OTCPORT请求应答发起方的掉期询价/报价。</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761"/>
        <w:gridCol w:w="761"/>
        <w:gridCol w:w="1563"/>
        <w:gridCol w:w="1575"/>
        <w:gridCol w:w="700"/>
        <w:gridCol w:w="700"/>
        <w:gridCol w:w="2979"/>
      </w:tblGrid>
      <w:tr w:rsidR="00581365">
        <w:trPr>
          <w:trHeight w:val="270"/>
          <w:tblHeader/>
        </w:trPr>
        <w:tc>
          <w:tcPr>
            <w:tcW w:w="76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 xml:space="preserve"> 符号</w:t>
            </w:r>
          </w:p>
        </w:tc>
        <w:tc>
          <w:tcPr>
            <w:tcW w:w="76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56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57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97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496CBF">
        <w:trPr>
          <w:trHeight w:val="270"/>
        </w:trPr>
        <w:tc>
          <w:tcPr>
            <w:tcW w:w="761"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56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7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0"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496CBF">
        <w:trPr>
          <w:trHeight w:val="270"/>
        </w:trPr>
        <w:tc>
          <w:tcPr>
            <w:tcW w:w="761"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56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7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0"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M</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和近端应答方数量一致，为了将来扩展</w:t>
            </w: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远(掉)期点</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1-近端；2-远端；</w:t>
            </w: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应答后对手确认成交或拒绝的时间。</w:t>
            </w:r>
          </w:p>
        </w:tc>
      </w:tr>
      <w:tr w:rsidR="00581365">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5D4EB1">
        <w:trPr>
          <w:trHeight w:val="270"/>
        </w:trPr>
        <w:tc>
          <w:tcPr>
            <w:tcW w:w="76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5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57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5D4EB1">
        <w:trPr>
          <w:trHeight w:val="463"/>
        </w:trPr>
        <w:tc>
          <w:tcPr>
            <w:tcW w:w="761" w:type="dxa"/>
            <w:tcBorders>
              <w:top w:val="single" w:sz="4" w:space="0" w:color="auto"/>
              <w:left w:val="single" w:sz="4" w:space="0" w:color="auto"/>
              <w:bottom w:val="single" w:sz="6" w:space="0" w:color="auto"/>
              <w:right w:val="single" w:sz="6"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61"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563"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575"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0"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0"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9" w:type="dxa"/>
            <w:tcBorders>
              <w:top w:val="single" w:sz="4" w:space="0" w:color="auto"/>
              <w:left w:val="single" w:sz="6" w:space="0" w:color="auto"/>
              <w:bottom w:val="single" w:sz="6"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D4EB1" w:rsidTr="005D4EB1">
        <w:trPr>
          <w:trHeight w:val="463"/>
        </w:trPr>
        <w:tc>
          <w:tcPr>
            <w:tcW w:w="761" w:type="dxa"/>
            <w:tcBorders>
              <w:top w:val="single" w:sz="6" w:space="0" w:color="auto"/>
              <w:left w:val="single" w:sz="4" w:space="0" w:color="auto"/>
              <w:bottom w:val="single" w:sz="4" w:space="0" w:color="auto"/>
              <w:right w:val="single" w:sz="6" w:space="0" w:color="auto"/>
            </w:tcBorders>
            <w:vAlign w:val="center"/>
          </w:tcPr>
          <w:p w:rsidR="005D4EB1" w:rsidRDefault="005D4EB1">
            <w:pPr>
              <w:widowControl/>
              <w:spacing w:line="240" w:lineRule="auto"/>
              <w:ind w:firstLineChars="0" w:firstLine="0"/>
              <w:rPr>
                <w:rFonts w:ascii="宋体" w:hAnsi="宋体" w:cs="宋体"/>
                <w:color w:val="000000"/>
                <w:kern w:val="0"/>
                <w:sz w:val="20"/>
                <w:szCs w:val="20"/>
              </w:rPr>
            </w:pPr>
          </w:p>
        </w:tc>
        <w:tc>
          <w:tcPr>
            <w:tcW w:w="761" w:type="dxa"/>
            <w:tcBorders>
              <w:top w:val="single" w:sz="6" w:space="0" w:color="auto"/>
              <w:left w:val="single" w:sz="6" w:space="0" w:color="auto"/>
              <w:bottom w:val="single" w:sz="4" w:space="0" w:color="auto"/>
              <w:right w:val="single" w:sz="6"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563" w:type="dxa"/>
            <w:tcBorders>
              <w:top w:val="single" w:sz="6" w:space="0" w:color="auto"/>
              <w:left w:val="single" w:sz="6" w:space="0" w:color="auto"/>
              <w:bottom w:val="single" w:sz="4" w:space="0" w:color="auto"/>
              <w:right w:val="single" w:sz="6"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575" w:type="dxa"/>
            <w:tcBorders>
              <w:top w:val="single" w:sz="6" w:space="0" w:color="auto"/>
              <w:left w:val="single" w:sz="6" w:space="0" w:color="auto"/>
              <w:bottom w:val="single" w:sz="4" w:space="0" w:color="auto"/>
              <w:right w:val="single" w:sz="6"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0" w:type="dxa"/>
            <w:tcBorders>
              <w:top w:val="single" w:sz="6" w:space="0" w:color="auto"/>
              <w:left w:val="single" w:sz="6" w:space="0" w:color="auto"/>
              <w:bottom w:val="single" w:sz="4" w:space="0" w:color="auto"/>
              <w:right w:val="single" w:sz="6"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0" w:type="dxa"/>
            <w:tcBorders>
              <w:top w:val="single" w:sz="6" w:space="0" w:color="auto"/>
              <w:left w:val="single" w:sz="6" w:space="0" w:color="auto"/>
              <w:bottom w:val="single" w:sz="4" w:space="0" w:color="auto"/>
              <w:right w:val="single" w:sz="6" w:space="0" w:color="auto"/>
            </w:tcBorders>
            <w:vAlign w:val="center"/>
          </w:tcPr>
          <w:p w:rsidR="005D4EB1" w:rsidRDefault="005D4EB1"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979" w:type="dxa"/>
            <w:tcBorders>
              <w:top w:val="single" w:sz="6" w:space="0" w:color="auto"/>
              <w:left w:val="single" w:sz="6" w:space="0" w:color="auto"/>
              <w:bottom w:val="single" w:sz="4" w:space="0" w:color="auto"/>
              <w:right w:val="single" w:sz="4" w:space="0" w:color="auto"/>
            </w:tcBorders>
            <w:vAlign w:val="center"/>
          </w:tcPr>
          <w:p w:rsidR="005D4EB1" w:rsidRPr="002C6FA6" w:rsidRDefault="005D4EB1" w:rsidP="009507C0">
            <w:pPr>
              <w:widowControl/>
              <w:spacing w:line="240" w:lineRule="auto"/>
              <w:ind w:firstLineChars="0" w:firstLine="0"/>
              <w:rPr>
                <w:rFonts w:ascii="宋体" w:hAnsi="宋体" w:cs="宋体"/>
                <w:color w:val="000000"/>
                <w:kern w:val="0"/>
                <w:sz w:val="20"/>
                <w:szCs w:val="20"/>
              </w:rPr>
            </w:pPr>
          </w:p>
        </w:tc>
      </w:tr>
    </w:tbl>
    <w:p w:rsidR="005D4EB1" w:rsidRDefault="005D4EB1" w:rsidP="005D4EB1">
      <w:pPr>
        <w:ind w:firstLineChars="0" w:firstLine="0"/>
        <w:rPr>
          <w:rFonts w:ascii="宋体" w:hAnsi="宋体"/>
          <w:color w:val="000000"/>
        </w:rPr>
      </w:pPr>
    </w:p>
    <w:p w:rsidR="00581365" w:rsidRDefault="00706DDF" w:rsidP="001902A9">
      <w:pPr>
        <w:pStyle w:val="4"/>
        <w:numPr>
          <w:ilvl w:val="3"/>
          <w:numId w:val="1"/>
        </w:numPr>
        <w:rPr>
          <w:rFonts w:ascii="宋体" w:hAnsi="宋体"/>
          <w:color w:val="000000"/>
        </w:rPr>
      </w:pPr>
      <w:r>
        <w:rPr>
          <w:rFonts w:ascii="宋体" w:hAnsi="宋体" w:hint="eastAsia"/>
          <w:color w:val="000000"/>
        </w:rPr>
        <w:t>推送掉期询价/报价应答消息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：系统向发起方交易员和本席位其他交易员推送掉期询价/报价应答消息。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43" w:type="dxa"/>
        <w:tblLayout w:type="fixed"/>
        <w:tblLook w:val="04A0" w:firstRow="1" w:lastRow="0" w:firstColumn="1" w:lastColumn="0" w:noHBand="0" w:noVBand="1"/>
      </w:tblPr>
      <w:tblGrid>
        <w:gridCol w:w="841"/>
        <w:gridCol w:w="841"/>
        <w:gridCol w:w="1317"/>
        <w:gridCol w:w="1900"/>
        <w:gridCol w:w="1140"/>
        <w:gridCol w:w="3004"/>
      </w:tblGrid>
      <w:tr w:rsidR="00581365">
        <w:trPr>
          <w:trHeight w:val="270"/>
          <w:tblHeader/>
        </w:trPr>
        <w:tc>
          <w:tcPr>
            <w:tcW w:w="84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4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1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0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1140" w:type="dxa"/>
            <w:tcBorders>
              <w:top w:val="single" w:sz="4" w:space="0" w:color="auto"/>
              <w:left w:val="nil"/>
              <w:bottom w:val="single" w:sz="4" w:space="0" w:color="auto"/>
              <w:right w:val="single" w:sz="4" w:space="0" w:color="auto"/>
            </w:tcBorders>
            <w:shd w:val="clear" w:color="000000" w:fill="D9D9D9"/>
            <w:vAlign w:val="center"/>
          </w:tcPr>
          <w:p w:rsidR="00581365" w:rsidRDefault="00804555">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00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序号</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掉期点</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00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1-近端；2-远端；</w:t>
            </w:r>
          </w:p>
        </w:tc>
      </w:tr>
      <w:tr w:rsidR="00581365">
        <w:trPr>
          <w:trHeight w:val="270"/>
        </w:trPr>
        <w:tc>
          <w:tcPr>
            <w:tcW w:w="84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3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90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114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00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拆借询价/报价应答请求和响应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：应答方席位交易员向OTCPORT请求应答发起方的拆借询价/报价。</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438" w:type="dxa"/>
        <w:tblLayout w:type="fixed"/>
        <w:tblLook w:val="04A0" w:firstRow="1" w:lastRow="0" w:firstColumn="1" w:lastColumn="0" w:noHBand="0" w:noVBand="1"/>
      </w:tblPr>
      <w:tblGrid>
        <w:gridCol w:w="867"/>
        <w:gridCol w:w="1355"/>
        <w:gridCol w:w="1956"/>
        <w:gridCol w:w="798"/>
        <w:gridCol w:w="798"/>
        <w:gridCol w:w="3664"/>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366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496CBF">
        <w:trPr>
          <w:trHeight w:val="270"/>
        </w:trPr>
        <w:tc>
          <w:tcPr>
            <w:tcW w:w="867"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35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56"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496CBF">
        <w:trPr>
          <w:trHeight w:val="270"/>
        </w:trPr>
        <w:tc>
          <w:tcPr>
            <w:tcW w:w="867"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35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56"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lastRenderedPageBreak/>
              <w:t>M30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bookmarkStart w:id="456" w:name="OLE_LINK3"/>
            <w:r>
              <w:rPr>
                <w:rFonts w:ascii="宋体" w:hAnsi="宋体" w:cs="宋体" w:hint="eastAsia"/>
                <w:color w:val="000000"/>
                <w:kern w:val="0"/>
                <w:sz w:val="20"/>
                <w:szCs w:val="20"/>
              </w:rPr>
              <w:t>O00</w:t>
            </w:r>
            <w:bookmarkEnd w:id="456"/>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F63</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H21</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拆出方必填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421"/>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3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00593" w:rsidRPr="002C6FA6" w:rsidTr="00700593">
        <w:trPr>
          <w:trHeight w:val="421"/>
        </w:trPr>
        <w:tc>
          <w:tcPr>
            <w:tcW w:w="867" w:type="dxa"/>
            <w:tcBorders>
              <w:top w:val="nil"/>
              <w:left w:val="single" w:sz="4" w:space="0" w:color="auto"/>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355"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956"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4" w:type="dxa"/>
            <w:tcBorders>
              <w:top w:val="nil"/>
              <w:left w:val="nil"/>
              <w:bottom w:val="single" w:sz="4" w:space="0" w:color="auto"/>
              <w:right w:val="single" w:sz="4" w:space="0" w:color="auto"/>
            </w:tcBorders>
            <w:vAlign w:val="center"/>
          </w:tcPr>
          <w:p w:rsidR="00700593" w:rsidRPr="002C6FA6" w:rsidRDefault="00700593" w:rsidP="009507C0">
            <w:pPr>
              <w:widowControl/>
              <w:spacing w:line="240" w:lineRule="auto"/>
              <w:ind w:firstLineChars="0" w:firstLine="0"/>
              <w:rPr>
                <w:rFonts w:ascii="宋体" w:hAnsi="宋体" w:cs="宋体"/>
                <w:color w:val="000000"/>
                <w:kern w:val="0"/>
                <w:sz w:val="20"/>
                <w:szCs w:val="20"/>
              </w:rPr>
            </w:pPr>
          </w:p>
        </w:tc>
      </w:tr>
    </w:tbl>
    <w:p w:rsidR="00700593" w:rsidRDefault="00700593" w:rsidP="00700593">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推送拆借询价/报价应答消息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：系统向发起方交易员和本席位其他交易员推送拆借询价/报价应答消息。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733" w:type="dxa"/>
        <w:tblLayout w:type="fixed"/>
        <w:tblLook w:val="04A0" w:firstRow="1" w:lastRow="0" w:firstColumn="1" w:lastColumn="0" w:noHBand="0" w:noVBand="1"/>
      </w:tblPr>
      <w:tblGrid>
        <w:gridCol w:w="867"/>
        <w:gridCol w:w="1356"/>
        <w:gridCol w:w="1956"/>
        <w:gridCol w:w="891"/>
        <w:gridCol w:w="3663"/>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3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9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66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89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89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F63</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H21</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66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拆出方必填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3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89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66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rPr>
            </w:pPr>
          </w:p>
        </w:tc>
      </w:tr>
    </w:tbl>
    <w:p w:rsidR="00581365" w:rsidRDefault="00581365">
      <w:pPr>
        <w:ind w:firstLineChars="0" w:firstLine="0"/>
        <w:rPr>
          <w:b/>
        </w:rPr>
      </w:pPr>
    </w:p>
    <w:p w:rsidR="00581365" w:rsidRDefault="00706DDF" w:rsidP="002731D6">
      <w:pPr>
        <w:pStyle w:val="4"/>
        <w:numPr>
          <w:ilvl w:val="3"/>
          <w:numId w:val="1"/>
        </w:numPr>
        <w:rPr>
          <w:rFonts w:ascii="宋体" w:hAnsi="宋体"/>
          <w:color w:val="000000"/>
        </w:rPr>
      </w:pPr>
      <w:r>
        <w:rPr>
          <w:rFonts w:ascii="宋体" w:hAnsi="宋体" w:hint="eastAsia"/>
          <w:color w:val="000000"/>
        </w:rPr>
        <w:lastRenderedPageBreak/>
        <w:t>期权询价/报价应答请求和响应</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 应答方席位交易员向OTCPORT请求应答发起方的期权询价/报价。</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pPr w:leftFromText="180" w:rightFromText="180" w:vertAnchor="text" w:horzAnchor="margin" w:tblpY="197"/>
        <w:tblW w:w="8897" w:type="dxa"/>
        <w:tblLayout w:type="fixed"/>
        <w:tblLook w:val="04A0" w:firstRow="1" w:lastRow="0" w:firstColumn="1" w:lastColumn="0" w:noHBand="0" w:noVBand="1"/>
      </w:tblPr>
      <w:tblGrid>
        <w:gridCol w:w="867"/>
        <w:gridCol w:w="1793"/>
        <w:gridCol w:w="1843"/>
        <w:gridCol w:w="708"/>
        <w:gridCol w:w="851"/>
        <w:gridCol w:w="2835"/>
      </w:tblGrid>
      <w:tr w:rsidR="00581365" w:rsidTr="00700593">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83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496CBF" w:rsidTr="00700593">
        <w:trPr>
          <w:trHeight w:val="270"/>
        </w:trPr>
        <w:tc>
          <w:tcPr>
            <w:tcW w:w="867"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9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8"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496CBF" w:rsidTr="00700593">
        <w:trPr>
          <w:trHeight w:val="270"/>
        </w:trPr>
        <w:tc>
          <w:tcPr>
            <w:tcW w:w="867" w:type="dxa"/>
            <w:tcBorders>
              <w:top w:val="nil"/>
              <w:left w:val="single" w:sz="4" w:space="0" w:color="auto"/>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9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8" w:type="dxa"/>
            <w:tcBorders>
              <w:top w:val="nil"/>
              <w:left w:val="nil"/>
              <w:bottom w:val="single" w:sz="4" w:space="0" w:color="auto"/>
              <w:right w:val="single" w:sz="4" w:space="0" w:color="auto"/>
            </w:tcBorders>
            <w:vAlign w:val="center"/>
          </w:tcPr>
          <w:p w:rsidR="00496CBF" w:rsidRDefault="00496CB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vAlign w:val="center"/>
          </w:tcPr>
          <w:p w:rsidR="00496CBF" w:rsidRDefault="00496CBF"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496CBF" w:rsidRDefault="00496CBF">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85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kern w:val="0"/>
                <w:sz w:val="20"/>
                <w:szCs w:val="20"/>
              </w:rPr>
              <w:t>optionMoney</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85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85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85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00593">
        <w:trPr>
          <w:trHeight w:val="421"/>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tbl>
      <w:tblPr>
        <w:tblW w:w="8897" w:type="dxa"/>
        <w:tblLayout w:type="fixed"/>
        <w:tblLook w:val="04A0" w:firstRow="1" w:lastRow="0" w:firstColumn="1" w:lastColumn="0" w:noHBand="0" w:noVBand="1"/>
      </w:tblPr>
      <w:tblGrid>
        <w:gridCol w:w="867"/>
        <w:gridCol w:w="1793"/>
        <w:gridCol w:w="1843"/>
        <w:gridCol w:w="708"/>
        <w:gridCol w:w="851"/>
        <w:gridCol w:w="2835"/>
      </w:tblGrid>
      <w:tr w:rsidR="00700593" w:rsidRPr="002C6FA6" w:rsidTr="00700593">
        <w:trPr>
          <w:trHeight w:val="421"/>
        </w:trPr>
        <w:tc>
          <w:tcPr>
            <w:tcW w:w="867" w:type="dxa"/>
            <w:tcBorders>
              <w:top w:val="nil"/>
              <w:left w:val="single" w:sz="4" w:space="0" w:color="auto"/>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93"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nil"/>
              <w:left w:val="nil"/>
              <w:bottom w:val="single" w:sz="4" w:space="0" w:color="auto"/>
              <w:right w:val="single" w:sz="4" w:space="0" w:color="auto"/>
            </w:tcBorders>
            <w:vAlign w:val="center"/>
          </w:tcPr>
          <w:p w:rsidR="00700593" w:rsidRDefault="00700593"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835" w:type="dxa"/>
            <w:tcBorders>
              <w:top w:val="nil"/>
              <w:left w:val="nil"/>
              <w:bottom w:val="single" w:sz="4" w:space="0" w:color="auto"/>
              <w:right w:val="single" w:sz="4" w:space="0" w:color="auto"/>
            </w:tcBorders>
            <w:vAlign w:val="center"/>
          </w:tcPr>
          <w:p w:rsidR="00700593" w:rsidRPr="002C6FA6" w:rsidRDefault="00700593" w:rsidP="009507C0">
            <w:pPr>
              <w:widowControl/>
              <w:spacing w:line="240" w:lineRule="auto"/>
              <w:ind w:firstLineChars="0" w:firstLine="0"/>
              <w:rPr>
                <w:rFonts w:ascii="宋体" w:hAnsi="宋体" w:cs="宋体"/>
                <w:color w:val="000000"/>
                <w:kern w:val="0"/>
                <w:sz w:val="20"/>
                <w:szCs w:val="20"/>
              </w:rPr>
            </w:pPr>
          </w:p>
        </w:tc>
      </w:tr>
    </w:tbl>
    <w:p w:rsidR="00581365" w:rsidRDefault="00581365">
      <w:pPr>
        <w:pStyle w:val="11"/>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推送期权询价/报价应答消息</w:t>
      </w:r>
    </w:p>
    <w:p w:rsidR="00581365" w:rsidRDefault="00706DDF">
      <w:pPr>
        <w:ind w:firstLineChars="0" w:firstLine="0"/>
        <w:rPr>
          <w:rFonts w:ascii="宋体" w:hAnsi="宋体"/>
          <w:color w:val="000000"/>
        </w:rPr>
      </w:pPr>
      <w:r>
        <w:rPr>
          <w:rFonts w:ascii="宋体" w:hAnsi="宋体" w:hint="eastAsia"/>
          <w:b/>
          <w:color w:val="000000"/>
        </w:rPr>
        <w:t>功能</w:t>
      </w:r>
      <w:r>
        <w:rPr>
          <w:rFonts w:ascii="宋体" w:hAnsi="宋体" w:hint="eastAsia"/>
          <w:color w:val="000000"/>
        </w:rPr>
        <w:t>：系统向发起方交易员和本席位其他交易员推送期权询价/报价应答消息。</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pPr w:leftFromText="180" w:rightFromText="180" w:vertAnchor="text" w:horzAnchor="margin" w:tblpY="197"/>
        <w:tblW w:w="8897" w:type="dxa"/>
        <w:tblLayout w:type="fixed"/>
        <w:tblLook w:val="04A0" w:firstRow="1" w:lastRow="0" w:firstColumn="1" w:lastColumn="0" w:noHBand="0" w:noVBand="1"/>
      </w:tblPr>
      <w:tblGrid>
        <w:gridCol w:w="867"/>
        <w:gridCol w:w="1793"/>
        <w:gridCol w:w="2107"/>
        <w:gridCol w:w="798"/>
        <w:gridCol w:w="3332"/>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0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333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应答方报价时间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3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如果是定向报价，此域必填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option</w:t>
            </w:r>
            <w:r>
              <w:rPr>
                <w:rFonts w:ascii="宋体" w:hAnsi="宋体" w:cs="宋体"/>
                <w:kern w:val="0"/>
                <w:sz w:val="20"/>
                <w:szCs w:val="20"/>
              </w:rPr>
              <w:t>M</w:t>
            </w:r>
            <w:r>
              <w:rPr>
                <w:rFonts w:ascii="宋体" w:hAnsi="宋体" w:cs="宋体" w:hint="eastAsia"/>
                <w:kern w:val="0"/>
                <w:sz w:val="20"/>
                <w:szCs w:val="20"/>
              </w:rPr>
              <w:t>oney</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333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如果是定向询价，此域必填</w:t>
            </w: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179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210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333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bookmarkStart w:id="457" w:name="_Toc437936940"/>
      <w:bookmarkStart w:id="458" w:name="_Toc31866"/>
    </w:p>
    <w:p w:rsidR="00581365" w:rsidRPr="009F5A48" w:rsidRDefault="00706DDF" w:rsidP="009F5A48">
      <w:pPr>
        <w:pStyle w:val="3"/>
        <w:numPr>
          <w:ilvl w:val="2"/>
          <w:numId w:val="1"/>
        </w:numPr>
        <w:ind w:left="980" w:hangingChars="305" w:hanging="980"/>
      </w:pPr>
      <w:bookmarkStart w:id="459" w:name="_Toc31456"/>
      <w:bookmarkStart w:id="460" w:name="_Toc30835"/>
      <w:bookmarkStart w:id="461" w:name="_Toc493667840"/>
      <w:r w:rsidRPr="009F5A48">
        <w:rPr>
          <w:rFonts w:hint="eastAsia"/>
        </w:rPr>
        <w:t>交易应答处理</w:t>
      </w:r>
      <w:bookmarkEnd w:id="457"/>
      <w:bookmarkEnd w:id="458"/>
      <w:bookmarkEnd w:id="459"/>
      <w:bookmarkEnd w:id="460"/>
      <w:bookmarkEnd w:id="461"/>
    </w:p>
    <w:p w:rsidR="00581365" w:rsidRDefault="00706DDF" w:rsidP="002731D6">
      <w:pPr>
        <w:pStyle w:val="4"/>
        <w:numPr>
          <w:ilvl w:val="3"/>
          <w:numId w:val="1"/>
        </w:numPr>
        <w:rPr>
          <w:rFonts w:ascii="宋体" w:hAnsi="宋体"/>
          <w:color w:val="000000"/>
        </w:rPr>
      </w:pPr>
      <w:bookmarkStart w:id="462" w:name="OLE_LINK1"/>
      <w:r w:rsidRPr="002731D6">
        <w:rPr>
          <w:rFonts w:ascii="宋体" w:hAnsi="宋体" w:hint="eastAsia"/>
          <w:color w:val="000000"/>
        </w:rPr>
        <w:t>接受或拒绝成交请求和响应</w:t>
      </w:r>
    </w:p>
    <w:bookmarkEnd w:id="462"/>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：交易</w:t>
      </w:r>
      <w:r>
        <w:rPr>
          <w:rFonts w:hint="eastAsia"/>
        </w:rPr>
        <w:t>确认方向</w:t>
      </w:r>
      <w:r>
        <w:rPr>
          <w:rFonts w:hint="eastAsia"/>
        </w:rPr>
        <w:t>OTCPORT</w:t>
      </w:r>
      <w:r>
        <w:rPr>
          <w:rFonts w:hint="eastAsia"/>
        </w:rPr>
        <w:t>确认成交请求</w:t>
      </w:r>
      <w:r>
        <w:rPr>
          <w:rFonts w:ascii="宋体" w:hAnsi="宋体" w:hint="eastAsia"/>
          <w:color w:val="000000"/>
        </w:rPr>
        <w:t>。</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675"/>
        <w:gridCol w:w="709"/>
        <w:gridCol w:w="2268"/>
        <w:gridCol w:w="1418"/>
        <w:gridCol w:w="710"/>
        <w:gridCol w:w="701"/>
        <w:gridCol w:w="2558"/>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26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41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1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55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26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41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10"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5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26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41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10"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558"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0-发起方；1-应答方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9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Theme="minorEastAsia" w:eastAsiaTheme="minorEastAsia" w:hAnsiTheme="minorEastAsia" w:hint="eastAsia"/>
                <w:color w:val="000000"/>
                <w:sz w:val="20"/>
                <w:szCs w:val="20"/>
              </w:rPr>
              <w:t>X64</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otcPortOperationFlag</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交易接受操作</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C</w:t>
            </w:r>
          </w:p>
        </w:tc>
        <w:tc>
          <w:tcPr>
            <w:tcW w:w="255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交易成交成功后，返回由OTCPORT生成的成交单号。</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O62</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matchTime</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成交时间</w:t>
            </w:r>
          </w:p>
        </w:tc>
        <w:tc>
          <w:tcPr>
            <w:tcW w:w="710"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1"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C</w:t>
            </w:r>
          </w:p>
        </w:tc>
        <w:tc>
          <w:tcPr>
            <w:tcW w:w="255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交易成交成功后，返回由OTCPORT生成的成交时间。</w:t>
            </w:r>
          </w:p>
        </w:tc>
      </w:tr>
      <w:tr w:rsidR="00581365" w:rsidTr="0079220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26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4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1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58"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rsidTr="00792205">
        <w:trPr>
          <w:trHeight w:val="270"/>
        </w:trPr>
        <w:tc>
          <w:tcPr>
            <w:tcW w:w="675" w:type="dxa"/>
            <w:tcBorders>
              <w:top w:val="single" w:sz="4" w:space="0" w:color="auto"/>
              <w:left w:val="single" w:sz="4" w:space="0" w:color="auto"/>
              <w:bottom w:val="single" w:sz="6" w:space="0" w:color="auto"/>
              <w:right w:val="single" w:sz="6"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268"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418"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10"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1" w:type="dxa"/>
            <w:tcBorders>
              <w:top w:val="single" w:sz="4" w:space="0" w:color="auto"/>
              <w:left w:val="single" w:sz="6" w:space="0" w:color="auto"/>
              <w:bottom w:val="single" w:sz="6" w:space="0" w:color="auto"/>
              <w:right w:val="single" w:sz="6"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58" w:type="dxa"/>
            <w:tcBorders>
              <w:top w:val="single" w:sz="4" w:space="0" w:color="auto"/>
              <w:left w:val="single" w:sz="6" w:space="0" w:color="auto"/>
              <w:bottom w:val="single" w:sz="6"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792205" w:rsidTr="00792205">
        <w:trPr>
          <w:trHeight w:val="270"/>
        </w:trPr>
        <w:tc>
          <w:tcPr>
            <w:tcW w:w="675" w:type="dxa"/>
            <w:tcBorders>
              <w:top w:val="single" w:sz="6" w:space="0" w:color="auto"/>
              <w:left w:val="single" w:sz="4" w:space="0" w:color="auto"/>
              <w:bottom w:val="single" w:sz="4" w:space="0" w:color="auto"/>
              <w:right w:val="single" w:sz="6" w:space="0" w:color="auto"/>
            </w:tcBorders>
            <w:vAlign w:val="center"/>
          </w:tcPr>
          <w:p w:rsidR="00792205" w:rsidRDefault="00792205">
            <w:pPr>
              <w:widowControl/>
              <w:spacing w:line="240" w:lineRule="auto"/>
              <w:ind w:firstLineChars="0" w:firstLine="0"/>
              <w:rPr>
                <w:rFonts w:ascii="宋体" w:hAnsi="宋体" w:cs="宋体"/>
                <w:color w:val="000000"/>
                <w:kern w:val="0"/>
                <w:sz w:val="20"/>
                <w:szCs w:val="20"/>
              </w:rPr>
            </w:pPr>
          </w:p>
        </w:tc>
        <w:tc>
          <w:tcPr>
            <w:tcW w:w="709" w:type="dxa"/>
            <w:tcBorders>
              <w:top w:val="single" w:sz="6" w:space="0" w:color="auto"/>
              <w:left w:val="single" w:sz="6" w:space="0" w:color="auto"/>
              <w:bottom w:val="single" w:sz="4" w:space="0" w:color="auto"/>
              <w:right w:val="single" w:sz="6" w:space="0" w:color="auto"/>
            </w:tcBorders>
            <w:vAlign w:val="center"/>
          </w:tcPr>
          <w:p w:rsidR="00792205" w:rsidRDefault="0079220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268" w:type="dxa"/>
            <w:tcBorders>
              <w:top w:val="single" w:sz="6" w:space="0" w:color="auto"/>
              <w:left w:val="single" w:sz="6" w:space="0" w:color="auto"/>
              <w:bottom w:val="single" w:sz="4" w:space="0" w:color="auto"/>
              <w:right w:val="single" w:sz="6" w:space="0" w:color="auto"/>
            </w:tcBorders>
            <w:vAlign w:val="center"/>
          </w:tcPr>
          <w:p w:rsidR="00792205" w:rsidRDefault="0079220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418" w:type="dxa"/>
            <w:tcBorders>
              <w:top w:val="single" w:sz="6" w:space="0" w:color="auto"/>
              <w:left w:val="single" w:sz="6" w:space="0" w:color="auto"/>
              <w:bottom w:val="single" w:sz="4" w:space="0" w:color="auto"/>
              <w:right w:val="single" w:sz="6" w:space="0" w:color="auto"/>
            </w:tcBorders>
            <w:vAlign w:val="center"/>
          </w:tcPr>
          <w:p w:rsidR="00792205" w:rsidRDefault="0079220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10" w:type="dxa"/>
            <w:tcBorders>
              <w:top w:val="single" w:sz="6" w:space="0" w:color="auto"/>
              <w:left w:val="single" w:sz="6" w:space="0" w:color="auto"/>
              <w:bottom w:val="single" w:sz="4" w:space="0" w:color="auto"/>
              <w:right w:val="single" w:sz="6" w:space="0" w:color="auto"/>
            </w:tcBorders>
            <w:vAlign w:val="center"/>
          </w:tcPr>
          <w:p w:rsidR="00792205" w:rsidRDefault="0079220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1" w:type="dxa"/>
            <w:tcBorders>
              <w:top w:val="single" w:sz="6" w:space="0" w:color="auto"/>
              <w:left w:val="single" w:sz="6" w:space="0" w:color="auto"/>
              <w:bottom w:val="single" w:sz="4" w:space="0" w:color="auto"/>
              <w:right w:val="single" w:sz="6" w:space="0" w:color="auto"/>
            </w:tcBorders>
            <w:vAlign w:val="center"/>
          </w:tcPr>
          <w:p w:rsidR="00792205" w:rsidRDefault="00792205"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558" w:type="dxa"/>
            <w:tcBorders>
              <w:top w:val="single" w:sz="6" w:space="0" w:color="auto"/>
              <w:left w:val="single" w:sz="6" w:space="0" w:color="auto"/>
              <w:bottom w:val="single" w:sz="4" w:space="0" w:color="auto"/>
              <w:right w:val="single" w:sz="4" w:space="0" w:color="auto"/>
            </w:tcBorders>
            <w:vAlign w:val="center"/>
          </w:tcPr>
          <w:p w:rsidR="00792205" w:rsidRPr="002C6FA6" w:rsidRDefault="00792205"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推送报价应答状态变化消息</w:t>
      </w: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 应答超时、确认成交、拒绝成交时，OTCPORT向双方推送报价应答状态变化消息。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768" w:type="dxa"/>
        <w:tblLayout w:type="fixed"/>
        <w:tblLook w:val="04A0" w:firstRow="1" w:lastRow="0" w:firstColumn="1" w:lastColumn="0" w:noHBand="0" w:noVBand="1"/>
      </w:tblPr>
      <w:tblGrid>
        <w:gridCol w:w="675"/>
        <w:gridCol w:w="660"/>
        <w:gridCol w:w="2629"/>
        <w:gridCol w:w="1985"/>
        <w:gridCol w:w="708"/>
        <w:gridCol w:w="2111"/>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6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62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11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6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6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0-发起方；1-应答方</w:t>
            </w:r>
          </w:p>
        </w:tc>
      </w:tr>
      <w:tr w:rsidR="00581365">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66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62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98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接收方席位代码</w:t>
            </w:r>
          </w:p>
        </w:tc>
        <w:tc>
          <w:tcPr>
            <w:tcW w:w="70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62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8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62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98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262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98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询价应答方报单状态</w:t>
            </w:r>
          </w:p>
        </w:tc>
        <w:tc>
          <w:tcPr>
            <w:tcW w:w="70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60"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62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remark</w:t>
            </w:r>
          </w:p>
        </w:tc>
        <w:tc>
          <w:tcPr>
            <w:tcW w:w="198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错误信息</w:t>
            </w:r>
          </w:p>
        </w:tc>
        <w:tc>
          <w:tcPr>
            <w:tcW w:w="70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111"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当应答超时时，必填</w:t>
            </w:r>
          </w:p>
        </w:tc>
      </w:tr>
    </w:tbl>
    <w:p w:rsidR="00581365" w:rsidRDefault="00581365">
      <w:pPr>
        <w:ind w:firstLineChars="0" w:firstLine="0"/>
        <w:rPr>
          <w:rFonts w:ascii="宋体" w:hAnsi="宋体"/>
          <w:color w:val="000000"/>
        </w:rPr>
      </w:pPr>
    </w:p>
    <w:p w:rsidR="00EB3323" w:rsidRDefault="00EB3323" w:rsidP="002731D6">
      <w:pPr>
        <w:pStyle w:val="4"/>
        <w:numPr>
          <w:ilvl w:val="3"/>
          <w:numId w:val="1"/>
        </w:numPr>
        <w:rPr>
          <w:ins w:id="463" w:author="翟羽佳" w:date="2017-05-08T17:51:00Z"/>
          <w:rFonts w:ascii="宋体" w:hAnsi="宋体"/>
          <w:color w:val="000000"/>
        </w:rPr>
      </w:pPr>
      <w:ins w:id="464" w:author="翟羽佳" w:date="2017-05-08T17:51:00Z">
        <w:r w:rsidRPr="002731D6">
          <w:rPr>
            <w:rFonts w:ascii="宋体" w:hAnsi="宋体" w:hint="eastAsia"/>
            <w:color w:val="000000"/>
          </w:rPr>
          <w:t>撤销应答请求和响应</w:t>
        </w:r>
      </w:ins>
    </w:p>
    <w:p w:rsidR="00EB3323" w:rsidRDefault="00EB3323" w:rsidP="00EB3323">
      <w:pPr>
        <w:pStyle w:val="11"/>
        <w:ind w:firstLineChars="0" w:firstLine="0"/>
        <w:rPr>
          <w:ins w:id="465" w:author="翟羽佳" w:date="2017-05-08T17:51:00Z"/>
          <w:rFonts w:ascii="宋体" w:hAnsi="宋体"/>
          <w:color w:val="000000"/>
        </w:rPr>
      </w:pPr>
      <w:ins w:id="466" w:author="翟羽佳" w:date="2017-05-08T17:51:00Z">
        <w:r>
          <w:rPr>
            <w:rFonts w:ascii="宋体" w:hAnsi="宋体" w:hint="eastAsia"/>
            <w:b/>
            <w:color w:val="000000"/>
          </w:rPr>
          <w:t>功能</w:t>
        </w:r>
        <w:r>
          <w:rPr>
            <w:rFonts w:ascii="宋体" w:hAnsi="宋体" w:hint="eastAsia"/>
            <w:color w:val="000000"/>
          </w:rPr>
          <w:t>：交易应答方撤销已有应答，结束本</w:t>
        </w:r>
      </w:ins>
      <w:ins w:id="467" w:author="翟羽佳" w:date="2017-05-08T17:52:00Z">
        <w:r>
          <w:rPr>
            <w:rFonts w:ascii="宋体" w:hAnsi="宋体" w:hint="eastAsia"/>
            <w:color w:val="000000"/>
          </w:rPr>
          <w:t>交易</w:t>
        </w:r>
      </w:ins>
      <w:ins w:id="468" w:author="翟羽佳" w:date="2017-05-08T17:51:00Z">
        <w:r>
          <w:rPr>
            <w:rFonts w:ascii="宋体" w:hAnsi="宋体" w:hint="eastAsia"/>
            <w:color w:val="000000"/>
          </w:rPr>
          <w:t>。</w:t>
        </w:r>
      </w:ins>
    </w:p>
    <w:p w:rsidR="00EB3323" w:rsidRDefault="00EB3323" w:rsidP="00EB3323">
      <w:pPr>
        <w:pStyle w:val="11"/>
        <w:ind w:firstLineChars="0" w:firstLine="0"/>
        <w:rPr>
          <w:ins w:id="469" w:author="翟羽佳" w:date="2017-05-08T17:51:00Z"/>
          <w:rFonts w:ascii="宋体" w:hAnsi="宋体"/>
          <w:color w:val="000000"/>
        </w:rPr>
      </w:pPr>
      <w:ins w:id="470" w:author="翟羽佳" w:date="2017-05-08T17:51:00Z">
        <w:r>
          <w:rPr>
            <w:rFonts w:ascii="宋体" w:hAnsi="宋体" w:hint="eastAsia"/>
            <w:color w:val="000000"/>
          </w:rPr>
          <w:t>消息体格式如下：</w:t>
        </w:r>
      </w:ins>
    </w:p>
    <w:tbl>
      <w:tblPr>
        <w:tblW w:w="9039" w:type="dxa"/>
        <w:tblLayout w:type="fixed"/>
        <w:tblLook w:val="04A0" w:firstRow="1" w:lastRow="0" w:firstColumn="1" w:lastColumn="0" w:noHBand="0" w:noVBand="1"/>
      </w:tblPr>
      <w:tblGrid>
        <w:gridCol w:w="675"/>
        <w:gridCol w:w="709"/>
        <w:gridCol w:w="2268"/>
        <w:gridCol w:w="1418"/>
        <w:gridCol w:w="710"/>
        <w:gridCol w:w="701"/>
        <w:gridCol w:w="2558"/>
      </w:tblGrid>
      <w:tr w:rsidR="00EB3323" w:rsidTr="00051447">
        <w:trPr>
          <w:trHeight w:val="270"/>
          <w:tblHeader/>
          <w:ins w:id="471" w:author="翟羽佳" w:date="2017-05-08T17:51:00Z"/>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72" w:author="翟羽佳" w:date="2017-05-08T17:51:00Z"/>
                <w:rFonts w:ascii="宋体" w:hAnsi="宋体" w:cs="宋体"/>
                <w:b/>
                <w:bCs/>
                <w:color w:val="000000"/>
                <w:kern w:val="0"/>
                <w:sz w:val="20"/>
                <w:szCs w:val="20"/>
              </w:rPr>
            </w:pPr>
            <w:ins w:id="473" w:author="翟羽佳" w:date="2017-05-08T17:51:00Z">
              <w:r>
                <w:rPr>
                  <w:rFonts w:ascii="宋体" w:hAnsi="宋体" w:cs="宋体" w:hint="eastAsia"/>
                  <w:b/>
                  <w:bCs/>
                  <w:color w:val="000000"/>
                  <w:kern w:val="0"/>
                  <w:sz w:val="20"/>
                  <w:szCs w:val="20"/>
                </w:rPr>
                <w:t>符号</w:t>
              </w:r>
            </w:ins>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74" w:author="翟羽佳" w:date="2017-05-08T17:51:00Z"/>
                <w:rFonts w:ascii="宋体" w:hAnsi="宋体" w:cs="宋体"/>
                <w:b/>
                <w:bCs/>
                <w:color w:val="000000"/>
                <w:kern w:val="0"/>
                <w:sz w:val="20"/>
                <w:szCs w:val="20"/>
              </w:rPr>
            </w:pPr>
            <w:ins w:id="475" w:author="翟羽佳" w:date="2017-05-08T17:51:00Z">
              <w:r>
                <w:rPr>
                  <w:rFonts w:ascii="宋体" w:hAnsi="宋体" w:cs="宋体" w:hint="eastAsia"/>
                  <w:b/>
                  <w:bCs/>
                  <w:color w:val="000000"/>
                  <w:kern w:val="0"/>
                  <w:sz w:val="20"/>
                  <w:szCs w:val="20"/>
                </w:rPr>
                <w:t>域号</w:t>
              </w:r>
            </w:ins>
          </w:p>
        </w:tc>
        <w:tc>
          <w:tcPr>
            <w:tcW w:w="2268" w:type="dxa"/>
            <w:tcBorders>
              <w:top w:val="single" w:sz="4" w:space="0" w:color="auto"/>
              <w:left w:val="nil"/>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76" w:author="翟羽佳" w:date="2017-05-08T17:51:00Z"/>
                <w:rFonts w:ascii="宋体" w:hAnsi="宋体" w:cs="宋体"/>
                <w:b/>
                <w:bCs/>
                <w:color w:val="000000"/>
                <w:kern w:val="0"/>
                <w:sz w:val="20"/>
                <w:szCs w:val="20"/>
              </w:rPr>
            </w:pPr>
            <w:ins w:id="477" w:author="翟羽佳" w:date="2017-05-08T17:51:00Z">
              <w:r>
                <w:rPr>
                  <w:rFonts w:ascii="宋体" w:hAnsi="宋体" w:cs="宋体" w:hint="eastAsia"/>
                  <w:b/>
                  <w:bCs/>
                  <w:color w:val="000000"/>
                  <w:kern w:val="0"/>
                  <w:sz w:val="20"/>
                  <w:szCs w:val="20"/>
                </w:rPr>
                <w:t>域名</w:t>
              </w:r>
            </w:ins>
          </w:p>
        </w:tc>
        <w:tc>
          <w:tcPr>
            <w:tcW w:w="1418" w:type="dxa"/>
            <w:tcBorders>
              <w:top w:val="single" w:sz="4" w:space="0" w:color="auto"/>
              <w:left w:val="nil"/>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78" w:author="翟羽佳" w:date="2017-05-08T17:51:00Z"/>
                <w:rFonts w:ascii="宋体" w:hAnsi="宋体" w:cs="宋体"/>
                <w:b/>
                <w:bCs/>
                <w:color w:val="000000"/>
                <w:kern w:val="0"/>
                <w:sz w:val="20"/>
                <w:szCs w:val="20"/>
              </w:rPr>
            </w:pPr>
            <w:ins w:id="479" w:author="翟羽佳" w:date="2017-05-08T17:51:00Z">
              <w:r>
                <w:rPr>
                  <w:rFonts w:ascii="宋体" w:hAnsi="宋体" w:cs="宋体" w:hint="eastAsia"/>
                  <w:b/>
                  <w:bCs/>
                  <w:color w:val="000000"/>
                  <w:kern w:val="0"/>
                  <w:sz w:val="20"/>
                  <w:szCs w:val="20"/>
                </w:rPr>
                <w:t>业务字段</w:t>
              </w:r>
            </w:ins>
          </w:p>
        </w:tc>
        <w:tc>
          <w:tcPr>
            <w:tcW w:w="710" w:type="dxa"/>
            <w:tcBorders>
              <w:top w:val="single" w:sz="4" w:space="0" w:color="auto"/>
              <w:left w:val="nil"/>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80" w:author="翟羽佳" w:date="2017-05-08T17:51:00Z"/>
                <w:rFonts w:ascii="宋体" w:hAnsi="宋体" w:cs="宋体"/>
                <w:b/>
                <w:bCs/>
                <w:color w:val="000000"/>
                <w:kern w:val="0"/>
                <w:sz w:val="20"/>
                <w:szCs w:val="20"/>
              </w:rPr>
            </w:pPr>
            <w:ins w:id="481" w:author="翟羽佳" w:date="2017-05-08T17:51:00Z">
              <w:r>
                <w:rPr>
                  <w:rFonts w:ascii="宋体" w:hAnsi="宋体" w:cs="宋体" w:hint="eastAsia"/>
                  <w:b/>
                  <w:bCs/>
                  <w:color w:val="000000"/>
                  <w:kern w:val="0"/>
                  <w:sz w:val="20"/>
                  <w:szCs w:val="20"/>
                </w:rPr>
                <w:t>请求</w:t>
              </w:r>
            </w:ins>
          </w:p>
        </w:tc>
        <w:tc>
          <w:tcPr>
            <w:tcW w:w="701" w:type="dxa"/>
            <w:tcBorders>
              <w:top w:val="single" w:sz="4" w:space="0" w:color="auto"/>
              <w:left w:val="nil"/>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82" w:author="翟羽佳" w:date="2017-05-08T17:51:00Z"/>
                <w:rFonts w:ascii="宋体" w:hAnsi="宋体" w:cs="宋体"/>
                <w:b/>
                <w:bCs/>
                <w:color w:val="000000"/>
                <w:kern w:val="0"/>
                <w:sz w:val="20"/>
                <w:szCs w:val="20"/>
              </w:rPr>
            </w:pPr>
            <w:ins w:id="483" w:author="翟羽佳" w:date="2017-05-08T17:51:00Z">
              <w:r>
                <w:rPr>
                  <w:rFonts w:ascii="宋体" w:hAnsi="宋体" w:cs="宋体" w:hint="eastAsia"/>
                  <w:b/>
                  <w:bCs/>
                  <w:color w:val="000000"/>
                  <w:kern w:val="0"/>
                  <w:sz w:val="20"/>
                  <w:szCs w:val="20"/>
                </w:rPr>
                <w:t>应答</w:t>
              </w:r>
            </w:ins>
          </w:p>
        </w:tc>
        <w:tc>
          <w:tcPr>
            <w:tcW w:w="2558" w:type="dxa"/>
            <w:tcBorders>
              <w:top w:val="single" w:sz="4" w:space="0" w:color="auto"/>
              <w:left w:val="nil"/>
              <w:bottom w:val="single" w:sz="4" w:space="0" w:color="auto"/>
              <w:right w:val="single" w:sz="4" w:space="0" w:color="auto"/>
            </w:tcBorders>
            <w:shd w:val="clear" w:color="000000" w:fill="D9D9D9"/>
            <w:vAlign w:val="center"/>
          </w:tcPr>
          <w:p w:rsidR="00EB3323" w:rsidRDefault="00EB3323" w:rsidP="00051447">
            <w:pPr>
              <w:widowControl/>
              <w:spacing w:line="240" w:lineRule="auto"/>
              <w:ind w:firstLineChars="0" w:firstLine="0"/>
              <w:rPr>
                <w:ins w:id="484" w:author="翟羽佳" w:date="2017-05-08T17:51:00Z"/>
                <w:rFonts w:ascii="宋体" w:hAnsi="宋体" w:cs="宋体"/>
                <w:b/>
                <w:bCs/>
                <w:color w:val="000000"/>
                <w:kern w:val="0"/>
                <w:sz w:val="20"/>
                <w:szCs w:val="20"/>
              </w:rPr>
            </w:pPr>
            <w:ins w:id="485" w:author="翟羽佳" w:date="2017-05-08T17:51:00Z">
              <w:r>
                <w:rPr>
                  <w:rFonts w:ascii="宋体" w:hAnsi="宋体" w:cs="宋体" w:hint="eastAsia"/>
                  <w:b/>
                  <w:bCs/>
                  <w:color w:val="000000"/>
                  <w:kern w:val="0"/>
                  <w:sz w:val="20"/>
                  <w:szCs w:val="20"/>
                </w:rPr>
                <w:t>说明</w:t>
              </w:r>
            </w:ins>
          </w:p>
        </w:tc>
      </w:tr>
      <w:tr w:rsidR="00EB3323" w:rsidTr="00051447">
        <w:trPr>
          <w:trHeight w:val="270"/>
          <w:ins w:id="486"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487"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488" w:author="翟羽佳" w:date="2017-05-08T17:51:00Z"/>
                <w:rFonts w:ascii="宋体" w:hAnsi="宋体" w:cs="宋体"/>
                <w:color w:val="000000"/>
                <w:kern w:val="0"/>
                <w:sz w:val="20"/>
                <w:szCs w:val="20"/>
              </w:rPr>
            </w:pPr>
            <w:ins w:id="489" w:author="翟羽佳" w:date="2017-05-08T17:51:00Z">
              <w:r>
                <w:rPr>
                  <w:rFonts w:ascii="宋体" w:hAnsi="宋体" w:cs="宋体"/>
                  <w:color w:val="000000"/>
                  <w:kern w:val="0"/>
                  <w:sz w:val="20"/>
                  <w:szCs w:val="20"/>
                </w:rPr>
                <w:t>T01</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490" w:author="翟羽佳" w:date="2017-05-08T17:51:00Z"/>
                <w:rFonts w:ascii="宋体" w:hAnsi="宋体" w:cs="宋体"/>
                <w:color w:val="000000"/>
                <w:kern w:val="0"/>
                <w:sz w:val="20"/>
                <w:szCs w:val="20"/>
              </w:rPr>
            </w:pPr>
            <w:ins w:id="491" w:author="翟羽佳" w:date="2017-05-08T17:51:00Z">
              <w:r>
                <w:rPr>
                  <w:rFonts w:ascii="宋体" w:hAnsi="宋体" w:cs="宋体"/>
                  <w:color w:val="000000"/>
                  <w:kern w:val="0"/>
                  <w:sz w:val="20"/>
                  <w:szCs w:val="20"/>
                </w:rPr>
                <w:t>operatorID</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492" w:author="翟羽佳" w:date="2017-05-08T17:51:00Z"/>
                <w:rFonts w:ascii="宋体" w:hAnsi="宋体" w:cs="宋体"/>
                <w:color w:val="000000"/>
                <w:kern w:val="0"/>
                <w:sz w:val="20"/>
                <w:szCs w:val="20"/>
              </w:rPr>
            </w:pPr>
            <w:ins w:id="493" w:author="翟羽佳" w:date="2017-05-08T17:51:00Z">
              <w:r>
                <w:rPr>
                  <w:rFonts w:ascii="宋体" w:hAnsi="宋体" w:cs="宋体" w:hint="eastAsia"/>
                  <w:color w:val="000000"/>
                  <w:kern w:val="0"/>
                  <w:sz w:val="20"/>
                  <w:szCs w:val="20"/>
                </w:rPr>
                <w:t>交易员代码</w:t>
              </w:r>
            </w:ins>
          </w:p>
        </w:tc>
        <w:tc>
          <w:tcPr>
            <w:tcW w:w="710"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494" w:author="翟羽佳" w:date="2017-05-08T17:51:00Z"/>
                <w:rFonts w:ascii="宋体" w:hAnsi="宋体" w:cs="宋体"/>
                <w:color w:val="000000"/>
                <w:kern w:val="0"/>
                <w:sz w:val="20"/>
                <w:szCs w:val="20"/>
              </w:rPr>
            </w:pPr>
            <w:ins w:id="495" w:author="翟羽佳" w:date="2017-05-08T17:51:00Z">
              <w:r>
                <w:rPr>
                  <w:rFonts w:ascii="宋体" w:hAnsi="宋体" w:cs="宋体" w:hint="eastAsia"/>
                  <w:color w:val="000000"/>
                  <w:kern w:val="0"/>
                  <w:sz w:val="20"/>
                  <w:szCs w:val="20"/>
                </w:rPr>
                <w:t>M</w:t>
              </w:r>
            </w:ins>
          </w:p>
        </w:tc>
        <w:tc>
          <w:tcPr>
            <w:tcW w:w="701"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496" w:author="翟羽佳" w:date="2017-05-08T17:51:00Z"/>
                <w:rFonts w:ascii="宋体" w:hAnsi="宋体" w:cs="宋体"/>
                <w:color w:val="000000"/>
                <w:kern w:val="0"/>
                <w:sz w:val="20"/>
                <w:szCs w:val="20"/>
              </w:rPr>
            </w:pPr>
            <w:ins w:id="497" w:author="翟羽佳" w:date="2017-05-08T17:51:00Z">
              <w:r>
                <w:rPr>
                  <w:rFonts w:ascii="宋体" w:hAnsi="宋体" w:cs="宋体" w:hint="eastAsia"/>
                  <w:color w:val="000000"/>
                  <w:kern w:val="0"/>
                  <w:sz w:val="20"/>
                  <w:szCs w:val="20"/>
                </w:rPr>
                <w:t>-</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498" w:author="翟羽佳" w:date="2017-05-08T17:51:00Z"/>
                <w:rFonts w:ascii="宋体" w:hAnsi="宋体" w:cs="宋体"/>
                <w:color w:val="000000"/>
                <w:kern w:val="0"/>
                <w:sz w:val="20"/>
                <w:szCs w:val="20"/>
              </w:rPr>
            </w:pPr>
          </w:p>
        </w:tc>
      </w:tr>
      <w:tr w:rsidR="00EB3323" w:rsidTr="00051447">
        <w:trPr>
          <w:trHeight w:val="270"/>
          <w:ins w:id="499"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00"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01" w:author="翟羽佳" w:date="2017-05-08T17:51:00Z"/>
                <w:rFonts w:ascii="宋体" w:hAnsi="宋体" w:cs="宋体"/>
                <w:color w:val="000000"/>
                <w:kern w:val="0"/>
                <w:sz w:val="20"/>
                <w:szCs w:val="20"/>
              </w:rPr>
            </w:pPr>
            <w:ins w:id="502" w:author="翟羽佳" w:date="2017-05-08T17:51:00Z">
              <w:r>
                <w:rPr>
                  <w:rFonts w:ascii="宋体" w:hAnsi="宋体" w:cs="宋体"/>
                  <w:color w:val="000000"/>
                  <w:kern w:val="0"/>
                  <w:sz w:val="20"/>
                  <w:szCs w:val="20"/>
                </w:rPr>
                <w:t>R10</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03" w:author="翟羽佳" w:date="2017-05-08T17:51:00Z"/>
                <w:rFonts w:ascii="宋体" w:hAnsi="宋体" w:cs="宋体"/>
                <w:color w:val="000000"/>
                <w:kern w:val="0"/>
                <w:sz w:val="20"/>
                <w:szCs w:val="20"/>
              </w:rPr>
            </w:pPr>
            <w:ins w:id="504" w:author="翟羽佳" w:date="2017-05-08T17:51:00Z">
              <w:r>
                <w:rPr>
                  <w:rFonts w:ascii="宋体" w:hAnsi="宋体"/>
                  <w:color w:val="000000"/>
                  <w:sz w:val="20"/>
                  <w:szCs w:val="20"/>
                </w:rPr>
                <w:t>institutionID</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05" w:author="翟羽佳" w:date="2017-05-08T17:51:00Z"/>
                <w:rFonts w:ascii="宋体" w:hAnsi="宋体" w:cs="宋体"/>
                <w:color w:val="000000"/>
                <w:kern w:val="0"/>
                <w:sz w:val="20"/>
                <w:szCs w:val="20"/>
              </w:rPr>
            </w:pPr>
            <w:ins w:id="506" w:author="翟羽佳" w:date="2017-05-08T17:51:00Z">
              <w:r>
                <w:rPr>
                  <w:rFonts w:ascii="宋体" w:hAnsi="宋体" w:cs="宋体" w:hint="eastAsia"/>
                  <w:color w:val="000000"/>
                  <w:kern w:val="0"/>
                  <w:sz w:val="20"/>
                  <w:szCs w:val="20"/>
                </w:rPr>
                <w:t>交易席位代码</w:t>
              </w:r>
            </w:ins>
          </w:p>
        </w:tc>
        <w:tc>
          <w:tcPr>
            <w:tcW w:w="710"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07" w:author="翟羽佳" w:date="2017-05-08T17:51:00Z"/>
                <w:rFonts w:ascii="宋体" w:hAnsi="宋体" w:cs="宋体"/>
                <w:color w:val="000000"/>
                <w:kern w:val="0"/>
                <w:sz w:val="20"/>
                <w:szCs w:val="20"/>
              </w:rPr>
            </w:pPr>
            <w:ins w:id="508" w:author="翟羽佳" w:date="2017-05-08T17:51:00Z">
              <w:r>
                <w:rPr>
                  <w:rFonts w:ascii="宋体" w:hAnsi="宋体" w:cs="宋体" w:hint="eastAsia"/>
                  <w:color w:val="000000"/>
                  <w:kern w:val="0"/>
                  <w:sz w:val="20"/>
                  <w:szCs w:val="20"/>
                </w:rPr>
                <w:t>M</w:t>
              </w:r>
            </w:ins>
          </w:p>
        </w:tc>
        <w:tc>
          <w:tcPr>
            <w:tcW w:w="701"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09" w:author="翟羽佳" w:date="2017-05-08T17:51:00Z"/>
                <w:rFonts w:ascii="宋体" w:hAnsi="宋体" w:cs="宋体"/>
                <w:color w:val="000000"/>
                <w:kern w:val="0"/>
                <w:sz w:val="20"/>
                <w:szCs w:val="20"/>
              </w:rPr>
            </w:pPr>
            <w:ins w:id="510" w:author="翟羽佳" w:date="2017-05-08T17:51:00Z">
              <w:r>
                <w:rPr>
                  <w:rFonts w:ascii="宋体" w:hAnsi="宋体" w:cs="宋体" w:hint="eastAsia"/>
                  <w:color w:val="000000"/>
                  <w:kern w:val="0"/>
                  <w:sz w:val="20"/>
                  <w:szCs w:val="20"/>
                </w:rPr>
                <w:t>-</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11" w:author="翟羽佳" w:date="2017-05-08T17:51:00Z"/>
                <w:rFonts w:ascii="宋体" w:hAnsi="宋体" w:cs="宋体"/>
                <w:color w:val="000000"/>
                <w:kern w:val="0"/>
                <w:sz w:val="20"/>
                <w:szCs w:val="20"/>
              </w:rPr>
            </w:pPr>
          </w:p>
        </w:tc>
      </w:tr>
      <w:tr w:rsidR="00EB3323" w:rsidTr="00051447">
        <w:trPr>
          <w:trHeight w:val="270"/>
          <w:ins w:id="512"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13"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14" w:author="翟羽佳" w:date="2017-05-08T17:51:00Z"/>
                <w:rFonts w:ascii="宋体" w:hAnsi="宋体" w:cs="宋体"/>
                <w:color w:val="000000"/>
                <w:kern w:val="0"/>
                <w:sz w:val="20"/>
                <w:szCs w:val="20"/>
              </w:rPr>
            </w:pPr>
            <w:ins w:id="515" w:author="翟羽佳" w:date="2017-05-08T17:51:00Z">
              <w:r>
                <w:rPr>
                  <w:rFonts w:ascii="宋体" w:hAnsi="宋体" w:cs="宋体" w:hint="eastAsia"/>
                  <w:color w:val="000000"/>
                  <w:kern w:val="0"/>
                  <w:sz w:val="20"/>
                  <w:szCs w:val="20"/>
                </w:rPr>
                <w:t>O00</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16" w:author="翟羽佳" w:date="2017-05-08T17:51:00Z"/>
                <w:rFonts w:ascii="宋体" w:hAnsi="宋体" w:cs="宋体"/>
                <w:color w:val="000000"/>
                <w:kern w:val="0"/>
                <w:sz w:val="20"/>
                <w:szCs w:val="20"/>
              </w:rPr>
            </w:pPr>
            <w:ins w:id="517" w:author="翟羽佳" w:date="2017-05-08T17:51:00Z">
              <w:r>
                <w:rPr>
                  <w:rFonts w:ascii="宋体" w:hAnsi="宋体" w:cs="宋体" w:hint="eastAsia"/>
                  <w:color w:val="000000"/>
                  <w:kern w:val="0"/>
                  <w:sz w:val="20"/>
                  <w:szCs w:val="20"/>
                </w:rPr>
                <w:t>orderNo</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18" w:author="翟羽佳" w:date="2017-05-08T17:51:00Z"/>
                <w:rFonts w:ascii="宋体" w:hAnsi="宋体" w:cs="宋体"/>
                <w:color w:val="000000"/>
                <w:kern w:val="0"/>
                <w:sz w:val="20"/>
                <w:szCs w:val="20"/>
              </w:rPr>
            </w:pPr>
            <w:ins w:id="519" w:author="翟羽佳" w:date="2017-05-08T17:51:00Z">
              <w:r>
                <w:rPr>
                  <w:rFonts w:ascii="宋体" w:hAnsi="宋体" w:cs="宋体" w:hint="eastAsia"/>
                  <w:color w:val="000000"/>
                  <w:kern w:val="0"/>
                  <w:sz w:val="20"/>
                  <w:szCs w:val="20"/>
                </w:rPr>
                <w:t>报单编号</w:t>
              </w:r>
            </w:ins>
          </w:p>
        </w:tc>
        <w:tc>
          <w:tcPr>
            <w:tcW w:w="710"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20" w:author="翟羽佳" w:date="2017-05-08T17:51:00Z"/>
                <w:rFonts w:ascii="宋体" w:hAnsi="宋体" w:cs="宋体"/>
                <w:color w:val="000000"/>
                <w:kern w:val="0"/>
                <w:sz w:val="20"/>
                <w:szCs w:val="20"/>
              </w:rPr>
            </w:pPr>
            <w:ins w:id="521" w:author="翟羽佳" w:date="2017-05-08T17:51:00Z">
              <w:r>
                <w:rPr>
                  <w:rFonts w:ascii="宋体" w:hAnsi="宋体" w:cs="宋体" w:hint="eastAsia"/>
                  <w:color w:val="000000"/>
                  <w:kern w:val="0"/>
                  <w:sz w:val="20"/>
                  <w:szCs w:val="20"/>
                </w:rPr>
                <w:t>M</w:t>
              </w:r>
            </w:ins>
          </w:p>
        </w:tc>
        <w:tc>
          <w:tcPr>
            <w:tcW w:w="701"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22" w:author="翟羽佳" w:date="2017-05-08T17:51:00Z"/>
                <w:rFonts w:ascii="宋体" w:hAnsi="宋体"/>
                <w:color w:val="000000"/>
                <w:sz w:val="20"/>
                <w:szCs w:val="20"/>
              </w:rPr>
            </w:pPr>
            <w:ins w:id="523" w:author="翟羽佳" w:date="2017-05-08T17:51:00Z">
              <w:r>
                <w:rPr>
                  <w:rFonts w:ascii="宋体" w:hAnsi="宋体" w:hint="eastAsia"/>
                  <w:color w:val="000000"/>
                  <w:sz w:val="20"/>
                </w:rPr>
                <w:t>-</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24" w:author="翟羽佳" w:date="2017-05-08T17:51:00Z"/>
                <w:rFonts w:ascii="宋体" w:hAnsi="宋体" w:cs="宋体"/>
                <w:color w:val="000000"/>
                <w:kern w:val="0"/>
                <w:sz w:val="20"/>
                <w:szCs w:val="20"/>
              </w:rPr>
            </w:pPr>
          </w:p>
        </w:tc>
      </w:tr>
      <w:tr w:rsidR="00EB3323" w:rsidTr="00051447">
        <w:trPr>
          <w:trHeight w:val="270"/>
          <w:ins w:id="525"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26"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27" w:author="翟羽佳" w:date="2017-05-08T17:51:00Z"/>
                <w:rFonts w:ascii="宋体" w:hAnsi="宋体" w:cs="宋体"/>
                <w:color w:val="000000"/>
                <w:kern w:val="0"/>
                <w:sz w:val="20"/>
                <w:szCs w:val="20"/>
              </w:rPr>
            </w:pPr>
            <w:ins w:id="528" w:author="翟羽佳" w:date="2017-05-08T17:51:00Z">
              <w:r>
                <w:rPr>
                  <w:rFonts w:ascii="宋体" w:hAnsi="宋体" w:cs="宋体" w:hint="eastAsia"/>
                  <w:color w:val="000000"/>
                  <w:kern w:val="0"/>
                  <w:sz w:val="20"/>
                  <w:szCs w:val="20"/>
                </w:rPr>
                <w:t>T81</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29" w:author="翟羽佳" w:date="2017-05-08T17:51:00Z"/>
                <w:rFonts w:ascii="宋体" w:hAnsi="宋体" w:cs="宋体"/>
                <w:color w:val="000000"/>
                <w:kern w:val="0"/>
                <w:sz w:val="20"/>
                <w:szCs w:val="20"/>
              </w:rPr>
            </w:pPr>
            <w:ins w:id="530" w:author="翟羽佳" w:date="2017-05-08T17:51:00Z">
              <w:r>
                <w:rPr>
                  <w:rFonts w:ascii="宋体" w:hAnsi="宋体" w:cs="宋体" w:hint="eastAsia"/>
                  <w:color w:val="000000"/>
                  <w:kern w:val="0"/>
                  <w:sz w:val="20"/>
                  <w:szCs w:val="20"/>
                </w:rPr>
                <w:t>localSeqNo</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31" w:author="翟羽佳" w:date="2017-05-08T17:51:00Z"/>
                <w:rFonts w:ascii="宋体" w:hAnsi="宋体" w:cs="宋体"/>
                <w:color w:val="000000"/>
                <w:kern w:val="0"/>
                <w:sz w:val="20"/>
                <w:szCs w:val="20"/>
              </w:rPr>
            </w:pPr>
            <w:ins w:id="532" w:author="翟羽佳" w:date="2017-05-08T17:51:00Z">
              <w:r>
                <w:rPr>
                  <w:rFonts w:ascii="宋体" w:hAnsi="宋体" w:cs="宋体" w:hint="eastAsia"/>
                  <w:color w:val="000000"/>
                  <w:kern w:val="0"/>
                  <w:sz w:val="20"/>
                  <w:szCs w:val="20"/>
                </w:rPr>
                <w:t>序号</w:t>
              </w:r>
            </w:ins>
          </w:p>
        </w:tc>
        <w:tc>
          <w:tcPr>
            <w:tcW w:w="710"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33" w:author="翟羽佳" w:date="2017-05-08T17:51:00Z"/>
                <w:rFonts w:ascii="宋体" w:hAnsi="宋体" w:cs="宋体"/>
                <w:color w:val="000000"/>
                <w:kern w:val="0"/>
                <w:sz w:val="20"/>
                <w:szCs w:val="20"/>
              </w:rPr>
            </w:pPr>
            <w:ins w:id="534" w:author="翟羽佳" w:date="2017-05-08T17:51:00Z">
              <w:r>
                <w:rPr>
                  <w:rFonts w:ascii="宋体" w:hAnsi="宋体" w:cs="宋体" w:hint="eastAsia"/>
                  <w:color w:val="000000"/>
                  <w:kern w:val="0"/>
                  <w:sz w:val="20"/>
                  <w:szCs w:val="20"/>
                </w:rPr>
                <w:t>M</w:t>
              </w:r>
            </w:ins>
          </w:p>
        </w:tc>
        <w:tc>
          <w:tcPr>
            <w:tcW w:w="701"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35" w:author="翟羽佳" w:date="2017-05-08T17:51:00Z"/>
                <w:rFonts w:ascii="宋体" w:hAnsi="宋体"/>
                <w:color w:val="000000"/>
                <w:sz w:val="20"/>
              </w:rPr>
            </w:pPr>
            <w:ins w:id="536" w:author="翟羽佳" w:date="2017-05-08T17:51:00Z">
              <w:r>
                <w:rPr>
                  <w:rFonts w:ascii="宋体" w:hAnsi="宋体" w:hint="eastAsia"/>
                  <w:color w:val="000000"/>
                  <w:sz w:val="20"/>
                </w:rPr>
                <w:t>-</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37" w:author="翟羽佳" w:date="2017-05-08T17:51:00Z"/>
                <w:rFonts w:ascii="宋体" w:hAnsi="宋体" w:cs="宋体"/>
                <w:color w:val="000000"/>
                <w:kern w:val="0"/>
                <w:sz w:val="20"/>
                <w:szCs w:val="20"/>
              </w:rPr>
            </w:pPr>
          </w:p>
        </w:tc>
      </w:tr>
      <w:tr w:rsidR="00EB3323" w:rsidTr="00051447">
        <w:trPr>
          <w:trHeight w:val="270"/>
          <w:ins w:id="538"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39"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40" w:author="翟羽佳" w:date="2017-05-08T17:51:00Z"/>
                <w:rFonts w:ascii="宋体" w:hAnsi="宋体" w:cs="宋体"/>
                <w:color w:val="000000"/>
                <w:kern w:val="0"/>
                <w:sz w:val="20"/>
                <w:szCs w:val="20"/>
              </w:rPr>
            </w:pPr>
            <w:ins w:id="541" w:author="翟羽佳" w:date="2017-05-08T17:51:00Z">
              <w:r>
                <w:rPr>
                  <w:rFonts w:ascii="宋体" w:hAnsi="宋体" w:cs="宋体"/>
                  <w:color w:val="000000"/>
                  <w:kern w:val="0"/>
                  <w:sz w:val="20"/>
                  <w:szCs w:val="20"/>
                </w:rPr>
                <w:t>N0</w:t>
              </w:r>
              <w:r>
                <w:rPr>
                  <w:rFonts w:ascii="宋体" w:hAnsi="宋体" w:cs="宋体" w:hint="eastAsia"/>
                  <w:color w:val="000000"/>
                  <w:kern w:val="0"/>
                  <w:sz w:val="20"/>
                  <w:szCs w:val="20"/>
                </w:rPr>
                <w:t>2</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42" w:author="翟羽佳" w:date="2017-05-08T17:51:00Z"/>
                <w:rFonts w:ascii="宋体" w:hAnsi="宋体" w:cs="宋体"/>
                <w:color w:val="000000"/>
                <w:kern w:val="0"/>
                <w:sz w:val="20"/>
                <w:szCs w:val="20"/>
              </w:rPr>
            </w:pPr>
            <w:ins w:id="543" w:author="翟羽佳" w:date="2017-05-08T17:51:00Z">
              <w:r>
                <w:rPr>
                  <w:rFonts w:ascii="宋体" w:hAnsi="宋体" w:cs="宋体" w:hint="eastAsia"/>
                  <w:color w:val="000000"/>
                  <w:kern w:val="0"/>
                  <w:sz w:val="20"/>
                  <w:szCs w:val="20"/>
                </w:rPr>
                <w:t>otc</w:t>
              </w:r>
              <w:r>
                <w:rPr>
                  <w:rFonts w:ascii="宋体" w:hAnsi="宋体" w:cs="宋体"/>
                  <w:color w:val="000000"/>
                  <w:kern w:val="0"/>
                  <w:sz w:val="20"/>
                  <w:szCs w:val="20"/>
                </w:rPr>
                <w:t>TradeType</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44" w:author="翟羽佳" w:date="2017-05-08T17:51:00Z"/>
                <w:rFonts w:ascii="宋体" w:hAnsi="宋体" w:cs="宋体"/>
                <w:color w:val="000000"/>
                <w:kern w:val="0"/>
                <w:sz w:val="20"/>
                <w:szCs w:val="20"/>
              </w:rPr>
            </w:pPr>
            <w:ins w:id="545" w:author="翟羽佳" w:date="2017-05-08T17:51:00Z">
              <w:r>
                <w:rPr>
                  <w:rFonts w:ascii="宋体" w:hAnsi="宋体" w:cs="宋体" w:hint="eastAsia"/>
                  <w:color w:val="000000"/>
                  <w:kern w:val="0"/>
                  <w:sz w:val="20"/>
                  <w:szCs w:val="20"/>
                </w:rPr>
                <w:t>询价交易类型</w:t>
              </w:r>
            </w:ins>
          </w:p>
        </w:tc>
        <w:tc>
          <w:tcPr>
            <w:tcW w:w="710"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46" w:author="翟羽佳" w:date="2017-05-08T17:51:00Z"/>
                <w:rFonts w:ascii="宋体" w:hAnsi="宋体" w:cs="宋体"/>
                <w:color w:val="000000"/>
                <w:kern w:val="0"/>
                <w:sz w:val="20"/>
                <w:szCs w:val="20"/>
              </w:rPr>
            </w:pPr>
            <w:ins w:id="547" w:author="翟羽佳" w:date="2017-05-08T17:51:00Z">
              <w:r>
                <w:rPr>
                  <w:rFonts w:ascii="宋体" w:hAnsi="宋体" w:hint="eastAsia"/>
                  <w:color w:val="000000"/>
                  <w:sz w:val="20"/>
                  <w:szCs w:val="20"/>
                </w:rPr>
                <w:t>M</w:t>
              </w:r>
            </w:ins>
          </w:p>
        </w:tc>
        <w:tc>
          <w:tcPr>
            <w:tcW w:w="701" w:type="dxa"/>
            <w:tcBorders>
              <w:top w:val="nil"/>
              <w:left w:val="nil"/>
              <w:bottom w:val="single" w:sz="4" w:space="0" w:color="auto"/>
              <w:right w:val="single" w:sz="4" w:space="0" w:color="auto"/>
            </w:tcBorders>
            <w:vAlign w:val="center"/>
          </w:tcPr>
          <w:p w:rsidR="00EB3323" w:rsidRDefault="00EB3323" w:rsidP="00051447">
            <w:pPr>
              <w:spacing w:line="240" w:lineRule="auto"/>
              <w:ind w:firstLineChars="0" w:firstLine="0"/>
              <w:rPr>
                <w:ins w:id="548" w:author="翟羽佳" w:date="2017-05-08T17:51:00Z"/>
                <w:rFonts w:ascii="宋体" w:hAnsi="宋体"/>
                <w:color w:val="000000"/>
                <w:sz w:val="20"/>
              </w:rPr>
            </w:pPr>
            <w:ins w:id="549" w:author="翟羽佳" w:date="2017-05-08T17:51:00Z">
              <w:r>
                <w:rPr>
                  <w:rFonts w:ascii="宋体" w:hAnsi="宋体" w:hint="eastAsia"/>
                  <w:color w:val="000000"/>
                  <w:sz w:val="20"/>
                </w:rPr>
                <w:t>-</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50" w:author="翟羽佳" w:date="2017-05-08T17:51:00Z"/>
                <w:rFonts w:ascii="宋体" w:hAnsi="宋体" w:cs="宋体"/>
                <w:color w:val="000000"/>
                <w:kern w:val="0"/>
                <w:sz w:val="20"/>
                <w:szCs w:val="20"/>
              </w:rPr>
            </w:pPr>
          </w:p>
        </w:tc>
      </w:tr>
      <w:tr w:rsidR="00EB3323" w:rsidTr="00051447">
        <w:trPr>
          <w:trHeight w:val="270"/>
          <w:ins w:id="551" w:author="翟羽佳" w:date="2017-05-08T17:51:00Z"/>
        </w:trPr>
        <w:tc>
          <w:tcPr>
            <w:tcW w:w="675"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52" w:author="翟羽佳" w:date="2017-05-08T17:51:00Z"/>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EB3323" w:rsidRDefault="00EB3323" w:rsidP="00051447">
            <w:pPr>
              <w:widowControl/>
              <w:spacing w:line="240" w:lineRule="auto"/>
              <w:ind w:firstLineChars="0" w:firstLine="0"/>
              <w:rPr>
                <w:ins w:id="553" w:author="翟羽佳" w:date="2017-05-08T17:51:00Z"/>
                <w:rFonts w:ascii="宋体" w:hAnsi="宋体" w:cs="宋体"/>
                <w:color w:val="000000"/>
                <w:kern w:val="0"/>
                <w:sz w:val="20"/>
                <w:szCs w:val="20"/>
              </w:rPr>
            </w:pPr>
            <w:ins w:id="554" w:author="翟羽佳" w:date="2017-05-08T17:51:00Z">
              <w:r>
                <w:rPr>
                  <w:rFonts w:ascii="宋体" w:hAnsi="宋体" w:cs="宋体" w:hint="eastAsia"/>
                  <w:color w:val="000000"/>
                  <w:kern w:val="0"/>
                  <w:sz w:val="20"/>
                  <w:szCs w:val="20"/>
                </w:rPr>
                <w:t>X39</w:t>
              </w:r>
            </w:ins>
          </w:p>
        </w:tc>
        <w:tc>
          <w:tcPr>
            <w:tcW w:w="226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55" w:author="翟羽佳" w:date="2017-05-08T17:51:00Z"/>
                <w:rFonts w:ascii="宋体" w:hAnsi="宋体" w:cs="宋体"/>
                <w:color w:val="000000"/>
                <w:kern w:val="0"/>
                <w:sz w:val="20"/>
                <w:szCs w:val="20"/>
              </w:rPr>
            </w:pPr>
            <w:ins w:id="556" w:author="翟羽佳" w:date="2017-05-08T17:51:00Z">
              <w:r>
                <w:rPr>
                  <w:rFonts w:ascii="宋体" w:hAnsi="宋体" w:cs="宋体" w:hint="eastAsia"/>
                  <w:color w:val="000000"/>
                  <w:kern w:val="0"/>
                  <w:sz w:val="20"/>
                  <w:szCs w:val="20"/>
                </w:rPr>
                <w:t>rspCode</w:t>
              </w:r>
            </w:ins>
          </w:p>
        </w:tc>
        <w:tc>
          <w:tcPr>
            <w:tcW w:w="141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57" w:author="翟羽佳" w:date="2017-05-08T17:51:00Z"/>
                <w:rFonts w:ascii="宋体" w:hAnsi="宋体" w:cs="宋体"/>
                <w:color w:val="000000"/>
                <w:kern w:val="0"/>
                <w:sz w:val="20"/>
                <w:szCs w:val="20"/>
              </w:rPr>
            </w:pPr>
            <w:ins w:id="558" w:author="翟羽佳" w:date="2017-05-08T17:51:00Z">
              <w:r>
                <w:rPr>
                  <w:rFonts w:ascii="宋体" w:hAnsi="宋体" w:cs="宋体" w:hint="eastAsia"/>
                  <w:color w:val="000000"/>
                  <w:kern w:val="0"/>
                  <w:sz w:val="20"/>
                  <w:szCs w:val="20"/>
                </w:rPr>
                <w:t>响应代码</w:t>
              </w:r>
            </w:ins>
          </w:p>
        </w:tc>
        <w:tc>
          <w:tcPr>
            <w:tcW w:w="710"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59" w:author="翟羽佳" w:date="2017-05-08T17:51:00Z"/>
                <w:rFonts w:ascii="宋体" w:hAnsi="宋体" w:cs="宋体"/>
                <w:color w:val="000000"/>
                <w:kern w:val="0"/>
                <w:sz w:val="20"/>
                <w:szCs w:val="20"/>
              </w:rPr>
            </w:pPr>
            <w:ins w:id="560" w:author="翟羽佳" w:date="2017-05-08T17:51:00Z">
              <w:r>
                <w:rPr>
                  <w:rFonts w:ascii="宋体" w:hAnsi="宋体" w:cs="宋体" w:hint="eastAsia"/>
                  <w:color w:val="000000"/>
                  <w:kern w:val="0"/>
                  <w:sz w:val="20"/>
                  <w:szCs w:val="20"/>
                </w:rPr>
                <w:t>-</w:t>
              </w:r>
            </w:ins>
          </w:p>
        </w:tc>
        <w:tc>
          <w:tcPr>
            <w:tcW w:w="701"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61" w:author="翟羽佳" w:date="2017-05-08T17:51:00Z"/>
                <w:rFonts w:ascii="宋体" w:hAnsi="宋体" w:cs="宋体"/>
                <w:color w:val="000000"/>
                <w:kern w:val="0"/>
                <w:sz w:val="20"/>
                <w:szCs w:val="20"/>
              </w:rPr>
            </w:pPr>
            <w:ins w:id="562" w:author="翟羽佳" w:date="2017-05-08T17:51:00Z">
              <w:r>
                <w:rPr>
                  <w:rFonts w:ascii="宋体" w:hAnsi="宋体" w:cs="宋体" w:hint="eastAsia"/>
                  <w:color w:val="000000"/>
                  <w:kern w:val="0"/>
                  <w:sz w:val="20"/>
                  <w:szCs w:val="20"/>
                </w:rPr>
                <w:t>M</w:t>
              </w:r>
            </w:ins>
          </w:p>
        </w:tc>
        <w:tc>
          <w:tcPr>
            <w:tcW w:w="2558" w:type="dxa"/>
            <w:tcBorders>
              <w:top w:val="nil"/>
              <w:left w:val="nil"/>
              <w:bottom w:val="single" w:sz="4" w:space="0" w:color="auto"/>
              <w:right w:val="single" w:sz="4" w:space="0" w:color="auto"/>
            </w:tcBorders>
            <w:vAlign w:val="center"/>
          </w:tcPr>
          <w:p w:rsidR="00EB3323" w:rsidRDefault="00EB3323" w:rsidP="00051447">
            <w:pPr>
              <w:widowControl/>
              <w:spacing w:line="240" w:lineRule="auto"/>
              <w:ind w:firstLineChars="0" w:firstLine="0"/>
              <w:rPr>
                <w:ins w:id="563" w:author="翟羽佳" w:date="2017-05-08T17:51:00Z"/>
                <w:rFonts w:ascii="宋体" w:hAnsi="宋体" w:cs="宋体"/>
                <w:color w:val="000000"/>
                <w:kern w:val="0"/>
                <w:sz w:val="20"/>
                <w:szCs w:val="20"/>
              </w:rPr>
            </w:pPr>
          </w:p>
        </w:tc>
      </w:tr>
      <w:tr w:rsidR="00EB3323" w:rsidTr="00051447">
        <w:trPr>
          <w:trHeight w:val="270"/>
          <w:ins w:id="564" w:author="翟羽佳" w:date="2017-05-08T17:51:00Z"/>
        </w:trPr>
        <w:tc>
          <w:tcPr>
            <w:tcW w:w="675" w:type="dxa"/>
            <w:tcBorders>
              <w:top w:val="single" w:sz="4" w:space="0" w:color="auto"/>
              <w:left w:val="single" w:sz="4"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65" w:author="翟羽佳" w:date="2017-05-08T17:51:00Z"/>
                <w:rFonts w:ascii="宋体" w:hAnsi="宋体" w:cs="宋体"/>
                <w:color w:val="000000"/>
                <w:kern w:val="0"/>
                <w:sz w:val="20"/>
                <w:szCs w:val="20"/>
              </w:rPr>
            </w:pPr>
          </w:p>
        </w:tc>
        <w:tc>
          <w:tcPr>
            <w:tcW w:w="709" w:type="dxa"/>
            <w:tcBorders>
              <w:top w:val="single" w:sz="4" w:space="0" w:color="auto"/>
              <w:left w:val="single" w:sz="6"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66" w:author="翟羽佳" w:date="2017-05-08T17:51:00Z"/>
                <w:rFonts w:ascii="宋体" w:hAnsi="宋体" w:cs="宋体"/>
                <w:color w:val="000000"/>
                <w:kern w:val="0"/>
                <w:sz w:val="20"/>
                <w:szCs w:val="20"/>
              </w:rPr>
            </w:pPr>
            <w:ins w:id="567" w:author="翟羽佳" w:date="2017-05-08T17:51:00Z">
              <w:r>
                <w:rPr>
                  <w:rFonts w:ascii="宋体" w:hAnsi="宋体" w:cs="宋体" w:hint="eastAsia"/>
                  <w:color w:val="000000"/>
                  <w:kern w:val="0"/>
                  <w:sz w:val="20"/>
                  <w:szCs w:val="20"/>
                </w:rPr>
                <w:t>X40</w:t>
              </w:r>
            </w:ins>
          </w:p>
        </w:tc>
        <w:tc>
          <w:tcPr>
            <w:tcW w:w="2268" w:type="dxa"/>
            <w:tcBorders>
              <w:top w:val="single" w:sz="4" w:space="0" w:color="auto"/>
              <w:left w:val="single" w:sz="6"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68" w:author="翟羽佳" w:date="2017-05-08T17:51:00Z"/>
                <w:rFonts w:ascii="宋体" w:hAnsi="宋体" w:cs="宋体"/>
                <w:color w:val="000000"/>
                <w:kern w:val="0"/>
                <w:sz w:val="20"/>
                <w:szCs w:val="20"/>
              </w:rPr>
            </w:pPr>
            <w:ins w:id="569" w:author="翟羽佳" w:date="2017-05-08T17:51:00Z">
              <w:r>
                <w:rPr>
                  <w:rFonts w:ascii="宋体" w:hAnsi="宋体" w:cs="宋体" w:hint="eastAsia"/>
                  <w:color w:val="000000"/>
                  <w:kern w:val="0"/>
                  <w:sz w:val="20"/>
                  <w:szCs w:val="20"/>
                </w:rPr>
                <w:t>rspMsg</w:t>
              </w:r>
            </w:ins>
          </w:p>
        </w:tc>
        <w:tc>
          <w:tcPr>
            <w:tcW w:w="1418" w:type="dxa"/>
            <w:tcBorders>
              <w:top w:val="single" w:sz="4" w:space="0" w:color="auto"/>
              <w:left w:val="single" w:sz="6"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70" w:author="翟羽佳" w:date="2017-05-08T17:51:00Z"/>
                <w:rFonts w:ascii="宋体" w:hAnsi="宋体" w:cs="宋体"/>
                <w:color w:val="000000"/>
                <w:kern w:val="0"/>
                <w:sz w:val="20"/>
                <w:szCs w:val="20"/>
              </w:rPr>
            </w:pPr>
            <w:ins w:id="571" w:author="翟羽佳" w:date="2017-05-08T17:51:00Z">
              <w:r>
                <w:rPr>
                  <w:rFonts w:ascii="宋体" w:hAnsi="宋体" w:cs="宋体" w:hint="eastAsia"/>
                  <w:color w:val="000000"/>
                  <w:kern w:val="0"/>
                  <w:sz w:val="20"/>
                  <w:szCs w:val="20"/>
                </w:rPr>
                <w:t>响应消息</w:t>
              </w:r>
            </w:ins>
          </w:p>
        </w:tc>
        <w:tc>
          <w:tcPr>
            <w:tcW w:w="710" w:type="dxa"/>
            <w:tcBorders>
              <w:top w:val="single" w:sz="4" w:space="0" w:color="auto"/>
              <w:left w:val="single" w:sz="6"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72" w:author="翟羽佳" w:date="2017-05-08T17:51:00Z"/>
                <w:rFonts w:ascii="宋体" w:hAnsi="宋体" w:cs="宋体"/>
                <w:color w:val="000000"/>
                <w:kern w:val="0"/>
                <w:sz w:val="20"/>
                <w:szCs w:val="20"/>
              </w:rPr>
            </w:pPr>
            <w:ins w:id="573" w:author="翟羽佳" w:date="2017-05-08T17:51:00Z">
              <w:r>
                <w:rPr>
                  <w:rFonts w:ascii="宋体" w:hAnsi="宋体" w:cs="宋体" w:hint="eastAsia"/>
                  <w:color w:val="000000"/>
                  <w:kern w:val="0"/>
                  <w:sz w:val="20"/>
                  <w:szCs w:val="20"/>
                </w:rPr>
                <w:t>-</w:t>
              </w:r>
            </w:ins>
          </w:p>
        </w:tc>
        <w:tc>
          <w:tcPr>
            <w:tcW w:w="701" w:type="dxa"/>
            <w:tcBorders>
              <w:top w:val="single" w:sz="4" w:space="0" w:color="auto"/>
              <w:left w:val="single" w:sz="6" w:space="0" w:color="auto"/>
              <w:bottom w:val="single" w:sz="6" w:space="0" w:color="auto"/>
              <w:right w:val="single" w:sz="6" w:space="0" w:color="auto"/>
            </w:tcBorders>
            <w:vAlign w:val="center"/>
          </w:tcPr>
          <w:p w:rsidR="00EB3323" w:rsidRDefault="00EB3323" w:rsidP="00051447">
            <w:pPr>
              <w:widowControl/>
              <w:spacing w:line="240" w:lineRule="auto"/>
              <w:ind w:firstLineChars="0" w:firstLine="0"/>
              <w:rPr>
                <w:ins w:id="574" w:author="翟羽佳" w:date="2017-05-08T17:51:00Z"/>
                <w:rFonts w:ascii="宋体" w:hAnsi="宋体" w:cs="宋体"/>
                <w:color w:val="000000"/>
                <w:kern w:val="0"/>
                <w:sz w:val="20"/>
                <w:szCs w:val="20"/>
              </w:rPr>
            </w:pPr>
            <w:ins w:id="575" w:author="翟羽佳" w:date="2017-05-08T17:51:00Z">
              <w:r>
                <w:rPr>
                  <w:rFonts w:ascii="宋体" w:hAnsi="宋体" w:cs="宋体" w:hint="eastAsia"/>
                  <w:color w:val="000000"/>
                  <w:kern w:val="0"/>
                  <w:sz w:val="20"/>
                  <w:szCs w:val="20"/>
                </w:rPr>
                <w:t>M</w:t>
              </w:r>
            </w:ins>
          </w:p>
        </w:tc>
        <w:tc>
          <w:tcPr>
            <w:tcW w:w="2558" w:type="dxa"/>
            <w:tcBorders>
              <w:top w:val="single" w:sz="4" w:space="0" w:color="auto"/>
              <w:left w:val="single" w:sz="6" w:space="0" w:color="auto"/>
              <w:bottom w:val="single" w:sz="6" w:space="0" w:color="auto"/>
              <w:right w:val="single" w:sz="4" w:space="0" w:color="auto"/>
            </w:tcBorders>
            <w:vAlign w:val="center"/>
          </w:tcPr>
          <w:p w:rsidR="00EB3323" w:rsidRDefault="00EB3323" w:rsidP="00051447">
            <w:pPr>
              <w:widowControl/>
              <w:spacing w:line="240" w:lineRule="auto"/>
              <w:ind w:firstLineChars="0" w:firstLine="0"/>
              <w:rPr>
                <w:ins w:id="576" w:author="翟羽佳" w:date="2017-05-08T17:51:00Z"/>
                <w:rFonts w:ascii="宋体" w:hAnsi="宋体" w:cs="宋体"/>
                <w:color w:val="000000"/>
                <w:kern w:val="0"/>
                <w:sz w:val="20"/>
                <w:szCs w:val="20"/>
              </w:rPr>
            </w:pPr>
          </w:p>
        </w:tc>
      </w:tr>
      <w:tr w:rsidR="00EB3323" w:rsidTr="00051447">
        <w:trPr>
          <w:trHeight w:val="270"/>
          <w:ins w:id="577" w:author="翟羽佳" w:date="2017-05-08T17:51:00Z"/>
        </w:trPr>
        <w:tc>
          <w:tcPr>
            <w:tcW w:w="675" w:type="dxa"/>
            <w:tcBorders>
              <w:top w:val="single" w:sz="6" w:space="0" w:color="auto"/>
              <w:left w:val="single" w:sz="4"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78" w:author="翟羽佳" w:date="2017-05-08T17:51:00Z"/>
                <w:rFonts w:ascii="宋体" w:hAnsi="宋体" w:cs="宋体"/>
                <w:color w:val="000000"/>
                <w:kern w:val="0"/>
                <w:sz w:val="20"/>
                <w:szCs w:val="20"/>
              </w:rPr>
            </w:pPr>
          </w:p>
        </w:tc>
        <w:tc>
          <w:tcPr>
            <w:tcW w:w="709" w:type="dxa"/>
            <w:tcBorders>
              <w:top w:val="single" w:sz="6" w:space="0" w:color="auto"/>
              <w:left w:val="single" w:sz="6"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79" w:author="翟羽佳" w:date="2017-05-08T17:51:00Z"/>
                <w:rFonts w:ascii="宋体" w:hAnsi="宋体" w:cs="宋体"/>
                <w:color w:val="000000"/>
                <w:kern w:val="0"/>
                <w:sz w:val="20"/>
                <w:szCs w:val="20"/>
              </w:rPr>
            </w:pPr>
            <w:ins w:id="580" w:author="翟羽佳" w:date="2017-05-08T17:51:00Z">
              <w:r>
                <w:rPr>
                  <w:rFonts w:ascii="宋体" w:hAnsi="宋体" w:cs="宋体" w:hint="eastAsia"/>
                  <w:color w:val="000000"/>
                  <w:kern w:val="0"/>
                  <w:sz w:val="20"/>
                  <w:szCs w:val="20"/>
                </w:rPr>
                <w:t>N86</w:t>
              </w:r>
            </w:ins>
          </w:p>
        </w:tc>
        <w:tc>
          <w:tcPr>
            <w:tcW w:w="2268" w:type="dxa"/>
            <w:tcBorders>
              <w:top w:val="single" w:sz="6" w:space="0" w:color="auto"/>
              <w:left w:val="single" w:sz="6"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81" w:author="翟羽佳" w:date="2017-05-08T17:51:00Z"/>
                <w:rFonts w:ascii="宋体" w:hAnsi="宋体" w:cs="宋体"/>
                <w:color w:val="000000"/>
                <w:kern w:val="0"/>
                <w:sz w:val="20"/>
                <w:szCs w:val="20"/>
              </w:rPr>
            </w:pPr>
            <w:ins w:id="582" w:author="翟羽佳" w:date="2017-05-08T17:51:00Z">
              <w:r>
                <w:rPr>
                  <w:rFonts w:ascii="宋体" w:hAnsi="宋体" w:cs="宋体" w:hint="eastAsia"/>
                  <w:color w:val="000000"/>
                  <w:kern w:val="0"/>
                  <w:sz w:val="20"/>
                  <w:szCs w:val="20"/>
                </w:rPr>
                <w:t>rspMsgEn</w:t>
              </w:r>
            </w:ins>
          </w:p>
        </w:tc>
        <w:tc>
          <w:tcPr>
            <w:tcW w:w="1418" w:type="dxa"/>
            <w:tcBorders>
              <w:top w:val="single" w:sz="6" w:space="0" w:color="auto"/>
              <w:left w:val="single" w:sz="6"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83" w:author="翟羽佳" w:date="2017-05-08T17:51:00Z"/>
                <w:rFonts w:ascii="宋体" w:hAnsi="宋体" w:cs="宋体"/>
                <w:color w:val="000000"/>
                <w:kern w:val="0"/>
                <w:sz w:val="20"/>
                <w:szCs w:val="20"/>
              </w:rPr>
            </w:pPr>
            <w:ins w:id="584" w:author="翟羽佳" w:date="2017-05-08T17:51:00Z">
              <w:r>
                <w:rPr>
                  <w:rFonts w:ascii="宋体" w:hAnsi="宋体" w:cs="宋体" w:hint="eastAsia"/>
                  <w:color w:val="000000"/>
                  <w:kern w:val="0"/>
                  <w:sz w:val="20"/>
                  <w:szCs w:val="20"/>
                </w:rPr>
                <w:t>响应消息</w:t>
              </w:r>
            </w:ins>
          </w:p>
        </w:tc>
        <w:tc>
          <w:tcPr>
            <w:tcW w:w="710" w:type="dxa"/>
            <w:tcBorders>
              <w:top w:val="single" w:sz="6" w:space="0" w:color="auto"/>
              <w:left w:val="single" w:sz="6"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85" w:author="翟羽佳" w:date="2017-05-08T17:51:00Z"/>
                <w:rFonts w:ascii="宋体" w:hAnsi="宋体" w:cs="宋体"/>
                <w:color w:val="000000"/>
                <w:kern w:val="0"/>
                <w:sz w:val="20"/>
                <w:szCs w:val="20"/>
              </w:rPr>
            </w:pPr>
            <w:ins w:id="586" w:author="翟羽佳" w:date="2017-05-08T17:51:00Z">
              <w:r>
                <w:rPr>
                  <w:rFonts w:ascii="宋体" w:hAnsi="宋体" w:cs="宋体" w:hint="eastAsia"/>
                  <w:color w:val="000000"/>
                  <w:kern w:val="0"/>
                  <w:sz w:val="20"/>
                  <w:szCs w:val="20"/>
                </w:rPr>
                <w:t>-</w:t>
              </w:r>
            </w:ins>
          </w:p>
        </w:tc>
        <w:tc>
          <w:tcPr>
            <w:tcW w:w="701" w:type="dxa"/>
            <w:tcBorders>
              <w:top w:val="single" w:sz="6" w:space="0" w:color="auto"/>
              <w:left w:val="single" w:sz="6" w:space="0" w:color="auto"/>
              <w:bottom w:val="single" w:sz="4" w:space="0" w:color="auto"/>
              <w:right w:val="single" w:sz="6" w:space="0" w:color="auto"/>
            </w:tcBorders>
            <w:vAlign w:val="center"/>
          </w:tcPr>
          <w:p w:rsidR="00EB3323" w:rsidRDefault="00EB3323" w:rsidP="00051447">
            <w:pPr>
              <w:widowControl/>
              <w:spacing w:line="240" w:lineRule="auto"/>
              <w:ind w:firstLineChars="0" w:firstLine="0"/>
              <w:rPr>
                <w:ins w:id="587" w:author="翟羽佳" w:date="2017-05-08T17:51:00Z"/>
                <w:rFonts w:ascii="宋体" w:hAnsi="宋体" w:cs="宋体"/>
                <w:color w:val="000000"/>
                <w:kern w:val="0"/>
                <w:sz w:val="20"/>
                <w:szCs w:val="20"/>
              </w:rPr>
            </w:pPr>
            <w:ins w:id="588" w:author="翟羽佳" w:date="2017-05-08T17:51:00Z">
              <w:r>
                <w:rPr>
                  <w:rFonts w:ascii="宋体" w:hAnsi="宋体" w:cs="宋体" w:hint="eastAsia"/>
                  <w:color w:val="000000"/>
                  <w:kern w:val="0"/>
                  <w:sz w:val="20"/>
                  <w:szCs w:val="20"/>
                </w:rPr>
                <w:t>M</w:t>
              </w:r>
            </w:ins>
          </w:p>
        </w:tc>
        <w:tc>
          <w:tcPr>
            <w:tcW w:w="2558" w:type="dxa"/>
            <w:tcBorders>
              <w:top w:val="single" w:sz="6" w:space="0" w:color="auto"/>
              <w:left w:val="single" w:sz="6" w:space="0" w:color="auto"/>
              <w:bottom w:val="single" w:sz="4" w:space="0" w:color="auto"/>
              <w:right w:val="single" w:sz="4" w:space="0" w:color="auto"/>
            </w:tcBorders>
            <w:vAlign w:val="center"/>
          </w:tcPr>
          <w:p w:rsidR="00EB3323" w:rsidRPr="002C6FA6" w:rsidRDefault="00EB3323" w:rsidP="00051447">
            <w:pPr>
              <w:widowControl/>
              <w:spacing w:line="240" w:lineRule="auto"/>
              <w:ind w:firstLineChars="0" w:firstLine="0"/>
              <w:rPr>
                <w:ins w:id="589" w:author="翟羽佳" w:date="2017-05-08T17:51:00Z"/>
                <w:rFonts w:ascii="宋体" w:hAnsi="宋体" w:cs="宋体"/>
                <w:color w:val="000000"/>
                <w:kern w:val="0"/>
                <w:sz w:val="20"/>
                <w:szCs w:val="20"/>
              </w:rPr>
            </w:pPr>
          </w:p>
        </w:tc>
      </w:tr>
    </w:tbl>
    <w:p w:rsidR="00EB3323" w:rsidRDefault="00EB3323" w:rsidP="00EB3323">
      <w:pPr>
        <w:ind w:firstLine="480"/>
        <w:rPr>
          <w:ins w:id="590" w:author="翟羽佳" w:date="2017-05-08T17:51:00Z"/>
        </w:rPr>
      </w:pPr>
    </w:p>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591" w:name="_Toc437936941"/>
      <w:bookmarkStart w:id="592" w:name="_Toc29812"/>
      <w:bookmarkStart w:id="593" w:name="_Toc29588"/>
      <w:bookmarkStart w:id="594" w:name="_Toc19929"/>
      <w:bookmarkStart w:id="595" w:name="_Toc493667841"/>
      <w:r w:rsidRPr="009F5A48">
        <w:rPr>
          <w:rFonts w:hint="eastAsia"/>
        </w:rPr>
        <w:t>交易查询</w:t>
      </w:r>
      <w:bookmarkEnd w:id="591"/>
      <w:bookmarkEnd w:id="592"/>
      <w:bookmarkEnd w:id="593"/>
      <w:bookmarkEnd w:id="594"/>
      <w:bookmarkEnd w:id="595"/>
    </w:p>
    <w:p w:rsidR="00581365" w:rsidRDefault="00706DDF" w:rsidP="002731D6">
      <w:pPr>
        <w:pStyle w:val="4"/>
        <w:numPr>
          <w:ilvl w:val="3"/>
          <w:numId w:val="1"/>
        </w:numPr>
        <w:rPr>
          <w:rFonts w:ascii="宋体" w:hAnsi="宋体"/>
          <w:color w:val="000000"/>
        </w:rPr>
      </w:pPr>
      <w:r>
        <w:rPr>
          <w:rFonts w:ascii="宋体" w:hAnsi="宋体" w:hint="eastAsia"/>
          <w:color w:val="000000"/>
        </w:rPr>
        <w:t>定向询价/定向报价查询请求和响应</w:t>
      </w:r>
    </w:p>
    <w:p w:rsidR="00581365" w:rsidRDefault="00706DDF">
      <w:pPr>
        <w:ind w:firstLineChars="0" w:firstLine="0"/>
        <w:rPr>
          <w:szCs w:val="21"/>
        </w:rPr>
      </w:pPr>
      <w:r>
        <w:rPr>
          <w:rFonts w:hint="eastAsia"/>
          <w:b/>
          <w:szCs w:val="21"/>
        </w:rPr>
        <w:t>功能：</w:t>
      </w:r>
      <w:r>
        <w:rPr>
          <w:rFonts w:hint="eastAsia"/>
          <w:szCs w:val="21"/>
        </w:rPr>
        <w:t>查询所有报价</w:t>
      </w:r>
      <w:r>
        <w:rPr>
          <w:rFonts w:hint="eastAsia"/>
          <w:szCs w:val="21"/>
        </w:rPr>
        <w:t>/</w:t>
      </w:r>
      <w:r>
        <w:rPr>
          <w:rFonts w:hint="eastAsia"/>
          <w:szCs w:val="21"/>
        </w:rPr>
        <w:t>询价发送记录。</w:t>
      </w:r>
    </w:p>
    <w:p w:rsidR="00581365" w:rsidRDefault="00706DDF">
      <w:pPr>
        <w:ind w:firstLineChars="0" w:firstLine="0"/>
        <w:rPr>
          <w:szCs w:val="21"/>
        </w:rPr>
      </w:pPr>
      <w:r>
        <w:rPr>
          <w:rFonts w:ascii="宋体" w:hAnsi="宋体" w:hint="eastAsia"/>
          <w:color w:val="000000"/>
        </w:rPr>
        <w:t>消息体格式如下：</w:t>
      </w:r>
    </w:p>
    <w:tbl>
      <w:tblPr>
        <w:tblW w:w="8897" w:type="dxa"/>
        <w:tblLayout w:type="fixed"/>
        <w:tblLook w:val="04A0" w:firstRow="1" w:lastRow="0" w:firstColumn="1" w:lastColumn="0" w:noHBand="0" w:noVBand="1"/>
      </w:tblPr>
      <w:tblGrid>
        <w:gridCol w:w="675"/>
        <w:gridCol w:w="791"/>
        <w:gridCol w:w="2044"/>
        <w:gridCol w:w="1784"/>
        <w:gridCol w:w="786"/>
        <w:gridCol w:w="786"/>
        <w:gridCol w:w="2031"/>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04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0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04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4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vMerge w:val="restart"/>
            <w:tcBorders>
              <w:top w:val="nil"/>
              <w:left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默认为交易日当日</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vMerge/>
            <w:tcBorders>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T72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sendState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报单类型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已发送、已接收</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N41</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otcBidInfoData</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/询价信息数据</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当查询有数据时，此域必填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询价应答方报单状态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T14</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tradeTime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optionMoney</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596" w:author="翟羽佳" w:date="2017-04-20T16:26:00Z">
              <w:r>
                <w:rPr>
                  <w:rFonts w:ascii="宋体" w:hAnsi="宋体" w:hint="eastAsia"/>
                  <w:color w:val="000000"/>
                  <w:sz w:val="20"/>
                  <w:szCs w:val="20"/>
                </w:rPr>
                <w:t>N80</w:t>
              </w:r>
            </w:ins>
            <w:del w:id="597" w:author="翟羽佳" w:date="2017-04-20T16:26:00Z">
              <w:r w:rsidDel="00AC3300">
                <w:rPr>
                  <w:rFonts w:ascii="宋体" w:hAnsi="宋体" w:cs="宋体"/>
                  <w:color w:val="000000"/>
                  <w:kern w:val="0"/>
                  <w:sz w:val="20"/>
                  <w:szCs w:val="20"/>
                </w:rPr>
                <w:delText>Q25</w:delText>
              </w:r>
            </w:del>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598"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599" w:author="翟羽佳" w:date="2017-04-20T16:26:00Z">
              <w:r w:rsidDel="00AC3300">
                <w:rPr>
                  <w:rFonts w:ascii="宋体" w:hAnsi="宋体" w:cs="宋体"/>
                  <w:color w:val="000000"/>
                  <w:kern w:val="0"/>
                  <w:sz w:val="20"/>
                  <w:szCs w:val="20"/>
                </w:rPr>
                <w:delText>tradeWeight</w:delText>
              </w:r>
            </w:del>
          </w:p>
        </w:tc>
        <w:tc>
          <w:tcPr>
            <w:tcW w:w="1784" w:type="dxa"/>
            <w:tcBorders>
              <w:top w:val="nil"/>
              <w:left w:val="nil"/>
              <w:bottom w:val="single" w:sz="4" w:space="0" w:color="auto"/>
              <w:right w:val="single" w:sz="4" w:space="0" w:color="auto"/>
            </w:tcBorders>
            <w:vAlign w:val="center"/>
          </w:tcPr>
          <w:p w:rsidR="00051F19" w:rsidRDefault="00051F19" w:rsidP="00813BD7">
            <w:pPr>
              <w:widowControl/>
              <w:spacing w:line="240" w:lineRule="auto"/>
              <w:ind w:firstLineChars="0" w:firstLine="0"/>
            </w:pPr>
            <w:r>
              <w:rPr>
                <w:rFonts w:ascii="宋体" w:hAnsi="宋体" w:cs="宋体" w:hint="eastAsia"/>
                <w:color w:val="000000"/>
                <w:kern w:val="0"/>
                <w:sz w:val="20"/>
                <w:szCs w:val="20"/>
              </w:rPr>
              <w:t>重量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即远、掉期、拆借、期权</w:t>
            </w:r>
          </w:p>
          <w:p w:rsidR="00051F19" w:rsidRDefault="00051F19" w:rsidP="00813BD7">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044"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784"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远(掉)期点</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近端：即远、掉期、期权近端</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近端：即远、掉期、期权</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otherRefPriceInfo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ins w:id="600" w:author="翟羽佳" w:date="2017-04-13T18:01:00Z"/>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01" w:author="翟羽佳" w:date="2017-04-13T18:01:00Z"/>
                <w:rFonts w:ascii="宋体" w:hAnsi="宋体"/>
                <w:color w:val="000000"/>
                <w:sz w:val="20"/>
                <w:szCs w:val="20"/>
              </w:rPr>
            </w:pPr>
            <w:ins w:id="602" w:author="翟羽佳" w:date="2017-04-13T18:02:00Z">
              <w:r>
                <w:rPr>
                  <w:rFonts w:ascii="宋体" w:hAnsi="宋体" w:hint="eastAsia"/>
                  <w:color w:val="000000"/>
                  <w:sz w:val="20"/>
                  <w:szCs w:val="20"/>
                </w:rPr>
                <w:t>→→</w:t>
              </w:r>
            </w:ins>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03" w:author="翟羽佳" w:date="2017-04-13T18:01:00Z"/>
                <w:rFonts w:ascii="宋体" w:hAnsi="宋体" w:cs="宋体"/>
                <w:color w:val="000000"/>
                <w:kern w:val="0"/>
                <w:sz w:val="20"/>
                <w:szCs w:val="20"/>
              </w:rPr>
            </w:pPr>
            <w:ins w:id="604" w:author="翟羽佳" w:date="2017-04-13T18:02:00Z">
              <w:r>
                <w:rPr>
                  <w:rFonts w:ascii="宋体" w:hAnsi="宋体" w:cs="宋体"/>
                  <w:color w:val="000000"/>
                  <w:kern w:val="0"/>
                  <w:sz w:val="20"/>
                  <w:szCs w:val="20"/>
                </w:rPr>
                <w:t>W00</w:t>
              </w:r>
            </w:ins>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05" w:author="翟羽佳" w:date="2017-04-13T18:01:00Z"/>
                <w:rFonts w:ascii="宋体" w:hAnsi="宋体" w:cs="宋体"/>
                <w:color w:val="000000"/>
                <w:kern w:val="0"/>
                <w:sz w:val="20"/>
                <w:szCs w:val="20"/>
              </w:rPr>
            </w:pPr>
            <w:ins w:id="606" w:author="翟羽佳" w:date="2017-04-13T18:02: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07" w:author="翟羽佳" w:date="2017-04-13T18:01:00Z"/>
                <w:rFonts w:ascii="宋体" w:hAnsi="宋体" w:cs="宋体"/>
                <w:color w:val="000000"/>
                <w:kern w:val="0"/>
                <w:sz w:val="20"/>
                <w:szCs w:val="20"/>
              </w:rPr>
            </w:pPr>
            <w:ins w:id="608" w:author="翟羽佳" w:date="2017-04-13T18:02:00Z">
              <w:r>
                <w:rPr>
                  <w:rFonts w:ascii="宋体" w:hAnsi="宋体" w:cs="宋体" w:hint="eastAsia"/>
                  <w:color w:val="000000"/>
                  <w:kern w:val="0"/>
                  <w:sz w:val="20"/>
                  <w:szCs w:val="20"/>
                </w:rPr>
                <w:t>白银指定过户仓库</w:t>
              </w:r>
            </w:ins>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09" w:author="翟羽佳" w:date="2017-04-13T18:01:00Z"/>
                <w:rFonts w:ascii="宋体" w:hAnsi="宋体" w:cs="宋体"/>
                <w:color w:val="000000"/>
                <w:kern w:val="0"/>
                <w:sz w:val="20"/>
                <w:szCs w:val="20"/>
              </w:rPr>
            </w:pPr>
            <w:ins w:id="610" w:author="翟羽佳" w:date="2017-04-13T18:02:00Z">
              <w:r>
                <w:rPr>
                  <w:rFonts w:ascii="宋体" w:hAnsi="宋体" w:cs="宋体" w:hint="eastAsia"/>
                  <w:color w:val="000000"/>
                  <w:kern w:val="0"/>
                  <w:sz w:val="20"/>
                  <w:szCs w:val="20"/>
                </w:rPr>
                <w:t>-</w:t>
              </w:r>
            </w:ins>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11" w:author="翟羽佳" w:date="2017-04-13T18:01:00Z"/>
                <w:rFonts w:ascii="宋体" w:hAnsi="宋体" w:cs="宋体"/>
                <w:color w:val="000000"/>
                <w:kern w:val="0"/>
                <w:sz w:val="20"/>
                <w:szCs w:val="20"/>
              </w:rPr>
            </w:pPr>
            <w:ins w:id="612" w:author="翟羽佳" w:date="2017-04-13T18:02:00Z">
              <w:r>
                <w:rPr>
                  <w:rFonts w:ascii="宋体" w:hAnsi="宋体" w:cs="宋体" w:hint="eastAsia"/>
                  <w:color w:val="000000"/>
                  <w:kern w:val="0"/>
                  <w:sz w:val="20"/>
                  <w:szCs w:val="20"/>
                </w:rPr>
                <w:t>C</w:t>
              </w:r>
            </w:ins>
          </w:p>
        </w:tc>
        <w:tc>
          <w:tcPr>
            <w:tcW w:w="2031" w:type="dxa"/>
            <w:tcBorders>
              <w:top w:val="nil"/>
              <w:left w:val="nil"/>
              <w:bottom w:val="single" w:sz="4" w:space="0" w:color="auto"/>
              <w:right w:val="single" w:sz="4" w:space="0" w:color="auto"/>
            </w:tcBorders>
            <w:vAlign w:val="center"/>
          </w:tcPr>
          <w:p w:rsidR="00F74DD3" w:rsidRDefault="00F74DD3" w:rsidP="00F74DD3">
            <w:pPr>
              <w:widowControl/>
              <w:spacing w:line="240" w:lineRule="auto"/>
              <w:ind w:firstLineChars="0" w:firstLine="0"/>
              <w:rPr>
                <w:ins w:id="613" w:author="翟羽佳" w:date="2017-05-12T11:44:00Z"/>
                <w:rFonts w:ascii="宋体" w:hAnsi="宋体" w:cs="宋体"/>
                <w:color w:val="000000"/>
                <w:kern w:val="0"/>
                <w:sz w:val="20"/>
                <w:szCs w:val="20"/>
              </w:rPr>
            </w:pPr>
            <w:ins w:id="614" w:author="翟羽佳" w:date="2017-05-12T11:44:00Z">
              <w:r>
                <w:rPr>
                  <w:rFonts w:ascii="宋体" w:hAnsi="宋体" w:cs="宋体" w:hint="eastAsia"/>
                  <w:color w:val="000000"/>
                  <w:kern w:val="0"/>
                  <w:sz w:val="20"/>
                  <w:szCs w:val="20"/>
                </w:rPr>
                <w:t>近端：即远</w:t>
              </w:r>
            </w:ins>
          </w:p>
          <w:p w:rsidR="00051F19" w:rsidRDefault="00F74DD3" w:rsidP="00F74DD3">
            <w:pPr>
              <w:widowControl/>
              <w:spacing w:line="240" w:lineRule="auto"/>
              <w:ind w:firstLineChars="0" w:firstLine="0"/>
              <w:rPr>
                <w:ins w:id="615" w:author="翟羽佳" w:date="2017-04-13T18:01:00Z"/>
                <w:rFonts w:ascii="宋体" w:hAnsi="宋体" w:cs="宋体"/>
                <w:color w:val="000000"/>
                <w:kern w:val="0"/>
                <w:sz w:val="20"/>
                <w:szCs w:val="20"/>
              </w:rPr>
            </w:pPr>
            <w:ins w:id="616" w:author="翟羽佳" w:date="2017-05-12T11:44:00Z">
              <w:r>
                <w:rPr>
                  <w:rFonts w:ascii="宋体" w:hAnsi="宋体" w:cs="宋体" w:hint="eastAsia"/>
                  <w:color w:val="000000"/>
                  <w:kern w:val="0"/>
                  <w:sz w:val="20"/>
                  <w:szCs w:val="20"/>
                </w:rPr>
                <w:t>远端：掉期</w:t>
              </w:r>
            </w:ins>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remark</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17" w:author="翟羽佳" w:date="2017-04-17T14:20:00Z">
              <w:r>
                <w:rPr>
                  <w:rFonts w:ascii="宋体" w:hAnsi="宋体" w:cs="宋体" w:hint="eastAsia"/>
                  <w:color w:val="000000"/>
                  <w:kern w:val="0"/>
                  <w:sz w:val="20"/>
                  <w:szCs w:val="20"/>
                </w:rPr>
                <w:t>不大于150个字符</w:t>
              </w:r>
            </w:ins>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付息日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6911B1"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行权截止时间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settleAccountsDate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权利金支付日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bidReplyInfoData</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报价应答信息数据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多个，最少1个</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报价应答信息</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询价应答方报单状态</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SPOT价格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N88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forwardPoint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远期点报价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optionMoney</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H21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rsidTr="00AE2B05">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rsidTr="00AE2B05">
        <w:trPr>
          <w:trHeight w:val="270"/>
        </w:trPr>
        <w:tc>
          <w:tcPr>
            <w:tcW w:w="675" w:type="dxa"/>
            <w:tcBorders>
              <w:top w:val="single" w:sz="4" w:space="0" w:color="auto"/>
              <w:left w:val="single" w:sz="4"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single" w:sz="4" w:space="0" w:color="auto"/>
              <w:left w:val="single" w:sz="6"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044" w:type="dxa"/>
            <w:tcBorders>
              <w:top w:val="single" w:sz="4" w:space="0" w:color="auto"/>
              <w:left w:val="single" w:sz="6"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single" w:sz="4" w:space="0" w:color="auto"/>
              <w:left w:val="single" w:sz="6"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single" w:sz="4" w:space="0" w:color="auto"/>
              <w:left w:val="single" w:sz="6"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single" w:sz="4" w:space="0" w:color="auto"/>
              <w:left w:val="single" w:sz="6" w:space="0" w:color="auto"/>
              <w:bottom w:val="single" w:sz="6" w:space="0" w:color="auto"/>
              <w:right w:val="single" w:sz="6"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single" w:sz="4" w:space="0" w:color="auto"/>
              <w:left w:val="single" w:sz="6" w:space="0" w:color="auto"/>
              <w:bottom w:val="single" w:sz="6" w:space="0" w:color="auto"/>
              <w:right w:val="single" w:sz="4" w:space="0" w:color="auto"/>
            </w:tcBorders>
            <w:vAlign w:val="center"/>
          </w:tcPr>
          <w:p w:rsidR="00051F19" w:rsidRDefault="00051F19">
            <w:pPr>
              <w:widowControl/>
              <w:spacing w:line="240" w:lineRule="auto"/>
              <w:ind w:firstLineChars="0" w:firstLine="0"/>
              <w:rPr>
                <w:rFonts w:ascii="宋体" w:hAnsi="宋体" w:cs="宋体"/>
                <w:b/>
                <w:color w:val="000000"/>
                <w:kern w:val="0"/>
                <w:sz w:val="20"/>
                <w:szCs w:val="20"/>
              </w:rPr>
            </w:pPr>
          </w:p>
        </w:tc>
      </w:tr>
      <w:tr w:rsidR="00051F19" w:rsidTr="00AE2B05">
        <w:trPr>
          <w:trHeight w:val="270"/>
        </w:trPr>
        <w:tc>
          <w:tcPr>
            <w:tcW w:w="675" w:type="dxa"/>
            <w:tcBorders>
              <w:top w:val="single" w:sz="6" w:space="0" w:color="auto"/>
              <w:left w:val="single" w:sz="4" w:space="0" w:color="auto"/>
              <w:bottom w:val="single" w:sz="4" w:space="0" w:color="auto"/>
              <w:right w:val="single" w:sz="6"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single" w:sz="6" w:space="0" w:color="auto"/>
              <w:left w:val="single" w:sz="6" w:space="0" w:color="auto"/>
              <w:bottom w:val="single" w:sz="4" w:space="0" w:color="auto"/>
              <w:right w:val="single" w:sz="6"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044" w:type="dxa"/>
            <w:tcBorders>
              <w:top w:val="single" w:sz="6" w:space="0" w:color="auto"/>
              <w:left w:val="single" w:sz="6" w:space="0" w:color="auto"/>
              <w:bottom w:val="single" w:sz="4" w:space="0" w:color="auto"/>
              <w:right w:val="single" w:sz="6"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single" w:sz="6" w:space="0" w:color="auto"/>
              <w:left w:val="single" w:sz="6" w:space="0" w:color="auto"/>
              <w:bottom w:val="single" w:sz="4" w:space="0" w:color="auto"/>
              <w:right w:val="single" w:sz="6"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single" w:sz="6" w:space="0" w:color="auto"/>
              <w:left w:val="single" w:sz="6" w:space="0" w:color="auto"/>
              <w:bottom w:val="single" w:sz="4" w:space="0" w:color="auto"/>
              <w:right w:val="single" w:sz="6"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single" w:sz="6" w:space="0" w:color="auto"/>
              <w:left w:val="single" w:sz="6" w:space="0" w:color="auto"/>
              <w:bottom w:val="single" w:sz="4" w:space="0" w:color="auto"/>
              <w:right w:val="single" w:sz="6"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single" w:sz="6" w:space="0" w:color="auto"/>
              <w:left w:val="single" w:sz="6" w:space="0" w:color="auto"/>
              <w:bottom w:val="single" w:sz="4" w:space="0" w:color="auto"/>
              <w:right w:val="single" w:sz="4" w:space="0" w:color="auto"/>
            </w:tcBorders>
            <w:vAlign w:val="center"/>
          </w:tcPr>
          <w:p w:rsidR="00051F19" w:rsidRPr="002C6FA6" w:rsidRDefault="00051F19" w:rsidP="009507C0">
            <w:pPr>
              <w:widowControl/>
              <w:spacing w:line="240" w:lineRule="auto"/>
              <w:ind w:firstLineChars="0" w:firstLine="0"/>
              <w:rPr>
                <w:rFonts w:ascii="宋体" w:hAnsi="宋体" w:cs="宋体"/>
                <w:color w:val="000000"/>
                <w:kern w:val="0"/>
                <w:sz w:val="20"/>
                <w:szCs w:val="20"/>
              </w:rPr>
            </w:pPr>
          </w:p>
        </w:tc>
      </w:tr>
    </w:tbl>
    <w:p w:rsidR="00AE2B05" w:rsidRDefault="00AE2B05" w:rsidP="00AE2B0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Pr>
          <w:rFonts w:ascii="宋体" w:hAnsi="宋体" w:hint="eastAsia"/>
          <w:color w:val="000000"/>
        </w:rPr>
        <w:t>定向询价/定向报价应答</w:t>
      </w:r>
      <w:r w:rsidR="009B49B0">
        <w:rPr>
          <w:rFonts w:ascii="宋体" w:hAnsi="宋体" w:hint="eastAsia"/>
          <w:color w:val="000000"/>
        </w:rPr>
        <w:t>查询</w:t>
      </w:r>
      <w:r>
        <w:rPr>
          <w:rFonts w:ascii="宋体" w:hAnsi="宋体" w:hint="eastAsia"/>
          <w:color w:val="000000"/>
        </w:rPr>
        <w:t>请求和响应</w:t>
      </w:r>
    </w:p>
    <w:p w:rsidR="00581365" w:rsidRDefault="00706DDF">
      <w:pPr>
        <w:ind w:firstLineChars="0" w:firstLine="0"/>
        <w:rPr>
          <w:szCs w:val="21"/>
        </w:rPr>
      </w:pPr>
      <w:r>
        <w:rPr>
          <w:rFonts w:hint="eastAsia"/>
          <w:b/>
          <w:szCs w:val="21"/>
        </w:rPr>
        <w:t>功能：</w:t>
      </w:r>
      <w:r>
        <w:rPr>
          <w:rFonts w:hint="eastAsia"/>
          <w:szCs w:val="21"/>
        </w:rPr>
        <w:t>查询满足条件的报价</w:t>
      </w:r>
      <w:r>
        <w:rPr>
          <w:rFonts w:hint="eastAsia"/>
          <w:szCs w:val="21"/>
        </w:rPr>
        <w:t>/</w:t>
      </w:r>
      <w:r>
        <w:rPr>
          <w:rFonts w:hint="eastAsia"/>
          <w:szCs w:val="21"/>
        </w:rPr>
        <w:t>询价发送记录。</w:t>
      </w:r>
    </w:p>
    <w:p w:rsidR="00581365" w:rsidRDefault="00706DDF">
      <w:pPr>
        <w:ind w:firstLineChars="0" w:firstLine="0"/>
        <w:rPr>
          <w:szCs w:val="21"/>
        </w:rPr>
      </w:pPr>
      <w:r>
        <w:rPr>
          <w:rFonts w:ascii="宋体" w:hAnsi="宋体" w:hint="eastAsia"/>
          <w:color w:val="000000"/>
        </w:rPr>
        <w:lastRenderedPageBreak/>
        <w:t>消息体格式如下：</w:t>
      </w:r>
    </w:p>
    <w:tbl>
      <w:tblPr>
        <w:tblW w:w="8897" w:type="dxa"/>
        <w:tblLayout w:type="fixed"/>
        <w:tblLook w:val="04A0" w:firstRow="1" w:lastRow="0" w:firstColumn="1" w:lastColumn="0" w:noHBand="0" w:noVBand="1"/>
      </w:tblPr>
      <w:tblGrid>
        <w:gridCol w:w="675"/>
        <w:gridCol w:w="791"/>
        <w:gridCol w:w="2044"/>
        <w:gridCol w:w="1784"/>
        <w:gridCol w:w="786"/>
        <w:gridCol w:w="786"/>
        <w:gridCol w:w="2031"/>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04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0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04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E80A3A">
        <w:trPr>
          <w:trHeight w:val="270"/>
        </w:trPr>
        <w:tc>
          <w:tcPr>
            <w:tcW w:w="675"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4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E80A3A" w:rsidRDefault="00E80A3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E80A3A" w:rsidRDefault="00E80A3A"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E80A3A" w:rsidRDefault="00E80A3A">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vMerge w:val="restart"/>
            <w:tcBorders>
              <w:top w:val="nil"/>
              <w:left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默认为交易日当日</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vMerge/>
            <w:tcBorders>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T72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sendState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报单类型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N41</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otcBidInfoData</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/询价信息数据</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当查询有数据时，此域必填</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询价应答方报单状态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T14</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tradeTime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08</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tradeInitMode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发起方</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optionMoney</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18" w:author="翟羽佳" w:date="2017-04-20T16:26:00Z">
              <w:r>
                <w:rPr>
                  <w:rFonts w:ascii="宋体" w:hAnsi="宋体" w:hint="eastAsia"/>
                  <w:color w:val="000000"/>
                  <w:sz w:val="20"/>
                  <w:szCs w:val="20"/>
                </w:rPr>
                <w:t>N80</w:t>
              </w:r>
            </w:ins>
            <w:del w:id="619" w:author="翟羽佳" w:date="2017-04-20T16:26:00Z">
              <w:r w:rsidDel="009510BB">
                <w:rPr>
                  <w:rFonts w:ascii="宋体" w:hAnsi="宋体" w:cs="宋体"/>
                  <w:color w:val="000000"/>
                  <w:kern w:val="0"/>
                  <w:sz w:val="20"/>
                  <w:szCs w:val="20"/>
                </w:rPr>
                <w:delText>Q25</w:delText>
              </w:r>
            </w:del>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20"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621" w:author="翟羽佳" w:date="2017-04-20T16:26:00Z">
              <w:r w:rsidDel="009510BB">
                <w:rPr>
                  <w:rFonts w:ascii="宋体" w:hAnsi="宋体" w:cs="宋体"/>
                  <w:color w:val="000000"/>
                  <w:kern w:val="0"/>
                  <w:sz w:val="20"/>
                  <w:szCs w:val="20"/>
                </w:rPr>
                <w:delText>tradeWeight</w:delText>
              </w:r>
            </w:del>
          </w:p>
        </w:tc>
        <w:tc>
          <w:tcPr>
            <w:tcW w:w="1784" w:type="dxa"/>
            <w:tcBorders>
              <w:top w:val="nil"/>
              <w:left w:val="nil"/>
              <w:bottom w:val="single" w:sz="4" w:space="0" w:color="auto"/>
              <w:right w:val="single" w:sz="4" w:space="0" w:color="auto"/>
            </w:tcBorders>
            <w:vAlign w:val="center"/>
          </w:tcPr>
          <w:p w:rsidR="00051F19" w:rsidRDefault="00051F19" w:rsidP="009E69E6">
            <w:pPr>
              <w:widowControl/>
              <w:spacing w:line="240" w:lineRule="auto"/>
              <w:ind w:firstLineChars="0" w:firstLine="0"/>
            </w:pPr>
            <w:r>
              <w:rPr>
                <w:rFonts w:ascii="宋体" w:hAnsi="宋体" w:cs="宋体" w:hint="eastAsia"/>
                <w:color w:val="000000"/>
                <w:kern w:val="0"/>
                <w:sz w:val="20"/>
                <w:szCs w:val="20"/>
              </w:rPr>
              <w:t>重量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即远、掉期、拆借、期权</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orignalOrderNo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公开报价报单编号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w:t>
            </w:r>
            <w:r>
              <w:rPr>
                <w:rFonts w:ascii="宋体" w:hAnsi="宋体" w:cs="宋体"/>
                <w:color w:val="000000"/>
                <w:kern w:val="0"/>
                <w:sz w:val="20"/>
                <w:szCs w:val="20"/>
              </w:rPr>
              <w:lastRenderedPageBreak/>
              <w:t>a]</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交易基本要素数</w:t>
            </w:r>
            <w:r>
              <w:rPr>
                <w:rFonts w:ascii="宋体" w:hAnsi="宋体" w:cs="宋体" w:hint="eastAsia"/>
                <w:color w:val="000000"/>
                <w:kern w:val="0"/>
                <w:sz w:val="20"/>
                <w:szCs w:val="20"/>
              </w:rPr>
              <w:lastRenderedPageBreak/>
              <w:t>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定向询价时，此域必填；定向报价时，此域为空</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SPOT</w:t>
            </w:r>
            <w:r>
              <w:rPr>
                <w:rFonts w:ascii="宋体" w:hAnsi="宋体" w:cs="宋体" w:hint="eastAsia"/>
                <w:color w:val="000000"/>
                <w:kern w:val="0"/>
                <w:sz w:val="20"/>
                <w:szCs w:val="20"/>
              </w:rPr>
              <w:t>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定向报价时，此域必填；定向询价时，此域为空</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forwardPoint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远(掉)期点</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近端：即远、掉期、期权近端</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近端：即远、掉期、期权</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近端：即远、掉期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otherRefPriceInfo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近端：即远</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051F19">
        <w:trPr>
          <w:trHeight w:val="270"/>
          <w:ins w:id="622" w:author="翟羽佳" w:date="2017-04-13T18:02:00Z"/>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23" w:author="翟羽佳" w:date="2017-04-13T18:02:00Z"/>
                <w:rFonts w:ascii="宋体" w:hAnsi="宋体"/>
                <w:color w:val="000000"/>
                <w:sz w:val="20"/>
                <w:szCs w:val="20"/>
              </w:rPr>
            </w:pPr>
            <w:ins w:id="624" w:author="翟羽佳" w:date="2017-04-13T18:02:00Z">
              <w:r>
                <w:rPr>
                  <w:rFonts w:ascii="宋体" w:hAnsi="宋体" w:hint="eastAsia"/>
                  <w:color w:val="000000"/>
                  <w:sz w:val="20"/>
                  <w:szCs w:val="20"/>
                </w:rPr>
                <w:t>→→</w:t>
              </w:r>
            </w:ins>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25" w:author="翟羽佳" w:date="2017-04-13T18:02:00Z"/>
                <w:rFonts w:ascii="宋体" w:hAnsi="宋体" w:cs="宋体"/>
                <w:color w:val="000000"/>
                <w:kern w:val="0"/>
                <w:sz w:val="20"/>
                <w:szCs w:val="20"/>
              </w:rPr>
            </w:pPr>
            <w:ins w:id="626" w:author="翟羽佳" w:date="2017-04-13T18:02:00Z">
              <w:r>
                <w:rPr>
                  <w:rFonts w:ascii="宋体" w:hAnsi="宋体" w:cs="宋体"/>
                  <w:color w:val="000000"/>
                  <w:kern w:val="0"/>
                  <w:sz w:val="20"/>
                  <w:szCs w:val="20"/>
                </w:rPr>
                <w:t>W00</w:t>
              </w:r>
            </w:ins>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27" w:author="翟羽佳" w:date="2017-04-13T18:02:00Z"/>
                <w:rFonts w:ascii="宋体" w:hAnsi="宋体" w:cs="宋体"/>
                <w:color w:val="000000"/>
                <w:kern w:val="0"/>
                <w:sz w:val="20"/>
                <w:szCs w:val="20"/>
              </w:rPr>
            </w:pPr>
            <w:ins w:id="628" w:author="翟羽佳" w:date="2017-04-13T18:02: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29" w:author="翟羽佳" w:date="2017-04-13T18:02:00Z"/>
                <w:rFonts w:ascii="宋体" w:hAnsi="宋体" w:cs="宋体"/>
                <w:color w:val="000000"/>
                <w:kern w:val="0"/>
                <w:sz w:val="20"/>
                <w:szCs w:val="20"/>
              </w:rPr>
            </w:pPr>
            <w:ins w:id="630" w:author="翟羽佳" w:date="2017-04-13T18:02:00Z">
              <w:r>
                <w:rPr>
                  <w:rFonts w:ascii="宋体" w:hAnsi="宋体" w:cs="宋体" w:hint="eastAsia"/>
                  <w:color w:val="000000"/>
                  <w:kern w:val="0"/>
                  <w:sz w:val="20"/>
                  <w:szCs w:val="20"/>
                </w:rPr>
                <w:t>白银指定过户仓库</w:t>
              </w:r>
            </w:ins>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31" w:author="翟羽佳" w:date="2017-04-13T18:02:00Z"/>
                <w:rFonts w:ascii="宋体" w:hAnsi="宋体" w:cs="宋体"/>
                <w:color w:val="000000"/>
                <w:kern w:val="0"/>
                <w:sz w:val="20"/>
                <w:szCs w:val="20"/>
              </w:rPr>
            </w:pPr>
            <w:ins w:id="632" w:author="翟羽佳" w:date="2017-04-13T18:02:00Z">
              <w:r>
                <w:rPr>
                  <w:rFonts w:ascii="宋体" w:hAnsi="宋体" w:cs="宋体" w:hint="eastAsia"/>
                  <w:color w:val="000000"/>
                  <w:kern w:val="0"/>
                  <w:sz w:val="20"/>
                  <w:szCs w:val="20"/>
                </w:rPr>
                <w:t>-</w:t>
              </w:r>
            </w:ins>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33" w:author="翟羽佳" w:date="2017-04-13T18:02:00Z"/>
                <w:rFonts w:ascii="宋体" w:hAnsi="宋体" w:cs="宋体"/>
                <w:color w:val="000000"/>
                <w:kern w:val="0"/>
                <w:sz w:val="20"/>
                <w:szCs w:val="20"/>
              </w:rPr>
            </w:pPr>
            <w:ins w:id="634" w:author="翟羽佳" w:date="2017-04-13T18:02:00Z">
              <w:r>
                <w:rPr>
                  <w:rFonts w:ascii="宋体" w:hAnsi="宋体" w:cs="宋体" w:hint="eastAsia"/>
                  <w:color w:val="000000"/>
                  <w:kern w:val="0"/>
                  <w:sz w:val="20"/>
                  <w:szCs w:val="20"/>
                </w:rPr>
                <w:t>C</w:t>
              </w:r>
            </w:ins>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35" w:author="翟羽佳" w:date="2017-04-13T18:02:00Z"/>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1-近端；2-远端；</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remark</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36" w:author="翟羽佳" w:date="2017-04-17T14:20:00Z">
              <w:r>
                <w:rPr>
                  <w:rFonts w:ascii="宋体" w:hAnsi="宋体" w:cs="宋体" w:hint="eastAsia"/>
                  <w:color w:val="000000"/>
                  <w:kern w:val="0"/>
                  <w:sz w:val="20"/>
                  <w:szCs w:val="20"/>
                </w:rPr>
                <w:t>不大于150个字符</w:t>
              </w:r>
            </w:ins>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付息日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933EAB"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行权截止时间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settleAccountsDate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权利金支付日</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bidV</w:t>
            </w:r>
            <w:r>
              <w:rPr>
                <w:rFonts w:ascii="宋体" w:hAnsi="宋体" w:cs="宋体"/>
                <w:color w:val="000000"/>
                <w:kern w:val="0"/>
                <w:sz w:val="20"/>
                <w:szCs w:val="20"/>
              </w:rPr>
              <w:t>alidTime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bidReplyInfoData</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报价应答信息数据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多个，最少1个</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报价应答信息</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localSeqNo</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询价应答方报单状态</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掉期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SPOT价格</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N88</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forwardPoint</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lang w:bidi="en-US"/>
              </w:rPr>
              <w:t>远期点报价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1-近端；2-远端；</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optionMoney</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H21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replyV</w:t>
            </w:r>
            <w:r>
              <w:rPr>
                <w:rFonts w:ascii="宋体" w:hAnsi="宋体" w:cs="宋体"/>
                <w:color w:val="000000"/>
                <w:kern w:val="0"/>
                <w:sz w:val="20"/>
                <w:szCs w:val="20"/>
              </w:rPr>
              <w:t>alidTime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应答有效时间</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拆借、期权</w:t>
            </w: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04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b/>
                <w:color w:val="000000"/>
                <w:kern w:val="0"/>
                <w:sz w:val="20"/>
                <w:szCs w:val="20"/>
              </w:rPr>
            </w:pPr>
          </w:p>
        </w:tc>
      </w:tr>
      <w:tr w:rsidR="00051F19" w:rsidTr="00551902">
        <w:trPr>
          <w:trHeight w:val="270"/>
        </w:trPr>
        <w:tc>
          <w:tcPr>
            <w:tcW w:w="675" w:type="dxa"/>
            <w:tcBorders>
              <w:top w:val="nil"/>
              <w:left w:val="single" w:sz="4" w:space="0" w:color="auto"/>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olor w:val="000000"/>
                <w:sz w:val="20"/>
                <w:szCs w:val="20"/>
              </w:rPr>
            </w:pPr>
          </w:p>
        </w:tc>
        <w:tc>
          <w:tcPr>
            <w:tcW w:w="791" w:type="dxa"/>
            <w:tcBorders>
              <w:top w:val="nil"/>
              <w:left w:val="single" w:sz="4" w:space="0" w:color="auto"/>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044"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1" w:type="dxa"/>
            <w:tcBorders>
              <w:top w:val="nil"/>
              <w:left w:val="nil"/>
              <w:bottom w:val="single" w:sz="4" w:space="0" w:color="auto"/>
              <w:right w:val="single" w:sz="4" w:space="0" w:color="auto"/>
            </w:tcBorders>
            <w:vAlign w:val="center"/>
          </w:tcPr>
          <w:p w:rsidR="00051F19" w:rsidRPr="00551902" w:rsidRDefault="00051F19"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480"/>
      </w:pPr>
    </w:p>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可续借拆借交易查询请求与响应</w:t>
      </w:r>
    </w:p>
    <w:p w:rsidR="00581365" w:rsidRDefault="00706DDF">
      <w:pPr>
        <w:ind w:firstLineChars="0" w:firstLine="0"/>
        <w:rPr>
          <w:szCs w:val="21"/>
        </w:rPr>
      </w:pPr>
      <w:r>
        <w:rPr>
          <w:rFonts w:hint="eastAsia"/>
          <w:b/>
          <w:szCs w:val="21"/>
        </w:rPr>
        <w:t>功能：</w:t>
      </w:r>
      <w:r>
        <w:rPr>
          <w:rFonts w:hint="eastAsia"/>
          <w:szCs w:val="21"/>
        </w:rPr>
        <w:t>查询</w:t>
      </w:r>
      <w:r>
        <w:rPr>
          <w:rFonts w:ascii="宋体" w:hAnsi="宋体" w:hint="eastAsia"/>
          <w:color w:val="000000"/>
        </w:rPr>
        <w:t>可续借拆借交易信息</w:t>
      </w:r>
      <w:r>
        <w:rPr>
          <w:rFonts w:hint="eastAsia"/>
          <w:szCs w:val="21"/>
        </w:rPr>
        <w:t>。</w:t>
      </w:r>
    </w:p>
    <w:p w:rsidR="00581365" w:rsidRDefault="00706DDF">
      <w:pPr>
        <w:ind w:firstLineChars="0" w:firstLine="0"/>
        <w:rPr>
          <w:szCs w:val="21"/>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791"/>
        <w:gridCol w:w="628"/>
        <w:gridCol w:w="2233"/>
        <w:gridCol w:w="1843"/>
        <w:gridCol w:w="786"/>
        <w:gridCol w:w="786"/>
        <w:gridCol w:w="1972"/>
      </w:tblGrid>
      <w:tr w:rsidR="00581365" w:rsidTr="007225B1">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2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23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97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7225B1" w:rsidTr="007225B1">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p>
        </w:tc>
        <w:tc>
          <w:tcPr>
            <w:tcW w:w="628" w:type="dxa"/>
            <w:tcBorders>
              <w:top w:val="single" w:sz="4" w:space="0" w:color="auto"/>
              <w:left w:val="single" w:sz="4" w:space="0" w:color="auto"/>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T01</w:t>
            </w:r>
          </w:p>
        </w:tc>
        <w:tc>
          <w:tcPr>
            <w:tcW w:w="2233"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operatorID</w:t>
            </w:r>
          </w:p>
        </w:tc>
        <w:tc>
          <w:tcPr>
            <w:tcW w:w="1843"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交易员代码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7225B1" w:rsidRDefault="007225B1"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972"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p>
        </w:tc>
      </w:tr>
      <w:tr w:rsidR="007225B1" w:rsidTr="007225B1">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p>
        </w:tc>
        <w:tc>
          <w:tcPr>
            <w:tcW w:w="628" w:type="dxa"/>
            <w:tcBorders>
              <w:top w:val="single" w:sz="4" w:space="0" w:color="auto"/>
              <w:left w:val="single" w:sz="4" w:space="0" w:color="auto"/>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R10</w:t>
            </w:r>
          </w:p>
        </w:tc>
        <w:tc>
          <w:tcPr>
            <w:tcW w:w="2233"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olor w:val="000000"/>
                <w:sz w:val="20"/>
                <w:szCs w:val="20"/>
              </w:rPr>
              <w:t>institutionID</w:t>
            </w:r>
          </w:p>
        </w:tc>
        <w:tc>
          <w:tcPr>
            <w:tcW w:w="1843"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交易席位代码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7225B1" w:rsidRDefault="007225B1"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972" w:type="dxa"/>
            <w:tcBorders>
              <w:top w:val="single" w:sz="4" w:space="0" w:color="auto"/>
              <w:left w:val="nil"/>
              <w:bottom w:val="single" w:sz="4" w:space="0" w:color="auto"/>
              <w:right w:val="single" w:sz="4" w:space="0" w:color="auto"/>
            </w:tcBorders>
            <w:shd w:val="clear" w:color="000000" w:fill="auto"/>
            <w:vAlign w:val="center"/>
          </w:tcPr>
          <w:p w:rsidR="007225B1" w:rsidRDefault="007225B1">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matchNo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8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rPr>
            </w:pP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rPr>
            </w:pP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rPr>
            </w:pP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B016D2">
        <w:trPr>
          <w:trHeight w:val="270"/>
        </w:trPr>
        <w:tc>
          <w:tcPr>
            <w:tcW w:w="791"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8"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N41</w:t>
            </w:r>
          </w:p>
        </w:tc>
        <w:tc>
          <w:tcPr>
            <w:tcW w:w="223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otcBidInfoData</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/询价信息数据</w:t>
            </w:r>
          </w:p>
        </w:tc>
        <w:tc>
          <w:tcPr>
            <w:tcW w:w="786" w:type="dxa"/>
            <w:tcBorders>
              <w:top w:val="nil"/>
              <w:left w:val="nil"/>
              <w:bottom w:val="single" w:sz="4" w:space="0" w:color="auto"/>
              <w:right w:val="single" w:sz="4" w:space="0" w:color="auto"/>
            </w:tcBorders>
            <w:vAlign w:val="center"/>
          </w:tcPr>
          <w:p w:rsidR="00B016D2" w:rsidRDefault="00B016D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016D2" w:rsidRDefault="00B016D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B016D2" w:rsidRDefault="00B016D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B016D2">
        <w:trPr>
          <w:trHeight w:val="270"/>
        </w:trPr>
        <w:tc>
          <w:tcPr>
            <w:tcW w:w="791"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28"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p>
        </w:tc>
        <w:tc>
          <w:tcPr>
            <w:tcW w:w="223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otcBidInfo</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r>
              <w:rPr>
                <w:rFonts w:ascii="宋体" w:hAnsi="宋体" w:cs="宋体"/>
                <w:color w:val="000000"/>
                <w:kern w:val="0"/>
                <w:sz w:val="20"/>
                <w:szCs w:val="20"/>
              </w:rPr>
              <w:t>/询价信息</w:t>
            </w:r>
          </w:p>
        </w:tc>
        <w:tc>
          <w:tcPr>
            <w:tcW w:w="786" w:type="dxa"/>
            <w:tcBorders>
              <w:top w:val="nil"/>
              <w:left w:val="nil"/>
              <w:bottom w:val="single" w:sz="4" w:space="0" w:color="auto"/>
              <w:right w:val="single" w:sz="4" w:space="0" w:color="auto"/>
            </w:tcBorders>
            <w:vAlign w:val="center"/>
          </w:tcPr>
          <w:p w:rsidR="00B016D2" w:rsidRDefault="00B016D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016D2" w:rsidRDefault="00B016D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p>
        </w:tc>
      </w:tr>
      <w:tr w:rsidR="00B016D2">
        <w:trPr>
          <w:trHeight w:val="270"/>
        </w:trPr>
        <w:tc>
          <w:tcPr>
            <w:tcW w:w="791"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O60</w:t>
            </w:r>
          </w:p>
        </w:tc>
        <w:tc>
          <w:tcPr>
            <w:tcW w:w="223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matchNo</w:t>
            </w:r>
          </w:p>
        </w:tc>
        <w:tc>
          <w:tcPr>
            <w:tcW w:w="184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B016D2" w:rsidRDefault="00B016D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016D2" w:rsidRDefault="00B016D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p>
        </w:tc>
      </w:tr>
      <w:tr w:rsidR="00B016D2">
        <w:trPr>
          <w:trHeight w:val="270"/>
        </w:trPr>
        <w:tc>
          <w:tcPr>
            <w:tcW w:w="791"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23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843"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86" w:type="dxa"/>
            <w:tcBorders>
              <w:top w:val="nil"/>
              <w:left w:val="nil"/>
              <w:bottom w:val="single" w:sz="4" w:space="0" w:color="auto"/>
              <w:right w:val="single" w:sz="4" w:space="0" w:color="auto"/>
            </w:tcBorders>
            <w:vAlign w:val="center"/>
          </w:tcPr>
          <w:p w:rsidR="00B016D2" w:rsidRDefault="00B016D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016D2" w:rsidRDefault="00B016D2"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B016D2" w:rsidRDefault="00B016D2">
            <w:pPr>
              <w:widowControl/>
              <w:spacing w:line="240" w:lineRule="auto"/>
              <w:ind w:firstLineChars="0" w:firstLine="0"/>
              <w:rPr>
                <w:rFonts w:ascii="宋体" w:hAnsi="宋体" w:cs="宋体"/>
                <w:color w:val="000000"/>
                <w:kern w:val="0"/>
                <w:sz w:val="20"/>
                <w:szCs w:val="20"/>
              </w:rPr>
            </w:pPr>
          </w:p>
        </w:tc>
      </w:tr>
      <w:tr w:rsidR="00581365">
        <w:trPr>
          <w:trHeight w:val="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r>
              <w:rPr>
                <w:rFonts w:ascii="宋体" w:hAnsi="宋体" w:hint="eastAsia"/>
                <w:color w:val="000000"/>
                <w:sz w:val="20"/>
                <w:szCs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N74</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bidReplyInfoData</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报价应答信息数据</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0，买方；1，卖方</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r>
              <w:rPr>
                <w:rFonts w:ascii="宋体" w:hAnsi="宋体" w:hint="eastAsia"/>
                <w:color w:val="000000"/>
                <w:sz w:val="20"/>
                <w:szCs w:val="20"/>
              </w:rPr>
              <w:t>{}</w:t>
            </w:r>
          </w:p>
        </w:tc>
        <w:tc>
          <w:tcPr>
            <w:tcW w:w="628"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bidReplyInfo</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报价应答信息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ascii="宋体" w:hAnsi="宋体" w:hint="eastAsia"/>
                <w:color w:val="000000"/>
                <w:sz w:val="20"/>
                <w:szCs w:val="20"/>
              </w:rPr>
              <w:t>→</w:t>
            </w: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O62</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matchTime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成交时间</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K82</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lendType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O02</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buyOrSell</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本方方向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K65</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annualrate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计息方式</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附件条款</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628"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23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972"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51902" w:rsidTr="00551902">
        <w:trPr>
          <w:trHeight w:val="270"/>
        </w:trPr>
        <w:tc>
          <w:tcPr>
            <w:tcW w:w="791" w:type="dxa"/>
            <w:tcBorders>
              <w:top w:val="nil"/>
              <w:left w:val="single" w:sz="4" w:space="0" w:color="auto"/>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olor w:val="000000"/>
                <w:sz w:val="20"/>
                <w:szCs w:val="20"/>
              </w:rPr>
            </w:pPr>
          </w:p>
        </w:tc>
        <w:tc>
          <w:tcPr>
            <w:tcW w:w="628" w:type="dxa"/>
            <w:tcBorders>
              <w:top w:val="nil"/>
              <w:left w:val="single" w:sz="4" w:space="0" w:color="auto"/>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233" w:type="dxa"/>
            <w:tcBorders>
              <w:top w:val="nil"/>
              <w:left w:val="nil"/>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51902" w:rsidRDefault="00551902"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972" w:type="dxa"/>
            <w:tcBorders>
              <w:top w:val="nil"/>
              <w:left w:val="nil"/>
              <w:bottom w:val="single" w:sz="4" w:space="0" w:color="auto"/>
              <w:right w:val="single" w:sz="4" w:space="0" w:color="auto"/>
            </w:tcBorders>
            <w:vAlign w:val="center"/>
          </w:tcPr>
          <w:p w:rsidR="00551902" w:rsidRPr="00551902" w:rsidRDefault="00551902"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Pr>
          <w:rFonts w:ascii="宋体" w:hAnsi="宋体" w:hint="eastAsia"/>
          <w:color w:val="000000"/>
        </w:rPr>
        <w:t>询价待确认成交单查询请求和响应</w:t>
      </w:r>
    </w:p>
    <w:p w:rsidR="00581365" w:rsidRDefault="00706DDF">
      <w:pPr>
        <w:ind w:firstLineChars="0" w:firstLine="0"/>
        <w:rPr>
          <w:szCs w:val="21"/>
        </w:rPr>
      </w:pPr>
      <w:r>
        <w:rPr>
          <w:rFonts w:hint="eastAsia"/>
          <w:b/>
          <w:szCs w:val="21"/>
        </w:rPr>
        <w:t>功能：</w:t>
      </w:r>
      <w:r>
        <w:rPr>
          <w:rFonts w:hint="eastAsia"/>
          <w:szCs w:val="21"/>
        </w:rPr>
        <w:t>查询所有待确认成交单。</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178" w:type="dxa"/>
        <w:tblInd w:w="-34" w:type="dxa"/>
        <w:tblLayout w:type="fixed"/>
        <w:tblLook w:val="04A0" w:firstRow="1" w:lastRow="0" w:firstColumn="1" w:lastColumn="0" w:noHBand="0" w:noVBand="1"/>
      </w:tblPr>
      <w:tblGrid>
        <w:gridCol w:w="709"/>
        <w:gridCol w:w="709"/>
        <w:gridCol w:w="2070"/>
        <w:gridCol w:w="1616"/>
        <w:gridCol w:w="626"/>
        <w:gridCol w:w="709"/>
        <w:gridCol w:w="2739"/>
      </w:tblGrid>
      <w:tr w:rsidR="00581365">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07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61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73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T01</w:t>
            </w:r>
          </w:p>
        </w:tc>
        <w:tc>
          <w:tcPr>
            <w:tcW w:w="207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operatorID</w:t>
            </w:r>
          </w:p>
        </w:tc>
        <w:tc>
          <w:tcPr>
            <w:tcW w:w="161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交易员代码</w:t>
            </w:r>
          </w:p>
        </w:tc>
        <w:tc>
          <w:tcPr>
            <w:tcW w:w="6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w:t>
            </w:r>
          </w:p>
        </w:tc>
        <w:tc>
          <w:tcPr>
            <w:tcW w:w="2739" w:type="dxa"/>
            <w:tcBorders>
              <w:top w:val="single" w:sz="4" w:space="0" w:color="auto"/>
              <w:left w:val="nil"/>
              <w:bottom w:val="single" w:sz="4" w:space="0" w:color="auto"/>
              <w:right w:val="single" w:sz="4" w:space="0" w:color="auto"/>
            </w:tcBorders>
            <w:shd w:val="clear" w:color="000000" w:fill="D9D9D9"/>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R10</w:t>
            </w:r>
          </w:p>
        </w:tc>
        <w:tc>
          <w:tcPr>
            <w:tcW w:w="207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olor w:val="000000"/>
                <w:sz w:val="20"/>
                <w:szCs w:val="20"/>
              </w:rPr>
              <w:t>institutionID</w:t>
            </w:r>
          </w:p>
        </w:tc>
        <w:tc>
          <w:tcPr>
            <w:tcW w:w="161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交易席位代码</w:t>
            </w:r>
          </w:p>
        </w:tc>
        <w:tc>
          <w:tcPr>
            <w:tcW w:w="6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w:t>
            </w:r>
          </w:p>
        </w:tc>
        <w:tc>
          <w:tcPr>
            <w:tcW w:w="2739" w:type="dxa"/>
            <w:tcBorders>
              <w:top w:val="single" w:sz="4" w:space="0" w:color="auto"/>
              <w:left w:val="nil"/>
              <w:bottom w:val="single" w:sz="4" w:space="0" w:color="auto"/>
              <w:right w:val="single" w:sz="4" w:space="0" w:color="auto"/>
            </w:tcBorders>
            <w:shd w:val="clear" w:color="000000" w:fill="D9D9D9"/>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060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w:t>
            </w:r>
            <w:r>
              <w:rPr>
                <w:rFonts w:ascii="宋体" w:hAnsi="宋体" w:cs="宋体" w:hint="eastAsia"/>
                <w:color w:val="000000"/>
                <w:kern w:val="0"/>
                <w:sz w:val="20"/>
                <w:szCs w:val="20"/>
              </w:rPr>
              <w:t>o</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rPr>
            </w:pP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1879C4">
        <w:trPr>
          <w:trHeight w:val="270"/>
        </w:trPr>
        <w:tc>
          <w:tcPr>
            <w:tcW w:w="709"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2070"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otcMatchTicketInfoData</w:t>
            </w:r>
            <w:r>
              <w:rPr>
                <w:rFonts w:ascii="宋体" w:hAnsi="宋体" w:cs="宋体" w:hint="eastAsia"/>
                <w:color w:val="000000"/>
                <w:kern w:val="0"/>
                <w:sz w:val="20"/>
                <w:szCs w:val="20"/>
              </w:rPr>
              <w:t>]</w:t>
            </w:r>
          </w:p>
        </w:tc>
        <w:tc>
          <w:tcPr>
            <w:tcW w:w="1616"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待确认成交单信息数据</w:t>
            </w:r>
          </w:p>
        </w:tc>
        <w:tc>
          <w:tcPr>
            <w:tcW w:w="626"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otcMatchTicketInfo</w:t>
            </w:r>
            <w:r>
              <w:rPr>
                <w:rFonts w:ascii="宋体" w:hAnsi="宋体" w:cs="宋体" w:hint="eastAsia"/>
                <w:color w:val="000000"/>
                <w:kern w:val="0"/>
                <w:sz w:val="20"/>
                <w:szCs w:val="20"/>
              </w:rPr>
              <w:t>}</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待确认成交单信息</w:t>
            </w:r>
          </w:p>
        </w:tc>
        <w:tc>
          <w:tcPr>
            <w:tcW w:w="6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线上交易，必须填写</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N15</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cfetsMatchNo</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外汇交易中心成交单编号</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外汇成交单，必须填写</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w:t>
            </w:r>
            <w:r>
              <w:rPr>
                <w:rFonts w:ascii="宋体" w:hAnsi="宋体" w:cs="宋体" w:hint="eastAsia"/>
                <w:color w:val="000000"/>
                <w:kern w:val="0"/>
                <w:sz w:val="20"/>
                <w:szCs w:val="20"/>
              </w:rPr>
              <w:t>4</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tradeTime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自然日期</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E14E26">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0-买方；1-卖方</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source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29</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当前方角色</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线上交易填写，Taker/Maker</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登记的交易，无需填写</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1-Maker；2-Taker</w:t>
            </w: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N06</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publicOfferFlag</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是否公开报价成交</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登记提交机构</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09</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clientConfirmState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客户确认状态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memberConfirmState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会员确认状态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11</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sgeConfirmState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交易所确认状态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12</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registeState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登记状态/确认状态</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0</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7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61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即远掉、期权、拆借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37" w:author="翟羽佳" w:date="2017-04-20T16:26:00Z">
              <w:r>
                <w:rPr>
                  <w:rFonts w:ascii="宋体" w:hAnsi="宋体" w:hint="eastAsia"/>
                  <w:color w:val="000000"/>
                  <w:sz w:val="20"/>
                  <w:szCs w:val="20"/>
                </w:rPr>
                <w:t>N80</w:t>
              </w:r>
            </w:ins>
            <w:del w:id="638" w:author="翟羽佳" w:date="2017-04-20T16:26:00Z">
              <w:r w:rsidDel="009F3958">
                <w:rPr>
                  <w:rFonts w:ascii="宋体" w:hAnsi="宋体" w:cs="宋体"/>
                  <w:color w:val="000000"/>
                  <w:kern w:val="0"/>
                  <w:sz w:val="20"/>
                  <w:szCs w:val="20"/>
                </w:rPr>
                <w:delText>Q25</w:delText>
              </w:r>
            </w:del>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39"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640" w:author="翟羽佳" w:date="2017-04-20T16:26:00Z">
              <w:r w:rsidDel="009F3958">
                <w:rPr>
                  <w:rFonts w:ascii="宋体" w:hAnsi="宋体" w:cs="宋体"/>
                  <w:color w:val="000000"/>
                  <w:kern w:val="0"/>
                  <w:sz w:val="20"/>
                  <w:szCs w:val="20"/>
                </w:rPr>
                <w:delText>tradeWeight</w:delText>
              </w:r>
            </w:del>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即远掉、期权</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del w:id="641" w:author="翟羽佳" w:date="2017-04-20T16:23:00Z">
              <w:r w:rsidDel="00051F19">
                <w:rPr>
                  <w:rFonts w:ascii="宋体" w:hAnsi="宋体" w:cs="宋体"/>
                  <w:color w:val="000000"/>
                  <w:kern w:val="0"/>
                  <w:sz w:val="20"/>
                  <w:szCs w:val="20"/>
                </w:rPr>
                <w:delText>T52</w:delText>
              </w:r>
            </w:del>
            <w:ins w:id="642" w:author="翟羽佳" w:date="2017-04-20T16:23:00Z">
              <w:r>
                <w:rPr>
                  <w:rFonts w:ascii="宋体" w:hAnsi="宋体" w:cs="宋体" w:hint="eastAsia"/>
                  <w:color w:val="000000"/>
                  <w:kern w:val="0"/>
                  <w:sz w:val="20"/>
                  <w:szCs w:val="20"/>
                </w:rPr>
                <w:t>N66</w:t>
              </w:r>
            </w:ins>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643" w:author="翟羽佳" w:date="2017-04-20T16:24:00Z">
              <w:r>
                <w:rPr>
                  <w:rFonts w:ascii="宋体" w:hAnsi="宋体" w:cs="宋体" w:hint="eastAsia"/>
                  <w:color w:val="000000"/>
                  <w:kern w:val="0"/>
                  <w:sz w:val="20"/>
                  <w:szCs w:val="20"/>
                </w:rPr>
                <w:t>OTC</w:t>
              </w:r>
            </w:ins>
            <w:r>
              <w:rPr>
                <w:rFonts w:ascii="宋体" w:hAnsi="宋体" w:cs="宋体"/>
                <w:color w:val="000000"/>
                <w:kern w:val="0"/>
                <w:sz w:val="20"/>
                <w:szCs w:val="20"/>
              </w:rPr>
              <w:t>stdWeight</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标准重量</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value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period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行权价格</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I60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kern w:val="0"/>
                <w:sz w:val="20"/>
                <w:szCs w:val="20"/>
              </w:rPr>
              <w:t>optionMoney</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权利金</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I56</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行权截止时间</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settleAccountsDate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权利金支付日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现金结算期权参考价格类型</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[tradeBaseFieldData]</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bCs/>
                <w:color w:val="000000"/>
                <w:sz w:val="20"/>
                <w:szCs w:val="20"/>
              </w:rPr>
              <w:t>O02</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bCs/>
                <w:color w:val="000000"/>
                <w:sz w:val="20"/>
                <w:szCs w:val="20"/>
              </w:rPr>
              <w:t>buyOrSell</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价格</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070" w:type="dxa"/>
            <w:tcBorders>
              <w:top w:val="nil"/>
              <w:left w:val="nil"/>
              <w:bottom w:val="single" w:sz="4" w:space="0" w:color="auto"/>
              <w:right w:val="single" w:sz="4" w:space="0" w:color="auto"/>
            </w:tcBorders>
            <w:shd w:val="clear" w:color="auto" w:fill="auto"/>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refPriceDate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ins w:id="644" w:author="翟羽佳" w:date="2017-04-13T18:03:00Z"/>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45" w:author="翟羽佳" w:date="2017-04-13T18:03:00Z"/>
                <w:rFonts w:ascii="宋体" w:hAnsi="宋体"/>
                <w:color w:val="000000"/>
                <w:sz w:val="20"/>
                <w:szCs w:val="20"/>
              </w:rPr>
            </w:pPr>
            <w:ins w:id="646" w:author="翟羽佳" w:date="2017-04-13T18:03:00Z">
              <w:r>
                <w:rPr>
                  <w:rFonts w:ascii="宋体" w:hAnsi="宋体" w:hint="eastAsia"/>
                  <w:color w:val="000000"/>
                  <w:sz w:val="20"/>
                  <w:szCs w:val="20"/>
                </w:rPr>
                <w:t>→→</w:t>
              </w:r>
            </w:ins>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647" w:author="翟羽佳" w:date="2017-04-13T18:03:00Z"/>
                <w:rFonts w:ascii="宋体" w:hAnsi="宋体" w:cs="宋体"/>
                <w:color w:val="000000"/>
                <w:kern w:val="0"/>
                <w:sz w:val="20"/>
                <w:szCs w:val="20"/>
              </w:rPr>
            </w:pPr>
            <w:ins w:id="648" w:author="翟羽佳" w:date="2017-04-13T18:03:00Z">
              <w:r>
                <w:rPr>
                  <w:rFonts w:ascii="宋体" w:hAnsi="宋体" w:cs="宋体"/>
                  <w:color w:val="000000"/>
                  <w:kern w:val="0"/>
                  <w:sz w:val="20"/>
                  <w:szCs w:val="20"/>
                </w:rPr>
                <w:t>W00</w:t>
              </w:r>
            </w:ins>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49" w:author="翟羽佳" w:date="2017-04-13T18:03:00Z"/>
                <w:rFonts w:ascii="宋体" w:hAnsi="宋体" w:cs="宋体"/>
                <w:color w:val="000000"/>
                <w:kern w:val="0"/>
                <w:sz w:val="20"/>
                <w:szCs w:val="20"/>
              </w:rPr>
            </w:pPr>
            <w:ins w:id="650" w:author="翟羽佳" w:date="2017-04-13T18:03: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51" w:author="翟羽佳" w:date="2017-04-13T18:03:00Z"/>
                <w:rFonts w:ascii="宋体" w:hAnsi="宋体" w:cs="宋体"/>
                <w:color w:val="000000"/>
                <w:kern w:val="0"/>
                <w:sz w:val="20"/>
                <w:szCs w:val="20"/>
              </w:rPr>
            </w:pPr>
            <w:ins w:id="652" w:author="翟羽佳" w:date="2017-04-13T18:03:00Z">
              <w:r>
                <w:rPr>
                  <w:rFonts w:ascii="宋体" w:hAnsi="宋体" w:cs="宋体" w:hint="eastAsia"/>
                  <w:color w:val="000000"/>
                  <w:kern w:val="0"/>
                  <w:sz w:val="20"/>
                  <w:szCs w:val="20"/>
                </w:rPr>
                <w:t>白银指定过户仓库</w:t>
              </w:r>
            </w:ins>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53" w:author="翟羽佳" w:date="2017-04-13T18:03:00Z"/>
                <w:rFonts w:ascii="宋体" w:hAnsi="宋体" w:cs="宋体"/>
                <w:color w:val="000000"/>
                <w:kern w:val="0"/>
                <w:sz w:val="20"/>
                <w:szCs w:val="20"/>
              </w:rPr>
            </w:pPr>
            <w:ins w:id="654" w:author="翟羽佳" w:date="2017-04-13T18:03:00Z">
              <w:r>
                <w:rPr>
                  <w:rFonts w:ascii="宋体" w:hAnsi="宋体" w:cs="宋体" w:hint="eastAsia"/>
                  <w:color w:val="000000"/>
                  <w:kern w:val="0"/>
                  <w:sz w:val="20"/>
                  <w:szCs w:val="20"/>
                </w:rPr>
                <w:t>-</w:t>
              </w:r>
            </w:ins>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655" w:author="翟羽佳" w:date="2017-04-13T18:03:00Z"/>
                <w:rFonts w:ascii="宋体" w:hAnsi="宋体" w:cs="宋体"/>
                <w:color w:val="000000"/>
                <w:kern w:val="0"/>
                <w:sz w:val="20"/>
                <w:szCs w:val="20"/>
              </w:rPr>
            </w:pPr>
            <w:ins w:id="656" w:author="翟羽佳" w:date="2017-04-13T18:03:00Z">
              <w:r>
                <w:rPr>
                  <w:rFonts w:ascii="宋体" w:hAnsi="宋体" w:cs="宋体" w:hint="eastAsia"/>
                  <w:color w:val="000000"/>
                  <w:kern w:val="0"/>
                  <w:sz w:val="20"/>
                  <w:szCs w:val="20"/>
                </w:rPr>
                <w:t>C</w:t>
              </w:r>
            </w:ins>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657" w:author="翟羽佳" w:date="2017-04-13T18:03:00Z"/>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otherRefPriceInfo</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N21</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tradeBaseFieldType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2-远端；日期和价格掉期必须</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附件条款</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即远掉、期权、拆借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3</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isOptionExeTrade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是否期权行权交易</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28</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refTicketID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关联期权线上交易单编号</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即远掉</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replyValidTime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确认时间有效期</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Q85</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content</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失败原因</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F711DA"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opWarehouseID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还金仓库</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V0</w:t>
            </w:r>
            <w:r>
              <w:rPr>
                <w:rFonts w:ascii="宋体" w:hAnsi="宋体" w:cs="宋体" w:hint="eastAsia"/>
                <w:color w:val="000000"/>
                <w:sz w:val="20"/>
                <w:szCs w:val="20"/>
              </w:rPr>
              <w:t>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varietyID</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还金交割品种</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051F19">
        <w:trPr>
          <w:trHeight w:val="179"/>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K82</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lendType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拆借类型</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1-正常；2-续借</w:t>
            </w: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N17</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befMatchNo</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前接成交单编号</w:t>
            </w:r>
          </w:p>
        </w:tc>
        <w:tc>
          <w:tcPr>
            <w:tcW w:w="6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FF54F1">
        <w:trPr>
          <w:trHeight w:val="270"/>
          <w:ins w:id="658" w:author="翟羽佳" w:date="2017-04-27T16:55:00Z"/>
        </w:trPr>
        <w:tc>
          <w:tcPr>
            <w:tcW w:w="709" w:type="dxa"/>
            <w:tcBorders>
              <w:top w:val="nil"/>
              <w:left w:val="single" w:sz="4" w:space="0" w:color="auto"/>
              <w:bottom w:val="single" w:sz="4" w:space="0" w:color="auto"/>
              <w:right w:val="single" w:sz="4" w:space="0" w:color="auto"/>
            </w:tcBorders>
            <w:vAlign w:val="center"/>
          </w:tcPr>
          <w:p w:rsidR="00FF54F1" w:rsidRDefault="00FF54F1">
            <w:pPr>
              <w:widowControl/>
              <w:spacing w:line="240" w:lineRule="auto"/>
              <w:ind w:firstLineChars="0" w:firstLine="0"/>
              <w:rPr>
                <w:ins w:id="659" w:author="翟羽佳" w:date="2017-04-27T16:55:00Z"/>
                <w:rFonts w:hAnsi="宋体"/>
                <w:color w:val="000000"/>
                <w:sz w:val="20"/>
              </w:rPr>
            </w:pPr>
            <w:ins w:id="660" w:author="翟羽佳" w:date="2017-04-27T16:55:00Z">
              <w:r>
                <w:rPr>
                  <w:rFonts w:hAnsi="宋体" w:hint="eastAsia"/>
                  <w:color w:val="000000"/>
                  <w:sz w:val="20"/>
                </w:rPr>
                <w:t>→</w:t>
              </w:r>
            </w:ins>
          </w:p>
        </w:tc>
        <w:tc>
          <w:tcPr>
            <w:tcW w:w="709" w:type="dxa"/>
            <w:tcBorders>
              <w:top w:val="nil"/>
              <w:left w:val="single" w:sz="4" w:space="0" w:color="auto"/>
              <w:bottom w:val="single" w:sz="4" w:space="0" w:color="auto"/>
              <w:right w:val="single" w:sz="4" w:space="0" w:color="auto"/>
            </w:tcBorders>
            <w:vAlign w:val="center"/>
          </w:tcPr>
          <w:p w:rsidR="00FF54F1" w:rsidRDefault="00FF54F1">
            <w:pPr>
              <w:widowControl/>
              <w:spacing w:line="240" w:lineRule="auto"/>
              <w:ind w:firstLineChars="0" w:firstLine="0"/>
              <w:rPr>
                <w:ins w:id="661" w:author="翟羽佳" w:date="2017-04-27T16:55:00Z"/>
                <w:rFonts w:ascii="宋体" w:hAnsi="宋体" w:cs="宋体"/>
                <w:color w:val="000000"/>
                <w:kern w:val="0"/>
                <w:sz w:val="20"/>
                <w:szCs w:val="20"/>
              </w:rPr>
            </w:pPr>
            <w:ins w:id="662" w:author="翟羽佳" w:date="2017-04-27T16:55:00Z">
              <w:r>
                <w:rPr>
                  <w:rFonts w:ascii="宋体" w:hAnsi="宋体" w:cs="宋体" w:hint="eastAsia"/>
                  <w:color w:val="000000"/>
                  <w:kern w:val="0"/>
                  <w:sz w:val="20"/>
                  <w:szCs w:val="20"/>
                </w:rPr>
                <w:t>N05</w:t>
              </w:r>
            </w:ins>
          </w:p>
        </w:tc>
        <w:tc>
          <w:tcPr>
            <w:tcW w:w="2070" w:type="dxa"/>
            <w:tcBorders>
              <w:top w:val="nil"/>
              <w:left w:val="nil"/>
              <w:bottom w:val="single" w:sz="4" w:space="0" w:color="auto"/>
              <w:right w:val="single" w:sz="4" w:space="0" w:color="auto"/>
            </w:tcBorders>
            <w:vAlign w:val="center"/>
          </w:tcPr>
          <w:p w:rsidR="00FF54F1" w:rsidRDefault="00FF54F1" w:rsidP="00FF54F1">
            <w:pPr>
              <w:widowControl/>
              <w:spacing w:line="240" w:lineRule="auto"/>
              <w:ind w:firstLineChars="0" w:firstLine="0"/>
              <w:rPr>
                <w:ins w:id="663" w:author="翟羽佳" w:date="2017-04-27T16:55:00Z"/>
                <w:rFonts w:ascii="宋体" w:hAnsi="宋体" w:cs="宋体"/>
                <w:color w:val="000000"/>
                <w:kern w:val="0"/>
                <w:sz w:val="20"/>
                <w:szCs w:val="20"/>
              </w:rPr>
            </w:pPr>
            <w:ins w:id="664" w:author="翟羽佳" w:date="2017-04-27T16:55:00Z">
              <w:r>
                <w:rPr>
                  <w:rFonts w:ascii="宋体" w:hAnsi="宋体" w:cs="宋体" w:hint="eastAsia"/>
                  <w:color w:val="000000"/>
                  <w:kern w:val="0"/>
                  <w:sz w:val="20"/>
                  <w:szCs w:val="20"/>
                </w:rPr>
                <w:t>failureReson</w:t>
              </w:r>
            </w:ins>
          </w:p>
        </w:tc>
        <w:tc>
          <w:tcPr>
            <w:tcW w:w="1616" w:type="dxa"/>
            <w:tcBorders>
              <w:top w:val="nil"/>
              <w:left w:val="nil"/>
              <w:bottom w:val="single" w:sz="4" w:space="0" w:color="auto"/>
              <w:right w:val="single" w:sz="4" w:space="0" w:color="auto"/>
            </w:tcBorders>
            <w:vAlign w:val="center"/>
          </w:tcPr>
          <w:p w:rsidR="00FF54F1" w:rsidRDefault="00FF54F1">
            <w:pPr>
              <w:widowControl/>
              <w:spacing w:line="240" w:lineRule="auto"/>
              <w:ind w:firstLineChars="0" w:firstLine="0"/>
              <w:rPr>
                <w:ins w:id="665" w:author="翟羽佳" w:date="2017-04-27T16:55:00Z"/>
                <w:rFonts w:ascii="宋体" w:hAnsi="宋体" w:cs="宋体"/>
                <w:color w:val="000000"/>
                <w:kern w:val="0"/>
                <w:sz w:val="20"/>
                <w:szCs w:val="20"/>
              </w:rPr>
            </w:pPr>
            <w:ins w:id="666" w:author="翟羽佳" w:date="2017-04-27T16:55:00Z">
              <w:r>
                <w:rPr>
                  <w:rFonts w:ascii="宋体" w:hAnsi="宋体" w:cs="宋体" w:hint="eastAsia"/>
                  <w:color w:val="000000"/>
                  <w:kern w:val="0"/>
                  <w:sz w:val="20"/>
                  <w:szCs w:val="20"/>
                </w:rPr>
                <w:t>失败原因</w:t>
              </w:r>
            </w:ins>
          </w:p>
        </w:tc>
        <w:tc>
          <w:tcPr>
            <w:tcW w:w="626" w:type="dxa"/>
            <w:tcBorders>
              <w:top w:val="nil"/>
              <w:left w:val="nil"/>
              <w:bottom w:val="single" w:sz="4" w:space="0" w:color="auto"/>
              <w:right w:val="single" w:sz="4" w:space="0" w:color="auto"/>
            </w:tcBorders>
            <w:vAlign w:val="center"/>
          </w:tcPr>
          <w:p w:rsidR="00FF54F1" w:rsidRDefault="00FF54F1">
            <w:pPr>
              <w:spacing w:line="240" w:lineRule="auto"/>
              <w:ind w:firstLineChars="0" w:firstLine="0"/>
              <w:rPr>
                <w:ins w:id="667" w:author="翟羽佳" w:date="2017-04-27T16:55:00Z"/>
                <w:rFonts w:ascii="宋体" w:hAnsi="宋体" w:cs="宋体"/>
                <w:color w:val="000000"/>
                <w:kern w:val="0"/>
                <w:sz w:val="20"/>
                <w:szCs w:val="20"/>
              </w:rPr>
            </w:pPr>
            <w:ins w:id="668" w:author="翟羽佳" w:date="2017-04-27T16:55:00Z">
              <w:r>
                <w:rPr>
                  <w:rFonts w:ascii="宋体" w:hAnsi="宋体" w:cs="宋体" w:hint="eastAsia"/>
                  <w:color w:val="000000"/>
                  <w:kern w:val="0"/>
                  <w:sz w:val="20"/>
                  <w:szCs w:val="20"/>
                </w:rPr>
                <w:t>-</w:t>
              </w:r>
            </w:ins>
          </w:p>
        </w:tc>
        <w:tc>
          <w:tcPr>
            <w:tcW w:w="709" w:type="dxa"/>
            <w:tcBorders>
              <w:top w:val="nil"/>
              <w:left w:val="nil"/>
              <w:bottom w:val="single" w:sz="4" w:space="0" w:color="auto"/>
              <w:right w:val="single" w:sz="4" w:space="0" w:color="auto"/>
            </w:tcBorders>
            <w:vAlign w:val="center"/>
          </w:tcPr>
          <w:p w:rsidR="00FF54F1" w:rsidRDefault="00FF54F1">
            <w:pPr>
              <w:spacing w:line="240" w:lineRule="auto"/>
              <w:ind w:firstLineChars="0" w:firstLine="0"/>
              <w:rPr>
                <w:ins w:id="669" w:author="翟羽佳" w:date="2017-04-27T16:55:00Z"/>
                <w:rFonts w:ascii="宋体" w:hAnsi="宋体" w:cs="宋体"/>
                <w:color w:val="000000"/>
                <w:kern w:val="0"/>
                <w:sz w:val="20"/>
                <w:szCs w:val="20"/>
              </w:rPr>
            </w:pPr>
            <w:ins w:id="670" w:author="翟羽佳" w:date="2017-04-27T16:55:00Z">
              <w:r>
                <w:rPr>
                  <w:rFonts w:ascii="宋体" w:hAnsi="宋体" w:cs="宋体" w:hint="eastAsia"/>
                  <w:color w:val="000000"/>
                  <w:kern w:val="0"/>
                  <w:sz w:val="20"/>
                  <w:szCs w:val="20"/>
                </w:rPr>
                <w:t>C</w:t>
              </w:r>
            </w:ins>
          </w:p>
        </w:tc>
        <w:tc>
          <w:tcPr>
            <w:tcW w:w="2739" w:type="dxa"/>
            <w:tcBorders>
              <w:top w:val="nil"/>
              <w:left w:val="nil"/>
              <w:bottom w:val="single" w:sz="4" w:space="0" w:color="auto"/>
              <w:right w:val="single" w:sz="4" w:space="0" w:color="auto"/>
            </w:tcBorders>
            <w:vAlign w:val="center"/>
          </w:tcPr>
          <w:p w:rsidR="00FF54F1" w:rsidRDefault="00FF54F1">
            <w:pPr>
              <w:widowControl/>
              <w:spacing w:line="240" w:lineRule="auto"/>
              <w:ind w:firstLineChars="0" w:firstLine="0"/>
              <w:rPr>
                <w:ins w:id="671" w:author="翟羽佳" w:date="2017-04-27T16:55:00Z"/>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62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p>
        </w:tc>
        <w:tc>
          <w:tcPr>
            <w:tcW w:w="709"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070"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61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26"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3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b/>
                <w:color w:val="000000"/>
                <w:kern w:val="0"/>
                <w:sz w:val="20"/>
                <w:szCs w:val="20"/>
              </w:rPr>
            </w:pPr>
          </w:p>
        </w:tc>
      </w:tr>
      <w:tr w:rsidR="00051F19" w:rsidTr="00551902">
        <w:trPr>
          <w:trHeight w:val="270"/>
        </w:trPr>
        <w:tc>
          <w:tcPr>
            <w:tcW w:w="709" w:type="dxa"/>
            <w:tcBorders>
              <w:top w:val="nil"/>
              <w:left w:val="single" w:sz="4" w:space="0" w:color="auto"/>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olor w:val="000000"/>
                <w:sz w:val="20"/>
                <w:szCs w:val="20"/>
              </w:rPr>
            </w:pPr>
          </w:p>
        </w:tc>
        <w:tc>
          <w:tcPr>
            <w:tcW w:w="709" w:type="dxa"/>
            <w:tcBorders>
              <w:top w:val="nil"/>
              <w:left w:val="single" w:sz="4" w:space="0" w:color="auto"/>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070"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616"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626"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51F19" w:rsidRDefault="00051F1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739" w:type="dxa"/>
            <w:tcBorders>
              <w:top w:val="nil"/>
              <w:left w:val="nil"/>
              <w:bottom w:val="single" w:sz="4" w:space="0" w:color="auto"/>
              <w:right w:val="single" w:sz="4" w:space="0" w:color="auto"/>
            </w:tcBorders>
            <w:vAlign w:val="center"/>
          </w:tcPr>
          <w:p w:rsidR="00051F19" w:rsidRPr="00551902" w:rsidRDefault="00051F19"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Chars="0" w:firstLine="0"/>
      </w:pPr>
    </w:p>
    <w:p w:rsidR="00581365" w:rsidRDefault="00581365">
      <w:pPr>
        <w:ind w:firstLine="480"/>
      </w:pPr>
    </w:p>
    <w:p w:rsidR="00581365" w:rsidRDefault="00706DDF" w:rsidP="002731D6">
      <w:pPr>
        <w:pStyle w:val="4"/>
        <w:numPr>
          <w:ilvl w:val="3"/>
          <w:numId w:val="1"/>
        </w:numPr>
        <w:rPr>
          <w:rFonts w:ascii="宋体" w:hAnsi="宋体"/>
          <w:color w:val="000000"/>
        </w:rPr>
      </w:pPr>
      <w:bookmarkStart w:id="672" w:name="_Ref435451338"/>
      <w:r>
        <w:rPr>
          <w:rFonts w:ascii="宋体" w:hAnsi="宋体" w:hint="eastAsia"/>
          <w:color w:val="000000"/>
        </w:rPr>
        <w:lastRenderedPageBreak/>
        <w:t>即远掉交易查询请求和响应</w:t>
      </w:r>
      <w:bookmarkEnd w:id="672"/>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：即远掉成交查询指令用于查询即远掉成交单。</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8" w:type="dxa"/>
        <w:tblLayout w:type="fixed"/>
        <w:tblLook w:val="04A0" w:firstRow="1" w:lastRow="0" w:firstColumn="1" w:lastColumn="0" w:noHBand="0" w:noVBand="1"/>
      </w:tblPr>
      <w:tblGrid>
        <w:gridCol w:w="719"/>
        <w:gridCol w:w="679"/>
        <w:gridCol w:w="2111"/>
        <w:gridCol w:w="1785"/>
        <w:gridCol w:w="743"/>
        <w:gridCol w:w="9"/>
        <w:gridCol w:w="700"/>
        <w:gridCol w:w="9"/>
        <w:gridCol w:w="2283"/>
      </w:tblGrid>
      <w:tr w:rsidR="001C4E1C" w:rsidTr="00DC336F">
        <w:trPr>
          <w:trHeight w:val="270"/>
          <w:tblHeader/>
        </w:trPr>
        <w:tc>
          <w:tcPr>
            <w:tcW w:w="719" w:type="dxa"/>
            <w:tcBorders>
              <w:top w:val="single" w:sz="4" w:space="0" w:color="auto"/>
              <w:left w:val="single" w:sz="4" w:space="0" w:color="auto"/>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79" w:type="dxa"/>
            <w:tcBorders>
              <w:top w:val="single" w:sz="4" w:space="0" w:color="auto"/>
              <w:left w:val="single" w:sz="4" w:space="0" w:color="auto"/>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11" w:type="dxa"/>
            <w:tcBorders>
              <w:top w:val="single" w:sz="4" w:space="0" w:color="auto"/>
              <w:left w:val="nil"/>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5" w:type="dxa"/>
            <w:tcBorders>
              <w:top w:val="single" w:sz="4" w:space="0" w:color="auto"/>
              <w:left w:val="nil"/>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43" w:type="dxa"/>
            <w:tcBorders>
              <w:top w:val="single" w:sz="4" w:space="0" w:color="auto"/>
              <w:left w:val="nil"/>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gridSpan w:val="2"/>
            <w:tcBorders>
              <w:top w:val="single" w:sz="4" w:space="0" w:color="auto"/>
              <w:left w:val="nil"/>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292" w:type="dxa"/>
            <w:gridSpan w:val="2"/>
            <w:tcBorders>
              <w:top w:val="single" w:sz="4" w:space="0" w:color="auto"/>
              <w:left w:val="nil"/>
              <w:bottom w:val="single" w:sz="4" w:space="0" w:color="auto"/>
              <w:right w:val="single" w:sz="4" w:space="0" w:color="auto"/>
            </w:tcBorders>
            <w:shd w:val="clear" w:color="000000" w:fill="D9D9D9"/>
            <w:vAlign w:val="center"/>
          </w:tcPr>
          <w:p w:rsidR="001C4E1C" w:rsidRDefault="001C4E1C"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13</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[beginAndEndDate]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beginAndEnd</w:t>
            </w:r>
            <w:r>
              <w:rPr>
                <w:rFonts w:ascii="宋体" w:hAnsi="宋体" w:cs="宋体" w:hint="eastAsia"/>
                <w:color w:val="000000"/>
                <w:kern w:val="0"/>
                <w:sz w:val="20"/>
                <w:szCs w:val="20"/>
              </w:rPr>
              <w:t>}</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w:t>
            </w:r>
          </w:p>
        </w:tc>
        <w:tc>
          <w:tcPr>
            <w:tcW w:w="752"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p>
        </w:tc>
        <w:tc>
          <w:tcPr>
            <w:tcW w:w="2283"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52"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p>
        </w:tc>
        <w:tc>
          <w:tcPr>
            <w:tcW w:w="2283"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52"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p>
        </w:tc>
        <w:tc>
          <w:tcPr>
            <w:tcW w:w="2283"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N04</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dateRegionType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日期区间类型</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取值为  2、5、13、19</w:t>
            </w: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FF6600"/>
                <w:kern w:val="0"/>
                <w:sz w:val="20"/>
                <w:szCs w:val="20"/>
              </w:rPr>
            </w:pPr>
            <w:r>
              <w:rPr>
                <w:rFonts w:ascii="宋体" w:hAnsi="宋体" w:cs="宋体"/>
                <w:color w:val="000000"/>
                <w:kern w:val="0"/>
                <w:sz w:val="20"/>
                <w:szCs w:val="20"/>
              </w:rPr>
              <w:t>clientID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M00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r>
              <w:rPr>
                <w:rFonts w:ascii="宋体" w:hAnsi="宋体"/>
                <w:color w:val="000000"/>
                <w:sz w:val="20"/>
                <w:szCs w:val="20"/>
              </w:rPr>
              <w:t>emberID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color w:val="000000"/>
                <w:sz w:val="20"/>
                <w:szCs w:val="20"/>
              </w:rPr>
              <w:t>M0</w:t>
            </w:r>
            <w:r>
              <w:rPr>
                <w:rFonts w:ascii="宋体" w:hAnsi="宋体" w:hint="eastAsia"/>
                <w:color w:val="000000"/>
                <w:sz w:val="20"/>
                <w:szCs w:val="20"/>
              </w:rPr>
              <w:t>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color w:val="000000"/>
                <w:sz w:val="20"/>
                <w:szCs w:val="20"/>
              </w:rPr>
              <w:t>memberType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会员类型</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合约数据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RPr="00A73ED8"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Pr="00A73ED8" w:rsidRDefault="008B14E8" w:rsidP="00DC336F">
            <w:pPr>
              <w:widowControl/>
              <w:spacing w:line="240" w:lineRule="auto"/>
              <w:ind w:firstLineChars="0" w:firstLine="0"/>
              <w:rPr>
                <w:rFonts w:ascii="宋体" w:hAnsi="宋体" w:cs="宋体"/>
                <w:color w:val="FF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Pr="00A73ED8" w:rsidRDefault="001C4E1C" w:rsidP="00DC336F">
            <w:pPr>
              <w:spacing w:line="240" w:lineRule="auto"/>
              <w:ind w:firstLineChars="0" w:firstLine="0"/>
              <w:rPr>
                <w:rFonts w:ascii="宋体" w:hAnsi="宋体" w:cs="宋体"/>
                <w:color w:val="FF0000"/>
                <w:kern w:val="0"/>
                <w:sz w:val="20"/>
                <w:szCs w:val="20"/>
              </w:rPr>
            </w:pPr>
            <w:r w:rsidRPr="00A73ED8">
              <w:rPr>
                <w:rFonts w:ascii="宋体" w:hAnsi="宋体" w:cs="宋体"/>
                <w:color w:val="FF0000"/>
                <w:kern w:val="0"/>
                <w:sz w:val="20"/>
                <w:szCs w:val="20"/>
              </w:rPr>
              <w:t>I10</w:t>
            </w:r>
          </w:p>
        </w:tc>
        <w:tc>
          <w:tcPr>
            <w:tcW w:w="2111" w:type="dxa"/>
            <w:tcBorders>
              <w:top w:val="nil"/>
              <w:left w:val="nil"/>
              <w:bottom w:val="single" w:sz="4" w:space="0" w:color="auto"/>
              <w:right w:val="single" w:sz="4" w:space="0" w:color="auto"/>
            </w:tcBorders>
            <w:vAlign w:val="center"/>
          </w:tcPr>
          <w:p w:rsidR="001C4E1C" w:rsidRPr="00A73ED8" w:rsidRDefault="001C4E1C" w:rsidP="00DC336F">
            <w:pPr>
              <w:widowControl/>
              <w:spacing w:line="240" w:lineRule="auto"/>
              <w:ind w:firstLineChars="0" w:firstLine="0"/>
              <w:rPr>
                <w:rFonts w:ascii="宋体" w:hAnsi="宋体" w:cs="宋体"/>
                <w:color w:val="FF0000"/>
                <w:kern w:val="0"/>
                <w:sz w:val="20"/>
                <w:szCs w:val="20"/>
              </w:rPr>
            </w:pPr>
            <w:r w:rsidRPr="00A73ED8">
              <w:rPr>
                <w:rFonts w:ascii="宋体" w:hAnsi="宋体" w:cs="宋体"/>
                <w:color w:val="FF0000"/>
                <w:kern w:val="0"/>
                <w:sz w:val="20"/>
                <w:szCs w:val="20"/>
              </w:rPr>
              <w:t>instID</w:t>
            </w:r>
          </w:p>
        </w:tc>
        <w:tc>
          <w:tcPr>
            <w:tcW w:w="1785" w:type="dxa"/>
            <w:tcBorders>
              <w:top w:val="nil"/>
              <w:left w:val="nil"/>
              <w:bottom w:val="single" w:sz="4" w:space="0" w:color="auto"/>
              <w:right w:val="single" w:sz="4" w:space="0" w:color="auto"/>
            </w:tcBorders>
            <w:vAlign w:val="center"/>
          </w:tcPr>
          <w:p w:rsidR="001C4E1C" w:rsidRPr="00A73ED8" w:rsidRDefault="001C4E1C" w:rsidP="00DC336F">
            <w:pPr>
              <w:widowControl/>
              <w:spacing w:line="240" w:lineRule="auto"/>
              <w:ind w:firstLineChars="0" w:firstLine="0"/>
              <w:rPr>
                <w:rFonts w:ascii="宋体" w:hAnsi="宋体" w:cs="宋体"/>
                <w:color w:val="FF0000"/>
                <w:kern w:val="0"/>
                <w:sz w:val="20"/>
                <w:szCs w:val="20"/>
              </w:rPr>
            </w:pPr>
            <w:r w:rsidRPr="00A73ED8">
              <w:rPr>
                <w:rFonts w:ascii="宋体" w:hAnsi="宋体" w:cs="宋体" w:hint="eastAsia"/>
                <w:color w:val="FF0000"/>
                <w:kern w:val="0"/>
                <w:sz w:val="20"/>
                <w:szCs w:val="20"/>
              </w:rPr>
              <w:t>询价合约代码</w:t>
            </w:r>
          </w:p>
        </w:tc>
        <w:tc>
          <w:tcPr>
            <w:tcW w:w="743" w:type="dxa"/>
            <w:tcBorders>
              <w:top w:val="nil"/>
              <w:left w:val="nil"/>
              <w:bottom w:val="single" w:sz="4" w:space="0" w:color="auto"/>
              <w:right w:val="single" w:sz="4" w:space="0" w:color="auto"/>
            </w:tcBorders>
            <w:vAlign w:val="center"/>
          </w:tcPr>
          <w:p w:rsidR="001C4E1C" w:rsidRPr="00A73ED8" w:rsidRDefault="001C4E1C" w:rsidP="00DC336F">
            <w:pPr>
              <w:spacing w:line="240" w:lineRule="auto"/>
              <w:ind w:firstLineChars="0" w:firstLine="0"/>
              <w:rPr>
                <w:rFonts w:ascii="宋体" w:hAnsi="宋体" w:cs="宋体"/>
                <w:color w:val="FF0000"/>
                <w:kern w:val="0"/>
                <w:sz w:val="20"/>
                <w:szCs w:val="20"/>
              </w:rPr>
            </w:pPr>
            <w:r w:rsidRPr="00A73ED8">
              <w:rPr>
                <w:rFonts w:ascii="宋体" w:hAnsi="宋体" w:cs="宋体" w:hint="eastAsia"/>
                <w:color w:val="FF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Pr="00A73ED8" w:rsidRDefault="001C4E1C" w:rsidP="00DC336F">
            <w:pPr>
              <w:spacing w:line="240" w:lineRule="auto"/>
              <w:ind w:firstLineChars="0" w:firstLine="0"/>
              <w:rPr>
                <w:rFonts w:ascii="宋体" w:hAnsi="宋体"/>
                <w:color w:val="FF0000"/>
                <w:sz w:val="20"/>
                <w:szCs w:val="20"/>
              </w:rPr>
            </w:pPr>
            <w:r w:rsidRPr="00A73ED8">
              <w:rPr>
                <w:rFonts w:ascii="宋体" w:hAnsi="宋体" w:hint="eastAsia"/>
                <w:color w:val="FF0000"/>
                <w:sz w:val="20"/>
                <w:szCs w:val="20"/>
              </w:rPr>
              <w:t>-</w:t>
            </w:r>
          </w:p>
        </w:tc>
        <w:tc>
          <w:tcPr>
            <w:tcW w:w="2292" w:type="dxa"/>
            <w:gridSpan w:val="2"/>
            <w:tcBorders>
              <w:top w:val="nil"/>
              <w:left w:val="nil"/>
              <w:bottom w:val="single" w:sz="4" w:space="0" w:color="auto"/>
              <w:right w:val="single" w:sz="4" w:space="0" w:color="auto"/>
            </w:tcBorders>
            <w:vAlign w:val="center"/>
          </w:tcPr>
          <w:p w:rsidR="001C4E1C" w:rsidRPr="00A73ED8" w:rsidRDefault="001C4E1C" w:rsidP="00DC336F">
            <w:pPr>
              <w:widowControl/>
              <w:spacing w:line="240" w:lineRule="auto"/>
              <w:ind w:firstLineChars="0" w:firstLine="0"/>
              <w:rPr>
                <w:rFonts w:ascii="宋体" w:hAnsi="宋体" w:cs="宋体"/>
                <w:color w:val="FF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N54</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[otcTradeTypeInfoData]</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sidRPr="00142C41">
              <w:rPr>
                <w:rFonts w:ascii="宋体" w:hAnsi="宋体" w:cs="宋体"/>
                <w:color w:val="000000"/>
                <w:kern w:val="0"/>
                <w:sz w:val="20"/>
                <w:szCs w:val="20"/>
              </w:rPr>
              <w:t>N40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sidRPr="00142C41">
              <w:rPr>
                <w:rFonts w:ascii="宋体" w:hAnsi="宋体" w:cs="宋体"/>
                <w:color w:val="000000"/>
                <w:kern w:val="0"/>
                <w:sz w:val="20"/>
                <w:szCs w:val="20"/>
              </w:rPr>
              <w:t>tradeTypeData</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sidRPr="00142C41">
              <w:rPr>
                <w:rFonts w:ascii="宋体" w:hAnsi="宋体" w:cs="宋体" w:hint="eastAsia"/>
                <w:color w:val="000000"/>
                <w:kern w:val="0"/>
                <w:sz w:val="20"/>
                <w:szCs w:val="20"/>
              </w:rPr>
              <w:t>交易类别</w:t>
            </w:r>
            <w:r>
              <w:rPr>
                <w:rFonts w:ascii="宋体" w:hAnsi="宋体" w:cs="宋体" w:hint="eastAsia"/>
                <w:color w:val="000000"/>
                <w:kern w:val="0"/>
                <w:sz w:val="20"/>
                <w:szCs w:val="20"/>
              </w:rPr>
              <w:t>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8B14E8"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1</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交易类别</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N56</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kern w:val="0"/>
                <w:sz w:val="20"/>
                <w:szCs w:val="20"/>
              </w:rPr>
              <w:t>settleAccoutsTypeInfoData</w:t>
            </w:r>
            <w:r>
              <w:rPr>
                <w:rFonts w:ascii="宋体" w:hAnsi="宋体" w:cs="宋体" w:hint="eastAsia"/>
                <w:color w:val="000000"/>
                <w:kern w:val="0"/>
                <w:sz w:val="20"/>
                <w:szCs w:val="20"/>
              </w:rPr>
              <w:t>]</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交易所清算</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source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N67</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[otcTicketStatInfoData]</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成交单状态信息数据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879C4" w:rsidTr="00DC336F">
        <w:trPr>
          <w:trHeight w:val="270"/>
        </w:trPr>
        <w:tc>
          <w:tcPr>
            <w:tcW w:w="719"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2111"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785"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成交单信息数据</w:t>
            </w:r>
          </w:p>
        </w:tc>
        <w:tc>
          <w:tcPr>
            <w:tcW w:w="743"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92" w:type="dxa"/>
            <w:gridSpan w:val="2"/>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N15</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cfetsM</w:t>
            </w:r>
            <w:r>
              <w:rPr>
                <w:rFonts w:ascii="宋体" w:hAnsi="宋体" w:cs="宋体"/>
                <w:color w:val="000000"/>
                <w:kern w:val="0"/>
                <w:sz w:val="20"/>
                <w:szCs w:val="20"/>
              </w:rPr>
              <w:t>atchNo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外汇交易中心成交单编号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b/>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b/>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b/>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自然日期</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b/>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T14</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tradeTime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N06</w:t>
            </w:r>
          </w:p>
        </w:tc>
        <w:tc>
          <w:tcPr>
            <w:tcW w:w="2111"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color w:val="000000"/>
                <w:sz w:val="20"/>
                <w:szCs w:val="20"/>
              </w:rPr>
              <w:t>publicOfferFlag</w:t>
            </w:r>
          </w:p>
        </w:tc>
        <w:tc>
          <w:tcPr>
            <w:tcW w:w="1785"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是否公开报价成交</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0，买方；1，卖方</w:t>
            </w: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r>
              <w:rPr>
                <w:rFonts w:ascii="宋体" w:hAnsi="宋体" w:cs="宋体"/>
                <w:color w:val="000000"/>
                <w:kern w:val="0"/>
                <w:sz w:val="20"/>
                <w:szCs w:val="20"/>
              </w:rPr>
              <w:t>emberID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w:t>
            </w:r>
            <w:r>
              <w:rPr>
                <w:rFonts w:ascii="宋体" w:hAnsi="宋体" w:cs="宋体" w:hint="eastAsia"/>
                <w:color w:val="000000"/>
                <w:kern w:val="0"/>
                <w:sz w:val="20"/>
                <w:szCs w:val="20"/>
              </w:rPr>
              <w: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会员席位代码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w:t>
            </w:r>
            <w:r>
              <w:rPr>
                <w:rFonts w:ascii="宋体" w:hAnsi="宋体" w:cs="宋体"/>
                <w:color w:val="000000"/>
                <w:kern w:val="0"/>
                <w:sz w:val="20"/>
                <w:szCs w:val="20"/>
              </w:rPr>
              <w:t>rokerID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M38</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clientBrokerID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经纪机构用户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source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29</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席位角色</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I10</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43"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1</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交易类别</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319"/>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交易类型</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keepNext/>
              <w:keepLines/>
              <w:widowControl/>
              <w:spacing w:before="260" w:after="260" w:line="240" w:lineRule="auto"/>
              <w:ind w:firstLineChars="0" w:firstLine="0"/>
              <w:outlineLvl w:val="2"/>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28</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refTicketID</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相关成交单号</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906AD2"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N95</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w:t>
            </w:r>
            <w:r>
              <w:rPr>
                <w:rFonts w:ascii="宋体" w:hAnsi="宋体" w:cs="宋体"/>
                <w:color w:val="000000"/>
                <w:kern w:val="0"/>
                <w:sz w:val="20"/>
                <w:szCs w:val="20"/>
              </w:rPr>
              <w:t>Unit</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交易单位数量</w:t>
            </w:r>
          </w:p>
        </w:tc>
        <w:tc>
          <w:tcPr>
            <w:tcW w:w="743" w:type="dxa"/>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1C4E1C" w:rsidTr="00DC336F">
        <w:trPr>
          <w:trHeight w:val="270"/>
        </w:trPr>
        <w:tc>
          <w:tcPr>
            <w:tcW w:w="71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111"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5"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43" w:type="dxa"/>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1C4E1C" w:rsidRDefault="001C4E1C"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ins w:id="673" w:author="翟羽佳" w:date="2017-04-20T16:26:00Z">
              <w:r>
                <w:rPr>
                  <w:rFonts w:ascii="宋体" w:hAnsi="宋体" w:hint="eastAsia"/>
                  <w:color w:val="000000"/>
                  <w:sz w:val="20"/>
                  <w:szCs w:val="20"/>
                </w:rPr>
                <w:t>N80</w:t>
              </w:r>
            </w:ins>
            <w:del w:id="674" w:author="翟羽佳" w:date="2017-04-20T16:26:00Z">
              <w:r w:rsidDel="00907D2E">
                <w:rPr>
                  <w:rFonts w:ascii="宋体" w:hAnsi="宋体" w:cs="宋体"/>
                  <w:color w:val="000000"/>
                  <w:kern w:val="0"/>
                  <w:sz w:val="20"/>
                  <w:szCs w:val="20"/>
                </w:rPr>
                <w:delText>Q25</w:delText>
              </w:r>
            </w:del>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ins w:id="675"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676" w:author="翟羽佳" w:date="2017-04-20T16:26:00Z">
              <w:r w:rsidDel="00907D2E">
                <w:rPr>
                  <w:rFonts w:ascii="宋体" w:hAnsi="宋体" w:cs="宋体"/>
                  <w:color w:val="000000"/>
                  <w:kern w:val="0"/>
                  <w:sz w:val="20"/>
                  <w:szCs w:val="20"/>
                </w:rPr>
                <w:delText>tradeWeight</w:delText>
              </w:r>
            </w:del>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w:t>
            </w:r>
          </w:p>
        </w:tc>
        <w:tc>
          <w:tcPr>
            <w:tcW w:w="743"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I37</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priceUnit</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报价单位</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515"/>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kern w:val="0"/>
                <w:sz w:val="20"/>
                <w:szCs w:val="20"/>
              </w:rPr>
              <w:t>clearingType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交易所清算</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价格</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9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如果报价期限是非标期限，此域必填</w:t>
            </w: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N25</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actualDueDate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实际到期日</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refPriceType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J68</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refPriceUpDown</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参考价格调整项目</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J69</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otherRefPriceInfo</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I20</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ins w:id="677" w:author="翟羽佳" w:date="2017-04-13T18:03:00Z"/>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ins w:id="678" w:author="翟羽佳" w:date="2017-04-13T18:03:00Z"/>
                <w:rFonts w:ascii="宋体" w:hAnsi="宋体"/>
                <w:color w:val="000000"/>
                <w:sz w:val="20"/>
                <w:szCs w:val="20"/>
              </w:rPr>
            </w:pPr>
            <w:ins w:id="679" w:author="翟羽佳" w:date="2017-04-13T18:03:00Z">
              <w:r>
                <w:rPr>
                  <w:rFonts w:ascii="宋体" w:hAnsi="宋体" w:hint="eastAsia"/>
                  <w:color w:val="000000"/>
                  <w:sz w:val="20"/>
                  <w:szCs w:val="20"/>
                </w:rPr>
                <w:t>→→</w:t>
              </w:r>
            </w:ins>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ins w:id="680" w:author="翟羽佳" w:date="2017-04-13T18:03:00Z"/>
                <w:rFonts w:ascii="宋体" w:hAnsi="宋体" w:cs="宋体"/>
                <w:color w:val="000000"/>
                <w:kern w:val="0"/>
                <w:sz w:val="20"/>
                <w:szCs w:val="20"/>
              </w:rPr>
            </w:pPr>
            <w:ins w:id="681" w:author="翟羽佳" w:date="2017-04-13T18:03:00Z">
              <w:r>
                <w:rPr>
                  <w:rFonts w:ascii="宋体" w:hAnsi="宋体" w:cs="宋体"/>
                  <w:color w:val="000000"/>
                  <w:kern w:val="0"/>
                  <w:sz w:val="20"/>
                  <w:szCs w:val="20"/>
                </w:rPr>
                <w:t>W00</w:t>
              </w:r>
            </w:ins>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ins w:id="682" w:author="翟羽佳" w:date="2017-04-13T18:03:00Z"/>
                <w:rFonts w:ascii="宋体" w:hAnsi="宋体" w:cs="宋体"/>
                <w:color w:val="000000"/>
                <w:kern w:val="0"/>
                <w:sz w:val="20"/>
                <w:szCs w:val="20"/>
              </w:rPr>
            </w:pPr>
            <w:ins w:id="683" w:author="翟羽佳" w:date="2017-04-13T18:03: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785" w:type="dxa"/>
            <w:tcBorders>
              <w:top w:val="nil"/>
              <w:left w:val="nil"/>
              <w:bottom w:val="single" w:sz="4" w:space="0" w:color="auto"/>
              <w:right w:val="single" w:sz="4" w:space="0" w:color="auto"/>
            </w:tcBorders>
            <w:vAlign w:val="center"/>
          </w:tcPr>
          <w:p w:rsidR="00051F19" w:rsidRDefault="00E51C3D" w:rsidP="00DC336F">
            <w:pPr>
              <w:widowControl/>
              <w:spacing w:line="240" w:lineRule="auto"/>
              <w:ind w:firstLineChars="0" w:firstLine="0"/>
              <w:rPr>
                <w:ins w:id="684" w:author="翟羽佳" w:date="2017-04-13T18:03:00Z"/>
                <w:rFonts w:ascii="宋体" w:hAnsi="宋体" w:cs="宋体"/>
                <w:color w:val="000000"/>
                <w:kern w:val="0"/>
                <w:sz w:val="20"/>
                <w:szCs w:val="20"/>
              </w:rPr>
            </w:pPr>
            <w:ins w:id="685" w:author="翟羽佳" w:date="2017-04-13T18:03:00Z">
              <w:r>
                <w:rPr>
                  <w:rFonts w:ascii="宋体" w:hAnsi="宋体" w:cs="宋体" w:hint="eastAsia"/>
                  <w:color w:val="000000"/>
                  <w:kern w:val="0"/>
                  <w:sz w:val="20"/>
                  <w:szCs w:val="20"/>
                </w:rPr>
                <w:t>白银指定</w:t>
              </w:r>
              <w:r w:rsidR="00051F19">
                <w:rPr>
                  <w:rFonts w:ascii="宋体" w:hAnsi="宋体" w:cs="宋体" w:hint="eastAsia"/>
                  <w:color w:val="000000"/>
                  <w:kern w:val="0"/>
                  <w:sz w:val="20"/>
                  <w:szCs w:val="20"/>
                </w:rPr>
                <w:t>仓库</w:t>
              </w:r>
            </w:ins>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686" w:author="翟羽佳" w:date="2017-04-13T18:03:00Z"/>
                <w:rFonts w:ascii="宋体" w:hAnsi="宋体" w:cs="宋体"/>
                <w:color w:val="000000"/>
                <w:kern w:val="0"/>
                <w:sz w:val="20"/>
                <w:szCs w:val="20"/>
              </w:rPr>
            </w:pPr>
            <w:ins w:id="687" w:author="翟羽佳" w:date="2017-04-13T18:03:00Z">
              <w:r>
                <w:rPr>
                  <w:rFonts w:ascii="宋体" w:hAnsi="宋体" w:cs="宋体" w:hint="eastAsia"/>
                  <w:color w:val="000000"/>
                  <w:kern w:val="0"/>
                  <w:sz w:val="20"/>
                  <w:szCs w:val="20"/>
                </w:rPr>
                <w:t>-</w:t>
              </w:r>
            </w:ins>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688" w:author="翟羽佳" w:date="2017-04-13T18:03:00Z"/>
                <w:rFonts w:ascii="宋体" w:hAnsi="宋体"/>
                <w:color w:val="000000"/>
                <w:sz w:val="20"/>
                <w:szCs w:val="20"/>
              </w:rPr>
            </w:pPr>
            <w:ins w:id="689" w:author="翟羽佳" w:date="2017-04-13T18:03:00Z">
              <w:r>
                <w:rPr>
                  <w:rFonts w:ascii="宋体" w:hAnsi="宋体" w:hint="eastAsia"/>
                  <w:color w:val="000000"/>
                  <w:sz w:val="20"/>
                  <w:szCs w:val="20"/>
                </w:rPr>
                <w:t>C</w:t>
              </w:r>
            </w:ins>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ins w:id="690" w:author="翟羽佳" w:date="2017-04-13T18:03:00Z"/>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tradeBaseFieldType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1-近端；2-远端；</w:t>
            </w: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ins w:id="691" w:author="翟羽佳" w:date="2017-04-17T14:20:00Z">
              <w:r>
                <w:rPr>
                  <w:rFonts w:ascii="宋体" w:hAnsi="宋体" w:cs="宋体" w:hint="eastAsia"/>
                  <w:color w:val="000000"/>
                  <w:kern w:val="0"/>
                  <w:sz w:val="20"/>
                  <w:szCs w:val="20"/>
                </w:rPr>
                <w:t>不大于150个字符</w:t>
              </w:r>
            </w:ins>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J71</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clearingInfo</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清算信息</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N27</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feeingDate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43"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43"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43"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2"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p>
        </w:tc>
      </w:tr>
      <w:tr w:rsidR="00051F19" w:rsidTr="00DC336F">
        <w:trPr>
          <w:trHeight w:val="270"/>
        </w:trPr>
        <w:tc>
          <w:tcPr>
            <w:tcW w:w="719" w:type="dxa"/>
            <w:tcBorders>
              <w:top w:val="nil"/>
              <w:left w:val="single" w:sz="4" w:space="0" w:color="auto"/>
              <w:bottom w:val="single" w:sz="4" w:space="0" w:color="auto"/>
              <w:right w:val="single" w:sz="4" w:space="0" w:color="auto"/>
            </w:tcBorders>
            <w:vAlign w:val="center"/>
          </w:tcPr>
          <w:p w:rsidR="00051F19" w:rsidRPr="00551902" w:rsidRDefault="00051F19" w:rsidP="00DC336F">
            <w:pPr>
              <w:widowControl/>
              <w:spacing w:line="240" w:lineRule="auto"/>
              <w:ind w:firstLineChars="0" w:firstLine="0"/>
              <w:rPr>
                <w:rFonts w:ascii="宋体" w:hAnsi="宋体" w:cs="宋体"/>
                <w:color w:val="000000"/>
                <w:kern w:val="0"/>
                <w:sz w:val="20"/>
                <w:szCs w:val="20"/>
              </w:rPr>
            </w:pPr>
          </w:p>
        </w:tc>
        <w:tc>
          <w:tcPr>
            <w:tcW w:w="679" w:type="dxa"/>
            <w:tcBorders>
              <w:top w:val="nil"/>
              <w:left w:val="single" w:sz="4" w:space="0" w:color="auto"/>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111"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5"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43" w:type="dxa"/>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gridSpan w:val="2"/>
            <w:tcBorders>
              <w:top w:val="nil"/>
              <w:left w:val="nil"/>
              <w:bottom w:val="single" w:sz="4" w:space="0" w:color="auto"/>
              <w:right w:val="single" w:sz="4" w:space="0" w:color="auto"/>
            </w:tcBorders>
            <w:vAlign w:val="center"/>
          </w:tcPr>
          <w:p w:rsidR="00051F19" w:rsidRDefault="00051F19"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2" w:type="dxa"/>
            <w:gridSpan w:val="2"/>
            <w:tcBorders>
              <w:top w:val="nil"/>
              <w:left w:val="nil"/>
              <w:bottom w:val="single" w:sz="4" w:space="0" w:color="auto"/>
              <w:right w:val="single" w:sz="4" w:space="0" w:color="auto"/>
            </w:tcBorders>
            <w:vAlign w:val="center"/>
          </w:tcPr>
          <w:p w:rsidR="00051F19" w:rsidRPr="002C6FA6" w:rsidRDefault="00051F19" w:rsidP="00DC336F">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1C4E1C" w:rsidRDefault="001C4E1C">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bookmarkStart w:id="692" w:name="_Ref435451357"/>
      <w:r>
        <w:rPr>
          <w:rFonts w:ascii="宋体" w:hAnsi="宋体" w:hint="eastAsia"/>
          <w:color w:val="000000"/>
        </w:rPr>
        <w:t>拆借交易查询请求和响应</w:t>
      </w:r>
      <w:bookmarkEnd w:id="692"/>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：拆借成交查询指令用于查询拆借成交单。</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21" w:type="dxa"/>
        <w:tblLayout w:type="fixed"/>
        <w:tblLook w:val="04A0" w:firstRow="1" w:lastRow="0" w:firstColumn="1" w:lastColumn="0" w:noHBand="0" w:noVBand="1"/>
      </w:tblPr>
      <w:tblGrid>
        <w:gridCol w:w="791"/>
        <w:gridCol w:w="791"/>
        <w:gridCol w:w="1787"/>
        <w:gridCol w:w="1784"/>
        <w:gridCol w:w="786"/>
        <w:gridCol w:w="786"/>
        <w:gridCol w:w="2296"/>
      </w:tblGrid>
      <w:tr w:rsidR="000A26E5" w:rsidTr="00DC336F">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87" w:type="dxa"/>
            <w:tcBorders>
              <w:top w:val="single" w:sz="4" w:space="0" w:color="auto"/>
              <w:left w:val="nil"/>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296" w:type="dxa"/>
            <w:tcBorders>
              <w:top w:val="single" w:sz="4" w:space="0" w:color="auto"/>
              <w:left w:val="nil"/>
              <w:bottom w:val="single" w:sz="4" w:space="0" w:color="auto"/>
              <w:right w:val="single" w:sz="4" w:space="0" w:color="auto"/>
            </w:tcBorders>
            <w:shd w:val="clear" w:color="000000" w:fill="D9D9D9"/>
            <w:vAlign w:val="center"/>
          </w:tcPr>
          <w:p w:rsidR="000A26E5" w:rsidRDefault="000A26E5"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13</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[beginAndEndDate]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beginAndEnd</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lastRenderedPageBreak/>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N04</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dateRegionType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日期区间类型</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取值为2、3、4、5、 6、13、19</w:t>
            </w: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I93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合约数据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lend</w:t>
            </w:r>
            <w:r>
              <w:rPr>
                <w:rFonts w:ascii="宋体" w:hAnsi="宋体" w:cs="宋体"/>
                <w:color w:val="000000"/>
                <w:kern w:val="0"/>
                <w:sz w:val="20"/>
                <w:szCs w:val="20"/>
              </w:rPr>
              <w:t>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拆借类型</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source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N67</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[otcTicketStatInfoData]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成交单状态信息数据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N19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lendStateData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hint="eastAsia"/>
                <w:color w:val="000000"/>
                <w:kern w:val="0"/>
                <w:sz w:val="20"/>
                <w:szCs w:val="20"/>
              </w:rPr>
              <w:t>借金状态</w:t>
            </w:r>
            <w:r>
              <w:rPr>
                <w:rFonts w:ascii="宋体" w:hAnsi="宋体" w:cs="宋体" w:hint="eastAsia"/>
                <w:color w:val="000000"/>
                <w:kern w:val="0"/>
                <w:sz w:val="20"/>
                <w:szCs w:val="20"/>
              </w:rPr>
              <w:t>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lendState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N58</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payStateData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hint="eastAsia"/>
                <w:color w:val="000000"/>
                <w:kern w:val="0"/>
                <w:sz w:val="20"/>
                <w:szCs w:val="20"/>
              </w:rPr>
              <w:t>付息状态</w:t>
            </w:r>
            <w:r>
              <w:rPr>
                <w:rFonts w:ascii="宋体" w:hAnsi="宋体" w:cs="宋体" w:hint="eastAsia"/>
                <w:color w:val="000000"/>
                <w:kern w:val="0"/>
                <w:sz w:val="20"/>
                <w:szCs w:val="20"/>
              </w:rPr>
              <w:t>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N26</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payState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N64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color w:val="000000"/>
                <w:kern w:val="0"/>
                <w:sz w:val="20"/>
                <w:szCs w:val="20"/>
              </w:rPr>
              <w:t>returnWareStateData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sidRPr="00E5755B">
              <w:rPr>
                <w:rFonts w:ascii="宋体" w:hAnsi="宋体" w:cs="宋体" w:hint="eastAsia"/>
                <w:color w:val="000000"/>
                <w:kern w:val="0"/>
                <w:sz w:val="20"/>
                <w:szCs w:val="20"/>
              </w:rPr>
              <w:t>还金状态</w:t>
            </w:r>
            <w:r>
              <w:rPr>
                <w:rFonts w:ascii="宋体" w:hAnsi="宋体" w:cs="宋体" w:hint="eastAsia"/>
                <w:color w:val="000000"/>
                <w:kern w:val="0"/>
                <w:sz w:val="20"/>
                <w:szCs w:val="20"/>
              </w:rPr>
              <w:t>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b/>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returnWareState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拆借方向</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1879C4" w:rsidTr="00DC336F">
        <w:trPr>
          <w:trHeight w:val="270"/>
        </w:trPr>
        <w:tc>
          <w:tcPr>
            <w:tcW w:w="791"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1787"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784"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成交单信息数据</w:t>
            </w:r>
          </w:p>
        </w:tc>
        <w:tc>
          <w:tcPr>
            <w:tcW w:w="786"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9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自然日期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C </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tradeTime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N06</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color w:val="000000"/>
                <w:sz w:val="20"/>
                <w:szCs w:val="20"/>
              </w:rPr>
              <w:t>publicOfferFlag</w:t>
            </w:r>
          </w:p>
        </w:tc>
        <w:tc>
          <w:tcPr>
            <w:tcW w:w="1784"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是否公开报价成交</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0-拆入方；1-拆出方</w:t>
            </w: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w:t>
            </w:r>
            <w:r>
              <w:rPr>
                <w:rFonts w:ascii="宋体" w:hAnsi="宋体" w:cs="宋体"/>
                <w:color w:val="000000"/>
                <w:kern w:val="0"/>
                <w:sz w:val="20"/>
                <w:szCs w:val="20"/>
              </w:rPr>
              <w:lastRenderedPageBreak/>
              <w:t>nfo}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交易双方信息</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r>
              <w:rPr>
                <w:rFonts w:ascii="宋体" w:hAnsi="宋体" w:cs="宋体"/>
                <w:color w:val="000000"/>
                <w:kern w:val="0"/>
                <w:sz w:val="20"/>
                <w:szCs w:val="20"/>
              </w:rPr>
              <w:t>emberID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会员席位代码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w:t>
            </w:r>
            <w:r>
              <w:rPr>
                <w:rFonts w:ascii="宋体" w:hAnsi="宋体" w:cs="宋体"/>
                <w:color w:val="000000"/>
                <w:kern w:val="0"/>
                <w:sz w:val="20"/>
                <w:szCs w:val="20"/>
              </w:rPr>
              <w:t>raderID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w:t>
            </w:r>
            <w:r>
              <w:rPr>
                <w:rFonts w:ascii="宋体" w:hAnsi="宋体" w:cs="宋体"/>
                <w:color w:val="000000"/>
                <w:kern w:val="0"/>
                <w:sz w:val="20"/>
                <w:szCs w:val="20"/>
              </w:rPr>
              <w:t>rokerID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M38</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clientBrokerID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经纪机构用户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ource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拆入方角色</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906AD2"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N95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w:t>
            </w:r>
            <w:r>
              <w:rPr>
                <w:rFonts w:ascii="宋体" w:hAnsi="宋体" w:cs="宋体"/>
                <w:color w:val="000000"/>
                <w:kern w:val="0"/>
                <w:sz w:val="20"/>
                <w:szCs w:val="20"/>
              </w:rPr>
              <w:t>Unit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交易单位数量</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del w:id="693" w:author="翟羽佳" w:date="2017-04-20T16:24:00Z">
              <w:r w:rsidDel="00051F19">
                <w:rPr>
                  <w:rFonts w:ascii="宋体" w:hAnsi="宋体" w:cs="宋体"/>
                  <w:color w:val="000000"/>
                  <w:kern w:val="0"/>
                  <w:sz w:val="20"/>
                  <w:szCs w:val="20"/>
                </w:rPr>
                <w:delText>T52</w:delText>
              </w:r>
            </w:del>
            <w:ins w:id="694" w:author="翟羽佳" w:date="2017-04-20T16:24:00Z">
              <w:r w:rsidR="00051F19">
                <w:rPr>
                  <w:rFonts w:ascii="宋体" w:hAnsi="宋体" w:cs="宋体" w:hint="eastAsia"/>
                  <w:color w:val="000000"/>
                  <w:kern w:val="0"/>
                  <w:sz w:val="20"/>
                  <w:szCs w:val="20"/>
                </w:rPr>
                <w:t>N66</w:t>
              </w:r>
            </w:ins>
          </w:p>
        </w:tc>
        <w:tc>
          <w:tcPr>
            <w:tcW w:w="1787" w:type="dxa"/>
            <w:tcBorders>
              <w:top w:val="nil"/>
              <w:left w:val="nil"/>
              <w:bottom w:val="single" w:sz="4" w:space="0" w:color="auto"/>
              <w:right w:val="single" w:sz="4" w:space="0" w:color="auto"/>
            </w:tcBorders>
            <w:vAlign w:val="center"/>
          </w:tcPr>
          <w:p w:rsidR="000A26E5" w:rsidRDefault="00051F19" w:rsidP="00DC336F">
            <w:pPr>
              <w:widowControl/>
              <w:spacing w:line="240" w:lineRule="auto"/>
              <w:ind w:firstLineChars="0" w:firstLine="0"/>
              <w:rPr>
                <w:rFonts w:ascii="宋体" w:hAnsi="宋体" w:cs="宋体"/>
                <w:color w:val="000000"/>
                <w:kern w:val="0"/>
                <w:sz w:val="20"/>
                <w:szCs w:val="20"/>
              </w:rPr>
            </w:pPr>
            <w:ins w:id="695" w:author="翟羽佳" w:date="2017-04-20T16:24:00Z">
              <w:r>
                <w:rPr>
                  <w:rFonts w:ascii="宋体" w:hAnsi="宋体" w:cs="宋体" w:hint="eastAsia"/>
                  <w:color w:val="000000"/>
                  <w:kern w:val="0"/>
                  <w:sz w:val="20"/>
                  <w:szCs w:val="20"/>
                </w:rPr>
                <w:t>OTC</w:t>
              </w:r>
            </w:ins>
            <w:r w:rsidR="000A26E5">
              <w:rPr>
                <w:rFonts w:ascii="宋体" w:hAnsi="宋体" w:cs="宋体"/>
                <w:color w:val="000000"/>
                <w:kern w:val="0"/>
                <w:sz w:val="20"/>
                <w:szCs w:val="20"/>
              </w:rPr>
              <w:t>stdWeight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发生标准重量</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9E69E6"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I37</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priceUnit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计息基准价单位</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basePrice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lend</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拆借类型</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lang w:eastAsia="ja-JP"/>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lendState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w:t>
            </w:r>
            <w:r>
              <w:rPr>
                <w:rFonts w:ascii="宋体" w:hAnsi="宋体" w:cs="宋体" w:hint="eastAsia"/>
                <w:color w:val="000000"/>
                <w:kern w:val="0"/>
                <w:sz w:val="20"/>
                <w:szCs w:val="20"/>
              </w:rPr>
              <w:t>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w:t>
            </w:r>
            <w:r>
              <w:rPr>
                <w:rFonts w:ascii="宋体" w:hAnsi="宋体" w:cs="宋体" w:hint="eastAsia"/>
                <w:color w:val="000000"/>
                <w:kern w:val="0"/>
                <w:sz w:val="20"/>
                <w:szCs w:val="20"/>
              </w:rPr>
              <w:t>4</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returnWareType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还金类型</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w:t>
            </w:r>
            <w:r>
              <w:rPr>
                <w:rFonts w:ascii="宋体" w:hAnsi="宋体" w:cs="宋体" w:hint="eastAsia"/>
                <w:color w:val="000000"/>
                <w:kern w:val="0"/>
                <w:sz w:val="20"/>
                <w:szCs w:val="20"/>
              </w:rPr>
              <w:t>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returnWareState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actualDueDate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实际到期日</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N26</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payState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付息状态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付息日</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actualInterestDate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实际付息日</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clearingType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是否交易所清算</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拆借年利率（</w:t>
            </w:r>
            <w:r>
              <w:rPr>
                <w:rFonts w:ascii="宋体" w:hAnsi="宋体" w:cs="宋体"/>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interest</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Pr="006776EC" w:rsidRDefault="000A26E5" w:rsidP="00DC336F">
            <w:pPr>
              <w:widowControl/>
              <w:spacing w:line="240" w:lineRule="auto"/>
              <w:ind w:firstLineChars="0" w:firstLine="0"/>
              <w:rPr>
                <w:rFonts w:ascii="宋体" w:hAnsi="宋体" w:cs="宋体"/>
                <w:color w:val="000000"/>
                <w:kern w:val="0"/>
                <w:sz w:val="20"/>
                <w:szCs w:val="20"/>
              </w:rPr>
            </w:pPr>
            <w:r w:rsidRPr="006776EC">
              <w:rPr>
                <w:rFonts w:ascii="宋体" w:hAnsi="宋体" w:cs="宋体"/>
                <w:color w:val="000000"/>
                <w:kern w:val="0"/>
                <w:sz w:val="20"/>
                <w:szCs w:val="20"/>
              </w:rPr>
              <w:t>W00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w:t>
            </w:r>
            <w:r>
              <w:rPr>
                <w:rFonts w:ascii="宋体" w:hAnsi="宋体" w:cs="宋体"/>
                <w:color w:val="000000"/>
                <w:kern w:val="0"/>
                <w:sz w:val="20"/>
                <w:szCs w:val="20"/>
              </w:rPr>
              <w:t>arehouseID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借金仓库</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w:t>
            </w:r>
            <w:r>
              <w:rPr>
                <w:rFonts w:ascii="宋体" w:hAnsi="宋体" w:cs="宋体"/>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还金仓库</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V0</w:t>
            </w:r>
            <w:r>
              <w:rPr>
                <w:rFonts w:ascii="宋体" w:hAnsi="宋体" w:cs="宋体" w:hint="eastAsia"/>
                <w:color w:val="000000"/>
                <w:sz w:val="20"/>
                <w:szCs w:val="20"/>
              </w:rPr>
              <w:t>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varietyID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还金交割品种</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sz w:val="20"/>
                <w:szCs w:val="20"/>
              </w:rPr>
            </w:pPr>
            <w:r w:rsidRPr="00581365">
              <w:rPr>
                <w:rFonts w:ascii="宋体" w:hAnsi="宋体" w:cs="宋体"/>
                <w:color w:val="000000"/>
                <w:sz w:val="20"/>
                <w:szCs w:val="20"/>
              </w:rPr>
              <w:t>N89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sz w:val="20"/>
                <w:szCs w:val="20"/>
              </w:rPr>
            </w:pPr>
            <w:r w:rsidRPr="00581365">
              <w:rPr>
                <w:rFonts w:ascii="宋体" w:hAnsi="宋体" w:cs="宋体"/>
                <w:color w:val="000000"/>
                <w:sz w:val="20"/>
                <w:szCs w:val="20"/>
              </w:rPr>
              <w:t>newVarietyID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新还金品种</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sz w:val="20"/>
                <w:szCs w:val="20"/>
              </w:rPr>
            </w:pPr>
            <w:r w:rsidRPr="00581365">
              <w:rPr>
                <w:rFonts w:ascii="宋体" w:hAnsi="宋体" w:cs="宋体"/>
                <w:color w:val="000000"/>
                <w:sz w:val="20"/>
                <w:szCs w:val="20"/>
              </w:rPr>
              <w:t>N87</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sz w:val="20"/>
                <w:szCs w:val="20"/>
              </w:rPr>
            </w:pPr>
            <w:r w:rsidRPr="00581365">
              <w:rPr>
                <w:rFonts w:ascii="宋体" w:hAnsi="宋体" w:cs="宋体"/>
                <w:color w:val="000000"/>
                <w:sz w:val="20"/>
                <w:szCs w:val="20"/>
              </w:rPr>
              <w:t>newWareHouseID</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新还金仓库</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N17</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befMatchNo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前接成交单编号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N23</w:t>
            </w:r>
          </w:p>
        </w:tc>
        <w:tc>
          <w:tcPr>
            <w:tcW w:w="1787"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aftMatchNo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后续成交单编号</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8B0E10" w:rsidP="00DC336F">
            <w:pPr>
              <w:widowControl/>
              <w:spacing w:line="240" w:lineRule="auto"/>
              <w:ind w:firstLineChars="0" w:firstLine="0"/>
              <w:rPr>
                <w:rFonts w:ascii="宋体" w:hAnsi="宋体" w:cs="宋体"/>
                <w:color w:val="000000"/>
                <w:kern w:val="0"/>
                <w:sz w:val="20"/>
                <w:szCs w:val="20"/>
              </w:rPr>
            </w:pPr>
            <w:ins w:id="696" w:author="翟羽佳" w:date="2017-04-17T14:20:00Z">
              <w:r>
                <w:rPr>
                  <w:rFonts w:ascii="宋体" w:hAnsi="宋体" w:cs="宋体" w:hint="eastAsia"/>
                  <w:color w:val="000000"/>
                  <w:kern w:val="0"/>
                  <w:sz w:val="20"/>
                  <w:szCs w:val="20"/>
                </w:rPr>
                <w:t>不大于150个字符</w:t>
              </w:r>
            </w:ins>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N31</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transferFailInfo</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过户失败原因</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J51</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accountDate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p>
        </w:tc>
      </w:tr>
      <w:tr w:rsidR="000A26E5" w:rsidTr="00DC336F">
        <w:trPr>
          <w:trHeight w:val="270"/>
        </w:trPr>
        <w:tc>
          <w:tcPr>
            <w:tcW w:w="791" w:type="dxa"/>
            <w:tcBorders>
              <w:top w:val="nil"/>
              <w:left w:val="single" w:sz="4" w:space="0" w:color="auto"/>
              <w:bottom w:val="single" w:sz="4" w:space="0" w:color="auto"/>
              <w:right w:val="single" w:sz="4" w:space="0" w:color="auto"/>
            </w:tcBorders>
            <w:vAlign w:val="center"/>
          </w:tcPr>
          <w:p w:rsidR="000A26E5" w:rsidRPr="00551902" w:rsidRDefault="000A26E5"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87"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0A26E5" w:rsidRDefault="000A26E5"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0A26E5" w:rsidRPr="002C6FA6" w:rsidRDefault="000A26E5" w:rsidP="00DC336F">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0A26E5" w:rsidRDefault="000A26E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bookmarkStart w:id="697" w:name="_Ref435451371"/>
      <w:r>
        <w:rPr>
          <w:rFonts w:ascii="宋体" w:hAnsi="宋体" w:hint="eastAsia"/>
          <w:color w:val="000000"/>
        </w:rPr>
        <w:t>期权交易查询请求和响应</w:t>
      </w:r>
      <w:bookmarkEnd w:id="697"/>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：期权成交查询指令用于查询期权成交单。</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791"/>
        <w:gridCol w:w="791"/>
        <w:gridCol w:w="2354"/>
        <w:gridCol w:w="1802"/>
        <w:gridCol w:w="786"/>
        <w:gridCol w:w="786"/>
        <w:gridCol w:w="1729"/>
      </w:tblGrid>
      <w:tr w:rsidR="00BE4CF7" w:rsidTr="00DC336F">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354" w:type="dxa"/>
            <w:tcBorders>
              <w:top w:val="single" w:sz="4" w:space="0" w:color="auto"/>
              <w:left w:val="nil"/>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02" w:type="dxa"/>
            <w:tcBorders>
              <w:top w:val="single" w:sz="4" w:space="0" w:color="auto"/>
              <w:left w:val="nil"/>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729" w:type="dxa"/>
            <w:tcBorders>
              <w:top w:val="single" w:sz="4" w:space="0" w:color="auto"/>
              <w:left w:val="nil"/>
              <w:bottom w:val="single" w:sz="4" w:space="0" w:color="auto"/>
              <w:right w:val="single" w:sz="4" w:space="0" w:color="auto"/>
            </w:tcBorders>
            <w:shd w:val="clear" w:color="000000" w:fill="D9D9D9"/>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BE4CF7" w:rsidTr="00DC336F">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p>
        </w:tc>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T01</w:t>
            </w:r>
          </w:p>
        </w:tc>
        <w:tc>
          <w:tcPr>
            <w:tcW w:w="2354"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operatorID</w:t>
            </w:r>
          </w:p>
        </w:tc>
        <w:tc>
          <w:tcPr>
            <w:tcW w:w="1802"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交易员代码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29"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p>
        </w:tc>
      </w:tr>
      <w:tr w:rsidR="00BE4CF7" w:rsidTr="00DC336F">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p>
        </w:tc>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R10</w:t>
            </w:r>
          </w:p>
        </w:tc>
        <w:tc>
          <w:tcPr>
            <w:tcW w:w="2354"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olor w:val="000000"/>
                <w:sz w:val="20"/>
                <w:szCs w:val="20"/>
              </w:rPr>
              <w:t>institutionID</w:t>
            </w:r>
          </w:p>
        </w:tc>
        <w:tc>
          <w:tcPr>
            <w:tcW w:w="1802"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交易席位代码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29" w:type="dxa"/>
            <w:tcBorders>
              <w:top w:val="single" w:sz="4" w:space="0" w:color="auto"/>
              <w:left w:val="nil"/>
              <w:bottom w:val="single" w:sz="4" w:space="0" w:color="auto"/>
              <w:right w:val="single" w:sz="4" w:space="0" w:color="auto"/>
            </w:tcBorders>
            <w:shd w:val="clear" w:color="000000" w:fill="auto"/>
            <w:vAlign w:val="center"/>
          </w:tcPr>
          <w:p w:rsidR="00BE4CF7" w:rsidRDefault="00BE4CF7" w:rsidP="00DC336F">
            <w:pPr>
              <w:widowControl/>
              <w:spacing w:line="240" w:lineRule="auto"/>
              <w:ind w:firstLineChars="0" w:firstLine="0"/>
              <w:rPr>
                <w:rFonts w:ascii="宋体" w:hAnsi="宋体" w:cs="宋体"/>
                <w:b/>
                <w:bCs/>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13</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[beginAndEndDate]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beginAndEnd</w:t>
            </w:r>
            <w:r>
              <w:rPr>
                <w:rFonts w:ascii="宋体" w:hAnsi="宋体" w:cs="宋体" w:hint="eastAsia"/>
                <w:color w:val="000000"/>
                <w:kern w:val="0"/>
                <w:sz w:val="20"/>
                <w:szCs w:val="20"/>
              </w:rPr>
              <w: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N04</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dateRegionType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日期区间类型</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取值为8、13、16、17、20、21</w:t>
            </w: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olor w:val="000000"/>
                <w:sz w:val="20"/>
                <w:szCs w:val="20"/>
              </w:rPr>
              <w:t>I93</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合约数据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instID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source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brokerID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N67</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[otcTicketStatInfoData]</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成交单状态信息数据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R55</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optionExerciseStatus</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行权状态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sidRPr="00E779AA">
              <w:rPr>
                <w:rFonts w:ascii="宋体" w:hAnsi="宋体" w:cs="宋体"/>
                <w:color w:val="000000"/>
                <w:kern w:val="0"/>
                <w:sz w:val="20"/>
                <w:szCs w:val="20"/>
              </w:rPr>
              <w:t>N52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sidRPr="00E779AA">
              <w:rPr>
                <w:rFonts w:ascii="宋体" w:hAnsi="宋体" w:cs="宋体"/>
                <w:color w:val="000000"/>
                <w:kern w:val="0"/>
                <w:sz w:val="20"/>
                <w:szCs w:val="20"/>
              </w:rPr>
              <w:t>optionPaymentStateData</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sidRPr="00E779AA">
              <w:rPr>
                <w:rFonts w:ascii="宋体" w:hAnsi="宋体" w:cs="宋体" w:hint="eastAsia"/>
                <w:color w:val="000000"/>
                <w:kern w:val="0"/>
                <w:sz w:val="20"/>
                <w:szCs w:val="20"/>
              </w:rPr>
              <w:t>权利金支付状态</w:t>
            </w:r>
            <w:r>
              <w:rPr>
                <w:rFonts w:ascii="宋体" w:hAnsi="宋体" w:cs="宋体" w:hint="eastAsia"/>
                <w:color w:val="000000"/>
                <w:kern w:val="0"/>
                <w:sz w:val="20"/>
                <w:szCs w:val="20"/>
              </w:rPr>
              <w:t>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R53</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optionPaymentState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权利金支付状态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313"/>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1879C4" w:rsidTr="00DC336F">
        <w:trPr>
          <w:trHeight w:val="270"/>
        </w:trPr>
        <w:tc>
          <w:tcPr>
            <w:tcW w:w="791"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2354"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802" w:type="dxa"/>
            <w:tcBorders>
              <w:top w:val="nil"/>
              <w:left w:val="nil"/>
              <w:bottom w:val="single" w:sz="4" w:space="0" w:color="auto"/>
              <w:right w:val="single" w:sz="4" w:space="0" w:color="auto"/>
            </w:tcBorders>
            <w:vAlign w:val="center"/>
          </w:tcPr>
          <w:p w:rsidR="001879C4" w:rsidRDefault="001879C4"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成交单信息数据</w:t>
            </w:r>
          </w:p>
        </w:tc>
        <w:tc>
          <w:tcPr>
            <w:tcW w:w="786"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2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自然日期</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T13</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tradeTime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N06</w:t>
            </w:r>
          </w:p>
        </w:tc>
        <w:tc>
          <w:tcPr>
            <w:tcW w:w="2354"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color w:val="000000"/>
                <w:sz w:val="20"/>
                <w:szCs w:val="20"/>
              </w:rPr>
              <w:t>publicOfferFlag</w:t>
            </w:r>
          </w:p>
        </w:tc>
        <w:tc>
          <w:tcPr>
            <w:tcW w:w="1802"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是否公开报价成交</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 xml:space="preserve">C </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0-买方；1-卖方</w:t>
            </w: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M00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r>
              <w:rPr>
                <w:rFonts w:ascii="宋体" w:hAnsi="宋体" w:cs="宋体"/>
                <w:color w:val="000000"/>
                <w:kern w:val="0"/>
                <w:sz w:val="20"/>
                <w:szCs w:val="20"/>
              </w:rPr>
              <w:t>emberID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w:t>
            </w:r>
            <w:r>
              <w:rPr>
                <w:rFonts w:ascii="宋体" w:hAnsi="宋体" w:cs="宋体" w:hint="eastAsia"/>
                <w:color w:val="000000"/>
                <w:kern w:val="0"/>
                <w:sz w:val="20"/>
                <w:szCs w:val="20"/>
              </w:rPr>
              <w:t>20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w:t>
            </w:r>
            <w:r>
              <w:rPr>
                <w:rFonts w:ascii="宋体" w:hAnsi="宋体" w:cs="宋体" w:hint="eastAsia"/>
                <w:color w:val="000000"/>
                <w:kern w:val="0"/>
                <w:sz w:val="20"/>
                <w:szCs w:val="20"/>
              </w:rPr>
              <w: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会员席位代码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traderId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r>
              <w:rPr>
                <w:rFonts w:ascii="宋体" w:hAnsi="宋体" w:cs="宋体"/>
                <w:color w:val="000000"/>
                <w:kern w:val="0"/>
                <w:sz w:val="20"/>
                <w:szCs w:val="20"/>
              </w:rPr>
              <w:t>lientID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M33</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clientAbbr</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客户简称</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tcPr>
          <w:p w:rsidR="00BE4CF7" w:rsidRDefault="00BE4CF7" w:rsidP="00DC336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M35</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clientEabbr</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sz w:val="20"/>
                <w:szCs w:val="20"/>
              </w:rPr>
              <w:t>客户英文简称</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M50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w:t>
            </w:r>
            <w:r>
              <w:rPr>
                <w:rFonts w:ascii="宋体" w:hAnsi="宋体" w:cs="宋体"/>
                <w:color w:val="000000"/>
                <w:kern w:val="0"/>
                <w:sz w:val="20"/>
                <w:szCs w:val="20"/>
              </w:rPr>
              <w:t>rokerID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M38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clientBrokerID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经纪机构用户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77"/>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ource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当前席位角色</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I10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906AD2"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N95</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w:t>
            </w:r>
            <w:r>
              <w:rPr>
                <w:rFonts w:ascii="宋体" w:hAnsi="宋体" w:cs="宋体"/>
                <w:color w:val="000000"/>
                <w:kern w:val="0"/>
                <w:sz w:val="20"/>
                <w:szCs w:val="20"/>
              </w:rPr>
              <w:t>Unit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交易单位数量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tradeVolume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del w:id="698" w:author="翟羽佳" w:date="2017-04-20T16:24:00Z">
              <w:r w:rsidDel="00051F19">
                <w:rPr>
                  <w:rFonts w:ascii="宋体" w:hAnsi="宋体" w:cs="宋体"/>
                  <w:color w:val="000000"/>
                  <w:kern w:val="0"/>
                  <w:sz w:val="20"/>
                  <w:szCs w:val="20"/>
                </w:rPr>
                <w:delText>T52</w:delText>
              </w:r>
            </w:del>
            <w:ins w:id="699" w:author="翟羽佳" w:date="2017-04-20T16:24:00Z">
              <w:r w:rsidR="00051F19">
                <w:rPr>
                  <w:rFonts w:ascii="宋体" w:hAnsi="宋体" w:cs="宋体" w:hint="eastAsia"/>
                  <w:color w:val="000000"/>
                  <w:kern w:val="0"/>
                  <w:sz w:val="20"/>
                  <w:szCs w:val="20"/>
                </w:rPr>
                <w:t>N66</w:t>
              </w:r>
            </w:ins>
          </w:p>
        </w:tc>
        <w:tc>
          <w:tcPr>
            <w:tcW w:w="2354" w:type="dxa"/>
            <w:tcBorders>
              <w:top w:val="nil"/>
              <w:left w:val="nil"/>
              <w:bottom w:val="single" w:sz="4" w:space="0" w:color="auto"/>
              <w:right w:val="single" w:sz="4" w:space="0" w:color="auto"/>
            </w:tcBorders>
            <w:vAlign w:val="center"/>
          </w:tcPr>
          <w:p w:rsidR="00BE4CF7" w:rsidRDefault="00051F19" w:rsidP="00DC336F">
            <w:pPr>
              <w:widowControl/>
              <w:spacing w:line="240" w:lineRule="auto"/>
              <w:ind w:firstLineChars="0" w:firstLine="0"/>
              <w:rPr>
                <w:rFonts w:ascii="宋体" w:hAnsi="宋体" w:cs="宋体"/>
                <w:color w:val="000000"/>
                <w:kern w:val="0"/>
                <w:sz w:val="20"/>
                <w:szCs w:val="20"/>
              </w:rPr>
            </w:pPr>
            <w:ins w:id="700" w:author="翟羽佳" w:date="2017-04-20T16:24:00Z">
              <w:r>
                <w:rPr>
                  <w:rFonts w:ascii="宋体" w:hAnsi="宋体" w:cs="宋体" w:hint="eastAsia"/>
                  <w:color w:val="000000"/>
                  <w:kern w:val="0"/>
                  <w:sz w:val="20"/>
                  <w:szCs w:val="20"/>
                </w:rPr>
                <w:t>OTC</w:t>
              </w:r>
            </w:ins>
            <w:r w:rsidR="00BE4CF7">
              <w:rPr>
                <w:rFonts w:ascii="宋体" w:hAnsi="宋体" w:cs="宋体"/>
                <w:color w:val="000000"/>
                <w:kern w:val="0"/>
                <w:sz w:val="20"/>
                <w:szCs w:val="20"/>
              </w:rPr>
              <w:t>stdWeight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发生标准重量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9E69E6"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I37</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priceUnit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权利金和行权价报价单位</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I56</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行权日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行权截止时间</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R63</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actualExerciseDate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实际行权日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G14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day</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实物交割标的合约期限</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w:t>
            </w:r>
            <w:r>
              <w:rPr>
                <w:rFonts w:ascii="宋体" w:hAnsi="宋体" w:cs="宋体" w:hint="eastAsia"/>
                <w:color w:val="000000"/>
                <w:kern w:val="0"/>
                <w:sz w:val="20"/>
                <w:szCs w:val="20"/>
              </w:rPr>
              <w:t>ettle</w:t>
            </w:r>
            <w:r>
              <w:rPr>
                <w:rFonts w:ascii="宋体" w:hAnsi="宋体" w:cs="宋体"/>
                <w:color w:val="000000"/>
                <w:kern w:val="0"/>
                <w:sz w:val="20"/>
                <w:szCs w:val="20"/>
              </w:rPr>
              <w:t>A</w:t>
            </w:r>
            <w:r>
              <w:rPr>
                <w:rFonts w:ascii="宋体" w:hAnsi="宋体" w:cs="宋体" w:hint="eastAsia"/>
                <w:color w:val="000000"/>
                <w:kern w:val="0"/>
                <w:sz w:val="20"/>
                <w:szCs w:val="20"/>
              </w:rPr>
              <w:t>ccounts</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结算日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actualInterestDate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实际结算日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I60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kern w:val="0"/>
                <w:sz w:val="20"/>
                <w:szCs w:val="20"/>
              </w:rPr>
              <w:t>optionMoney</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R53</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optionPaymentState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权利金支付状态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R54</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optionPaymentClearInfo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权利金清算信息</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权利金支付日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R52</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actualOptionPayDate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实际权利金支付日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R56</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closPositionAmount</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w:t>
            </w:r>
            <w:r>
              <w:rPr>
                <w:rFonts w:ascii="宋体" w:hAnsi="宋体" w:cs="宋体" w:hint="eastAsia"/>
                <w:color w:val="000000"/>
                <w:kern w:val="0"/>
                <w:sz w:val="20"/>
                <w:szCs w:val="20"/>
              </w:rPr>
              <w:t>7</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closPositionPaymentState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平仓权利金支付状态</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closOptionPaymentClearInfo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平仓权利金清算信息</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closOptionPayDate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平仓权利金支付日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w:t>
            </w:r>
            <w:r>
              <w:rPr>
                <w:rFonts w:ascii="宋体" w:hAnsi="宋体" w:cs="宋体" w:hint="eastAsia"/>
                <w:color w:val="000000"/>
                <w:kern w:val="0"/>
                <w:sz w:val="20"/>
                <w:szCs w:val="20"/>
              </w:rPr>
              <w:t>60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actualClosOptionPayDate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实际平仓权利金支付日</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R50</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exerciseRegNO</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行权交易成交单号</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settleAccoutsType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结算方式</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refPriceType</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现金结算期权参考价格类型</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kern w:val="0"/>
                <w:sz w:val="20"/>
                <w:szCs w:val="20"/>
              </w:rPr>
            </w:pPr>
            <w:r>
              <w:rPr>
                <w:rFonts w:ascii="宋体" w:hAnsi="宋体" w:cs="宋体" w:hint="eastAsia"/>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kern w:val="0"/>
                <w:sz w:val="20"/>
                <w:szCs w:val="20"/>
              </w:rPr>
              <w:t>refPriceUpDown</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现金结算期权参考价格调整项</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kern w:val="0"/>
                <w:sz w:val="20"/>
                <w:szCs w:val="20"/>
              </w:rPr>
            </w:pPr>
            <w:r>
              <w:rPr>
                <w:rFonts w:ascii="宋体" w:hAnsi="宋体" w:cs="宋体" w:hint="eastAsia"/>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p>
        </w:tc>
      </w:tr>
      <w:tr w:rsidR="00BE4CF7" w:rsidTr="00DC336F">
        <w:trPr>
          <w:trHeight w:val="270"/>
        </w:trPr>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354"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02" w:type="dxa"/>
            <w:tcBorders>
              <w:top w:val="nil"/>
              <w:left w:val="nil"/>
              <w:bottom w:val="single" w:sz="4" w:space="0" w:color="auto"/>
              <w:right w:val="single" w:sz="4" w:space="0" w:color="auto"/>
            </w:tcBorders>
            <w:vAlign w:val="center"/>
          </w:tcPr>
          <w:p w:rsidR="00BE4CF7" w:rsidRDefault="00BE4CF7"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BE4CF7" w:rsidRDefault="00BE4CF7"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BE4CF7" w:rsidRDefault="008B0E10" w:rsidP="00DC336F">
            <w:pPr>
              <w:widowControl/>
              <w:spacing w:line="240" w:lineRule="auto"/>
              <w:ind w:firstLineChars="0" w:firstLine="0"/>
              <w:rPr>
                <w:rFonts w:ascii="宋体" w:hAnsi="宋体" w:cs="宋体"/>
                <w:color w:val="000000"/>
                <w:kern w:val="0"/>
                <w:sz w:val="20"/>
                <w:szCs w:val="20"/>
              </w:rPr>
            </w:pPr>
            <w:ins w:id="701" w:author="翟羽佳" w:date="2017-04-17T14:20:00Z">
              <w:r>
                <w:rPr>
                  <w:rFonts w:ascii="宋体" w:hAnsi="宋体" w:cs="宋体" w:hint="eastAsia"/>
                  <w:color w:val="000000"/>
                  <w:kern w:val="0"/>
                  <w:sz w:val="20"/>
                  <w:szCs w:val="20"/>
                </w:rPr>
                <w:t>不大于150个字符</w:t>
              </w:r>
            </w:ins>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N32</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R55</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optionExerciseStatus</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行权状态</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J51</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accountDate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R61</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closFeeingState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平仓收费状态</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w:t>
            </w:r>
            <w:r>
              <w:rPr>
                <w:rFonts w:ascii="宋体" w:hAnsi="宋体" w:cs="宋体" w:hint="eastAsia"/>
                <w:color w:val="000000"/>
                <w:kern w:val="0"/>
                <w:sz w:val="20"/>
                <w:szCs w:val="20"/>
              </w:rPr>
              <w:t>2</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closFeeingDate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平仓收费日期</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b/>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Default="00F711DA"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p>
        </w:tc>
      </w:tr>
      <w:tr w:rsidR="00F711DA" w:rsidTr="00DC336F">
        <w:trPr>
          <w:trHeight w:val="270"/>
        </w:trPr>
        <w:tc>
          <w:tcPr>
            <w:tcW w:w="791" w:type="dxa"/>
            <w:tcBorders>
              <w:top w:val="nil"/>
              <w:left w:val="single" w:sz="4" w:space="0" w:color="auto"/>
              <w:bottom w:val="single" w:sz="4" w:space="0" w:color="auto"/>
              <w:right w:val="single" w:sz="4" w:space="0" w:color="auto"/>
            </w:tcBorders>
            <w:vAlign w:val="center"/>
          </w:tcPr>
          <w:p w:rsidR="00F711DA" w:rsidRPr="00C5616E" w:rsidRDefault="00F711DA"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354"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02"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F711DA" w:rsidRDefault="00F711DA"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F711DA" w:rsidRPr="00C5616E" w:rsidRDefault="00F711DA" w:rsidP="00DC336F">
            <w:pPr>
              <w:spacing w:line="240" w:lineRule="auto"/>
              <w:ind w:firstLineChars="0" w:firstLine="0"/>
              <w:rPr>
                <w:rFonts w:ascii="宋体" w:hAnsi="宋体"/>
                <w:color w:val="000000"/>
                <w:sz w:val="20"/>
                <w:szCs w:val="20"/>
              </w:rPr>
            </w:pPr>
            <w:r w:rsidRPr="00C5616E">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F711DA" w:rsidRPr="002C6FA6" w:rsidRDefault="00F711DA" w:rsidP="00DC336F">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BE4CF7" w:rsidRDefault="00BE4CF7">
      <w:pPr>
        <w:ind w:firstLine="480"/>
      </w:pPr>
    </w:p>
    <w:p w:rsidR="00581365" w:rsidRPr="002731D6" w:rsidRDefault="00706DDF" w:rsidP="002731D6">
      <w:pPr>
        <w:pStyle w:val="4"/>
        <w:numPr>
          <w:ilvl w:val="3"/>
          <w:numId w:val="1"/>
        </w:numPr>
        <w:rPr>
          <w:rFonts w:ascii="宋体" w:hAnsi="宋体"/>
          <w:color w:val="000000"/>
        </w:rPr>
      </w:pPr>
      <w:r w:rsidRPr="002731D6">
        <w:rPr>
          <w:rFonts w:ascii="宋体" w:hAnsi="宋体" w:hint="eastAsia"/>
          <w:color w:val="000000"/>
        </w:rPr>
        <w:t>即期远期掉期成交单历史状态查询请求和响应</w:t>
      </w:r>
    </w:p>
    <w:p w:rsidR="00581365" w:rsidRDefault="00706DDF">
      <w:pPr>
        <w:ind w:firstLineChars="0" w:firstLine="0"/>
      </w:pPr>
      <w:r>
        <w:rPr>
          <w:rFonts w:hint="eastAsia"/>
          <w:b/>
        </w:rPr>
        <w:t>功能：</w:t>
      </w:r>
      <w:r>
        <w:rPr>
          <w:rFonts w:ascii="宋体" w:hAnsi="宋体" w:hint="eastAsia"/>
          <w:color w:val="000000"/>
        </w:rPr>
        <w:t>查询即期远期掉期</w:t>
      </w:r>
      <w:r>
        <w:rPr>
          <w:rFonts w:hAnsi="黑体" w:hint="eastAsia"/>
          <w:bCs/>
          <w:kern w:val="0"/>
        </w:rPr>
        <w:t>询价成交单历史状态</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392" w:type="dxa"/>
        <w:tblLayout w:type="fixed"/>
        <w:tblLook w:val="04A0" w:firstRow="1" w:lastRow="0" w:firstColumn="1" w:lastColumn="0" w:noHBand="0" w:noVBand="1"/>
      </w:tblPr>
      <w:tblGrid>
        <w:gridCol w:w="747"/>
        <w:gridCol w:w="706"/>
        <w:gridCol w:w="2194"/>
        <w:gridCol w:w="1855"/>
        <w:gridCol w:w="772"/>
        <w:gridCol w:w="737"/>
        <w:gridCol w:w="2381"/>
      </w:tblGrid>
      <w:tr w:rsidR="00581365">
        <w:trPr>
          <w:trHeight w:val="270"/>
          <w:tblHeader/>
        </w:trPr>
        <w:tc>
          <w:tcPr>
            <w:tcW w:w="74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0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19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5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7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38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F813ED">
        <w:trPr>
          <w:trHeight w:val="270"/>
        </w:trPr>
        <w:tc>
          <w:tcPr>
            <w:tcW w:w="747"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94"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55"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72" w:type="dxa"/>
            <w:tcBorders>
              <w:top w:val="nil"/>
              <w:left w:val="nil"/>
              <w:bottom w:val="single" w:sz="4" w:space="0" w:color="auto"/>
              <w:right w:val="single" w:sz="4" w:space="0" w:color="auto"/>
            </w:tcBorders>
            <w:vAlign w:val="center"/>
          </w:tcPr>
          <w:p w:rsidR="00F813ED" w:rsidRDefault="00F813E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37" w:type="dxa"/>
            <w:tcBorders>
              <w:top w:val="nil"/>
              <w:left w:val="nil"/>
              <w:bottom w:val="single" w:sz="4" w:space="0" w:color="auto"/>
              <w:right w:val="single" w:sz="4" w:space="0" w:color="auto"/>
            </w:tcBorders>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81"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r>
      <w:tr w:rsidR="00F813ED">
        <w:trPr>
          <w:trHeight w:val="270"/>
        </w:trPr>
        <w:tc>
          <w:tcPr>
            <w:tcW w:w="747"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94"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55"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72" w:type="dxa"/>
            <w:tcBorders>
              <w:top w:val="nil"/>
              <w:left w:val="nil"/>
              <w:bottom w:val="single" w:sz="4" w:space="0" w:color="auto"/>
              <w:right w:val="single" w:sz="4" w:space="0" w:color="auto"/>
            </w:tcBorders>
            <w:vAlign w:val="center"/>
          </w:tcPr>
          <w:p w:rsidR="00F813ED" w:rsidRDefault="00F813E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37" w:type="dxa"/>
            <w:tcBorders>
              <w:top w:val="nil"/>
              <w:left w:val="nil"/>
              <w:bottom w:val="single" w:sz="4" w:space="0" w:color="auto"/>
              <w:right w:val="single" w:sz="4" w:space="0" w:color="auto"/>
            </w:tcBorders>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81"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19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1879C4">
        <w:trPr>
          <w:trHeight w:val="270"/>
        </w:trPr>
        <w:tc>
          <w:tcPr>
            <w:tcW w:w="747"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6"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2194"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855"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成交单历史状态信息数据</w:t>
            </w:r>
          </w:p>
        </w:tc>
        <w:tc>
          <w:tcPr>
            <w:tcW w:w="772"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381"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0</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9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381"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如果报价期限是非标期限，此域必填</w:t>
            </w: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N25</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actualDueDate</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实际到期日</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4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del w:id="702" w:author="翟羽佳" w:date="2017-04-13T18:05:00Z">
              <w:r w:rsidDel="00C06D80">
                <w:rPr>
                  <w:rFonts w:ascii="宋体" w:hAnsi="宋体" w:hint="eastAsia"/>
                  <w:color w:val="000000"/>
                  <w:sz w:val="20"/>
                  <w:szCs w:val="20"/>
                </w:rPr>
                <w:delText>→→</w:delText>
              </w:r>
            </w:del>
          </w:p>
        </w:tc>
        <w:tc>
          <w:tcPr>
            <w:tcW w:w="70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I20</w:t>
            </w:r>
          </w:p>
        </w:tc>
        <w:tc>
          <w:tcPr>
            <w:tcW w:w="219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85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w:t>
            </w:r>
          </w:p>
        </w:tc>
        <w:tc>
          <w:tcPr>
            <w:tcW w:w="77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C5706A">
        <w:trPr>
          <w:trHeight w:val="270"/>
          <w:ins w:id="703" w:author="翟羽佳" w:date="2017-04-13T18:04:00Z"/>
        </w:trPr>
        <w:tc>
          <w:tcPr>
            <w:tcW w:w="747" w:type="dxa"/>
            <w:tcBorders>
              <w:top w:val="nil"/>
              <w:left w:val="single" w:sz="4" w:space="0" w:color="auto"/>
              <w:bottom w:val="single" w:sz="4" w:space="0" w:color="auto"/>
              <w:right w:val="single" w:sz="4" w:space="0" w:color="auto"/>
            </w:tcBorders>
            <w:vAlign w:val="center"/>
          </w:tcPr>
          <w:p w:rsidR="00C5706A" w:rsidRDefault="00C06D80">
            <w:pPr>
              <w:widowControl/>
              <w:spacing w:line="240" w:lineRule="auto"/>
              <w:ind w:firstLineChars="0" w:firstLine="0"/>
              <w:rPr>
                <w:ins w:id="704" w:author="翟羽佳" w:date="2017-04-13T18:04:00Z"/>
                <w:rFonts w:ascii="宋体" w:hAnsi="宋体"/>
                <w:color w:val="000000"/>
                <w:sz w:val="20"/>
                <w:szCs w:val="20"/>
              </w:rPr>
            </w:pPr>
            <w:ins w:id="705" w:author="翟羽佳" w:date="2017-04-13T18:05:00Z">
              <w:r>
                <w:rPr>
                  <w:rFonts w:ascii="宋体" w:hAnsi="宋体" w:hint="eastAsia"/>
                  <w:color w:val="000000"/>
                  <w:sz w:val="20"/>
                  <w:szCs w:val="20"/>
                </w:rPr>
                <w:t>→→</w:t>
              </w:r>
            </w:ins>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ins w:id="706" w:author="翟羽佳" w:date="2017-04-13T18:04:00Z"/>
                <w:rFonts w:ascii="宋体" w:hAnsi="宋体" w:cs="宋体"/>
                <w:color w:val="000000"/>
                <w:kern w:val="0"/>
                <w:sz w:val="20"/>
                <w:szCs w:val="20"/>
              </w:rPr>
            </w:pPr>
            <w:ins w:id="707" w:author="翟羽佳" w:date="2017-04-13T18:04:00Z">
              <w:r>
                <w:rPr>
                  <w:rFonts w:ascii="宋体" w:hAnsi="宋体" w:cs="宋体"/>
                  <w:color w:val="000000"/>
                  <w:kern w:val="0"/>
                  <w:sz w:val="20"/>
                  <w:szCs w:val="20"/>
                </w:rPr>
                <w:t>W00</w:t>
              </w:r>
            </w:ins>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ins w:id="708" w:author="翟羽佳" w:date="2017-04-13T18:04:00Z"/>
                <w:rFonts w:ascii="宋体" w:hAnsi="宋体" w:cs="宋体"/>
                <w:color w:val="000000"/>
                <w:kern w:val="0"/>
                <w:sz w:val="20"/>
                <w:szCs w:val="20"/>
              </w:rPr>
            </w:pPr>
            <w:ins w:id="709" w:author="翟羽佳" w:date="2017-04-13T18:04: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ins w:id="710" w:author="翟羽佳" w:date="2017-04-13T18:04:00Z"/>
                <w:rFonts w:ascii="宋体" w:hAnsi="宋体" w:cs="宋体"/>
                <w:color w:val="000000"/>
                <w:kern w:val="0"/>
                <w:sz w:val="20"/>
                <w:szCs w:val="20"/>
              </w:rPr>
            </w:pPr>
            <w:ins w:id="711" w:author="翟羽佳" w:date="2017-04-13T18:04:00Z">
              <w:r>
                <w:rPr>
                  <w:rFonts w:ascii="宋体" w:hAnsi="宋体" w:cs="宋体" w:hint="eastAsia"/>
                  <w:color w:val="000000"/>
                  <w:kern w:val="0"/>
                  <w:sz w:val="20"/>
                  <w:szCs w:val="20"/>
                </w:rPr>
                <w:t>白银指定过户仓库</w:t>
              </w:r>
            </w:ins>
          </w:p>
        </w:tc>
        <w:tc>
          <w:tcPr>
            <w:tcW w:w="772" w:type="dxa"/>
            <w:tcBorders>
              <w:top w:val="nil"/>
              <w:left w:val="nil"/>
              <w:bottom w:val="single" w:sz="4" w:space="0" w:color="auto"/>
              <w:right w:val="single" w:sz="4" w:space="0" w:color="auto"/>
            </w:tcBorders>
            <w:vAlign w:val="center"/>
          </w:tcPr>
          <w:p w:rsidR="00C5706A" w:rsidRDefault="00C06D80">
            <w:pPr>
              <w:spacing w:line="240" w:lineRule="auto"/>
              <w:ind w:firstLineChars="0" w:firstLine="0"/>
              <w:rPr>
                <w:ins w:id="712" w:author="翟羽佳" w:date="2017-04-13T18:04:00Z"/>
                <w:rFonts w:ascii="宋体" w:hAnsi="宋体" w:cs="宋体"/>
                <w:color w:val="000000"/>
                <w:kern w:val="0"/>
                <w:sz w:val="20"/>
                <w:szCs w:val="20"/>
              </w:rPr>
            </w:pPr>
            <w:ins w:id="713" w:author="翟羽佳" w:date="2017-04-13T18:05:00Z">
              <w:r>
                <w:rPr>
                  <w:rFonts w:ascii="宋体" w:hAnsi="宋体" w:cs="宋体" w:hint="eastAsia"/>
                  <w:color w:val="000000"/>
                  <w:kern w:val="0"/>
                  <w:sz w:val="20"/>
                  <w:szCs w:val="20"/>
                </w:rPr>
                <w:t>-</w:t>
              </w:r>
            </w:ins>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ins w:id="714" w:author="翟羽佳" w:date="2017-04-13T18:04:00Z"/>
                <w:rFonts w:ascii="宋体" w:hAnsi="宋体"/>
                <w:color w:val="000000"/>
                <w:sz w:val="20"/>
                <w:szCs w:val="20"/>
              </w:rPr>
            </w:pPr>
            <w:ins w:id="715" w:author="翟羽佳" w:date="2017-04-13T18:04:00Z">
              <w:r>
                <w:rPr>
                  <w:rFonts w:ascii="宋体" w:hAnsi="宋体" w:hint="eastAsia"/>
                  <w:color w:val="000000"/>
                  <w:sz w:val="20"/>
                  <w:szCs w:val="20"/>
                </w:rPr>
                <w:t>C</w:t>
              </w:r>
            </w:ins>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ins w:id="716" w:author="翟羽佳" w:date="2017-04-13T18:04:00Z"/>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tradeBaseFieldType</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772"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72"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J71</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clearingInfo</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清算信息</w:t>
            </w:r>
          </w:p>
        </w:tc>
        <w:tc>
          <w:tcPr>
            <w:tcW w:w="772"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72"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N27</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feeingDate</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72"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color w:val="000000"/>
                <w:kern w:val="0"/>
                <w:sz w:val="20"/>
                <w:szCs w:val="20"/>
              </w:rPr>
              <w:t>X64</w:t>
            </w:r>
          </w:p>
        </w:tc>
        <w:tc>
          <w:tcPr>
            <w:tcW w:w="2194"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color w:val="000000"/>
                <w:kern w:val="0"/>
                <w:sz w:val="20"/>
                <w:szCs w:val="20"/>
              </w:rPr>
              <w:t>otcPortOperationFlag</w:t>
            </w:r>
          </w:p>
        </w:tc>
        <w:tc>
          <w:tcPr>
            <w:tcW w:w="1855"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操作类型</w:t>
            </w:r>
          </w:p>
        </w:tc>
        <w:tc>
          <w:tcPr>
            <w:tcW w:w="772"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Pr="00620380"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194"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color w:val="000000"/>
                <w:kern w:val="0"/>
                <w:sz w:val="20"/>
                <w:szCs w:val="20"/>
              </w:rPr>
              <w:t>applyTime</w:t>
            </w:r>
          </w:p>
        </w:tc>
        <w:tc>
          <w:tcPr>
            <w:tcW w:w="1855"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操作日期</w:t>
            </w:r>
          </w:p>
        </w:tc>
        <w:tc>
          <w:tcPr>
            <w:tcW w:w="772"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Pr="00620380"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w:t>
            </w:r>
          </w:p>
        </w:tc>
        <w:tc>
          <w:tcPr>
            <w:tcW w:w="706" w:type="dxa"/>
            <w:tcBorders>
              <w:top w:val="nil"/>
              <w:left w:val="single" w:sz="4" w:space="0" w:color="auto"/>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color w:val="000000"/>
                <w:kern w:val="0"/>
                <w:sz w:val="20"/>
                <w:szCs w:val="20"/>
              </w:rPr>
              <w:t>M50</w:t>
            </w:r>
          </w:p>
        </w:tc>
        <w:tc>
          <w:tcPr>
            <w:tcW w:w="2194"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color w:val="000000"/>
                <w:kern w:val="0"/>
                <w:sz w:val="20"/>
                <w:szCs w:val="20"/>
              </w:rPr>
              <w:t>brokerID</w:t>
            </w:r>
          </w:p>
        </w:tc>
        <w:tc>
          <w:tcPr>
            <w:tcW w:w="1855" w:type="dxa"/>
            <w:tcBorders>
              <w:top w:val="nil"/>
              <w:left w:val="nil"/>
              <w:bottom w:val="single" w:sz="4" w:space="0" w:color="auto"/>
              <w:right w:val="single" w:sz="4" w:space="0" w:color="auto"/>
            </w:tcBorders>
            <w:vAlign w:val="center"/>
          </w:tcPr>
          <w:p w:rsidR="00C5706A" w:rsidRPr="00620380" w:rsidRDefault="00C5706A" w:rsidP="00DC336F">
            <w:pPr>
              <w:widowControl/>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经纪机构代码</w:t>
            </w:r>
          </w:p>
        </w:tc>
        <w:tc>
          <w:tcPr>
            <w:tcW w:w="772"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s="宋体"/>
                <w:color w:val="000000"/>
                <w:kern w:val="0"/>
                <w:sz w:val="20"/>
                <w:szCs w:val="20"/>
              </w:rPr>
            </w:pPr>
            <w:r w:rsidRPr="00620380">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Pr="00620380" w:rsidRDefault="00C5706A" w:rsidP="00DC336F">
            <w:pPr>
              <w:spacing w:line="240" w:lineRule="auto"/>
              <w:ind w:firstLineChars="0" w:firstLine="0"/>
              <w:rPr>
                <w:rFonts w:ascii="宋体" w:hAnsi="宋体"/>
                <w:color w:val="000000"/>
                <w:sz w:val="20"/>
                <w:szCs w:val="20"/>
              </w:rPr>
            </w:pPr>
            <w:r w:rsidRPr="00620380">
              <w:rPr>
                <w:rFonts w:ascii="宋体" w:hAnsi="宋体" w:hint="eastAsia"/>
                <w:color w:val="000000"/>
                <w:sz w:val="20"/>
                <w:szCs w:val="20"/>
              </w:rPr>
              <w:t>C</w:t>
            </w:r>
          </w:p>
        </w:tc>
        <w:tc>
          <w:tcPr>
            <w:tcW w:w="2381" w:type="dxa"/>
            <w:tcBorders>
              <w:top w:val="nil"/>
              <w:left w:val="nil"/>
              <w:bottom w:val="single" w:sz="4" w:space="0" w:color="auto"/>
              <w:right w:val="single" w:sz="4" w:space="0" w:color="auto"/>
            </w:tcBorders>
            <w:vAlign w:val="center"/>
          </w:tcPr>
          <w:p w:rsidR="00C5706A" w:rsidRPr="00620380"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72"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trPr>
          <w:trHeight w:val="270"/>
        </w:trPr>
        <w:tc>
          <w:tcPr>
            <w:tcW w:w="747"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194"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55"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72"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81" w:type="dxa"/>
            <w:tcBorders>
              <w:top w:val="nil"/>
              <w:left w:val="nil"/>
              <w:bottom w:val="single" w:sz="4" w:space="0" w:color="auto"/>
              <w:right w:val="single" w:sz="4" w:space="0" w:color="auto"/>
            </w:tcBorders>
            <w:vAlign w:val="center"/>
          </w:tcPr>
          <w:p w:rsidR="00C5706A" w:rsidRDefault="00C5706A">
            <w:pPr>
              <w:widowControl/>
              <w:spacing w:line="240" w:lineRule="auto"/>
              <w:ind w:firstLineChars="0" w:firstLine="0"/>
              <w:rPr>
                <w:rFonts w:ascii="宋体" w:hAnsi="宋体" w:cs="宋体"/>
                <w:color w:val="000000"/>
                <w:kern w:val="0"/>
                <w:sz w:val="20"/>
                <w:szCs w:val="20"/>
              </w:rPr>
            </w:pPr>
          </w:p>
        </w:tc>
      </w:tr>
      <w:tr w:rsidR="00C5706A" w:rsidTr="00F82905">
        <w:trPr>
          <w:trHeight w:val="270"/>
        </w:trPr>
        <w:tc>
          <w:tcPr>
            <w:tcW w:w="747" w:type="dxa"/>
            <w:tcBorders>
              <w:top w:val="nil"/>
              <w:left w:val="single" w:sz="4" w:space="0" w:color="auto"/>
              <w:bottom w:val="single" w:sz="4" w:space="0" w:color="auto"/>
              <w:right w:val="single" w:sz="4" w:space="0" w:color="auto"/>
            </w:tcBorders>
            <w:vAlign w:val="center"/>
          </w:tcPr>
          <w:p w:rsidR="00C5706A" w:rsidRPr="00F82905" w:rsidRDefault="00C5706A" w:rsidP="009507C0">
            <w:pPr>
              <w:widowControl/>
              <w:spacing w:line="240" w:lineRule="auto"/>
              <w:ind w:firstLineChars="0" w:firstLine="0"/>
              <w:rPr>
                <w:rFonts w:ascii="宋体" w:hAnsi="宋体" w:cs="宋体"/>
                <w:color w:val="000000"/>
                <w:kern w:val="0"/>
                <w:sz w:val="20"/>
                <w:szCs w:val="20"/>
              </w:rPr>
            </w:pPr>
          </w:p>
        </w:tc>
        <w:tc>
          <w:tcPr>
            <w:tcW w:w="706" w:type="dxa"/>
            <w:tcBorders>
              <w:top w:val="nil"/>
              <w:left w:val="single" w:sz="4" w:space="0" w:color="auto"/>
              <w:bottom w:val="single" w:sz="4" w:space="0" w:color="auto"/>
              <w:right w:val="single" w:sz="4" w:space="0" w:color="auto"/>
            </w:tcBorders>
            <w:vAlign w:val="center"/>
          </w:tcPr>
          <w:p w:rsidR="00C5706A" w:rsidRDefault="00C5706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194" w:type="dxa"/>
            <w:tcBorders>
              <w:top w:val="nil"/>
              <w:left w:val="nil"/>
              <w:bottom w:val="single" w:sz="4" w:space="0" w:color="auto"/>
              <w:right w:val="single" w:sz="4" w:space="0" w:color="auto"/>
            </w:tcBorders>
            <w:vAlign w:val="center"/>
          </w:tcPr>
          <w:p w:rsidR="00C5706A" w:rsidRDefault="00C5706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55" w:type="dxa"/>
            <w:tcBorders>
              <w:top w:val="nil"/>
              <w:left w:val="nil"/>
              <w:bottom w:val="single" w:sz="4" w:space="0" w:color="auto"/>
              <w:right w:val="single" w:sz="4" w:space="0" w:color="auto"/>
            </w:tcBorders>
            <w:vAlign w:val="center"/>
          </w:tcPr>
          <w:p w:rsidR="00C5706A" w:rsidRDefault="00C5706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72" w:type="dxa"/>
            <w:tcBorders>
              <w:top w:val="nil"/>
              <w:left w:val="nil"/>
              <w:bottom w:val="single" w:sz="4" w:space="0" w:color="auto"/>
              <w:right w:val="single" w:sz="4" w:space="0" w:color="auto"/>
            </w:tcBorders>
            <w:vAlign w:val="center"/>
          </w:tcPr>
          <w:p w:rsidR="00C5706A" w:rsidRDefault="00C5706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37" w:type="dxa"/>
            <w:tcBorders>
              <w:top w:val="nil"/>
              <w:left w:val="nil"/>
              <w:bottom w:val="single" w:sz="4" w:space="0" w:color="auto"/>
              <w:right w:val="single" w:sz="4" w:space="0" w:color="auto"/>
            </w:tcBorders>
            <w:vAlign w:val="center"/>
          </w:tcPr>
          <w:p w:rsidR="00C5706A" w:rsidRDefault="00C5706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81" w:type="dxa"/>
            <w:tcBorders>
              <w:top w:val="nil"/>
              <w:left w:val="nil"/>
              <w:bottom w:val="single" w:sz="4" w:space="0" w:color="auto"/>
              <w:right w:val="single" w:sz="4" w:space="0" w:color="auto"/>
            </w:tcBorders>
            <w:vAlign w:val="center"/>
          </w:tcPr>
          <w:p w:rsidR="00C5706A" w:rsidRPr="002C6FA6" w:rsidRDefault="00C5706A"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Pr="002731D6" w:rsidRDefault="00706DDF" w:rsidP="002731D6">
      <w:pPr>
        <w:pStyle w:val="4"/>
        <w:numPr>
          <w:ilvl w:val="3"/>
          <w:numId w:val="1"/>
        </w:numPr>
        <w:rPr>
          <w:rFonts w:ascii="宋体" w:hAnsi="宋体"/>
          <w:color w:val="000000"/>
        </w:rPr>
      </w:pPr>
      <w:r w:rsidRPr="002731D6">
        <w:rPr>
          <w:rFonts w:ascii="宋体" w:hAnsi="宋体" w:hint="eastAsia"/>
          <w:color w:val="000000"/>
        </w:rPr>
        <w:t>拆借成交单历史状态查询请求和响应</w:t>
      </w:r>
    </w:p>
    <w:p w:rsidR="00581365" w:rsidRDefault="00706DDF">
      <w:pPr>
        <w:ind w:firstLineChars="0" w:firstLine="0"/>
      </w:pPr>
      <w:r>
        <w:rPr>
          <w:rFonts w:hint="eastAsia"/>
          <w:b/>
        </w:rPr>
        <w:t>功能：</w:t>
      </w:r>
      <w:r>
        <w:rPr>
          <w:rFonts w:ascii="宋体" w:hAnsi="宋体" w:hint="eastAsia"/>
          <w:color w:val="000000"/>
        </w:rPr>
        <w:t>查询拆借</w:t>
      </w:r>
      <w:r>
        <w:rPr>
          <w:rFonts w:hAnsi="黑体" w:hint="eastAsia"/>
          <w:bCs/>
          <w:kern w:val="0"/>
        </w:rPr>
        <w:t>询价成交单历史状态</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21" w:type="dxa"/>
        <w:tblLayout w:type="fixed"/>
        <w:tblLook w:val="04A0" w:firstRow="1" w:lastRow="0" w:firstColumn="1" w:lastColumn="0" w:noHBand="0" w:noVBand="1"/>
      </w:tblPr>
      <w:tblGrid>
        <w:gridCol w:w="791"/>
        <w:gridCol w:w="791"/>
        <w:gridCol w:w="1787"/>
        <w:gridCol w:w="1784"/>
        <w:gridCol w:w="786"/>
        <w:gridCol w:w="786"/>
        <w:gridCol w:w="2296"/>
      </w:tblGrid>
      <w:tr w:rsidR="00581365">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8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29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F813ED">
        <w:trPr>
          <w:trHeight w:val="270"/>
        </w:trPr>
        <w:tc>
          <w:tcPr>
            <w:tcW w:w="791"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87"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F813ED" w:rsidRDefault="00F813E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6"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r>
      <w:tr w:rsidR="00F813ED">
        <w:trPr>
          <w:trHeight w:val="270"/>
        </w:trPr>
        <w:tc>
          <w:tcPr>
            <w:tcW w:w="791"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87"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86" w:type="dxa"/>
            <w:tcBorders>
              <w:top w:val="nil"/>
              <w:left w:val="nil"/>
              <w:bottom w:val="single" w:sz="4" w:space="0" w:color="auto"/>
              <w:right w:val="single" w:sz="4" w:space="0" w:color="auto"/>
            </w:tcBorders>
            <w:vAlign w:val="center"/>
          </w:tcPr>
          <w:p w:rsidR="00F813ED" w:rsidRDefault="00F813E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96" w:type="dxa"/>
            <w:tcBorders>
              <w:top w:val="nil"/>
              <w:left w:val="nil"/>
              <w:bottom w:val="single" w:sz="4" w:space="0" w:color="auto"/>
              <w:right w:val="single" w:sz="4" w:space="0" w:color="auto"/>
            </w:tcBorders>
            <w:vAlign w:val="center"/>
          </w:tcPr>
          <w:p w:rsidR="00F813ED" w:rsidRDefault="00F813ED">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17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1879C4">
        <w:trPr>
          <w:trHeight w:val="270"/>
        </w:trPr>
        <w:tc>
          <w:tcPr>
            <w:tcW w:w="791"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1787"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784"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成交单历史信息数据</w:t>
            </w:r>
          </w:p>
        </w:tc>
        <w:tc>
          <w:tcPr>
            <w:tcW w:w="786"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9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K83</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lendState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w:t>
            </w:r>
            <w:r>
              <w:rPr>
                <w:rFonts w:ascii="宋体" w:hAnsi="宋体" w:cs="宋体" w:hint="eastAsia"/>
                <w:color w:val="000000"/>
                <w:kern w:val="0"/>
                <w:sz w:val="20"/>
                <w:szCs w:val="20"/>
              </w:rPr>
              <w:t>alue</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起息日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w:t>
            </w:r>
            <w:r>
              <w:rPr>
                <w:rFonts w:ascii="宋体" w:hAnsi="宋体" w:cs="宋体" w:hint="eastAsia"/>
                <w:color w:val="000000"/>
                <w:kern w:val="0"/>
                <w:sz w:val="20"/>
                <w:szCs w:val="20"/>
              </w:rPr>
              <w:t>5</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returnWareState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N25</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actualDueDate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实际到期日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N26</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payState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付息状态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付息日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N22</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actualInterestDate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实际付息日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w:t>
            </w:r>
            <w:r>
              <w:rPr>
                <w:rFonts w:ascii="宋体" w:hAnsi="宋体" w:cs="宋体" w:hint="eastAsia"/>
                <w:color w:val="000000"/>
                <w:kern w:val="0"/>
                <w:sz w:val="20"/>
                <w:szCs w:val="20"/>
              </w:rPr>
              <w:t>1</w:t>
            </w:r>
            <w:r>
              <w:rPr>
                <w:rFonts w:ascii="宋体" w:hAnsi="宋体" w:cs="宋体"/>
                <w:color w:val="000000"/>
                <w:kern w:val="0"/>
                <w:sz w:val="20"/>
                <w:szCs w:val="20"/>
              </w:rPr>
              <w:t>0</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w:t>
            </w:r>
            <w:r>
              <w:rPr>
                <w:rFonts w:ascii="宋体" w:hAnsi="宋体" w:cs="宋体"/>
                <w:color w:val="000000"/>
                <w:kern w:val="0"/>
                <w:sz w:val="20"/>
                <w:szCs w:val="20"/>
              </w:rPr>
              <w:t>WarehouseID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还金仓库</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V0</w:t>
            </w:r>
            <w:r>
              <w:rPr>
                <w:rFonts w:ascii="宋体" w:hAnsi="宋体" w:cs="宋体" w:hint="eastAsia"/>
                <w:color w:val="000000"/>
                <w:sz w:val="20"/>
                <w:szCs w:val="20"/>
              </w:rPr>
              <w:t>0</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sz w:val="20"/>
                <w:szCs w:val="20"/>
              </w:rPr>
              <w:t>varietyID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还金交割品种</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N23</w:t>
            </w:r>
          </w:p>
        </w:tc>
        <w:tc>
          <w:tcPr>
            <w:tcW w:w="17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aftMatchNo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后续成交单编号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N31</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transferFailInfo</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过户失败原因</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J51</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accountDate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39124A">
        <w:trPr>
          <w:trHeight w:val="270"/>
        </w:trPr>
        <w:tc>
          <w:tcPr>
            <w:tcW w:w="791" w:type="dxa"/>
            <w:tcBorders>
              <w:top w:val="nil"/>
              <w:left w:val="single" w:sz="4" w:space="0" w:color="auto"/>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color w:val="000000"/>
                <w:kern w:val="0"/>
                <w:sz w:val="20"/>
                <w:szCs w:val="20"/>
              </w:rPr>
              <w:t>X64</w:t>
            </w:r>
          </w:p>
        </w:tc>
        <w:tc>
          <w:tcPr>
            <w:tcW w:w="1787"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color w:val="000000"/>
                <w:kern w:val="0"/>
                <w:sz w:val="20"/>
                <w:szCs w:val="20"/>
              </w:rPr>
              <w:t>otcPortOperationFlag</w:t>
            </w:r>
          </w:p>
        </w:tc>
        <w:tc>
          <w:tcPr>
            <w:tcW w:w="1784"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操作类型</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39124A" w:rsidRPr="0039124A" w:rsidRDefault="0039124A">
            <w:pPr>
              <w:widowControl/>
              <w:spacing w:line="240" w:lineRule="auto"/>
              <w:ind w:firstLineChars="0" w:firstLine="0"/>
              <w:rPr>
                <w:rFonts w:ascii="宋体" w:hAnsi="宋体" w:cs="宋体"/>
                <w:color w:val="000000"/>
                <w:kern w:val="0"/>
                <w:sz w:val="20"/>
                <w:szCs w:val="20"/>
              </w:rPr>
            </w:pPr>
          </w:p>
        </w:tc>
      </w:tr>
      <w:tr w:rsidR="0039124A">
        <w:trPr>
          <w:trHeight w:val="270"/>
        </w:trPr>
        <w:tc>
          <w:tcPr>
            <w:tcW w:w="791" w:type="dxa"/>
            <w:tcBorders>
              <w:top w:val="nil"/>
              <w:left w:val="single" w:sz="4" w:space="0" w:color="auto"/>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39124A" w:rsidRPr="0039124A"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1787"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color w:val="000000"/>
                <w:kern w:val="0"/>
                <w:sz w:val="20"/>
                <w:szCs w:val="20"/>
              </w:rPr>
              <w:t>applyTime</w:t>
            </w:r>
          </w:p>
        </w:tc>
        <w:tc>
          <w:tcPr>
            <w:tcW w:w="1784"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操作时间</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39124A" w:rsidRPr="0039124A" w:rsidRDefault="0039124A">
            <w:pPr>
              <w:widowControl/>
              <w:spacing w:line="240" w:lineRule="auto"/>
              <w:ind w:firstLineChars="0" w:firstLine="0"/>
              <w:rPr>
                <w:rFonts w:ascii="宋体" w:hAnsi="宋体" w:cs="宋体"/>
                <w:color w:val="000000"/>
                <w:kern w:val="0"/>
                <w:sz w:val="20"/>
                <w:szCs w:val="20"/>
              </w:rPr>
            </w:pPr>
          </w:p>
        </w:tc>
      </w:tr>
      <w:tr w:rsidR="0039124A">
        <w:trPr>
          <w:trHeight w:val="270"/>
        </w:trPr>
        <w:tc>
          <w:tcPr>
            <w:tcW w:w="791" w:type="dxa"/>
            <w:tcBorders>
              <w:top w:val="nil"/>
              <w:left w:val="single" w:sz="4" w:space="0" w:color="auto"/>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color w:val="000000"/>
                <w:kern w:val="0"/>
                <w:sz w:val="20"/>
                <w:szCs w:val="20"/>
              </w:rPr>
              <w:t>K84</w:t>
            </w:r>
          </w:p>
        </w:tc>
        <w:tc>
          <w:tcPr>
            <w:tcW w:w="1787"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color w:val="000000"/>
                <w:kern w:val="0"/>
                <w:sz w:val="20"/>
                <w:szCs w:val="20"/>
              </w:rPr>
              <w:t>returnWareType</w:t>
            </w:r>
          </w:p>
        </w:tc>
        <w:tc>
          <w:tcPr>
            <w:tcW w:w="1784" w:type="dxa"/>
            <w:tcBorders>
              <w:top w:val="nil"/>
              <w:left w:val="nil"/>
              <w:bottom w:val="single" w:sz="4" w:space="0" w:color="auto"/>
              <w:right w:val="single" w:sz="4" w:space="0" w:color="auto"/>
            </w:tcBorders>
            <w:vAlign w:val="center"/>
          </w:tcPr>
          <w:p w:rsidR="0039124A" w:rsidRPr="0039124A" w:rsidRDefault="0039124A" w:rsidP="00DC336F">
            <w:pPr>
              <w:widowControl/>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还金类型</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s="宋体"/>
                <w:color w:val="000000"/>
                <w:kern w:val="0"/>
                <w:sz w:val="20"/>
                <w:szCs w:val="20"/>
              </w:rPr>
            </w:pPr>
            <w:r w:rsidRPr="0039124A">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Pr="0039124A" w:rsidRDefault="0039124A" w:rsidP="00DC336F">
            <w:pPr>
              <w:spacing w:line="240" w:lineRule="auto"/>
              <w:ind w:firstLineChars="0" w:firstLine="0"/>
              <w:rPr>
                <w:rFonts w:ascii="宋体" w:hAnsi="宋体"/>
                <w:color w:val="000000"/>
                <w:sz w:val="20"/>
                <w:szCs w:val="20"/>
              </w:rPr>
            </w:pPr>
            <w:r w:rsidRPr="0039124A">
              <w:rPr>
                <w:rFonts w:ascii="宋体" w:hAnsi="宋体" w:hint="eastAsia"/>
                <w:color w:val="000000"/>
                <w:sz w:val="20"/>
                <w:szCs w:val="20"/>
              </w:rPr>
              <w:t>C</w:t>
            </w:r>
          </w:p>
        </w:tc>
        <w:tc>
          <w:tcPr>
            <w:tcW w:w="2296" w:type="dxa"/>
            <w:tcBorders>
              <w:top w:val="nil"/>
              <w:left w:val="nil"/>
              <w:bottom w:val="single" w:sz="4" w:space="0" w:color="auto"/>
              <w:right w:val="single" w:sz="4" w:space="0" w:color="auto"/>
            </w:tcBorders>
            <w:vAlign w:val="center"/>
          </w:tcPr>
          <w:p w:rsidR="0039124A" w:rsidRPr="0039124A" w:rsidRDefault="0039124A">
            <w:pPr>
              <w:widowControl/>
              <w:spacing w:line="240" w:lineRule="auto"/>
              <w:ind w:firstLineChars="0" w:firstLine="0"/>
              <w:rPr>
                <w:rFonts w:ascii="宋体" w:hAnsi="宋体" w:cs="宋体"/>
                <w:color w:val="000000"/>
                <w:kern w:val="0"/>
                <w:sz w:val="20"/>
                <w:szCs w:val="20"/>
              </w:rPr>
            </w:pPr>
          </w:p>
        </w:tc>
      </w:tr>
      <w:tr w:rsidR="0039124A">
        <w:trPr>
          <w:trHeight w:val="270"/>
        </w:trPr>
        <w:tc>
          <w:tcPr>
            <w:tcW w:w="791" w:type="dxa"/>
            <w:tcBorders>
              <w:top w:val="nil"/>
              <w:left w:val="single" w:sz="4" w:space="0" w:color="auto"/>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87"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p>
        </w:tc>
      </w:tr>
      <w:tr w:rsidR="0039124A">
        <w:trPr>
          <w:trHeight w:val="270"/>
        </w:trPr>
        <w:tc>
          <w:tcPr>
            <w:tcW w:w="791" w:type="dxa"/>
            <w:tcBorders>
              <w:top w:val="nil"/>
              <w:left w:val="single" w:sz="4" w:space="0" w:color="auto"/>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87"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39124A" w:rsidRDefault="0039124A">
            <w:pPr>
              <w:widowControl/>
              <w:spacing w:line="240" w:lineRule="auto"/>
              <w:ind w:firstLineChars="0" w:firstLine="0"/>
              <w:rPr>
                <w:rFonts w:ascii="宋体" w:hAnsi="宋体" w:cs="宋体"/>
                <w:color w:val="000000"/>
                <w:kern w:val="0"/>
                <w:sz w:val="20"/>
                <w:szCs w:val="20"/>
              </w:rPr>
            </w:pPr>
          </w:p>
        </w:tc>
      </w:tr>
      <w:tr w:rsidR="0039124A" w:rsidTr="00F82905">
        <w:trPr>
          <w:trHeight w:val="270"/>
        </w:trPr>
        <w:tc>
          <w:tcPr>
            <w:tcW w:w="791" w:type="dxa"/>
            <w:tcBorders>
              <w:top w:val="nil"/>
              <w:left w:val="single" w:sz="4" w:space="0" w:color="auto"/>
              <w:bottom w:val="single" w:sz="4" w:space="0" w:color="auto"/>
              <w:right w:val="single" w:sz="4" w:space="0" w:color="auto"/>
            </w:tcBorders>
            <w:vAlign w:val="center"/>
          </w:tcPr>
          <w:p w:rsidR="0039124A" w:rsidRPr="00F82905" w:rsidRDefault="0039124A" w:rsidP="009507C0">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39124A" w:rsidRDefault="0039124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87" w:type="dxa"/>
            <w:tcBorders>
              <w:top w:val="nil"/>
              <w:left w:val="nil"/>
              <w:bottom w:val="single" w:sz="4" w:space="0" w:color="auto"/>
              <w:right w:val="single" w:sz="4" w:space="0" w:color="auto"/>
            </w:tcBorders>
            <w:vAlign w:val="center"/>
          </w:tcPr>
          <w:p w:rsidR="0039124A" w:rsidRDefault="0039124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39124A" w:rsidRDefault="0039124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39124A" w:rsidRDefault="0039124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39124A" w:rsidRDefault="0039124A"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296" w:type="dxa"/>
            <w:tcBorders>
              <w:top w:val="nil"/>
              <w:left w:val="nil"/>
              <w:bottom w:val="single" w:sz="4" w:space="0" w:color="auto"/>
              <w:right w:val="single" w:sz="4" w:space="0" w:color="auto"/>
            </w:tcBorders>
            <w:vAlign w:val="center"/>
          </w:tcPr>
          <w:p w:rsidR="0039124A" w:rsidRPr="002C6FA6" w:rsidRDefault="0039124A"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Pr="002731D6" w:rsidRDefault="00706DDF" w:rsidP="002731D6">
      <w:pPr>
        <w:pStyle w:val="4"/>
        <w:numPr>
          <w:ilvl w:val="3"/>
          <w:numId w:val="1"/>
        </w:numPr>
        <w:rPr>
          <w:rFonts w:ascii="宋体" w:hAnsi="宋体"/>
          <w:color w:val="000000"/>
        </w:rPr>
      </w:pPr>
      <w:r w:rsidRPr="002731D6">
        <w:rPr>
          <w:rFonts w:ascii="宋体" w:hAnsi="宋体" w:hint="eastAsia"/>
          <w:color w:val="000000"/>
        </w:rPr>
        <w:t>期权成交单历史状态查询请求和响应</w:t>
      </w:r>
    </w:p>
    <w:p w:rsidR="00581365" w:rsidRDefault="00706DDF">
      <w:pPr>
        <w:ind w:firstLineChars="0" w:firstLine="0"/>
      </w:pPr>
      <w:r>
        <w:rPr>
          <w:rFonts w:hint="eastAsia"/>
          <w:b/>
        </w:rPr>
        <w:t>功能：</w:t>
      </w:r>
      <w:r>
        <w:rPr>
          <w:rFonts w:ascii="宋体" w:hAnsi="宋体" w:hint="eastAsia"/>
          <w:color w:val="000000"/>
        </w:rPr>
        <w:t>查询期权</w:t>
      </w:r>
      <w:r>
        <w:rPr>
          <w:rFonts w:hAnsi="黑体" w:hint="eastAsia"/>
          <w:bCs/>
          <w:kern w:val="0"/>
        </w:rPr>
        <w:t>询价成交单历史状态</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791"/>
        <w:gridCol w:w="791"/>
        <w:gridCol w:w="2354"/>
        <w:gridCol w:w="1802"/>
        <w:gridCol w:w="786"/>
        <w:gridCol w:w="786"/>
        <w:gridCol w:w="1729"/>
      </w:tblGrid>
      <w:tr w:rsidR="00581365" w:rsidTr="00F813ED">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35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0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72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F813ED" w:rsidTr="00F813ED">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p>
        </w:tc>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T01</w:t>
            </w:r>
          </w:p>
        </w:tc>
        <w:tc>
          <w:tcPr>
            <w:tcW w:w="2354"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operatorID</w:t>
            </w:r>
          </w:p>
        </w:tc>
        <w:tc>
          <w:tcPr>
            <w:tcW w:w="1802"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交易员代码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29"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p>
        </w:tc>
      </w:tr>
      <w:tr w:rsidR="00F813ED" w:rsidTr="00F813ED">
        <w:trPr>
          <w:trHeight w:val="270"/>
        </w:trPr>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p>
        </w:tc>
        <w:tc>
          <w:tcPr>
            <w:tcW w:w="791" w:type="dxa"/>
            <w:tcBorders>
              <w:top w:val="single" w:sz="4" w:space="0" w:color="auto"/>
              <w:left w:val="single" w:sz="4" w:space="0" w:color="auto"/>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color w:val="000000"/>
                <w:kern w:val="0"/>
                <w:sz w:val="20"/>
                <w:szCs w:val="20"/>
              </w:rPr>
              <w:t>R10</w:t>
            </w:r>
          </w:p>
        </w:tc>
        <w:tc>
          <w:tcPr>
            <w:tcW w:w="2354"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olor w:val="000000"/>
                <w:sz w:val="20"/>
                <w:szCs w:val="20"/>
              </w:rPr>
              <w:t>institutionID</w:t>
            </w:r>
          </w:p>
        </w:tc>
        <w:tc>
          <w:tcPr>
            <w:tcW w:w="1802"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交易席位代码</w:t>
            </w:r>
          </w:p>
        </w:tc>
        <w:tc>
          <w:tcPr>
            <w:tcW w:w="786"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r>
              <w:rPr>
                <w:rFonts w:ascii="宋体" w:hAnsi="宋体" w:cs="宋体" w:hint="eastAsia"/>
                <w:color w:val="000000"/>
                <w:kern w:val="0"/>
                <w:sz w:val="20"/>
                <w:szCs w:val="20"/>
              </w:rPr>
              <w:t>M</w:t>
            </w:r>
          </w:p>
        </w:tc>
        <w:tc>
          <w:tcPr>
            <w:tcW w:w="786" w:type="dxa"/>
            <w:tcBorders>
              <w:top w:val="single" w:sz="4" w:space="0" w:color="auto"/>
              <w:left w:val="nil"/>
              <w:bottom w:val="single" w:sz="4" w:space="0" w:color="auto"/>
              <w:right w:val="single" w:sz="4" w:space="0" w:color="auto"/>
            </w:tcBorders>
            <w:shd w:val="clear" w:color="000000" w:fill="auto"/>
            <w:vAlign w:val="center"/>
          </w:tcPr>
          <w:p w:rsidR="00F813ED" w:rsidRDefault="00F813ED"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29" w:type="dxa"/>
            <w:tcBorders>
              <w:top w:val="single" w:sz="4" w:space="0" w:color="auto"/>
              <w:left w:val="nil"/>
              <w:bottom w:val="single" w:sz="4" w:space="0" w:color="auto"/>
              <w:right w:val="single" w:sz="4" w:space="0" w:color="auto"/>
            </w:tcBorders>
            <w:shd w:val="clear" w:color="000000" w:fill="auto"/>
            <w:vAlign w:val="center"/>
          </w:tcPr>
          <w:p w:rsidR="00F813ED" w:rsidRDefault="00F813ED">
            <w:pPr>
              <w:widowControl/>
              <w:spacing w:line="240" w:lineRule="auto"/>
              <w:ind w:firstLineChars="0" w:firstLine="0"/>
              <w:rPr>
                <w:rFonts w:ascii="宋体" w:hAnsi="宋体" w:cs="宋体"/>
                <w:b/>
                <w:bCs/>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3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1879C4">
        <w:trPr>
          <w:trHeight w:val="270"/>
        </w:trPr>
        <w:tc>
          <w:tcPr>
            <w:tcW w:w="791"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N62</w:t>
            </w:r>
          </w:p>
        </w:tc>
        <w:tc>
          <w:tcPr>
            <w:tcW w:w="2354"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Match</w:t>
            </w:r>
            <w:r>
              <w:rPr>
                <w:rFonts w:ascii="宋体" w:hAnsi="宋体" w:cs="宋体" w:hint="eastAsia"/>
                <w:color w:val="000000"/>
                <w:kern w:val="0"/>
                <w:sz w:val="20"/>
                <w:szCs w:val="20"/>
              </w:rPr>
              <w:t>TicketInfoData]</w:t>
            </w:r>
          </w:p>
        </w:tc>
        <w:tc>
          <w:tcPr>
            <w:tcW w:w="1802"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成交单历史信息数据</w:t>
            </w:r>
          </w:p>
        </w:tc>
        <w:tc>
          <w:tcPr>
            <w:tcW w:w="786"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72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{otcMatchTicketInfo}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I56</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行权日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R63</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actualExerciseDate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实际行权日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S</w:t>
            </w:r>
            <w:r>
              <w:rPr>
                <w:rFonts w:ascii="宋体" w:hAnsi="宋体" w:cs="宋体" w:hint="eastAsia"/>
                <w:color w:val="000000"/>
                <w:kern w:val="0"/>
                <w:sz w:val="20"/>
                <w:szCs w:val="20"/>
              </w:rPr>
              <w:t>ettle</w:t>
            </w:r>
            <w:r>
              <w:rPr>
                <w:rFonts w:ascii="宋体" w:hAnsi="宋体" w:cs="宋体"/>
                <w:color w:val="000000"/>
                <w:kern w:val="0"/>
                <w:sz w:val="20"/>
                <w:szCs w:val="20"/>
              </w:rPr>
              <w:t>A</w:t>
            </w:r>
            <w:r>
              <w:rPr>
                <w:rFonts w:ascii="宋体" w:hAnsi="宋体" w:cs="宋体" w:hint="eastAsia"/>
                <w:color w:val="000000"/>
                <w:kern w:val="0"/>
                <w:sz w:val="20"/>
                <w:szCs w:val="20"/>
              </w:rPr>
              <w:t>ccounts</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结算日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N22</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actualInterestDate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实际结算日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I60</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kern w:val="0"/>
                <w:sz w:val="20"/>
                <w:szCs w:val="20"/>
              </w:rPr>
              <w:t>optionMoney</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R53</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optionPaymentState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权利金支付状态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R54</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optionPaymentClearInfo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权利金清算信息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权利金支付日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R52</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actualOptionPayDate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实际权利金支付日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R56</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closPositionAmount</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w:t>
            </w:r>
            <w:r>
              <w:rPr>
                <w:rFonts w:ascii="宋体" w:hAnsi="宋体" w:cs="宋体" w:hint="eastAsia"/>
                <w:color w:val="000000"/>
                <w:kern w:val="0"/>
                <w:sz w:val="20"/>
                <w:szCs w:val="20"/>
              </w:rPr>
              <w:t>7</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closPositionPaymentState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平仓权利金支付状态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R58</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closOptionPaymentClearInfo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平仓权利金清算信息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R59</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closOptionPayDate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平仓权利金支付日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w:t>
            </w:r>
            <w:r>
              <w:rPr>
                <w:rFonts w:ascii="宋体" w:hAnsi="宋体" w:cs="宋体" w:hint="eastAsia"/>
                <w:color w:val="000000"/>
                <w:kern w:val="0"/>
                <w:sz w:val="20"/>
                <w:szCs w:val="20"/>
              </w:rPr>
              <w:t>60</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actualClosOptionPayDate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实际平仓权利金支付日</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R50</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exerciseRegNO</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行权交易成交单号</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N32</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otcMatchTicketState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R55</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optionExerciseStatus</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J73</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feeingState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J51</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accountDate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收费日期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R61</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closFeeingState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平仓收费状态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R6</w:t>
            </w:r>
            <w:r>
              <w:rPr>
                <w:rFonts w:ascii="宋体" w:hAnsi="宋体" w:cs="宋体" w:hint="eastAsia"/>
                <w:color w:val="000000"/>
                <w:kern w:val="0"/>
                <w:sz w:val="20"/>
                <w:szCs w:val="20"/>
              </w:rPr>
              <w:t>2</w:t>
            </w:r>
          </w:p>
        </w:tc>
        <w:tc>
          <w:tcPr>
            <w:tcW w:w="23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closFeeingDate</w:t>
            </w:r>
          </w:p>
        </w:tc>
        <w:tc>
          <w:tcPr>
            <w:tcW w:w="180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平仓收费日期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EA76EC">
        <w:trPr>
          <w:trHeight w:val="270"/>
        </w:trPr>
        <w:tc>
          <w:tcPr>
            <w:tcW w:w="791" w:type="dxa"/>
            <w:tcBorders>
              <w:top w:val="nil"/>
              <w:left w:val="single" w:sz="4" w:space="0" w:color="auto"/>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olor w:val="000000"/>
                <w:sz w:val="20"/>
                <w:szCs w:val="20"/>
              </w:rPr>
            </w:pPr>
            <w:r w:rsidRPr="00B709DC">
              <w:rPr>
                <w:rFonts w:ascii="宋体" w:hAnsi="宋体" w:hint="eastAsia"/>
                <w:color w:val="000000"/>
                <w:sz w:val="20"/>
                <w:szCs w:val="20"/>
              </w:rPr>
              <w:lastRenderedPageBreak/>
              <w:t>→</w:t>
            </w:r>
          </w:p>
        </w:tc>
        <w:tc>
          <w:tcPr>
            <w:tcW w:w="791" w:type="dxa"/>
            <w:tcBorders>
              <w:top w:val="nil"/>
              <w:left w:val="single" w:sz="4" w:space="0" w:color="auto"/>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s="宋体"/>
                <w:color w:val="000000"/>
                <w:kern w:val="0"/>
                <w:sz w:val="20"/>
                <w:szCs w:val="20"/>
              </w:rPr>
            </w:pPr>
            <w:r w:rsidRPr="00B709DC">
              <w:rPr>
                <w:rFonts w:ascii="宋体" w:hAnsi="宋体" w:cs="宋体"/>
                <w:color w:val="000000"/>
                <w:kern w:val="0"/>
                <w:sz w:val="20"/>
                <w:szCs w:val="20"/>
              </w:rPr>
              <w:t>X64</w:t>
            </w:r>
          </w:p>
        </w:tc>
        <w:tc>
          <w:tcPr>
            <w:tcW w:w="2354" w:type="dxa"/>
            <w:tcBorders>
              <w:top w:val="nil"/>
              <w:left w:val="nil"/>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s="宋体"/>
                <w:color w:val="000000"/>
                <w:kern w:val="0"/>
                <w:sz w:val="20"/>
                <w:szCs w:val="20"/>
              </w:rPr>
            </w:pPr>
            <w:r w:rsidRPr="00B709DC">
              <w:rPr>
                <w:rFonts w:ascii="宋体" w:hAnsi="宋体" w:cs="宋体"/>
                <w:color w:val="000000"/>
                <w:kern w:val="0"/>
                <w:sz w:val="20"/>
                <w:szCs w:val="20"/>
              </w:rPr>
              <w:t>otcPortOperationFlag</w:t>
            </w:r>
          </w:p>
        </w:tc>
        <w:tc>
          <w:tcPr>
            <w:tcW w:w="1802" w:type="dxa"/>
            <w:tcBorders>
              <w:top w:val="nil"/>
              <w:left w:val="nil"/>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s="宋体"/>
                <w:color w:val="000000"/>
                <w:kern w:val="0"/>
                <w:sz w:val="20"/>
                <w:szCs w:val="20"/>
              </w:rPr>
            </w:pPr>
            <w:r w:rsidRPr="00B709DC">
              <w:rPr>
                <w:rFonts w:ascii="宋体" w:hAnsi="宋体" w:cs="宋体" w:hint="eastAsia"/>
                <w:color w:val="000000"/>
                <w:kern w:val="0"/>
                <w:sz w:val="20"/>
                <w:szCs w:val="20"/>
              </w:rPr>
              <w:t>操作类型</w:t>
            </w:r>
          </w:p>
        </w:tc>
        <w:tc>
          <w:tcPr>
            <w:tcW w:w="786" w:type="dxa"/>
            <w:tcBorders>
              <w:top w:val="nil"/>
              <w:left w:val="nil"/>
              <w:bottom w:val="single" w:sz="4" w:space="0" w:color="auto"/>
              <w:right w:val="single" w:sz="4" w:space="0" w:color="auto"/>
            </w:tcBorders>
            <w:vAlign w:val="center"/>
          </w:tcPr>
          <w:p w:rsidR="00EA76EC" w:rsidRPr="00B709DC" w:rsidRDefault="00EA76EC" w:rsidP="00DC336F">
            <w:pPr>
              <w:spacing w:line="240" w:lineRule="auto"/>
              <w:ind w:firstLineChars="0" w:firstLine="0"/>
              <w:rPr>
                <w:rFonts w:ascii="宋体" w:hAnsi="宋体" w:cs="宋体"/>
                <w:color w:val="000000"/>
                <w:kern w:val="0"/>
                <w:sz w:val="20"/>
                <w:szCs w:val="20"/>
              </w:rPr>
            </w:pPr>
            <w:r w:rsidRPr="00B709DC">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EA76EC" w:rsidRPr="00B709DC" w:rsidRDefault="00EA76EC" w:rsidP="00DC336F">
            <w:pPr>
              <w:spacing w:line="240" w:lineRule="auto"/>
              <w:ind w:firstLineChars="0" w:firstLine="0"/>
              <w:rPr>
                <w:rFonts w:ascii="宋体" w:hAnsi="宋体"/>
                <w:color w:val="000000"/>
                <w:sz w:val="20"/>
                <w:szCs w:val="20"/>
              </w:rPr>
            </w:pPr>
            <w:r w:rsidRPr="00B709DC">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b/>
                <w:color w:val="000000"/>
                <w:kern w:val="0"/>
                <w:sz w:val="20"/>
                <w:szCs w:val="20"/>
              </w:rPr>
            </w:pPr>
          </w:p>
        </w:tc>
      </w:tr>
      <w:tr w:rsidR="00EA76EC">
        <w:trPr>
          <w:trHeight w:val="270"/>
        </w:trPr>
        <w:tc>
          <w:tcPr>
            <w:tcW w:w="791" w:type="dxa"/>
            <w:tcBorders>
              <w:top w:val="nil"/>
              <w:left w:val="single" w:sz="4" w:space="0" w:color="auto"/>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olor w:val="000000"/>
                <w:sz w:val="20"/>
                <w:szCs w:val="20"/>
              </w:rPr>
            </w:pPr>
            <w:r w:rsidRPr="00B709DC">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EA76EC" w:rsidRPr="00B709DC" w:rsidRDefault="00E14E26" w:rsidP="00DC336F">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354" w:type="dxa"/>
            <w:tcBorders>
              <w:top w:val="nil"/>
              <w:left w:val="nil"/>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s="宋体"/>
                <w:color w:val="000000"/>
                <w:kern w:val="0"/>
                <w:sz w:val="20"/>
                <w:szCs w:val="20"/>
              </w:rPr>
            </w:pPr>
            <w:r w:rsidRPr="00B709DC">
              <w:rPr>
                <w:rFonts w:ascii="宋体" w:hAnsi="宋体" w:cs="宋体"/>
                <w:color w:val="000000"/>
                <w:kern w:val="0"/>
                <w:sz w:val="20"/>
                <w:szCs w:val="20"/>
              </w:rPr>
              <w:t>applyTime</w:t>
            </w:r>
          </w:p>
        </w:tc>
        <w:tc>
          <w:tcPr>
            <w:tcW w:w="1802" w:type="dxa"/>
            <w:tcBorders>
              <w:top w:val="nil"/>
              <w:left w:val="nil"/>
              <w:bottom w:val="single" w:sz="4" w:space="0" w:color="auto"/>
              <w:right w:val="single" w:sz="4" w:space="0" w:color="auto"/>
            </w:tcBorders>
            <w:vAlign w:val="center"/>
          </w:tcPr>
          <w:p w:rsidR="00EA76EC" w:rsidRPr="00B709DC" w:rsidRDefault="00EA76EC" w:rsidP="00DC336F">
            <w:pPr>
              <w:widowControl/>
              <w:spacing w:line="240" w:lineRule="auto"/>
              <w:ind w:firstLineChars="0" w:firstLine="0"/>
              <w:rPr>
                <w:rFonts w:ascii="宋体" w:hAnsi="宋体" w:cs="宋体"/>
                <w:color w:val="000000"/>
                <w:kern w:val="0"/>
                <w:sz w:val="20"/>
                <w:szCs w:val="20"/>
              </w:rPr>
            </w:pPr>
            <w:r w:rsidRPr="00B709DC">
              <w:rPr>
                <w:rFonts w:ascii="宋体" w:hAnsi="宋体" w:cs="宋体" w:hint="eastAsia"/>
                <w:color w:val="000000"/>
                <w:kern w:val="0"/>
                <w:sz w:val="20"/>
                <w:szCs w:val="20"/>
              </w:rPr>
              <w:t>操作时间</w:t>
            </w:r>
          </w:p>
        </w:tc>
        <w:tc>
          <w:tcPr>
            <w:tcW w:w="786" w:type="dxa"/>
            <w:tcBorders>
              <w:top w:val="nil"/>
              <w:left w:val="nil"/>
              <w:bottom w:val="single" w:sz="4" w:space="0" w:color="auto"/>
              <w:right w:val="single" w:sz="4" w:space="0" w:color="auto"/>
            </w:tcBorders>
            <w:vAlign w:val="center"/>
          </w:tcPr>
          <w:p w:rsidR="00EA76EC" w:rsidRPr="00B709DC" w:rsidRDefault="00EA76EC" w:rsidP="00DC336F">
            <w:pPr>
              <w:spacing w:line="240" w:lineRule="auto"/>
              <w:ind w:firstLineChars="0" w:firstLine="0"/>
              <w:rPr>
                <w:rFonts w:ascii="宋体" w:hAnsi="宋体" w:cs="宋体"/>
                <w:color w:val="000000"/>
                <w:kern w:val="0"/>
                <w:sz w:val="20"/>
                <w:szCs w:val="20"/>
              </w:rPr>
            </w:pPr>
            <w:r w:rsidRPr="00B709DC">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EA76EC" w:rsidRPr="00B709DC" w:rsidRDefault="00EA76EC" w:rsidP="00DC336F">
            <w:pPr>
              <w:spacing w:line="240" w:lineRule="auto"/>
              <w:ind w:firstLineChars="0" w:firstLine="0"/>
              <w:rPr>
                <w:rFonts w:ascii="宋体" w:hAnsi="宋体"/>
                <w:color w:val="000000"/>
                <w:sz w:val="20"/>
                <w:szCs w:val="20"/>
              </w:rPr>
            </w:pPr>
            <w:r w:rsidRPr="00B709DC">
              <w:rPr>
                <w:rFonts w:ascii="宋体" w:hAnsi="宋体" w:hint="eastAsia"/>
                <w:color w:val="000000"/>
                <w:sz w:val="20"/>
                <w:szCs w:val="20"/>
              </w:rPr>
              <w:t>C</w:t>
            </w:r>
          </w:p>
        </w:tc>
        <w:tc>
          <w:tcPr>
            <w:tcW w:w="1729"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b/>
                <w:color w:val="000000"/>
                <w:kern w:val="0"/>
                <w:sz w:val="20"/>
                <w:szCs w:val="20"/>
              </w:rPr>
            </w:pPr>
          </w:p>
        </w:tc>
      </w:tr>
      <w:tr w:rsidR="00EA76EC">
        <w:trPr>
          <w:trHeight w:val="270"/>
        </w:trPr>
        <w:tc>
          <w:tcPr>
            <w:tcW w:w="791" w:type="dxa"/>
            <w:tcBorders>
              <w:top w:val="nil"/>
              <w:left w:val="single" w:sz="4" w:space="0" w:color="auto"/>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354"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02"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EA76EC" w:rsidRDefault="00EA76EC">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p>
        </w:tc>
      </w:tr>
      <w:tr w:rsidR="00EA76EC">
        <w:trPr>
          <w:trHeight w:val="270"/>
        </w:trPr>
        <w:tc>
          <w:tcPr>
            <w:tcW w:w="791" w:type="dxa"/>
            <w:tcBorders>
              <w:top w:val="nil"/>
              <w:left w:val="single" w:sz="4" w:space="0" w:color="auto"/>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354"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02"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EA76EC" w:rsidRDefault="00EA76EC">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EA76EC" w:rsidRDefault="00EA76EC">
            <w:pPr>
              <w:widowControl/>
              <w:spacing w:line="240" w:lineRule="auto"/>
              <w:ind w:firstLineChars="0" w:firstLine="0"/>
              <w:rPr>
                <w:rFonts w:ascii="宋体" w:hAnsi="宋体" w:cs="宋体"/>
                <w:color w:val="000000"/>
                <w:kern w:val="0"/>
                <w:sz w:val="20"/>
                <w:szCs w:val="20"/>
              </w:rPr>
            </w:pPr>
          </w:p>
        </w:tc>
      </w:tr>
      <w:tr w:rsidR="00EA76EC" w:rsidTr="00F82905">
        <w:trPr>
          <w:trHeight w:val="270"/>
        </w:trPr>
        <w:tc>
          <w:tcPr>
            <w:tcW w:w="791" w:type="dxa"/>
            <w:tcBorders>
              <w:top w:val="nil"/>
              <w:left w:val="single" w:sz="4" w:space="0" w:color="auto"/>
              <w:bottom w:val="single" w:sz="4" w:space="0" w:color="auto"/>
              <w:right w:val="single" w:sz="4" w:space="0" w:color="auto"/>
            </w:tcBorders>
            <w:vAlign w:val="center"/>
          </w:tcPr>
          <w:p w:rsidR="00EA76EC" w:rsidRPr="00F82905" w:rsidRDefault="00EA76EC" w:rsidP="009507C0">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EA76EC" w:rsidRDefault="00EA76E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354" w:type="dxa"/>
            <w:tcBorders>
              <w:top w:val="nil"/>
              <w:left w:val="nil"/>
              <w:bottom w:val="single" w:sz="4" w:space="0" w:color="auto"/>
              <w:right w:val="single" w:sz="4" w:space="0" w:color="auto"/>
            </w:tcBorders>
            <w:vAlign w:val="center"/>
          </w:tcPr>
          <w:p w:rsidR="00EA76EC" w:rsidRDefault="00EA76E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02" w:type="dxa"/>
            <w:tcBorders>
              <w:top w:val="nil"/>
              <w:left w:val="nil"/>
              <w:bottom w:val="single" w:sz="4" w:space="0" w:color="auto"/>
              <w:right w:val="single" w:sz="4" w:space="0" w:color="auto"/>
            </w:tcBorders>
            <w:vAlign w:val="center"/>
          </w:tcPr>
          <w:p w:rsidR="00EA76EC" w:rsidRDefault="00EA76E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EA76EC" w:rsidRDefault="00EA76E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EA76EC" w:rsidRPr="00F82905" w:rsidRDefault="00EA76EC" w:rsidP="00F82905">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M</w:t>
            </w:r>
          </w:p>
        </w:tc>
        <w:tc>
          <w:tcPr>
            <w:tcW w:w="1729" w:type="dxa"/>
            <w:tcBorders>
              <w:top w:val="nil"/>
              <w:left w:val="nil"/>
              <w:bottom w:val="single" w:sz="4" w:space="0" w:color="auto"/>
              <w:right w:val="single" w:sz="4" w:space="0" w:color="auto"/>
            </w:tcBorders>
            <w:vAlign w:val="center"/>
          </w:tcPr>
          <w:p w:rsidR="00EA76EC" w:rsidRPr="002C6FA6" w:rsidRDefault="00EA76E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询价即远掉交易到期清算单查询请求和响应</w:t>
      </w:r>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即远掉交易到期清算单查询</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532" w:type="dxa"/>
        <w:tblInd w:w="93" w:type="dxa"/>
        <w:tblLayout w:type="fixed"/>
        <w:tblLook w:val="04A0" w:firstRow="1" w:lastRow="0" w:firstColumn="1" w:lastColumn="0" w:noHBand="0" w:noVBand="1"/>
      </w:tblPr>
      <w:tblGrid>
        <w:gridCol w:w="866"/>
        <w:gridCol w:w="709"/>
        <w:gridCol w:w="2016"/>
        <w:gridCol w:w="2095"/>
        <w:gridCol w:w="798"/>
        <w:gridCol w:w="798"/>
        <w:gridCol w:w="2250"/>
      </w:tblGrid>
      <w:tr w:rsidR="002C3A6F" w:rsidTr="00DC336F">
        <w:trPr>
          <w:trHeight w:val="225"/>
          <w:tblHeader/>
        </w:trPr>
        <w:tc>
          <w:tcPr>
            <w:tcW w:w="8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09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中文域名</w:t>
            </w:r>
          </w:p>
        </w:tc>
        <w:tc>
          <w:tcPr>
            <w:tcW w:w="798"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98"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2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2C3A6F" w:rsidRDefault="002C3A6F"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016"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095"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vAlign w:val="center"/>
          </w:tcPr>
          <w:p w:rsidR="002C3A6F" w:rsidRDefault="002C3A6F"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vAlign w:val="center"/>
          </w:tcPr>
          <w:p w:rsidR="002C3A6F" w:rsidRDefault="002C3A6F"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016"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095" w:type="dxa"/>
            <w:vAlign w:val="center"/>
          </w:tcPr>
          <w:p w:rsidR="002C3A6F" w:rsidRDefault="002C3A6F"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vAlign w:val="center"/>
          </w:tcPr>
          <w:p w:rsidR="002C3A6F" w:rsidRDefault="002C3A6F"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vAlign w:val="center"/>
          </w:tcPr>
          <w:p w:rsidR="002C3A6F" w:rsidRDefault="002C3A6F"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开始日期</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T</w:t>
            </w:r>
            <w:r>
              <w:rPr>
                <w:rFonts w:ascii="宋体" w:hAnsi="宋体" w:hint="eastAsia"/>
                <w:color w:val="000000"/>
                <w:sz w:val="20"/>
                <w:szCs w:val="20"/>
              </w:rPr>
              <w:t>19</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结束日期</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合约数据</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instID</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866" w:type="dxa"/>
            <w:vAlign w:val="center"/>
          </w:tcPr>
          <w:p w:rsidR="002C3A6F" w:rsidRDefault="002C3A6F" w:rsidP="00DC336F">
            <w:pPr>
              <w:spacing w:line="240" w:lineRule="auto"/>
              <w:ind w:firstLineChars="0" w:firstLine="0"/>
              <w:rPr>
                <w:rFonts w:ascii="宋体" w:hAnsi="宋体"/>
                <w:color w:val="000000"/>
                <w:sz w:val="20"/>
                <w:szCs w:val="20"/>
              </w:rPr>
            </w:pPr>
          </w:p>
        </w:tc>
        <w:tc>
          <w:tcPr>
            <w:tcW w:w="709"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X65</w:t>
            </w:r>
          </w:p>
        </w:tc>
        <w:tc>
          <w:tcPr>
            <w:tcW w:w="2016"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2095"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清算状态</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98"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50" w:type="dxa"/>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0，清算失败；1，清算成功</w:t>
            </w:r>
          </w:p>
        </w:tc>
      </w:tr>
      <w:tr w:rsidR="001879C4" w:rsidTr="00DC336F">
        <w:trPr>
          <w:trHeight w:val="225"/>
        </w:trPr>
        <w:tc>
          <w:tcPr>
            <w:tcW w:w="866"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color w:val="000000"/>
                <w:sz w:val="20"/>
                <w:szCs w:val="20"/>
              </w:rPr>
              <w:t>J90</w:t>
            </w:r>
          </w:p>
        </w:tc>
        <w:tc>
          <w:tcPr>
            <w:tcW w:w="2016"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[clearTicket</w:t>
            </w:r>
            <w:r>
              <w:rPr>
                <w:rFonts w:ascii="宋体" w:hAnsi="宋体"/>
                <w:color w:val="000000"/>
                <w:sz w:val="20"/>
                <w:szCs w:val="20"/>
              </w:rPr>
              <w:t>Info</w:t>
            </w:r>
            <w:r>
              <w:rPr>
                <w:rFonts w:ascii="宋体" w:hAnsi="宋体" w:hint="eastAsia"/>
                <w:color w:val="000000"/>
                <w:sz w:val="20"/>
                <w:szCs w:val="20"/>
              </w:rPr>
              <w:t>Data]</w:t>
            </w:r>
          </w:p>
        </w:tc>
        <w:tc>
          <w:tcPr>
            <w:tcW w:w="2095"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清算单数据</w:t>
            </w:r>
          </w:p>
        </w:tc>
        <w:tc>
          <w:tcPr>
            <w:tcW w:w="798"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250"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2C3A6F" w:rsidTr="00DC336F">
        <w:trPr>
          <w:trHeight w:val="225"/>
        </w:trPr>
        <w:tc>
          <w:tcPr>
            <w:tcW w:w="86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p>
        </w:tc>
        <w:tc>
          <w:tcPr>
            <w:tcW w:w="201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{clearTicket</w:t>
            </w:r>
            <w:r>
              <w:rPr>
                <w:rFonts w:ascii="宋体" w:hAnsi="宋体"/>
                <w:color w:val="000000"/>
                <w:sz w:val="20"/>
                <w:szCs w:val="20"/>
              </w:rPr>
              <w:t>Info</w:t>
            </w:r>
            <w:r>
              <w:rPr>
                <w:rFonts w:ascii="宋体" w:hAnsi="宋体" w:hint="eastAsia"/>
                <w:color w:val="000000"/>
                <w:sz w:val="20"/>
                <w:szCs w:val="20"/>
              </w:rPr>
              <w:t>}</w:t>
            </w:r>
          </w:p>
        </w:tc>
        <w:tc>
          <w:tcPr>
            <w:tcW w:w="2095"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清算单</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p>
        </w:tc>
      </w:tr>
      <w:tr w:rsidR="002C3A6F" w:rsidTr="00DC336F">
        <w:trPr>
          <w:trHeight w:val="225"/>
        </w:trPr>
        <w:tc>
          <w:tcPr>
            <w:tcW w:w="86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J50</w:t>
            </w:r>
          </w:p>
        </w:tc>
        <w:tc>
          <w:tcPr>
            <w:tcW w:w="201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settleDate</w:t>
            </w:r>
          </w:p>
        </w:tc>
        <w:tc>
          <w:tcPr>
            <w:tcW w:w="2095"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生成时间</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生成清算单的时间</w:t>
            </w:r>
          </w:p>
        </w:tc>
      </w:tr>
      <w:tr w:rsidR="002C3A6F" w:rsidTr="00DC336F">
        <w:trPr>
          <w:trHeight w:val="225"/>
        </w:trPr>
        <w:tc>
          <w:tcPr>
            <w:tcW w:w="86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olor w:val="000000"/>
                <w:sz w:val="20"/>
                <w:szCs w:val="20"/>
              </w:rPr>
              <w:t>J74</w:t>
            </w:r>
          </w:p>
        </w:tc>
        <w:tc>
          <w:tcPr>
            <w:tcW w:w="201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clearTicketID</w:t>
            </w:r>
          </w:p>
        </w:tc>
        <w:tc>
          <w:tcPr>
            <w:tcW w:w="2095"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询价即远掉到期清算单编号</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2C3A6F" w:rsidTr="00DC336F">
        <w:trPr>
          <w:trHeight w:val="225"/>
        </w:trPr>
        <w:tc>
          <w:tcPr>
            <w:tcW w:w="86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016" w:type="dxa"/>
            <w:tcBorders>
              <w:top w:val="nil"/>
              <w:left w:val="single" w:sz="4" w:space="0" w:color="auto"/>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2095"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2C3A6F" w:rsidRDefault="002C3A6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095" w:type="dxa"/>
            <w:tcBorders>
              <w:top w:val="nil"/>
              <w:left w:val="nil"/>
              <w:bottom w:val="single" w:sz="4" w:space="0" w:color="auto"/>
              <w:right w:val="single" w:sz="4" w:space="0" w:color="auto"/>
            </w:tcBorders>
            <w:vAlign w:val="center"/>
          </w:tcPr>
          <w:p w:rsidR="00CC0F4E" w:rsidRDefault="00CC0F4E"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0-买入方；1-卖出方</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s="宋体"/>
                <w:color w:val="000000"/>
                <w:kern w:val="0"/>
                <w:sz w:val="20"/>
                <w:szCs w:val="20"/>
              </w:rPr>
            </w:pP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memberID</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20</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seatID</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会员席位代码</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30</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33</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clientAbbr</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客户简称</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35</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clientEabbr</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客户英文简称</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instID</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O06</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price</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价格</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CC0F4E" w:rsidTr="00DC336F">
        <w:trPr>
          <w:trHeight w:val="225"/>
        </w:trPr>
        <w:tc>
          <w:tcPr>
            <w:tcW w:w="86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O64</w:t>
            </w:r>
          </w:p>
        </w:tc>
        <w:tc>
          <w:tcPr>
            <w:tcW w:w="2016" w:type="dxa"/>
            <w:tcBorders>
              <w:top w:val="nil"/>
              <w:left w:val="single" w:sz="4" w:space="0" w:color="auto"/>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color w:val="000000"/>
                <w:sz w:val="20"/>
                <w:szCs w:val="20"/>
              </w:rPr>
              <w:t>tradeVolume</w:t>
            </w:r>
          </w:p>
        </w:tc>
        <w:tc>
          <w:tcPr>
            <w:tcW w:w="2095"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数量(手）</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CC0F4E" w:rsidRDefault="00CC0F4E"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051F19" w:rsidTr="00DC336F">
        <w:trPr>
          <w:trHeight w:val="225"/>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17" w:author="翟羽佳" w:date="2017-04-20T16:27:00Z">
              <w:r>
                <w:rPr>
                  <w:rFonts w:ascii="宋体" w:hAnsi="宋体" w:hint="eastAsia"/>
                  <w:color w:val="000000"/>
                  <w:sz w:val="20"/>
                  <w:szCs w:val="20"/>
                </w:rPr>
                <w:t>N80</w:t>
              </w:r>
            </w:ins>
            <w:del w:id="718" w:author="翟羽佳" w:date="2017-04-20T16:27:00Z">
              <w:r w:rsidDel="00165C37">
                <w:rPr>
                  <w:rFonts w:ascii="宋体" w:hAnsi="宋体"/>
                  <w:color w:val="000000"/>
                  <w:sz w:val="20"/>
                  <w:szCs w:val="20"/>
                </w:rPr>
                <w:delText>Q25</w:delText>
              </w:r>
            </w:del>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19" w:author="翟羽佳" w:date="2017-04-20T16:27:00Z">
              <w:r>
                <w:rPr>
                  <w:rFonts w:ascii="宋体" w:hAnsi="宋体" w:cs="宋体" w:hint="eastAsia"/>
                  <w:color w:val="000000"/>
                  <w:kern w:val="0"/>
                  <w:sz w:val="20"/>
                  <w:szCs w:val="20"/>
                </w:rPr>
                <w:t>OTC</w:t>
              </w:r>
              <w:r>
                <w:rPr>
                  <w:rFonts w:ascii="宋体" w:hAnsi="宋体"/>
                  <w:color w:val="000000"/>
                  <w:sz w:val="20"/>
                  <w:szCs w:val="20"/>
                </w:rPr>
                <w:t>tradeWeight</w:t>
              </w:r>
            </w:ins>
            <w:del w:id="720" w:author="翟羽佳" w:date="2017-04-20T16:27:00Z">
              <w:r w:rsidDel="00165C37">
                <w:rPr>
                  <w:rFonts w:ascii="宋体" w:hAnsi="宋体"/>
                  <w:color w:val="000000"/>
                  <w:sz w:val="20"/>
                  <w:szCs w:val="20"/>
                </w:rPr>
                <w:delText>tradeWeight</w:delText>
              </w:r>
            </w:del>
          </w:p>
        </w:tc>
        <w:tc>
          <w:tcPr>
            <w:tcW w:w="2095" w:type="dxa"/>
            <w:tcBorders>
              <w:top w:val="nil"/>
              <w:left w:val="nil"/>
              <w:bottom w:val="single" w:sz="4" w:space="0" w:color="auto"/>
              <w:right w:val="single" w:sz="4" w:space="0" w:color="auto"/>
            </w:tcBorders>
            <w:vAlign w:val="center"/>
          </w:tcPr>
          <w:p w:rsidR="00051F19" w:rsidRDefault="00051F19" w:rsidP="009E69E6">
            <w:pPr>
              <w:spacing w:line="240" w:lineRule="auto"/>
              <w:ind w:firstLineChars="0" w:firstLine="0"/>
              <w:rPr>
                <w:rFonts w:ascii="宋体" w:hAnsi="宋体"/>
                <w:color w:val="000000"/>
                <w:sz w:val="20"/>
                <w:szCs w:val="20"/>
              </w:rPr>
            </w:pPr>
            <w:r>
              <w:rPr>
                <w:rFonts w:ascii="宋体" w:hAnsi="宋体" w:hint="eastAsia"/>
                <w:color w:val="000000"/>
                <w:sz w:val="20"/>
                <w:szCs w:val="20"/>
              </w:rPr>
              <w:t>重量</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051F19" w:rsidTr="00DC336F">
        <w:trPr>
          <w:trHeight w:val="225"/>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J65</w:t>
            </w:r>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settleAccoutsType</w:t>
            </w:r>
          </w:p>
        </w:tc>
        <w:tc>
          <w:tcPr>
            <w:tcW w:w="2095"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结算方式</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实物交割、现金差额结算</w:t>
            </w:r>
          </w:p>
        </w:tc>
      </w:tr>
      <w:tr w:rsidR="00051F19" w:rsidTr="00DC336F">
        <w:trPr>
          <w:trHeight w:val="225"/>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I20</w:t>
            </w:r>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refPrice</w:t>
            </w:r>
          </w:p>
        </w:tc>
        <w:tc>
          <w:tcPr>
            <w:tcW w:w="2095"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参考价格</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 xml:space="preserve">　</w:t>
            </w:r>
          </w:p>
        </w:tc>
      </w:tr>
      <w:tr w:rsidR="00051F19" w:rsidTr="00DC336F">
        <w:trPr>
          <w:trHeight w:val="225"/>
          <w:ins w:id="721" w:author="翟羽佳" w:date="2017-04-13T18:05:00Z"/>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ins w:id="722" w:author="翟羽佳" w:date="2017-04-13T18:05:00Z"/>
                <w:rFonts w:ascii="宋体" w:hAnsi="宋体"/>
                <w:color w:val="000000"/>
                <w:sz w:val="20"/>
                <w:szCs w:val="20"/>
              </w:rPr>
            </w:pPr>
            <w:ins w:id="723" w:author="翟羽佳" w:date="2017-04-13T18:06:00Z">
              <w:r>
                <w:rPr>
                  <w:rFonts w:ascii="宋体" w:hAnsi="宋体" w:hint="eastAsia"/>
                  <w:color w:val="000000"/>
                  <w:sz w:val="20"/>
                  <w:szCs w:val="20"/>
                </w:rPr>
                <w:t>→</w:t>
              </w:r>
            </w:ins>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ins w:id="724" w:author="翟羽佳" w:date="2017-04-13T18:05:00Z"/>
                <w:rFonts w:ascii="宋体" w:hAnsi="宋体"/>
                <w:color w:val="000000"/>
                <w:sz w:val="20"/>
                <w:szCs w:val="20"/>
              </w:rPr>
            </w:pPr>
            <w:ins w:id="725" w:author="翟羽佳" w:date="2017-04-13T18:05:00Z">
              <w:r>
                <w:rPr>
                  <w:rFonts w:ascii="宋体" w:hAnsi="宋体" w:cs="宋体"/>
                  <w:color w:val="000000"/>
                  <w:kern w:val="0"/>
                  <w:sz w:val="20"/>
                  <w:szCs w:val="20"/>
                </w:rPr>
                <w:t>W00</w:t>
              </w:r>
            </w:ins>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ins w:id="726" w:author="翟羽佳" w:date="2017-04-13T18:05:00Z"/>
                <w:rFonts w:ascii="宋体" w:hAnsi="宋体"/>
                <w:color w:val="000000"/>
                <w:sz w:val="20"/>
                <w:szCs w:val="20"/>
              </w:rPr>
            </w:pPr>
            <w:ins w:id="727" w:author="翟羽佳" w:date="2017-04-13T18:05: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2095"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728" w:author="翟羽佳" w:date="2017-04-13T18:05:00Z"/>
                <w:rFonts w:ascii="宋体" w:hAnsi="宋体"/>
                <w:color w:val="000000"/>
                <w:sz w:val="20"/>
                <w:szCs w:val="20"/>
              </w:rPr>
            </w:pPr>
            <w:ins w:id="729" w:author="翟羽佳" w:date="2017-04-13T18:05:00Z">
              <w:r>
                <w:rPr>
                  <w:rFonts w:ascii="宋体" w:hAnsi="宋体" w:cs="宋体" w:hint="eastAsia"/>
                  <w:color w:val="000000"/>
                  <w:kern w:val="0"/>
                  <w:sz w:val="20"/>
                  <w:szCs w:val="20"/>
                </w:rPr>
                <w:t>白银指定过户仓库</w:t>
              </w:r>
            </w:ins>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730" w:author="翟羽佳" w:date="2017-04-13T18:05:00Z"/>
                <w:rFonts w:ascii="宋体" w:hAnsi="宋体"/>
                <w:color w:val="000000"/>
                <w:sz w:val="20"/>
                <w:szCs w:val="20"/>
              </w:rPr>
            </w:pPr>
            <w:ins w:id="731" w:author="翟羽佳" w:date="2017-04-13T18:05:00Z">
              <w:r>
                <w:rPr>
                  <w:rFonts w:ascii="宋体" w:hAnsi="宋体" w:hint="eastAsia"/>
                  <w:color w:val="000000"/>
                  <w:sz w:val="20"/>
                  <w:szCs w:val="20"/>
                </w:rPr>
                <w:t>-</w:t>
              </w:r>
            </w:ins>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732" w:author="翟羽佳" w:date="2017-04-13T18:05:00Z"/>
                <w:rFonts w:ascii="宋体" w:hAnsi="宋体"/>
                <w:color w:val="000000"/>
                <w:sz w:val="20"/>
                <w:szCs w:val="20"/>
              </w:rPr>
            </w:pPr>
            <w:ins w:id="733" w:author="翟羽佳" w:date="2017-04-13T18:05:00Z">
              <w:r>
                <w:rPr>
                  <w:rFonts w:ascii="宋体" w:hAnsi="宋体" w:hint="eastAsia"/>
                  <w:color w:val="000000"/>
                  <w:sz w:val="20"/>
                  <w:szCs w:val="20"/>
                </w:rPr>
                <w:t>C</w:t>
              </w:r>
            </w:ins>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ins w:id="734" w:author="翟羽佳" w:date="2017-04-13T18:05:00Z"/>
                <w:rFonts w:ascii="宋体" w:hAnsi="宋体"/>
                <w:color w:val="000000"/>
                <w:sz w:val="20"/>
                <w:szCs w:val="20"/>
              </w:rPr>
            </w:pPr>
          </w:p>
        </w:tc>
      </w:tr>
      <w:tr w:rsidR="00051F19" w:rsidTr="00DC336F">
        <w:trPr>
          <w:trHeight w:val="558"/>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T55</w:t>
            </w:r>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amount</w:t>
            </w:r>
          </w:p>
        </w:tc>
        <w:tc>
          <w:tcPr>
            <w:tcW w:w="2095"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买方收到资金金额（元）</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若买方收到，数值为正；若买方支出，数值为负。</w:t>
            </w:r>
          </w:p>
        </w:tc>
      </w:tr>
      <w:tr w:rsidR="00051F19" w:rsidTr="00DC336F">
        <w:trPr>
          <w:trHeight w:val="225"/>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del w:id="735" w:author="翟羽佳" w:date="2017-04-20T16:25:00Z">
              <w:r w:rsidDel="00051F19">
                <w:rPr>
                  <w:rFonts w:ascii="宋体" w:hAnsi="宋体"/>
                  <w:color w:val="000000"/>
                  <w:sz w:val="20"/>
                  <w:szCs w:val="20"/>
                </w:rPr>
                <w:delText>T50</w:delText>
              </w:r>
            </w:del>
            <w:ins w:id="736" w:author="翟羽佳" w:date="2017-04-20T16:25:00Z">
              <w:r>
                <w:rPr>
                  <w:rFonts w:ascii="宋体" w:hAnsi="宋体" w:hint="eastAsia"/>
                  <w:color w:val="000000"/>
                  <w:sz w:val="20"/>
                  <w:szCs w:val="20"/>
                </w:rPr>
                <w:t>N77</w:t>
              </w:r>
            </w:ins>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37" w:author="翟羽佳" w:date="2017-04-20T16:25:00Z">
              <w:r>
                <w:rPr>
                  <w:rFonts w:ascii="宋体" w:hAnsi="宋体" w:cs="宋体" w:hint="eastAsia"/>
                  <w:color w:val="000000"/>
                  <w:kern w:val="0"/>
                  <w:sz w:val="20"/>
                  <w:szCs w:val="20"/>
                </w:rPr>
                <w:t>OTC</w:t>
              </w:r>
            </w:ins>
            <w:r>
              <w:rPr>
                <w:rFonts w:ascii="宋体" w:hAnsi="宋体"/>
                <w:color w:val="000000"/>
                <w:sz w:val="20"/>
                <w:szCs w:val="20"/>
              </w:rPr>
              <w:t>actualWeight</w:t>
            </w:r>
          </w:p>
        </w:tc>
        <w:tc>
          <w:tcPr>
            <w:tcW w:w="2095" w:type="dxa"/>
            <w:tcBorders>
              <w:top w:val="nil"/>
              <w:left w:val="nil"/>
              <w:bottom w:val="single" w:sz="4" w:space="0" w:color="auto"/>
              <w:right w:val="single" w:sz="4" w:space="0" w:color="auto"/>
            </w:tcBorders>
            <w:vAlign w:val="center"/>
          </w:tcPr>
          <w:p w:rsidR="00051F19" w:rsidRDefault="00051F19" w:rsidP="009E69E6">
            <w:pPr>
              <w:spacing w:line="240" w:lineRule="auto"/>
              <w:ind w:firstLineChars="0" w:firstLine="0"/>
              <w:rPr>
                <w:rFonts w:ascii="宋体" w:hAnsi="宋体"/>
                <w:color w:val="000000"/>
                <w:sz w:val="20"/>
                <w:szCs w:val="20"/>
              </w:rPr>
            </w:pPr>
            <w:r>
              <w:rPr>
                <w:rFonts w:ascii="宋体" w:hAnsi="宋体" w:hint="eastAsia"/>
                <w:color w:val="000000"/>
                <w:sz w:val="20"/>
                <w:szCs w:val="20"/>
              </w:rPr>
              <w:t>买方收到实物重量</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若买方收货，数值为正；若买方交货，数值为负。</w:t>
            </w:r>
          </w:p>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051F19" w:rsidTr="00DC336F">
        <w:trPr>
          <w:trHeight w:val="225"/>
        </w:trPr>
        <w:tc>
          <w:tcPr>
            <w:tcW w:w="86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K05</w:t>
            </w:r>
          </w:p>
        </w:tc>
        <w:tc>
          <w:tcPr>
            <w:tcW w:w="2016"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applyState</w:t>
            </w:r>
          </w:p>
        </w:tc>
        <w:tc>
          <w:tcPr>
            <w:tcW w:w="2095"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是否违约申报</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未申报、实物交割买方违约申报、现金差额结算违约申报</w:t>
            </w:r>
          </w:p>
        </w:tc>
      </w:tr>
      <w:tr w:rsidR="00051F19" w:rsidTr="00DC336F">
        <w:trPr>
          <w:trHeight w:val="225"/>
        </w:trPr>
        <w:tc>
          <w:tcPr>
            <w:tcW w:w="86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J71</w:t>
            </w:r>
          </w:p>
        </w:tc>
        <w:tc>
          <w:tcPr>
            <w:tcW w:w="201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clearingInfo</w:t>
            </w:r>
          </w:p>
        </w:tc>
        <w:tc>
          <w:tcPr>
            <w:tcW w:w="2095"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清算信息</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成功、买方主动违约、卖方主动违约、双方主动违约、买方被动违约、卖方被动违约、双方被动违约、现金差额结算主动违约、现金差额结算被动违约、参考价格不存在</w:t>
            </w:r>
          </w:p>
        </w:tc>
      </w:tr>
      <w:tr w:rsidR="00051F19" w:rsidTr="00DC336F">
        <w:trPr>
          <w:trHeight w:val="225"/>
        </w:trPr>
        <w:tc>
          <w:tcPr>
            <w:tcW w:w="86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N21</w:t>
            </w:r>
          </w:p>
        </w:tc>
        <w:tc>
          <w:tcPr>
            <w:tcW w:w="201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tradeBaseFieldType</w:t>
            </w:r>
          </w:p>
        </w:tc>
        <w:tc>
          <w:tcPr>
            <w:tcW w:w="2095"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交易基本要素类型</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50"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区分是近端还是远端</w:t>
            </w:r>
          </w:p>
        </w:tc>
      </w:tr>
      <w:tr w:rsidR="00051F19" w:rsidTr="00DC336F">
        <w:trPr>
          <w:trHeight w:val="225"/>
        </w:trPr>
        <w:tc>
          <w:tcPr>
            <w:tcW w:w="86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01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095"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50"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25"/>
        </w:trPr>
        <w:tc>
          <w:tcPr>
            <w:tcW w:w="86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01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095"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50"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25"/>
        </w:trPr>
        <w:tc>
          <w:tcPr>
            <w:tcW w:w="866" w:type="dxa"/>
            <w:tcBorders>
              <w:top w:val="single" w:sz="4" w:space="0" w:color="auto"/>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N86</w:t>
            </w:r>
          </w:p>
        </w:tc>
        <w:tc>
          <w:tcPr>
            <w:tcW w:w="2016"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rspMsgEn</w:t>
            </w:r>
          </w:p>
        </w:tc>
        <w:tc>
          <w:tcPr>
            <w:tcW w:w="2095"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响应消息</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w:t>
            </w:r>
          </w:p>
        </w:tc>
        <w:tc>
          <w:tcPr>
            <w:tcW w:w="798"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r w:rsidRPr="00F82905">
              <w:rPr>
                <w:rFonts w:ascii="宋体" w:hAnsi="宋体" w:hint="eastAsia"/>
                <w:color w:val="000000"/>
                <w:sz w:val="20"/>
                <w:szCs w:val="20"/>
              </w:rPr>
              <w:t>M</w:t>
            </w:r>
          </w:p>
        </w:tc>
        <w:tc>
          <w:tcPr>
            <w:tcW w:w="2250" w:type="dxa"/>
            <w:tcBorders>
              <w:top w:val="single" w:sz="4" w:space="0" w:color="auto"/>
              <w:left w:val="single" w:sz="4" w:space="0" w:color="auto"/>
              <w:bottom w:val="single" w:sz="4" w:space="0" w:color="auto"/>
              <w:right w:val="single" w:sz="4" w:space="0" w:color="auto"/>
            </w:tcBorders>
            <w:vAlign w:val="center"/>
          </w:tcPr>
          <w:p w:rsidR="00051F19" w:rsidRPr="00F82905" w:rsidRDefault="00051F19" w:rsidP="00DC336F">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2C3A6F" w:rsidRDefault="002C3A6F">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询价拆借交易过户清算单查询请求和响应</w:t>
      </w:r>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询价拆借交易过户清算单查询</w:t>
      </w:r>
      <w:r>
        <w:rPr>
          <w:rFonts w:hint="eastAsia"/>
        </w:rPr>
        <w:t>。会员席位的授权用户查询询价拆借单。</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65" w:type="dxa"/>
        <w:tblLayout w:type="fixed"/>
        <w:tblLook w:val="04A0" w:firstRow="1" w:lastRow="0" w:firstColumn="1" w:lastColumn="0" w:noHBand="0" w:noVBand="1"/>
      </w:tblPr>
      <w:tblGrid>
        <w:gridCol w:w="682"/>
        <w:gridCol w:w="635"/>
        <w:gridCol w:w="2619"/>
        <w:gridCol w:w="1679"/>
        <w:gridCol w:w="642"/>
        <w:gridCol w:w="776"/>
        <w:gridCol w:w="2032"/>
      </w:tblGrid>
      <w:tr w:rsidR="005226EC" w:rsidTr="00DC336F">
        <w:trPr>
          <w:trHeight w:val="270"/>
        </w:trPr>
        <w:tc>
          <w:tcPr>
            <w:tcW w:w="682" w:type="dxa"/>
            <w:tcBorders>
              <w:top w:val="single" w:sz="4" w:space="0" w:color="auto"/>
              <w:left w:val="single" w:sz="4" w:space="0" w:color="auto"/>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635" w:type="dxa"/>
            <w:tcBorders>
              <w:top w:val="single" w:sz="4" w:space="0" w:color="auto"/>
              <w:left w:val="single" w:sz="4" w:space="0" w:color="auto"/>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619" w:type="dxa"/>
            <w:tcBorders>
              <w:top w:val="single" w:sz="4" w:space="0" w:color="auto"/>
              <w:left w:val="nil"/>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79" w:type="dxa"/>
            <w:tcBorders>
              <w:top w:val="single" w:sz="4" w:space="0" w:color="auto"/>
              <w:left w:val="nil"/>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42" w:type="dxa"/>
            <w:tcBorders>
              <w:top w:val="single" w:sz="4" w:space="0" w:color="auto"/>
              <w:left w:val="nil"/>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76" w:type="dxa"/>
            <w:tcBorders>
              <w:top w:val="single" w:sz="4" w:space="0" w:color="auto"/>
              <w:left w:val="nil"/>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032" w:type="dxa"/>
            <w:tcBorders>
              <w:top w:val="single" w:sz="4" w:space="0" w:color="auto"/>
              <w:left w:val="nil"/>
              <w:bottom w:val="single" w:sz="4" w:space="0" w:color="auto"/>
              <w:right w:val="single" w:sz="4" w:space="0" w:color="auto"/>
            </w:tcBorders>
            <w:shd w:val="clear" w:color="000000" w:fill="D9D9D9"/>
            <w:vAlign w:val="center"/>
          </w:tcPr>
          <w:p w:rsidR="005226EC" w:rsidRDefault="005226EC"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619" w:type="dxa"/>
            <w:tcBorders>
              <w:top w:val="nil"/>
              <w:left w:val="nil"/>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679" w:type="dxa"/>
            <w:tcBorders>
              <w:top w:val="nil"/>
              <w:left w:val="nil"/>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619" w:type="dxa"/>
            <w:tcBorders>
              <w:top w:val="nil"/>
              <w:left w:val="nil"/>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79" w:type="dxa"/>
            <w:tcBorders>
              <w:top w:val="nil"/>
              <w:left w:val="nil"/>
              <w:bottom w:val="single" w:sz="4" w:space="0" w:color="auto"/>
              <w:right w:val="single" w:sz="4" w:space="0" w:color="auto"/>
            </w:tcBorders>
            <w:vAlign w:val="center"/>
          </w:tcPr>
          <w:p w:rsidR="005226EC" w:rsidRDefault="005226E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询价成交单编号</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开始日期</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T</w:t>
            </w:r>
            <w:r>
              <w:rPr>
                <w:rFonts w:ascii="宋体" w:hAnsi="宋体" w:hint="eastAsia"/>
                <w:color w:val="000000"/>
                <w:sz w:val="20"/>
                <w:szCs w:val="20"/>
              </w:rPr>
              <w:t>19</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结束日期</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合约信息数据</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合约数据</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拆借合约代码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X65</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清算状态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0，清算失败；1，清算成功</w:t>
            </w:r>
          </w:p>
        </w:tc>
      </w:tr>
      <w:tr w:rsidR="001879C4" w:rsidTr="00DC336F">
        <w:trPr>
          <w:trHeight w:val="722"/>
        </w:trPr>
        <w:tc>
          <w:tcPr>
            <w:tcW w:w="682"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color w:val="000000"/>
                <w:sz w:val="20"/>
                <w:szCs w:val="20"/>
              </w:rPr>
              <w:t>J90</w:t>
            </w:r>
          </w:p>
        </w:tc>
        <w:tc>
          <w:tcPr>
            <w:tcW w:w="2619"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clearTicketInfoData</w:t>
            </w:r>
            <w:r>
              <w:rPr>
                <w:rFonts w:ascii="宋体" w:hAnsi="宋体" w:hint="eastAsia"/>
                <w:color w:val="000000"/>
                <w:sz w:val="20"/>
                <w:szCs w:val="20"/>
              </w:rPr>
              <w:t>]</w:t>
            </w:r>
          </w:p>
        </w:tc>
        <w:tc>
          <w:tcPr>
            <w:tcW w:w="1679"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拆借过户清算单数据</w:t>
            </w:r>
          </w:p>
        </w:tc>
        <w:tc>
          <w:tcPr>
            <w:tcW w:w="642"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32"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w:t>
            </w:r>
            <w:r>
              <w:rPr>
                <w:rFonts w:ascii="宋体" w:hAnsi="宋体" w:hint="eastAsia"/>
                <w:color w:val="000000"/>
                <w:sz w:val="20"/>
                <w:szCs w:val="20"/>
              </w:rPr>
              <w:t>}</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拆借过户清算单</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J50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FFFF00"/>
                <w:sz w:val="20"/>
                <w:szCs w:val="20"/>
              </w:rPr>
            </w:pPr>
            <w:r>
              <w:rPr>
                <w:rFonts w:ascii="宋体" w:hAnsi="宋体"/>
                <w:color w:val="000000"/>
                <w:sz w:val="20"/>
                <w:szCs w:val="20"/>
              </w:rPr>
              <w:t>settleDate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sz w:val="20"/>
                <w:szCs w:val="20"/>
              </w:rPr>
            </w:pPr>
            <w:r>
              <w:rPr>
                <w:rFonts w:ascii="宋体" w:hAnsi="宋体" w:hint="eastAsia"/>
                <w:sz w:val="20"/>
                <w:szCs w:val="20"/>
              </w:rPr>
              <w:t>生成时间</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N33</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lendTransferID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询价拆借过户单编号</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matchNo</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0-拆入方；1-拆出方</w:t>
            </w: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20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seatID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会员席位代码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33</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clientAbbr</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客户简称</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35</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clientEabbr</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客户英文简称</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K87</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lendOperateType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借金/还金</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5226EC" w:rsidTr="00DC336F">
        <w:trPr>
          <w:trHeight w:val="270"/>
        </w:trPr>
        <w:tc>
          <w:tcPr>
            <w:tcW w:w="682"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O64</w:t>
            </w:r>
          </w:p>
        </w:tc>
        <w:tc>
          <w:tcPr>
            <w:tcW w:w="261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color w:val="000000"/>
                <w:sz w:val="20"/>
                <w:szCs w:val="20"/>
              </w:rPr>
              <w:t>tradeVolume</w:t>
            </w:r>
          </w:p>
        </w:tc>
        <w:tc>
          <w:tcPr>
            <w:tcW w:w="1679"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数量(手）</w:t>
            </w:r>
          </w:p>
        </w:tc>
        <w:tc>
          <w:tcPr>
            <w:tcW w:w="64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5226EC" w:rsidRDefault="005226EC" w:rsidP="00DC336F">
            <w:pPr>
              <w:spacing w:line="240" w:lineRule="auto"/>
              <w:ind w:firstLineChars="0" w:firstLine="0"/>
              <w:rPr>
                <w:rFonts w:ascii="宋体" w:hAnsi="宋体"/>
                <w:color w:val="000000"/>
                <w:sz w:val="20"/>
                <w:szCs w:val="20"/>
              </w:rPr>
            </w:pP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38" w:author="翟羽佳" w:date="2017-04-20T16:27:00Z">
              <w:r>
                <w:rPr>
                  <w:rFonts w:ascii="宋体" w:hAnsi="宋体" w:hint="eastAsia"/>
                  <w:color w:val="000000"/>
                  <w:sz w:val="20"/>
                  <w:szCs w:val="20"/>
                </w:rPr>
                <w:t>N80</w:t>
              </w:r>
            </w:ins>
            <w:del w:id="739" w:author="翟羽佳" w:date="2017-04-20T16:27:00Z">
              <w:r w:rsidDel="003E006D">
                <w:rPr>
                  <w:rFonts w:ascii="宋体" w:hAnsi="宋体"/>
                  <w:color w:val="000000"/>
                  <w:sz w:val="20"/>
                  <w:szCs w:val="20"/>
                </w:rPr>
                <w:delText>Q25</w:delText>
              </w:r>
            </w:del>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40" w:author="翟羽佳" w:date="2017-04-20T16:27:00Z">
              <w:r>
                <w:rPr>
                  <w:rFonts w:ascii="宋体" w:hAnsi="宋体" w:cs="宋体" w:hint="eastAsia"/>
                  <w:color w:val="000000"/>
                  <w:kern w:val="0"/>
                  <w:sz w:val="20"/>
                  <w:szCs w:val="20"/>
                </w:rPr>
                <w:t>OTC</w:t>
              </w:r>
              <w:r>
                <w:rPr>
                  <w:rFonts w:ascii="宋体" w:hAnsi="宋体"/>
                  <w:color w:val="000000"/>
                  <w:sz w:val="20"/>
                  <w:szCs w:val="20"/>
                </w:rPr>
                <w:t>tradeWeight</w:t>
              </w:r>
            </w:ins>
            <w:del w:id="741" w:author="翟羽佳" w:date="2017-04-20T16:27:00Z">
              <w:r w:rsidDel="003E006D">
                <w:rPr>
                  <w:rFonts w:ascii="宋体" w:hAnsi="宋体"/>
                  <w:color w:val="000000"/>
                  <w:sz w:val="20"/>
                  <w:szCs w:val="20"/>
                </w:rPr>
                <w:delText>tradeWeight</w:delText>
              </w:r>
            </w:del>
          </w:p>
        </w:tc>
        <w:tc>
          <w:tcPr>
            <w:tcW w:w="1679" w:type="dxa"/>
            <w:tcBorders>
              <w:top w:val="nil"/>
              <w:left w:val="nil"/>
              <w:bottom w:val="single" w:sz="4" w:space="0" w:color="auto"/>
              <w:right w:val="single" w:sz="4" w:space="0" w:color="auto"/>
            </w:tcBorders>
            <w:vAlign w:val="center"/>
          </w:tcPr>
          <w:p w:rsidR="00051F19" w:rsidRDefault="00051F19" w:rsidP="009E69E6">
            <w:pPr>
              <w:spacing w:line="240" w:lineRule="auto"/>
              <w:ind w:firstLineChars="0" w:firstLine="0"/>
              <w:rPr>
                <w:rFonts w:ascii="宋体" w:hAnsi="宋体"/>
                <w:color w:val="000000"/>
                <w:sz w:val="20"/>
                <w:szCs w:val="20"/>
              </w:rPr>
            </w:pPr>
            <w:r>
              <w:rPr>
                <w:rFonts w:ascii="宋体" w:hAnsi="宋体" w:hint="eastAsia"/>
                <w:color w:val="000000"/>
                <w:sz w:val="20"/>
                <w:szCs w:val="20"/>
              </w:rPr>
              <w:t>重量</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del w:id="742" w:author="翟羽佳" w:date="2017-04-20T16:25:00Z">
              <w:r w:rsidDel="00051F19">
                <w:rPr>
                  <w:rFonts w:ascii="宋体" w:hAnsi="宋体"/>
                  <w:color w:val="000000"/>
                  <w:sz w:val="20"/>
                  <w:szCs w:val="20"/>
                </w:rPr>
                <w:delText>T50</w:delText>
              </w:r>
            </w:del>
            <w:ins w:id="743" w:author="翟羽佳" w:date="2017-04-20T16:25:00Z">
              <w:r>
                <w:rPr>
                  <w:rFonts w:ascii="宋体" w:hAnsi="宋体" w:hint="eastAsia"/>
                  <w:color w:val="000000"/>
                  <w:sz w:val="20"/>
                  <w:szCs w:val="20"/>
                </w:rPr>
                <w:t>N77</w:t>
              </w:r>
            </w:ins>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ins w:id="744" w:author="翟羽佳" w:date="2017-04-20T16:25:00Z">
              <w:r>
                <w:rPr>
                  <w:rFonts w:ascii="宋体" w:hAnsi="宋体" w:cs="宋体" w:hint="eastAsia"/>
                  <w:color w:val="000000"/>
                  <w:kern w:val="0"/>
                  <w:sz w:val="20"/>
                  <w:szCs w:val="20"/>
                </w:rPr>
                <w:t>OTC</w:t>
              </w:r>
            </w:ins>
            <w:r>
              <w:rPr>
                <w:rFonts w:ascii="宋体" w:hAnsi="宋体"/>
                <w:color w:val="000000"/>
                <w:sz w:val="20"/>
                <w:szCs w:val="20"/>
              </w:rPr>
              <w:t>actualWeight</w:t>
            </w:r>
          </w:p>
        </w:tc>
        <w:tc>
          <w:tcPr>
            <w:tcW w:w="1679" w:type="dxa"/>
            <w:tcBorders>
              <w:top w:val="nil"/>
              <w:left w:val="nil"/>
              <w:bottom w:val="single" w:sz="4" w:space="0" w:color="auto"/>
              <w:right w:val="single" w:sz="4" w:space="0" w:color="auto"/>
            </w:tcBorders>
            <w:vAlign w:val="center"/>
          </w:tcPr>
          <w:p w:rsidR="00051F19" w:rsidRDefault="00051F19" w:rsidP="009E69E6">
            <w:pPr>
              <w:spacing w:line="240" w:lineRule="auto"/>
              <w:ind w:firstLineChars="0" w:firstLine="0"/>
              <w:rPr>
                <w:rFonts w:ascii="宋体" w:hAnsi="宋体"/>
                <w:color w:val="000000"/>
                <w:sz w:val="20"/>
                <w:szCs w:val="20"/>
              </w:rPr>
            </w:pPr>
            <w:r>
              <w:rPr>
                <w:rFonts w:ascii="宋体" w:hAnsi="宋体" w:hint="eastAsia"/>
                <w:color w:val="000000"/>
                <w:sz w:val="20"/>
                <w:szCs w:val="20"/>
              </w:rPr>
              <w:t>拆入方收到实物重量</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W00</w:t>
            </w:r>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warehouseID</w:t>
            </w:r>
          </w:p>
        </w:tc>
        <w:tc>
          <w:tcPr>
            <w:tcW w:w="167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仓库代码</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J71</w:t>
            </w:r>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color w:val="000000"/>
                <w:sz w:val="20"/>
                <w:szCs w:val="20"/>
              </w:rPr>
              <w:t>clearingInfo</w:t>
            </w:r>
          </w:p>
        </w:tc>
        <w:tc>
          <w:tcPr>
            <w:tcW w:w="167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清算信息</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67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61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679"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32" w:type="dxa"/>
            <w:tcBorders>
              <w:top w:val="nil"/>
              <w:left w:val="nil"/>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r>
      <w:tr w:rsidR="00051F19" w:rsidTr="00DC336F">
        <w:trPr>
          <w:trHeight w:val="270"/>
        </w:trPr>
        <w:tc>
          <w:tcPr>
            <w:tcW w:w="682" w:type="dxa"/>
            <w:tcBorders>
              <w:top w:val="nil"/>
              <w:left w:val="single" w:sz="4" w:space="0" w:color="auto"/>
              <w:bottom w:val="single" w:sz="4" w:space="0" w:color="auto"/>
              <w:right w:val="single" w:sz="4" w:space="0" w:color="auto"/>
            </w:tcBorders>
            <w:vAlign w:val="center"/>
          </w:tcPr>
          <w:p w:rsidR="00051F19" w:rsidRDefault="00051F19"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N86</w:t>
            </w:r>
          </w:p>
        </w:tc>
        <w:tc>
          <w:tcPr>
            <w:tcW w:w="2619" w:type="dxa"/>
            <w:tcBorders>
              <w:top w:val="nil"/>
              <w:left w:val="nil"/>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rspMsgEn</w:t>
            </w:r>
          </w:p>
        </w:tc>
        <w:tc>
          <w:tcPr>
            <w:tcW w:w="1679" w:type="dxa"/>
            <w:tcBorders>
              <w:top w:val="nil"/>
              <w:left w:val="nil"/>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M</w:t>
            </w:r>
          </w:p>
        </w:tc>
        <w:tc>
          <w:tcPr>
            <w:tcW w:w="2032" w:type="dxa"/>
            <w:tcBorders>
              <w:top w:val="nil"/>
              <w:left w:val="nil"/>
              <w:bottom w:val="single" w:sz="4" w:space="0" w:color="auto"/>
              <w:right w:val="single" w:sz="4" w:space="0" w:color="auto"/>
            </w:tcBorders>
            <w:vAlign w:val="center"/>
          </w:tcPr>
          <w:p w:rsidR="00051F19" w:rsidRPr="00007A07" w:rsidRDefault="00051F19" w:rsidP="00DC336F">
            <w:pPr>
              <w:spacing w:line="240" w:lineRule="auto"/>
              <w:ind w:firstLineChars="0" w:firstLine="0"/>
              <w:rPr>
                <w:rFonts w:ascii="宋体" w:hAnsi="宋体"/>
                <w:color w:val="000000"/>
                <w:sz w:val="20"/>
                <w:szCs w:val="20"/>
              </w:rPr>
            </w:pPr>
          </w:p>
        </w:tc>
      </w:tr>
    </w:tbl>
    <w:p w:rsidR="00581365" w:rsidRDefault="00581365">
      <w:pPr>
        <w:ind w:firstLine="480"/>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lastRenderedPageBreak/>
        <w:t>询价拆借交易利息清算单查询请求和响应</w:t>
      </w:r>
    </w:p>
    <w:p w:rsidR="00581365" w:rsidRDefault="00706DDF">
      <w:pPr>
        <w:ind w:firstLineChars="0" w:firstLine="0"/>
        <w:rPr>
          <w:rFonts w:ascii="宋体" w:hAnsi="宋体"/>
          <w:color w:val="000000"/>
        </w:rPr>
      </w:pPr>
      <w:r>
        <w:rPr>
          <w:rFonts w:hint="eastAsia"/>
          <w:b/>
        </w:rPr>
        <w:t>功能：</w:t>
      </w:r>
      <w:r>
        <w:rPr>
          <w:rFonts w:ascii="宋体" w:hAnsi="宋体" w:hint="eastAsia"/>
          <w:color w:val="000000"/>
        </w:rPr>
        <w:t>指令主要用于发起</w:t>
      </w:r>
      <w:r>
        <w:rPr>
          <w:rFonts w:hAnsi="黑体" w:hint="eastAsia"/>
          <w:kern w:val="0"/>
        </w:rPr>
        <w:t>询价拆借交易利息清算单查询</w:t>
      </w:r>
      <w:r>
        <w:rPr>
          <w:rFonts w:hint="eastAsia"/>
        </w:rPr>
        <w:t>。会员席位的授权用户查询询价拆借单。</w:t>
      </w:r>
      <w:r>
        <w:rPr>
          <w:rFonts w:ascii="宋体" w:hAnsi="宋体" w:hint="eastAsia"/>
          <w:color w:val="000000"/>
        </w:rPr>
        <w:t>消息体格式如下：</w:t>
      </w:r>
    </w:p>
    <w:tbl>
      <w:tblPr>
        <w:tblW w:w="8922" w:type="dxa"/>
        <w:tblLayout w:type="fixed"/>
        <w:tblLook w:val="04A0" w:firstRow="1" w:lastRow="0" w:firstColumn="1" w:lastColumn="0" w:noHBand="0" w:noVBand="1"/>
      </w:tblPr>
      <w:tblGrid>
        <w:gridCol w:w="682"/>
        <w:gridCol w:w="702"/>
        <w:gridCol w:w="2552"/>
        <w:gridCol w:w="1534"/>
        <w:gridCol w:w="642"/>
        <w:gridCol w:w="659"/>
        <w:gridCol w:w="2151"/>
      </w:tblGrid>
      <w:tr w:rsidR="00581365">
        <w:trPr>
          <w:trHeight w:val="270"/>
          <w:tblHeader/>
        </w:trPr>
        <w:tc>
          <w:tcPr>
            <w:tcW w:w="682"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02"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55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53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4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6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15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B46A6C">
        <w:trPr>
          <w:trHeight w:val="270"/>
        </w:trPr>
        <w:tc>
          <w:tcPr>
            <w:tcW w:w="682" w:type="dxa"/>
            <w:tcBorders>
              <w:top w:val="nil"/>
              <w:left w:val="single" w:sz="4" w:space="0" w:color="auto"/>
              <w:bottom w:val="single" w:sz="4" w:space="0" w:color="auto"/>
              <w:right w:val="single" w:sz="4" w:space="0" w:color="auto"/>
            </w:tcBorders>
            <w:vAlign w:val="center"/>
          </w:tcPr>
          <w:p w:rsidR="00B46A6C" w:rsidRDefault="00B46A6C">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552" w:type="dxa"/>
            <w:tcBorders>
              <w:top w:val="nil"/>
              <w:left w:val="nil"/>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534" w:type="dxa"/>
            <w:tcBorders>
              <w:top w:val="nil"/>
              <w:left w:val="nil"/>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42" w:type="dxa"/>
            <w:tcBorders>
              <w:top w:val="nil"/>
              <w:left w:val="nil"/>
              <w:bottom w:val="single" w:sz="4" w:space="0" w:color="auto"/>
              <w:right w:val="single" w:sz="4" w:space="0" w:color="auto"/>
            </w:tcBorders>
            <w:vAlign w:val="center"/>
          </w:tcPr>
          <w:p w:rsidR="00B46A6C" w:rsidRDefault="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59" w:type="dxa"/>
            <w:tcBorders>
              <w:top w:val="nil"/>
              <w:left w:val="nil"/>
              <w:bottom w:val="single" w:sz="4" w:space="0" w:color="auto"/>
              <w:right w:val="single" w:sz="4" w:space="0" w:color="auto"/>
            </w:tcBorders>
            <w:vAlign w:val="center"/>
          </w:tcPr>
          <w:p w:rsidR="00B46A6C" w:rsidRDefault="00B46A6C"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151" w:type="dxa"/>
            <w:tcBorders>
              <w:top w:val="nil"/>
              <w:left w:val="nil"/>
              <w:bottom w:val="single" w:sz="4" w:space="0" w:color="auto"/>
              <w:right w:val="single" w:sz="4" w:space="0" w:color="auto"/>
            </w:tcBorders>
            <w:vAlign w:val="center"/>
          </w:tcPr>
          <w:p w:rsidR="00B46A6C" w:rsidRDefault="00B46A6C">
            <w:pPr>
              <w:spacing w:line="240" w:lineRule="auto"/>
              <w:ind w:firstLineChars="0" w:firstLine="0"/>
              <w:rPr>
                <w:rFonts w:ascii="宋体" w:hAnsi="宋体"/>
                <w:color w:val="000000"/>
                <w:sz w:val="20"/>
                <w:szCs w:val="20"/>
              </w:rPr>
            </w:pPr>
          </w:p>
        </w:tc>
      </w:tr>
      <w:tr w:rsidR="00B46A6C">
        <w:trPr>
          <w:trHeight w:val="270"/>
        </w:trPr>
        <w:tc>
          <w:tcPr>
            <w:tcW w:w="682" w:type="dxa"/>
            <w:tcBorders>
              <w:top w:val="nil"/>
              <w:left w:val="single" w:sz="4" w:space="0" w:color="auto"/>
              <w:bottom w:val="single" w:sz="4" w:space="0" w:color="auto"/>
              <w:right w:val="single" w:sz="4" w:space="0" w:color="auto"/>
            </w:tcBorders>
            <w:vAlign w:val="center"/>
          </w:tcPr>
          <w:p w:rsidR="00B46A6C" w:rsidRDefault="00B46A6C">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552" w:type="dxa"/>
            <w:tcBorders>
              <w:top w:val="nil"/>
              <w:left w:val="nil"/>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534" w:type="dxa"/>
            <w:tcBorders>
              <w:top w:val="nil"/>
              <w:left w:val="nil"/>
              <w:bottom w:val="single" w:sz="4" w:space="0" w:color="auto"/>
              <w:right w:val="single" w:sz="4" w:space="0" w:color="auto"/>
            </w:tcBorders>
            <w:vAlign w:val="center"/>
          </w:tcPr>
          <w:p w:rsidR="00B46A6C" w:rsidRDefault="00B46A6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42" w:type="dxa"/>
            <w:tcBorders>
              <w:top w:val="nil"/>
              <w:left w:val="nil"/>
              <w:bottom w:val="single" w:sz="4" w:space="0" w:color="auto"/>
              <w:right w:val="single" w:sz="4" w:space="0" w:color="auto"/>
            </w:tcBorders>
            <w:vAlign w:val="center"/>
          </w:tcPr>
          <w:p w:rsidR="00B46A6C" w:rsidRDefault="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659" w:type="dxa"/>
            <w:tcBorders>
              <w:top w:val="nil"/>
              <w:left w:val="nil"/>
              <w:bottom w:val="single" w:sz="4" w:space="0" w:color="auto"/>
              <w:right w:val="single" w:sz="4" w:space="0" w:color="auto"/>
            </w:tcBorders>
            <w:vAlign w:val="center"/>
          </w:tcPr>
          <w:p w:rsidR="00B46A6C" w:rsidRDefault="00B46A6C" w:rsidP="00B46A6C">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151" w:type="dxa"/>
            <w:tcBorders>
              <w:top w:val="nil"/>
              <w:left w:val="nil"/>
              <w:bottom w:val="single" w:sz="4" w:space="0" w:color="auto"/>
              <w:right w:val="single" w:sz="4" w:space="0" w:color="auto"/>
            </w:tcBorders>
            <w:vAlign w:val="center"/>
          </w:tcPr>
          <w:p w:rsidR="00B46A6C" w:rsidRDefault="00B46A6C">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询价成交单编号</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开始日期</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T</w:t>
            </w:r>
            <w:r>
              <w:rPr>
                <w:rFonts w:ascii="宋体" w:hAnsi="宋体" w:hint="eastAsia"/>
                <w:color w:val="000000"/>
                <w:sz w:val="20"/>
                <w:szCs w:val="20"/>
              </w:rPr>
              <w:t>19</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结束日期</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合约数据</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拆借合约</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X65</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清算状态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1879C4">
        <w:trPr>
          <w:trHeight w:val="270"/>
        </w:trPr>
        <w:tc>
          <w:tcPr>
            <w:tcW w:w="682" w:type="dxa"/>
            <w:tcBorders>
              <w:top w:val="nil"/>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color w:val="000000"/>
                <w:sz w:val="20"/>
                <w:szCs w:val="20"/>
              </w:rPr>
            </w:pPr>
            <w:r>
              <w:rPr>
                <w:rFonts w:ascii="宋体" w:hAnsi="宋体"/>
                <w:color w:val="000000"/>
                <w:sz w:val="20"/>
                <w:szCs w:val="20"/>
              </w:rPr>
              <w:t>J90</w:t>
            </w:r>
          </w:p>
        </w:tc>
        <w:tc>
          <w:tcPr>
            <w:tcW w:w="2552"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clearTicketInfoData</w:t>
            </w:r>
            <w:r>
              <w:rPr>
                <w:rFonts w:ascii="宋体" w:hAnsi="宋体" w:hint="eastAsia"/>
                <w:color w:val="000000"/>
                <w:sz w:val="20"/>
                <w:szCs w:val="20"/>
              </w:rPr>
              <w:t>]</w:t>
            </w:r>
          </w:p>
        </w:tc>
        <w:tc>
          <w:tcPr>
            <w:tcW w:w="1534"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olor w:val="000000"/>
                <w:sz w:val="20"/>
                <w:szCs w:val="20"/>
              </w:rPr>
            </w:pPr>
            <w:r>
              <w:rPr>
                <w:rFonts w:ascii="宋体" w:hAnsi="宋体" w:hint="eastAsia"/>
                <w:color w:val="000000"/>
                <w:sz w:val="20"/>
                <w:szCs w:val="20"/>
              </w:rPr>
              <w:t>拆借利息清算单数据</w:t>
            </w:r>
          </w:p>
        </w:tc>
        <w:tc>
          <w:tcPr>
            <w:tcW w:w="642"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151"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w:t>
            </w:r>
            <w:r>
              <w:rPr>
                <w:rFonts w:ascii="宋体" w:hAnsi="宋体" w:hint="eastAsia"/>
                <w:color w:val="000000"/>
                <w:sz w:val="20"/>
                <w:szCs w:val="20"/>
              </w:rPr>
              <w:t>}</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拆借利息清算单</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J50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highlight w:val="yellow"/>
              </w:rPr>
            </w:pPr>
            <w:r>
              <w:rPr>
                <w:rFonts w:ascii="宋体" w:hAnsi="宋体"/>
                <w:color w:val="000000"/>
                <w:sz w:val="20"/>
                <w:szCs w:val="20"/>
              </w:rPr>
              <w:t>settleDate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highlight w:val="yellow"/>
              </w:rPr>
            </w:pPr>
            <w:r>
              <w:rPr>
                <w:rFonts w:ascii="宋体" w:hAnsi="宋体" w:hint="eastAsia"/>
                <w:color w:val="000000"/>
                <w:sz w:val="20"/>
                <w:szCs w:val="20"/>
              </w:rPr>
              <w:t>生成时间</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K47</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contractNo</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询价拆借利息清算单编号</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matchNo</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20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seatID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会员席位代码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33</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clientAbbr</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客户简称</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35</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clientEabbr</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客户英文简称</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instID</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K87</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lendOperateType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借金</w:t>
            </w:r>
            <w:r>
              <w:rPr>
                <w:rFonts w:ascii="宋体" w:hAnsi="宋体"/>
                <w:color w:val="000000"/>
                <w:sz w:val="20"/>
                <w:szCs w:val="20"/>
              </w:rPr>
              <w:t>/还金</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T55</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amount</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拆入方收到</w:t>
            </w:r>
            <w:r>
              <w:rPr>
                <w:rFonts w:hAnsi="宋体" w:cs="宋体" w:hint="eastAsia"/>
                <w:color w:val="000000"/>
                <w:kern w:val="0"/>
                <w:sz w:val="18"/>
                <w:szCs w:val="18"/>
              </w:rPr>
              <w:t>资金金额（元）</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J71</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clearingInfo</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清算信息</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8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55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5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5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007A07" w:rsidTr="00007A07">
        <w:trPr>
          <w:trHeight w:val="270"/>
        </w:trPr>
        <w:tc>
          <w:tcPr>
            <w:tcW w:w="682" w:type="dxa"/>
            <w:tcBorders>
              <w:top w:val="nil"/>
              <w:left w:val="single" w:sz="4" w:space="0" w:color="auto"/>
              <w:bottom w:val="single" w:sz="4" w:space="0" w:color="auto"/>
              <w:right w:val="single" w:sz="4" w:space="0" w:color="auto"/>
            </w:tcBorders>
            <w:vAlign w:val="center"/>
          </w:tcPr>
          <w:p w:rsidR="00007A07" w:rsidRDefault="00007A07" w:rsidP="00007A07">
            <w:pPr>
              <w:spacing w:line="240" w:lineRule="auto"/>
              <w:ind w:firstLineChars="0" w:firstLine="0"/>
              <w:rPr>
                <w:rFonts w:ascii="宋体" w:hAnsi="宋体"/>
                <w:color w:val="000000"/>
                <w:sz w:val="20"/>
                <w:szCs w:val="20"/>
              </w:rPr>
            </w:pPr>
          </w:p>
        </w:tc>
        <w:tc>
          <w:tcPr>
            <w:tcW w:w="702" w:type="dxa"/>
            <w:tcBorders>
              <w:top w:val="nil"/>
              <w:left w:val="single" w:sz="4" w:space="0" w:color="auto"/>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N86</w:t>
            </w:r>
          </w:p>
        </w:tc>
        <w:tc>
          <w:tcPr>
            <w:tcW w:w="2552" w:type="dxa"/>
            <w:tcBorders>
              <w:top w:val="nil"/>
              <w:left w:val="nil"/>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rspMsgEn</w:t>
            </w:r>
          </w:p>
        </w:tc>
        <w:tc>
          <w:tcPr>
            <w:tcW w:w="1534" w:type="dxa"/>
            <w:tcBorders>
              <w:top w:val="nil"/>
              <w:left w:val="nil"/>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w:t>
            </w:r>
          </w:p>
        </w:tc>
        <w:tc>
          <w:tcPr>
            <w:tcW w:w="659" w:type="dxa"/>
            <w:tcBorders>
              <w:top w:val="nil"/>
              <w:left w:val="nil"/>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M</w:t>
            </w:r>
          </w:p>
        </w:tc>
        <w:tc>
          <w:tcPr>
            <w:tcW w:w="2151" w:type="dxa"/>
            <w:tcBorders>
              <w:top w:val="nil"/>
              <w:left w:val="nil"/>
              <w:bottom w:val="single" w:sz="4" w:space="0" w:color="auto"/>
              <w:right w:val="single" w:sz="4" w:space="0" w:color="auto"/>
            </w:tcBorders>
            <w:vAlign w:val="center"/>
          </w:tcPr>
          <w:p w:rsidR="00007A07" w:rsidRPr="00007A07" w:rsidRDefault="00007A07" w:rsidP="00007A07">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lastRenderedPageBreak/>
        <w:t>询价期权交易权利金清算单查询请求和响应</w:t>
      </w:r>
    </w:p>
    <w:p w:rsidR="00581365" w:rsidRDefault="00706DDF">
      <w:pPr>
        <w:ind w:firstLineChars="0" w:firstLine="0"/>
      </w:pPr>
      <w:r>
        <w:rPr>
          <w:rFonts w:hint="eastAsia"/>
          <w:b/>
        </w:rPr>
        <w:t>功能：</w:t>
      </w:r>
      <w:r>
        <w:rPr>
          <w:rFonts w:ascii="宋体" w:hAnsi="宋体" w:hint="eastAsia"/>
          <w:color w:val="000000"/>
        </w:rPr>
        <w:t>指令主要用于发起</w:t>
      </w:r>
      <w:r>
        <w:rPr>
          <w:rFonts w:hint="eastAsia"/>
        </w:rPr>
        <w:t>询价期权交易权利金清算单</w:t>
      </w:r>
      <w:r>
        <w:rPr>
          <w:rFonts w:hAnsi="黑体" w:hint="eastAsia"/>
          <w:bCs/>
          <w:kern w:val="0"/>
        </w:rPr>
        <w:t>查询</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82" w:type="dxa"/>
        <w:tblLayout w:type="fixed"/>
        <w:tblLook w:val="04A0" w:firstRow="1" w:lastRow="0" w:firstColumn="1" w:lastColumn="0" w:noHBand="0" w:noVBand="1"/>
      </w:tblPr>
      <w:tblGrid>
        <w:gridCol w:w="682"/>
        <w:gridCol w:w="635"/>
        <w:gridCol w:w="2477"/>
        <w:gridCol w:w="1701"/>
        <w:gridCol w:w="642"/>
        <w:gridCol w:w="776"/>
        <w:gridCol w:w="2069"/>
      </w:tblGrid>
      <w:tr w:rsidR="00D02190" w:rsidTr="00DC336F">
        <w:trPr>
          <w:trHeight w:val="270"/>
          <w:tblHeader/>
        </w:trPr>
        <w:tc>
          <w:tcPr>
            <w:tcW w:w="682" w:type="dxa"/>
            <w:tcBorders>
              <w:top w:val="single" w:sz="4" w:space="0" w:color="auto"/>
              <w:left w:val="single" w:sz="4" w:space="0" w:color="auto"/>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635" w:type="dxa"/>
            <w:tcBorders>
              <w:top w:val="single" w:sz="4" w:space="0" w:color="auto"/>
              <w:left w:val="single" w:sz="4" w:space="0" w:color="auto"/>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477" w:type="dxa"/>
            <w:tcBorders>
              <w:top w:val="single" w:sz="4" w:space="0" w:color="auto"/>
              <w:left w:val="nil"/>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701" w:type="dxa"/>
            <w:tcBorders>
              <w:top w:val="single" w:sz="4" w:space="0" w:color="auto"/>
              <w:left w:val="nil"/>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42" w:type="dxa"/>
            <w:tcBorders>
              <w:top w:val="single" w:sz="4" w:space="0" w:color="auto"/>
              <w:left w:val="nil"/>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76" w:type="dxa"/>
            <w:tcBorders>
              <w:top w:val="single" w:sz="4" w:space="0" w:color="auto"/>
              <w:left w:val="nil"/>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069" w:type="dxa"/>
            <w:tcBorders>
              <w:top w:val="single" w:sz="4" w:space="0" w:color="auto"/>
              <w:left w:val="nil"/>
              <w:bottom w:val="single" w:sz="4" w:space="0" w:color="auto"/>
              <w:right w:val="single" w:sz="4" w:space="0" w:color="auto"/>
            </w:tcBorders>
            <w:shd w:val="clear" w:color="000000" w:fill="D9D9D9"/>
            <w:vAlign w:val="center"/>
          </w:tcPr>
          <w:p w:rsidR="00D02190" w:rsidRDefault="00D02190" w:rsidP="00DC336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477" w:type="dxa"/>
            <w:tcBorders>
              <w:top w:val="nil"/>
              <w:left w:val="nil"/>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01" w:type="dxa"/>
            <w:tcBorders>
              <w:top w:val="nil"/>
              <w:left w:val="nil"/>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477" w:type="dxa"/>
            <w:tcBorders>
              <w:top w:val="nil"/>
              <w:left w:val="nil"/>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01" w:type="dxa"/>
            <w:tcBorders>
              <w:top w:val="nil"/>
              <w:left w:val="nil"/>
              <w:bottom w:val="single" w:sz="4" w:space="0" w:color="auto"/>
              <w:right w:val="single" w:sz="4" w:space="0" w:color="auto"/>
            </w:tcBorders>
            <w:vAlign w:val="center"/>
          </w:tcPr>
          <w:p w:rsidR="00D02190" w:rsidRDefault="00D02190"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beginDate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开始日期</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T</w:t>
            </w:r>
            <w:r>
              <w:rPr>
                <w:rFonts w:ascii="宋体" w:hAnsi="宋体" w:hint="eastAsia"/>
                <w:color w:val="000000"/>
                <w:sz w:val="20"/>
                <w:szCs w:val="20"/>
              </w:rPr>
              <w:t>19</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endDate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结束日期</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I93</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otcInstsInfoData</w:t>
            </w:r>
            <w:r>
              <w:rPr>
                <w:rFonts w:ascii="宋体" w:hAnsi="宋体" w:hint="eastAsia"/>
                <w:color w:val="000000"/>
                <w:sz w:val="20"/>
                <w:szCs w:val="20"/>
              </w:rPr>
              <w:t>]</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合约数据</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instID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X65</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清算状态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0，清算失败；1，清算成功</w:t>
            </w:r>
          </w:p>
        </w:tc>
      </w:tr>
      <w:tr w:rsidR="001879C4" w:rsidTr="00DC336F">
        <w:trPr>
          <w:trHeight w:val="270"/>
        </w:trPr>
        <w:tc>
          <w:tcPr>
            <w:tcW w:w="682"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color w:val="000000"/>
                <w:sz w:val="20"/>
                <w:szCs w:val="20"/>
              </w:rPr>
              <w:t>J90</w:t>
            </w:r>
          </w:p>
        </w:tc>
        <w:tc>
          <w:tcPr>
            <w:tcW w:w="2477"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clearTicketInfoData</w:t>
            </w:r>
            <w:r>
              <w:rPr>
                <w:rFonts w:ascii="宋体" w:hAnsi="宋体" w:hint="eastAsia"/>
                <w:color w:val="000000"/>
                <w:sz w:val="20"/>
                <w:szCs w:val="20"/>
              </w:rPr>
              <w:t>]</w:t>
            </w:r>
          </w:p>
        </w:tc>
        <w:tc>
          <w:tcPr>
            <w:tcW w:w="1701"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期权权利金清算单数据</w:t>
            </w:r>
          </w:p>
        </w:tc>
        <w:tc>
          <w:tcPr>
            <w:tcW w:w="642" w:type="dxa"/>
            <w:tcBorders>
              <w:top w:val="nil"/>
              <w:left w:val="nil"/>
              <w:bottom w:val="single" w:sz="4" w:space="0" w:color="auto"/>
              <w:right w:val="single" w:sz="4" w:space="0" w:color="auto"/>
            </w:tcBorders>
            <w:vAlign w:val="center"/>
          </w:tcPr>
          <w:p w:rsidR="001879C4" w:rsidRDefault="001879C4"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069" w:type="dxa"/>
            <w:tcBorders>
              <w:top w:val="nil"/>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clearTicketInfo</w:t>
            </w:r>
            <w:r>
              <w:rPr>
                <w:rFonts w:ascii="宋体" w:hAnsi="宋体" w:hint="eastAsia"/>
                <w:color w:val="000000"/>
                <w:sz w:val="20"/>
                <w:szCs w:val="20"/>
              </w:rPr>
              <w:t>}</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期权权利金清算</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9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J50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highlight w:val="yellow"/>
              </w:rPr>
            </w:pPr>
            <w:r>
              <w:rPr>
                <w:rFonts w:ascii="宋体" w:hAnsi="宋体"/>
                <w:color w:val="000000"/>
                <w:sz w:val="20"/>
                <w:szCs w:val="20"/>
              </w:rPr>
              <w:t>settleDate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highlight w:val="yellow"/>
              </w:rPr>
            </w:pPr>
            <w:r>
              <w:rPr>
                <w:rFonts w:ascii="宋体" w:hAnsi="宋体" w:hint="eastAsia"/>
                <w:color w:val="000000"/>
                <w:sz w:val="20"/>
                <w:szCs w:val="20"/>
              </w:rPr>
              <w:t>生成时间</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J74</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clearTicketID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询价期权权利金清算单编号</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matchNo</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0-买方；1-卖方</w:t>
            </w: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20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seatID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会员席位代码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33</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clientAbbr</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客户简称</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M</w:t>
            </w:r>
            <w:r>
              <w:rPr>
                <w:rFonts w:ascii="宋体" w:hAnsi="宋体" w:hint="eastAsia"/>
                <w:color w:val="000000"/>
                <w:sz w:val="20"/>
                <w:szCs w:val="20"/>
              </w:rPr>
              <w:t>35</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clientEabbr</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客户英文简称</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381"/>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instID</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O03</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offSetFlag</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开平仓标志</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I60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optionMoney</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权利金</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O64</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tradeVolume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数量(手）</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del w:id="745" w:author="翟羽佳" w:date="2017-04-20T16:26:00Z">
              <w:r w:rsidDel="00051F19">
                <w:rPr>
                  <w:rFonts w:ascii="宋体" w:hAnsi="宋体"/>
                  <w:color w:val="000000"/>
                  <w:sz w:val="20"/>
                  <w:szCs w:val="20"/>
                </w:rPr>
                <w:delText>Q25</w:delText>
              </w:r>
            </w:del>
            <w:ins w:id="746" w:author="翟羽佳" w:date="2017-04-20T16:26:00Z">
              <w:r w:rsidR="00051F19">
                <w:rPr>
                  <w:rFonts w:ascii="宋体" w:hAnsi="宋体" w:hint="eastAsia"/>
                  <w:color w:val="000000"/>
                  <w:sz w:val="20"/>
                  <w:szCs w:val="20"/>
                </w:rPr>
                <w:t>N80</w:t>
              </w:r>
            </w:ins>
          </w:p>
        </w:tc>
        <w:tc>
          <w:tcPr>
            <w:tcW w:w="2477" w:type="dxa"/>
            <w:tcBorders>
              <w:top w:val="nil"/>
              <w:left w:val="nil"/>
              <w:bottom w:val="single" w:sz="4" w:space="0" w:color="auto"/>
              <w:right w:val="single" w:sz="4" w:space="0" w:color="auto"/>
            </w:tcBorders>
            <w:vAlign w:val="center"/>
          </w:tcPr>
          <w:p w:rsidR="00D02190" w:rsidRDefault="00051F19" w:rsidP="00DC336F">
            <w:pPr>
              <w:spacing w:line="240" w:lineRule="auto"/>
              <w:ind w:firstLineChars="0" w:firstLine="0"/>
              <w:rPr>
                <w:rFonts w:ascii="宋体" w:hAnsi="宋体"/>
                <w:color w:val="000000"/>
                <w:sz w:val="20"/>
                <w:szCs w:val="20"/>
              </w:rPr>
            </w:pPr>
            <w:ins w:id="747" w:author="翟羽佳" w:date="2017-04-20T16:26:00Z">
              <w:r>
                <w:rPr>
                  <w:rFonts w:ascii="宋体" w:hAnsi="宋体" w:cs="宋体" w:hint="eastAsia"/>
                  <w:color w:val="000000"/>
                  <w:kern w:val="0"/>
                  <w:sz w:val="20"/>
                  <w:szCs w:val="20"/>
                </w:rPr>
                <w:t>OTC</w:t>
              </w:r>
            </w:ins>
            <w:r w:rsidR="00D02190">
              <w:rPr>
                <w:rFonts w:ascii="宋体" w:hAnsi="宋体"/>
                <w:color w:val="000000"/>
                <w:sz w:val="20"/>
                <w:szCs w:val="20"/>
              </w:rPr>
              <w:t>tradeWeight</w:t>
            </w:r>
          </w:p>
        </w:tc>
        <w:tc>
          <w:tcPr>
            <w:tcW w:w="1701" w:type="dxa"/>
            <w:tcBorders>
              <w:top w:val="nil"/>
              <w:left w:val="nil"/>
              <w:bottom w:val="single" w:sz="4" w:space="0" w:color="auto"/>
              <w:right w:val="single" w:sz="4" w:space="0" w:color="auto"/>
            </w:tcBorders>
            <w:vAlign w:val="center"/>
          </w:tcPr>
          <w:p w:rsidR="00D02190" w:rsidRDefault="00D02190" w:rsidP="009E69E6">
            <w:pPr>
              <w:spacing w:line="240" w:lineRule="auto"/>
              <w:ind w:firstLineChars="0" w:firstLine="0"/>
              <w:rPr>
                <w:rFonts w:ascii="宋体" w:hAnsi="宋体"/>
                <w:color w:val="000000"/>
                <w:sz w:val="20"/>
                <w:szCs w:val="20"/>
              </w:rPr>
            </w:pPr>
            <w:r>
              <w:rPr>
                <w:rFonts w:ascii="宋体" w:hAnsi="宋体" w:hint="eastAsia"/>
                <w:color w:val="000000"/>
                <w:sz w:val="20"/>
                <w:szCs w:val="20"/>
              </w:rPr>
              <w:t>重量</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9E69E6" w:rsidP="00DC336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T55</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amount</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买方收到资金金额（元）</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K05</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applyState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是否违约申报</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J71</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color w:val="000000"/>
                <w:sz w:val="20"/>
                <w:szCs w:val="20"/>
              </w:rPr>
              <w:t>clearingInfo</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清算信息</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477"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701"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69" w:type="dxa"/>
            <w:tcBorders>
              <w:top w:val="nil"/>
              <w:left w:val="nil"/>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r>
      <w:tr w:rsidR="00D02190" w:rsidTr="00DC336F">
        <w:trPr>
          <w:trHeight w:val="270"/>
        </w:trPr>
        <w:tc>
          <w:tcPr>
            <w:tcW w:w="682" w:type="dxa"/>
            <w:tcBorders>
              <w:top w:val="nil"/>
              <w:left w:val="single" w:sz="4" w:space="0" w:color="auto"/>
              <w:bottom w:val="single" w:sz="4" w:space="0" w:color="auto"/>
              <w:right w:val="single" w:sz="4" w:space="0" w:color="auto"/>
            </w:tcBorders>
            <w:vAlign w:val="center"/>
          </w:tcPr>
          <w:p w:rsidR="00D02190" w:rsidRDefault="00D02190" w:rsidP="00DC336F">
            <w:pPr>
              <w:spacing w:line="240" w:lineRule="auto"/>
              <w:ind w:firstLineChars="0" w:firstLine="0"/>
              <w:rPr>
                <w:rFonts w:ascii="宋体" w:hAnsi="宋体"/>
                <w:color w:val="000000"/>
                <w:sz w:val="20"/>
                <w:szCs w:val="20"/>
              </w:rPr>
            </w:pPr>
          </w:p>
        </w:tc>
        <w:tc>
          <w:tcPr>
            <w:tcW w:w="635" w:type="dxa"/>
            <w:tcBorders>
              <w:top w:val="nil"/>
              <w:left w:val="single" w:sz="4" w:space="0" w:color="auto"/>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N86</w:t>
            </w:r>
          </w:p>
        </w:tc>
        <w:tc>
          <w:tcPr>
            <w:tcW w:w="2477" w:type="dxa"/>
            <w:tcBorders>
              <w:top w:val="nil"/>
              <w:left w:val="nil"/>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rspMsgEn</w:t>
            </w:r>
          </w:p>
        </w:tc>
        <w:tc>
          <w:tcPr>
            <w:tcW w:w="1701" w:type="dxa"/>
            <w:tcBorders>
              <w:top w:val="nil"/>
              <w:left w:val="nil"/>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响应消息</w:t>
            </w:r>
          </w:p>
        </w:tc>
        <w:tc>
          <w:tcPr>
            <w:tcW w:w="642" w:type="dxa"/>
            <w:tcBorders>
              <w:top w:val="nil"/>
              <w:left w:val="nil"/>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w:t>
            </w:r>
          </w:p>
        </w:tc>
        <w:tc>
          <w:tcPr>
            <w:tcW w:w="776" w:type="dxa"/>
            <w:tcBorders>
              <w:top w:val="nil"/>
              <w:left w:val="nil"/>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r w:rsidRPr="00007A07">
              <w:rPr>
                <w:rFonts w:ascii="宋体" w:hAnsi="宋体" w:hint="eastAsia"/>
                <w:color w:val="000000"/>
                <w:sz w:val="20"/>
                <w:szCs w:val="20"/>
              </w:rPr>
              <w:t>M</w:t>
            </w:r>
          </w:p>
        </w:tc>
        <w:tc>
          <w:tcPr>
            <w:tcW w:w="2069" w:type="dxa"/>
            <w:tcBorders>
              <w:top w:val="nil"/>
              <w:left w:val="nil"/>
              <w:bottom w:val="single" w:sz="4" w:space="0" w:color="auto"/>
              <w:right w:val="single" w:sz="4" w:space="0" w:color="auto"/>
            </w:tcBorders>
            <w:vAlign w:val="center"/>
          </w:tcPr>
          <w:p w:rsidR="00D02190" w:rsidRPr="00007A07" w:rsidRDefault="00D02190" w:rsidP="00DC336F">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Default="00706DDF" w:rsidP="002731D6">
      <w:pPr>
        <w:pStyle w:val="4"/>
        <w:numPr>
          <w:ilvl w:val="3"/>
          <w:numId w:val="1"/>
        </w:numPr>
        <w:rPr>
          <w:rFonts w:ascii="宋体" w:hAnsi="宋体"/>
          <w:color w:val="000000"/>
        </w:rPr>
      </w:pPr>
      <w:r w:rsidRPr="002731D6">
        <w:rPr>
          <w:rFonts w:ascii="宋体" w:hAnsi="宋体" w:hint="eastAsia"/>
          <w:color w:val="000000"/>
        </w:rPr>
        <w:t>席位执行记录查询请求和响应</w:t>
      </w:r>
    </w:p>
    <w:p w:rsidR="00581365" w:rsidRDefault="00706DDF">
      <w:pPr>
        <w:ind w:firstLineChars="0" w:firstLine="0"/>
        <w:rPr>
          <w:szCs w:val="24"/>
        </w:rPr>
      </w:pPr>
      <w:r>
        <w:rPr>
          <w:rFonts w:hint="eastAsia"/>
          <w:b/>
          <w:szCs w:val="24"/>
        </w:rPr>
        <w:t>功能：</w:t>
      </w:r>
      <w:r>
        <w:rPr>
          <w:rFonts w:hint="eastAsia"/>
          <w:color w:val="000000"/>
          <w:szCs w:val="24"/>
        </w:rPr>
        <w:t>主动发起</w:t>
      </w:r>
      <w:r>
        <w:rPr>
          <w:rFonts w:hint="eastAsia"/>
        </w:rPr>
        <w:t>席位执行记录查询</w:t>
      </w:r>
      <w:r>
        <w:rPr>
          <w:rFonts w:hint="eastAsia"/>
          <w:szCs w:val="24"/>
        </w:rPr>
        <w:t>。</w:t>
      </w:r>
    </w:p>
    <w:p w:rsidR="00581365" w:rsidRDefault="00706DDF">
      <w:pPr>
        <w:ind w:firstLine="480"/>
        <w:rPr>
          <w:szCs w:val="24"/>
        </w:rPr>
      </w:pPr>
      <w:r>
        <w:rPr>
          <w:rFonts w:hint="eastAsia"/>
          <w:szCs w:val="24"/>
        </w:rPr>
        <w:t>消息体格式如下：</w:t>
      </w:r>
    </w:p>
    <w:tbl>
      <w:tblPr>
        <w:tblW w:w="9039" w:type="dxa"/>
        <w:tblLayout w:type="fixed"/>
        <w:tblLook w:val="04A0" w:firstRow="1" w:lastRow="0" w:firstColumn="1" w:lastColumn="0" w:noHBand="0" w:noVBand="1"/>
      </w:tblPr>
      <w:tblGrid>
        <w:gridCol w:w="675"/>
        <w:gridCol w:w="673"/>
        <w:gridCol w:w="1737"/>
        <w:gridCol w:w="2693"/>
        <w:gridCol w:w="744"/>
        <w:gridCol w:w="709"/>
        <w:gridCol w:w="1808"/>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737"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4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响应</w:t>
            </w:r>
          </w:p>
        </w:tc>
        <w:tc>
          <w:tcPr>
            <w:tcW w:w="1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D2742">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D2742" w:rsidRDefault="003D2742">
            <w:pPr>
              <w:spacing w:line="240" w:lineRule="auto"/>
              <w:ind w:firstLineChars="0" w:firstLine="0"/>
              <w:rPr>
                <w:rFonts w:ascii="宋体" w:hAnsi="宋体"/>
                <w:b/>
                <w:bCs/>
                <w:color w:val="000000"/>
                <w:sz w:val="20"/>
                <w:szCs w:val="20"/>
              </w:rPr>
            </w:pPr>
          </w:p>
        </w:tc>
        <w:tc>
          <w:tcPr>
            <w:tcW w:w="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742" w:rsidRDefault="003D2742"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37"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3D2742" w:rsidRDefault="003D2742"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69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3D2742" w:rsidRDefault="003D2742">
            <w:pPr>
              <w:spacing w:line="240" w:lineRule="auto"/>
              <w:ind w:firstLineChars="0" w:firstLine="0"/>
              <w:rPr>
                <w:rFonts w:ascii="宋体" w:hAnsi="宋体"/>
                <w:b/>
                <w:bCs/>
                <w:color w:val="000000"/>
                <w:sz w:val="20"/>
                <w:szCs w:val="20"/>
              </w:rPr>
            </w:pPr>
            <w:r>
              <w:rPr>
                <w:rFonts w:ascii="宋体" w:hAnsi="宋体" w:cs="宋体" w:hint="eastAsia"/>
                <w:color w:val="000000"/>
                <w:kern w:val="0"/>
                <w:sz w:val="20"/>
                <w:szCs w:val="20"/>
              </w:rPr>
              <w:t>交易员代码</w:t>
            </w:r>
          </w:p>
        </w:tc>
        <w:tc>
          <w:tcPr>
            <w:tcW w:w="74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3D2742" w:rsidRDefault="003D2742">
            <w:pPr>
              <w:spacing w:line="240" w:lineRule="auto"/>
              <w:ind w:firstLineChars="0" w:firstLine="0"/>
              <w:rPr>
                <w:rFonts w:ascii="宋体" w:hAnsi="宋体"/>
                <w:b/>
                <w:bCs/>
                <w:color w:val="00000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3D2742" w:rsidRDefault="003D2742">
            <w:pPr>
              <w:spacing w:line="240" w:lineRule="auto"/>
              <w:ind w:firstLineChars="0" w:firstLine="0"/>
              <w:rPr>
                <w:rFonts w:ascii="宋体" w:hAnsi="宋体"/>
                <w:b/>
                <w:bCs/>
                <w:color w:val="000000"/>
                <w:sz w:val="20"/>
                <w:szCs w:val="20"/>
              </w:rPr>
            </w:pPr>
            <w:r>
              <w:rPr>
                <w:rFonts w:ascii="宋体" w:hAnsi="宋体" w:hint="eastAsia"/>
                <w:color w:val="000000"/>
                <w:sz w:val="20"/>
              </w:rPr>
              <w:t>←</w:t>
            </w:r>
          </w:p>
        </w:tc>
        <w:tc>
          <w:tcPr>
            <w:tcW w:w="1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2742" w:rsidRDefault="003D2742">
            <w:pPr>
              <w:spacing w:line="240" w:lineRule="auto"/>
              <w:ind w:firstLineChars="0" w:firstLine="0"/>
              <w:rPr>
                <w:rFonts w:ascii="宋体" w:hAnsi="宋体"/>
                <w:b/>
                <w:bCs/>
                <w:color w:val="000000"/>
                <w:sz w:val="20"/>
                <w:szCs w:val="20"/>
              </w:rPr>
            </w:pPr>
          </w:p>
        </w:tc>
      </w:tr>
      <w:tr w:rsidR="003D2742">
        <w:trPr>
          <w:trHeight w:val="270"/>
        </w:trPr>
        <w:tc>
          <w:tcPr>
            <w:tcW w:w="675" w:type="dxa"/>
            <w:tcBorders>
              <w:top w:val="nil"/>
              <w:left w:val="single" w:sz="4" w:space="0" w:color="auto"/>
              <w:bottom w:val="single" w:sz="4" w:space="0" w:color="auto"/>
              <w:right w:val="single" w:sz="4" w:space="0" w:color="auto"/>
            </w:tcBorders>
            <w:shd w:val="clear" w:color="auto" w:fill="auto"/>
          </w:tcPr>
          <w:p w:rsidR="003D2742" w:rsidRDefault="003D2742">
            <w:pPr>
              <w:spacing w:line="240" w:lineRule="auto"/>
              <w:ind w:firstLineChars="0" w:firstLine="0"/>
              <w:rPr>
                <w:rFonts w:ascii="宋体" w:hAnsi="宋体"/>
                <w:bCs/>
                <w:color w:val="000000"/>
                <w:sz w:val="20"/>
                <w:szCs w:val="20"/>
              </w:rPr>
            </w:pPr>
          </w:p>
        </w:tc>
        <w:tc>
          <w:tcPr>
            <w:tcW w:w="673" w:type="dxa"/>
            <w:tcBorders>
              <w:top w:val="nil"/>
              <w:left w:val="single" w:sz="4" w:space="0" w:color="auto"/>
              <w:bottom w:val="single" w:sz="4" w:space="0" w:color="auto"/>
              <w:right w:val="single" w:sz="4" w:space="0" w:color="auto"/>
            </w:tcBorders>
            <w:shd w:val="clear" w:color="auto" w:fill="auto"/>
            <w:vAlign w:val="center"/>
          </w:tcPr>
          <w:p w:rsidR="003D2742" w:rsidRDefault="003D2742"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37" w:type="dxa"/>
            <w:tcBorders>
              <w:top w:val="nil"/>
              <w:left w:val="nil"/>
              <w:bottom w:val="single" w:sz="4" w:space="0" w:color="auto"/>
              <w:right w:val="single" w:sz="4" w:space="0" w:color="auto"/>
            </w:tcBorders>
            <w:shd w:val="clear" w:color="auto" w:fill="auto"/>
            <w:vAlign w:val="center"/>
          </w:tcPr>
          <w:p w:rsidR="003D2742" w:rsidRDefault="003D2742" w:rsidP="00DC336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693"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交易席位代码</w:t>
            </w:r>
          </w:p>
        </w:tc>
        <w:tc>
          <w:tcPr>
            <w:tcW w:w="744"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color w:val="000000"/>
                <w:sz w:val="20"/>
              </w:rPr>
              <w:t>←</w:t>
            </w:r>
          </w:p>
        </w:tc>
        <w:tc>
          <w:tcPr>
            <w:tcW w:w="1808"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r>
      <w:tr w:rsidR="003D2742">
        <w:trPr>
          <w:trHeight w:val="270"/>
        </w:trPr>
        <w:tc>
          <w:tcPr>
            <w:tcW w:w="675" w:type="dxa"/>
            <w:tcBorders>
              <w:top w:val="nil"/>
              <w:left w:val="single" w:sz="4" w:space="0" w:color="auto"/>
              <w:bottom w:val="single" w:sz="4" w:space="0" w:color="auto"/>
              <w:right w:val="single" w:sz="4" w:space="0" w:color="auto"/>
            </w:tcBorders>
            <w:shd w:val="clear" w:color="auto" w:fill="auto"/>
          </w:tcPr>
          <w:p w:rsidR="003D2742" w:rsidRDefault="003D2742">
            <w:pPr>
              <w:spacing w:line="240" w:lineRule="auto"/>
              <w:ind w:firstLineChars="0" w:firstLine="0"/>
              <w:rPr>
                <w:rFonts w:ascii="宋体" w:hAnsi="宋体"/>
                <w:bCs/>
                <w:color w:val="000000"/>
                <w:sz w:val="20"/>
                <w:szCs w:val="20"/>
              </w:rPr>
            </w:pPr>
          </w:p>
        </w:tc>
        <w:tc>
          <w:tcPr>
            <w:tcW w:w="673"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G20</w:t>
            </w:r>
          </w:p>
        </w:tc>
        <w:tc>
          <w:tcPr>
            <w:tcW w:w="1737"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userID</w:t>
            </w:r>
          </w:p>
        </w:tc>
        <w:tc>
          <w:tcPr>
            <w:tcW w:w="2693"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操作人</w:t>
            </w:r>
          </w:p>
        </w:tc>
        <w:tc>
          <w:tcPr>
            <w:tcW w:w="744"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single" w:sz="4" w:space="0" w:color="auto"/>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olor w:val="000000"/>
                <w:sz w:val="20"/>
              </w:rPr>
            </w:pPr>
            <w:r>
              <w:rPr>
                <w:rFonts w:ascii="宋体" w:hAnsi="宋体" w:hint="eastAsia"/>
                <w:color w:val="000000"/>
                <w:sz w:val="20"/>
                <w:szCs w:val="20"/>
              </w:rPr>
              <w:t>-</w:t>
            </w:r>
          </w:p>
        </w:tc>
        <w:tc>
          <w:tcPr>
            <w:tcW w:w="1808"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r>
      <w:tr w:rsidR="003D2742">
        <w:trPr>
          <w:trHeight w:val="270"/>
        </w:trPr>
        <w:tc>
          <w:tcPr>
            <w:tcW w:w="675"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c>
          <w:tcPr>
            <w:tcW w:w="673"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1737"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2693"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开始日期</w:t>
            </w:r>
          </w:p>
        </w:tc>
        <w:tc>
          <w:tcPr>
            <w:tcW w:w="744"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O</w:t>
            </w:r>
          </w:p>
        </w:tc>
        <w:tc>
          <w:tcPr>
            <w:tcW w:w="709" w:type="dxa"/>
            <w:tcBorders>
              <w:top w:val="single" w:sz="4" w:space="0" w:color="auto"/>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color w:val="000000"/>
                <w:sz w:val="20"/>
                <w:szCs w:val="20"/>
              </w:rPr>
              <w:t>-</w:t>
            </w:r>
          </w:p>
        </w:tc>
        <w:tc>
          <w:tcPr>
            <w:tcW w:w="1808"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r>
      <w:tr w:rsidR="003D2742">
        <w:trPr>
          <w:trHeight w:val="270"/>
        </w:trPr>
        <w:tc>
          <w:tcPr>
            <w:tcW w:w="675"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c>
          <w:tcPr>
            <w:tcW w:w="673"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1737"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2693"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结束日期</w:t>
            </w:r>
          </w:p>
        </w:tc>
        <w:tc>
          <w:tcPr>
            <w:tcW w:w="744"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O</w:t>
            </w:r>
          </w:p>
        </w:tc>
        <w:tc>
          <w:tcPr>
            <w:tcW w:w="709" w:type="dxa"/>
            <w:tcBorders>
              <w:top w:val="single" w:sz="4" w:space="0" w:color="auto"/>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1808"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r>
      <w:tr w:rsidR="003D2742">
        <w:trPr>
          <w:trHeight w:val="270"/>
        </w:trPr>
        <w:tc>
          <w:tcPr>
            <w:tcW w:w="675"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c>
          <w:tcPr>
            <w:tcW w:w="673"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Theme="minorEastAsia" w:eastAsiaTheme="minorEastAsia" w:hAnsiTheme="minorEastAsia" w:hint="eastAsia"/>
                <w:color w:val="000000"/>
                <w:sz w:val="20"/>
                <w:szCs w:val="20"/>
              </w:rPr>
              <w:t>X64</w:t>
            </w:r>
          </w:p>
        </w:tc>
        <w:tc>
          <w:tcPr>
            <w:tcW w:w="1737"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otcPortOperationFlag</w:t>
            </w:r>
          </w:p>
        </w:tc>
        <w:tc>
          <w:tcPr>
            <w:tcW w:w="2693"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操作类型</w:t>
            </w:r>
          </w:p>
        </w:tc>
        <w:tc>
          <w:tcPr>
            <w:tcW w:w="744" w:type="dxa"/>
            <w:tcBorders>
              <w:top w:val="nil"/>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O</w:t>
            </w:r>
          </w:p>
        </w:tc>
        <w:tc>
          <w:tcPr>
            <w:tcW w:w="709" w:type="dxa"/>
            <w:tcBorders>
              <w:top w:val="single" w:sz="4" w:space="0" w:color="auto"/>
              <w:left w:val="nil"/>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1808" w:type="dxa"/>
            <w:tcBorders>
              <w:top w:val="nil"/>
              <w:left w:val="single" w:sz="4" w:space="0" w:color="auto"/>
              <w:bottom w:val="single" w:sz="4" w:space="0" w:color="auto"/>
              <w:right w:val="single" w:sz="4" w:space="0" w:color="auto"/>
            </w:tcBorders>
            <w:shd w:val="clear" w:color="auto" w:fill="auto"/>
            <w:vAlign w:val="center"/>
          </w:tcPr>
          <w:p w:rsidR="003D2742" w:rsidRDefault="003D2742">
            <w:pPr>
              <w:spacing w:line="240" w:lineRule="auto"/>
              <w:ind w:firstLineChars="0" w:firstLine="0"/>
              <w:rPr>
                <w:rFonts w:ascii="宋体" w:hAnsi="宋体"/>
                <w:bCs/>
                <w:color w:val="000000"/>
                <w:sz w:val="20"/>
                <w:szCs w:val="20"/>
              </w:rPr>
            </w:pPr>
          </w:p>
        </w:tc>
      </w:tr>
      <w:tr w:rsidR="001879C4">
        <w:trPr>
          <w:trHeight w:val="270"/>
        </w:trPr>
        <w:tc>
          <w:tcPr>
            <w:tcW w:w="675" w:type="dxa"/>
            <w:tcBorders>
              <w:top w:val="nil"/>
              <w:left w:val="single" w:sz="4" w:space="0" w:color="auto"/>
              <w:bottom w:val="single" w:sz="4" w:space="0" w:color="auto"/>
              <w:right w:val="single" w:sz="4" w:space="0" w:color="auto"/>
            </w:tcBorders>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673" w:type="dxa"/>
            <w:tcBorders>
              <w:top w:val="nil"/>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bCs/>
                <w:color w:val="000000"/>
                <w:sz w:val="20"/>
                <w:szCs w:val="20"/>
              </w:rPr>
              <w:t>N90</w:t>
            </w:r>
          </w:p>
        </w:tc>
        <w:tc>
          <w:tcPr>
            <w:tcW w:w="1737"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bCs/>
                <w:color w:val="000000"/>
                <w:sz w:val="20"/>
                <w:szCs w:val="20"/>
              </w:rPr>
              <w:t>operateRecordData</w:t>
            </w:r>
          </w:p>
        </w:tc>
        <w:tc>
          <w:tcPr>
            <w:tcW w:w="2693"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席位执行记录信息数据</w:t>
            </w:r>
          </w:p>
        </w:tc>
        <w:tc>
          <w:tcPr>
            <w:tcW w:w="744" w:type="dxa"/>
            <w:tcBorders>
              <w:top w:val="nil"/>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08" w:type="dxa"/>
            <w:tcBorders>
              <w:top w:val="nil"/>
              <w:left w:val="single" w:sz="4" w:space="0" w:color="auto"/>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1879C4">
        <w:trPr>
          <w:trHeight w:val="270"/>
        </w:trPr>
        <w:tc>
          <w:tcPr>
            <w:tcW w:w="675" w:type="dxa"/>
            <w:tcBorders>
              <w:top w:val="single" w:sz="4" w:space="0" w:color="auto"/>
              <w:left w:val="single" w:sz="4" w:space="0" w:color="auto"/>
              <w:bottom w:val="single" w:sz="4" w:space="0" w:color="auto"/>
              <w:right w:val="single" w:sz="4" w:space="0" w:color="auto"/>
            </w:tcBorders>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673"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c>
          <w:tcPr>
            <w:tcW w:w="1737"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c>
          <w:tcPr>
            <w:tcW w:w="2693"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席位执行记录信息</w:t>
            </w:r>
          </w:p>
        </w:tc>
        <w:tc>
          <w:tcPr>
            <w:tcW w:w="744"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08"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r>
      <w:tr w:rsidR="001879C4">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color w:val="000000"/>
                <w:sz w:val="20"/>
                <w:szCs w:val="20"/>
              </w:rPr>
              <w:t>→</w:t>
            </w:r>
          </w:p>
        </w:tc>
        <w:tc>
          <w:tcPr>
            <w:tcW w:w="673"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M20</w:t>
            </w:r>
          </w:p>
        </w:tc>
        <w:tc>
          <w:tcPr>
            <w:tcW w:w="1737"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bCs/>
                <w:color w:val="000000"/>
                <w:sz w:val="20"/>
                <w:szCs w:val="20"/>
              </w:rPr>
              <w:t>seatID</w:t>
            </w:r>
          </w:p>
        </w:tc>
        <w:tc>
          <w:tcPr>
            <w:tcW w:w="2693"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席位代码</w:t>
            </w:r>
          </w:p>
        </w:tc>
        <w:tc>
          <w:tcPr>
            <w:tcW w:w="744"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08"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r>
      <w:tr w:rsidR="001879C4">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color w:val="000000"/>
                <w:sz w:val="20"/>
                <w:szCs w:val="20"/>
              </w:rPr>
              <w:t>→</w:t>
            </w:r>
          </w:p>
        </w:tc>
        <w:tc>
          <w:tcPr>
            <w:tcW w:w="673"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T17</w:t>
            </w:r>
          </w:p>
        </w:tc>
        <w:tc>
          <w:tcPr>
            <w:tcW w:w="1737"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bCs/>
                <w:color w:val="000000"/>
                <w:sz w:val="20"/>
                <w:szCs w:val="20"/>
              </w:rPr>
              <w:t>transTime</w:t>
            </w:r>
          </w:p>
        </w:tc>
        <w:tc>
          <w:tcPr>
            <w:tcW w:w="2693"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时间</w:t>
            </w:r>
          </w:p>
        </w:tc>
        <w:tc>
          <w:tcPr>
            <w:tcW w:w="744"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08"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r>
      <w:tr w:rsidR="001879C4">
        <w:trPr>
          <w:trHeight w:val="270"/>
        </w:trPr>
        <w:tc>
          <w:tcPr>
            <w:tcW w:w="675"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color w:val="000000"/>
                <w:sz w:val="20"/>
                <w:szCs w:val="20"/>
              </w:rPr>
              <w:t>→</w:t>
            </w:r>
          </w:p>
        </w:tc>
        <w:tc>
          <w:tcPr>
            <w:tcW w:w="673"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Q85</w:t>
            </w:r>
          </w:p>
        </w:tc>
        <w:tc>
          <w:tcPr>
            <w:tcW w:w="1737"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bCs/>
                <w:color w:val="000000"/>
                <w:sz w:val="20"/>
                <w:szCs w:val="20"/>
              </w:rPr>
              <w:t>content</w:t>
            </w:r>
          </w:p>
        </w:tc>
        <w:tc>
          <w:tcPr>
            <w:tcW w:w="2693"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操作内容</w:t>
            </w:r>
          </w:p>
        </w:tc>
        <w:tc>
          <w:tcPr>
            <w:tcW w:w="744" w:type="dxa"/>
            <w:tcBorders>
              <w:top w:val="single" w:sz="4" w:space="0" w:color="auto"/>
              <w:left w:val="nil"/>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1879C4" w:rsidRDefault="001879C4"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808" w:type="dxa"/>
            <w:tcBorders>
              <w:top w:val="single" w:sz="4" w:space="0" w:color="auto"/>
              <w:left w:val="single" w:sz="4" w:space="0" w:color="auto"/>
              <w:bottom w:val="single" w:sz="4" w:space="0" w:color="auto"/>
              <w:right w:val="single" w:sz="4" w:space="0" w:color="auto"/>
            </w:tcBorders>
            <w:vAlign w:val="center"/>
          </w:tcPr>
          <w:p w:rsidR="001879C4" w:rsidRDefault="001879C4">
            <w:pPr>
              <w:spacing w:line="240" w:lineRule="auto"/>
              <w:ind w:firstLineChars="0" w:firstLine="0"/>
              <w:rPr>
                <w:rFonts w:ascii="宋体" w:hAnsi="宋体"/>
                <w:bCs/>
                <w:color w:val="000000"/>
                <w:sz w:val="20"/>
                <w:szCs w:val="20"/>
              </w:rPr>
            </w:pPr>
          </w:p>
        </w:tc>
      </w:tr>
      <w:tr w:rsidR="003D2742">
        <w:trPr>
          <w:trHeight w:val="270"/>
        </w:trPr>
        <w:tc>
          <w:tcPr>
            <w:tcW w:w="675" w:type="dxa"/>
            <w:tcBorders>
              <w:top w:val="single" w:sz="4" w:space="0" w:color="auto"/>
              <w:left w:val="single" w:sz="4" w:space="0" w:color="auto"/>
              <w:bottom w:val="single" w:sz="4" w:space="0" w:color="auto"/>
              <w:right w:val="single" w:sz="4" w:space="0" w:color="auto"/>
            </w:tcBorders>
          </w:tcPr>
          <w:p w:rsidR="003D2742" w:rsidRDefault="003D2742">
            <w:pPr>
              <w:spacing w:line="240" w:lineRule="auto"/>
              <w:ind w:firstLineChars="0" w:firstLine="0"/>
              <w:rPr>
                <w:rFonts w:ascii="宋体" w:hAnsi="宋体"/>
                <w:bCs/>
                <w:color w:val="000000"/>
                <w:sz w:val="20"/>
                <w:szCs w:val="20"/>
              </w:rPr>
            </w:pPr>
          </w:p>
        </w:tc>
        <w:tc>
          <w:tcPr>
            <w:tcW w:w="673" w:type="dxa"/>
            <w:tcBorders>
              <w:top w:val="single" w:sz="4" w:space="0" w:color="auto"/>
              <w:left w:val="single" w:sz="4" w:space="0" w:color="auto"/>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X39</w:t>
            </w:r>
          </w:p>
        </w:tc>
        <w:tc>
          <w:tcPr>
            <w:tcW w:w="1737"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RspCode</w:t>
            </w:r>
          </w:p>
        </w:tc>
        <w:tc>
          <w:tcPr>
            <w:tcW w:w="2693"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响应代码</w:t>
            </w:r>
          </w:p>
        </w:tc>
        <w:tc>
          <w:tcPr>
            <w:tcW w:w="744"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M</w:t>
            </w:r>
          </w:p>
        </w:tc>
        <w:tc>
          <w:tcPr>
            <w:tcW w:w="1808" w:type="dxa"/>
            <w:tcBorders>
              <w:top w:val="single" w:sz="4" w:space="0" w:color="auto"/>
              <w:left w:val="single" w:sz="4" w:space="0" w:color="auto"/>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p>
        </w:tc>
      </w:tr>
      <w:tr w:rsidR="003D2742">
        <w:trPr>
          <w:trHeight w:val="270"/>
        </w:trPr>
        <w:tc>
          <w:tcPr>
            <w:tcW w:w="675" w:type="dxa"/>
            <w:tcBorders>
              <w:top w:val="single" w:sz="4" w:space="0" w:color="auto"/>
              <w:left w:val="single" w:sz="4" w:space="0" w:color="auto"/>
              <w:bottom w:val="single" w:sz="4" w:space="0" w:color="auto"/>
              <w:right w:val="single" w:sz="4" w:space="0" w:color="auto"/>
            </w:tcBorders>
          </w:tcPr>
          <w:p w:rsidR="003D2742" w:rsidRDefault="003D2742">
            <w:pPr>
              <w:spacing w:line="240" w:lineRule="auto"/>
              <w:ind w:firstLineChars="0" w:firstLine="0"/>
              <w:rPr>
                <w:rFonts w:ascii="宋体" w:hAnsi="宋体"/>
                <w:bCs/>
                <w:color w:val="000000"/>
                <w:sz w:val="20"/>
                <w:szCs w:val="20"/>
              </w:rPr>
            </w:pPr>
          </w:p>
        </w:tc>
        <w:tc>
          <w:tcPr>
            <w:tcW w:w="673" w:type="dxa"/>
            <w:tcBorders>
              <w:top w:val="single" w:sz="4" w:space="0" w:color="auto"/>
              <w:left w:val="single" w:sz="4" w:space="0" w:color="auto"/>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X40</w:t>
            </w:r>
          </w:p>
        </w:tc>
        <w:tc>
          <w:tcPr>
            <w:tcW w:w="1737"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RspMsg</w:t>
            </w:r>
          </w:p>
        </w:tc>
        <w:tc>
          <w:tcPr>
            <w:tcW w:w="2693"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响应消息</w:t>
            </w:r>
          </w:p>
        </w:tc>
        <w:tc>
          <w:tcPr>
            <w:tcW w:w="744"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r>
              <w:rPr>
                <w:rFonts w:ascii="宋体" w:hAnsi="宋体" w:hint="eastAsia"/>
                <w:bCs/>
                <w:color w:val="000000"/>
                <w:sz w:val="20"/>
                <w:szCs w:val="20"/>
              </w:rPr>
              <w:t>M</w:t>
            </w:r>
          </w:p>
        </w:tc>
        <w:tc>
          <w:tcPr>
            <w:tcW w:w="1808" w:type="dxa"/>
            <w:tcBorders>
              <w:top w:val="single" w:sz="4" w:space="0" w:color="auto"/>
              <w:left w:val="single" w:sz="4" w:space="0" w:color="auto"/>
              <w:bottom w:val="single" w:sz="4" w:space="0" w:color="auto"/>
              <w:right w:val="single" w:sz="4" w:space="0" w:color="auto"/>
            </w:tcBorders>
            <w:vAlign w:val="center"/>
          </w:tcPr>
          <w:p w:rsidR="003D2742" w:rsidRDefault="003D2742">
            <w:pPr>
              <w:spacing w:line="240" w:lineRule="auto"/>
              <w:ind w:firstLineChars="0" w:firstLine="0"/>
              <w:rPr>
                <w:rFonts w:ascii="宋体" w:hAnsi="宋体"/>
                <w:bCs/>
                <w:color w:val="000000"/>
                <w:sz w:val="20"/>
                <w:szCs w:val="20"/>
              </w:rPr>
            </w:pPr>
          </w:p>
        </w:tc>
      </w:tr>
      <w:tr w:rsidR="003D2742" w:rsidTr="00007A07">
        <w:trPr>
          <w:trHeight w:val="270"/>
        </w:trPr>
        <w:tc>
          <w:tcPr>
            <w:tcW w:w="675" w:type="dxa"/>
            <w:tcBorders>
              <w:top w:val="single" w:sz="4" w:space="0" w:color="auto"/>
              <w:left w:val="single" w:sz="4" w:space="0" w:color="auto"/>
              <w:bottom w:val="single" w:sz="4" w:space="0" w:color="auto"/>
              <w:right w:val="single" w:sz="4" w:space="0" w:color="auto"/>
            </w:tcBorders>
          </w:tcPr>
          <w:p w:rsidR="003D2742" w:rsidRPr="00007A07" w:rsidRDefault="003D2742" w:rsidP="00007A07">
            <w:pPr>
              <w:spacing w:line="240" w:lineRule="auto"/>
              <w:ind w:firstLineChars="0" w:firstLine="0"/>
              <w:rPr>
                <w:rFonts w:ascii="宋体" w:hAnsi="宋体"/>
                <w:bCs/>
                <w:color w:val="000000"/>
                <w:sz w:val="20"/>
                <w:szCs w:val="20"/>
              </w:rPr>
            </w:pPr>
          </w:p>
        </w:tc>
        <w:tc>
          <w:tcPr>
            <w:tcW w:w="673" w:type="dxa"/>
            <w:tcBorders>
              <w:top w:val="single" w:sz="4" w:space="0" w:color="auto"/>
              <w:left w:val="single" w:sz="4" w:space="0" w:color="auto"/>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r w:rsidRPr="00007A07">
              <w:rPr>
                <w:rFonts w:ascii="宋体" w:hAnsi="宋体" w:hint="eastAsia"/>
                <w:bCs/>
                <w:color w:val="000000"/>
                <w:sz w:val="20"/>
                <w:szCs w:val="20"/>
              </w:rPr>
              <w:t>N86</w:t>
            </w:r>
          </w:p>
        </w:tc>
        <w:tc>
          <w:tcPr>
            <w:tcW w:w="1737" w:type="dxa"/>
            <w:tcBorders>
              <w:top w:val="single" w:sz="4" w:space="0" w:color="auto"/>
              <w:left w:val="nil"/>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r w:rsidRPr="00007A07">
              <w:rPr>
                <w:rFonts w:ascii="宋体" w:hAnsi="宋体" w:hint="eastAsia"/>
                <w:bCs/>
                <w:color w:val="000000"/>
                <w:sz w:val="20"/>
                <w:szCs w:val="20"/>
              </w:rPr>
              <w:t>rspMsgEn</w:t>
            </w:r>
          </w:p>
        </w:tc>
        <w:tc>
          <w:tcPr>
            <w:tcW w:w="2693" w:type="dxa"/>
            <w:tcBorders>
              <w:top w:val="single" w:sz="4" w:space="0" w:color="auto"/>
              <w:left w:val="nil"/>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r w:rsidRPr="00007A07">
              <w:rPr>
                <w:rFonts w:ascii="宋体" w:hAnsi="宋体" w:hint="eastAsia"/>
                <w:bCs/>
                <w:color w:val="000000"/>
                <w:sz w:val="20"/>
                <w:szCs w:val="20"/>
              </w:rPr>
              <w:t>响应消息</w:t>
            </w:r>
          </w:p>
        </w:tc>
        <w:tc>
          <w:tcPr>
            <w:tcW w:w="744" w:type="dxa"/>
            <w:tcBorders>
              <w:top w:val="single" w:sz="4" w:space="0" w:color="auto"/>
              <w:left w:val="nil"/>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r w:rsidRPr="00007A07">
              <w:rPr>
                <w:rFonts w:ascii="宋体" w:hAnsi="宋体" w:hint="eastAsia"/>
                <w:bCs/>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r w:rsidRPr="00007A07">
              <w:rPr>
                <w:rFonts w:ascii="宋体" w:hAnsi="宋体" w:hint="eastAsia"/>
                <w:bCs/>
                <w:color w:val="000000"/>
                <w:sz w:val="20"/>
                <w:szCs w:val="20"/>
              </w:rPr>
              <w:t>M</w:t>
            </w:r>
          </w:p>
        </w:tc>
        <w:tc>
          <w:tcPr>
            <w:tcW w:w="1808" w:type="dxa"/>
            <w:tcBorders>
              <w:top w:val="single" w:sz="4" w:space="0" w:color="auto"/>
              <w:left w:val="single" w:sz="4" w:space="0" w:color="auto"/>
              <w:bottom w:val="single" w:sz="4" w:space="0" w:color="auto"/>
              <w:right w:val="single" w:sz="4" w:space="0" w:color="auto"/>
            </w:tcBorders>
            <w:vAlign w:val="center"/>
          </w:tcPr>
          <w:p w:rsidR="003D2742" w:rsidRPr="00007A07" w:rsidRDefault="003D2742" w:rsidP="00007A07">
            <w:pPr>
              <w:spacing w:line="240" w:lineRule="auto"/>
              <w:ind w:firstLineChars="0" w:firstLine="0"/>
              <w:rPr>
                <w:rFonts w:ascii="宋体" w:hAnsi="宋体"/>
                <w:bCs/>
                <w:color w:val="000000"/>
                <w:sz w:val="20"/>
                <w:szCs w:val="20"/>
              </w:rPr>
            </w:pPr>
          </w:p>
        </w:tc>
      </w:tr>
    </w:tbl>
    <w:p w:rsidR="00581365" w:rsidRDefault="00581365">
      <w:pPr>
        <w:ind w:firstLineChars="0" w:firstLine="0"/>
        <w:rPr>
          <w:rFonts w:ascii="宋体" w:hAnsi="宋体"/>
          <w:color w:val="000000"/>
        </w:rPr>
      </w:pPr>
    </w:p>
    <w:p w:rsidR="00581365" w:rsidRPr="002731D6" w:rsidRDefault="00706DDF" w:rsidP="002731D6">
      <w:pPr>
        <w:pStyle w:val="4"/>
        <w:numPr>
          <w:ilvl w:val="3"/>
          <w:numId w:val="1"/>
        </w:numPr>
        <w:rPr>
          <w:rFonts w:ascii="宋体" w:hAnsi="宋体"/>
          <w:color w:val="000000"/>
        </w:rPr>
      </w:pPr>
      <w:bookmarkStart w:id="748" w:name="_Toc443381392"/>
      <w:r w:rsidRPr="002731D6">
        <w:rPr>
          <w:rFonts w:ascii="宋体" w:hAnsi="宋体" w:hint="eastAsia"/>
          <w:color w:val="000000"/>
        </w:rPr>
        <w:t>公开报价查询请求和响应</w:t>
      </w:r>
      <w:bookmarkEnd w:id="748"/>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：指令用于公开报价查询请求。</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791"/>
        <w:gridCol w:w="791"/>
        <w:gridCol w:w="1787"/>
        <w:gridCol w:w="1784"/>
        <w:gridCol w:w="786"/>
        <w:gridCol w:w="786"/>
        <w:gridCol w:w="2314"/>
      </w:tblGrid>
      <w:tr w:rsidR="00581365">
        <w:trPr>
          <w:trHeight w:val="270"/>
          <w:tblHeader/>
        </w:trPr>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9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78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8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231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操作员代码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w:t>
            </w:r>
            <w:r>
              <w:rPr>
                <w:rFonts w:ascii="宋体" w:hAnsi="宋体" w:cs="宋体" w:hint="eastAsia"/>
                <w:color w:val="000000"/>
                <w:kern w:val="0"/>
                <w:sz w:val="20"/>
                <w:szCs w:val="20"/>
              </w:rPr>
              <w:t>8</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w:t>
            </w:r>
            <w:r>
              <w:rPr>
                <w:rFonts w:ascii="宋体" w:hAnsi="宋体" w:cs="宋体"/>
                <w:color w:val="000000"/>
                <w:kern w:val="0"/>
                <w:sz w:val="20"/>
                <w:szCs w:val="20"/>
              </w:rPr>
              <w:t>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开始交易日期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T19</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结束交易日期</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I53</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w:t>
            </w:r>
            <w:r>
              <w:rPr>
                <w:rFonts w:asciiTheme="minorEastAsia" w:hAnsiTheme="minorEastAsia" w:hint="eastAsia"/>
                <w:sz w:val="21"/>
                <w:szCs w:val="21"/>
              </w:rPr>
              <w:t>Delta</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Theme="minorEastAsia" w:hAnsiTheme="minorEastAsia" w:hint="eastAsia"/>
                <w:sz w:val="21"/>
                <w:szCs w:val="21"/>
              </w:rPr>
              <w:t>Delta</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期权必填</w:t>
            </w:r>
          </w:p>
        </w:tc>
      </w:tr>
      <w:tr w:rsidR="002F69BC" w:rsidTr="00DC336F">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787"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otcTradeType</w:t>
            </w:r>
          </w:p>
        </w:tc>
        <w:tc>
          <w:tcPr>
            <w:tcW w:w="1784"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Theme="minorEastAsia" w:hAnsiTheme="minorEastAsia"/>
                <w:sz w:val="21"/>
                <w:szCs w:val="21"/>
              </w:rPr>
            </w:pPr>
            <w:r>
              <w:rPr>
                <w:rFonts w:asciiTheme="minorEastAsia" w:hAnsiTheme="minorEastAsia" w:hint="eastAsia"/>
                <w:sz w:val="21"/>
                <w:szCs w:val="21"/>
              </w:rPr>
              <w:t>交易类型</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p>
        </w:tc>
      </w:tr>
      <w:tr w:rsidR="002F69BC" w:rsidTr="00DC336F">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1787"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Theme="minorEastAsia" w:hAnsiTheme="minorEastAsia"/>
                <w:sz w:val="21"/>
                <w:szCs w:val="21"/>
              </w:rPr>
            </w:pPr>
            <w:r>
              <w:rPr>
                <w:rFonts w:asciiTheme="minorEastAsia" w:hAnsiTheme="minorEastAsia" w:hint="eastAsia"/>
                <w:sz w:val="21"/>
                <w:szCs w:val="21"/>
              </w:rPr>
              <w:t>报价状态</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N44</w:t>
            </w: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publicOfferInfoData</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公开报价数据</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1879C4" w:rsidRDefault="001879C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返回上一日及本日的公开报价信息</w:t>
            </w:r>
          </w:p>
        </w:tc>
      </w:tr>
      <w:tr w:rsidR="00581365">
        <w:trPr>
          <w:trHeight w:val="270"/>
        </w:trPr>
        <w:tc>
          <w:tcPr>
            <w:tcW w:w="791"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1"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7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publicOfferInfo</w:t>
            </w:r>
            <w:r>
              <w:rPr>
                <w:rFonts w:ascii="宋体" w:hAnsi="宋体" w:cs="宋体" w:hint="eastAsia"/>
                <w:color w:val="000000"/>
                <w:kern w:val="0"/>
                <w:sz w:val="20"/>
                <w:szCs w:val="20"/>
              </w:rPr>
              <w:t>}</w:t>
            </w:r>
          </w:p>
        </w:tc>
        <w:tc>
          <w:tcPr>
            <w:tcW w:w="178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公开报价信息</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N48</w:t>
            </w:r>
          </w:p>
        </w:tc>
        <w:tc>
          <w:tcPr>
            <w:tcW w:w="1787"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bidState</w:t>
            </w:r>
          </w:p>
        </w:tc>
        <w:tc>
          <w:tcPr>
            <w:tcW w:w="1784" w:type="dxa"/>
            <w:tcBorders>
              <w:top w:val="nil"/>
              <w:left w:val="nil"/>
              <w:bottom w:val="single" w:sz="4" w:space="0" w:color="auto"/>
              <w:right w:val="single" w:sz="4" w:space="0" w:color="auto"/>
            </w:tcBorders>
            <w:vAlign w:val="center"/>
          </w:tcPr>
          <w:p w:rsidR="002F69BC" w:rsidRDefault="002F69BC" w:rsidP="00DC336F">
            <w:pPr>
              <w:widowControl/>
              <w:spacing w:line="240" w:lineRule="auto"/>
              <w:ind w:firstLineChars="0" w:firstLine="0"/>
              <w:rPr>
                <w:rFonts w:asciiTheme="minorEastAsia" w:hAnsiTheme="minorEastAsia"/>
                <w:sz w:val="21"/>
                <w:szCs w:val="21"/>
              </w:rPr>
            </w:pPr>
            <w:r>
              <w:rPr>
                <w:rFonts w:asciiTheme="minorEastAsia" w:hAnsiTheme="minorEastAsia" w:hint="eastAsia"/>
                <w:sz w:val="21"/>
                <w:szCs w:val="21"/>
              </w:rPr>
              <w:t>报价状态</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O02</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buyOrSell</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买卖方向</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N45</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bidID</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报价编号</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lang w:eastAsia="ja-JP"/>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single" w:sz="4" w:space="0" w:color="auto"/>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13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I50</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optionType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single" w:sz="4" w:space="0" w:color="auto"/>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I53</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option</w:t>
            </w:r>
            <w:r>
              <w:rPr>
                <w:rFonts w:asciiTheme="minorEastAsia" w:hAnsiTheme="minorEastAsia" w:hint="eastAsia"/>
                <w:sz w:val="21"/>
                <w:szCs w:val="21"/>
              </w:rPr>
              <w:t>Delta</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Theme="minorEastAsia" w:hAnsiTheme="minorEastAsia" w:hint="eastAsia"/>
                <w:sz w:val="21"/>
                <w:szCs w:val="21"/>
              </w:rPr>
              <w:t>Delta</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w:t>
            </w:r>
            <w:r>
              <w:rPr>
                <w:rFonts w:ascii="宋体" w:hAnsi="宋体" w:cs="宋体" w:hint="eastAsia"/>
                <w:color w:val="000000"/>
                <w:kern w:val="0"/>
                <w:sz w:val="20"/>
                <w:szCs w:val="20"/>
              </w:rPr>
              <w:t>eriod</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single" w:sz="4" w:space="0" w:color="auto"/>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I54</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optionPriceType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价格类型</w:t>
            </w:r>
          </w:p>
        </w:tc>
        <w:tc>
          <w:tcPr>
            <w:tcW w:w="786" w:type="dxa"/>
            <w:tcBorders>
              <w:top w:val="nil"/>
              <w:left w:val="nil"/>
              <w:bottom w:val="single" w:sz="4" w:space="0" w:color="auto"/>
              <w:right w:val="single" w:sz="4" w:space="0" w:color="auto"/>
            </w:tcBorders>
            <w:vAlign w:val="center"/>
          </w:tcPr>
          <w:p w:rsidR="002F69BC" w:rsidRDefault="002F69BC">
            <w:pPr>
              <w:spacing w:line="240" w:lineRule="auto"/>
              <w:ind w:firstLineChars="16" w:firstLine="32"/>
              <w:rPr>
                <w:rFonts w:ascii="宋体" w:hAnsi="宋体"/>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b/>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O06</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N46</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bidValidTime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报价有效期</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9D5125">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91" w:type="dxa"/>
            <w:tcBorders>
              <w:top w:val="nil"/>
              <w:left w:val="single" w:sz="4" w:space="0" w:color="auto"/>
              <w:bottom w:val="single" w:sz="4" w:space="0" w:color="auto"/>
              <w:right w:val="single" w:sz="4" w:space="0" w:color="auto"/>
            </w:tcBorders>
            <w:vAlign w:val="center"/>
          </w:tcPr>
          <w:p w:rsidR="002F69BC" w:rsidRDefault="00E14E26">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endTime</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报价截止时间</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olor w:val="000000"/>
                <w:sz w:val="20"/>
                <w:szCs w:val="20"/>
              </w:rPr>
            </w:pPr>
          </w:p>
        </w:tc>
        <w:tc>
          <w:tcPr>
            <w:tcW w:w="791"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787"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784"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响应代码</w:t>
            </w:r>
          </w:p>
        </w:tc>
        <w:tc>
          <w:tcPr>
            <w:tcW w:w="786"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single" w:sz="4" w:space="0" w:color="auto"/>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trPr>
          <w:trHeight w:val="270"/>
        </w:trPr>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787"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78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nil"/>
              <w:left w:val="nil"/>
              <w:bottom w:val="single" w:sz="4" w:space="0" w:color="auto"/>
              <w:right w:val="single" w:sz="4" w:space="0" w:color="auto"/>
            </w:tcBorders>
            <w:vAlign w:val="center"/>
          </w:tcPr>
          <w:p w:rsidR="002F69BC" w:rsidRDefault="002F69BC">
            <w:pPr>
              <w:widowControl/>
              <w:spacing w:line="240" w:lineRule="auto"/>
              <w:ind w:firstLineChars="0" w:firstLine="0"/>
              <w:rPr>
                <w:rFonts w:ascii="宋体" w:hAnsi="宋体" w:cs="宋体"/>
                <w:color w:val="000000"/>
                <w:kern w:val="0"/>
                <w:sz w:val="20"/>
                <w:szCs w:val="20"/>
              </w:rPr>
            </w:pPr>
          </w:p>
        </w:tc>
      </w:tr>
      <w:tr w:rsidR="002F69BC" w:rsidTr="00007A07">
        <w:trPr>
          <w:trHeight w:val="270"/>
        </w:trPr>
        <w:tc>
          <w:tcPr>
            <w:tcW w:w="791" w:type="dxa"/>
            <w:tcBorders>
              <w:top w:val="nil"/>
              <w:left w:val="single" w:sz="4" w:space="0" w:color="auto"/>
              <w:bottom w:val="single" w:sz="4" w:space="0" w:color="auto"/>
              <w:right w:val="single" w:sz="4" w:space="0" w:color="auto"/>
            </w:tcBorders>
            <w:vAlign w:val="center"/>
          </w:tcPr>
          <w:p w:rsidR="002F69BC" w:rsidRPr="00007A07" w:rsidRDefault="002F69BC" w:rsidP="009507C0">
            <w:pPr>
              <w:widowControl/>
              <w:spacing w:line="240" w:lineRule="auto"/>
              <w:ind w:firstLineChars="0" w:firstLine="0"/>
              <w:rPr>
                <w:rFonts w:ascii="宋体" w:hAnsi="宋体" w:cs="宋体"/>
                <w:color w:val="000000"/>
                <w:kern w:val="0"/>
                <w:sz w:val="20"/>
                <w:szCs w:val="20"/>
              </w:rPr>
            </w:pPr>
          </w:p>
        </w:tc>
        <w:tc>
          <w:tcPr>
            <w:tcW w:w="791" w:type="dxa"/>
            <w:tcBorders>
              <w:top w:val="nil"/>
              <w:left w:val="single" w:sz="4" w:space="0" w:color="auto"/>
              <w:bottom w:val="single" w:sz="4" w:space="0" w:color="auto"/>
              <w:right w:val="single" w:sz="4" w:space="0" w:color="auto"/>
            </w:tcBorders>
            <w:vAlign w:val="center"/>
          </w:tcPr>
          <w:p w:rsidR="002F69BC" w:rsidRDefault="002F69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787" w:type="dxa"/>
            <w:tcBorders>
              <w:top w:val="nil"/>
              <w:left w:val="nil"/>
              <w:bottom w:val="single" w:sz="4" w:space="0" w:color="auto"/>
              <w:right w:val="single" w:sz="4" w:space="0" w:color="auto"/>
            </w:tcBorders>
            <w:vAlign w:val="center"/>
          </w:tcPr>
          <w:p w:rsidR="002F69BC" w:rsidRDefault="002F69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784" w:type="dxa"/>
            <w:tcBorders>
              <w:top w:val="nil"/>
              <w:left w:val="nil"/>
              <w:bottom w:val="single" w:sz="4" w:space="0" w:color="auto"/>
              <w:right w:val="single" w:sz="4" w:space="0" w:color="auto"/>
            </w:tcBorders>
            <w:vAlign w:val="center"/>
          </w:tcPr>
          <w:p w:rsidR="002F69BC" w:rsidRDefault="002F69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86" w:type="dxa"/>
            <w:tcBorders>
              <w:top w:val="nil"/>
              <w:left w:val="nil"/>
              <w:bottom w:val="single" w:sz="4" w:space="0" w:color="auto"/>
              <w:right w:val="single" w:sz="4" w:space="0" w:color="auto"/>
            </w:tcBorders>
            <w:vAlign w:val="center"/>
          </w:tcPr>
          <w:p w:rsidR="002F69BC" w:rsidRDefault="002F69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86" w:type="dxa"/>
            <w:tcBorders>
              <w:top w:val="nil"/>
              <w:left w:val="nil"/>
              <w:bottom w:val="single" w:sz="4" w:space="0" w:color="auto"/>
              <w:right w:val="single" w:sz="4" w:space="0" w:color="auto"/>
            </w:tcBorders>
            <w:vAlign w:val="center"/>
          </w:tcPr>
          <w:p w:rsidR="002F69BC" w:rsidRDefault="002F69BC"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14" w:type="dxa"/>
            <w:tcBorders>
              <w:top w:val="nil"/>
              <w:left w:val="nil"/>
              <w:bottom w:val="single" w:sz="4" w:space="0" w:color="auto"/>
              <w:right w:val="single" w:sz="4" w:space="0" w:color="auto"/>
            </w:tcBorders>
            <w:vAlign w:val="center"/>
          </w:tcPr>
          <w:p w:rsidR="002F69BC" w:rsidRPr="002C6FA6" w:rsidRDefault="002F69BC"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749" w:name="_Toc437936943"/>
      <w:bookmarkStart w:id="750" w:name="_Toc9855"/>
      <w:bookmarkStart w:id="751" w:name="_Toc13542"/>
      <w:bookmarkStart w:id="752" w:name="_Toc10562"/>
      <w:bookmarkStart w:id="753" w:name="_Toc493667842"/>
      <w:r>
        <w:rPr>
          <w:rFonts w:ascii="宋体" w:hAnsi="宋体" w:hint="eastAsia"/>
          <w:color w:val="000000"/>
        </w:rPr>
        <w:t>聊天管理</w:t>
      </w:r>
      <w:bookmarkEnd w:id="749"/>
      <w:bookmarkEnd w:id="750"/>
      <w:bookmarkEnd w:id="751"/>
      <w:bookmarkEnd w:id="752"/>
      <w:bookmarkEnd w:id="753"/>
    </w:p>
    <w:p w:rsidR="00581365" w:rsidRPr="00717E66" w:rsidRDefault="00706DDF" w:rsidP="00717E66">
      <w:pPr>
        <w:pStyle w:val="3"/>
        <w:numPr>
          <w:ilvl w:val="2"/>
          <w:numId w:val="1"/>
        </w:numPr>
        <w:ind w:left="980" w:hangingChars="305" w:hanging="980"/>
      </w:pPr>
      <w:bookmarkStart w:id="754" w:name="_Toc25279"/>
      <w:bookmarkStart w:id="755" w:name="_Toc20088"/>
      <w:bookmarkStart w:id="756" w:name="_Toc437936944"/>
      <w:bookmarkStart w:id="757" w:name="_Toc19013"/>
      <w:bookmarkStart w:id="758" w:name="_Toc493667843"/>
      <w:r w:rsidRPr="00717E66">
        <w:rPr>
          <w:rFonts w:hint="eastAsia"/>
        </w:rPr>
        <w:t>聊天内容发送请求和响应</w:t>
      </w:r>
      <w:bookmarkEnd w:id="754"/>
      <w:bookmarkEnd w:id="755"/>
      <w:bookmarkEnd w:id="756"/>
      <w:bookmarkEnd w:id="757"/>
      <w:bookmarkEnd w:id="758"/>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w:t>
      </w:r>
      <w:r>
        <w:rPr>
          <w:rFonts w:hint="eastAsia"/>
        </w:rPr>
        <w:t>聊天内容发送指令用于向</w:t>
      </w:r>
      <w:r>
        <w:rPr>
          <w:rFonts w:ascii="宋体" w:hAnsi="宋体" w:hint="eastAsia"/>
          <w:color w:val="000000"/>
        </w:rPr>
        <w:t>在线的交易员发起聊天，实时获取对话信息。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5" w:type="dxa"/>
        <w:tblLayout w:type="fixed"/>
        <w:tblLook w:val="04A0" w:firstRow="1" w:lastRow="0" w:firstColumn="1" w:lastColumn="0" w:noHBand="0" w:noVBand="1"/>
      </w:tblPr>
      <w:tblGrid>
        <w:gridCol w:w="867"/>
        <w:gridCol w:w="867"/>
        <w:gridCol w:w="1918"/>
        <w:gridCol w:w="1956"/>
        <w:gridCol w:w="798"/>
        <w:gridCol w:w="798"/>
        <w:gridCol w:w="1831"/>
      </w:tblGrid>
      <w:tr w:rsidR="00581365">
        <w:trPr>
          <w:trHeight w:val="270"/>
          <w:tblHeader/>
        </w:trPr>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581365">
            <w:pPr>
              <w:widowControl/>
              <w:spacing w:line="240" w:lineRule="auto"/>
              <w:ind w:firstLineChars="0" w:firstLine="0"/>
              <w:rPr>
                <w:rFonts w:ascii="宋体" w:hAnsi="宋体" w:cs="宋体"/>
                <w:b/>
                <w:bCs/>
                <w:color w:val="000000"/>
                <w:kern w:val="0"/>
                <w:sz w:val="20"/>
                <w:szCs w:val="20"/>
              </w:rPr>
            </w:pPr>
          </w:p>
        </w:tc>
        <w:tc>
          <w:tcPr>
            <w:tcW w:w="86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91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5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9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83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DA7A3D">
        <w:trPr>
          <w:trHeight w:val="270"/>
        </w:trPr>
        <w:tc>
          <w:tcPr>
            <w:tcW w:w="86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9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56"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DA7A3D" w:rsidRDefault="00DA7A3D"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31"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b/>
                <w:color w:val="000000"/>
                <w:kern w:val="0"/>
                <w:sz w:val="20"/>
                <w:szCs w:val="20"/>
              </w:rPr>
            </w:pPr>
          </w:p>
        </w:tc>
      </w:tr>
      <w:tr w:rsidR="00DA7A3D">
        <w:trPr>
          <w:trHeight w:val="270"/>
        </w:trPr>
        <w:tc>
          <w:tcPr>
            <w:tcW w:w="86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9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56"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9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DA7A3D" w:rsidRDefault="00DA7A3D"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31"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opInfo</w:t>
            </w:r>
            <w:r>
              <w:rPr>
                <w:rFonts w:ascii="宋体" w:hAnsi="宋体" w:cs="宋体" w:hint="eastAsia"/>
                <w:color w:val="000000"/>
                <w:kern w:val="0"/>
                <w:sz w:val="20"/>
                <w:szCs w:val="20"/>
              </w:rPr>
              <w:t>}</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rPr>
            </w:pPr>
            <w:r>
              <w:rPr>
                <w:rFonts w:ascii="宋体" w:hAnsi="宋体" w:hint="eastAsia"/>
                <w:color w:val="000000"/>
                <w:sz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lastRenderedPageBreak/>
              <w:t>→</w:t>
            </w: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w:t>
            </w:r>
            <w:r>
              <w:rPr>
                <w:rFonts w:ascii="宋体" w:hAnsi="宋体" w:cs="宋体"/>
                <w:color w:val="000000"/>
                <w:kern w:val="0"/>
                <w:sz w:val="20"/>
                <w:szCs w:val="20"/>
              </w:rPr>
              <w:t>raderID</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B89</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消息内容</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T17</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transTime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发送时间</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7"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191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95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3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007A07" w:rsidTr="00007A07">
        <w:trPr>
          <w:trHeight w:val="270"/>
        </w:trPr>
        <w:tc>
          <w:tcPr>
            <w:tcW w:w="867" w:type="dxa"/>
            <w:tcBorders>
              <w:top w:val="nil"/>
              <w:left w:val="single" w:sz="4" w:space="0" w:color="auto"/>
              <w:bottom w:val="single" w:sz="4" w:space="0" w:color="auto"/>
              <w:right w:val="single" w:sz="4" w:space="0" w:color="auto"/>
            </w:tcBorders>
            <w:vAlign w:val="center"/>
          </w:tcPr>
          <w:p w:rsidR="00007A07" w:rsidRPr="00007A07" w:rsidRDefault="00007A07" w:rsidP="009507C0">
            <w:pPr>
              <w:widowControl/>
              <w:spacing w:line="240" w:lineRule="auto"/>
              <w:ind w:firstLineChars="0" w:firstLine="0"/>
              <w:rPr>
                <w:rFonts w:ascii="宋体" w:hAnsi="宋体" w:cs="宋体"/>
                <w:color w:val="000000"/>
                <w:kern w:val="0"/>
                <w:sz w:val="20"/>
                <w:szCs w:val="20"/>
              </w:rPr>
            </w:pPr>
          </w:p>
        </w:tc>
        <w:tc>
          <w:tcPr>
            <w:tcW w:w="867" w:type="dxa"/>
            <w:tcBorders>
              <w:top w:val="nil"/>
              <w:left w:val="single" w:sz="4" w:space="0" w:color="auto"/>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1918"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956"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98"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98"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831" w:type="dxa"/>
            <w:tcBorders>
              <w:top w:val="nil"/>
              <w:left w:val="nil"/>
              <w:bottom w:val="single" w:sz="4" w:space="0" w:color="auto"/>
              <w:right w:val="single" w:sz="4" w:space="0" w:color="auto"/>
            </w:tcBorders>
            <w:vAlign w:val="center"/>
          </w:tcPr>
          <w:p w:rsidR="00007A07" w:rsidRPr="00007A07" w:rsidRDefault="00007A07"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480"/>
      </w:pPr>
    </w:p>
    <w:p w:rsidR="00581365" w:rsidRPr="00717E66" w:rsidRDefault="00706DDF" w:rsidP="00717E66">
      <w:pPr>
        <w:pStyle w:val="3"/>
        <w:numPr>
          <w:ilvl w:val="2"/>
          <w:numId w:val="1"/>
        </w:numPr>
        <w:ind w:left="980" w:hangingChars="305" w:hanging="980"/>
      </w:pPr>
      <w:bookmarkStart w:id="759" w:name="_Toc14869"/>
      <w:bookmarkStart w:id="760" w:name="_Toc437936945"/>
      <w:bookmarkStart w:id="761" w:name="_Toc18416"/>
      <w:bookmarkStart w:id="762" w:name="_Toc15634"/>
      <w:bookmarkStart w:id="763" w:name="_Toc493667844"/>
      <w:r w:rsidRPr="00717E66">
        <w:rPr>
          <w:rFonts w:hint="eastAsia"/>
        </w:rPr>
        <w:t>推送聊天内容</w:t>
      </w:r>
      <w:bookmarkEnd w:id="759"/>
      <w:bookmarkEnd w:id="760"/>
      <w:bookmarkEnd w:id="761"/>
      <w:bookmarkEnd w:id="762"/>
      <w:bookmarkEnd w:id="763"/>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：系统向指定交易员推送</w:t>
      </w:r>
      <w:r>
        <w:rPr>
          <w:rFonts w:hint="eastAsia"/>
        </w:rPr>
        <w:t>聊天内容</w:t>
      </w:r>
      <w:r>
        <w:rPr>
          <w:rFonts w:ascii="宋体" w:hAnsi="宋体" w:hint="eastAsia"/>
          <w:color w:val="000000"/>
        </w:rPr>
        <w:t>。</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456" w:type="dxa"/>
        <w:tblLayout w:type="fixed"/>
        <w:tblLook w:val="04A0" w:firstRow="1" w:lastRow="0" w:firstColumn="1" w:lastColumn="0" w:noHBand="0" w:noVBand="1"/>
      </w:tblPr>
      <w:tblGrid>
        <w:gridCol w:w="866"/>
        <w:gridCol w:w="866"/>
        <w:gridCol w:w="1920"/>
        <w:gridCol w:w="1985"/>
        <w:gridCol w:w="708"/>
        <w:gridCol w:w="2111"/>
      </w:tblGrid>
      <w:tr w:rsidR="00581365">
        <w:trPr>
          <w:trHeight w:val="270"/>
          <w:tblHeader/>
        </w:trPr>
        <w:tc>
          <w:tcPr>
            <w:tcW w:w="86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66"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92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11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发送方席位代码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w:t>
            </w:r>
            <w:r>
              <w:rPr>
                <w:rFonts w:ascii="宋体" w:hAnsi="宋体" w:cs="宋体"/>
                <w:color w:val="000000"/>
                <w:kern w:val="0"/>
                <w:sz w:val="20"/>
                <w:szCs w:val="20"/>
              </w:rPr>
              <w:t>raderID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发送方交易员代码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opInfo</w:t>
            </w:r>
            <w:r>
              <w:rPr>
                <w:rFonts w:ascii="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rightChars="68" w:right="163" w:firstLineChars="0" w:firstLine="0"/>
              <w:rPr>
                <w:rFonts w:ascii="宋体" w:hAnsi="宋体" w:cs="宋体"/>
                <w:b/>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接收方席位代码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w:t>
            </w:r>
            <w:r>
              <w:rPr>
                <w:rFonts w:ascii="宋体" w:hAnsi="宋体" w:cs="宋体"/>
                <w:color w:val="000000"/>
                <w:kern w:val="0"/>
                <w:sz w:val="20"/>
                <w:szCs w:val="20"/>
              </w:rPr>
              <w:t>raderID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接收方交易员代码</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报单编号</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B89</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消息内容</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66"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66"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T17</w:t>
            </w:r>
          </w:p>
        </w:tc>
        <w:tc>
          <w:tcPr>
            <w:tcW w:w="192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transTime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发送时间 </w:t>
            </w:r>
          </w:p>
        </w:tc>
        <w:tc>
          <w:tcPr>
            <w:tcW w:w="7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111"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pStyle w:val="11"/>
        <w:ind w:firstLineChars="0" w:firstLine="0"/>
        <w:rPr>
          <w:rFonts w:ascii="宋体" w:hAnsi="宋体"/>
          <w:color w:val="000000"/>
        </w:rPr>
      </w:pPr>
    </w:p>
    <w:p w:rsidR="00581365" w:rsidRPr="00717E66" w:rsidRDefault="00706DDF" w:rsidP="00717E66">
      <w:pPr>
        <w:pStyle w:val="3"/>
        <w:numPr>
          <w:ilvl w:val="2"/>
          <w:numId w:val="1"/>
        </w:numPr>
        <w:ind w:left="980" w:hangingChars="305" w:hanging="980"/>
      </w:pPr>
      <w:bookmarkStart w:id="764" w:name="_Toc4442"/>
      <w:bookmarkStart w:id="765" w:name="_Toc18642"/>
      <w:bookmarkStart w:id="766" w:name="_Toc23846"/>
      <w:bookmarkStart w:id="767" w:name="_Toc437936946"/>
      <w:bookmarkStart w:id="768" w:name="_Toc493667845"/>
      <w:r w:rsidRPr="00717E66">
        <w:rPr>
          <w:rFonts w:hint="eastAsia"/>
        </w:rPr>
        <w:t>聊天历史记录查询请求和响应</w:t>
      </w:r>
      <w:bookmarkEnd w:id="764"/>
      <w:bookmarkEnd w:id="765"/>
      <w:bookmarkEnd w:id="766"/>
      <w:bookmarkEnd w:id="767"/>
      <w:bookmarkEnd w:id="768"/>
    </w:p>
    <w:p w:rsidR="00581365" w:rsidRDefault="00581365">
      <w:pPr>
        <w:ind w:firstLine="480"/>
      </w:pPr>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：聊天历史记录查询</w:t>
      </w:r>
      <w:r>
        <w:rPr>
          <w:rFonts w:hint="eastAsia"/>
        </w:rPr>
        <w:t>指令用于查询与选定交易员的历史通话信息</w:t>
      </w:r>
      <w:r>
        <w:rPr>
          <w:rFonts w:ascii="宋体" w:hAnsi="宋体" w:hint="eastAsia"/>
          <w:color w:val="000000"/>
        </w:rPr>
        <w:t>。</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677"/>
        <w:gridCol w:w="910"/>
        <w:gridCol w:w="2774"/>
        <w:gridCol w:w="1843"/>
        <w:gridCol w:w="708"/>
        <w:gridCol w:w="709"/>
        <w:gridCol w:w="1418"/>
      </w:tblGrid>
      <w:tr w:rsidR="00581365">
        <w:trPr>
          <w:trHeight w:val="270"/>
          <w:tblHeader/>
        </w:trPr>
        <w:tc>
          <w:tcPr>
            <w:tcW w:w="67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91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77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应答</w:t>
            </w:r>
          </w:p>
        </w:tc>
        <w:tc>
          <w:tcPr>
            <w:tcW w:w="141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M99</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[opInfoData]</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对手方信息数据</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lastRenderedPageBreak/>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opInfo</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对手方信息</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seatID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3254D6">
        <w:trPr>
          <w:trHeight w:val="270"/>
        </w:trPr>
        <w:tc>
          <w:tcPr>
            <w:tcW w:w="677" w:type="dxa"/>
            <w:tcBorders>
              <w:top w:val="nil"/>
              <w:left w:val="single" w:sz="4" w:space="0" w:color="auto"/>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10" w:type="dxa"/>
            <w:tcBorders>
              <w:top w:val="nil"/>
              <w:left w:val="single" w:sz="4" w:space="0" w:color="auto"/>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N63</w:t>
            </w:r>
          </w:p>
        </w:tc>
        <w:tc>
          <w:tcPr>
            <w:tcW w:w="2774" w:type="dxa"/>
            <w:tcBorders>
              <w:top w:val="nil"/>
              <w:left w:val="nil"/>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histInfoContentInfoData</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聊天历史记录数据</w:t>
            </w:r>
          </w:p>
        </w:tc>
        <w:tc>
          <w:tcPr>
            <w:tcW w:w="708" w:type="dxa"/>
            <w:tcBorders>
              <w:top w:val="nil"/>
              <w:left w:val="nil"/>
              <w:bottom w:val="single" w:sz="4" w:space="0" w:color="auto"/>
              <w:right w:val="single" w:sz="4" w:space="0" w:color="auto"/>
            </w:tcBorders>
            <w:vAlign w:val="center"/>
          </w:tcPr>
          <w:p w:rsidR="003254D6" w:rsidRDefault="003254D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histInfoContentInfo</w:t>
            </w:r>
            <w:r>
              <w:rPr>
                <w:rFonts w:ascii="宋体" w:hAnsi="宋体" w:cs="宋体" w:hint="eastAsia"/>
                <w:color w:val="000000"/>
                <w:kern w:val="0"/>
                <w:sz w:val="20"/>
                <w:szCs w:val="20"/>
              </w:rPr>
              <w:t>}</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聊天历史记录</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w:t>
            </w:r>
            <w:r>
              <w:rPr>
                <w:rFonts w:ascii="宋体" w:hAnsi="宋体" w:cs="宋体"/>
                <w:color w:val="000000"/>
                <w:kern w:val="0"/>
                <w:sz w:val="20"/>
                <w:szCs w:val="20"/>
              </w:rPr>
              <w:t>eatID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b/>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w:t>
            </w:r>
            <w:r>
              <w:rPr>
                <w:rFonts w:ascii="宋体" w:hAnsi="宋体" w:cs="宋体"/>
                <w:color w:val="000000"/>
                <w:kern w:val="0"/>
                <w:sz w:val="20"/>
                <w:szCs w:val="20"/>
              </w:rPr>
              <w:t>raderID</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b/>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B89</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消息内容</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T17</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transTime</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发送时间</w:t>
            </w:r>
          </w:p>
        </w:tc>
        <w:tc>
          <w:tcPr>
            <w:tcW w:w="708"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0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r>
      <w:tr w:rsidR="00DA7A3D">
        <w:trPr>
          <w:trHeight w:val="270"/>
        </w:trPr>
        <w:tc>
          <w:tcPr>
            <w:tcW w:w="677"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774"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43"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418" w:type="dxa"/>
            <w:tcBorders>
              <w:top w:val="nil"/>
              <w:left w:val="nil"/>
              <w:bottom w:val="single" w:sz="4" w:space="0" w:color="auto"/>
              <w:right w:val="single" w:sz="4" w:space="0" w:color="auto"/>
            </w:tcBorders>
            <w:vAlign w:val="center"/>
          </w:tcPr>
          <w:p w:rsidR="00DA7A3D" w:rsidRDefault="00DA7A3D">
            <w:pPr>
              <w:widowControl/>
              <w:spacing w:line="240" w:lineRule="auto"/>
              <w:ind w:firstLineChars="0" w:firstLine="0"/>
              <w:rPr>
                <w:rFonts w:ascii="宋体" w:hAnsi="宋体" w:cs="宋体"/>
                <w:b/>
                <w:color w:val="000000"/>
                <w:kern w:val="0"/>
                <w:sz w:val="20"/>
                <w:szCs w:val="20"/>
              </w:rPr>
            </w:pPr>
          </w:p>
        </w:tc>
      </w:tr>
      <w:tr w:rsidR="00007A07" w:rsidTr="00007A07">
        <w:trPr>
          <w:trHeight w:val="270"/>
        </w:trPr>
        <w:tc>
          <w:tcPr>
            <w:tcW w:w="677" w:type="dxa"/>
            <w:tcBorders>
              <w:top w:val="nil"/>
              <w:left w:val="single" w:sz="4" w:space="0" w:color="auto"/>
              <w:bottom w:val="single" w:sz="4" w:space="0" w:color="auto"/>
              <w:right w:val="single" w:sz="4" w:space="0" w:color="auto"/>
            </w:tcBorders>
            <w:vAlign w:val="center"/>
          </w:tcPr>
          <w:p w:rsidR="00007A07" w:rsidRPr="00007A07" w:rsidRDefault="00007A07" w:rsidP="009507C0">
            <w:pPr>
              <w:widowControl/>
              <w:spacing w:line="240" w:lineRule="auto"/>
              <w:ind w:firstLineChars="0" w:firstLine="0"/>
              <w:rPr>
                <w:rFonts w:ascii="宋体" w:hAnsi="宋体" w:cs="宋体"/>
                <w:color w:val="000000"/>
                <w:kern w:val="0"/>
                <w:sz w:val="20"/>
                <w:szCs w:val="20"/>
              </w:rPr>
            </w:pPr>
          </w:p>
        </w:tc>
        <w:tc>
          <w:tcPr>
            <w:tcW w:w="910" w:type="dxa"/>
            <w:tcBorders>
              <w:top w:val="nil"/>
              <w:left w:val="single" w:sz="4" w:space="0" w:color="auto"/>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774"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43"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8"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418" w:type="dxa"/>
            <w:tcBorders>
              <w:top w:val="nil"/>
              <w:left w:val="nil"/>
              <w:bottom w:val="single" w:sz="4" w:space="0" w:color="auto"/>
              <w:right w:val="single" w:sz="4" w:space="0" w:color="auto"/>
            </w:tcBorders>
            <w:vAlign w:val="center"/>
          </w:tcPr>
          <w:p w:rsidR="00007A07" w:rsidRPr="00007A07" w:rsidRDefault="00007A07" w:rsidP="009507C0">
            <w:pPr>
              <w:widowControl/>
              <w:spacing w:line="240" w:lineRule="auto"/>
              <w:ind w:firstLineChars="0" w:firstLine="0"/>
              <w:rPr>
                <w:rFonts w:ascii="宋体" w:hAnsi="宋体" w:cs="宋体"/>
                <w:b/>
                <w:color w:val="000000"/>
                <w:kern w:val="0"/>
                <w:sz w:val="20"/>
                <w:szCs w:val="20"/>
              </w:rPr>
            </w:pPr>
          </w:p>
        </w:tc>
      </w:tr>
    </w:tbl>
    <w:p w:rsidR="00581365" w:rsidRDefault="00581365">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769" w:name="_Toc437936947"/>
      <w:bookmarkStart w:id="770" w:name="_Toc21931"/>
      <w:bookmarkStart w:id="771" w:name="_Toc31228"/>
      <w:bookmarkStart w:id="772" w:name="_Toc17382"/>
      <w:bookmarkStart w:id="773" w:name="_Toc493667846"/>
      <w:r>
        <w:rPr>
          <w:rFonts w:ascii="宋体" w:hAnsi="宋体" w:hint="eastAsia"/>
          <w:color w:val="000000"/>
        </w:rPr>
        <w:t>公告消息管理</w:t>
      </w:r>
      <w:bookmarkEnd w:id="769"/>
      <w:bookmarkEnd w:id="770"/>
      <w:bookmarkEnd w:id="771"/>
      <w:bookmarkEnd w:id="772"/>
      <w:bookmarkEnd w:id="773"/>
    </w:p>
    <w:p w:rsidR="00581365" w:rsidRPr="00717E66" w:rsidRDefault="00706DDF" w:rsidP="00717E66">
      <w:pPr>
        <w:pStyle w:val="3"/>
        <w:numPr>
          <w:ilvl w:val="2"/>
          <w:numId w:val="1"/>
        </w:numPr>
        <w:ind w:left="980" w:hangingChars="305" w:hanging="980"/>
      </w:pPr>
      <w:bookmarkStart w:id="774" w:name="_Toc28706"/>
      <w:bookmarkStart w:id="775" w:name="_Toc6145"/>
      <w:bookmarkStart w:id="776" w:name="_Toc437936948"/>
      <w:bookmarkStart w:id="777" w:name="_Toc15816"/>
      <w:bookmarkStart w:id="778" w:name="_Toc493667847"/>
      <w:r w:rsidRPr="00717E66">
        <w:rPr>
          <w:rFonts w:hint="eastAsia"/>
        </w:rPr>
        <w:t>推送公告消息</w:t>
      </w:r>
      <w:bookmarkEnd w:id="774"/>
      <w:bookmarkEnd w:id="775"/>
      <w:bookmarkEnd w:id="776"/>
      <w:bookmarkEnd w:id="777"/>
      <w:bookmarkEnd w:id="778"/>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：系统推送公告信息内容。</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897" w:type="dxa"/>
        <w:tblLayout w:type="fixed"/>
        <w:tblLook w:val="04A0" w:firstRow="1" w:lastRow="0" w:firstColumn="1" w:lastColumn="0" w:noHBand="0" w:noVBand="1"/>
      </w:tblPr>
      <w:tblGrid>
        <w:gridCol w:w="843"/>
        <w:gridCol w:w="843"/>
        <w:gridCol w:w="2817"/>
        <w:gridCol w:w="1917"/>
        <w:gridCol w:w="837"/>
        <w:gridCol w:w="1640"/>
      </w:tblGrid>
      <w:tr w:rsidR="00581365">
        <w:trPr>
          <w:trHeight w:val="270"/>
          <w:tblHeader/>
        </w:trPr>
        <w:tc>
          <w:tcPr>
            <w:tcW w:w="84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84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81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1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164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T80</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seqNo2</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公告流水号</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Q89</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[bulletinBoardContentData]</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公告内容数据</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43"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[bulletinBoardContentInfo]</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公告内容信息</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Q84</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title</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公告标题</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Q85</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content</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A04</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languageType</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语言类型</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Q82</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announceDate</w:t>
            </w:r>
          </w:p>
        </w:tc>
        <w:tc>
          <w:tcPr>
            <w:tcW w:w="1917" w:type="dxa"/>
            <w:tcBorders>
              <w:top w:val="nil"/>
              <w:left w:val="nil"/>
              <w:bottom w:val="single" w:sz="4" w:space="0" w:color="auto"/>
              <w:right w:val="single" w:sz="4" w:space="0" w:color="auto"/>
            </w:tcBorders>
            <w:vAlign w:val="center"/>
          </w:tcPr>
          <w:p w:rsidR="00581365" w:rsidRDefault="003C61CC">
            <w:pPr>
              <w:widowControl/>
              <w:spacing w:line="240" w:lineRule="auto"/>
              <w:ind w:firstLineChars="0" w:firstLine="0"/>
              <w:rPr>
                <w:rFonts w:ascii="宋体" w:hAnsi="宋体" w:cs="宋体"/>
                <w:color w:val="000000"/>
                <w:kern w:val="0"/>
                <w:sz w:val="20"/>
                <w:szCs w:val="20"/>
              </w:rPr>
            </w:pPr>
            <w:r w:rsidRPr="003C61CC">
              <w:rPr>
                <w:rFonts w:ascii="宋体" w:hAnsi="宋体" w:cs="宋体" w:hint="eastAsia"/>
                <w:color w:val="000000"/>
                <w:kern w:val="0"/>
                <w:sz w:val="20"/>
                <w:szCs w:val="20"/>
              </w:rPr>
              <w:t>发布时间</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43"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84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G20</w:t>
            </w:r>
          </w:p>
        </w:tc>
        <w:tc>
          <w:tcPr>
            <w:tcW w:w="28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userID</w:t>
            </w:r>
          </w:p>
        </w:tc>
        <w:tc>
          <w:tcPr>
            <w:tcW w:w="191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发送人</w:t>
            </w:r>
          </w:p>
        </w:tc>
        <w:tc>
          <w:tcPr>
            <w:tcW w:w="8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64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Pr="00717E66" w:rsidRDefault="00706DDF" w:rsidP="00717E66">
      <w:pPr>
        <w:pStyle w:val="3"/>
        <w:numPr>
          <w:ilvl w:val="2"/>
          <w:numId w:val="1"/>
        </w:numPr>
        <w:ind w:left="980" w:hangingChars="305" w:hanging="980"/>
      </w:pPr>
      <w:bookmarkStart w:id="779" w:name="_Toc31879"/>
      <w:bookmarkStart w:id="780" w:name="_Toc661"/>
      <w:bookmarkStart w:id="781" w:name="_Toc437936949"/>
      <w:bookmarkStart w:id="782" w:name="_Toc22810"/>
      <w:bookmarkStart w:id="783" w:name="_Toc493667848"/>
      <w:r w:rsidRPr="00717E66">
        <w:rPr>
          <w:rFonts w:hint="eastAsia"/>
        </w:rPr>
        <w:t>公告消息查询请求和响应</w:t>
      </w:r>
      <w:bookmarkEnd w:id="779"/>
      <w:bookmarkEnd w:id="780"/>
      <w:bookmarkEnd w:id="781"/>
      <w:bookmarkEnd w:id="782"/>
      <w:bookmarkEnd w:id="783"/>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：指令用于查询公告信息。</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9322" w:type="dxa"/>
        <w:tblLayout w:type="fixed"/>
        <w:tblLook w:val="04A0" w:firstRow="1" w:lastRow="0" w:firstColumn="1" w:lastColumn="0" w:noHBand="0" w:noVBand="1"/>
      </w:tblPr>
      <w:tblGrid>
        <w:gridCol w:w="675"/>
        <w:gridCol w:w="709"/>
        <w:gridCol w:w="2835"/>
        <w:gridCol w:w="2126"/>
        <w:gridCol w:w="709"/>
        <w:gridCol w:w="709"/>
        <w:gridCol w:w="1559"/>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lastRenderedPageBreak/>
              <w:t>符号</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83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响应</w:t>
            </w:r>
          </w:p>
        </w:tc>
        <w:tc>
          <w:tcPr>
            <w:tcW w:w="15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311C80">
        <w:trPr>
          <w:trHeight w:val="270"/>
        </w:trPr>
        <w:tc>
          <w:tcPr>
            <w:tcW w:w="675" w:type="dxa"/>
            <w:tcBorders>
              <w:top w:val="nil"/>
              <w:left w:val="single" w:sz="4" w:space="0" w:color="auto"/>
              <w:bottom w:val="single" w:sz="4" w:space="0" w:color="auto"/>
              <w:right w:val="single" w:sz="4" w:space="0" w:color="auto"/>
            </w:tcBorders>
          </w:tcPr>
          <w:p w:rsidR="00311C80" w:rsidRDefault="00311C8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835"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6"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tcBorders>
              <w:top w:val="single" w:sz="4" w:space="0" w:color="auto"/>
              <w:left w:val="nil"/>
              <w:bottom w:val="single" w:sz="4" w:space="0" w:color="auto"/>
              <w:right w:val="single" w:sz="4" w:space="0" w:color="auto"/>
            </w:tcBorders>
            <w:vAlign w:val="center"/>
          </w:tcPr>
          <w:p w:rsidR="00311C80" w:rsidRDefault="00311C8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311C80" w:rsidRDefault="00311C80"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p>
        </w:tc>
      </w:tr>
      <w:tr w:rsidR="00311C80">
        <w:trPr>
          <w:trHeight w:val="270"/>
        </w:trPr>
        <w:tc>
          <w:tcPr>
            <w:tcW w:w="675" w:type="dxa"/>
            <w:tcBorders>
              <w:top w:val="nil"/>
              <w:left w:val="single" w:sz="4" w:space="0" w:color="auto"/>
              <w:bottom w:val="single" w:sz="4" w:space="0" w:color="auto"/>
              <w:right w:val="single" w:sz="4" w:space="0" w:color="auto"/>
            </w:tcBorders>
          </w:tcPr>
          <w:p w:rsidR="00311C80" w:rsidRDefault="00311C8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835"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6"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tcBorders>
              <w:top w:val="single" w:sz="4" w:space="0" w:color="auto"/>
              <w:left w:val="nil"/>
              <w:bottom w:val="single" w:sz="4" w:space="0" w:color="auto"/>
              <w:right w:val="single" w:sz="4" w:space="0" w:color="auto"/>
            </w:tcBorders>
            <w:vAlign w:val="center"/>
          </w:tcPr>
          <w:p w:rsidR="00311C80" w:rsidRDefault="00311C8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311C80" w:rsidRDefault="00311C80"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559"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w:t>
            </w:r>
            <w:r>
              <w:rPr>
                <w:rFonts w:ascii="宋体" w:hAnsi="宋体" w:cs="宋体" w:hint="eastAsia"/>
                <w:color w:val="000000"/>
                <w:kern w:val="0"/>
                <w:sz w:val="20"/>
                <w:szCs w:val="20"/>
              </w:rPr>
              <w:t>18</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beginDate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开始日期</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T</w:t>
            </w:r>
            <w:r>
              <w:rPr>
                <w:rFonts w:ascii="宋体" w:hAnsi="宋体" w:hint="eastAsia"/>
                <w:color w:val="000000"/>
                <w:sz w:val="20"/>
                <w:szCs w:val="20"/>
              </w:rPr>
              <w:t>19</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endDate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结束日期</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Q85</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content</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关键字</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olor w:val="00000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X65</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otcPortOperationState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阅读状态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rPr>
              <w:t>-</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3254D6">
        <w:trPr>
          <w:trHeight w:val="270"/>
        </w:trPr>
        <w:tc>
          <w:tcPr>
            <w:tcW w:w="675" w:type="dxa"/>
            <w:tcBorders>
              <w:top w:val="nil"/>
              <w:left w:val="single" w:sz="4" w:space="0" w:color="auto"/>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Q80</w:t>
            </w:r>
          </w:p>
        </w:tc>
        <w:tc>
          <w:tcPr>
            <w:tcW w:w="2835" w:type="dxa"/>
            <w:tcBorders>
              <w:top w:val="nil"/>
              <w:left w:val="nil"/>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[bulletinBoardInfoData]</w:t>
            </w:r>
          </w:p>
        </w:tc>
        <w:tc>
          <w:tcPr>
            <w:tcW w:w="2126" w:type="dxa"/>
            <w:tcBorders>
              <w:top w:val="nil"/>
              <w:left w:val="nil"/>
              <w:bottom w:val="single" w:sz="4" w:space="0" w:color="auto"/>
              <w:right w:val="single" w:sz="4" w:space="0" w:color="auto"/>
            </w:tcBorders>
            <w:vAlign w:val="center"/>
          </w:tcPr>
          <w:p w:rsidR="003254D6" w:rsidRDefault="003254D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公告信息数据</w:t>
            </w:r>
          </w:p>
        </w:tc>
        <w:tc>
          <w:tcPr>
            <w:tcW w:w="709" w:type="dxa"/>
            <w:tcBorders>
              <w:top w:val="single" w:sz="4" w:space="0" w:color="auto"/>
              <w:left w:val="nil"/>
              <w:bottom w:val="single" w:sz="4" w:space="0" w:color="auto"/>
              <w:right w:val="single" w:sz="4" w:space="0" w:color="auto"/>
            </w:tcBorders>
            <w:vAlign w:val="center"/>
          </w:tcPr>
          <w:p w:rsidR="003254D6" w:rsidRDefault="003254D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Q8</w:t>
            </w:r>
            <w:r>
              <w:rPr>
                <w:rFonts w:ascii="宋体" w:hAnsi="宋体" w:cs="宋体" w:hint="eastAsia"/>
                <w:color w:val="000000"/>
                <w:kern w:val="0"/>
                <w:sz w:val="20"/>
                <w:szCs w:val="20"/>
              </w:rPr>
              <w:t>1</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bulletinBoardInfo</w:t>
            </w:r>
            <w:r>
              <w:rPr>
                <w:rFonts w:ascii="宋体" w:hAnsi="宋体" w:cs="宋体" w:hint="eastAsia"/>
                <w:color w:val="000000"/>
                <w:kern w:val="0"/>
                <w:sz w:val="20"/>
                <w:szCs w:val="20"/>
              </w:rPr>
              <w:t>}</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公告信息</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T80</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seqNo2</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公告编号</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Q82</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announceDate</w:t>
            </w:r>
          </w:p>
        </w:tc>
        <w:tc>
          <w:tcPr>
            <w:tcW w:w="2126" w:type="dxa"/>
            <w:tcBorders>
              <w:top w:val="nil"/>
              <w:left w:val="nil"/>
              <w:bottom w:val="single" w:sz="4" w:space="0" w:color="auto"/>
              <w:right w:val="single" w:sz="4" w:space="0" w:color="auto"/>
            </w:tcBorders>
            <w:vAlign w:val="center"/>
          </w:tcPr>
          <w:p w:rsidR="00581365" w:rsidRDefault="00EA6EC4">
            <w:pPr>
              <w:widowControl/>
              <w:spacing w:line="240" w:lineRule="auto"/>
              <w:ind w:firstLineChars="0" w:firstLine="0"/>
              <w:rPr>
                <w:rFonts w:ascii="宋体" w:hAnsi="宋体" w:cs="宋体"/>
                <w:color w:val="000000"/>
                <w:kern w:val="0"/>
                <w:sz w:val="20"/>
                <w:szCs w:val="20"/>
              </w:rPr>
            </w:pPr>
            <w:r w:rsidRPr="00EA6EC4">
              <w:rPr>
                <w:rFonts w:ascii="宋体" w:hAnsi="宋体" w:cs="宋体" w:hint="eastAsia"/>
                <w:color w:val="000000"/>
                <w:kern w:val="0"/>
                <w:sz w:val="20"/>
                <w:szCs w:val="20"/>
              </w:rPr>
              <w:t>发布时间</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X65</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otcPortOperationState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阅读状态</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Q89</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[bulletinBoardContentData]</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公告内容数据</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[bulletinBoardContentInfo]</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公告内容信息</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Q84</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title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公告标题</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Q85</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content</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公告内容</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A04</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languageType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语言类型</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2126"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5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007A07" w:rsidTr="00007A07">
        <w:trPr>
          <w:trHeight w:val="270"/>
        </w:trPr>
        <w:tc>
          <w:tcPr>
            <w:tcW w:w="675" w:type="dxa"/>
            <w:tcBorders>
              <w:top w:val="nil"/>
              <w:left w:val="single" w:sz="4" w:space="0" w:color="auto"/>
              <w:bottom w:val="single" w:sz="4" w:space="0" w:color="auto"/>
              <w:right w:val="single" w:sz="4" w:space="0" w:color="auto"/>
            </w:tcBorders>
          </w:tcPr>
          <w:p w:rsidR="00007A07" w:rsidRPr="00007A07" w:rsidRDefault="00007A07" w:rsidP="009507C0">
            <w:pPr>
              <w:widowControl/>
              <w:spacing w:line="240" w:lineRule="auto"/>
              <w:ind w:firstLineChars="0" w:firstLine="0"/>
              <w:rPr>
                <w:rFonts w:ascii="宋体" w:hAnsi="宋体" w:cs="宋体"/>
                <w:color w:val="000000"/>
                <w:kern w:val="0"/>
                <w:sz w:val="20"/>
                <w:szCs w:val="20"/>
              </w:rPr>
            </w:pPr>
          </w:p>
        </w:tc>
        <w:tc>
          <w:tcPr>
            <w:tcW w:w="709" w:type="dxa"/>
            <w:tcBorders>
              <w:top w:val="nil"/>
              <w:left w:val="single" w:sz="4" w:space="0" w:color="auto"/>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835"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2126" w:type="dxa"/>
            <w:tcBorders>
              <w:top w:val="nil"/>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709" w:type="dxa"/>
            <w:tcBorders>
              <w:top w:val="single" w:sz="4" w:space="0" w:color="auto"/>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709" w:type="dxa"/>
            <w:tcBorders>
              <w:top w:val="nil"/>
              <w:left w:val="single" w:sz="4" w:space="0" w:color="auto"/>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559" w:type="dxa"/>
            <w:tcBorders>
              <w:top w:val="nil"/>
              <w:left w:val="nil"/>
              <w:bottom w:val="single" w:sz="4" w:space="0" w:color="auto"/>
              <w:right w:val="single" w:sz="4" w:space="0" w:color="auto"/>
            </w:tcBorders>
            <w:vAlign w:val="center"/>
          </w:tcPr>
          <w:p w:rsidR="00007A07" w:rsidRPr="002C6FA6" w:rsidRDefault="00007A07"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Pr="00717E66" w:rsidRDefault="00706DDF" w:rsidP="00717E66">
      <w:pPr>
        <w:pStyle w:val="3"/>
        <w:numPr>
          <w:ilvl w:val="2"/>
          <w:numId w:val="1"/>
        </w:numPr>
        <w:ind w:left="980" w:hangingChars="305" w:hanging="980"/>
      </w:pPr>
      <w:bookmarkStart w:id="784" w:name="_Toc10593"/>
      <w:bookmarkStart w:id="785" w:name="_Toc437936950"/>
      <w:bookmarkStart w:id="786" w:name="_Toc26569"/>
      <w:bookmarkStart w:id="787" w:name="_Toc493667849"/>
      <w:r w:rsidRPr="00717E66">
        <w:rPr>
          <w:rFonts w:hint="eastAsia"/>
        </w:rPr>
        <w:t>公告消息已查看请求和响应</w:t>
      </w:r>
      <w:bookmarkEnd w:id="784"/>
      <w:bookmarkEnd w:id="785"/>
      <w:bookmarkEnd w:id="786"/>
      <w:bookmarkEnd w:id="787"/>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：指令用于在公告已阅读情况下发送公告消息查看请求。</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530" w:type="dxa"/>
        <w:tblLayout w:type="fixed"/>
        <w:tblLook w:val="04A0" w:firstRow="1" w:lastRow="0" w:firstColumn="1" w:lastColumn="0" w:noHBand="0" w:noVBand="1"/>
      </w:tblPr>
      <w:tblGrid>
        <w:gridCol w:w="815"/>
        <w:gridCol w:w="2412"/>
        <w:gridCol w:w="1835"/>
        <w:gridCol w:w="858"/>
        <w:gridCol w:w="851"/>
        <w:gridCol w:w="1759"/>
      </w:tblGrid>
      <w:tr w:rsidR="00581365">
        <w:trPr>
          <w:trHeight w:val="270"/>
          <w:tblHeader/>
        </w:trPr>
        <w:tc>
          <w:tcPr>
            <w:tcW w:w="81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41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3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858"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响应</w:t>
            </w:r>
          </w:p>
        </w:tc>
        <w:tc>
          <w:tcPr>
            <w:tcW w:w="175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311C80">
        <w:trPr>
          <w:trHeight w:val="270"/>
        </w:trPr>
        <w:tc>
          <w:tcPr>
            <w:tcW w:w="815" w:type="dxa"/>
            <w:tcBorders>
              <w:top w:val="nil"/>
              <w:left w:val="single" w:sz="4" w:space="0" w:color="auto"/>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412"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35"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58" w:type="dxa"/>
            <w:tcBorders>
              <w:top w:val="single" w:sz="4" w:space="0" w:color="auto"/>
              <w:left w:val="nil"/>
              <w:bottom w:val="single" w:sz="4" w:space="0" w:color="auto"/>
              <w:right w:val="single" w:sz="4" w:space="0" w:color="auto"/>
            </w:tcBorders>
            <w:vAlign w:val="center"/>
          </w:tcPr>
          <w:p w:rsidR="00311C80" w:rsidRDefault="00311C8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311C80" w:rsidRDefault="00311C80"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9"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p>
        </w:tc>
      </w:tr>
      <w:tr w:rsidR="00311C80">
        <w:trPr>
          <w:trHeight w:val="270"/>
        </w:trPr>
        <w:tc>
          <w:tcPr>
            <w:tcW w:w="815" w:type="dxa"/>
            <w:tcBorders>
              <w:top w:val="nil"/>
              <w:left w:val="single" w:sz="4" w:space="0" w:color="auto"/>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412"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35"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8" w:type="dxa"/>
            <w:tcBorders>
              <w:top w:val="single" w:sz="4" w:space="0" w:color="auto"/>
              <w:left w:val="nil"/>
              <w:bottom w:val="single" w:sz="4" w:space="0" w:color="auto"/>
              <w:right w:val="single" w:sz="4" w:space="0" w:color="auto"/>
            </w:tcBorders>
            <w:vAlign w:val="center"/>
          </w:tcPr>
          <w:p w:rsidR="00311C80" w:rsidRDefault="00311C8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311C80" w:rsidRDefault="00311C80"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9" w:type="dxa"/>
            <w:tcBorders>
              <w:top w:val="nil"/>
              <w:left w:val="nil"/>
              <w:bottom w:val="single" w:sz="4" w:space="0" w:color="auto"/>
              <w:right w:val="single" w:sz="4" w:space="0" w:color="auto"/>
            </w:tcBorders>
            <w:vAlign w:val="center"/>
          </w:tcPr>
          <w:p w:rsidR="00311C80" w:rsidRDefault="00311C80">
            <w:pPr>
              <w:widowControl/>
              <w:spacing w:line="240" w:lineRule="auto"/>
              <w:ind w:firstLineChars="0" w:firstLine="0"/>
              <w:rPr>
                <w:rFonts w:ascii="宋体" w:hAnsi="宋体" w:cs="宋体"/>
                <w:color w:val="000000"/>
                <w:kern w:val="0"/>
                <w:sz w:val="20"/>
                <w:szCs w:val="20"/>
              </w:rPr>
            </w:pPr>
          </w:p>
        </w:tc>
      </w:tr>
      <w:tr w:rsidR="00581365">
        <w:trPr>
          <w:trHeight w:val="270"/>
        </w:trPr>
        <w:tc>
          <w:tcPr>
            <w:tcW w:w="8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T80</w:t>
            </w:r>
          </w:p>
        </w:tc>
        <w:tc>
          <w:tcPr>
            <w:tcW w:w="241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seqNo2</w:t>
            </w:r>
          </w:p>
        </w:tc>
        <w:tc>
          <w:tcPr>
            <w:tcW w:w="1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公告编号</w:t>
            </w:r>
          </w:p>
        </w:tc>
        <w:tc>
          <w:tcPr>
            <w:tcW w:w="85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X65</w:t>
            </w:r>
          </w:p>
        </w:tc>
        <w:tc>
          <w:tcPr>
            <w:tcW w:w="241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otcPortOperationState</w:t>
            </w:r>
          </w:p>
        </w:tc>
        <w:tc>
          <w:tcPr>
            <w:tcW w:w="183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阅读状态</w:t>
            </w:r>
          </w:p>
        </w:tc>
        <w:tc>
          <w:tcPr>
            <w:tcW w:w="85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1"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59"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5"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X39</w:t>
            </w:r>
          </w:p>
        </w:tc>
        <w:tc>
          <w:tcPr>
            <w:tcW w:w="2412"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rspCode</w:t>
            </w:r>
          </w:p>
        </w:tc>
        <w:tc>
          <w:tcPr>
            <w:tcW w:w="183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 xml:space="preserve">响应代码 </w:t>
            </w:r>
          </w:p>
        </w:tc>
        <w:tc>
          <w:tcPr>
            <w:tcW w:w="85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759"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815" w:type="dxa"/>
            <w:tcBorders>
              <w:top w:val="single" w:sz="4" w:space="0" w:color="auto"/>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X40</w:t>
            </w:r>
          </w:p>
        </w:tc>
        <w:tc>
          <w:tcPr>
            <w:tcW w:w="2412"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w:t>
            </w:r>
          </w:p>
        </w:tc>
        <w:tc>
          <w:tcPr>
            <w:tcW w:w="1835" w:type="dxa"/>
            <w:tcBorders>
              <w:top w:val="single" w:sz="4" w:space="0" w:color="auto"/>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8"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759" w:type="dxa"/>
            <w:tcBorders>
              <w:top w:val="single" w:sz="4" w:space="0" w:color="auto"/>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007A07" w:rsidRPr="002C6FA6" w:rsidTr="00007A07">
        <w:trPr>
          <w:trHeight w:val="270"/>
        </w:trPr>
        <w:tc>
          <w:tcPr>
            <w:tcW w:w="815" w:type="dxa"/>
            <w:tcBorders>
              <w:top w:val="single" w:sz="4" w:space="0" w:color="auto"/>
              <w:left w:val="single" w:sz="4" w:space="0" w:color="auto"/>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N86</w:t>
            </w:r>
          </w:p>
        </w:tc>
        <w:tc>
          <w:tcPr>
            <w:tcW w:w="2412" w:type="dxa"/>
            <w:tcBorders>
              <w:top w:val="single" w:sz="4" w:space="0" w:color="auto"/>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rspMsgEn</w:t>
            </w:r>
          </w:p>
        </w:tc>
        <w:tc>
          <w:tcPr>
            <w:tcW w:w="1835" w:type="dxa"/>
            <w:tcBorders>
              <w:top w:val="single" w:sz="4" w:space="0" w:color="auto"/>
              <w:left w:val="nil"/>
              <w:bottom w:val="single" w:sz="4" w:space="0" w:color="auto"/>
              <w:right w:val="single" w:sz="4" w:space="0" w:color="auto"/>
            </w:tcBorders>
            <w:vAlign w:val="center"/>
          </w:tcPr>
          <w:p w:rsidR="00007A07" w:rsidRDefault="00007A07"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响应消息</w:t>
            </w:r>
          </w:p>
        </w:tc>
        <w:tc>
          <w:tcPr>
            <w:tcW w:w="858" w:type="dxa"/>
            <w:tcBorders>
              <w:top w:val="single" w:sz="4" w:space="0" w:color="auto"/>
              <w:left w:val="nil"/>
              <w:bottom w:val="single" w:sz="4" w:space="0" w:color="auto"/>
              <w:right w:val="single" w:sz="4" w:space="0" w:color="auto"/>
            </w:tcBorders>
            <w:vAlign w:val="center"/>
          </w:tcPr>
          <w:p w:rsidR="00007A07" w:rsidRDefault="00007A07" w:rsidP="00007A0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tcBorders>
              <w:top w:val="single" w:sz="4" w:space="0" w:color="auto"/>
              <w:left w:val="single" w:sz="4" w:space="0" w:color="auto"/>
              <w:bottom w:val="single" w:sz="4" w:space="0" w:color="auto"/>
              <w:right w:val="single" w:sz="4" w:space="0" w:color="auto"/>
            </w:tcBorders>
            <w:vAlign w:val="center"/>
          </w:tcPr>
          <w:p w:rsidR="00007A07" w:rsidRDefault="00007A07" w:rsidP="00007A07">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759" w:type="dxa"/>
            <w:tcBorders>
              <w:top w:val="single" w:sz="4" w:space="0" w:color="auto"/>
              <w:left w:val="nil"/>
              <w:bottom w:val="single" w:sz="4" w:space="0" w:color="auto"/>
              <w:right w:val="single" w:sz="4" w:space="0" w:color="auto"/>
            </w:tcBorders>
            <w:vAlign w:val="center"/>
          </w:tcPr>
          <w:p w:rsidR="00007A07" w:rsidRPr="002C6FA6" w:rsidRDefault="00007A07" w:rsidP="009507C0">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pPr>
    </w:p>
    <w:p w:rsidR="00581365" w:rsidRDefault="00581365">
      <w:pPr>
        <w:ind w:firstLineChars="0" w:firstLine="0"/>
      </w:pPr>
    </w:p>
    <w:p w:rsidR="00581365" w:rsidRDefault="00706DDF" w:rsidP="00BD4657">
      <w:pPr>
        <w:pStyle w:val="2"/>
        <w:numPr>
          <w:ilvl w:val="1"/>
          <w:numId w:val="1"/>
        </w:numPr>
        <w:ind w:left="993" w:hangingChars="309" w:hanging="993"/>
        <w:rPr>
          <w:rFonts w:ascii="宋体" w:hAnsi="宋体"/>
          <w:color w:val="000000"/>
        </w:rPr>
      </w:pPr>
      <w:bookmarkStart w:id="788" w:name="_Toc421735090"/>
      <w:bookmarkStart w:id="789" w:name="_Toc421735127"/>
      <w:bookmarkStart w:id="790" w:name="_Toc421735154"/>
      <w:bookmarkStart w:id="791" w:name="_Toc421735162"/>
      <w:bookmarkStart w:id="792" w:name="_Toc421735152"/>
      <w:bookmarkStart w:id="793" w:name="_Toc421735171"/>
      <w:bookmarkStart w:id="794" w:name="_Toc421735169"/>
      <w:bookmarkStart w:id="795" w:name="_Toc421735153"/>
      <w:bookmarkStart w:id="796" w:name="_Toc421735128"/>
      <w:bookmarkStart w:id="797" w:name="_Toc421735168"/>
      <w:bookmarkStart w:id="798" w:name="_Toc421735155"/>
      <w:bookmarkStart w:id="799" w:name="_Toc421735170"/>
      <w:bookmarkStart w:id="800" w:name="_Toc421735129"/>
      <w:bookmarkStart w:id="801" w:name="_Toc421735130"/>
      <w:bookmarkStart w:id="802" w:name="_Toc18145"/>
      <w:bookmarkStart w:id="803" w:name="_Toc9235"/>
      <w:bookmarkStart w:id="804" w:name="_Toc22599"/>
      <w:bookmarkStart w:id="805" w:name="_Toc437936951"/>
      <w:bookmarkStart w:id="806" w:name="_Toc433814216"/>
      <w:bookmarkStart w:id="807" w:name="_Toc493667850"/>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r>
        <w:rPr>
          <w:rFonts w:ascii="宋体" w:hAnsi="宋体" w:hint="eastAsia"/>
          <w:color w:val="000000"/>
        </w:rPr>
        <w:lastRenderedPageBreak/>
        <w:t>询价登记类消息</w:t>
      </w:r>
      <w:bookmarkEnd w:id="802"/>
      <w:bookmarkEnd w:id="803"/>
      <w:bookmarkEnd w:id="804"/>
      <w:bookmarkEnd w:id="805"/>
      <w:bookmarkEnd w:id="806"/>
      <w:bookmarkEnd w:id="807"/>
    </w:p>
    <w:p w:rsidR="00581365" w:rsidRPr="00717E66" w:rsidRDefault="00706DDF" w:rsidP="00717E66">
      <w:pPr>
        <w:pStyle w:val="3"/>
        <w:numPr>
          <w:ilvl w:val="2"/>
          <w:numId w:val="1"/>
        </w:numPr>
        <w:ind w:left="980" w:hangingChars="305" w:hanging="980"/>
      </w:pPr>
      <w:bookmarkStart w:id="808" w:name="_Toc433814217"/>
      <w:bookmarkStart w:id="809" w:name="_Toc25978"/>
      <w:bookmarkStart w:id="810" w:name="_Toc4190"/>
      <w:bookmarkStart w:id="811" w:name="_Toc16046"/>
      <w:bookmarkStart w:id="812" w:name="_Toc437936952"/>
      <w:bookmarkStart w:id="813" w:name="_Toc493667851"/>
      <w:r w:rsidRPr="00717E66">
        <w:rPr>
          <w:rFonts w:hint="eastAsia"/>
        </w:rPr>
        <w:t>即远掉线下交易要素提交请求和响应</w:t>
      </w:r>
      <w:bookmarkEnd w:id="808"/>
      <w:bookmarkEnd w:id="809"/>
      <w:bookmarkEnd w:id="810"/>
      <w:bookmarkEnd w:id="811"/>
      <w:bookmarkEnd w:id="812"/>
      <w:bookmarkEnd w:id="813"/>
    </w:p>
    <w:p w:rsidR="00581365" w:rsidRDefault="00706DDF">
      <w:pPr>
        <w:ind w:firstLineChars="0" w:firstLine="0"/>
      </w:pPr>
      <w:r>
        <w:rPr>
          <w:rFonts w:hint="eastAsia"/>
          <w:b/>
        </w:rPr>
        <w:t>功能：</w:t>
      </w:r>
      <w:r>
        <w:rPr>
          <w:rFonts w:hint="eastAsia"/>
          <w:color w:val="000000"/>
        </w:rPr>
        <w:t>主动发起</w:t>
      </w:r>
      <w:r>
        <w:rPr>
          <w:rFonts w:hAnsi="黑体" w:hint="eastAsia"/>
          <w:bCs/>
          <w:kern w:val="0"/>
        </w:rPr>
        <w:t>即远掉线下交易</w:t>
      </w:r>
      <w:r>
        <w:rPr>
          <w:rFonts w:hint="eastAsia"/>
          <w:color w:val="000000"/>
        </w:rPr>
        <w:t>要素提交</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22" w:type="dxa"/>
        <w:tblLayout w:type="fixed"/>
        <w:tblLook w:val="04A0" w:firstRow="1" w:lastRow="0" w:firstColumn="1" w:lastColumn="0" w:noHBand="0" w:noVBand="1"/>
      </w:tblPr>
      <w:tblGrid>
        <w:gridCol w:w="674"/>
        <w:gridCol w:w="674"/>
        <w:gridCol w:w="1454"/>
        <w:gridCol w:w="1782"/>
        <w:gridCol w:w="627"/>
        <w:gridCol w:w="709"/>
        <w:gridCol w:w="3002"/>
      </w:tblGrid>
      <w:tr w:rsidR="00581365">
        <w:trPr>
          <w:trHeight w:val="270"/>
          <w:tblHeader/>
        </w:trPr>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45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78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2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请求</w:t>
            </w:r>
          </w:p>
        </w:tc>
        <w:tc>
          <w:tcPr>
            <w:tcW w:w="709" w:type="dxa"/>
            <w:tcBorders>
              <w:top w:val="single" w:sz="4" w:space="0" w:color="auto"/>
              <w:left w:val="nil"/>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响应</w:t>
            </w:r>
          </w:p>
        </w:tc>
        <w:tc>
          <w:tcPr>
            <w:tcW w:w="3002"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BF7AF4">
        <w:trPr>
          <w:trHeight w:val="270"/>
        </w:trPr>
        <w:tc>
          <w:tcPr>
            <w:tcW w:w="674"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454" w:type="dxa"/>
            <w:tcBorders>
              <w:top w:val="nil"/>
              <w:left w:val="nil"/>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82" w:type="dxa"/>
            <w:tcBorders>
              <w:top w:val="nil"/>
              <w:left w:val="nil"/>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27" w:type="dxa"/>
            <w:tcBorders>
              <w:top w:val="nil"/>
              <w:left w:val="nil"/>
              <w:bottom w:val="single" w:sz="4" w:space="0" w:color="auto"/>
              <w:right w:val="single" w:sz="4" w:space="0" w:color="auto"/>
            </w:tcBorders>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002"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p>
        </w:tc>
      </w:tr>
      <w:tr w:rsidR="00BF7AF4">
        <w:trPr>
          <w:trHeight w:val="270"/>
        </w:trPr>
        <w:tc>
          <w:tcPr>
            <w:tcW w:w="674"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454" w:type="dxa"/>
            <w:tcBorders>
              <w:top w:val="nil"/>
              <w:left w:val="nil"/>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82" w:type="dxa"/>
            <w:tcBorders>
              <w:top w:val="nil"/>
              <w:left w:val="nil"/>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27" w:type="dxa"/>
            <w:tcBorders>
              <w:top w:val="nil"/>
              <w:left w:val="nil"/>
              <w:bottom w:val="single" w:sz="4" w:space="0" w:color="auto"/>
              <w:right w:val="single" w:sz="4" w:space="0" w:color="auto"/>
            </w:tcBorders>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3002" w:type="dxa"/>
            <w:tcBorders>
              <w:top w:val="nil"/>
              <w:left w:val="single" w:sz="4" w:space="0" w:color="auto"/>
              <w:bottom w:val="single" w:sz="4" w:space="0" w:color="auto"/>
              <w:right w:val="single" w:sz="4" w:space="0" w:color="auto"/>
            </w:tcBorders>
            <w:vAlign w:val="center"/>
          </w:tcPr>
          <w:p w:rsidR="00BF7AF4" w:rsidRDefault="00BF7AF4">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即期、远期、掉期</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M20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s</w:t>
            </w:r>
            <w:r>
              <w:rPr>
                <w:rFonts w:ascii="宋体" w:hAnsi="宋体"/>
                <w:color w:val="000000"/>
                <w:sz w:val="20"/>
                <w:szCs w:val="20"/>
              </w:rPr>
              <w:t>eatID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交易席位代码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r>
              <w:rPr>
                <w:rFonts w:ascii="宋体" w:hAnsi="宋体"/>
                <w:color w:val="000000"/>
                <w:sz w:val="20"/>
                <w:szCs w:val="20"/>
              </w:rPr>
              <w:t>lientID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M60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w:t>
            </w:r>
            <w:r>
              <w:rPr>
                <w:rFonts w:ascii="宋体" w:hAnsi="宋体"/>
                <w:color w:val="000000"/>
                <w:sz w:val="20"/>
                <w:szCs w:val="20"/>
              </w:rPr>
              <w:t>raderID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交易员代码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M50</w:t>
            </w:r>
          </w:p>
        </w:tc>
        <w:tc>
          <w:tcPr>
            <w:tcW w:w="145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b</w:t>
            </w:r>
            <w:r>
              <w:rPr>
                <w:rFonts w:ascii="宋体" w:hAnsi="宋体"/>
                <w:color w:val="000000"/>
                <w:sz w:val="20"/>
                <w:szCs w:val="20"/>
              </w:rPr>
              <w:t>rokerID</w:t>
            </w:r>
          </w:p>
        </w:tc>
        <w:tc>
          <w:tcPr>
            <w:tcW w:w="178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经纪机构代码</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strike/>
                <w:color w:val="000000"/>
                <w:sz w:val="20"/>
                <w:szCs w:val="20"/>
              </w:rPr>
            </w:pPr>
            <w:r>
              <w:rPr>
                <w:rFonts w:ascii="宋体" w:hAnsi="宋体" w:hint="eastAsia"/>
                <w:strike/>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adjustRightInd w:val="0"/>
              <w:spacing w:before="20" w:after="20" w:line="240" w:lineRule="auto"/>
              <w:ind w:right="80"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trike/>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hAnsi="宋体"/>
                <w:color w:val="000000"/>
                <w:sz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是否交易所资金清算</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strike/>
                <w:color w:val="000000"/>
                <w:sz w:val="20"/>
                <w:szCs w:val="20"/>
              </w:rPr>
            </w:pPr>
            <w:r>
              <w:rPr>
                <w:rFonts w:ascii="宋体" w:hAnsi="宋体" w:hint="eastAsia"/>
                <w:strike/>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tradeBaseFieldType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1-近端（即期、远期、掉期）；2-远端（掉期）</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O02</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 xml:space="preserve">buyOrSell </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Theme="minorEastAsia" w:hAnsiTheme="minorEastAsia" w:hint="eastAsia"/>
                <w:sz w:val="20"/>
                <w:szCs w:val="20"/>
              </w:rPr>
              <w:t>提交方交易方向</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b-买,s-卖</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O63</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matchPrice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成交价格</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lastRenderedPageBreak/>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refPriceType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del w:id="814" w:author="翟羽佳" w:date="2017-04-13T18:07:00Z">
              <w:r w:rsidDel="00205932">
                <w:rPr>
                  <w:rFonts w:ascii="宋体" w:hAnsi="宋体" w:cs="宋体" w:hint="eastAsia"/>
                  <w:color w:val="000000"/>
                  <w:kern w:val="0"/>
                  <w:sz w:val="20"/>
                  <w:szCs w:val="20"/>
                </w:rPr>
                <w:delText>M</w:delText>
              </w:r>
            </w:del>
            <w:ins w:id="815" w:author="翟羽佳" w:date="2017-04-13T18:07:00Z">
              <w:r w:rsidR="00205932">
                <w:rPr>
                  <w:rFonts w:ascii="宋体" w:hAnsi="宋体" w:cs="宋体" w:hint="eastAsia"/>
                  <w:color w:val="000000"/>
                  <w:kern w:val="0"/>
                  <w:sz w:val="20"/>
                  <w:szCs w:val="20"/>
                </w:rPr>
                <w:t>C</w:t>
              </w:r>
            </w:ins>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del w:id="816" w:author="翟羽佳" w:date="2017-04-13T18:07:00Z">
              <w:r w:rsidDel="00205932">
                <w:rPr>
                  <w:rFonts w:ascii="宋体" w:hAnsi="宋体" w:hint="eastAsia"/>
                  <w:color w:val="000000"/>
                  <w:sz w:val="20"/>
                  <w:szCs w:val="20"/>
                </w:rPr>
                <w:delText>M</w:delText>
              </w:r>
            </w:del>
            <w:ins w:id="817" w:author="翟羽佳" w:date="2017-04-13T18:07:00Z">
              <w:r w:rsidR="00205932">
                <w:rPr>
                  <w:rFonts w:ascii="宋体" w:hAnsi="宋体" w:hint="eastAsia"/>
                  <w:color w:val="000000"/>
                  <w:sz w:val="20"/>
                  <w:szCs w:val="20"/>
                </w:rPr>
                <w:t>C</w:t>
              </w:r>
            </w:ins>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refPriceUpDown</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del w:id="818" w:author="翟羽佳" w:date="2017-04-13T18:07:00Z">
              <w:r w:rsidDel="00205932">
                <w:rPr>
                  <w:rFonts w:ascii="宋体" w:hAnsi="宋体" w:hint="eastAsia"/>
                  <w:color w:val="000000"/>
                  <w:sz w:val="20"/>
                  <w:szCs w:val="20"/>
                </w:rPr>
                <w:delText>M</w:delText>
              </w:r>
            </w:del>
            <w:ins w:id="819" w:author="翟羽佳" w:date="2017-04-13T18:07:00Z">
              <w:r w:rsidR="00205932">
                <w:rPr>
                  <w:rFonts w:ascii="宋体" w:hAnsi="宋体" w:hint="eastAsia"/>
                  <w:color w:val="000000"/>
                  <w:sz w:val="20"/>
                  <w:szCs w:val="20"/>
                </w:rPr>
                <w:t>C</w:t>
              </w:r>
            </w:ins>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I20</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sidRPr="00BF7AF4">
              <w:rPr>
                <w:rFonts w:ascii="宋体" w:hAnsi="宋体" w:cs="宋体" w:hint="eastAsia"/>
                <w:color w:val="000000"/>
                <w:kern w:val="0"/>
                <w:sz w:val="20"/>
                <w:szCs w:val="20"/>
              </w:rPr>
              <w:t>其他参考价</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del w:id="820" w:author="翟羽佳" w:date="2017-04-13T18:07:00Z">
              <w:r w:rsidDel="00205932">
                <w:rPr>
                  <w:rFonts w:ascii="宋体" w:hAnsi="宋体" w:hint="eastAsia"/>
                  <w:color w:val="000000"/>
                  <w:sz w:val="20"/>
                  <w:szCs w:val="20"/>
                </w:rPr>
                <w:delText>M</w:delText>
              </w:r>
            </w:del>
            <w:ins w:id="821" w:author="翟羽佳" w:date="2017-04-13T18:07:00Z">
              <w:r w:rsidR="00205932">
                <w:rPr>
                  <w:rFonts w:ascii="宋体" w:hAnsi="宋体" w:hint="eastAsia"/>
                  <w:color w:val="000000"/>
                  <w:sz w:val="20"/>
                  <w:szCs w:val="20"/>
                </w:rPr>
                <w:t>C</w:t>
              </w:r>
            </w:ins>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J69</w:t>
            </w:r>
          </w:p>
        </w:tc>
        <w:tc>
          <w:tcPr>
            <w:tcW w:w="145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otherRefPriceInfo</w:t>
            </w:r>
          </w:p>
        </w:tc>
        <w:tc>
          <w:tcPr>
            <w:tcW w:w="178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62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del w:id="822" w:author="翟羽佳" w:date="2017-04-13T18:07:00Z">
              <w:r w:rsidDel="00205932">
                <w:rPr>
                  <w:rFonts w:ascii="宋体" w:hAnsi="宋体" w:cs="宋体" w:hint="eastAsia"/>
                  <w:color w:val="000000"/>
                  <w:kern w:val="0"/>
                  <w:sz w:val="20"/>
                  <w:szCs w:val="20"/>
                </w:rPr>
                <w:delText>M</w:delText>
              </w:r>
            </w:del>
            <w:ins w:id="823" w:author="翟羽佳" w:date="2017-04-13T18:07:00Z">
              <w:r w:rsidR="00205932">
                <w:rPr>
                  <w:rFonts w:ascii="宋体" w:hAnsi="宋体" w:cs="宋体" w:hint="eastAsia"/>
                  <w:color w:val="000000"/>
                  <w:kern w:val="0"/>
                  <w:sz w:val="20"/>
                  <w:szCs w:val="20"/>
                </w:rPr>
                <w:t>C</w:t>
              </w:r>
            </w:ins>
          </w:p>
        </w:tc>
        <w:tc>
          <w:tcPr>
            <w:tcW w:w="709" w:type="dxa"/>
            <w:tcBorders>
              <w:top w:val="single" w:sz="4" w:space="0" w:color="auto"/>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近端：即期、远期</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远端：掉期</w:t>
            </w:r>
          </w:p>
        </w:tc>
      </w:tr>
      <w:tr w:rsidR="00205932">
        <w:trPr>
          <w:trHeight w:val="270"/>
          <w:ins w:id="824" w:author="翟羽佳" w:date="2017-04-13T18:06:00Z"/>
        </w:trPr>
        <w:tc>
          <w:tcPr>
            <w:tcW w:w="674" w:type="dxa"/>
            <w:tcBorders>
              <w:top w:val="nil"/>
              <w:left w:val="single" w:sz="4" w:space="0" w:color="auto"/>
              <w:bottom w:val="single" w:sz="4" w:space="0" w:color="auto"/>
              <w:right w:val="single" w:sz="4" w:space="0" w:color="auto"/>
            </w:tcBorders>
          </w:tcPr>
          <w:p w:rsidR="00205932" w:rsidRDefault="00205932">
            <w:pPr>
              <w:widowControl/>
              <w:spacing w:line="240" w:lineRule="auto"/>
              <w:ind w:firstLineChars="0" w:firstLine="0"/>
              <w:rPr>
                <w:ins w:id="825" w:author="翟羽佳" w:date="2017-04-13T18:06:00Z"/>
                <w:rFonts w:hAnsi="宋体"/>
                <w:color w:val="000000"/>
                <w:sz w:val="20"/>
              </w:rPr>
            </w:pPr>
            <w:ins w:id="826" w:author="翟羽佳" w:date="2017-04-13T18:07:00Z">
              <w:r>
                <w:rPr>
                  <w:rFonts w:hAnsi="宋体" w:hint="eastAsia"/>
                  <w:color w:val="000000"/>
                  <w:sz w:val="20"/>
                </w:rPr>
                <w:t>→</w:t>
              </w:r>
            </w:ins>
          </w:p>
        </w:tc>
        <w:tc>
          <w:tcPr>
            <w:tcW w:w="674" w:type="dxa"/>
            <w:tcBorders>
              <w:top w:val="nil"/>
              <w:left w:val="single" w:sz="4" w:space="0" w:color="auto"/>
              <w:bottom w:val="single" w:sz="4" w:space="0" w:color="auto"/>
              <w:right w:val="single" w:sz="4" w:space="0" w:color="auto"/>
            </w:tcBorders>
            <w:vAlign w:val="center"/>
          </w:tcPr>
          <w:p w:rsidR="00205932" w:rsidRDefault="00205932">
            <w:pPr>
              <w:widowControl/>
              <w:spacing w:line="240" w:lineRule="auto"/>
              <w:ind w:firstLineChars="0" w:firstLine="0"/>
              <w:rPr>
                <w:ins w:id="827" w:author="翟羽佳" w:date="2017-04-13T18:06:00Z"/>
                <w:rFonts w:ascii="宋体" w:hAnsi="宋体" w:cs="宋体"/>
                <w:color w:val="000000"/>
                <w:kern w:val="0"/>
                <w:sz w:val="20"/>
                <w:szCs w:val="20"/>
              </w:rPr>
            </w:pPr>
            <w:ins w:id="828" w:author="翟羽佳" w:date="2017-04-13T18:06:00Z">
              <w:r>
                <w:rPr>
                  <w:rFonts w:ascii="宋体" w:hAnsi="宋体" w:cs="宋体"/>
                  <w:color w:val="000000"/>
                  <w:kern w:val="0"/>
                  <w:sz w:val="20"/>
                  <w:szCs w:val="20"/>
                </w:rPr>
                <w:t>W00</w:t>
              </w:r>
            </w:ins>
          </w:p>
        </w:tc>
        <w:tc>
          <w:tcPr>
            <w:tcW w:w="1454"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ins w:id="829" w:author="翟羽佳" w:date="2017-04-13T18:06:00Z"/>
                <w:rFonts w:ascii="宋体" w:hAnsi="宋体" w:cs="宋体"/>
                <w:color w:val="000000"/>
                <w:kern w:val="0"/>
                <w:sz w:val="20"/>
                <w:szCs w:val="20"/>
              </w:rPr>
            </w:pPr>
            <w:ins w:id="830" w:author="翟羽佳" w:date="2017-04-13T18:06: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782"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ins w:id="831" w:author="翟羽佳" w:date="2017-04-13T18:06:00Z"/>
                <w:rFonts w:ascii="宋体" w:hAnsi="宋体" w:cs="宋体"/>
                <w:color w:val="000000"/>
                <w:kern w:val="0"/>
                <w:sz w:val="20"/>
                <w:szCs w:val="20"/>
              </w:rPr>
            </w:pPr>
            <w:ins w:id="832" w:author="翟羽佳" w:date="2017-04-13T18:06:00Z">
              <w:r>
                <w:rPr>
                  <w:rFonts w:ascii="宋体" w:hAnsi="宋体" w:cs="宋体" w:hint="eastAsia"/>
                  <w:color w:val="000000"/>
                  <w:kern w:val="0"/>
                  <w:sz w:val="20"/>
                  <w:szCs w:val="20"/>
                </w:rPr>
                <w:t>白银指定过户仓库</w:t>
              </w:r>
            </w:ins>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ins w:id="833" w:author="翟羽佳" w:date="2017-04-13T18:06:00Z"/>
                <w:rFonts w:ascii="宋体" w:hAnsi="宋体" w:cs="宋体"/>
                <w:color w:val="000000"/>
                <w:kern w:val="0"/>
                <w:sz w:val="20"/>
                <w:szCs w:val="20"/>
              </w:rPr>
            </w:pPr>
            <w:ins w:id="834" w:author="翟羽佳" w:date="2017-04-13T18:06:00Z">
              <w:r>
                <w:rPr>
                  <w:rFonts w:ascii="宋体" w:hAnsi="宋体" w:cs="宋体" w:hint="eastAsia"/>
                  <w:color w:val="000000"/>
                  <w:kern w:val="0"/>
                  <w:sz w:val="20"/>
                  <w:szCs w:val="20"/>
                </w:rPr>
                <w:t>C</w:t>
              </w:r>
            </w:ins>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ins w:id="835" w:author="翟羽佳" w:date="2017-04-13T18:06:00Z"/>
                <w:rFonts w:ascii="宋体" w:hAnsi="宋体"/>
                <w:color w:val="000000"/>
                <w:sz w:val="20"/>
                <w:szCs w:val="20"/>
              </w:rPr>
            </w:pPr>
            <w:ins w:id="836" w:author="翟羽佳" w:date="2017-04-13T18:06:00Z">
              <w:r>
                <w:rPr>
                  <w:rFonts w:ascii="宋体" w:hAnsi="宋体" w:hint="eastAsia"/>
                  <w:color w:val="000000"/>
                  <w:sz w:val="20"/>
                  <w:szCs w:val="20"/>
                </w:rPr>
                <w:t>-</w:t>
              </w:r>
            </w:ins>
          </w:p>
        </w:tc>
        <w:tc>
          <w:tcPr>
            <w:tcW w:w="3002" w:type="dxa"/>
            <w:tcBorders>
              <w:top w:val="nil"/>
              <w:left w:val="single" w:sz="4" w:space="0" w:color="auto"/>
              <w:bottom w:val="single" w:sz="4" w:space="0" w:color="auto"/>
              <w:right w:val="single" w:sz="4" w:space="0" w:color="auto"/>
            </w:tcBorders>
            <w:vAlign w:val="center"/>
          </w:tcPr>
          <w:p w:rsidR="00205932" w:rsidRDefault="00205932">
            <w:pPr>
              <w:widowControl/>
              <w:spacing w:line="240" w:lineRule="auto"/>
              <w:ind w:firstLineChars="0" w:firstLine="0"/>
              <w:rPr>
                <w:ins w:id="837" w:author="翟羽佳" w:date="2017-04-13T18:06:00Z"/>
                <w:rFonts w:ascii="宋体" w:hAnsi="宋体" w:cs="宋体"/>
                <w:color w:val="000000"/>
                <w:kern w:val="0"/>
                <w:sz w:val="20"/>
                <w:szCs w:val="20"/>
              </w:rPr>
            </w:pPr>
            <w:ins w:id="838" w:author="翟羽佳" w:date="2017-04-13T18:07:00Z">
              <w:r>
                <w:rPr>
                  <w:rFonts w:ascii="宋体" w:hAnsi="宋体" w:cs="宋体" w:hint="eastAsia"/>
                  <w:color w:val="000000"/>
                  <w:kern w:val="0"/>
                  <w:sz w:val="20"/>
                  <w:szCs w:val="20"/>
                </w:rPr>
                <w:t>白银指定</w:t>
              </w:r>
            </w:ins>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cs="宋体"/>
                <w:color w:val="000000"/>
                <w:kern w:val="0"/>
                <w:sz w:val="20"/>
                <w:szCs w:val="20"/>
              </w:rPr>
              <w:t>B89</w:t>
            </w:r>
          </w:p>
        </w:tc>
        <w:tc>
          <w:tcPr>
            <w:tcW w:w="1454"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782"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205932" w:rsidRDefault="008B0E10">
            <w:pPr>
              <w:widowControl/>
              <w:spacing w:line="240" w:lineRule="auto"/>
              <w:ind w:firstLineChars="0" w:firstLine="0"/>
              <w:rPr>
                <w:rFonts w:ascii="宋体" w:hAnsi="宋体" w:cs="宋体"/>
                <w:color w:val="000000"/>
                <w:kern w:val="0"/>
                <w:sz w:val="20"/>
                <w:szCs w:val="20"/>
              </w:rPr>
            </w:pPr>
            <w:ins w:id="839" w:author="翟羽佳" w:date="2017-04-17T14:20:00Z">
              <w:r>
                <w:rPr>
                  <w:rFonts w:ascii="宋体" w:hAnsi="宋体" w:cs="宋体" w:hint="eastAsia"/>
                  <w:color w:val="000000"/>
                  <w:kern w:val="0"/>
                  <w:sz w:val="20"/>
                  <w:szCs w:val="20"/>
                </w:rPr>
                <w:t>不大于150个字符</w:t>
              </w:r>
            </w:ins>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1454"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782"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3002" w:type="dxa"/>
            <w:tcBorders>
              <w:top w:val="nil"/>
              <w:left w:val="single" w:sz="4" w:space="0" w:color="auto"/>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1454"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782"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成交单编号</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3002" w:type="dxa"/>
            <w:tcBorders>
              <w:top w:val="nil"/>
              <w:left w:val="single" w:sz="4" w:space="0" w:color="auto"/>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sidRPr="009D5125">
              <w:rPr>
                <w:rFonts w:ascii="宋体" w:hAnsi="宋体" w:cs="宋体"/>
                <w:color w:val="000000"/>
                <w:kern w:val="0"/>
                <w:sz w:val="20"/>
                <w:szCs w:val="20"/>
              </w:rPr>
              <w:t>N96</w:t>
            </w:r>
          </w:p>
        </w:tc>
        <w:tc>
          <w:tcPr>
            <w:tcW w:w="1454"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782" w:type="dxa"/>
            <w:tcBorders>
              <w:top w:val="nil"/>
              <w:left w:val="nil"/>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登记时间</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3002" w:type="dxa"/>
            <w:tcBorders>
              <w:top w:val="nil"/>
              <w:left w:val="single" w:sz="4" w:space="0" w:color="auto"/>
              <w:bottom w:val="single" w:sz="4" w:space="0" w:color="auto"/>
              <w:right w:val="single" w:sz="4" w:space="0" w:color="auto"/>
            </w:tcBorders>
            <w:vAlign w:val="center"/>
          </w:tcPr>
          <w:p w:rsidR="00205932" w:rsidRDefault="00205932">
            <w:pPr>
              <w:widowControl/>
              <w:spacing w:line="240" w:lineRule="auto"/>
              <w:ind w:firstLineChars="0" w:firstLine="0"/>
              <w:rPr>
                <w:rFonts w:ascii="宋体" w:hAnsi="宋体" w:cs="宋体"/>
                <w:color w:val="000000"/>
                <w:kern w:val="0"/>
                <w:sz w:val="20"/>
                <w:szCs w:val="20"/>
              </w:rPr>
            </w:pPr>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454"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782"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3002" w:type="dxa"/>
            <w:tcBorders>
              <w:top w:val="single" w:sz="4" w:space="0" w:color="auto"/>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color w:val="000000"/>
              </w:rPr>
            </w:pPr>
          </w:p>
        </w:tc>
      </w:tr>
      <w:tr w:rsidR="00205932">
        <w:trPr>
          <w:trHeight w:val="270"/>
        </w:trPr>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454"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782"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27" w:type="dxa"/>
            <w:tcBorders>
              <w:top w:val="nil"/>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3002" w:type="dxa"/>
            <w:tcBorders>
              <w:top w:val="single" w:sz="4" w:space="0" w:color="auto"/>
              <w:left w:val="single" w:sz="4" w:space="0" w:color="auto"/>
              <w:bottom w:val="single" w:sz="4" w:space="0" w:color="auto"/>
              <w:right w:val="single" w:sz="4" w:space="0" w:color="auto"/>
            </w:tcBorders>
            <w:vAlign w:val="center"/>
          </w:tcPr>
          <w:p w:rsidR="00205932" w:rsidRDefault="00205932">
            <w:pPr>
              <w:spacing w:line="240" w:lineRule="auto"/>
              <w:ind w:firstLineChars="0" w:firstLine="0"/>
              <w:rPr>
                <w:rFonts w:ascii="宋体" w:hAnsi="宋体"/>
                <w:color w:val="000000"/>
                <w:sz w:val="20"/>
                <w:szCs w:val="20"/>
              </w:rPr>
            </w:pPr>
          </w:p>
        </w:tc>
      </w:tr>
      <w:tr w:rsidR="00205932" w:rsidTr="0065483A">
        <w:trPr>
          <w:trHeight w:val="270"/>
        </w:trPr>
        <w:tc>
          <w:tcPr>
            <w:tcW w:w="674" w:type="dxa"/>
            <w:tcBorders>
              <w:top w:val="nil"/>
              <w:left w:val="single" w:sz="4" w:space="0" w:color="auto"/>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454" w:type="dxa"/>
            <w:tcBorders>
              <w:top w:val="nil"/>
              <w:left w:val="nil"/>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782" w:type="dxa"/>
            <w:tcBorders>
              <w:top w:val="nil"/>
              <w:left w:val="nil"/>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627" w:type="dxa"/>
            <w:tcBorders>
              <w:top w:val="nil"/>
              <w:left w:val="nil"/>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nil"/>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3002" w:type="dxa"/>
            <w:tcBorders>
              <w:top w:val="single" w:sz="4" w:space="0" w:color="auto"/>
              <w:left w:val="single" w:sz="4" w:space="0" w:color="auto"/>
              <w:bottom w:val="single" w:sz="4" w:space="0" w:color="auto"/>
              <w:right w:val="single" w:sz="4" w:space="0" w:color="auto"/>
            </w:tcBorders>
            <w:vAlign w:val="center"/>
          </w:tcPr>
          <w:p w:rsidR="00205932" w:rsidRPr="0065483A" w:rsidRDefault="00205932" w:rsidP="0065483A">
            <w:pPr>
              <w:spacing w:line="240" w:lineRule="auto"/>
              <w:ind w:firstLineChars="0" w:firstLine="0"/>
              <w:rPr>
                <w:rFonts w:ascii="宋体" w:hAnsi="宋体"/>
                <w:color w:val="000000"/>
                <w:sz w:val="20"/>
                <w:szCs w:val="20"/>
              </w:rPr>
            </w:pPr>
          </w:p>
        </w:tc>
      </w:tr>
    </w:tbl>
    <w:p w:rsidR="00581365" w:rsidRDefault="00581365">
      <w:pPr>
        <w:ind w:firstLineChars="0" w:firstLine="0"/>
        <w:rPr>
          <w:kern w:val="0"/>
        </w:rPr>
      </w:pPr>
    </w:p>
    <w:p w:rsidR="00581365" w:rsidRPr="00717E66" w:rsidRDefault="00706DDF" w:rsidP="00717E66">
      <w:pPr>
        <w:pStyle w:val="3"/>
        <w:numPr>
          <w:ilvl w:val="2"/>
          <w:numId w:val="1"/>
        </w:numPr>
        <w:ind w:left="980" w:hangingChars="305" w:hanging="980"/>
      </w:pPr>
      <w:bookmarkStart w:id="840" w:name="_Toc9997"/>
      <w:bookmarkStart w:id="841" w:name="_Toc437936953"/>
      <w:bookmarkStart w:id="842" w:name="_Toc433814218"/>
      <w:bookmarkStart w:id="843" w:name="_Toc25404"/>
      <w:bookmarkStart w:id="844" w:name="_Toc1786"/>
      <w:bookmarkStart w:id="845" w:name="_Toc493667852"/>
      <w:r w:rsidRPr="00717E66">
        <w:rPr>
          <w:rFonts w:hint="eastAsia"/>
        </w:rPr>
        <w:t>期权线下交易要素提交请求和响应</w:t>
      </w:r>
      <w:bookmarkEnd w:id="840"/>
      <w:bookmarkEnd w:id="841"/>
      <w:bookmarkEnd w:id="842"/>
      <w:bookmarkEnd w:id="843"/>
      <w:bookmarkEnd w:id="844"/>
      <w:bookmarkEnd w:id="845"/>
    </w:p>
    <w:p w:rsidR="00581365" w:rsidRDefault="00706DDF">
      <w:pPr>
        <w:ind w:firstLineChars="0" w:firstLine="0"/>
      </w:pPr>
      <w:r>
        <w:rPr>
          <w:rFonts w:hint="eastAsia"/>
          <w:b/>
        </w:rPr>
        <w:t>功能：</w:t>
      </w:r>
      <w:r>
        <w:rPr>
          <w:rFonts w:hint="eastAsia"/>
          <w:color w:val="000000"/>
        </w:rPr>
        <w:t>主动发起</w:t>
      </w:r>
      <w:r>
        <w:rPr>
          <w:rFonts w:hAnsi="黑体" w:hint="eastAsia"/>
          <w:bCs/>
          <w:kern w:val="0"/>
        </w:rPr>
        <w:t>期权线下交易</w:t>
      </w:r>
      <w:r>
        <w:rPr>
          <w:rFonts w:hint="eastAsia"/>
          <w:color w:val="000000"/>
        </w:rPr>
        <w:t>要素提交</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7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777"/>
        <w:gridCol w:w="2200"/>
        <w:gridCol w:w="1602"/>
        <w:gridCol w:w="883"/>
        <w:gridCol w:w="883"/>
        <w:gridCol w:w="1660"/>
      </w:tblGrid>
      <w:tr w:rsidR="00581365">
        <w:trPr>
          <w:trHeight w:val="285"/>
          <w:tblHeader/>
        </w:trPr>
        <w:tc>
          <w:tcPr>
            <w:tcW w:w="72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7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20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2"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8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响应</w:t>
            </w:r>
          </w:p>
        </w:tc>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BF7AF4">
        <w:trPr>
          <w:trHeight w:val="270"/>
        </w:trPr>
        <w:tc>
          <w:tcPr>
            <w:tcW w:w="724" w:type="dxa"/>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777"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200"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602"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83" w:type="dxa"/>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BF7AF4" w:rsidRDefault="00BF7AF4">
            <w:pPr>
              <w:spacing w:line="240" w:lineRule="auto"/>
              <w:ind w:firstLineChars="0" w:firstLine="0"/>
              <w:rPr>
                <w:rFonts w:ascii="宋体" w:hAnsi="宋体"/>
                <w:color w:val="000000"/>
                <w:sz w:val="20"/>
                <w:szCs w:val="20"/>
              </w:rPr>
            </w:pPr>
          </w:p>
        </w:tc>
      </w:tr>
      <w:tr w:rsidR="00BF7AF4">
        <w:trPr>
          <w:trHeight w:val="270"/>
        </w:trPr>
        <w:tc>
          <w:tcPr>
            <w:tcW w:w="724" w:type="dxa"/>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777"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200"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02"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83" w:type="dxa"/>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BF7AF4" w:rsidRDefault="00BF7AF4">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581365">
            <w:pPr>
              <w:spacing w:line="240" w:lineRule="auto"/>
              <w:ind w:firstLineChars="0" w:firstLine="0"/>
              <w:rPr>
                <w:rFonts w:ascii="宋体" w:hAnsi="宋体"/>
                <w:color w:val="000000"/>
                <w:sz w:val="20"/>
                <w:szCs w:val="20"/>
              </w:rPr>
            </w:pP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581365">
            <w:pPr>
              <w:spacing w:line="240" w:lineRule="auto"/>
              <w:ind w:firstLineChars="0" w:firstLine="0"/>
              <w:rPr>
                <w:rFonts w:ascii="宋体" w:hAnsi="宋体"/>
                <w:color w:val="000000"/>
                <w:sz w:val="20"/>
                <w:szCs w:val="20"/>
              </w:rPr>
            </w:pP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O02</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 xml:space="preserve">buyOrSell </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Theme="minorEastAsia" w:hAnsiTheme="minorEastAsia" w:hint="eastAsia"/>
                <w:sz w:val="20"/>
                <w:szCs w:val="20"/>
              </w:rPr>
              <w:t>提交方交易方向</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N14</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7" w:type="dxa"/>
            <w:vAlign w:val="center"/>
          </w:tcPr>
          <w:p w:rsidR="00581365" w:rsidRDefault="00581365">
            <w:pPr>
              <w:spacing w:line="240" w:lineRule="auto"/>
              <w:ind w:firstLineChars="0" w:firstLine="0"/>
              <w:rPr>
                <w:rFonts w:ascii="宋体" w:hAnsi="宋体"/>
                <w:color w:val="000000"/>
                <w:sz w:val="20"/>
                <w:szCs w:val="20"/>
              </w:rPr>
            </w:pP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M20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s</w:t>
            </w:r>
            <w:r>
              <w:rPr>
                <w:rFonts w:ascii="宋体" w:hAnsi="宋体"/>
                <w:color w:val="000000"/>
                <w:sz w:val="20"/>
                <w:szCs w:val="20"/>
              </w:rPr>
              <w:t>eatID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交易席位代码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r>
              <w:rPr>
                <w:rFonts w:ascii="宋体" w:hAnsi="宋体"/>
                <w:color w:val="000000"/>
                <w:sz w:val="20"/>
                <w:szCs w:val="20"/>
              </w:rPr>
              <w:t>lientID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M60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w:t>
            </w:r>
            <w:r>
              <w:rPr>
                <w:rFonts w:ascii="宋体" w:hAnsi="宋体"/>
                <w:color w:val="000000"/>
                <w:sz w:val="20"/>
                <w:szCs w:val="20"/>
              </w:rPr>
              <w:t>raderID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交易员代码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lastRenderedPageBreak/>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M50</w:t>
            </w:r>
          </w:p>
        </w:tc>
        <w:tc>
          <w:tcPr>
            <w:tcW w:w="22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b</w:t>
            </w:r>
            <w:r>
              <w:rPr>
                <w:rFonts w:ascii="宋体" w:hAnsi="宋体"/>
                <w:color w:val="000000"/>
                <w:sz w:val="20"/>
                <w:szCs w:val="20"/>
              </w:rPr>
              <w:t>rokerID</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经纪机构代码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883" w:type="dxa"/>
            <w:vAlign w:val="center"/>
          </w:tcPr>
          <w:p w:rsidR="00581365" w:rsidRDefault="00706DDF">
            <w:pPr>
              <w:ind w:firstLineChars="3" w:firstLine="6"/>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602"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O64</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883" w:type="dxa"/>
          </w:tcPr>
          <w:p w:rsidR="00581365" w:rsidRDefault="00706DDF">
            <w:pPr>
              <w:ind w:firstLineChars="3" w:firstLine="6"/>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ccounts</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I60</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option</w:t>
            </w:r>
            <w:r>
              <w:rPr>
                <w:rFonts w:ascii="宋体" w:hAnsi="宋体" w:cs="宋体"/>
                <w:kern w:val="0"/>
                <w:sz w:val="20"/>
                <w:szCs w:val="20"/>
              </w:rPr>
              <w:t>M</w:t>
            </w:r>
            <w:r>
              <w:rPr>
                <w:rFonts w:ascii="宋体" w:hAnsi="宋体" w:cs="宋体" w:hint="eastAsia"/>
                <w:kern w:val="0"/>
                <w:sz w:val="20"/>
                <w:szCs w:val="20"/>
              </w:rPr>
              <w:t>oney</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883" w:type="dxa"/>
          </w:tcPr>
          <w:p w:rsidR="00581365" w:rsidRDefault="00706DDF">
            <w:pPr>
              <w:ind w:firstLineChars="3" w:firstLine="6"/>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现金结算期权参考价格类型</w:t>
            </w:r>
          </w:p>
        </w:tc>
        <w:tc>
          <w:tcPr>
            <w:tcW w:w="88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88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20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60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883" w:type="dxa"/>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F711DA">
        <w:trPr>
          <w:trHeight w:val="285"/>
        </w:trPr>
        <w:tc>
          <w:tcPr>
            <w:tcW w:w="724"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c>
          <w:tcPr>
            <w:tcW w:w="777"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200"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602"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F711DA" w:rsidRDefault="00F711DA">
            <w:pPr>
              <w:widowControl/>
              <w:spacing w:line="240" w:lineRule="auto"/>
              <w:ind w:firstLineChars="0" w:firstLine="0"/>
              <w:rPr>
                <w:rFonts w:ascii="宋体" w:hAnsi="宋体" w:cs="宋体"/>
                <w:color w:val="000000"/>
                <w:kern w:val="0"/>
                <w:sz w:val="20"/>
                <w:szCs w:val="20"/>
              </w:rPr>
            </w:pPr>
            <w:ins w:id="846" w:author="翟羽佳" w:date="2017-04-17T14:20:00Z">
              <w:r>
                <w:rPr>
                  <w:rFonts w:ascii="宋体" w:hAnsi="宋体" w:cs="宋体" w:hint="eastAsia"/>
                  <w:color w:val="000000"/>
                  <w:kern w:val="0"/>
                  <w:sz w:val="20"/>
                  <w:szCs w:val="20"/>
                </w:rPr>
                <w:t>不大于150个字符</w:t>
              </w:r>
            </w:ins>
          </w:p>
        </w:tc>
      </w:tr>
      <w:tr w:rsidR="00F711DA">
        <w:trPr>
          <w:trHeight w:val="285"/>
        </w:trPr>
        <w:tc>
          <w:tcPr>
            <w:tcW w:w="724"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c>
          <w:tcPr>
            <w:tcW w:w="777"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200"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602"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r>
      <w:tr w:rsidR="00F711DA">
        <w:trPr>
          <w:trHeight w:val="285"/>
        </w:trPr>
        <w:tc>
          <w:tcPr>
            <w:tcW w:w="724"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c>
          <w:tcPr>
            <w:tcW w:w="777"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2200"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602"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成交单编号</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r>
      <w:tr w:rsidR="00F711DA">
        <w:trPr>
          <w:trHeight w:val="285"/>
        </w:trPr>
        <w:tc>
          <w:tcPr>
            <w:tcW w:w="724"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c>
          <w:tcPr>
            <w:tcW w:w="777" w:type="dxa"/>
            <w:vAlign w:val="center"/>
          </w:tcPr>
          <w:p w:rsidR="00F711DA" w:rsidRDefault="00F711DA">
            <w:pPr>
              <w:widowControl/>
              <w:spacing w:line="240" w:lineRule="auto"/>
              <w:ind w:firstLineChars="0" w:firstLine="0"/>
              <w:rPr>
                <w:rFonts w:ascii="宋体" w:hAnsi="宋体" w:cs="宋体"/>
                <w:color w:val="000000"/>
                <w:kern w:val="0"/>
                <w:sz w:val="20"/>
                <w:szCs w:val="20"/>
              </w:rPr>
            </w:pPr>
            <w:r w:rsidRPr="009D5125">
              <w:rPr>
                <w:rFonts w:ascii="宋体" w:hAnsi="宋体" w:cs="宋体"/>
                <w:color w:val="000000"/>
                <w:kern w:val="0"/>
                <w:sz w:val="20"/>
                <w:szCs w:val="20"/>
              </w:rPr>
              <w:t>N96</w:t>
            </w:r>
          </w:p>
        </w:tc>
        <w:tc>
          <w:tcPr>
            <w:tcW w:w="2200"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602" w:type="dxa"/>
            <w:vAlign w:val="center"/>
          </w:tcPr>
          <w:p w:rsidR="00F711DA" w:rsidRDefault="00F711D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报价时间</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660" w:type="dxa"/>
            <w:vAlign w:val="center"/>
          </w:tcPr>
          <w:p w:rsidR="00F711DA" w:rsidRDefault="00F711DA">
            <w:pPr>
              <w:widowControl/>
              <w:spacing w:line="240" w:lineRule="auto"/>
              <w:ind w:firstLineChars="0" w:firstLine="0"/>
              <w:rPr>
                <w:rFonts w:ascii="宋体" w:hAnsi="宋体" w:cs="宋体"/>
                <w:color w:val="000000"/>
                <w:kern w:val="0"/>
                <w:sz w:val="20"/>
                <w:szCs w:val="20"/>
              </w:rPr>
            </w:pPr>
          </w:p>
        </w:tc>
      </w:tr>
      <w:tr w:rsidR="00F711DA">
        <w:trPr>
          <w:trHeight w:val="285"/>
        </w:trPr>
        <w:tc>
          <w:tcPr>
            <w:tcW w:w="724" w:type="dxa"/>
            <w:vAlign w:val="center"/>
          </w:tcPr>
          <w:p w:rsidR="00F711DA" w:rsidRDefault="00F711DA">
            <w:pPr>
              <w:spacing w:line="240" w:lineRule="auto"/>
              <w:ind w:firstLineChars="0" w:firstLine="0"/>
              <w:rPr>
                <w:rFonts w:ascii="宋体" w:hAnsi="宋体"/>
                <w:color w:val="000000"/>
                <w:sz w:val="20"/>
                <w:szCs w:val="20"/>
              </w:rPr>
            </w:pPr>
          </w:p>
        </w:tc>
        <w:tc>
          <w:tcPr>
            <w:tcW w:w="777"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200"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602"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F711DA" w:rsidRDefault="00F711DA">
            <w:pPr>
              <w:spacing w:line="240" w:lineRule="auto"/>
              <w:ind w:firstLineChars="0" w:firstLine="0"/>
              <w:rPr>
                <w:rFonts w:ascii="宋体" w:hAnsi="宋体"/>
                <w:color w:val="000000"/>
                <w:sz w:val="20"/>
                <w:szCs w:val="20"/>
              </w:rPr>
            </w:pPr>
          </w:p>
        </w:tc>
      </w:tr>
      <w:tr w:rsidR="00F711DA">
        <w:trPr>
          <w:trHeight w:val="285"/>
        </w:trPr>
        <w:tc>
          <w:tcPr>
            <w:tcW w:w="724" w:type="dxa"/>
            <w:vAlign w:val="center"/>
          </w:tcPr>
          <w:p w:rsidR="00F711DA" w:rsidRDefault="00F711DA">
            <w:pPr>
              <w:spacing w:line="240" w:lineRule="auto"/>
              <w:ind w:firstLineChars="0" w:firstLine="0"/>
              <w:rPr>
                <w:rFonts w:ascii="宋体" w:hAnsi="宋体"/>
                <w:color w:val="000000"/>
                <w:sz w:val="20"/>
                <w:szCs w:val="20"/>
              </w:rPr>
            </w:pPr>
          </w:p>
        </w:tc>
        <w:tc>
          <w:tcPr>
            <w:tcW w:w="777"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200"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602"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83" w:type="dxa"/>
            <w:vAlign w:val="center"/>
          </w:tcPr>
          <w:p w:rsidR="00F711DA" w:rsidRDefault="00F711DA">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F711DA" w:rsidRDefault="00F711DA">
            <w:pPr>
              <w:spacing w:line="240" w:lineRule="auto"/>
              <w:ind w:firstLineChars="0" w:firstLine="0"/>
              <w:rPr>
                <w:rFonts w:ascii="宋体" w:hAnsi="宋体"/>
                <w:color w:val="000000"/>
                <w:sz w:val="20"/>
                <w:szCs w:val="20"/>
              </w:rPr>
            </w:pPr>
          </w:p>
        </w:tc>
      </w:tr>
      <w:tr w:rsidR="00F711DA" w:rsidTr="0065483A">
        <w:trPr>
          <w:trHeight w:val="285"/>
        </w:trPr>
        <w:tc>
          <w:tcPr>
            <w:tcW w:w="724"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p>
        </w:tc>
        <w:tc>
          <w:tcPr>
            <w:tcW w:w="777"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2200"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602"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83"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83"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660" w:type="dxa"/>
            <w:tcBorders>
              <w:top w:val="single" w:sz="4" w:space="0" w:color="auto"/>
              <w:left w:val="single" w:sz="4" w:space="0" w:color="auto"/>
              <w:bottom w:val="single" w:sz="4" w:space="0" w:color="auto"/>
              <w:right w:val="single" w:sz="4" w:space="0" w:color="auto"/>
            </w:tcBorders>
            <w:vAlign w:val="center"/>
          </w:tcPr>
          <w:p w:rsidR="00F711DA" w:rsidRPr="0065483A" w:rsidRDefault="00F711DA" w:rsidP="0065483A">
            <w:pPr>
              <w:spacing w:line="240" w:lineRule="auto"/>
              <w:ind w:firstLineChars="0" w:firstLine="0"/>
              <w:rPr>
                <w:rFonts w:ascii="宋体" w:hAnsi="宋体"/>
                <w:color w:val="000000"/>
                <w:sz w:val="20"/>
                <w:szCs w:val="20"/>
              </w:rPr>
            </w:pPr>
          </w:p>
        </w:tc>
      </w:tr>
    </w:tbl>
    <w:p w:rsidR="00581365" w:rsidRDefault="00581365">
      <w:pPr>
        <w:ind w:firstLineChars="0" w:firstLine="0"/>
        <w:rPr>
          <w:kern w:val="0"/>
        </w:rPr>
      </w:pPr>
    </w:p>
    <w:p w:rsidR="00581365" w:rsidRDefault="00581365">
      <w:pPr>
        <w:ind w:firstLineChars="0" w:firstLine="0"/>
        <w:rPr>
          <w:kern w:val="0"/>
        </w:rPr>
      </w:pPr>
    </w:p>
    <w:p w:rsidR="00581365" w:rsidRPr="00717E66" w:rsidRDefault="00706DDF" w:rsidP="00717E66">
      <w:pPr>
        <w:pStyle w:val="3"/>
        <w:numPr>
          <w:ilvl w:val="2"/>
          <w:numId w:val="1"/>
        </w:numPr>
        <w:ind w:left="980" w:hangingChars="305" w:hanging="980"/>
      </w:pPr>
      <w:bookmarkStart w:id="847" w:name="_Toc437936954"/>
      <w:bookmarkStart w:id="848" w:name="_Toc21309"/>
      <w:bookmarkStart w:id="849" w:name="_Toc9687"/>
      <w:bookmarkStart w:id="850" w:name="_Toc32042"/>
      <w:bookmarkStart w:id="851" w:name="_Toc433814219"/>
      <w:bookmarkStart w:id="852" w:name="_Toc493667853"/>
      <w:r w:rsidRPr="00717E66">
        <w:rPr>
          <w:rFonts w:hint="eastAsia"/>
        </w:rPr>
        <w:t>拆借线下交易要素提交请求和响应</w:t>
      </w:r>
      <w:bookmarkEnd w:id="847"/>
      <w:bookmarkEnd w:id="848"/>
      <w:bookmarkEnd w:id="849"/>
      <w:bookmarkEnd w:id="850"/>
      <w:bookmarkEnd w:id="851"/>
      <w:bookmarkEnd w:id="852"/>
    </w:p>
    <w:p w:rsidR="00581365" w:rsidRDefault="00706DDF">
      <w:pPr>
        <w:ind w:firstLineChars="0" w:firstLine="0"/>
      </w:pPr>
      <w:r>
        <w:rPr>
          <w:rFonts w:hint="eastAsia"/>
          <w:b/>
        </w:rPr>
        <w:t>功能：</w:t>
      </w:r>
      <w:r>
        <w:rPr>
          <w:rFonts w:hint="eastAsia"/>
          <w:color w:val="000000"/>
        </w:rPr>
        <w:t>主动发起拆借线下交易要素提交</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777"/>
        <w:gridCol w:w="2625"/>
        <w:gridCol w:w="1843"/>
        <w:gridCol w:w="733"/>
        <w:gridCol w:w="709"/>
        <w:gridCol w:w="1660"/>
      </w:tblGrid>
      <w:tr w:rsidR="00581365">
        <w:trPr>
          <w:trHeight w:val="285"/>
          <w:tblHeader/>
        </w:trPr>
        <w:tc>
          <w:tcPr>
            <w:tcW w:w="72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7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62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84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3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响应</w:t>
            </w:r>
          </w:p>
        </w:tc>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BF7AF4">
        <w:trPr>
          <w:trHeight w:val="270"/>
        </w:trPr>
        <w:tc>
          <w:tcPr>
            <w:tcW w:w="724" w:type="dxa"/>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777"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625"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3"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33" w:type="dxa"/>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BF7AF4" w:rsidRDefault="00BF7AF4">
            <w:pPr>
              <w:spacing w:line="240" w:lineRule="auto"/>
              <w:ind w:firstLineChars="0" w:firstLine="0"/>
              <w:rPr>
                <w:rFonts w:ascii="宋体" w:hAnsi="宋体"/>
                <w:color w:val="000000"/>
                <w:sz w:val="20"/>
                <w:szCs w:val="20"/>
              </w:rPr>
            </w:pPr>
          </w:p>
        </w:tc>
      </w:tr>
      <w:tr w:rsidR="00BF7AF4">
        <w:trPr>
          <w:trHeight w:val="270"/>
        </w:trPr>
        <w:tc>
          <w:tcPr>
            <w:tcW w:w="724" w:type="dxa"/>
            <w:vAlign w:val="center"/>
          </w:tcPr>
          <w:p w:rsidR="00BF7AF4" w:rsidRDefault="00BF7AF4">
            <w:pPr>
              <w:widowControl/>
              <w:spacing w:line="240" w:lineRule="auto"/>
              <w:ind w:firstLineChars="0" w:firstLine="0"/>
              <w:rPr>
                <w:rFonts w:ascii="宋体" w:hAnsi="宋体" w:cs="宋体"/>
                <w:color w:val="000000"/>
                <w:kern w:val="0"/>
                <w:sz w:val="20"/>
                <w:szCs w:val="20"/>
              </w:rPr>
            </w:pPr>
          </w:p>
        </w:tc>
        <w:tc>
          <w:tcPr>
            <w:tcW w:w="777"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625"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vAlign w:val="center"/>
          </w:tcPr>
          <w:p w:rsidR="00BF7AF4" w:rsidRDefault="00BF7AF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33" w:type="dxa"/>
            <w:vAlign w:val="center"/>
          </w:tcPr>
          <w:p w:rsidR="00BF7AF4" w:rsidRDefault="00BF7AF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BF7AF4" w:rsidRDefault="00BF7AF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660" w:type="dxa"/>
            <w:vAlign w:val="center"/>
          </w:tcPr>
          <w:p w:rsidR="00BF7AF4" w:rsidRDefault="00BF7AF4">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581365">
            <w:pPr>
              <w:spacing w:line="240" w:lineRule="auto"/>
              <w:ind w:firstLineChars="0" w:firstLine="0"/>
              <w:rPr>
                <w:rFonts w:ascii="宋体" w:hAnsi="宋体"/>
                <w:color w:val="000000"/>
                <w:sz w:val="20"/>
                <w:szCs w:val="20"/>
              </w:rPr>
            </w:pP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581365">
            <w:pPr>
              <w:spacing w:line="240" w:lineRule="auto"/>
              <w:ind w:firstLineChars="0" w:firstLine="0"/>
              <w:rPr>
                <w:rFonts w:ascii="宋体" w:hAnsi="宋体"/>
                <w:color w:val="000000"/>
                <w:sz w:val="20"/>
                <w:szCs w:val="20"/>
              </w:rPr>
            </w:pP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O02</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 xml:space="preserve">buyOrSell </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Theme="minorEastAsia" w:hAnsiTheme="minorEastAsia" w:hint="eastAsia"/>
                <w:sz w:val="20"/>
                <w:szCs w:val="20"/>
              </w:rPr>
              <w:t>提交方交易方向</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N14</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lastRenderedPageBreak/>
              <w:t>{}</w:t>
            </w:r>
          </w:p>
        </w:tc>
        <w:tc>
          <w:tcPr>
            <w:tcW w:w="777" w:type="dxa"/>
            <w:vAlign w:val="center"/>
          </w:tcPr>
          <w:p w:rsidR="00581365" w:rsidRDefault="00581365">
            <w:pPr>
              <w:spacing w:line="240" w:lineRule="auto"/>
              <w:ind w:firstLineChars="0" w:firstLine="0"/>
              <w:rPr>
                <w:rFonts w:ascii="宋体" w:hAnsi="宋体"/>
                <w:color w:val="000000"/>
                <w:sz w:val="20"/>
                <w:szCs w:val="20"/>
              </w:rPr>
            </w:pP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M20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s</w:t>
            </w:r>
            <w:r>
              <w:rPr>
                <w:rFonts w:ascii="宋体" w:hAnsi="宋体"/>
                <w:color w:val="000000"/>
                <w:sz w:val="20"/>
                <w:szCs w:val="20"/>
              </w:rPr>
              <w:t>eatID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交易席位代码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r>
              <w:rPr>
                <w:rFonts w:ascii="宋体" w:hAnsi="宋体"/>
                <w:color w:val="000000"/>
                <w:sz w:val="20"/>
                <w:szCs w:val="20"/>
              </w:rPr>
              <w:t>lientID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M60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w:t>
            </w:r>
            <w:r>
              <w:rPr>
                <w:rFonts w:ascii="宋体" w:hAnsi="宋体"/>
                <w:color w:val="000000"/>
                <w:sz w:val="20"/>
                <w:szCs w:val="20"/>
              </w:rPr>
              <w:t>raderID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交易员代码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M50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b</w:t>
            </w:r>
            <w:r>
              <w:rPr>
                <w:rFonts w:ascii="宋体" w:hAnsi="宋体"/>
                <w:color w:val="000000"/>
                <w:sz w:val="20"/>
                <w:szCs w:val="20"/>
              </w:rPr>
              <w:t>rokerID</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经纪机构代码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581365">
            <w:pPr>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843"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O64</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K65</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warehouseID</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8B0E10">
            <w:pPr>
              <w:widowControl/>
              <w:spacing w:line="240" w:lineRule="auto"/>
              <w:ind w:firstLineChars="0" w:firstLine="0"/>
              <w:rPr>
                <w:rFonts w:ascii="宋体" w:hAnsi="宋体" w:cs="宋体"/>
                <w:color w:val="000000"/>
                <w:kern w:val="0"/>
                <w:sz w:val="20"/>
                <w:szCs w:val="20"/>
              </w:rPr>
            </w:pPr>
            <w:ins w:id="853" w:author="翟羽佳" w:date="2017-04-17T14:20:00Z">
              <w:r>
                <w:rPr>
                  <w:rFonts w:ascii="宋体" w:hAnsi="宋体" w:cs="宋体" w:hint="eastAsia"/>
                  <w:color w:val="000000"/>
                  <w:kern w:val="0"/>
                  <w:sz w:val="20"/>
                  <w:szCs w:val="20"/>
                </w:rPr>
                <w:t>不大于150个字符</w:t>
              </w:r>
            </w:ins>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成交单编号</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9D5125">
            <w:pPr>
              <w:widowControl/>
              <w:spacing w:line="240" w:lineRule="auto"/>
              <w:ind w:firstLineChars="0" w:firstLine="0"/>
              <w:rPr>
                <w:rFonts w:ascii="宋体" w:hAnsi="宋体"/>
                <w:color w:val="000000"/>
                <w:sz w:val="20"/>
                <w:szCs w:val="20"/>
              </w:rPr>
            </w:pPr>
            <w:r w:rsidRPr="009D5125">
              <w:rPr>
                <w:rFonts w:ascii="宋体" w:hAnsi="宋体" w:cs="宋体"/>
                <w:color w:val="000000"/>
                <w:kern w:val="0"/>
                <w:sz w:val="20"/>
                <w:szCs w:val="20"/>
              </w:rPr>
              <w:t>N96</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quoteTime</w:t>
            </w:r>
          </w:p>
        </w:tc>
        <w:tc>
          <w:tcPr>
            <w:tcW w:w="1843" w:type="dxa"/>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报价时间</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660"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85"/>
        </w:trPr>
        <w:tc>
          <w:tcPr>
            <w:tcW w:w="724" w:type="dxa"/>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777"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X39</w:t>
            </w:r>
          </w:p>
        </w:tc>
        <w:tc>
          <w:tcPr>
            <w:tcW w:w="2625"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rspCode</w:t>
            </w:r>
          </w:p>
        </w:tc>
        <w:tc>
          <w:tcPr>
            <w:tcW w:w="18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响应代码</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581365" w:rsidRDefault="00581365">
            <w:pPr>
              <w:widowControl/>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581365">
            <w:pPr>
              <w:spacing w:line="240" w:lineRule="auto"/>
              <w:ind w:firstLineChars="0" w:firstLine="0"/>
              <w:rPr>
                <w:rFonts w:ascii="宋体" w:hAnsi="宋体"/>
                <w:color w:val="000000"/>
                <w:sz w:val="20"/>
                <w:szCs w:val="20"/>
              </w:rPr>
            </w:pPr>
          </w:p>
        </w:tc>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62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4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3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660" w:type="dxa"/>
            <w:vAlign w:val="center"/>
          </w:tcPr>
          <w:p w:rsidR="00581365" w:rsidRDefault="00581365">
            <w:pPr>
              <w:spacing w:line="240" w:lineRule="auto"/>
              <w:ind w:firstLineChars="0" w:firstLine="0"/>
              <w:rPr>
                <w:rFonts w:ascii="宋体" w:hAnsi="宋体"/>
                <w:color w:val="000000"/>
                <w:sz w:val="20"/>
                <w:szCs w:val="20"/>
              </w:rPr>
            </w:pPr>
          </w:p>
        </w:tc>
      </w:tr>
      <w:tr w:rsidR="0065483A" w:rsidTr="0065483A">
        <w:trPr>
          <w:trHeight w:val="285"/>
        </w:trPr>
        <w:tc>
          <w:tcPr>
            <w:tcW w:w="724"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p>
        </w:tc>
        <w:tc>
          <w:tcPr>
            <w:tcW w:w="777"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2625"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843"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733"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660" w:type="dxa"/>
            <w:tcBorders>
              <w:top w:val="single" w:sz="4" w:space="0" w:color="auto"/>
              <w:left w:val="single" w:sz="4" w:space="0" w:color="auto"/>
              <w:bottom w:val="single" w:sz="4" w:space="0" w:color="auto"/>
              <w:right w:val="single" w:sz="4" w:space="0" w:color="auto"/>
            </w:tcBorders>
            <w:vAlign w:val="center"/>
          </w:tcPr>
          <w:p w:rsidR="0065483A" w:rsidRPr="0065483A" w:rsidRDefault="0065483A" w:rsidP="0065483A">
            <w:pPr>
              <w:spacing w:line="240" w:lineRule="auto"/>
              <w:ind w:firstLineChars="0" w:firstLine="0"/>
              <w:rPr>
                <w:rFonts w:ascii="宋体" w:hAnsi="宋体"/>
                <w:color w:val="000000"/>
                <w:sz w:val="20"/>
                <w:szCs w:val="20"/>
              </w:rPr>
            </w:pPr>
          </w:p>
        </w:tc>
      </w:tr>
    </w:tbl>
    <w:p w:rsidR="00581365" w:rsidRDefault="00581365">
      <w:pPr>
        <w:ind w:firstLineChars="0" w:firstLine="0"/>
        <w:rPr>
          <w:kern w:val="0"/>
        </w:rPr>
      </w:pPr>
    </w:p>
    <w:p w:rsidR="00581365" w:rsidRDefault="00581365">
      <w:pPr>
        <w:ind w:firstLine="480"/>
      </w:pPr>
    </w:p>
    <w:p w:rsidR="00581365" w:rsidRPr="00717E66" w:rsidRDefault="00706DDF" w:rsidP="00717E66">
      <w:pPr>
        <w:pStyle w:val="3"/>
        <w:numPr>
          <w:ilvl w:val="2"/>
          <w:numId w:val="1"/>
        </w:numPr>
        <w:ind w:left="980" w:hangingChars="305" w:hanging="980"/>
      </w:pPr>
      <w:bookmarkStart w:id="854" w:name="_推送即远掉待确认成交单信息"/>
      <w:bookmarkStart w:id="855" w:name="_Toc5677"/>
      <w:bookmarkStart w:id="856" w:name="_Ref435451227"/>
      <w:bookmarkStart w:id="857" w:name="_Toc433814221"/>
      <w:bookmarkStart w:id="858" w:name="_Toc22245"/>
      <w:bookmarkStart w:id="859" w:name="_Toc437936956"/>
      <w:bookmarkStart w:id="860" w:name="_Toc6243"/>
      <w:bookmarkStart w:id="861" w:name="_Toc493667854"/>
      <w:bookmarkEnd w:id="854"/>
      <w:r w:rsidRPr="00717E66">
        <w:rPr>
          <w:rFonts w:hint="eastAsia"/>
        </w:rPr>
        <w:t>推送即远掉待确认成交单信息</w:t>
      </w:r>
      <w:bookmarkEnd w:id="855"/>
      <w:bookmarkEnd w:id="856"/>
      <w:bookmarkEnd w:id="857"/>
      <w:bookmarkEnd w:id="858"/>
      <w:bookmarkEnd w:id="859"/>
      <w:bookmarkEnd w:id="860"/>
      <w:bookmarkEnd w:id="861"/>
    </w:p>
    <w:p w:rsidR="00581365" w:rsidRDefault="00706DDF">
      <w:pPr>
        <w:ind w:firstLineChars="0" w:firstLine="0"/>
      </w:pPr>
      <w:r>
        <w:rPr>
          <w:rFonts w:hint="eastAsia"/>
          <w:b/>
        </w:rPr>
        <w:t>功能：</w:t>
      </w:r>
      <w:r>
        <w:rPr>
          <w:rFonts w:hint="eastAsia"/>
        </w:rPr>
        <w:t>向交易双方</w:t>
      </w:r>
      <w:r>
        <w:rPr>
          <w:rFonts w:hint="eastAsia"/>
          <w:color w:val="000000"/>
        </w:rPr>
        <w:t>推送即远掉待确认成交单信息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9039" w:type="dxa"/>
        <w:tblLayout w:type="fixed"/>
        <w:tblLook w:val="04A0" w:firstRow="1" w:lastRow="0" w:firstColumn="1" w:lastColumn="0" w:noHBand="0" w:noVBand="1"/>
      </w:tblPr>
      <w:tblGrid>
        <w:gridCol w:w="674"/>
        <w:gridCol w:w="674"/>
        <w:gridCol w:w="2729"/>
        <w:gridCol w:w="1985"/>
        <w:gridCol w:w="697"/>
        <w:gridCol w:w="2280"/>
      </w:tblGrid>
      <w:tr w:rsidR="00581365">
        <w:trPr>
          <w:trHeight w:val="270"/>
          <w:tblHeader/>
        </w:trPr>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674"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72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280"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T13</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tradeDate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交易日期</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T14</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tradeTime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交易时间</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R10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institutionID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登记提交机构</w:t>
            </w:r>
          </w:p>
        </w:tc>
        <w:tc>
          <w:tcPr>
            <w:tcW w:w="69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T11</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登记日期</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非银行间市场：即交易时间</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E14E26">
            <w:pPr>
              <w:spacing w:line="240" w:lineRule="auto"/>
              <w:ind w:firstLineChars="0" w:firstLine="0"/>
              <w:rPr>
                <w:rFonts w:ascii="宋体" w:hAnsi="宋体"/>
                <w:color w:val="000000"/>
                <w:sz w:val="20"/>
                <w:szCs w:val="20"/>
              </w:rPr>
            </w:pPr>
            <w:r w:rsidRPr="00E14E26">
              <w:rPr>
                <w:rFonts w:ascii="宋体" w:hAnsi="宋体"/>
                <w:color w:val="000000"/>
                <w:sz w:val="20"/>
                <w:szCs w:val="20"/>
              </w:rPr>
              <w:t>N97</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登记时间</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银行间市场：实际登记</w:t>
            </w:r>
            <w:r>
              <w:rPr>
                <w:rFonts w:ascii="宋体" w:hAnsi="宋体" w:cs="宋体" w:hint="eastAsia"/>
                <w:color w:val="000000"/>
                <w:kern w:val="0"/>
                <w:sz w:val="20"/>
                <w:szCs w:val="20"/>
              </w:rPr>
              <w:lastRenderedPageBreak/>
              <w:t>提交（时间不同于交易时间）</w:t>
            </w:r>
          </w:p>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提交时，系统自动填写</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highlight w:val="yellow"/>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T28</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create</w:t>
            </w:r>
            <w:r>
              <w:rPr>
                <w:rFonts w:ascii="宋体" w:hAnsi="宋体"/>
                <w:color w:val="000000"/>
                <w:sz w:val="20"/>
                <w:szCs w:val="20"/>
              </w:rPr>
              <w:t>Date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线下成交日期</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缺省为登记日期，线上成交单为空</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matchNo</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N15</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cfetsMatchNo</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外汇交易中心成交单编号</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O00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报单编号</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N14</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s="宋体"/>
                <w:color w:val="000000"/>
                <w:kern w:val="0"/>
                <w:sz w:val="20"/>
                <w:szCs w:val="20"/>
              </w:rPr>
            </w:pP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T82</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olor w:val="000000"/>
                <w:sz w:val="20"/>
                <w:szCs w:val="20"/>
              </w:rPr>
              <w:t>Source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渠道代码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r>
              <w:rPr>
                <w:rFonts w:ascii="宋体" w:hAnsi="宋体"/>
                <w:color w:val="000000"/>
                <w:sz w:val="20"/>
                <w:szCs w:val="20"/>
              </w:rPr>
              <w:t>emberID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M20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s</w:t>
            </w:r>
            <w:r>
              <w:rPr>
                <w:rFonts w:ascii="宋体" w:hAnsi="宋体"/>
                <w:color w:val="000000"/>
                <w:sz w:val="20"/>
                <w:szCs w:val="20"/>
              </w:rPr>
              <w:t>eatID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交易席位代码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r>
              <w:rPr>
                <w:rFonts w:ascii="宋体" w:hAnsi="宋体"/>
                <w:color w:val="000000"/>
                <w:sz w:val="20"/>
                <w:szCs w:val="20"/>
              </w:rPr>
              <w:t>lientID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M33</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clientAbbr</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客户简称</w:t>
            </w:r>
          </w:p>
        </w:tc>
        <w:tc>
          <w:tcPr>
            <w:tcW w:w="697" w:type="dxa"/>
            <w:tcBorders>
              <w:top w:val="nil"/>
              <w:left w:val="nil"/>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M35</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clientEabbr</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客户英文简称</w:t>
            </w:r>
          </w:p>
        </w:tc>
        <w:tc>
          <w:tcPr>
            <w:tcW w:w="697" w:type="dxa"/>
            <w:tcBorders>
              <w:top w:val="nil"/>
              <w:left w:val="nil"/>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M50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brokerID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经纪机构代码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M60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t</w:t>
            </w:r>
            <w:r>
              <w:rPr>
                <w:rFonts w:ascii="宋体" w:hAnsi="宋体"/>
                <w:color w:val="000000"/>
                <w:sz w:val="20"/>
                <w:szCs w:val="20"/>
              </w:rPr>
              <w:t>raderID</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交易员代码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29</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buyerRole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席位角色</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N06</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publicOfferFlag</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是否公开报价成交</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tradeOrRegiste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交易/登记</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09</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clientConfirmState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客户确认状态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10</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memberConfirmState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会员确认状态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11</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sgeConfirmState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交易所确认状态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12</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registeState</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确认状态</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N31</w:t>
            </w:r>
          </w:p>
        </w:tc>
        <w:tc>
          <w:tcPr>
            <w:tcW w:w="272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transferFailInfo</w:t>
            </w:r>
          </w:p>
        </w:tc>
        <w:tc>
          <w:tcPr>
            <w:tcW w:w="198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登记失败原因</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当登记状态为登记失败时，此域必填</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adjustRightInd w:val="0"/>
              <w:spacing w:before="20" w:after="20" w:line="240" w:lineRule="auto"/>
              <w:ind w:right="80" w:firstLineChars="0" w:firstLine="0"/>
              <w:rPr>
                <w:rFonts w:ascii="宋体" w:hAnsi="宋体" w:cs="宋体"/>
                <w:b/>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是否交易所资金清算</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N20</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[tradeBaseFieldData]</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交易基本要素数据</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674"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O63</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matchPrice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成交价格</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远端价格掉期必须</w:t>
            </w:r>
          </w:p>
        </w:tc>
      </w:tr>
      <w:tr w:rsidR="00581365">
        <w:trPr>
          <w:trHeight w:val="270"/>
        </w:trPr>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Q04</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4"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O64</w:t>
            </w:r>
          </w:p>
        </w:tc>
        <w:tc>
          <w:tcPr>
            <w:tcW w:w="2729"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9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862" w:author="翟羽佳" w:date="2017-04-20T16:26:00Z">
              <w:r>
                <w:rPr>
                  <w:rFonts w:ascii="宋体" w:hAnsi="宋体" w:hint="eastAsia"/>
                  <w:color w:val="000000"/>
                  <w:sz w:val="20"/>
                  <w:szCs w:val="20"/>
                </w:rPr>
                <w:t>N80</w:t>
              </w:r>
            </w:ins>
            <w:del w:id="863" w:author="翟羽佳" w:date="2017-04-20T16:26:00Z">
              <w:r w:rsidDel="001D2C08">
                <w:rPr>
                  <w:rFonts w:ascii="宋体" w:hAnsi="宋体" w:cs="宋体"/>
                  <w:color w:val="000000"/>
                  <w:kern w:val="0"/>
                  <w:sz w:val="20"/>
                  <w:szCs w:val="20"/>
                </w:rPr>
                <w:delText>Q25</w:delText>
              </w:r>
            </w:del>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864"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865" w:author="翟羽佳" w:date="2017-04-20T16:26:00Z">
              <w:r w:rsidDel="001D2C08">
                <w:rPr>
                  <w:rFonts w:ascii="宋体" w:hAnsi="宋体" w:cs="宋体"/>
                  <w:color w:val="000000"/>
                  <w:kern w:val="0"/>
                  <w:sz w:val="20"/>
                  <w:szCs w:val="20"/>
                </w:rPr>
                <w:delText>tradeWeight</w:delText>
              </w:r>
            </w:del>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olor w:val="00000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远端到期日掉期必须</w:t>
            </w: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kern w:val="0"/>
                <w:sz w:val="20"/>
                <w:szCs w:val="20"/>
              </w:rPr>
            </w:pPr>
            <w:r>
              <w:rPr>
                <w:rFonts w:ascii="宋体" w:hAnsi="宋体" w:cs="宋体" w:hint="eastAsia"/>
                <w:color w:val="000000"/>
                <w:kern w:val="0"/>
                <w:sz w:val="20"/>
                <w:szCs w:val="20"/>
              </w:rPr>
              <w:t>refPriceType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参考价格类型</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r>
              <w:rPr>
                <w:rFonts w:hAnsi="宋体" w:hint="eastAsia"/>
                <w:color w:val="000000"/>
                <w:sz w:val="20"/>
              </w:rPr>
              <w:lastRenderedPageBreak/>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J67</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refPriceDate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参考价格日期</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refPriceUpDown</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hAnsi="宋体"/>
                <w:color w:val="000000"/>
                <w:sz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I20</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sidRPr="009B5CD5">
              <w:rPr>
                <w:rFonts w:ascii="宋体" w:hAnsi="宋体" w:cs="宋体" w:hint="eastAsia"/>
                <w:color w:val="000000"/>
                <w:kern w:val="0"/>
                <w:sz w:val="20"/>
                <w:szCs w:val="20"/>
              </w:rPr>
              <w:t>其他参考价</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J69</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otherRefPriceInfo</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其他参考价格说明</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N2</w:t>
            </w:r>
            <w:r>
              <w:rPr>
                <w:rFonts w:ascii="宋体" w:hAnsi="宋体" w:cs="宋体" w:hint="eastAsia"/>
                <w:color w:val="000000"/>
                <w:kern w:val="0"/>
                <w:sz w:val="20"/>
                <w:szCs w:val="20"/>
              </w:rPr>
              <w:t>1</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kern w:val="0"/>
                <w:sz w:val="20"/>
                <w:szCs w:val="20"/>
              </w:rPr>
            </w:pPr>
            <w:r>
              <w:rPr>
                <w:rFonts w:ascii="宋体" w:hAnsi="宋体" w:cs="宋体"/>
                <w:color w:val="000000"/>
                <w:kern w:val="0"/>
                <w:sz w:val="20"/>
                <w:szCs w:val="20"/>
              </w:rPr>
              <w:t>tradeBaseFieldType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交易基本要素类型</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rsidP="00B632FB">
            <w:pPr>
              <w:widowControl/>
              <w:spacing w:line="240" w:lineRule="auto"/>
              <w:ind w:firstLineChars="0" w:firstLine="0"/>
              <w:rPr>
                <w:rFonts w:ascii="宋体" w:hAnsi="宋体" w:cs="宋体"/>
                <w:color w:val="000000"/>
                <w:kern w:val="0"/>
                <w:sz w:val="20"/>
                <w:szCs w:val="20"/>
              </w:rPr>
            </w:pPr>
          </w:p>
        </w:tc>
      </w:tr>
      <w:tr w:rsidR="00051F19">
        <w:trPr>
          <w:trHeight w:val="270"/>
          <w:ins w:id="866" w:author="翟羽佳" w:date="2017-04-13T18:07:00Z"/>
        </w:trPr>
        <w:tc>
          <w:tcPr>
            <w:tcW w:w="674"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ins w:id="867" w:author="翟羽佳" w:date="2017-04-13T18:07:00Z"/>
                <w:rFonts w:hAnsi="宋体"/>
                <w:color w:val="000000"/>
                <w:sz w:val="20"/>
              </w:rPr>
            </w:pPr>
            <w:ins w:id="868" w:author="翟羽佳" w:date="2017-04-13T18:07:00Z">
              <w:r>
                <w:rPr>
                  <w:rFonts w:hAnsi="宋体" w:hint="eastAsia"/>
                  <w:color w:val="000000"/>
                  <w:sz w:val="20"/>
                </w:rPr>
                <w:t>→</w:t>
              </w:r>
            </w:ins>
          </w:p>
        </w:tc>
        <w:tc>
          <w:tcPr>
            <w:tcW w:w="674"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ins w:id="869" w:author="翟羽佳" w:date="2017-04-13T18:07:00Z"/>
                <w:rFonts w:ascii="宋体" w:hAnsi="宋体" w:cs="宋体"/>
                <w:color w:val="000000"/>
                <w:kern w:val="0"/>
                <w:sz w:val="20"/>
                <w:szCs w:val="20"/>
              </w:rPr>
            </w:pPr>
            <w:ins w:id="870" w:author="翟羽佳" w:date="2017-04-13T18:07:00Z">
              <w:r>
                <w:rPr>
                  <w:rFonts w:ascii="宋体" w:hAnsi="宋体" w:cs="宋体"/>
                  <w:color w:val="000000"/>
                  <w:kern w:val="0"/>
                  <w:sz w:val="20"/>
                  <w:szCs w:val="20"/>
                </w:rPr>
                <w:t>W00</w:t>
              </w:r>
            </w:ins>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871" w:author="翟羽佳" w:date="2017-04-13T18:07:00Z"/>
                <w:rFonts w:ascii="宋体" w:hAnsi="宋体" w:cs="宋体"/>
                <w:color w:val="000000"/>
                <w:kern w:val="0"/>
                <w:sz w:val="20"/>
                <w:szCs w:val="20"/>
              </w:rPr>
            </w:pPr>
            <w:ins w:id="872" w:author="翟羽佳" w:date="2017-04-13T18:07: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ins w:id="873" w:author="翟羽佳" w:date="2017-04-13T18:07:00Z"/>
                <w:rFonts w:ascii="宋体" w:hAnsi="宋体" w:cs="宋体"/>
                <w:color w:val="000000"/>
                <w:kern w:val="0"/>
                <w:sz w:val="20"/>
                <w:szCs w:val="20"/>
              </w:rPr>
            </w:pPr>
            <w:ins w:id="874" w:author="翟羽佳" w:date="2017-04-13T18:07:00Z">
              <w:r>
                <w:rPr>
                  <w:rFonts w:ascii="宋体" w:hAnsi="宋体" w:cs="宋体" w:hint="eastAsia"/>
                  <w:color w:val="000000"/>
                  <w:kern w:val="0"/>
                  <w:sz w:val="20"/>
                  <w:szCs w:val="20"/>
                </w:rPr>
                <w:t>白银指定过户仓库</w:t>
              </w:r>
            </w:ins>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ins w:id="875" w:author="翟羽佳" w:date="2017-04-13T18:07:00Z"/>
                <w:rFonts w:ascii="宋体" w:hAnsi="宋体"/>
                <w:color w:val="000000"/>
                <w:sz w:val="20"/>
                <w:szCs w:val="20"/>
              </w:rPr>
            </w:pPr>
            <w:ins w:id="876" w:author="翟羽佳" w:date="2017-04-13T18:07:00Z">
              <w:r>
                <w:rPr>
                  <w:rFonts w:ascii="宋体" w:hAnsi="宋体" w:hint="eastAsia"/>
                  <w:color w:val="000000"/>
                  <w:sz w:val="20"/>
                  <w:szCs w:val="20"/>
                </w:rPr>
                <w:t>M</w:t>
              </w:r>
            </w:ins>
          </w:p>
        </w:tc>
        <w:tc>
          <w:tcPr>
            <w:tcW w:w="2280" w:type="dxa"/>
            <w:tcBorders>
              <w:top w:val="nil"/>
              <w:left w:val="single" w:sz="4" w:space="0" w:color="auto"/>
              <w:bottom w:val="single" w:sz="4" w:space="0" w:color="auto"/>
              <w:right w:val="single" w:sz="4" w:space="0" w:color="auto"/>
            </w:tcBorders>
            <w:vAlign w:val="center"/>
          </w:tcPr>
          <w:p w:rsidR="00051F19" w:rsidRDefault="00051F19" w:rsidP="00B632FB">
            <w:pPr>
              <w:widowControl/>
              <w:spacing w:line="240" w:lineRule="auto"/>
              <w:ind w:firstLineChars="0" w:firstLine="0"/>
              <w:rPr>
                <w:ins w:id="877" w:author="翟羽佳" w:date="2017-04-13T18:07:00Z"/>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p>
        </w:tc>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B89</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878" w:author="翟羽佳" w:date="2017-04-17T14:20:00Z">
              <w:r>
                <w:rPr>
                  <w:rFonts w:ascii="宋体" w:hAnsi="宋体" w:cs="宋体" w:hint="eastAsia"/>
                  <w:color w:val="000000"/>
                  <w:kern w:val="0"/>
                  <w:sz w:val="20"/>
                  <w:szCs w:val="20"/>
                </w:rPr>
                <w:t>不大于150个字符</w:t>
              </w:r>
            </w:ins>
          </w:p>
        </w:tc>
      </w:tr>
      <w:tr w:rsidR="00051F19">
        <w:trPr>
          <w:trHeight w:val="270"/>
        </w:trPr>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N03</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isOptionExeTrade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是否期权行权交易</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nil"/>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c>
          <w:tcPr>
            <w:tcW w:w="674" w:type="dxa"/>
            <w:tcBorders>
              <w:top w:val="nil"/>
              <w:left w:val="single" w:sz="4" w:space="0" w:color="auto"/>
              <w:bottom w:val="nil"/>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olor w:val="000000"/>
                <w:sz w:val="20"/>
                <w:szCs w:val="20"/>
              </w:rPr>
              <w:t>N28</w:t>
            </w:r>
          </w:p>
        </w:tc>
        <w:tc>
          <w:tcPr>
            <w:tcW w:w="2729" w:type="dxa"/>
            <w:tcBorders>
              <w:top w:val="nil"/>
              <w:left w:val="nil"/>
              <w:bottom w:val="nil"/>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refTicketID</w:t>
            </w:r>
          </w:p>
        </w:tc>
        <w:tc>
          <w:tcPr>
            <w:tcW w:w="1985" w:type="dxa"/>
            <w:tcBorders>
              <w:top w:val="nil"/>
              <w:left w:val="nil"/>
              <w:bottom w:val="nil"/>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关联期权线上交易单编号</w:t>
            </w:r>
          </w:p>
        </w:tc>
        <w:tc>
          <w:tcPr>
            <w:tcW w:w="697" w:type="dxa"/>
            <w:tcBorders>
              <w:top w:val="nil"/>
              <w:left w:val="nil"/>
              <w:bottom w:val="nil"/>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nil"/>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c>
          <w:tcPr>
            <w:tcW w:w="674"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N47</w:t>
            </w:r>
          </w:p>
        </w:tc>
        <w:tc>
          <w:tcPr>
            <w:tcW w:w="2729"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replyValidTime</w:t>
            </w:r>
          </w:p>
        </w:tc>
        <w:tc>
          <w:tcPr>
            <w:tcW w:w="1985"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确认时间有效期</w:t>
            </w:r>
          </w:p>
        </w:tc>
        <w:tc>
          <w:tcPr>
            <w:tcW w:w="697"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80"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Pr="00717E66" w:rsidRDefault="00706DDF" w:rsidP="00717E66">
      <w:pPr>
        <w:pStyle w:val="3"/>
        <w:numPr>
          <w:ilvl w:val="2"/>
          <w:numId w:val="1"/>
        </w:numPr>
        <w:ind w:left="980" w:hangingChars="305" w:hanging="980"/>
      </w:pPr>
      <w:bookmarkStart w:id="879" w:name="_Toc437936957"/>
      <w:bookmarkStart w:id="880" w:name="_Toc20392"/>
      <w:bookmarkStart w:id="881" w:name="_Toc19182"/>
      <w:bookmarkStart w:id="882" w:name="_Toc433814222"/>
      <w:bookmarkStart w:id="883" w:name="_Toc1538"/>
      <w:bookmarkStart w:id="884" w:name="_Ref435451290"/>
      <w:bookmarkStart w:id="885" w:name="_Toc493667855"/>
      <w:r w:rsidRPr="00717E66">
        <w:rPr>
          <w:rFonts w:hint="eastAsia"/>
        </w:rPr>
        <w:t>推送拆借待确认成交单信息</w:t>
      </w:r>
      <w:bookmarkEnd w:id="879"/>
      <w:bookmarkEnd w:id="880"/>
      <w:bookmarkEnd w:id="881"/>
      <w:bookmarkEnd w:id="882"/>
      <w:bookmarkEnd w:id="883"/>
      <w:bookmarkEnd w:id="884"/>
      <w:bookmarkEnd w:id="885"/>
    </w:p>
    <w:p w:rsidR="00581365" w:rsidRDefault="00706DDF">
      <w:pPr>
        <w:ind w:firstLineChars="0" w:firstLine="0"/>
      </w:pPr>
      <w:r>
        <w:rPr>
          <w:rFonts w:hint="eastAsia"/>
          <w:b/>
        </w:rPr>
        <w:t>功能：</w:t>
      </w:r>
      <w:r>
        <w:rPr>
          <w:rFonts w:hint="eastAsia"/>
        </w:rPr>
        <w:t>向交易双方</w:t>
      </w:r>
      <w:r>
        <w:rPr>
          <w:rFonts w:hint="eastAsia"/>
          <w:color w:val="000000"/>
        </w:rPr>
        <w:t>推送拆借待确认成交单信息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791" w:type="dxa"/>
        <w:tblLayout w:type="fixed"/>
        <w:tblLook w:val="04A0" w:firstRow="1" w:lastRow="0" w:firstColumn="1" w:lastColumn="0" w:noHBand="0" w:noVBand="1"/>
      </w:tblPr>
      <w:tblGrid>
        <w:gridCol w:w="755"/>
        <w:gridCol w:w="755"/>
        <w:gridCol w:w="2567"/>
        <w:gridCol w:w="1985"/>
        <w:gridCol w:w="699"/>
        <w:gridCol w:w="2030"/>
      </w:tblGrid>
      <w:tr w:rsidR="00581365">
        <w:trPr>
          <w:trHeight w:val="270"/>
          <w:tblHeader/>
        </w:trPr>
        <w:tc>
          <w:tcPr>
            <w:tcW w:w="75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5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5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985"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99"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03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w:t>
            </w:r>
            <w:r>
              <w:rPr>
                <w:rFonts w:ascii="宋体" w:hAnsi="宋体" w:cs="宋体" w:hint="eastAsia"/>
                <w:color w:val="000000"/>
                <w:kern w:val="0"/>
                <w:sz w:val="20"/>
                <w:szCs w:val="20"/>
              </w:rPr>
              <w: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tradeTime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R10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登记提交机构</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登记日期</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E14E26">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create</w:t>
            </w:r>
            <w:r>
              <w:rPr>
                <w:rFonts w:ascii="宋体" w:hAnsi="宋体"/>
                <w:color w:val="000000"/>
                <w:sz w:val="20"/>
                <w:szCs w:val="20"/>
              </w:rPr>
              <w:t>Date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hint="eastAsia"/>
                <w:sz w:val="20"/>
                <w:szCs w:val="20"/>
              </w:rPr>
              <w:t>成交单编号</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cs="宋体" w:hint="eastAsia"/>
                <w:color w:val="000000"/>
                <w:kern w:val="0"/>
                <w:sz w:val="20"/>
                <w:szCs w:val="20"/>
              </w:rPr>
              <w:t>报单编号</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highlight w:val="yellow"/>
              </w:rPr>
            </w:pPr>
          </w:p>
        </w:tc>
        <w:tc>
          <w:tcPr>
            <w:tcW w:w="75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highlight w:val="yellow"/>
              </w:rPr>
            </w:pPr>
          </w:p>
        </w:tc>
        <w:tc>
          <w:tcPr>
            <w:tcW w:w="2567"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985"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699"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color w:val="000000"/>
                <w:kern w:val="0"/>
                <w:sz w:val="20"/>
                <w:szCs w:val="20"/>
              </w:rPr>
              <w:t>N14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w:t>
            </w:r>
          </w:p>
        </w:tc>
        <w:tc>
          <w:tcPr>
            <w:tcW w:w="75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highlight w:val="yellow"/>
              </w:rPr>
            </w:pP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color w:val="000000"/>
                <w:kern w:val="0"/>
                <w:sz w:val="20"/>
                <w:szCs w:val="20"/>
              </w:rPr>
              <w:t>T82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source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r>
              <w:rPr>
                <w:rFonts w:ascii="宋体" w:hAnsi="宋体"/>
                <w:color w:val="000000"/>
                <w:sz w:val="20"/>
                <w:szCs w:val="20"/>
              </w:rPr>
              <w:t>emberID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会员代码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olor w:val="000000"/>
                <w:sz w:val="20"/>
                <w:szCs w:val="20"/>
              </w:rPr>
              <w:t>M20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w:t>
            </w:r>
            <w:r>
              <w:rPr>
                <w:rFonts w:ascii="宋体" w:hAnsi="宋体"/>
                <w:color w:val="000000"/>
                <w:sz w:val="20"/>
                <w:szCs w:val="20"/>
              </w:rPr>
              <w:t>eatID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交易席位代码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r>
              <w:rPr>
                <w:rFonts w:ascii="宋体" w:hAnsi="宋体"/>
                <w:color w:val="000000"/>
                <w:sz w:val="20"/>
                <w:szCs w:val="20"/>
              </w:rPr>
              <w:t>lientID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clientAbbr</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sz w:val="20"/>
                <w:szCs w:val="20"/>
              </w:rPr>
              <w:t>客户简称</w:t>
            </w:r>
          </w:p>
        </w:tc>
        <w:tc>
          <w:tcPr>
            <w:tcW w:w="69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M35</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clientEabbr</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sz w:val="20"/>
                <w:szCs w:val="20"/>
              </w:rPr>
              <w:t>客户英文简称</w:t>
            </w:r>
          </w:p>
        </w:tc>
        <w:tc>
          <w:tcPr>
            <w:tcW w:w="69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M50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brokerID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经纪机构代码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M60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w:t>
            </w:r>
            <w:r>
              <w:rPr>
                <w:rFonts w:ascii="宋体" w:hAnsi="宋体"/>
                <w:color w:val="000000"/>
                <w:sz w:val="20"/>
                <w:szCs w:val="20"/>
              </w:rPr>
              <w:t>raderID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交易员代码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29</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席位角色</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s="宋体"/>
                <w:color w:val="00000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sz w:val="20"/>
                <w:szCs w:val="20"/>
              </w:rPr>
            </w:pPr>
            <w:r>
              <w:rPr>
                <w:rFonts w:ascii="宋体" w:hAnsi="宋体" w:cs="宋体"/>
                <w:color w:val="000000"/>
                <w:kern w:val="0"/>
                <w:sz w:val="20"/>
                <w:szCs w:val="20"/>
              </w:rPr>
              <w:t>N06</w:t>
            </w:r>
          </w:p>
        </w:tc>
        <w:tc>
          <w:tcPr>
            <w:tcW w:w="25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publicOfferFlag</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是否公开报价成交</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09</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clientConfirmState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客户确认状态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memberConfirmState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会员确认状态</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sgeConfirmState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交易所确认状态</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registeState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确认状态</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N31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transferFailInfo</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登记失败原因</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当登记状态为登记失败时，此域必填</w:t>
            </w: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w:t>
            </w: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del w:id="886" w:author="翟羽佳" w:date="2017-04-20T16:24:00Z">
              <w:r w:rsidDel="00051F19">
                <w:rPr>
                  <w:rFonts w:ascii="宋体" w:hAnsi="宋体" w:cs="宋体"/>
                  <w:color w:val="000000"/>
                  <w:kern w:val="0"/>
                  <w:sz w:val="20"/>
                  <w:szCs w:val="20"/>
                </w:rPr>
                <w:delText>T52</w:delText>
              </w:r>
            </w:del>
            <w:ins w:id="887" w:author="翟羽佳" w:date="2017-04-20T16:24:00Z">
              <w:r w:rsidR="00051F19">
                <w:rPr>
                  <w:rFonts w:ascii="宋体" w:hAnsi="宋体" w:cs="宋体" w:hint="eastAsia"/>
                  <w:color w:val="000000"/>
                  <w:kern w:val="0"/>
                  <w:sz w:val="20"/>
                  <w:szCs w:val="20"/>
                </w:rPr>
                <w:t>N66</w:t>
              </w:r>
            </w:ins>
          </w:p>
        </w:tc>
        <w:tc>
          <w:tcPr>
            <w:tcW w:w="2567" w:type="dxa"/>
            <w:tcBorders>
              <w:top w:val="nil"/>
              <w:left w:val="nil"/>
              <w:bottom w:val="single" w:sz="4" w:space="0" w:color="auto"/>
              <w:right w:val="single" w:sz="4" w:space="0" w:color="auto"/>
            </w:tcBorders>
            <w:vAlign w:val="center"/>
          </w:tcPr>
          <w:p w:rsidR="00581365" w:rsidRDefault="00051F19">
            <w:pPr>
              <w:widowControl/>
              <w:spacing w:line="240" w:lineRule="auto"/>
              <w:ind w:firstLineChars="0" w:firstLine="0"/>
              <w:rPr>
                <w:rFonts w:ascii="宋体" w:hAnsi="宋体" w:cs="宋体"/>
                <w:color w:val="000000"/>
                <w:kern w:val="0"/>
                <w:sz w:val="20"/>
                <w:szCs w:val="20"/>
              </w:rPr>
            </w:pPr>
            <w:ins w:id="888" w:author="翟羽佳" w:date="2017-04-20T16:24:00Z">
              <w:r>
                <w:rPr>
                  <w:rFonts w:ascii="宋体" w:hAnsi="宋体" w:cs="宋体" w:hint="eastAsia"/>
                  <w:color w:val="000000"/>
                  <w:kern w:val="0"/>
                  <w:sz w:val="20"/>
                  <w:szCs w:val="20"/>
                </w:rPr>
                <w:t>OTC</w:t>
              </w:r>
            </w:ins>
            <w:r w:rsidR="00706DDF">
              <w:rPr>
                <w:rFonts w:ascii="宋体" w:hAnsi="宋体" w:cs="宋体"/>
                <w:color w:val="000000"/>
                <w:kern w:val="0"/>
                <w:sz w:val="20"/>
                <w:szCs w:val="20"/>
              </w:rPr>
              <w:t>stdWeight</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9E69E6">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H21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basePrice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计息基准价</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N24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value</w:t>
            </w:r>
            <w:r>
              <w:rPr>
                <w:rFonts w:ascii="宋体" w:hAnsi="宋体" w:cs="宋体"/>
                <w:kern w:val="0"/>
                <w:sz w:val="20"/>
                <w:szCs w:val="20"/>
              </w:rPr>
              <w:t>D</w:t>
            </w:r>
            <w:r>
              <w:rPr>
                <w:rFonts w:ascii="宋体" w:hAnsi="宋体" w:cs="宋体" w:hint="eastAsia"/>
                <w:kern w:val="0"/>
                <w:sz w:val="20"/>
                <w:szCs w:val="20"/>
              </w:rPr>
              <w:t>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kern w:val="0"/>
                <w:sz w:val="20"/>
                <w:szCs w:val="20"/>
              </w:rPr>
            </w:pPr>
            <w:r>
              <w:rPr>
                <w:rFonts w:ascii="宋体" w:hAnsi="宋体" w:cs="宋体" w:hint="eastAsia"/>
                <w:kern w:val="0"/>
                <w:sz w:val="20"/>
                <w:szCs w:val="20"/>
              </w:rPr>
              <w:t>起息日</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18</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计息方式</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I22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dueDate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到期日</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N73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payDate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付息日</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J70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clearing</w:t>
            </w:r>
            <w:r>
              <w:rPr>
                <w:rFonts w:ascii="宋体" w:hAnsi="宋体" w:cs="宋体"/>
                <w:kern w:val="0"/>
                <w:sz w:val="20"/>
                <w:szCs w:val="20"/>
              </w:rPr>
              <w:t>T</w:t>
            </w:r>
            <w:r>
              <w:rPr>
                <w:rFonts w:ascii="宋体" w:hAnsi="宋体" w:cs="宋体" w:hint="eastAsia"/>
                <w:kern w:val="0"/>
                <w:sz w:val="20"/>
                <w:szCs w:val="20"/>
              </w:rPr>
              <w: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是否交易所清算</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K65</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annualrate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年利率</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F63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interest</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利息</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w:t>
            </w:r>
            <w:r>
              <w:rPr>
                <w:rFonts w:ascii="宋体" w:hAnsi="宋体" w:cs="宋体"/>
                <w:color w:val="000000"/>
                <w:kern w:val="0"/>
                <w:sz w:val="20"/>
                <w:szCs w:val="20"/>
              </w:rPr>
              <w:t>arehouseID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借金仓库</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W10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op</w:t>
            </w:r>
            <w:r>
              <w:rPr>
                <w:rFonts w:ascii="宋体" w:hAnsi="宋体" w:cs="宋体"/>
                <w:color w:val="000000"/>
                <w:kern w:val="0"/>
                <w:sz w:val="20"/>
                <w:szCs w:val="20"/>
              </w:rPr>
              <w:t>WarehouseID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还金仓库</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varietyID</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还金交割品种代码</w:t>
            </w:r>
          </w:p>
        </w:tc>
        <w:tc>
          <w:tcPr>
            <w:tcW w:w="69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K82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lend</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拆借类型</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N17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befMatchNo</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前接成交单编号</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55" w:type="dxa"/>
            <w:tcBorders>
              <w:top w:val="nil"/>
              <w:left w:val="single" w:sz="4" w:space="0" w:color="auto"/>
              <w:bottom w:val="nil"/>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567" w:type="dxa"/>
            <w:tcBorders>
              <w:top w:val="nil"/>
              <w:left w:val="nil"/>
              <w:bottom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985" w:type="dxa"/>
            <w:tcBorders>
              <w:top w:val="nil"/>
              <w:left w:val="nil"/>
              <w:bottom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99" w:type="dxa"/>
            <w:tcBorders>
              <w:top w:val="nil"/>
              <w:left w:val="single" w:sz="4" w:space="0" w:color="auto"/>
              <w:bottom w:val="nil"/>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030" w:type="dxa"/>
            <w:tcBorders>
              <w:top w:val="nil"/>
              <w:left w:val="nil"/>
              <w:bottom w:val="nil"/>
              <w:right w:val="single" w:sz="4" w:space="0" w:color="auto"/>
            </w:tcBorders>
            <w:vAlign w:val="center"/>
          </w:tcPr>
          <w:p w:rsidR="00581365" w:rsidRDefault="008B0E10">
            <w:pPr>
              <w:widowControl/>
              <w:spacing w:line="240" w:lineRule="auto"/>
              <w:ind w:firstLineChars="0" w:firstLine="0"/>
              <w:rPr>
                <w:rFonts w:ascii="宋体" w:hAnsi="宋体" w:cs="宋体"/>
                <w:color w:val="000000"/>
                <w:kern w:val="0"/>
                <w:sz w:val="20"/>
                <w:szCs w:val="20"/>
              </w:rPr>
            </w:pPr>
            <w:ins w:id="889" w:author="翟羽佳" w:date="2017-04-17T14:21:00Z">
              <w:r>
                <w:rPr>
                  <w:rFonts w:ascii="宋体" w:hAnsi="宋体" w:cs="宋体" w:hint="eastAsia"/>
                  <w:color w:val="000000"/>
                  <w:kern w:val="0"/>
                  <w:sz w:val="20"/>
                  <w:szCs w:val="20"/>
                </w:rPr>
                <w:t>不大于150个字符</w:t>
              </w:r>
            </w:ins>
          </w:p>
        </w:tc>
      </w:tr>
      <w:tr w:rsidR="00581365">
        <w:trPr>
          <w:trHeight w:val="270"/>
        </w:trPr>
        <w:tc>
          <w:tcPr>
            <w:tcW w:w="75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replyValidTime</w:t>
            </w:r>
          </w:p>
        </w:tc>
        <w:tc>
          <w:tcPr>
            <w:tcW w:w="1985"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确认时间有效期</w:t>
            </w:r>
          </w:p>
        </w:tc>
        <w:tc>
          <w:tcPr>
            <w:tcW w:w="699"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030"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Pr="00717E66" w:rsidRDefault="00706DDF" w:rsidP="00717E66">
      <w:pPr>
        <w:pStyle w:val="3"/>
        <w:numPr>
          <w:ilvl w:val="2"/>
          <w:numId w:val="1"/>
        </w:numPr>
        <w:ind w:left="980" w:hangingChars="305" w:hanging="980"/>
      </w:pPr>
      <w:bookmarkStart w:id="890" w:name="_Toc12608"/>
      <w:bookmarkStart w:id="891" w:name="_Toc30985"/>
      <w:bookmarkStart w:id="892" w:name="_Toc10067"/>
      <w:bookmarkStart w:id="893" w:name="_Toc437936958"/>
      <w:bookmarkStart w:id="894" w:name="_Toc433814223"/>
      <w:bookmarkStart w:id="895" w:name="_Ref435451310"/>
      <w:bookmarkStart w:id="896" w:name="_Toc493667856"/>
      <w:r w:rsidRPr="00717E66">
        <w:rPr>
          <w:rFonts w:hint="eastAsia"/>
        </w:rPr>
        <w:t>推送期权待确认成交单信息</w:t>
      </w:r>
      <w:bookmarkEnd w:id="890"/>
      <w:bookmarkEnd w:id="891"/>
      <w:bookmarkEnd w:id="892"/>
      <w:bookmarkEnd w:id="893"/>
      <w:bookmarkEnd w:id="894"/>
      <w:bookmarkEnd w:id="895"/>
      <w:bookmarkEnd w:id="896"/>
    </w:p>
    <w:p w:rsidR="00581365" w:rsidRDefault="00706DDF">
      <w:pPr>
        <w:ind w:firstLineChars="0" w:firstLine="0"/>
      </w:pPr>
      <w:r>
        <w:rPr>
          <w:rFonts w:hint="eastAsia"/>
          <w:b/>
        </w:rPr>
        <w:t>功能：</w:t>
      </w:r>
      <w:r>
        <w:rPr>
          <w:rFonts w:hint="eastAsia"/>
        </w:rPr>
        <w:t>向交易双方</w:t>
      </w:r>
      <w:r>
        <w:rPr>
          <w:rFonts w:hint="eastAsia"/>
          <w:color w:val="000000"/>
        </w:rPr>
        <w:t>推送</w:t>
      </w:r>
      <w:r>
        <w:rPr>
          <w:rFonts w:hAnsi="黑体" w:hint="eastAsia"/>
          <w:bCs/>
          <w:kern w:val="0"/>
        </w:rPr>
        <w:t>期权</w:t>
      </w:r>
      <w:r>
        <w:rPr>
          <w:rFonts w:hint="eastAsia"/>
          <w:color w:val="000000"/>
        </w:rPr>
        <w:t>待</w:t>
      </w:r>
      <w:r>
        <w:rPr>
          <w:rFonts w:hAnsi="黑体" w:hint="eastAsia"/>
          <w:kern w:val="0"/>
        </w:rPr>
        <w:t>确认</w:t>
      </w:r>
      <w:r>
        <w:rPr>
          <w:rFonts w:hint="eastAsia"/>
          <w:color w:val="000000"/>
        </w:rPr>
        <w:t>成交单信息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01" w:type="dxa"/>
        <w:tblLayout w:type="fixed"/>
        <w:tblLook w:val="04A0" w:firstRow="1" w:lastRow="0" w:firstColumn="1" w:lastColumn="0" w:noHBand="0" w:noVBand="1"/>
      </w:tblPr>
      <w:tblGrid>
        <w:gridCol w:w="675"/>
        <w:gridCol w:w="755"/>
        <w:gridCol w:w="2567"/>
        <w:gridCol w:w="1843"/>
        <w:gridCol w:w="687"/>
        <w:gridCol w:w="2374"/>
      </w:tblGrid>
      <w:tr w:rsidR="00581365">
        <w:trPr>
          <w:trHeight w:val="270"/>
          <w:tblHeader/>
        </w:trPr>
        <w:tc>
          <w:tcPr>
            <w:tcW w:w="675" w:type="dxa"/>
            <w:tcBorders>
              <w:top w:val="single" w:sz="4" w:space="0" w:color="auto"/>
              <w:left w:val="single" w:sz="4" w:space="0" w:color="auto"/>
              <w:bottom w:val="single" w:sz="4" w:space="0" w:color="auto"/>
              <w:right w:val="single" w:sz="4" w:space="0" w:color="auto"/>
            </w:tcBorders>
            <w:shd w:val="clear" w:color="000000" w:fill="D9D9D9"/>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符号</w:t>
            </w:r>
          </w:p>
        </w:tc>
        <w:tc>
          <w:tcPr>
            <w:tcW w:w="75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25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687"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37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tradeD</w:t>
            </w:r>
            <w:r>
              <w:rPr>
                <w:rFonts w:ascii="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交易日期</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T14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tradeTime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交易时间</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R10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登记提交机构</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T11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登记日期</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E14E26">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applyTime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登记时间</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T28</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creat</w:t>
            </w:r>
            <w:r>
              <w:rPr>
                <w:rFonts w:ascii="宋体" w:hAnsi="宋体"/>
                <w:color w:val="000000"/>
                <w:sz w:val="20"/>
                <w:szCs w:val="20"/>
              </w:rPr>
              <w:t>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线下成交日期</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b/>
                <w:color w:val="000000"/>
                <w:kern w:val="0"/>
                <w:sz w:val="20"/>
                <w:szCs w:val="20"/>
              </w:rPr>
            </w:pPr>
            <w:r>
              <w:rPr>
                <w:rFonts w:ascii="宋体" w:hAnsi="宋体" w:cs="宋体" w:hint="eastAsia"/>
                <w:color w:val="000000"/>
                <w:kern w:val="0"/>
                <w:sz w:val="20"/>
                <w:szCs w:val="20"/>
              </w:rPr>
              <w:t>线上成交单为空。线下交易缺省为登记日期。</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O60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matchNo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hint="eastAsia"/>
                <w:sz w:val="20"/>
                <w:szCs w:val="20"/>
              </w:rPr>
              <w:t>成交单编号</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询价合约代码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orderNo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sz w:val="20"/>
                <w:szCs w:val="20"/>
              </w:rPr>
            </w:pPr>
            <w:r>
              <w:rPr>
                <w:rFonts w:ascii="宋体" w:hAnsi="宋体" w:cs="宋体" w:hint="eastAsia"/>
                <w:color w:val="000000"/>
                <w:kern w:val="0"/>
                <w:sz w:val="20"/>
                <w:szCs w:val="20"/>
              </w:rPr>
              <w:t>报单编号</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sz w:val="20"/>
                <w:szCs w:val="20"/>
                <w:highlight w:val="red"/>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color w:val="000000"/>
                <w:kern w:val="0"/>
                <w:sz w:val="20"/>
                <w:szCs w:val="20"/>
              </w:rPr>
              <w:t>N14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[tradeBothSideInfoData]</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交易双方信息数据</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s="宋体" w:hint="eastAsia"/>
                <w:color w:val="000000"/>
                <w:kern w:val="0"/>
                <w:sz w:val="20"/>
                <w:szCs w:val="20"/>
              </w:rPr>
              <w:t>{}</w:t>
            </w:r>
          </w:p>
        </w:tc>
        <w:tc>
          <w:tcPr>
            <w:tcW w:w="755"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highlight w:val="yellow"/>
              </w:rPr>
            </w:pP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交易双方信息</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hint="eastAsia"/>
                <w:color w:val="000000"/>
                <w:sz w:val="20"/>
                <w:szCs w:val="20"/>
              </w:rPr>
              <w:t>T82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source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渠道代码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M00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r>
              <w:rPr>
                <w:rFonts w:ascii="宋体" w:hAnsi="宋体"/>
                <w:color w:val="000000"/>
                <w:sz w:val="20"/>
                <w:szCs w:val="20"/>
              </w:rPr>
              <w:t>emberID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会员代码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highlight w:val="yellow"/>
              </w:rPr>
            </w:pPr>
            <w:r>
              <w:rPr>
                <w:rFonts w:ascii="宋体" w:hAnsi="宋体"/>
                <w:color w:val="000000"/>
                <w:sz w:val="20"/>
                <w:szCs w:val="20"/>
              </w:rPr>
              <w:t>M20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s</w:t>
            </w:r>
            <w:r>
              <w:rPr>
                <w:rFonts w:ascii="宋体" w:hAnsi="宋体"/>
                <w:color w:val="000000"/>
                <w:sz w:val="20"/>
                <w:szCs w:val="20"/>
              </w:rPr>
              <w:t>eatID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交易席位代码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w:t>
            </w:r>
            <w:r>
              <w:rPr>
                <w:rFonts w:ascii="宋体" w:hAnsi="宋体"/>
                <w:color w:val="000000"/>
                <w:sz w:val="20"/>
                <w:szCs w:val="20"/>
              </w:rPr>
              <w:t>lientID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M33</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clientAbbr</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sz w:val="20"/>
                <w:szCs w:val="20"/>
              </w:rPr>
              <w:t>客户简称</w:t>
            </w:r>
          </w:p>
        </w:tc>
        <w:tc>
          <w:tcPr>
            <w:tcW w:w="687"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M35</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clientEabbr</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sz w:val="20"/>
                <w:szCs w:val="20"/>
              </w:rPr>
              <w:t>客户英文简称</w:t>
            </w:r>
          </w:p>
        </w:tc>
        <w:tc>
          <w:tcPr>
            <w:tcW w:w="687"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hAnsi="宋体"/>
                <w:color w:val="000000"/>
                <w:sz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M50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brokerID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经纪机构代码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M60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t</w:t>
            </w:r>
            <w:r>
              <w:rPr>
                <w:rFonts w:ascii="宋体" w:hAnsi="宋体"/>
                <w:color w:val="000000"/>
                <w:sz w:val="20"/>
                <w:szCs w:val="20"/>
              </w:rPr>
              <w:t>raderID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交易员代码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hAnsi="宋体" w:hint="eastAsia"/>
                <w:color w:val="000000"/>
                <w:sz w:val="20"/>
              </w:rPr>
              <w:t>→</w:t>
            </w: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29</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buyerRole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席位角色</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spacing w:line="240" w:lineRule="auto"/>
              <w:ind w:firstLineChars="0" w:firstLine="0"/>
              <w:rPr>
                <w:rFonts w:ascii="宋体" w:hAnsi="宋体" w:cs="宋体"/>
                <w:color w:val="00000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sz w:val="20"/>
                <w:szCs w:val="20"/>
              </w:rPr>
            </w:pPr>
            <w:r>
              <w:rPr>
                <w:rFonts w:ascii="宋体" w:hAnsi="宋体" w:cs="宋体"/>
                <w:color w:val="000000"/>
                <w:sz w:val="20"/>
                <w:szCs w:val="20"/>
              </w:rPr>
              <w:t>N06</w:t>
            </w:r>
          </w:p>
        </w:tc>
        <w:tc>
          <w:tcPr>
            <w:tcW w:w="25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publicOfferFlag</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是否公开报价成交</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N07</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tradeOrRegiste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交易/登记</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b/>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09</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clientConfirmState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客户确认状态</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memberConfirmState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会员确认状态</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sgeConfirmState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交易所确认状态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registeState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确认状态</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lang w:eastAsia="ja-JP"/>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N31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transferFailInfo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登记失败原因</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706DDF">
            <w:pPr>
              <w:pStyle w:val="11"/>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当登记状态为登记失败时，此域必填</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706DDF">
            <w:pPr>
              <w:pStyle w:val="11"/>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w:t>
            </w: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I51</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exeType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行权方式</w:t>
            </w:r>
          </w:p>
        </w:tc>
        <w:tc>
          <w:tcPr>
            <w:tcW w:w="687"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I50</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optionType</w:t>
            </w:r>
          </w:p>
        </w:tc>
        <w:tc>
          <w:tcPr>
            <w:tcW w:w="1843"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期权类型</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675" w:type="dxa"/>
            <w:tcBorders>
              <w:top w:val="nil"/>
              <w:left w:val="single" w:sz="4" w:space="0" w:color="auto"/>
              <w:bottom w:val="single" w:sz="4" w:space="0" w:color="auto"/>
              <w:right w:val="single" w:sz="4" w:space="0" w:color="auto"/>
            </w:tcBorders>
          </w:tcPr>
          <w:p w:rsidR="00581365" w:rsidRDefault="00581365">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O64</w:t>
            </w:r>
          </w:p>
        </w:tc>
        <w:tc>
          <w:tcPr>
            <w:tcW w:w="256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tradeVolume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数量</w:t>
            </w:r>
          </w:p>
        </w:tc>
        <w:tc>
          <w:tcPr>
            <w:tcW w:w="687"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897" w:author="翟羽佳" w:date="2017-04-20T16:26:00Z">
              <w:r>
                <w:rPr>
                  <w:rFonts w:ascii="宋体" w:hAnsi="宋体" w:hint="eastAsia"/>
                  <w:color w:val="000000"/>
                  <w:sz w:val="20"/>
                  <w:szCs w:val="20"/>
                </w:rPr>
                <w:t>N80</w:t>
              </w:r>
            </w:ins>
            <w:del w:id="898" w:author="翟羽佳" w:date="2017-04-20T16:26:00Z">
              <w:r w:rsidDel="00FC2A32">
                <w:rPr>
                  <w:rFonts w:ascii="宋体" w:hAnsi="宋体" w:cs="宋体"/>
                  <w:color w:val="000000"/>
                  <w:kern w:val="0"/>
                  <w:sz w:val="20"/>
                  <w:szCs w:val="20"/>
                </w:rPr>
                <w:delText>Q25</w:delText>
              </w:r>
            </w:del>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ins w:id="899"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900" w:author="翟羽佳" w:date="2017-04-20T16:26:00Z">
              <w:r w:rsidDel="00FC2A32">
                <w:rPr>
                  <w:rFonts w:ascii="宋体" w:hAnsi="宋体" w:cs="宋体"/>
                  <w:color w:val="000000"/>
                  <w:kern w:val="0"/>
                  <w:sz w:val="20"/>
                  <w:szCs w:val="20"/>
                </w:rPr>
                <w:delText>tradeWeight</w:delText>
              </w:r>
            </w:del>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重量</w:t>
            </w:r>
          </w:p>
        </w:tc>
        <w:tc>
          <w:tcPr>
            <w:tcW w:w="687"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按照合约配置，单位可以是克、千克。</w:t>
            </w: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p</w:t>
            </w:r>
            <w:r>
              <w:rPr>
                <w:rFonts w:ascii="宋体" w:hAnsi="宋体" w:cs="宋体"/>
                <w:color w:val="000000"/>
                <w:kern w:val="0"/>
                <w:sz w:val="20"/>
                <w:szCs w:val="20"/>
              </w:rPr>
              <w:t>rice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行权价</w:t>
            </w:r>
          </w:p>
        </w:tc>
        <w:tc>
          <w:tcPr>
            <w:tcW w:w="687"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I56</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exeDate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行权日</w:t>
            </w:r>
          </w:p>
        </w:tc>
        <w:tc>
          <w:tcPr>
            <w:tcW w:w="687"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sidRPr="00E14E26">
              <w:rPr>
                <w:rFonts w:ascii="宋体" w:hAnsi="宋体" w:cs="宋体"/>
                <w:color w:val="000000"/>
                <w:kern w:val="0"/>
                <w:sz w:val="20"/>
                <w:szCs w:val="20"/>
              </w:rPr>
              <w:t>N98</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e</w:t>
            </w:r>
            <w:r>
              <w:rPr>
                <w:rFonts w:ascii="宋体" w:hAnsi="宋体" w:cs="宋体"/>
                <w:color w:val="000000"/>
                <w:kern w:val="0"/>
                <w:sz w:val="20"/>
                <w:szCs w:val="20"/>
              </w:rPr>
              <w:t>ndTime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行权截止时间</w:t>
            </w:r>
          </w:p>
        </w:tc>
        <w:tc>
          <w:tcPr>
            <w:tcW w:w="687"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I59</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ccounts</w:t>
            </w:r>
            <w:r>
              <w:rPr>
                <w:rFonts w:ascii="宋体" w:hAnsi="宋体" w:cs="宋体"/>
                <w:color w:val="000000"/>
                <w:kern w:val="0"/>
                <w:sz w:val="20"/>
                <w:szCs w:val="20"/>
              </w:rPr>
              <w:t>D</w:t>
            </w:r>
            <w:r>
              <w:rPr>
                <w:rFonts w:ascii="宋体" w:hAnsi="宋体" w:cs="宋体" w:hint="eastAsia"/>
                <w:color w:val="000000"/>
                <w:kern w:val="0"/>
                <w:sz w:val="20"/>
                <w:szCs w:val="20"/>
              </w:rPr>
              <w:t>ate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结算日</w:t>
            </w:r>
          </w:p>
        </w:tc>
        <w:tc>
          <w:tcPr>
            <w:tcW w:w="687"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I60</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option</w:t>
            </w:r>
            <w:r>
              <w:rPr>
                <w:rFonts w:ascii="宋体" w:hAnsi="宋体" w:cs="宋体"/>
                <w:kern w:val="0"/>
                <w:sz w:val="20"/>
                <w:szCs w:val="20"/>
              </w:rPr>
              <w:t>M</w:t>
            </w:r>
            <w:r>
              <w:rPr>
                <w:rFonts w:ascii="宋体" w:hAnsi="宋体" w:cs="宋体" w:hint="eastAsia"/>
                <w:kern w:val="0"/>
                <w:sz w:val="20"/>
                <w:szCs w:val="20"/>
              </w:rPr>
              <w:t>oney</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w:t>
            </w:r>
          </w:p>
        </w:tc>
        <w:tc>
          <w:tcPr>
            <w:tcW w:w="687"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R51</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optionPayDate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权利金支付日</w:t>
            </w:r>
          </w:p>
        </w:tc>
        <w:tc>
          <w:tcPr>
            <w:tcW w:w="687"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J65</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settle</w:t>
            </w:r>
            <w:r>
              <w:rPr>
                <w:rFonts w:ascii="宋体" w:hAnsi="宋体" w:cs="宋体"/>
                <w:color w:val="000000"/>
                <w:kern w:val="0"/>
                <w:sz w:val="20"/>
                <w:szCs w:val="20"/>
              </w:rPr>
              <w:t>A</w:t>
            </w:r>
            <w:r>
              <w:rPr>
                <w:rFonts w:ascii="宋体" w:hAnsi="宋体" w:cs="宋体" w:hint="eastAsia"/>
                <w:color w:val="000000"/>
                <w:kern w:val="0"/>
                <w:sz w:val="20"/>
                <w:szCs w:val="20"/>
              </w:rPr>
              <w:t>ccouts</w:t>
            </w:r>
            <w:r>
              <w:rPr>
                <w:rFonts w:ascii="宋体" w:hAnsi="宋体" w:cs="宋体"/>
                <w:color w:val="000000"/>
                <w:kern w:val="0"/>
                <w:sz w:val="20"/>
                <w:szCs w:val="20"/>
              </w:rPr>
              <w:t>T</w:t>
            </w:r>
            <w:r>
              <w:rPr>
                <w:rFonts w:ascii="宋体" w:hAnsi="宋体" w:cs="宋体" w:hint="eastAsia"/>
                <w:color w:val="000000"/>
                <w:kern w:val="0"/>
                <w:sz w:val="20"/>
                <w:szCs w:val="20"/>
              </w:rPr>
              <w:t>ype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结算方式</w:t>
            </w:r>
          </w:p>
        </w:tc>
        <w:tc>
          <w:tcPr>
            <w:tcW w:w="687"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051F19" w:rsidTr="0065483A">
        <w:trPr>
          <w:trHeight w:val="270"/>
        </w:trPr>
        <w:tc>
          <w:tcPr>
            <w:tcW w:w="675" w:type="dxa"/>
            <w:tcBorders>
              <w:top w:val="nil"/>
              <w:left w:val="single" w:sz="4" w:space="0" w:color="auto"/>
              <w:bottom w:val="single" w:sz="4" w:space="0" w:color="auto"/>
              <w:right w:val="single" w:sz="4" w:space="0" w:color="auto"/>
            </w:tcBorders>
          </w:tcPr>
          <w:p w:rsidR="00051F19" w:rsidRDefault="00051F19">
            <w:pPr>
              <w:widowControl/>
              <w:spacing w:line="240" w:lineRule="auto"/>
              <w:ind w:firstLineChars="0" w:firstLine="0"/>
              <w:rPr>
                <w:rFonts w:ascii="宋体" w:hAnsi="宋体" w:cs="宋体"/>
                <w:color w:val="000000"/>
                <w:kern w:val="0"/>
                <w:sz w:val="20"/>
                <w:szCs w:val="20"/>
              </w:rPr>
            </w:pPr>
          </w:p>
        </w:tc>
        <w:tc>
          <w:tcPr>
            <w:tcW w:w="755"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J66</w:t>
            </w:r>
          </w:p>
        </w:tc>
        <w:tc>
          <w:tcPr>
            <w:tcW w:w="2567"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refPriceType</w:t>
            </w:r>
          </w:p>
        </w:tc>
        <w:tc>
          <w:tcPr>
            <w:tcW w:w="1843"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现金结算期权参考价格类型</w:t>
            </w:r>
          </w:p>
        </w:tc>
        <w:tc>
          <w:tcPr>
            <w:tcW w:w="687" w:type="dxa"/>
            <w:tcBorders>
              <w:top w:val="nil"/>
              <w:left w:val="single" w:sz="4" w:space="0" w:color="auto"/>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nil"/>
              <w:left w:val="nil"/>
              <w:bottom w:val="single" w:sz="4" w:space="0" w:color="auto"/>
              <w:right w:val="single" w:sz="4" w:space="0" w:color="auto"/>
            </w:tcBorders>
            <w:vAlign w:val="center"/>
          </w:tcPr>
          <w:p w:rsidR="00051F19" w:rsidRDefault="00051F19">
            <w:pPr>
              <w:widowControl/>
              <w:spacing w:line="240" w:lineRule="auto"/>
              <w:ind w:firstLineChars="0" w:firstLine="0"/>
              <w:rPr>
                <w:rFonts w:ascii="宋体" w:hAnsi="宋体" w:cs="宋体"/>
                <w:color w:val="000000"/>
                <w:kern w:val="0"/>
                <w:sz w:val="20"/>
                <w:szCs w:val="20"/>
              </w:rPr>
            </w:pPr>
          </w:p>
        </w:tc>
      </w:tr>
      <w:tr w:rsidR="00DC1053" w:rsidTr="0065483A">
        <w:trPr>
          <w:trHeight w:val="270"/>
        </w:trPr>
        <w:tc>
          <w:tcPr>
            <w:tcW w:w="675" w:type="dxa"/>
            <w:tcBorders>
              <w:top w:val="single" w:sz="4" w:space="0" w:color="auto"/>
              <w:left w:val="single" w:sz="4" w:space="0" w:color="auto"/>
              <w:bottom w:val="single" w:sz="6" w:space="0" w:color="auto"/>
              <w:right w:val="single" w:sz="6" w:space="0" w:color="auto"/>
            </w:tcBorders>
          </w:tcPr>
          <w:p w:rsidR="00DC1053" w:rsidRDefault="00DC1053">
            <w:pPr>
              <w:widowControl/>
              <w:spacing w:line="240" w:lineRule="auto"/>
              <w:ind w:firstLineChars="0" w:firstLine="0"/>
              <w:rPr>
                <w:rFonts w:ascii="宋体" w:hAnsi="宋体" w:cs="宋体"/>
                <w:color w:val="000000"/>
                <w:kern w:val="0"/>
                <w:sz w:val="20"/>
                <w:szCs w:val="20"/>
              </w:rPr>
            </w:pPr>
          </w:p>
        </w:tc>
        <w:tc>
          <w:tcPr>
            <w:tcW w:w="755" w:type="dxa"/>
            <w:tcBorders>
              <w:top w:val="single" w:sz="4"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B89</w:t>
            </w:r>
          </w:p>
        </w:tc>
        <w:tc>
          <w:tcPr>
            <w:tcW w:w="2567" w:type="dxa"/>
            <w:tcBorders>
              <w:top w:val="single" w:sz="4"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remark</w:t>
            </w:r>
          </w:p>
        </w:tc>
        <w:tc>
          <w:tcPr>
            <w:tcW w:w="1843" w:type="dxa"/>
            <w:tcBorders>
              <w:top w:val="single" w:sz="4"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附加条款</w:t>
            </w:r>
          </w:p>
        </w:tc>
        <w:tc>
          <w:tcPr>
            <w:tcW w:w="687" w:type="dxa"/>
            <w:tcBorders>
              <w:top w:val="single" w:sz="4"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74" w:type="dxa"/>
            <w:tcBorders>
              <w:top w:val="single" w:sz="4" w:space="0" w:color="auto"/>
              <w:left w:val="single" w:sz="6" w:space="0" w:color="auto"/>
              <w:bottom w:val="single" w:sz="6" w:space="0" w:color="auto"/>
              <w:right w:val="single" w:sz="4"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ins w:id="901" w:author="翟羽佳" w:date="2017-04-17T14:21:00Z">
              <w:r>
                <w:rPr>
                  <w:rFonts w:ascii="宋体" w:hAnsi="宋体" w:cs="宋体" w:hint="eastAsia"/>
                  <w:color w:val="000000"/>
                  <w:kern w:val="0"/>
                  <w:sz w:val="20"/>
                  <w:szCs w:val="20"/>
                </w:rPr>
                <w:t>不大于150个字符</w:t>
              </w:r>
            </w:ins>
          </w:p>
        </w:tc>
      </w:tr>
      <w:tr w:rsidR="00DC1053" w:rsidTr="00C201E7">
        <w:trPr>
          <w:trHeight w:val="270"/>
        </w:trPr>
        <w:tc>
          <w:tcPr>
            <w:tcW w:w="675" w:type="dxa"/>
            <w:tcBorders>
              <w:top w:val="single" w:sz="6" w:space="0" w:color="auto"/>
              <w:left w:val="single" w:sz="4" w:space="0" w:color="auto"/>
              <w:bottom w:val="single" w:sz="6" w:space="0" w:color="auto"/>
              <w:right w:val="single" w:sz="6" w:space="0" w:color="auto"/>
            </w:tcBorders>
          </w:tcPr>
          <w:p w:rsidR="00DC1053" w:rsidRDefault="00DC1053">
            <w:pPr>
              <w:widowControl/>
              <w:spacing w:line="240" w:lineRule="auto"/>
              <w:ind w:firstLineChars="0" w:firstLine="0"/>
              <w:rPr>
                <w:rFonts w:ascii="宋体" w:hAnsi="宋体" w:cs="宋体"/>
                <w:color w:val="000000"/>
                <w:kern w:val="0"/>
                <w:sz w:val="20"/>
                <w:szCs w:val="20"/>
              </w:rPr>
            </w:pPr>
          </w:p>
        </w:tc>
        <w:tc>
          <w:tcPr>
            <w:tcW w:w="755" w:type="dxa"/>
            <w:tcBorders>
              <w:top w:val="single" w:sz="6"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N47</w:t>
            </w:r>
          </w:p>
        </w:tc>
        <w:tc>
          <w:tcPr>
            <w:tcW w:w="2567" w:type="dxa"/>
            <w:tcBorders>
              <w:top w:val="single" w:sz="6"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replyValidTime</w:t>
            </w:r>
          </w:p>
        </w:tc>
        <w:tc>
          <w:tcPr>
            <w:tcW w:w="1843" w:type="dxa"/>
            <w:tcBorders>
              <w:top w:val="single" w:sz="6"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确认时间有效期</w:t>
            </w:r>
          </w:p>
        </w:tc>
        <w:tc>
          <w:tcPr>
            <w:tcW w:w="687" w:type="dxa"/>
            <w:tcBorders>
              <w:top w:val="single" w:sz="6" w:space="0" w:color="auto"/>
              <w:left w:val="single" w:sz="6" w:space="0" w:color="auto"/>
              <w:bottom w:val="single" w:sz="6" w:space="0" w:color="auto"/>
              <w:right w:val="single" w:sz="6" w:space="0" w:color="auto"/>
            </w:tcBorders>
            <w:vAlign w:val="center"/>
          </w:tcPr>
          <w:p w:rsidR="00DC1053" w:rsidRDefault="00DC1053">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single" w:sz="6" w:space="0" w:color="auto"/>
              <w:left w:val="single" w:sz="6" w:space="0" w:color="auto"/>
              <w:bottom w:val="single" w:sz="6" w:space="0" w:color="auto"/>
              <w:right w:val="single" w:sz="4"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p>
        </w:tc>
      </w:tr>
      <w:tr w:rsidR="00DC1053" w:rsidTr="0065483A">
        <w:trPr>
          <w:trHeight w:val="270"/>
        </w:trPr>
        <w:tc>
          <w:tcPr>
            <w:tcW w:w="675" w:type="dxa"/>
            <w:tcBorders>
              <w:top w:val="single" w:sz="6" w:space="0" w:color="auto"/>
              <w:left w:val="single" w:sz="4" w:space="0" w:color="auto"/>
              <w:bottom w:val="single" w:sz="4" w:space="0" w:color="auto"/>
              <w:right w:val="single" w:sz="6" w:space="0" w:color="auto"/>
            </w:tcBorders>
          </w:tcPr>
          <w:p w:rsidR="00DC1053" w:rsidRDefault="00DC1053">
            <w:pPr>
              <w:widowControl/>
              <w:spacing w:line="240" w:lineRule="auto"/>
              <w:ind w:firstLineChars="0" w:firstLine="0"/>
              <w:rPr>
                <w:rFonts w:ascii="宋体" w:hAnsi="宋体" w:cs="宋体"/>
                <w:color w:val="000000"/>
                <w:kern w:val="0"/>
                <w:sz w:val="20"/>
                <w:szCs w:val="20"/>
              </w:rPr>
            </w:pPr>
          </w:p>
        </w:tc>
        <w:tc>
          <w:tcPr>
            <w:tcW w:w="755"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J68</w:t>
            </w:r>
          </w:p>
        </w:tc>
        <w:tc>
          <w:tcPr>
            <w:tcW w:w="256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refPriceUpDown</w:t>
            </w:r>
          </w:p>
        </w:tc>
        <w:tc>
          <w:tcPr>
            <w:tcW w:w="1843"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参考价格调整项</w:t>
            </w:r>
          </w:p>
        </w:tc>
        <w:tc>
          <w:tcPr>
            <w:tcW w:w="68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74" w:type="dxa"/>
            <w:tcBorders>
              <w:top w:val="single" w:sz="6" w:space="0" w:color="auto"/>
              <w:left w:val="single" w:sz="6" w:space="0" w:color="auto"/>
              <w:bottom w:val="single" w:sz="4" w:space="0" w:color="auto"/>
              <w:right w:val="single" w:sz="4"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p>
        </w:tc>
      </w:tr>
      <w:tr w:rsidR="00DC1053" w:rsidTr="0065483A">
        <w:trPr>
          <w:trHeight w:val="270"/>
        </w:trPr>
        <w:tc>
          <w:tcPr>
            <w:tcW w:w="675" w:type="dxa"/>
            <w:tcBorders>
              <w:top w:val="single" w:sz="6" w:space="0" w:color="auto"/>
              <w:left w:val="single" w:sz="4" w:space="0" w:color="auto"/>
              <w:bottom w:val="single" w:sz="4" w:space="0" w:color="auto"/>
              <w:right w:val="single" w:sz="6" w:space="0" w:color="auto"/>
            </w:tcBorders>
          </w:tcPr>
          <w:p w:rsidR="00DC1053" w:rsidRDefault="00DC1053">
            <w:pPr>
              <w:widowControl/>
              <w:spacing w:line="240" w:lineRule="auto"/>
              <w:ind w:firstLineChars="0" w:firstLine="0"/>
              <w:rPr>
                <w:rFonts w:ascii="宋体" w:hAnsi="宋体" w:cs="宋体"/>
                <w:color w:val="000000"/>
                <w:kern w:val="0"/>
                <w:sz w:val="20"/>
                <w:szCs w:val="20"/>
              </w:rPr>
            </w:pPr>
          </w:p>
        </w:tc>
        <w:tc>
          <w:tcPr>
            <w:tcW w:w="755"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I61</w:t>
            </w:r>
          </w:p>
        </w:tc>
        <w:tc>
          <w:tcPr>
            <w:tcW w:w="256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notionalPrincipal</w:t>
            </w:r>
          </w:p>
        </w:tc>
        <w:tc>
          <w:tcPr>
            <w:tcW w:w="1843"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名义本金</w:t>
            </w:r>
          </w:p>
        </w:tc>
        <w:tc>
          <w:tcPr>
            <w:tcW w:w="68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2374" w:type="dxa"/>
            <w:tcBorders>
              <w:top w:val="single" w:sz="6" w:space="0" w:color="auto"/>
              <w:left w:val="single" w:sz="6" w:space="0" w:color="auto"/>
              <w:bottom w:val="single" w:sz="4" w:space="0" w:color="auto"/>
              <w:right w:val="single" w:sz="4"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p>
        </w:tc>
      </w:tr>
      <w:tr w:rsidR="00DC1053" w:rsidTr="0065483A">
        <w:trPr>
          <w:trHeight w:val="270"/>
        </w:trPr>
        <w:tc>
          <w:tcPr>
            <w:tcW w:w="675" w:type="dxa"/>
            <w:tcBorders>
              <w:top w:val="single" w:sz="6" w:space="0" w:color="auto"/>
              <w:left w:val="single" w:sz="4" w:space="0" w:color="auto"/>
              <w:bottom w:val="single" w:sz="4" w:space="0" w:color="auto"/>
              <w:right w:val="single" w:sz="6" w:space="0" w:color="auto"/>
            </w:tcBorders>
          </w:tcPr>
          <w:p w:rsidR="00DC1053" w:rsidRDefault="00DC1053">
            <w:pPr>
              <w:widowControl/>
              <w:spacing w:line="240" w:lineRule="auto"/>
              <w:ind w:firstLineChars="0" w:firstLine="0"/>
              <w:rPr>
                <w:rFonts w:ascii="宋体" w:hAnsi="宋体" w:cs="宋体"/>
                <w:color w:val="000000"/>
                <w:kern w:val="0"/>
                <w:sz w:val="20"/>
                <w:szCs w:val="20"/>
              </w:rPr>
            </w:pPr>
          </w:p>
        </w:tc>
        <w:tc>
          <w:tcPr>
            <w:tcW w:w="755"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256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period</w:t>
            </w:r>
          </w:p>
        </w:tc>
        <w:tc>
          <w:tcPr>
            <w:tcW w:w="1843"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期限</w:t>
            </w:r>
          </w:p>
        </w:tc>
        <w:tc>
          <w:tcPr>
            <w:tcW w:w="687" w:type="dxa"/>
            <w:tcBorders>
              <w:top w:val="single" w:sz="6" w:space="0" w:color="auto"/>
              <w:left w:val="single" w:sz="6" w:space="0" w:color="auto"/>
              <w:bottom w:val="single" w:sz="4" w:space="0" w:color="auto"/>
              <w:right w:val="single" w:sz="6"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74" w:type="dxa"/>
            <w:tcBorders>
              <w:top w:val="single" w:sz="6" w:space="0" w:color="auto"/>
              <w:left w:val="single" w:sz="6" w:space="0" w:color="auto"/>
              <w:bottom w:val="single" w:sz="4" w:space="0" w:color="auto"/>
              <w:right w:val="single" w:sz="4" w:space="0" w:color="auto"/>
            </w:tcBorders>
            <w:vAlign w:val="center"/>
          </w:tcPr>
          <w:p w:rsidR="00DC1053" w:rsidRDefault="00DC1053">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4F0A69" w:rsidRPr="004F0A69" w:rsidRDefault="004F0A69" w:rsidP="00BD4657">
      <w:pPr>
        <w:pStyle w:val="2"/>
        <w:numPr>
          <w:ilvl w:val="1"/>
          <w:numId w:val="1"/>
        </w:numPr>
        <w:ind w:left="993" w:hangingChars="309" w:hanging="993"/>
        <w:rPr>
          <w:rFonts w:ascii="宋体" w:hAnsi="宋体"/>
          <w:color w:val="000000"/>
        </w:rPr>
      </w:pPr>
      <w:bookmarkStart w:id="902" w:name="_Toc493667857"/>
      <w:bookmarkStart w:id="903" w:name="_Toc21372"/>
      <w:bookmarkStart w:id="904" w:name="_Toc19514"/>
      <w:r w:rsidRPr="004F0A69">
        <w:rPr>
          <w:rFonts w:ascii="宋体" w:hAnsi="宋体" w:hint="eastAsia"/>
          <w:color w:val="000000"/>
        </w:rPr>
        <w:t>成交单确认</w:t>
      </w:r>
      <w:bookmarkEnd w:id="902"/>
    </w:p>
    <w:p w:rsidR="004F0A69" w:rsidRPr="009F5A48" w:rsidRDefault="004F0A69" w:rsidP="009F5A48">
      <w:pPr>
        <w:pStyle w:val="3"/>
        <w:numPr>
          <w:ilvl w:val="2"/>
          <w:numId w:val="1"/>
        </w:numPr>
        <w:ind w:left="980" w:hangingChars="305" w:hanging="980"/>
      </w:pPr>
      <w:bookmarkStart w:id="905" w:name="_Toc8770"/>
      <w:bookmarkStart w:id="906" w:name="_Toc437936962"/>
      <w:bookmarkStart w:id="907" w:name="_Toc7097"/>
      <w:bookmarkStart w:id="908" w:name="_Toc11272"/>
      <w:bookmarkStart w:id="909" w:name="_Toc493667858"/>
      <w:r w:rsidRPr="009F5A48">
        <w:rPr>
          <w:rFonts w:hint="eastAsia"/>
        </w:rPr>
        <w:t>待确认成交单撤销请求和响应</w:t>
      </w:r>
      <w:bookmarkEnd w:id="905"/>
      <w:bookmarkEnd w:id="906"/>
      <w:bookmarkEnd w:id="907"/>
      <w:bookmarkEnd w:id="908"/>
      <w:bookmarkEnd w:id="909"/>
    </w:p>
    <w:p w:rsidR="004F0A69" w:rsidRDefault="004F0A69" w:rsidP="004F0A69">
      <w:pPr>
        <w:ind w:firstLineChars="0" w:firstLine="0"/>
      </w:pPr>
      <w:r>
        <w:rPr>
          <w:rFonts w:hint="eastAsia"/>
          <w:b/>
        </w:rPr>
        <w:t>功能：</w:t>
      </w:r>
      <w:r>
        <w:rPr>
          <w:rFonts w:hint="eastAsia"/>
          <w:color w:val="000000"/>
        </w:rPr>
        <w:t>主动发起撤销待确认</w:t>
      </w:r>
      <w:r>
        <w:rPr>
          <w:rFonts w:hAnsi="黑体" w:hint="eastAsia"/>
          <w:kern w:val="0"/>
        </w:rPr>
        <w:t>成</w:t>
      </w:r>
      <w:r>
        <w:rPr>
          <w:rFonts w:hint="eastAsia"/>
          <w:color w:val="000000"/>
        </w:rPr>
        <w:t>交单</w:t>
      </w:r>
      <w:r>
        <w:rPr>
          <w:rFonts w:hint="eastAsia"/>
        </w:rPr>
        <w:t>。</w:t>
      </w:r>
    </w:p>
    <w:p w:rsidR="004F0A69" w:rsidRDefault="004F0A69" w:rsidP="004F0A69">
      <w:pPr>
        <w:ind w:firstLineChars="0" w:firstLine="0"/>
        <w:rPr>
          <w:rFonts w:ascii="宋体" w:hAnsi="宋体"/>
          <w:color w:val="000000"/>
        </w:rPr>
      </w:pPr>
      <w:r>
        <w:rPr>
          <w:rFonts w:ascii="宋体" w:hAnsi="宋体" w:hint="eastAsia"/>
          <w:color w:val="000000"/>
        </w:rPr>
        <w:t>消息体格式如下：</w:t>
      </w: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1366"/>
        <w:gridCol w:w="2018"/>
        <w:gridCol w:w="911"/>
        <w:gridCol w:w="883"/>
        <w:gridCol w:w="2367"/>
      </w:tblGrid>
      <w:tr w:rsidR="004F0A69" w:rsidTr="009507C0">
        <w:trPr>
          <w:trHeight w:val="285"/>
        </w:trPr>
        <w:tc>
          <w:tcPr>
            <w:tcW w:w="884"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018"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911"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83"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响应</w:t>
            </w:r>
          </w:p>
        </w:tc>
        <w:tc>
          <w:tcPr>
            <w:tcW w:w="2367" w:type="dxa"/>
            <w:tcBorders>
              <w:top w:val="single" w:sz="4" w:space="0" w:color="auto"/>
              <w:left w:val="single" w:sz="4" w:space="0" w:color="auto"/>
              <w:bottom w:val="single" w:sz="4" w:space="0" w:color="auto"/>
              <w:right w:val="single" w:sz="4" w:space="0" w:color="auto"/>
            </w:tcBorders>
            <w:shd w:val="clear" w:color="000000" w:fill="D9D9D9"/>
            <w:vAlign w:val="center"/>
          </w:tcPr>
          <w:p w:rsidR="004F0A69" w:rsidRDefault="004F0A69"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366"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366"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1366"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matchNo</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366"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366"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响应代码</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szCs w:val="20"/>
              </w:rPr>
              <w:t>M</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Tr="009507C0">
        <w:trPr>
          <w:trHeight w:val="270"/>
        </w:trPr>
        <w:tc>
          <w:tcPr>
            <w:tcW w:w="884"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366" w:type="dxa"/>
            <w:vAlign w:val="center"/>
          </w:tcPr>
          <w:p w:rsidR="004F0A69" w:rsidRDefault="004F0A69" w:rsidP="009507C0">
            <w:pPr>
              <w:widowControl/>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018" w:type="dxa"/>
            <w:vAlign w:val="center"/>
          </w:tcPr>
          <w:p w:rsidR="004F0A69" w:rsidRDefault="004F0A69" w:rsidP="009507C0">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响应消息</w:t>
            </w:r>
          </w:p>
        </w:tc>
        <w:tc>
          <w:tcPr>
            <w:tcW w:w="911" w:type="dxa"/>
            <w:vAlign w:val="center"/>
          </w:tcPr>
          <w:p w:rsidR="004F0A69" w:rsidRDefault="004F0A69" w:rsidP="009507C0">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w:t>
            </w:r>
          </w:p>
        </w:tc>
        <w:tc>
          <w:tcPr>
            <w:tcW w:w="883" w:type="dxa"/>
            <w:vAlign w:val="center"/>
          </w:tcPr>
          <w:p w:rsidR="004F0A69" w:rsidRDefault="004F0A69" w:rsidP="009507C0">
            <w:pPr>
              <w:widowControl/>
              <w:spacing w:line="240" w:lineRule="auto"/>
              <w:ind w:firstLineChars="0" w:firstLine="0"/>
              <w:rPr>
                <w:rFonts w:ascii="宋体" w:hAnsi="宋体"/>
                <w:color w:val="000000"/>
                <w:sz w:val="20"/>
              </w:rPr>
            </w:pPr>
            <w:r>
              <w:rPr>
                <w:rFonts w:ascii="宋体" w:hAnsi="宋体" w:hint="eastAsia"/>
                <w:color w:val="000000"/>
                <w:sz w:val="20"/>
                <w:szCs w:val="20"/>
              </w:rPr>
              <w:t>M</w:t>
            </w:r>
          </w:p>
        </w:tc>
        <w:tc>
          <w:tcPr>
            <w:tcW w:w="2367" w:type="dxa"/>
            <w:vAlign w:val="center"/>
          </w:tcPr>
          <w:p w:rsidR="004F0A69" w:rsidRDefault="004F0A69" w:rsidP="009507C0">
            <w:pPr>
              <w:spacing w:line="240" w:lineRule="auto"/>
              <w:ind w:firstLineChars="0" w:firstLine="0"/>
              <w:rPr>
                <w:rFonts w:ascii="宋体" w:hAnsi="宋体"/>
                <w:color w:val="000000"/>
                <w:sz w:val="20"/>
                <w:szCs w:val="20"/>
              </w:rPr>
            </w:pPr>
          </w:p>
        </w:tc>
      </w:tr>
      <w:tr w:rsidR="004F0A69" w:rsidRPr="0065483A" w:rsidTr="009507C0">
        <w:trPr>
          <w:trHeight w:val="270"/>
        </w:trPr>
        <w:tc>
          <w:tcPr>
            <w:tcW w:w="884"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widowControl/>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366"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widowControl/>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018"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widowControl/>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911"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83"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widowControl/>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367" w:type="dxa"/>
            <w:tcBorders>
              <w:top w:val="single" w:sz="4" w:space="0" w:color="auto"/>
              <w:left w:val="single" w:sz="4" w:space="0" w:color="auto"/>
              <w:bottom w:val="single" w:sz="4" w:space="0" w:color="auto"/>
              <w:right w:val="single" w:sz="4" w:space="0" w:color="auto"/>
            </w:tcBorders>
            <w:vAlign w:val="center"/>
          </w:tcPr>
          <w:p w:rsidR="004F0A69" w:rsidRPr="0065483A" w:rsidRDefault="004F0A69" w:rsidP="009507C0">
            <w:pPr>
              <w:spacing w:line="240" w:lineRule="auto"/>
              <w:ind w:firstLineChars="0" w:firstLine="0"/>
              <w:rPr>
                <w:rFonts w:ascii="宋体" w:hAnsi="宋体"/>
                <w:color w:val="000000"/>
                <w:sz w:val="20"/>
                <w:szCs w:val="20"/>
              </w:rPr>
            </w:pPr>
          </w:p>
        </w:tc>
      </w:tr>
    </w:tbl>
    <w:p w:rsidR="004F0A69" w:rsidRDefault="004F0A69" w:rsidP="004F0A69">
      <w:pPr>
        <w:ind w:firstLineChars="0" w:firstLine="0"/>
      </w:pPr>
    </w:p>
    <w:p w:rsidR="004F0A69" w:rsidRPr="004F0A69" w:rsidRDefault="004F0A69" w:rsidP="004F0A69">
      <w:pPr>
        <w:ind w:firstLine="480"/>
      </w:pPr>
    </w:p>
    <w:bookmarkEnd w:id="903"/>
    <w:bookmarkEnd w:id="904"/>
    <w:p w:rsidR="00581365" w:rsidRDefault="00581365">
      <w:pPr>
        <w:ind w:firstLineChars="0" w:firstLine="0"/>
      </w:pPr>
    </w:p>
    <w:p w:rsidR="00581365" w:rsidRPr="009F5A48" w:rsidRDefault="00706DDF" w:rsidP="009F5A48">
      <w:pPr>
        <w:pStyle w:val="3"/>
        <w:numPr>
          <w:ilvl w:val="2"/>
          <w:numId w:val="1"/>
        </w:numPr>
        <w:ind w:left="980" w:hangingChars="305" w:hanging="980"/>
      </w:pPr>
      <w:bookmarkStart w:id="910" w:name="_Toc29451"/>
      <w:bookmarkStart w:id="911" w:name="_Toc433814224"/>
      <w:bookmarkStart w:id="912" w:name="_Toc10906"/>
      <w:bookmarkStart w:id="913" w:name="_Toc1146"/>
      <w:bookmarkStart w:id="914" w:name="_Toc437936963"/>
      <w:bookmarkStart w:id="915" w:name="_Toc493667859"/>
      <w:r w:rsidRPr="009F5A48">
        <w:rPr>
          <w:rFonts w:hint="eastAsia"/>
        </w:rPr>
        <w:t>客户确认请求和响应</w:t>
      </w:r>
      <w:bookmarkEnd w:id="910"/>
      <w:bookmarkEnd w:id="911"/>
      <w:bookmarkEnd w:id="912"/>
      <w:bookmarkEnd w:id="913"/>
      <w:bookmarkEnd w:id="914"/>
      <w:bookmarkEnd w:id="915"/>
    </w:p>
    <w:p w:rsidR="00581365" w:rsidRDefault="00706DDF">
      <w:pPr>
        <w:ind w:firstLineChars="0" w:firstLine="0"/>
      </w:pPr>
      <w:r>
        <w:rPr>
          <w:rFonts w:hint="eastAsia"/>
          <w:b/>
        </w:rPr>
        <w:t>功能：</w:t>
      </w:r>
      <w:r>
        <w:rPr>
          <w:rFonts w:hint="eastAsia"/>
          <w:color w:val="000000"/>
        </w:rPr>
        <w:t>主动发起客户确认请求</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2126"/>
        <w:gridCol w:w="2991"/>
        <w:gridCol w:w="709"/>
        <w:gridCol w:w="709"/>
        <w:gridCol w:w="1403"/>
      </w:tblGrid>
      <w:tr w:rsidR="00581365">
        <w:trPr>
          <w:trHeight w:val="285"/>
          <w:tblHeader/>
        </w:trPr>
        <w:tc>
          <w:tcPr>
            <w:tcW w:w="72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12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99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40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282DD4">
        <w:trPr>
          <w:trHeight w:val="270"/>
        </w:trPr>
        <w:tc>
          <w:tcPr>
            <w:tcW w:w="724"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26"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991"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vAlign w:val="center"/>
          </w:tcPr>
          <w:p w:rsidR="00282DD4" w:rsidRDefault="00282DD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282DD4" w:rsidRDefault="00282DD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03" w:type="dxa"/>
            <w:vAlign w:val="center"/>
          </w:tcPr>
          <w:p w:rsidR="00282DD4" w:rsidRDefault="00282DD4">
            <w:pPr>
              <w:spacing w:line="240" w:lineRule="auto"/>
              <w:ind w:firstLineChars="0" w:firstLine="0"/>
              <w:rPr>
                <w:rFonts w:ascii="宋体" w:hAnsi="宋体"/>
                <w:color w:val="000000"/>
                <w:sz w:val="20"/>
                <w:szCs w:val="20"/>
              </w:rPr>
            </w:pPr>
          </w:p>
        </w:tc>
      </w:tr>
      <w:tr w:rsidR="00282DD4">
        <w:trPr>
          <w:trHeight w:val="270"/>
        </w:trPr>
        <w:tc>
          <w:tcPr>
            <w:tcW w:w="724"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26"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991"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vAlign w:val="center"/>
          </w:tcPr>
          <w:p w:rsidR="00282DD4" w:rsidRDefault="00282DD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282DD4" w:rsidRDefault="00282DD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403" w:type="dxa"/>
            <w:vAlign w:val="center"/>
          </w:tcPr>
          <w:p w:rsidR="00282DD4" w:rsidRDefault="00282DD4">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成交单编号/待确认成交单编号</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0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N09</w:t>
            </w:r>
          </w:p>
        </w:tc>
        <w:tc>
          <w:tcPr>
            <w:tcW w:w="2126" w:type="dxa"/>
            <w:vAlign w:val="center"/>
          </w:tcPr>
          <w:p w:rsidR="00581365" w:rsidRDefault="00706DDF">
            <w:pPr>
              <w:spacing w:line="240" w:lineRule="auto"/>
              <w:ind w:left="16" w:hangingChars="8" w:hanging="16"/>
              <w:rPr>
                <w:rFonts w:ascii="宋体" w:hAnsi="宋体"/>
                <w:color w:val="000000"/>
                <w:sz w:val="20"/>
                <w:szCs w:val="20"/>
              </w:rPr>
            </w:pPr>
            <w:r>
              <w:rPr>
                <w:rFonts w:ascii="宋体" w:hAnsi="宋体"/>
                <w:color w:val="000000"/>
                <w:sz w:val="20"/>
                <w:szCs w:val="20"/>
              </w:rPr>
              <w:t>clientConfirmState</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客户确认状态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0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40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40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403"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72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bookmarkStart w:id="916" w:name="_Toc28636"/>
            <w:bookmarkStart w:id="917" w:name="_Toc437936964"/>
            <w:bookmarkStart w:id="918" w:name="_Toc12358"/>
            <w:bookmarkStart w:id="919" w:name="_Toc433814225"/>
            <w:bookmarkStart w:id="920" w:name="_Toc31622"/>
            <w:r w:rsidRPr="0065483A">
              <w:rPr>
                <w:rFonts w:ascii="宋体" w:hAnsi="宋体" w:hint="eastAsia"/>
                <w:color w:val="000000"/>
                <w:sz w:val="20"/>
                <w:szCs w:val="20"/>
              </w:rPr>
              <w:lastRenderedPageBreak/>
              <w:t>N86</w:t>
            </w:r>
          </w:p>
        </w:tc>
        <w:tc>
          <w:tcPr>
            <w:tcW w:w="212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99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403"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bookmarkEnd w:id="916"/>
      <w:bookmarkEnd w:id="917"/>
      <w:bookmarkEnd w:id="918"/>
      <w:bookmarkEnd w:id="919"/>
      <w:bookmarkEnd w:id="920"/>
    </w:tbl>
    <w:p w:rsidR="00581365" w:rsidRDefault="00581365">
      <w:pPr>
        <w:ind w:firstLineChars="0" w:firstLine="0"/>
      </w:pPr>
    </w:p>
    <w:p w:rsidR="00581365" w:rsidRPr="009F5A48" w:rsidRDefault="00706DDF" w:rsidP="009F5A48">
      <w:pPr>
        <w:pStyle w:val="3"/>
        <w:numPr>
          <w:ilvl w:val="2"/>
          <w:numId w:val="1"/>
        </w:numPr>
        <w:ind w:left="980" w:hangingChars="305" w:hanging="980"/>
      </w:pPr>
      <w:bookmarkStart w:id="921" w:name="_Toc11150"/>
      <w:bookmarkStart w:id="922" w:name="_Toc28905"/>
      <w:bookmarkStart w:id="923" w:name="_Toc437936965"/>
      <w:bookmarkStart w:id="924" w:name="_Toc18272"/>
      <w:bookmarkStart w:id="925" w:name="_Toc433814226"/>
      <w:bookmarkStart w:id="926" w:name="_Toc493667860"/>
      <w:r w:rsidRPr="009F5A48">
        <w:rPr>
          <w:rFonts w:hint="eastAsia"/>
        </w:rPr>
        <w:t>会员确认请求和响应</w:t>
      </w:r>
      <w:bookmarkEnd w:id="921"/>
      <w:bookmarkEnd w:id="922"/>
      <w:bookmarkEnd w:id="923"/>
      <w:bookmarkEnd w:id="924"/>
      <w:bookmarkEnd w:id="925"/>
      <w:bookmarkEnd w:id="926"/>
    </w:p>
    <w:p w:rsidR="00581365" w:rsidRDefault="00706DDF">
      <w:pPr>
        <w:ind w:firstLineChars="0" w:firstLine="0"/>
      </w:pPr>
      <w:r>
        <w:rPr>
          <w:rFonts w:hint="eastAsia"/>
          <w:b/>
        </w:rPr>
        <w:t>功能：</w:t>
      </w:r>
      <w:r>
        <w:rPr>
          <w:rFonts w:hint="eastAsia"/>
        </w:rPr>
        <w:t>会员确认指令用于确认。</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2126"/>
        <w:gridCol w:w="2991"/>
        <w:gridCol w:w="695"/>
        <w:gridCol w:w="709"/>
        <w:gridCol w:w="1701"/>
      </w:tblGrid>
      <w:tr w:rsidR="00581365">
        <w:trPr>
          <w:trHeight w:val="285"/>
          <w:tblHeader/>
        </w:trPr>
        <w:tc>
          <w:tcPr>
            <w:tcW w:w="72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12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99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9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70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282DD4">
        <w:trPr>
          <w:trHeight w:val="285"/>
        </w:trPr>
        <w:tc>
          <w:tcPr>
            <w:tcW w:w="724"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126"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991"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5" w:type="dxa"/>
            <w:vAlign w:val="center"/>
          </w:tcPr>
          <w:p w:rsidR="00282DD4" w:rsidRDefault="00282DD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282DD4" w:rsidRDefault="00282DD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01" w:type="dxa"/>
            <w:vAlign w:val="center"/>
          </w:tcPr>
          <w:p w:rsidR="00282DD4" w:rsidRDefault="00282DD4">
            <w:pPr>
              <w:spacing w:line="240" w:lineRule="auto"/>
              <w:ind w:firstLineChars="0" w:firstLine="0"/>
              <w:rPr>
                <w:rFonts w:ascii="宋体" w:hAnsi="宋体"/>
                <w:b/>
                <w:bCs/>
                <w:color w:val="000000"/>
                <w:sz w:val="20"/>
                <w:szCs w:val="20"/>
              </w:rPr>
            </w:pPr>
          </w:p>
        </w:tc>
      </w:tr>
      <w:tr w:rsidR="00282DD4">
        <w:trPr>
          <w:trHeight w:val="285"/>
        </w:trPr>
        <w:tc>
          <w:tcPr>
            <w:tcW w:w="724"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126"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991" w:type="dxa"/>
            <w:vAlign w:val="center"/>
          </w:tcPr>
          <w:p w:rsidR="00282DD4" w:rsidRDefault="00282DD4">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5" w:type="dxa"/>
            <w:vAlign w:val="center"/>
          </w:tcPr>
          <w:p w:rsidR="00282DD4" w:rsidRDefault="00282DD4">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282DD4" w:rsidRDefault="00282DD4"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701" w:type="dxa"/>
            <w:vAlign w:val="center"/>
          </w:tcPr>
          <w:p w:rsidR="00282DD4" w:rsidRDefault="00282DD4">
            <w:pPr>
              <w:spacing w:line="240" w:lineRule="auto"/>
              <w:ind w:firstLineChars="0" w:firstLine="0"/>
              <w:rPr>
                <w:rFonts w:ascii="宋体" w:hAnsi="宋体"/>
                <w:b/>
                <w:bCs/>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成交单编号/待确认成交单编号</w:t>
            </w:r>
          </w:p>
        </w:tc>
        <w:tc>
          <w:tcPr>
            <w:tcW w:w="69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0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N10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memberConfirmState</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会员确认结果</w:t>
            </w:r>
          </w:p>
        </w:tc>
        <w:tc>
          <w:tcPr>
            <w:tcW w:w="69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0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69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70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9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0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99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9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701"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72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bookmarkStart w:id="927" w:name="_Toc433814227"/>
            <w:bookmarkStart w:id="928" w:name="_Toc2239"/>
            <w:bookmarkStart w:id="929" w:name="_Toc30109"/>
            <w:bookmarkStart w:id="930" w:name="_Toc437936966"/>
            <w:bookmarkStart w:id="931" w:name="_Toc11803"/>
            <w:r w:rsidRPr="0065483A">
              <w:rPr>
                <w:rFonts w:ascii="宋体" w:hAnsi="宋体" w:hint="eastAsia"/>
                <w:color w:val="000000"/>
                <w:sz w:val="20"/>
                <w:szCs w:val="20"/>
              </w:rPr>
              <w:t>N86</w:t>
            </w:r>
          </w:p>
        </w:tc>
        <w:tc>
          <w:tcPr>
            <w:tcW w:w="212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99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695"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70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1075E0" w:rsidRPr="009F5A48" w:rsidRDefault="001075E0" w:rsidP="009F5A48">
      <w:pPr>
        <w:pStyle w:val="3"/>
        <w:numPr>
          <w:ilvl w:val="2"/>
          <w:numId w:val="1"/>
        </w:numPr>
        <w:ind w:left="980" w:hangingChars="305" w:hanging="980"/>
      </w:pPr>
      <w:bookmarkStart w:id="932" w:name="_Toc493667861"/>
      <w:r w:rsidRPr="009F5A48">
        <w:rPr>
          <w:rFonts w:hint="eastAsia"/>
        </w:rPr>
        <w:t>推送客户确认信息</w:t>
      </w:r>
      <w:bookmarkEnd w:id="932"/>
    </w:p>
    <w:p w:rsidR="001075E0" w:rsidRDefault="001075E0" w:rsidP="001075E0">
      <w:pPr>
        <w:ind w:firstLineChars="0" w:firstLine="0"/>
      </w:pPr>
      <w:r>
        <w:rPr>
          <w:rFonts w:hint="eastAsia"/>
          <w:b/>
        </w:rPr>
        <w:t>功能：</w:t>
      </w:r>
      <w:r>
        <w:rPr>
          <w:rFonts w:hint="eastAsia"/>
          <w:color w:val="000000"/>
        </w:rPr>
        <w:t>向交易对手方客户及会员推送客户确认信息</w:t>
      </w:r>
      <w:r>
        <w:rPr>
          <w:rFonts w:hint="eastAsia"/>
        </w:rPr>
        <w:t>。</w:t>
      </w:r>
    </w:p>
    <w:p w:rsidR="001075E0" w:rsidRDefault="001075E0" w:rsidP="001075E0">
      <w:pPr>
        <w:ind w:firstLineChars="0" w:firstLine="0"/>
        <w:rPr>
          <w:rFonts w:ascii="宋体" w:hAnsi="宋体"/>
          <w:color w:val="000000"/>
        </w:rPr>
      </w:pPr>
      <w:r>
        <w:rPr>
          <w:rFonts w:ascii="宋体" w:hAnsi="宋体" w:hint="eastAsia"/>
          <w:color w:val="000000"/>
        </w:rPr>
        <w:t>消息体格式如下：</w:t>
      </w:r>
    </w:p>
    <w:tbl>
      <w:tblPr>
        <w:tblW w:w="784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2108"/>
        <w:gridCol w:w="1602"/>
        <w:gridCol w:w="883"/>
        <w:gridCol w:w="2367"/>
      </w:tblGrid>
      <w:tr w:rsidR="001075E0" w:rsidTr="009507C0">
        <w:trPr>
          <w:trHeight w:val="285"/>
        </w:trPr>
        <w:tc>
          <w:tcPr>
            <w:tcW w:w="884" w:type="dxa"/>
            <w:shd w:val="clear" w:color="auto" w:fill="D9D9D9" w:themeFill="background1" w:themeFillShade="D9"/>
            <w:vAlign w:val="center"/>
          </w:tcPr>
          <w:p w:rsidR="001075E0" w:rsidRDefault="001075E0"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108" w:type="dxa"/>
            <w:shd w:val="clear" w:color="auto" w:fill="D9D9D9" w:themeFill="background1" w:themeFillShade="D9"/>
            <w:vAlign w:val="center"/>
          </w:tcPr>
          <w:p w:rsidR="001075E0" w:rsidRDefault="001075E0"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2" w:type="dxa"/>
            <w:shd w:val="clear" w:color="auto" w:fill="D9D9D9" w:themeFill="background1" w:themeFillShade="D9"/>
            <w:vAlign w:val="center"/>
          </w:tcPr>
          <w:p w:rsidR="001075E0" w:rsidRDefault="001075E0"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shd w:val="clear" w:color="auto" w:fill="D9D9D9" w:themeFill="background1" w:themeFillShade="D9"/>
            <w:vAlign w:val="center"/>
          </w:tcPr>
          <w:p w:rsidR="001075E0" w:rsidRDefault="001075E0"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shd w:val="clear" w:color="auto" w:fill="D9D9D9" w:themeFill="background1" w:themeFillShade="D9"/>
            <w:vAlign w:val="center"/>
          </w:tcPr>
          <w:p w:rsidR="001075E0" w:rsidRDefault="001075E0"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1075E0" w:rsidTr="009507C0">
        <w:trPr>
          <w:trHeight w:val="270"/>
        </w:trPr>
        <w:tc>
          <w:tcPr>
            <w:tcW w:w="884"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108"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602"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83"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1075E0" w:rsidRDefault="001075E0" w:rsidP="009507C0">
            <w:pPr>
              <w:spacing w:line="240" w:lineRule="auto"/>
              <w:ind w:firstLineChars="0" w:firstLine="0"/>
              <w:rPr>
                <w:rFonts w:ascii="宋体" w:hAnsi="宋体"/>
                <w:color w:val="000000"/>
                <w:sz w:val="20"/>
                <w:szCs w:val="20"/>
              </w:rPr>
            </w:pPr>
          </w:p>
        </w:tc>
      </w:tr>
      <w:tr w:rsidR="001075E0" w:rsidTr="009507C0">
        <w:trPr>
          <w:trHeight w:val="270"/>
        </w:trPr>
        <w:tc>
          <w:tcPr>
            <w:tcW w:w="884"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color w:val="000000"/>
                <w:sz w:val="20"/>
                <w:szCs w:val="20"/>
              </w:rPr>
              <w:t>N09</w:t>
            </w:r>
          </w:p>
        </w:tc>
        <w:tc>
          <w:tcPr>
            <w:tcW w:w="2108"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color w:val="000000"/>
                <w:sz w:val="20"/>
                <w:szCs w:val="20"/>
              </w:rPr>
              <w:t>clientConfirmState</w:t>
            </w:r>
          </w:p>
        </w:tc>
        <w:tc>
          <w:tcPr>
            <w:tcW w:w="1602"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客户确认状态</w:t>
            </w:r>
          </w:p>
        </w:tc>
        <w:tc>
          <w:tcPr>
            <w:tcW w:w="883" w:type="dxa"/>
            <w:vAlign w:val="center"/>
          </w:tcPr>
          <w:p w:rsidR="001075E0" w:rsidRDefault="001075E0" w:rsidP="009507C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1075E0" w:rsidRDefault="001075E0" w:rsidP="009507C0">
            <w:pPr>
              <w:spacing w:line="240" w:lineRule="auto"/>
              <w:ind w:firstLineChars="0" w:firstLine="0"/>
              <w:rPr>
                <w:rFonts w:ascii="宋体" w:hAnsi="宋体"/>
                <w:color w:val="000000"/>
                <w:sz w:val="20"/>
                <w:szCs w:val="20"/>
              </w:rPr>
            </w:pPr>
          </w:p>
        </w:tc>
      </w:tr>
    </w:tbl>
    <w:p w:rsidR="001075E0" w:rsidRDefault="001075E0" w:rsidP="001075E0">
      <w:pPr>
        <w:ind w:firstLineChars="0" w:firstLine="0"/>
        <w:rPr>
          <w:rFonts w:hAnsi="黑体"/>
          <w:bCs/>
          <w:kern w:val="0"/>
        </w:rPr>
      </w:pPr>
    </w:p>
    <w:p w:rsidR="00581365" w:rsidRPr="009F5A48" w:rsidRDefault="00706DDF" w:rsidP="009F5A48">
      <w:pPr>
        <w:pStyle w:val="3"/>
        <w:numPr>
          <w:ilvl w:val="2"/>
          <w:numId w:val="1"/>
        </w:numPr>
        <w:ind w:left="980" w:hangingChars="305" w:hanging="980"/>
      </w:pPr>
      <w:bookmarkStart w:id="933" w:name="_Toc493667862"/>
      <w:r w:rsidRPr="009F5A48">
        <w:rPr>
          <w:rFonts w:hint="eastAsia"/>
        </w:rPr>
        <w:t>推送会员确认信息</w:t>
      </w:r>
      <w:bookmarkEnd w:id="927"/>
      <w:bookmarkEnd w:id="928"/>
      <w:bookmarkEnd w:id="929"/>
      <w:bookmarkEnd w:id="930"/>
      <w:bookmarkEnd w:id="931"/>
      <w:bookmarkEnd w:id="933"/>
    </w:p>
    <w:p w:rsidR="00581365" w:rsidRDefault="00706DDF">
      <w:pPr>
        <w:ind w:firstLineChars="0" w:firstLine="0"/>
      </w:pPr>
      <w:r>
        <w:rPr>
          <w:rFonts w:hint="eastAsia"/>
          <w:b/>
        </w:rPr>
        <w:t>功能：</w:t>
      </w:r>
      <w:r>
        <w:rPr>
          <w:rFonts w:hint="eastAsia"/>
          <w:color w:val="000000"/>
        </w:rPr>
        <w:t>向交易双方推送会员确认信息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798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2250"/>
        <w:gridCol w:w="1602"/>
        <w:gridCol w:w="883"/>
        <w:gridCol w:w="2367"/>
      </w:tblGrid>
      <w:tr w:rsidR="00581365">
        <w:trPr>
          <w:trHeight w:val="285"/>
        </w:trPr>
        <w:tc>
          <w:tcPr>
            <w:tcW w:w="88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25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88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2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8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N10</w:t>
            </w:r>
          </w:p>
        </w:tc>
        <w:tc>
          <w:tcPr>
            <w:tcW w:w="22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memberConfirmState</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会员确认结果</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581365" w:rsidP="00B632FB">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934" w:name="_Toc433814228"/>
      <w:bookmarkStart w:id="935" w:name="_Toc22433"/>
      <w:bookmarkStart w:id="936" w:name="_Toc437936967"/>
      <w:bookmarkStart w:id="937" w:name="_Toc12413"/>
      <w:bookmarkStart w:id="938" w:name="_Toc26683"/>
      <w:bookmarkStart w:id="939" w:name="_Toc493667863"/>
      <w:r w:rsidRPr="009F5A48">
        <w:rPr>
          <w:rFonts w:hint="eastAsia"/>
        </w:rPr>
        <w:lastRenderedPageBreak/>
        <w:t>推送交易所确认信息</w:t>
      </w:r>
      <w:bookmarkEnd w:id="934"/>
      <w:bookmarkEnd w:id="935"/>
      <w:bookmarkEnd w:id="936"/>
      <w:bookmarkEnd w:id="937"/>
      <w:bookmarkEnd w:id="938"/>
      <w:bookmarkEnd w:id="939"/>
    </w:p>
    <w:p w:rsidR="00581365" w:rsidRDefault="00706DDF">
      <w:pPr>
        <w:ind w:firstLineChars="0" w:firstLine="0"/>
      </w:pPr>
      <w:r>
        <w:rPr>
          <w:rFonts w:hint="eastAsia"/>
          <w:b/>
        </w:rPr>
        <w:t>功能：</w:t>
      </w:r>
      <w:r>
        <w:rPr>
          <w:rFonts w:hint="eastAsia"/>
          <w:color w:val="000000"/>
        </w:rPr>
        <w:t>向交易双方推送交易所确认信息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0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1810"/>
        <w:gridCol w:w="2141"/>
        <w:gridCol w:w="883"/>
        <w:gridCol w:w="2367"/>
      </w:tblGrid>
      <w:tr w:rsidR="00581365">
        <w:trPr>
          <w:trHeight w:val="285"/>
        </w:trPr>
        <w:tc>
          <w:tcPr>
            <w:tcW w:w="88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1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14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88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214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8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N11</w:t>
            </w: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sgeConfirmState</w:t>
            </w:r>
          </w:p>
        </w:tc>
        <w:tc>
          <w:tcPr>
            <w:tcW w:w="214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交易所确认结果</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8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12</w:t>
            </w: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registeState</w:t>
            </w:r>
          </w:p>
        </w:tc>
        <w:tc>
          <w:tcPr>
            <w:tcW w:w="214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确认状态</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color w:val="000000"/>
                <w:sz w:val="20"/>
                <w:szCs w:val="20"/>
              </w:rPr>
            </w:pPr>
          </w:p>
        </w:tc>
      </w:tr>
      <w:tr w:rsidR="009A7CA6">
        <w:trPr>
          <w:trHeight w:val="270"/>
          <w:ins w:id="940" w:author="翟羽佳" w:date="2017-04-27T16:45:00Z"/>
        </w:trPr>
        <w:tc>
          <w:tcPr>
            <w:tcW w:w="884" w:type="dxa"/>
            <w:vAlign w:val="center"/>
          </w:tcPr>
          <w:p w:rsidR="009A7CA6" w:rsidRDefault="009A7CA6">
            <w:pPr>
              <w:spacing w:line="240" w:lineRule="auto"/>
              <w:ind w:firstLineChars="0" w:firstLine="0"/>
              <w:rPr>
                <w:ins w:id="941" w:author="翟羽佳" w:date="2017-04-27T16:45:00Z"/>
                <w:rFonts w:ascii="宋体" w:hAnsi="宋体" w:cs="宋体"/>
                <w:color w:val="000000"/>
                <w:kern w:val="0"/>
                <w:sz w:val="20"/>
                <w:szCs w:val="20"/>
              </w:rPr>
            </w:pPr>
            <w:ins w:id="942" w:author="翟羽佳" w:date="2017-04-27T16:54:00Z">
              <w:r w:rsidRPr="009A7CA6">
                <w:rPr>
                  <w:rFonts w:ascii="宋体" w:hAnsi="宋体" w:cs="宋体"/>
                  <w:color w:val="000000"/>
                  <w:kern w:val="0"/>
                  <w:sz w:val="20"/>
                  <w:szCs w:val="20"/>
                </w:rPr>
                <w:t>N05</w:t>
              </w:r>
            </w:ins>
          </w:p>
        </w:tc>
        <w:tc>
          <w:tcPr>
            <w:tcW w:w="1810" w:type="dxa"/>
            <w:vAlign w:val="center"/>
          </w:tcPr>
          <w:p w:rsidR="009A7CA6" w:rsidRDefault="009A7CA6">
            <w:pPr>
              <w:spacing w:line="240" w:lineRule="auto"/>
              <w:ind w:firstLineChars="0" w:firstLine="0"/>
              <w:rPr>
                <w:ins w:id="943" w:author="翟羽佳" w:date="2017-04-27T16:45:00Z"/>
                <w:rFonts w:ascii="宋体" w:hAnsi="宋体" w:cs="宋体"/>
                <w:color w:val="000000"/>
                <w:kern w:val="0"/>
                <w:sz w:val="20"/>
                <w:szCs w:val="20"/>
              </w:rPr>
            </w:pPr>
            <w:ins w:id="944" w:author="翟羽佳" w:date="2017-04-27T16:54:00Z">
              <w:r>
                <w:rPr>
                  <w:rFonts w:ascii="宋体" w:hAnsi="宋体" w:cs="宋体"/>
                  <w:color w:val="000000"/>
                  <w:kern w:val="0"/>
                  <w:sz w:val="20"/>
                  <w:szCs w:val="20"/>
                </w:rPr>
                <w:t>F</w:t>
              </w:r>
              <w:r>
                <w:rPr>
                  <w:rFonts w:ascii="宋体" w:hAnsi="宋体" w:cs="宋体" w:hint="eastAsia"/>
                  <w:color w:val="000000"/>
                  <w:kern w:val="0"/>
                  <w:sz w:val="20"/>
                  <w:szCs w:val="20"/>
                </w:rPr>
                <w:t>ailurereason</w:t>
              </w:r>
            </w:ins>
          </w:p>
        </w:tc>
        <w:tc>
          <w:tcPr>
            <w:tcW w:w="2141" w:type="dxa"/>
            <w:vAlign w:val="center"/>
          </w:tcPr>
          <w:p w:rsidR="009A7CA6" w:rsidRDefault="009A7CA6">
            <w:pPr>
              <w:spacing w:line="240" w:lineRule="auto"/>
              <w:ind w:firstLineChars="0" w:firstLine="0"/>
              <w:rPr>
                <w:ins w:id="945" w:author="翟羽佳" w:date="2017-04-27T16:45:00Z"/>
                <w:rFonts w:ascii="宋体" w:hAnsi="宋体" w:cs="宋体"/>
                <w:color w:val="000000"/>
                <w:kern w:val="0"/>
                <w:sz w:val="20"/>
                <w:szCs w:val="20"/>
              </w:rPr>
            </w:pPr>
            <w:ins w:id="946" w:author="翟羽佳" w:date="2017-04-27T16:54:00Z">
              <w:r>
                <w:rPr>
                  <w:rFonts w:ascii="宋体" w:hAnsi="宋体" w:cs="宋体" w:hint="eastAsia"/>
                  <w:color w:val="000000"/>
                  <w:kern w:val="0"/>
                  <w:sz w:val="20"/>
                  <w:szCs w:val="20"/>
                </w:rPr>
                <w:t>失败原因</w:t>
              </w:r>
            </w:ins>
          </w:p>
        </w:tc>
        <w:tc>
          <w:tcPr>
            <w:tcW w:w="883" w:type="dxa"/>
            <w:vAlign w:val="center"/>
          </w:tcPr>
          <w:p w:rsidR="009A7CA6" w:rsidRDefault="009A7CA6">
            <w:pPr>
              <w:spacing w:line="240" w:lineRule="auto"/>
              <w:ind w:firstLineChars="0" w:firstLine="0"/>
              <w:rPr>
                <w:ins w:id="947" w:author="翟羽佳" w:date="2017-04-27T16:45:00Z"/>
                <w:rFonts w:ascii="宋体" w:hAnsi="宋体"/>
                <w:color w:val="000000"/>
                <w:sz w:val="20"/>
                <w:szCs w:val="20"/>
              </w:rPr>
            </w:pPr>
            <w:ins w:id="948" w:author="翟羽佳" w:date="2017-04-27T16:54:00Z">
              <w:r>
                <w:rPr>
                  <w:rFonts w:ascii="宋体" w:hAnsi="宋体" w:hint="eastAsia"/>
                  <w:color w:val="000000"/>
                  <w:sz w:val="20"/>
                  <w:szCs w:val="20"/>
                </w:rPr>
                <w:t>C</w:t>
              </w:r>
            </w:ins>
          </w:p>
        </w:tc>
        <w:tc>
          <w:tcPr>
            <w:tcW w:w="2367" w:type="dxa"/>
            <w:vAlign w:val="center"/>
          </w:tcPr>
          <w:p w:rsidR="009A7CA6" w:rsidRDefault="009A7CA6">
            <w:pPr>
              <w:spacing w:line="240" w:lineRule="auto"/>
              <w:ind w:firstLineChars="0" w:firstLine="0"/>
              <w:rPr>
                <w:ins w:id="949" w:author="翟羽佳" w:date="2017-04-27T16:45:00Z"/>
                <w:rFonts w:ascii="宋体" w:hAnsi="宋体"/>
                <w:color w:val="000000"/>
                <w:sz w:val="20"/>
                <w:szCs w:val="20"/>
              </w:rPr>
            </w:pPr>
          </w:p>
        </w:tc>
      </w:tr>
    </w:tbl>
    <w:p w:rsidR="00581365" w:rsidRDefault="00581365">
      <w:pPr>
        <w:ind w:firstLineChars="0" w:firstLine="0"/>
        <w:rPr>
          <w:rFonts w:ascii="宋体" w:hAnsi="宋体"/>
          <w:color w:val="000000"/>
        </w:rPr>
      </w:pPr>
    </w:p>
    <w:p w:rsidR="004A3CFD" w:rsidRPr="009F5A48" w:rsidRDefault="004A3CFD" w:rsidP="009F5A48">
      <w:pPr>
        <w:pStyle w:val="3"/>
        <w:numPr>
          <w:ilvl w:val="2"/>
          <w:numId w:val="1"/>
        </w:numPr>
        <w:ind w:left="980" w:hangingChars="305" w:hanging="980"/>
      </w:pPr>
      <w:bookmarkStart w:id="950" w:name="_Toc493667864"/>
      <w:r w:rsidRPr="009F5A48">
        <w:rPr>
          <w:rFonts w:hint="eastAsia"/>
        </w:rPr>
        <w:t>推送待确认成交单撤销信息</w:t>
      </w:r>
      <w:bookmarkEnd w:id="950"/>
    </w:p>
    <w:p w:rsidR="004A3CFD" w:rsidRDefault="004A3CFD" w:rsidP="004A3CFD">
      <w:pPr>
        <w:ind w:firstLineChars="0" w:firstLine="0"/>
      </w:pPr>
      <w:r>
        <w:rPr>
          <w:rFonts w:hint="eastAsia"/>
          <w:b/>
        </w:rPr>
        <w:t>功能：</w:t>
      </w:r>
      <w:r>
        <w:rPr>
          <w:rFonts w:hint="eastAsia"/>
          <w:color w:val="000000"/>
        </w:rPr>
        <w:t>向交易双方推送待确认</w:t>
      </w:r>
      <w:r>
        <w:rPr>
          <w:rFonts w:hAnsi="黑体" w:hint="eastAsia"/>
          <w:kern w:val="0"/>
        </w:rPr>
        <w:t>成</w:t>
      </w:r>
      <w:r>
        <w:rPr>
          <w:rFonts w:hint="eastAsia"/>
          <w:color w:val="000000"/>
        </w:rPr>
        <w:t>交单撤销信息</w:t>
      </w:r>
      <w:r>
        <w:rPr>
          <w:rFonts w:hint="eastAsia"/>
        </w:rPr>
        <w:t>。</w:t>
      </w:r>
    </w:p>
    <w:p w:rsidR="004A3CFD" w:rsidRDefault="004A3CFD" w:rsidP="004A3CFD">
      <w:pPr>
        <w:ind w:firstLineChars="0" w:firstLine="0"/>
        <w:rPr>
          <w:rFonts w:ascii="宋体" w:hAnsi="宋体"/>
          <w:color w:val="000000"/>
        </w:rPr>
      </w:pPr>
      <w:r>
        <w:rPr>
          <w:rFonts w:ascii="宋体" w:hAnsi="宋体" w:hint="eastAsia"/>
          <w:color w:val="000000"/>
        </w:rPr>
        <w:t>消息体格式如下：</w:t>
      </w:r>
    </w:p>
    <w:tbl>
      <w:tblPr>
        <w:tblW w:w="75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1366"/>
        <w:gridCol w:w="2018"/>
        <w:gridCol w:w="911"/>
        <w:gridCol w:w="2367"/>
      </w:tblGrid>
      <w:tr w:rsidR="004A3CFD" w:rsidTr="009507C0">
        <w:trPr>
          <w:trHeight w:val="285"/>
        </w:trPr>
        <w:tc>
          <w:tcPr>
            <w:tcW w:w="884" w:type="dxa"/>
            <w:tcBorders>
              <w:top w:val="single" w:sz="4" w:space="0" w:color="auto"/>
              <w:left w:val="single" w:sz="4" w:space="0" w:color="auto"/>
              <w:bottom w:val="single" w:sz="4" w:space="0" w:color="auto"/>
              <w:right w:val="single" w:sz="4" w:space="0" w:color="auto"/>
            </w:tcBorders>
            <w:shd w:val="clear" w:color="000000" w:fill="D9D9D9"/>
            <w:vAlign w:val="center"/>
          </w:tcPr>
          <w:p w:rsidR="004A3CFD" w:rsidRDefault="004A3CFD"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tcPr>
          <w:p w:rsidR="004A3CFD" w:rsidRDefault="004A3CFD"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018" w:type="dxa"/>
            <w:tcBorders>
              <w:top w:val="single" w:sz="4" w:space="0" w:color="auto"/>
              <w:left w:val="single" w:sz="4" w:space="0" w:color="auto"/>
              <w:bottom w:val="single" w:sz="4" w:space="0" w:color="auto"/>
              <w:right w:val="single" w:sz="4" w:space="0" w:color="auto"/>
            </w:tcBorders>
            <w:shd w:val="clear" w:color="000000" w:fill="D9D9D9"/>
            <w:vAlign w:val="center"/>
          </w:tcPr>
          <w:p w:rsidR="004A3CFD" w:rsidRDefault="004A3CFD"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911" w:type="dxa"/>
            <w:tcBorders>
              <w:top w:val="single" w:sz="4" w:space="0" w:color="auto"/>
              <w:left w:val="single" w:sz="4" w:space="0" w:color="auto"/>
              <w:bottom w:val="single" w:sz="4" w:space="0" w:color="auto"/>
              <w:right w:val="single" w:sz="4" w:space="0" w:color="auto"/>
            </w:tcBorders>
            <w:shd w:val="clear" w:color="000000" w:fill="D9D9D9"/>
            <w:vAlign w:val="center"/>
          </w:tcPr>
          <w:p w:rsidR="004A3CFD" w:rsidRDefault="004A3CFD"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tcBorders>
              <w:top w:val="single" w:sz="4" w:space="0" w:color="auto"/>
              <w:left w:val="single" w:sz="4" w:space="0" w:color="auto"/>
              <w:bottom w:val="single" w:sz="4" w:space="0" w:color="auto"/>
              <w:right w:val="single" w:sz="4" w:space="0" w:color="auto"/>
            </w:tcBorders>
            <w:shd w:val="clear" w:color="000000" w:fill="D9D9D9"/>
            <w:vAlign w:val="center"/>
          </w:tcPr>
          <w:p w:rsidR="004A3CFD" w:rsidRDefault="004A3CFD" w:rsidP="009507C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4A3CFD" w:rsidTr="009507C0">
        <w:trPr>
          <w:trHeight w:val="270"/>
        </w:trPr>
        <w:tc>
          <w:tcPr>
            <w:tcW w:w="884"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1366"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traderID</w:t>
            </w:r>
          </w:p>
        </w:tc>
        <w:tc>
          <w:tcPr>
            <w:tcW w:w="2018"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911" w:type="dxa"/>
            <w:vAlign w:val="center"/>
          </w:tcPr>
          <w:p w:rsidR="004A3CFD" w:rsidRDefault="004A3CF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67" w:type="dxa"/>
            <w:vAlign w:val="center"/>
          </w:tcPr>
          <w:p w:rsidR="004A3CFD" w:rsidRDefault="004A3CFD" w:rsidP="009507C0">
            <w:pPr>
              <w:spacing w:line="240" w:lineRule="auto"/>
              <w:ind w:firstLineChars="0" w:firstLine="0"/>
              <w:rPr>
                <w:rFonts w:ascii="宋体" w:hAnsi="宋体"/>
                <w:color w:val="000000"/>
                <w:sz w:val="20"/>
                <w:szCs w:val="20"/>
              </w:rPr>
            </w:pPr>
          </w:p>
        </w:tc>
      </w:tr>
      <w:tr w:rsidR="004A3CFD" w:rsidTr="009507C0">
        <w:trPr>
          <w:trHeight w:val="270"/>
        </w:trPr>
        <w:tc>
          <w:tcPr>
            <w:tcW w:w="884"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1366"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seatID</w:t>
            </w:r>
          </w:p>
        </w:tc>
        <w:tc>
          <w:tcPr>
            <w:tcW w:w="2018"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席位代码</w:t>
            </w:r>
          </w:p>
        </w:tc>
        <w:tc>
          <w:tcPr>
            <w:tcW w:w="911" w:type="dxa"/>
            <w:vAlign w:val="center"/>
          </w:tcPr>
          <w:p w:rsidR="004A3CFD" w:rsidRDefault="004A3CF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67" w:type="dxa"/>
            <w:vAlign w:val="center"/>
          </w:tcPr>
          <w:p w:rsidR="004A3CFD" w:rsidRDefault="004A3CFD" w:rsidP="009507C0">
            <w:pPr>
              <w:spacing w:line="240" w:lineRule="auto"/>
              <w:ind w:firstLineChars="0" w:firstLine="0"/>
              <w:rPr>
                <w:rFonts w:ascii="宋体" w:hAnsi="宋体"/>
                <w:color w:val="000000"/>
                <w:sz w:val="20"/>
                <w:szCs w:val="20"/>
              </w:rPr>
            </w:pPr>
          </w:p>
        </w:tc>
      </w:tr>
      <w:tr w:rsidR="004A3CFD" w:rsidTr="009507C0">
        <w:trPr>
          <w:trHeight w:val="270"/>
        </w:trPr>
        <w:tc>
          <w:tcPr>
            <w:tcW w:w="884"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1366"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matchNo</w:t>
            </w:r>
          </w:p>
        </w:tc>
        <w:tc>
          <w:tcPr>
            <w:tcW w:w="2018"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成交单编号</w:t>
            </w:r>
          </w:p>
        </w:tc>
        <w:tc>
          <w:tcPr>
            <w:tcW w:w="911" w:type="dxa"/>
            <w:vAlign w:val="center"/>
          </w:tcPr>
          <w:p w:rsidR="004A3CFD" w:rsidRDefault="004A3CFD"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367" w:type="dxa"/>
            <w:vAlign w:val="center"/>
          </w:tcPr>
          <w:p w:rsidR="004A3CFD" w:rsidRDefault="004A3CFD" w:rsidP="009507C0">
            <w:pPr>
              <w:spacing w:line="240" w:lineRule="auto"/>
              <w:ind w:firstLineChars="0" w:firstLine="0"/>
              <w:rPr>
                <w:rFonts w:ascii="宋体" w:hAnsi="宋体"/>
                <w:color w:val="000000"/>
                <w:sz w:val="20"/>
                <w:szCs w:val="20"/>
              </w:rPr>
            </w:pPr>
          </w:p>
        </w:tc>
      </w:tr>
      <w:tr w:rsidR="004A3CFD" w:rsidTr="009507C0">
        <w:trPr>
          <w:trHeight w:val="270"/>
        </w:trPr>
        <w:tc>
          <w:tcPr>
            <w:tcW w:w="884" w:type="dxa"/>
            <w:vAlign w:val="center"/>
          </w:tcPr>
          <w:p w:rsidR="004A3CFD" w:rsidRDefault="004A3CFD" w:rsidP="009507C0">
            <w:pPr>
              <w:widowControl/>
              <w:spacing w:line="240" w:lineRule="auto"/>
              <w:ind w:firstLineChars="0" w:firstLine="0"/>
              <w:rPr>
                <w:rFonts w:ascii="宋体" w:hAnsi="宋体"/>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366" w:type="dxa"/>
            <w:vAlign w:val="center"/>
          </w:tcPr>
          <w:p w:rsidR="004A3CFD" w:rsidRDefault="004A3CFD" w:rsidP="009507C0">
            <w:pPr>
              <w:widowControl/>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otc</w:t>
            </w:r>
            <w:r>
              <w:rPr>
                <w:rFonts w:ascii="宋体" w:hAnsi="宋体" w:cs="宋体"/>
                <w:color w:val="000000"/>
                <w:kern w:val="0"/>
                <w:sz w:val="20"/>
                <w:szCs w:val="20"/>
              </w:rPr>
              <w:t>TradeType</w:t>
            </w:r>
          </w:p>
        </w:tc>
        <w:tc>
          <w:tcPr>
            <w:tcW w:w="2018" w:type="dxa"/>
            <w:vAlign w:val="center"/>
          </w:tcPr>
          <w:p w:rsidR="004A3CFD" w:rsidRDefault="004A3CFD" w:rsidP="009507C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询价交易类型</w:t>
            </w:r>
          </w:p>
        </w:tc>
        <w:tc>
          <w:tcPr>
            <w:tcW w:w="911" w:type="dxa"/>
            <w:vAlign w:val="center"/>
          </w:tcPr>
          <w:p w:rsidR="004A3CFD" w:rsidRDefault="004A3CFD" w:rsidP="009507C0">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367" w:type="dxa"/>
            <w:vAlign w:val="center"/>
          </w:tcPr>
          <w:p w:rsidR="004A3CFD" w:rsidRDefault="004A3CFD" w:rsidP="009507C0">
            <w:pPr>
              <w:spacing w:line="240" w:lineRule="auto"/>
              <w:ind w:firstLineChars="0" w:firstLine="0"/>
              <w:rPr>
                <w:rFonts w:ascii="宋体" w:hAnsi="宋体"/>
                <w:color w:val="000000"/>
                <w:sz w:val="20"/>
                <w:szCs w:val="20"/>
              </w:rPr>
            </w:pPr>
          </w:p>
        </w:tc>
      </w:tr>
    </w:tbl>
    <w:p w:rsidR="004A3CFD" w:rsidRDefault="004A3CFD">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951" w:name="_Toc19504"/>
      <w:bookmarkStart w:id="952" w:name="_Toc30734"/>
      <w:bookmarkStart w:id="953" w:name="_Toc437936968"/>
      <w:bookmarkStart w:id="954" w:name="_Toc17222"/>
      <w:bookmarkStart w:id="955" w:name="_Toc493667865"/>
      <w:r w:rsidRPr="009F5A48">
        <w:rPr>
          <w:rFonts w:hint="eastAsia"/>
        </w:rPr>
        <w:t>推送即远掉成交单信息</w:t>
      </w:r>
      <w:bookmarkEnd w:id="951"/>
      <w:bookmarkEnd w:id="952"/>
      <w:bookmarkEnd w:id="953"/>
      <w:bookmarkEnd w:id="954"/>
      <w:bookmarkEnd w:id="955"/>
    </w:p>
    <w:p w:rsidR="00581365" w:rsidRDefault="00706DDF">
      <w:pPr>
        <w:ind w:firstLineChars="0" w:firstLine="0"/>
      </w:pPr>
      <w:r>
        <w:rPr>
          <w:rFonts w:hint="eastAsia"/>
          <w:b/>
        </w:rPr>
        <w:t>功能：</w:t>
      </w:r>
      <w:r>
        <w:rPr>
          <w:rFonts w:ascii="宋体" w:hAnsi="宋体" w:hint="eastAsia"/>
          <w:color w:val="000000"/>
        </w:rPr>
        <w:t>登记确认以后，生成的即远掉成交单通过系统进行推送。</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691"/>
        <w:gridCol w:w="2711"/>
        <w:gridCol w:w="1701"/>
        <w:gridCol w:w="647"/>
        <w:gridCol w:w="2188"/>
      </w:tblGrid>
      <w:tr w:rsidR="00581365">
        <w:trPr>
          <w:trHeight w:val="285"/>
        </w:trPr>
        <w:tc>
          <w:tcPr>
            <w:tcW w:w="724" w:type="dxa"/>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69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71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70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4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18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85"/>
        </w:trPr>
        <w:tc>
          <w:tcPr>
            <w:tcW w:w="724" w:type="dxa"/>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691"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s="宋体"/>
                <w:color w:val="000000"/>
                <w:kern w:val="0"/>
                <w:sz w:val="20"/>
                <w:szCs w:val="20"/>
              </w:rPr>
              <w:t>N62</w:t>
            </w:r>
          </w:p>
        </w:tc>
        <w:tc>
          <w:tcPr>
            <w:tcW w:w="271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otcMatchTicketInfoData</w:t>
            </w:r>
            <w:r>
              <w:rPr>
                <w:rFonts w:ascii="宋体" w:hAnsi="宋体" w:cs="宋体" w:hint="eastAsia"/>
                <w:color w:val="000000"/>
                <w:kern w:val="0"/>
                <w:sz w:val="20"/>
                <w:szCs w:val="20"/>
              </w:rPr>
              <w:t>]</w:t>
            </w:r>
          </w:p>
        </w:tc>
        <w:tc>
          <w:tcPr>
            <w:tcW w:w="1701"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成交单信息数据</w:t>
            </w:r>
          </w:p>
        </w:tc>
        <w:tc>
          <w:tcPr>
            <w:tcW w:w="647"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M</w:t>
            </w:r>
          </w:p>
        </w:tc>
        <w:tc>
          <w:tcPr>
            <w:tcW w:w="2188"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trPr>
        <w:tc>
          <w:tcPr>
            <w:tcW w:w="724" w:type="dxa"/>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1" w:type="dxa"/>
            <w:vAlign w:val="center"/>
          </w:tcPr>
          <w:p w:rsidR="00581365" w:rsidRDefault="00581365">
            <w:pPr>
              <w:spacing w:line="240" w:lineRule="auto"/>
              <w:ind w:firstLineChars="0" w:firstLine="0"/>
              <w:rPr>
                <w:rFonts w:ascii="宋体" w:hAnsi="宋体"/>
                <w:color w:val="000000"/>
                <w:sz w:val="20"/>
                <w:szCs w:val="20"/>
              </w:rPr>
            </w:pPr>
          </w:p>
        </w:tc>
        <w:tc>
          <w:tcPr>
            <w:tcW w:w="271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成交单信息</w:t>
            </w:r>
          </w:p>
        </w:tc>
        <w:tc>
          <w:tcPr>
            <w:tcW w:w="64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8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消息体同</w:t>
            </w:r>
            <w:r w:rsidR="000F127A">
              <w:rPr>
                <w:rFonts w:ascii="宋体" w:hAnsi="宋体"/>
                <w:color w:val="000000"/>
                <w:sz w:val="20"/>
                <w:szCs w:val="20"/>
              </w:rPr>
              <w:fldChar w:fldCharType="begin"/>
            </w:r>
            <w:r>
              <w:rPr>
                <w:rFonts w:ascii="宋体" w:hAnsi="宋体" w:hint="eastAsia"/>
                <w:color w:val="000000"/>
                <w:sz w:val="20"/>
                <w:szCs w:val="20"/>
              </w:rPr>
              <w:instrText>REF _Ref435451338 \r \h</w:instrText>
            </w:r>
            <w:r w:rsidR="000F127A">
              <w:rPr>
                <w:rFonts w:ascii="宋体" w:hAnsi="宋体"/>
                <w:color w:val="000000"/>
                <w:sz w:val="20"/>
                <w:szCs w:val="20"/>
              </w:rPr>
            </w:r>
            <w:r w:rsidR="000F127A">
              <w:rPr>
                <w:rFonts w:ascii="宋体" w:hAnsi="宋体"/>
                <w:color w:val="000000"/>
                <w:sz w:val="20"/>
                <w:szCs w:val="20"/>
              </w:rPr>
              <w:fldChar w:fldCharType="separate"/>
            </w:r>
            <w:r>
              <w:rPr>
                <w:rFonts w:ascii="宋体" w:hAnsi="宋体"/>
                <w:color w:val="000000"/>
                <w:sz w:val="20"/>
                <w:szCs w:val="20"/>
              </w:rPr>
              <w:t>6.4.5.5</w:t>
            </w:r>
            <w:r w:rsidR="000F127A">
              <w:rPr>
                <w:rFonts w:ascii="宋体" w:hAnsi="宋体"/>
                <w:color w:val="000000"/>
                <w:sz w:val="20"/>
                <w:szCs w:val="20"/>
              </w:rPr>
              <w:fldChar w:fldCharType="end"/>
            </w:r>
            <w:r>
              <w:rPr>
                <w:rFonts w:ascii="宋体" w:hAnsi="宋体" w:hint="eastAsia"/>
                <w:color w:val="000000"/>
                <w:sz w:val="20"/>
                <w:szCs w:val="20"/>
              </w:rPr>
              <w:t>中</w:t>
            </w:r>
            <w:r>
              <w:rPr>
                <w:rFonts w:ascii="宋体" w:hAnsi="宋体" w:cs="宋体"/>
                <w:color w:val="000000"/>
                <w:kern w:val="0"/>
                <w:sz w:val="20"/>
                <w:szCs w:val="20"/>
              </w:rPr>
              <w:t>{otcMatchTicketInfo}</w:t>
            </w:r>
            <w:r>
              <w:rPr>
                <w:rFonts w:ascii="宋体" w:hAnsi="宋体" w:hint="eastAsia"/>
                <w:color w:val="000000"/>
                <w:sz w:val="20"/>
                <w:szCs w:val="20"/>
              </w:rPr>
              <w:t>的应答</w:t>
            </w:r>
          </w:p>
        </w:tc>
      </w:tr>
    </w:tbl>
    <w:p w:rsidR="00581365" w:rsidRDefault="00581365">
      <w:pPr>
        <w:ind w:firstLine="480"/>
      </w:pPr>
      <w:bookmarkStart w:id="956" w:name="_Toc433814229"/>
    </w:p>
    <w:p w:rsidR="00581365" w:rsidRPr="009F5A48" w:rsidRDefault="00706DDF" w:rsidP="009F5A48">
      <w:pPr>
        <w:pStyle w:val="3"/>
        <w:numPr>
          <w:ilvl w:val="2"/>
          <w:numId w:val="1"/>
        </w:numPr>
        <w:ind w:left="980" w:hangingChars="305" w:hanging="980"/>
      </w:pPr>
      <w:bookmarkStart w:id="957" w:name="_Toc7633"/>
      <w:bookmarkStart w:id="958" w:name="_Toc17268"/>
      <w:bookmarkStart w:id="959" w:name="_Toc17436"/>
      <w:bookmarkStart w:id="960" w:name="_Toc437936969"/>
      <w:bookmarkStart w:id="961" w:name="_Toc493667866"/>
      <w:r w:rsidRPr="009F5A48">
        <w:rPr>
          <w:rFonts w:hint="eastAsia"/>
        </w:rPr>
        <w:lastRenderedPageBreak/>
        <w:t>推送拆借成交单信息</w:t>
      </w:r>
      <w:bookmarkEnd w:id="957"/>
      <w:bookmarkEnd w:id="958"/>
      <w:bookmarkEnd w:id="959"/>
      <w:bookmarkEnd w:id="960"/>
      <w:bookmarkEnd w:id="961"/>
    </w:p>
    <w:p w:rsidR="00581365" w:rsidRDefault="00706DDF">
      <w:pPr>
        <w:ind w:firstLineChars="0" w:firstLine="0"/>
      </w:pPr>
      <w:r>
        <w:rPr>
          <w:rFonts w:hint="eastAsia"/>
          <w:b/>
        </w:rPr>
        <w:t>功能：</w:t>
      </w:r>
      <w:r>
        <w:rPr>
          <w:rFonts w:ascii="宋体" w:hAnsi="宋体" w:hint="eastAsia"/>
          <w:color w:val="000000"/>
        </w:rPr>
        <w:t>登记确认以后，生成的拆借成交单通过系统进行推送。</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3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884"/>
        <w:gridCol w:w="1810"/>
        <w:gridCol w:w="1602"/>
        <w:gridCol w:w="883"/>
        <w:gridCol w:w="2367"/>
      </w:tblGrid>
      <w:tr w:rsidR="00581365">
        <w:trPr>
          <w:trHeight w:val="285"/>
        </w:trPr>
        <w:tc>
          <w:tcPr>
            <w:tcW w:w="884" w:type="dxa"/>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88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1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85"/>
        </w:trPr>
        <w:tc>
          <w:tcPr>
            <w:tcW w:w="884" w:type="dxa"/>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884"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s="宋体"/>
                <w:color w:val="000000"/>
                <w:kern w:val="0"/>
                <w:sz w:val="20"/>
                <w:szCs w:val="20"/>
              </w:rPr>
              <w:t>N62</w:t>
            </w: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otcMatchTicketInfoData</w:t>
            </w:r>
            <w:r>
              <w:rPr>
                <w:rFonts w:ascii="宋体" w:hAnsi="宋体" w:cs="宋体" w:hint="eastAsia"/>
                <w:color w:val="000000"/>
                <w:kern w:val="0"/>
                <w:sz w:val="20"/>
                <w:szCs w:val="20"/>
              </w:rPr>
              <w:t>]</w:t>
            </w:r>
          </w:p>
        </w:tc>
        <w:tc>
          <w:tcPr>
            <w:tcW w:w="1602"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成交单信息数据</w:t>
            </w:r>
          </w:p>
        </w:tc>
        <w:tc>
          <w:tcPr>
            <w:tcW w:w="883"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trPr>
        <w:tc>
          <w:tcPr>
            <w:tcW w:w="884" w:type="dxa"/>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84" w:type="dxa"/>
            <w:vAlign w:val="center"/>
          </w:tcPr>
          <w:p w:rsidR="00581365" w:rsidRDefault="00581365">
            <w:pPr>
              <w:spacing w:line="240" w:lineRule="auto"/>
              <w:ind w:firstLineChars="0" w:firstLine="0"/>
              <w:rPr>
                <w:rFonts w:ascii="宋体" w:hAnsi="宋体"/>
                <w:color w:val="000000"/>
                <w:sz w:val="20"/>
                <w:szCs w:val="20"/>
              </w:rPr>
            </w:pP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成交单信息</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消息体同</w:t>
            </w:r>
            <w:r w:rsidR="000F127A">
              <w:rPr>
                <w:rFonts w:ascii="宋体" w:hAnsi="宋体"/>
                <w:color w:val="000000"/>
                <w:sz w:val="20"/>
                <w:szCs w:val="20"/>
              </w:rPr>
              <w:fldChar w:fldCharType="begin"/>
            </w:r>
            <w:r>
              <w:rPr>
                <w:rFonts w:ascii="宋体" w:hAnsi="宋体" w:hint="eastAsia"/>
                <w:color w:val="000000"/>
                <w:sz w:val="20"/>
                <w:szCs w:val="20"/>
              </w:rPr>
              <w:instrText>REF _Ref435451357 \r \h</w:instrText>
            </w:r>
            <w:r w:rsidR="000F127A">
              <w:rPr>
                <w:rFonts w:ascii="宋体" w:hAnsi="宋体"/>
                <w:color w:val="000000"/>
                <w:sz w:val="20"/>
                <w:szCs w:val="20"/>
              </w:rPr>
            </w:r>
            <w:r w:rsidR="000F127A">
              <w:rPr>
                <w:rFonts w:ascii="宋体" w:hAnsi="宋体"/>
                <w:color w:val="000000"/>
                <w:sz w:val="20"/>
                <w:szCs w:val="20"/>
              </w:rPr>
              <w:fldChar w:fldCharType="separate"/>
            </w:r>
            <w:r>
              <w:rPr>
                <w:rFonts w:ascii="宋体" w:hAnsi="宋体"/>
                <w:color w:val="000000"/>
                <w:sz w:val="20"/>
                <w:szCs w:val="20"/>
              </w:rPr>
              <w:t>6.4.5.6</w:t>
            </w:r>
            <w:r w:rsidR="000F127A">
              <w:rPr>
                <w:rFonts w:ascii="宋体" w:hAnsi="宋体"/>
                <w:color w:val="000000"/>
                <w:sz w:val="20"/>
                <w:szCs w:val="20"/>
              </w:rPr>
              <w:fldChar w:fldCharType="end"/>
            </w:r>
            <w:r>
              <w:rPr>
                <w:rFonts w:ascii="宋体" w:hAnsi="宋体" w:hint="eastAsia"/>
                <w:color w:val="000000"/>
                <w:sz w:val="20"/>
                <w:szCs w:val="20"/>
              </w:rPr>
              <w:t>中</w:t>
            </w:r>
            <w:r>
              <w:rPr>
                <w:rFonts w:ascii="宋体" w:hAnsi="宋体" w:cs="宋体"/>
                <w:color w:val="000000"/>
                <w:kern w:val="0"/>
                <w:sz w:val="20"/>
                <w:szCs w:val="20"/>
              </w:rPr>
              <w:t>{otcMatchTicketInfo}</w:t>
            </w:r>
            <w:r>
              <w:rPr>
                <w:rFonts w:ascii="宋体" w:hAnsi="宋体" w:hint="eastAsia"/>
                <w:color w:val="000000"/>
                <w:sz w:val="20"/>
                <w:szCs w:val="20"/>
              </w:rPr>
              <w:t>的应答</w:t>
            </w:r>
          </w:p>
        </w:tc>
      </w:tr>
    </w:tbl>
    <w:p w:rsidR="00581365" w:rsidRPr="009F5A48" w:rsidRDefault="00706DDF" w:rsidP="009F5A48">
      <w:pPr>
        <w:pStyle w:val="3"/>
        <w:numPr>
          <w:ilvl w:val="2"/>
          <w:numId w:val="1"/>
        </w:numPr>
        <w:ind w:left="980" w:hangingChars="305" w:hanging="980"/>
      </w:pPr>
      <w:bookmarkStart w:id="962" w:name="_Toc21237"/>
      <w:bookmarkStart w:id="963" w:name="_Toc437936970"/>
      <w:bookmarkStart w:id="964" w:name="_Toc8084"/>
      <w:bookmarkStart w:id="965" w:name="_Toc19382"/>
      <w:bookmarkStart w:id="966" w:name="_Toc493667867"/>
      <w:r w:rsidRPr="009F5A48">
        <w:rPr>
          <w:rFonts w:hint="eastAsia"/>
        </w:rPr>
        <w:t>推送期权成交单信息</w:t>
      </w:r>
      <w:bookmarkEnd w:id="962"/>
      <w:bookmarkEnd w:id="963"/>
      <w:bookmarkEnd w:id="964"/>
      <w:bookmarkEnd w:id="965"/>
      <w:bookmarkEnd w:id="966"/>
    </w:p>
    <w:p w:rsidR="00581365" w:rsidRDefault="00706DDF">
      <w:pPr>
        <w:ind w:firstLineChars="0" w:firstLine="0"/>
      </w:pPr>
      <w:r>
        <w:rPr>
          <w:rFonts w:hint="eastAsia"/>
          <w:b/>
        </w:rPr>
        <w:t>功能：</w:t>
      </w:r>
      <w:r>
        <w:rPr>
          <w:rFonts w:ascii="宋体" w:hAnsi="宋体" w:hint="eastAsia"/>
          <w:color w:val="000000"/>
        </w:rPr>
        <w:t>登记确认以后，生成的期权成交单通过系统进行推送。</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3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884"/>
        <w:gridCol w:w="1810"/>
        <w:gridCol w:w="1602"/>
        <w:gridCol w:w="883"/>
        <w:gridCol w:w="2367"/>
      </w:tblGrid>
      <w:tr w:rsidR="00581365">
        <w:trPr>
          <w:trHeight w:val="285"/>
        </w:trPr>
        <w:tc>
          <w:tcPr>
            <w:tcW w:w="884" w:type="dxa"/>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88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1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8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36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85"/>
        </w:trPr>
        <w:tc>
          <w:tcPr>
            <w:tcW w:w="884" w:type="dxa"/>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w:t>
            </w:r>
          </w:p>
        </w:tc>
        <w:tc>
          <w:tcPr>
            <w:tcW w:w="884"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s="宋体"/>
                <w:color w:val="000000"/>
                <w:kern w:val="0"/>
                <w:sz w:val="20"/>
                <w:szCs w:val="20"/>
              </w:rPr>
              <w:t>N62</w:t>
            </w: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w:t>
            </w:r>
            <w:r>
              <w:rPr>
                <w:rFonts w:ascii="宋体" w:hAnsi="宋体" w:cs="宋体"/>
                <w:color w:val="000000"/>
                <w:kern w:val="0"/>
                <w:sz w:val="20"/>
                <w:szCs w:val="20"/>
              </w:rPr>
              <w:t>otcMatchTicketInfoData</w:t>
            </w:r>
            <w:r>
              <w:rPr>
                <w:rFonts w:ascii="宋体" w:hAnsi="宋体" w:cs="宋体" w:hint="eastAsia"/>
                <w:color w:val="000000"/>
                <w:kern w:val="0"/>
                <w:sz w:val="20"/>
                <w:szCs w:val="20"/>
              </w:rPr>
              <w:t>]</w:t>
            </w:r>
          </w:p>
        </w:tc>
        <w:tc>
          <w:tcPr>
            <w:tcW w:w="1602"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hint="eastAsia"/>
                <w:bCs/>
                <w:color w:val="000000"/>
                <w:sz w:val="20"/>
                <w:szCs w:val="20"/>
              </w:rPr>
              <w:t>成交单信息数据</w:t>
            </w:r>
          </w:p>
        </w:tc>
        <w:tc>
          <w:tcPr>
            <w:tcW w:w="883"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M</w:t>
            </w:r>
          </w:p>
        </w:tc>
        <w:tc>
          <w:tcPr>
            <w:tcW w:w="2367"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trPr>
        <w:tc>
          <w:tcPr>
            <w:tcW w:w="884" w:type="dxa"/>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84" w:type="dxa"/>
            <w:vAlign w:val="center"/>
          </w:tcPr>
          <w:p w:rsidR="00581365" w:rsidRDefault="00581365">
            <w:pPr>
              <w:spacing w:line="240" w:lineRule="auto"/>
              <w:ind w:firstLineChars="0" w:firstLine="0"/>
              <w:rPr>
                <w:rFonts w:ascii="宋体" w:hAnsi="宋体"/>
                <w:color w:val="000000"/>
                <w:sz w:val="20"/>
                <w:szCs w:val="20"/>
              </w:rPr>
            </w:pPr>
          </w:p>
        </w:tc>
        <w:tc>
          <w:tcPr>
            <w:tcW w:w="18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p>
        </w:tc>
        <w:tc>
          <w:tcPr>
            <w:tcW w:w="160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成交单信息</w:t>
            </w:r>
          </w:p>
        </w:tc>
        <w:tc>
          <w:tcPr>
            <w:tcW w:w="8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6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消息体同</w:t>
            </w:r>
            <w:r w:rsidR="000F127A">
              <w:rPr>
                <w:rFonts w:ascii="宋体" w:hAnsi="宋体"/>
                <w:color w:val="000000"/>
                <w:sz w:val="20"/>
                <w:szCs w:val="20"/>
              </w:rPr>
              <w:fldChar w:fldCharType="begin"/>
            </w:r>
            <w:r>
              <w:rPr>
                <w:rFonts w:ascii="宋体" w:hAnsi="宋体" w:hint="eastAsia"/>
                <w:color w:val="000000"/>
                <w:sz w:val="20"/>
                <w:szCs w:val="20"/>
              </w:rPr>
              <w:instrText>REF _Ref435451371 \r \h</w:instrText>
            </w:r>
            <w:r w:rsidR="000F127A">
              <w:rPr>
                <w:rFonts w:ascii="宋体" w:hAnsi="宋体"/>
                <w:color w:val="000000"/>
                <w:sz w:val="20"/>
                <w:szCs w:val="20"/>
              </w:rPr>
            </w:r>
            <w:r w:rsidR="000F127A">
              <w:rPr>
                <w:rFonts w:ascii="宋体" w:hAnsi="宋体"/>
                <w:color w:val="000000"/>
                <w:sz w:val="20"/>
                <w:szCs w:val="20"/>
              </w:rPr>
              <w:fldChar w:fldCharType="separate"/>
            </w:r>
            <w:r>
              <w:rPr>
                <w:rFonts w:ascii="宋体" w:hAnsi="宋体"/>
                <w:color w:val="000000"/>
                <w:sz w:val="20"/>
                <w:szCs w:val="20"/>
              </w:rPr>
              <w:t>6.4.5.7</w:t>
            </w:r>
            <w:r w:rsidR="000F127A">
              <w:rPr>
                <w:rFonts w:ascii="宋体" w:hAnsi="宋体"/>
                <w:color w:val="000000"/>
                <w:sz w:val="20"/>
                <w:szCs w:val="20"/>
              </w:rPr>
              <w:fldChar w:fldCharType="end"/>
            </w:r>
            <w:r>
              <w:rPr>
                <w:rFonts w:ascii="宋体" w:hAnsi="宋体" w:hint="eastAsia"/>
                <w:color w:val="000000"/>
                <w:sz w:val="20"/>
                <w:szCs w:val="20"/>
              </w:rPr>
              <w:t>中</w:t>
            </w:r>
            <w:r>
              <w:rPr>
                <w:rFonts w:ascii="宋体" w:hAnsi="宋体" w:cs="宋体"/>
                <w:color w:val="000000"/>
                <w:kern w:val="0"/>
                <w:sz w:val="20"/>
                <w:szCs w:val="20"/>
              </w:rPr>
              <w:t>{otcMatchTicketInfo}</w:t>
            </w:r>
            <w:r>
              <w:rPr>
                <w:rFonts w:ascii="宋体" w:hAnsi="宋体" w:hint="eastAsia"/>
                <w:color w:val="000000"/>
                <w:sz w:val="20"/>
                <w:szCs w:val="20"/>
              </w:rPr>
              <w:t>的应答</w:t>
            </w:r>
          </w:p>
        </w:tc>
      </w:tr>
    </w:tbl>
    <w:p w:rsidR="00581365" w:rsidRDefault="00581365">
      <w:pPr>
        <w:ind w:firstLineChars="0" w:firstLine="0"/>
      </w:pPr>
    </w:p>
    <w:p w:rsidR="00581365" w:rsidRDefault="00706DDF" w:rsidP="00BD4657">
      <w:pPr>
        <w:pStyle w:val="2"/>
        <w:numPr>
          <w:ilvl w:val="1"/>
          <w:numId w:val="1"/>
        </w:numPr>
        <w:ind w:left="993" w:hangingChars="309" w:hanging="993"/>
        <w:rPr>
          <w:rFonts w:ascii="宋体" w:hAnsi="宋体"/>
          <w:color w:val="000000"/>
        </w:rPr>
      </w:pPr>
      <w:bookmarkStart w:id="967" w:name="_Toc13702"/>
      <w:bookmarkStart w:id="968" w:name="_Toc876"/>
      <w:bookmarkStart w:id="969" w:name="_Toc437936971"/>
      <w:bookmarkStart w:id="970" w:name="_Toc19872"/>
      <w:bookmarkStart w:id="971" w:name="_Toc493667868"/>
      <w:r>
        <w:rPr>
          <w:rFonts w:ascii="宋体" w:hAnsi="宋体" w:hint="eastAsia"/>
          <w:color w:val="000000"/>
        </w:rPr>
        <w:t>询价即远掉存续期管理消息</w:t>
      </w:r>
      <w:bookmarkEnd w:id="956"/>
      <w:bookmarkEnd w:id="967"/>
      <w:bookmarkEnd w:id="968"/>
      <w:bookmarkEnd w:id="969"/>
      <w:bookmarkEnd w:id="970"/>
      <w:bookmarkEnd w:id="971"/>
    </w:p>
    <w:p w:rsidR="00581365" w:rsidRPr="009F5A48" w:rsidRDefault="00706DDF" w:rsidP="009F5A48">
      <w:pPr>
        <w:pStyle w:val="3"/>
        <w:numPr>
          <w:ilvl w:val="2"/>
          <w:numId w:val="1"/>
        </w:numPr>
        <w:ind w:left="980" w:hangingChars="305" w:hanging="980"/>
      </w:pPr>
      <w:bookmarkStart w:id="972" w:name="_Toc22891"/>
      <w:bookmarkStart w:id="973" w:name="_Toc436668891"/>
      <w:bookmarkStart w:id="974" w:name="_Toc5551"/>
      <w:bookmarkStart w:id="975" w:name="_Toc493667869"/>
      <w:r w:rsidRPr="009F5A48">
        <w:rPr>
          <w:rFonts w:hint="eastAsia"/>
        </w:rPr>
        <w:t>推送即远掉交易再次清算成功信息</w:t>
      </w:r>
      <w:bookmarkEnd w:id="972"/>
      <w:bookmarkEnd w:id="973"/>
      <w:bookmarkEnd w:id="974"/>
      <w:bookmarkEnd w:id="975"/>
    </w:p>
    <w:p w:rsidR="00581365" w:rsidRDefault="00706DDF">
      <w:pPr>
        <w:ind w:firstLine="482"/>
      </w:pPr>
      <w:r>
        <w:rPr>
          <w:rFonts w:hint="eastAsia"/>
          <w:b/>
        </w:rPr>
        <w:t>功能：</w:t>
      </w:r>
      <w:r>
        <w:rPr>
          <w:rFonts w:ascii="宋体" w:hAnsi="宋体" w:hint="eastAsia"/>
          <w:color w:val="000000"/>
        </w:rPr>
        <w:t>向</w:t>
      </w:r>
      <w:r>
        <w:rPr>
          <w:rFonts w:ascii="宋体" w:hAnsi="宋体" w:hint="eastAsia"/>
        </w:rPr>
        <w:t>对应席位推送即远掉交易再次清算成功消息</w:t>
      </w:r>
      <w:r>
        <w:rPr>
          <w:rFonts w:hint="eastAsia"/>
        </w:rPr>
        <w:t>。</w:t>
      </w:r>
    </w:p>
    <w:p w:rsidR="00581365" w:rsidRDefault="00706DDF">
      <w:pPr>
        <w:ind w:firstLine="480"/>
        <w:rPr>
          <w:rFonts w:ascii="宋体" w:hAnsi="宋体"/>
          <w:color w:val="000000"/>
        </w:rPr>
      </w:pPr>
      <w:r>
        <w:rPr>
          <w:rFonts w:ascii="宋体" w:hAnsi="宋体" w:hint="eastAsia"/>
          <w:color w:val="000000"/>
        </w:rPr>
        <w:t>消息体格式如下：</w:t>
      </w: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6"/>
        <w:gridCol w:w="2410"/>
        <w:gridCol w:w="2446"/>
        <w:gridCol w:w="709"/>
        <w:gridCol w:w="2089"/>
      </w:tblGrid>
      <w:tr w:rsidR="00581365">
        <w:trPr>
          <w:trHeight w:val="285"/>
        </w:trPr>
        <w:tc>
          <w:tcPr>
            <w:tcW w:w="86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2410"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244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2089"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86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2410"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709"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2089"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N</w:t>
            </w:r>
            <w:r>
              <w:rPr>
                <w:rFonts w:asciiTheme="minorEastAsia" w:eastAsiaTheme="minorEastAsia" w:hAnsiTheme="minorEastAsia" w:hint="eastAsia"/>
                <w:color w:val="000000"/>
                <w:sz w:val="20"/>
                <w:szCs w:val="20"/>
              </w:rPr>
              <w:t>32</w:t>
            </w:r>
          </w:p>
        </w:tc>
        <w:tc>
          <w:tcPr>
            <w:tcW w:w="2410"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otcMatchTicketState</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成交单状态</w:t>
            </w:r>
          </w:p>
        </w:tc>
        <w:tc>
          <w:tcPr>
            <w:tcW w:w="709"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2089"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Chars="0" w:firstLine="0"/>
      </w:pPr>
    </w:p>
    <w:p w:rsidR="00581365" w:rsidRPr="009F5A48" w:rsidRDefault="00706DDF" w:rsidP="009F5A48">
      <w:pPr>
        <w:pStyle w:val="3"/>
        <w:numPr>
          <w:ilvl w:val="2"/>
          <w:numId w:val="1"/>
        </w:numPr>
        <w:ind w:left="980" w:hangingChars="305" w:hanging="980"/>
      </w:pPr>
      <w:bookmarkStart w:id="976" w:name="_Toc437936973"/>
      <w:bookmarkStart w:id="977" w:name="_Toc28967"/>
      <w:bookmarkStart w:id="978" w:name="_Toc14717"/>
      <w:bookmarkStart w:id="979" w:name="_Toc31914"/>
      <w:bookmarkStart w:id="980" w:name="_Toc493667870"/>
      <w:bookmarkStart w:id="981" w:name="_Toc433814230"/>
      <w:r w:rsidRPr="009F5A48">
        <w:rPr>
          <w:rFonts w:hint="eastAsia"/>
        </w:rPr>
        <w:lastRenderedPageBreak/>
        <w:t>询价即远掉交易撤销请求和响应</w:t>
      </w:r>
      <w:bookmarkEnd w:id="976"/>
      <w:bookmarkEnd w:id="977"/>
      <w:bookmarkEnd w:id="978"/>
      <w:bookmarkEnd w:id="979"/>
      <w:bookmarkEnd w:id="980"/>
    </w:p>
    <w:p w:rsidR="00581365" w:rsidRDefault="00706DDF">
      <w:pPr>
        <w:ind w:firstLineChars="0" w:firstLine="0"/>
      </w:pPr>
      <w:r>
        <w:rPr>
          <w:rFonts w:hint="eastAsia"/>
          <w:b/>
        </w:rPr>
        <w:t>功能：</w:t>
      </w:r>
      <w:r>
        <w:rPr>
          <w:rFonts w:ascii="宋体" w:hAnsi="宋体" w:hint="eastAsia"/>
          <w:color w:val="000000"/>
        </w:rPr>
        <w:t>询价即远掉交易撤销指令用于主动</w:t>
      </w:r>
      <w:r>
        <w:rPr>
          <w:rFonts w:hint="eastAsia"/>
          <w:color w:val="000000"/>
        </w:rPr>
        <w:t>发起客户撤销确认请求</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4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808"/>
        <w:gridCol w:w="1973"/>
        <w:gridCol w:w="864"/>
        <w:gridCol w:w="864"/>
        <w:gridCol w:w="2056"/>
      </w:tblGrid>
      <w:tr w:rsidR="00581365">
        <w:trPr>
          <w:trHeight w:val="285"/>
          <w:tblHeader/>
        </w:trPr>
        <w:tc>
          <w:tcPr>
            <w:tcW w:w="86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0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97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6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6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05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B361A">
        <w:trPr>
          <w:trHeight w:val="270"/>
        </w:trPr>
        <w:tc>
          <w:tcPr>
            <w:tcW w:w="864"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08"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973"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64" w:type="dxa"/>
            <w:vAlign w:val="center"/>
          </w:tcPr>
          <w:p w:rsidR="003B361A" w:rsidRDefault="003B361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64" w:type="dxa"/>
            <w:vAlign w:val="center"/>
          </w:tcPr>
          <w:p w:rsidR="003B361A" w:rsidRDefault="003B361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56" w:type="dxa"/>
            <w:vAlign w:val="center"/>
          </w:tcPr>
          <w:p w:rsidR="003B361A" w:rsidRDefault="003B361A">
            <w:pPr>
              <w:spacing w:line="240" w:lineRule="auto"/>
              <w:ind w:firstLineChars="0" w:firstLine="0"/>
              <w:rPr>
                <w:rFonts w:ascii="宋体" w:hAnsi="宋体"/>
                <w:color w:val="000000"/>
                <w:sz w:val="20"/>
                <w:szCs w:val="20"/>
              </w:rPr>
            </w:pPr>
          </w:p>
        </w:tc>
      </w:tr>
      <w:tr w:rsidR="003B361A">
        <w:trPr>
          <w:trHeight w:val="270"/>
        </w:trPr>
        <w:tc>
          <w:tcPr>
            <w:tcW w:w="864"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08"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973" w:type="dxa"/>
            <w:vAlign w:val="center"/>
          </w:tcPr>
          <w:p w:rsidR="003B361A" w:rsidRDefault="003B361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64" w:type="dxa"/>
            <w:vAlign w:val="center"/>
          </w:tcPr>
          <w:p w:rsidR="003B361A" w:rsidRDefault="003B361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64" w:type="dxa"/>
            <w:vAlign w:val="center"/>
          </w:tcPr>
          <w:p w:rsidR="003B361A" w:rsidRDefault="003B361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56" w:type="dxa"/>
            <w:vAlign w:val="center"/>
          </w:tcPr>
          <w:p w:rsidR="003B361A" w:rsidRDefault="003B361A">
            <w:pPr>
              <w:spacing w:line="240" w:lineRule="auto"/>
              <w:ind w:firstLineChars="0" w:firstLine="0"/>
              <w:rPr>
                <w:rFonts w:ascii="宋体" w:hAnsi="宋体"/>
                <w:color w:val="000000"/>
                <w:sz w:val="20"/>
                <w:szCs w:val="20"/>
              </w:rPr>
            </w:pPr>
          </w:p>
        </w:tc>
      </w:tr>
      <w:tr w:rsidR="00581365">
        <w:trPr>
          <w:trHeight w:val="270"/>
        </w:trPr>
        <w:tc>
          <w:tcPr>
            <w:tcW w:w="864"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1808"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clientID</w:t>
            </w:r>
          </w:p>
        </w:tc>
        <w:tc>
          <w:tcPr>
            <w:tcW w:w="197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864"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864" w:type="dxa"/>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056"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97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56"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97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申请撤销</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56"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97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56"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97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6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56"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86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bookmarkStart w:id="982" w:name="_Toc12134"/>
            <w:bookmarkStart w:id="983" w:name="_Toc6235"/>
            <w:bookmarkStart w:id="984" w:name="_Toc14786"/>
            <w:bookmarkStart w:id="985" w:name="_Toc437936974"/>
            <w:r w:rsidRPr="0065483A">
              <w:rPr>
                <w:rFonts w:ascii="宋体" w:hAnsi="宋体" w:hint="eastAsia"/>
                <w:color w:val="000000"/>
                <w:sz w:val="20"/>
                <w:szCs w:val="20"/>
              </w:rPr>
              <w:t>N86</w:t>
            </w:r>
          </w:p>
        </w:tc>
        <w:tc>
          <w:tcPr>
            <w:tcW w:w="180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973"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6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6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05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Pr="009F5A48" w:rsidRDefault="00706DDF" w:rsidP="009F5A48">
      <w:pPr>
        <w:pStyle w:val="3"/>
        <w:numPr>
          <w:ilvl w:val="2"/>
          <w:numId w:val="1"/>
        </w:numPr>
        <w:ind w:left="980" w:hangingChars="305" w:hanging="980"/>
      </w:pPr>
      <w:bookmarkStart w:id="986" w:name="_Toc493667871"/>
      <w:r w:rsidRPr="009F5A48">
        <w:rPr>
          <w:rFonts w:hint="eastAsia"/>
        </w:rPr>
        <w:t>推送询价即远掉交易撤销成功信息</w:t>
      </w:r>
      <w:bookmarkEnd w:id="982"/>
      <w:bookmarkEnd w:id="983"/>
      <w:bookmarkEnd w:id="984"/>
      <w:bookmarkEnd w:id="985"/>
      <w:bookmarkEnd w:id="986"/>
    </w:p>
    <w:p w:rsidR="00581365" w:rsidRDefault="00706DDF">
      <w:pPr>
        <w:ind w:firstLineChars="0" w:firstLine="0"/>
      </w:pPr>
      <w:r>
        <w:rPr>
          <w:rFonts w:hint="eastAsia"/>
          <w:b/>
        </w:rPr>
        <w:t>功能：</w:t>
      </w:r>
      <w:r>
        <w:rPr>
          <w:rFonts w:ascii="宋体" w:hAnsi="宋体" w:hint="eastAsia"/>
          <w:color w:val="000000"/>
        </w:rPr>
        <w:t>向黄马甲和交易双方推送</w:t>
      </w:r>
      <w:r>
        <w:rPr>
          <w:rFonts w:ascii="宋体" w:hAnsi="宋体" w:hint="eastAsia"/>
        </w:rPr>
        <w:t>同席位的即远掉成交交易撤销成功消息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808"/>
        <w:gridCol w:w="2446"/>
        <w:gridCol w:w="1134"/>
        <w:gridCol w:w="2127"/>
      </w:tblGrid>
      <w:tr w:rsidR="00581365">
        <w:trPr>
          <w:trHeight w:val="285"/>
          <w:tblHeader/>
        </w:trPr>
        <w:tc>
          <w:tcPr>
            <w:tcW w:w="86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0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44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113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212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864"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O60</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244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113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27"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64"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N</w:t>
            </w:r>
            <w:r>
              <w:rPr>
                <w:rFonts w:ascii="宋体" w:hAnsi="宋体" w:cs="宋体" w:hint="eastAsia"/>
                <w:color w:val="000000"/>
                <w:kern w:val="0"/>
                <w:sz w:val="20"/>
                <w:szCs w:val="20"/>
              </w:rPr>
              <w:t>32</w:t>
            </w:r>
          </w:p>
        </w:tc>
        <w:tc>
          <w:tcPr>
            <w:tcW w:w="1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otcMatchTicketState</w:t>
            </w:r>
          </w:p>
        </w:tc>
        <w:tc>
          <w:tcPr>
            <w:tcW w:w="244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成交单状态</w:t>
            </w:r>
          </w:p>
        </w:tc>
        <w:tc>
          <w:tcPr>
            <w:tcW w:w="113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27"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987" w:name="_Toc31021"/>
      <w:bookmarkStart w:id="988" w:name="_Toc436668897"/>
      <w:bookmarkStart w:id="989" w:name="_Toc19023"/>
      <w:bookmarkStart w:id="990" w:name="_Toc493667872"/>
      <w:r w:rsidRPr="009F5A48">
        <w:rPr>
          <w:rFonts w:hint="eastAsia"/>
        </w:rPr>
        <w:t>推送即远掉交易日期修改信息</w:t>
      </w:r>
      <w:bookmarkEnd w:id="987"/>
      <w:bookmarkEnd w:id="988"/>
      <w:bookmarkEnd w:id="989"/>
      <w:bookmarkEnd w:id="990"/>
    </w:p>
    <w:p w:rsidR="00581365" w:rsidRDefault="00706DDF">
      <w:pPr>
        <w:ind w:firstLine="482"/>
        <w:rPr>
          <w:szCs w:val="24"/>
        </w:rPr>
      </w:pPr>
      <w:r>
        <w:rPr>
          <w:rFonts w:hint="eastAsia"/>
          <w:b/>
          <w:szCs w:val="24"/>
        </w:rPr>
        <w:t>功能：</w:t>
      </w:r>
      <w:r>
        <w:rPr>
          <w:rFonts w:hint="eastAsia"/>
          <w:color w:val="000000"/>
          <w:szCs w:val="24"/>
        </w:rPr>
        <w:t>向对应的席位推送</w:t>
      </w:r>
      <w:r>
        <w:rPr>
          <w:rFonts w:hAnsi="黑体" w:hint="eastAsia"/>
          <w:bCs/>
          <w:kern w:val="0"/>
          <w:szCs w:val="24"/>
        </w:rPr>
        <w:t>即远掉交易日期要素修改信息</w:t>
      </w:r>
      <w:r>
        <w:rPr>
          <w:rFonts w:hint="eastAsia"/>
          <w:szCs w:val="24"/>
        </w:rPr>
        <w:t>。</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92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864"/>
        <w:gridCol w:w="1808"/>
        <w:gridCol w:w="2446"/>
        <w:gridCol w:w="1134"/>
        <w:gridCol w:w="2127"/>
      </w:tblGrid>
      <w:tr w:rsidR="00581365">
        <w:trPr>
          <w:trHeight w:val="285"/>
        </w:trPr>
        <w:tc>
          <w:tcPr>
            <w:tcW w:w="864" w:type="dxa"/>
            <w:shd w:val="clear" w:color="auto" w:fill="D9D9D9" w:themeFill="background1" w:themeFillShade="D9"/>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宋体" w:hAnsi="宋体" w:hint="eastAsia"/>
                <w:b/>
                <w:bCs/>
                <w:color w:val="000000"/>
                <w:sz w:val="20"/>
                <w:szCs w:val="20"/>
              </w:rPr>
              <w:t>符号</w:t>
            </w:r>
          </w:p>
        </w:tc>
        <w:tc>
          <w:tcPr>
            <w:tcW w:w="86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180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244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113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2127"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864" w:type="dxa"/>
          </w:tcPr>
          <w:p w:rsidR="00581365" w:rsidRDefault="00581365">
            <w:pPr>
              <w:spacing w:line="240" w:lineRule="auto"/>
              <w:ind w:firstLineChars="0" w:firstLine="0"/>
              <w:rPr>
                <w:rFonts w:asciiTheme="minorEastAsia" w:eastAsiaTheme="minorEastAsia" w:hAnsiTheme="minorEastAsia"/>
                <w:color w:val="000000"/>
                <w:sz w:val="20"/>
                <w:szCs w:val="20"/>
              </w:rPr>
            </w:pPr>
          </w:p>
        </w:tc>
        <w:tc>
          <w:tcPr>
            <w:tcW w:w="86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180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113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2127"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Chars="0" w:firstLine="0"/>
        <w:rPr>
          <w:rFonts w:ascii="宋体" w:hAnsi="宋体"/>
          <w:color w:val="000000"/>
        </w:rPr>
      </w:pPr>
    </w:p>
    <w:p w:rsidR="00644534" w:rsidRPr="009F5A48" w:rsidRDefault="00644534" w:rsidP="00644534">
      <w:pPr>
        <w:pStyle w:val="3"/>
        <w:numPr>
          <w:ilvl w:val="2"/>
          <w:numId w:val="1"/>
        </w:numPr>
        <w:ind w:left="980" w:hangingChars="305" w:hanging="980"/>
      </w:pPr>
      <w:bookmarkStart w:id="991" w:name="_Toc437936976"/>
      <w:bookmarkStart w:id="992" w:name="_Toc3325"/>
      <w:bookmarkStart w:id="993" w:name="_Toc12162"/>
      <w:bookmarkStart w:id="994" w:name="_Toc25981"/>
      <w:bookmarkStart w:id="995" w:name="_Toc493667873"/>
      <w:r w:rsidRPr="009F5A48">
        <w:rPr>
          <w:rFonts w:hint="eastAsia"/>
        </w:rPr>
        <w:t>银行间询价交易经纪机构补录入请求和响应</w:t>
      </w:r>
      <w:bookmarkEnd w:id="991"/>
      <w:bookmarkEnd w:id="992"/>
      <w:bookmarkEnd w:id="993"/>
      <w:bookmarkEnd w:id="994"/>
      <w:bookmarkEnd w:id="995"/>
    </w:p>
    <w:p w:rsidR="00644534" w:rsidRDefault="00644534" w:rsidP="00644534">
      <w:pPr>
        <w:ind w:firstLineChars="0" w:firstLine="0"/>
      </w:pPr>
      <w:r>
        <w:rPr>
          <w:rFonts w:hint="eastAsia"/>
          <w:b/>
        </w:rPr>
        <w:t>功能：</w:t>
      </w:r>
      <w:r>
        <w:rPr>
          <w:rFonts w:ascii="宋体" w:hAnsi="宋体" w:hint="eastAsia"/>
          <w:color w:val="000000"/>
        </w:rPr>
        <w:t>询经纪机构补录入指令用于主动</w:t>
      </w:r>
      <w:r>
        <w:rPr>
          <w:rFonts w:hint="eastAsia"/>
          <w:color w:val="000000"/>
        </w:rPr>
        <w:t>发起补录经纪机构补录请求</w:t>
      </w:r>
      <w:r>
        <w:rPr>
          <w:rFonts w:hint="eastAsia"/>
        </w:rPr>
        <w:t>。</w:t>
      </w:r>
    </w:p>
    <w:p w:rsidR="00644534" w:rsidRDefault="00644534" w:rsidP="00644534">
      <w:pPr>
        <w:ind w:firstLineChars="0" w:firstLine="0"/>
        <w:rPr>
          <w:rFonts w:ascii="宋体" w:hAnsi="宋体"/>
          <w:color w:val="000000"/>
        </w:rPr>
      </w:pPr>
      <w:r>
        <w:rPr>
          <w:rFonts w:ascii="宋体" w:hAnsi="宋体" w:hint="eastAsia"/>
          <w:color w:val="000000"/>
        </w:rPr>
        <w:lastRenderedPageBreak/>
        <w:t>消息体格式如下：</w:t>
      </w:r>
    </w:p>
    <w:tbl>
      <w:tblPr>
        <w:tblW w:w="82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1921"/>
        <w:gridCol w:w="3277"/>
        <w:gridCol w:w="716"/>
        <w:gridCol w:w="701"/>
        <w:gridCol w:w="851"/>
      </w:tblGrid>
      <w:tr w:rsidR="00644534" w:rsidTr="00544750">
        <w:trPr>
          <w:trHeight w:val="285"/>
          <w:tblHeader/>
        </w:trPr>
        <w:tc>
          <w:tcPr>
            <w:tcW w:w="756"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921"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3277"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16"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1"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851" w:type="dxa"/>
            <w:shd w:val="clear" w:color="auto" w:fill="D9D9D9" w:themeFill="background1" w:themeFillShade="D9"/>
            <w:vAlign w:val="center"/>
          </w:tcPr>
          <w:p w:rsidR="00644534" w:rsidRDefault="00644534" w:rsidP="00544750">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644534" w:rsidTr="00544750">
        <w:trPr>
          <w:trHeight w:val="270"/>
        </w:trPr>
        <w:tc>
          <w:tcPr>
            <w:tcW w:w="756"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921"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3277"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16" w:type="dxa"/>
            <w:vAlign w:val="center"/>
          </w:tcPr>
          <w:p w:rsidR="00644534" w:rsidRDefault="00644534" w:rsidP="0054475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vAlign w:val="center"/>
          </w:tcPr>
          <w:p w:rsidR="00644534" w:rsidRDefault="00644534" w:rsidP="0054475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70"/>
        </w:trPr>
        <w:tc>
          <w:tcPr>
            <w:tcW w:w="756"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921"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3277" w:type="dxa"/>
            <w:vAlign w:val="center"/>
          </w:tcPr>
          <w:p w:rsidR="00644534" w:rsidRDefault="00644534" w:rsidP="0054475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16" w:type="dxa"/>
            <w:vAlign w:val="center"/>
          </w:tcPr>
          <w:p w:rsidR="00644534" w:rsidRDefault="00644534" w:rsidP="0054475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1" w:type="dxa"/>
            <w:vAlign w:val="center"/>
          </w:tcPr>
          <w:p w:rsidR="00644534" w:rsidRDefault="00644534" w:rsidP="00544750">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70"/>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memberID</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70"/>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M30</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1" w:type="dxa"/>
            <w:vAlign w:val="center"/>
          </w:tcPr>
          <w:p w:rsidR="00644534" w:rsidRDefault="00644534" w:rsidP="00544750">
            <w:pPr>
              <w:spacing w:line="240" w:lineRule="auto"/>
              <w:ind w:firstLineChars="0" w:firstLine="0"/>
              <w:rPr>
                <w:rFonts w:ascii="宋体" w:hAnsi="宋体"/>
                <w:color w:val="000000"/>
                <w:sz w:val="20"/>
              </w:rPr>
            </w:pPr>
            <w:r>
              <w:rPr>
                <w:rFonts w:ascii="宋体" w:hAnsi="宋体" w:hint="eastAsia"/>
                <w:color w:val="000000"/>
                <w:sz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70"/>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M50</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brokerID</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补录经纪机构代码</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70"/>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85"/>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Tr="00544750">
        <w:trPr>
          <w:trHeight w:val="285"/>
        </w:trPr>
        <w:tc>
          <w:tcPr>
            <w:tcW w:w="75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92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3277"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16"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1" w:type="dxa"/>
            <w:vAlign w:val="center"/>
          </w:tcPr>
          <w:p w:rsidR="00644534" w:rsidRDefault="00644534" w:rsidP="00544750">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1" w:type="dxa"/>
            <w:vAlign w:val="center"/>
          </w:tcPr>
          <w:p w:rsidR="00644534" w:rsidRDefault="00644534" w:rsidP="00544750">
            <w:pPr>
              <w:spacing w:line="240" w:lineRule="auto"/>
              <w:ind w:firstLineChars="0" w:firstLine="0"/>
              <w:rPr>
                <w:rFonts w:ascii="宋体" w:hAnsi="宋体"/>
                <w:color w:val="000000"/>
                <w:sz w:val="20"/>
                <w:szCs w:val="20"/>
              </w:rPr>
            </w:pPr>
          </w:p>
        </w:tc>
      </w:tr>
      <w:tr w:rsidR="00644534" w:rsidRPr="0065483A" w:rsidTr="00544750">
        <w:trPr>
          <w:trHeight w:val="285"/>
        </w:trPr>
        <w:tc>
          <w:tcPr>
            <w:tcW w:w="756"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921"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3277"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716"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1"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851" w:type="dxa"/>
            <w:tcBorders>
              <w:top w:val="single" w:sz="4" w:space="0" w:color="auto"/>
              <w:left w:val="single" w:sz="4" w:space="0" w:color="auto"/>
              <w:bottom w:val="single" w:sz="4" w:space="0" w:color="auto"/>
              <w:right w:val="single" w:sz="4" w:space="0" w:color="auto"/>
            </w:tcBorders>
            <w:vAlign w:val="center"/>
          </w:tcPr>
          <w:p w:rsidR="00644534" w:rsidRPr="0065483A" w:rsidRDefault="00644534" w:rsidP="00544750">
            <w:pPr>
              <w:spacing w:line="240" w:lineRule="auto"/>
              <w:ind w:firstLineChars="0" w:firstLine="0"/>
              <w:rPr>
                <w:rFonts w:ascii="宋体" w:hAnsi="宋体"/>
                <w:color w:val="000000"/>
                <w:sz w:val="20"/>
                <w:szCs w:val="20"/>
              </w:rPr>
            </w:pPr>
          </w:p>
        </w:tc>
      </w:tr>
    </w:tbl>
    <w:p w:rsidR="00644534" w:rsidRDefault="00644534" w:rsidP="00644534">
      <w:pPr>
        <w:ind w:firstLineChars="0" w:firstLine="0"/>
      </w:pPr>
    </w:p>
    <w:p w:rsidR="00581365" w:rsidRDefault="00581365">
      <w:pPr>
        <w:ind w:firstLine="480"/>
        <w:rPr>
          <w:kern w:val="0"/>
        </w:rPr>
      </w:pPr>
    </w:p>
    <w:p w:rsidR="00581365" w:rsidRPr="009F5A48" w:rsidRDefault="00706DDF" w:rsidP="009F5A48">
      <w:pPr>
        <w:pStyle w:val="3"/>
        <w:numPr>
          <w:ilvl w:val="2"/>
          <w:numId w:val="1"/>
        </w:numPr>
        <w:ind w:left="980" w:hangingChars="305" w:hanging="980"/>
      </w:pPr>
      <w:bookmarkStart w:id="996" w:name="_Toc20804"/>
      <w:bookmarkStart w:id="997" w:name="_Toc437936978"/>
      <w:bookmarkStart w:id="998" w:name="_Toc12730"/>
      <w:bookmarkStart w:id="999" w:name="_Toc20676"/>
      <w:bookmarkStart w:id="1000" w:name="_Toc493667874"/>
      <w:r w:rsidRPr="009F5A48">
        <w:rPr>
          <w:rFonts w:hint="eastAsia"/>
        </w:rPr>
        <w:t>推送补录询价交易经纪机构匹配信息</w:t>
      </w:r>
      <w:bookmarkEnd w:id="996"/>
      <w:bookmarkEnd w:id="997"/>
      <w:bookmarkEnd w:id="998"/>
      <w:bookmarkEnd w:id="999"/>
      <w:bookmarkEnd w:id="1000"/>
    </w:p>
    <w:p w:rsidR="00581365" w:rsidRDefault="00706DDF">
      <w:pPr>
        <w:ind w:firstLineChars="0" w:firstLine="0"/>
      </w:pPr>
      <w:r>
        <w:rPr>
          <w:rFonts w:hint="eastAsia"/>
          <w:b/>
        </w:rPr>
        <w:t>功能：</w:t>
      </w:r>
      <w:r>
        <w:rPr>
          <w:rFonts w:ascii="宋体" w:hAnsi="宋体" w:hint="eastAsia"/>
          <w:color w:val="000000"/>
        </w:rPr>
        <w:t>向交易双方推送补录询价交易经纪机构匹配信息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7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6"/>
        <w:gridCol w:w="1823"/>
        <w:gridCol w:w="3353"/>
        <w:gridCol w:w="709"/>
        <w:gridCol w:w="1133"/>
      </w:tblGrid>
      <w:tr w:rsidR="00581365">
        <w:trPr>
          <w:trHeight w:val="285"/>
          <w:tblHeader/>
        </w:trPr>
        <w:tc>
          <w:tcPr>
            <w:tcW w:w="63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2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335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13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63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82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335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13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3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M50</w:t>
            </w:r>
          </w:p>
        </w:tc>
        <w:tc>
          <w:tcPr>
            <w:tcW w:w="182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brokerID</w:t>
            </w:r>
          </w:p>
        </w:tc>
        <w:tc>
          <w:tcPr>
            <w:tcW w:w="335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补录经纪机构代码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133"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1001" w:name="_Toc437936979"/>
      <w:bookmarkStart w:id="1002" w:name="_Toc22314"/>
      <w:bookmarkStart w:id="1003" w:name="_Toc23572"/>
      <w:bookmarkStart w:id="1004" w:name="_Toc8809"/>
      <w:bookmarkStart w:id="1005" w:name="_Toc493667875"/>
      <w:bookmarkStart w:id="1006" w:name="_Toc433814238"/>
      <w:bookmarkEnd w:id="981"/>
      <w:r w:rsidRPr="009F5A48">
        <w:rPr>
          <w:rFonts w:hint="eastAsia"/>
        </w:rPr>
        <w:t>询价违约查询请求和响应</w:t>
      </w:r>
      <w:bookmarkEnd w:id="1001"/>
      <w:bookmarkEnd w:id="1002"/>
      <w:bookmarkEnd w:id="1003"/>
      <w:bookmarkEnd w:id="1004"/>
      <w:bookmarkEnd w:id="1005"/>
    </w:p>
    <w:p w:rsidR="00581365" w:rsidRDefault="00706DDF">
      <w:pPr>
        <w:ind w:firstLineChars="0" w:firstLine="0"/>
      </w:pPr>
      <w:r>
        <w:rPr>
          <w:rFonts w:hint="eastAsia"/>
          <w:b/>
        </w:rPr>
        <w:t>功能：</w:t>
      </w:r>
      <w:r>
        <w:rPr>
          <w:rFonts w:ascii="宋体" w:hAnsi="宋体" w:hint="eastAsia"/>
          <w:color w:val="000000"/>
        </w:rPr>
        <w:t>指令用于发起</w:t>
      </w:r>
      <w:r>
        <w:rPr>
          <w:rFonts w:hAnsi="黑体" w:hint="eastAsia"/>
          <w:bCs/>
          <w:kern w:val="0"/>
        </w:rPr>
        <w:t>询价即远掉实物交割交易资金违约查询</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12" w:type="dxa"/>
        <w:jc w:val="center"/>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753"/>
        <w:gridCol w:w="1719"/>
        <w:gridCol w:w="1835"/>
        <w:gridCol w:w="818"/>
        <w:gridCol w:w="808"/>
        <w:gridCol w:w="2126"/>
      </w:tblGrid>
      <w:tr w:rsidR="00581365">
        <w:trPr>
          <w:trHeight w:val="285"/>
          <w:tblHeader/>
          <w:jc w:val="center"/>
        </w:trPr>
        <w:tc>
          <w:tcPr>
            <w:tcW w:w="753" w:type="dxa"/>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5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7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83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1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0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12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F5755B">
        <w:trPr>
          <w:trHeight w:val="285"/>
          <w:jc w:val="center"/>
        </w:trPr>
        <w:tc>
          <w:tcPr>
            <w:tcW w:w="753" w:type="dxa"/>
          </w:tcPr>
          <w:p w:rsidR="00F5755B" w:rsidRDefault="00F5755B">
            <w:pPr>
              <w:spacing w:line="240" w:lineRule="auto"/>
              <w:ind w:firstLineChars="0" w:firstLine="0"/>
              <w:rPr>
                <w:rFonts w:ascii="宋体" w:hAnsi="宋体"/>
                <w:b/>
                <w:bCs/>
                <w:color w:val="000000"/>
                <w:sz w:val="20"/>
                <w:szCs w:val="20"/>
              </w:rPr>
            </w:pPr>
          </w:p>
        </w:tc>
        <w:tc>
          <w:tcPr>
            <w:tcW w:w="753"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19"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35"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18" w:type="dxa"/>
            <w:vAlign w:val="center"/>
          </w:tcPr>
          <w:p w:rsidR="00F5755B" w:rsidRDefault="00F5755B">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08" w:type="dxa"/>
            <w:vAlign w:val="center"/>
          </w:tcPr>
          <w:p w:rsidR="00F5755B" w:rsidRDefault="00F5755B"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126" w:type="dxa"/>
            <w:vAlign w:val="center"/>
          </w:tcPr>
          <w:p w:rsidR="00F5755B" w:rsidRDefault="00F5755B">
            <w:pPr>
              <w:spacing w:line="240" w:lineRule="auto"/>
              <w:ind w:firstLineChars="0" w:firstLine="0"/>
              <w:rPr>
                <w:rFonts w:ascii="宋体" w:hAnsi="宋体"/>
                <w:b/>
                <w:bCs/>
                <w:color w:val="000000"/>
                <w:sz w:val="20"/>
                <w:szCs w:val="20"/>
              </w:rPr>
            </w:pPr>
          </w:p>
        </w:tc>
      </w:tr>
      <w:tr w:rsidR="00F5755B">
        <w:trPr>
          <w:trHeight w:val="285"/>
          <w:jc w:val="center"/>
        </w:trPr>
        <w:tc>
          <w:tcPr>
            <w:tcW w:w="753" w:type="dxa"/>
          </w:tcPr>
          <w:p w:rsidR="00F5755B" w:rsidRDefault="00F5755B">
            <w:pPr>
              <w:spacing w:line="240" w:lineRule="auto"/>
              <w:ind w:firstLineChars="0" w:firstLine="0"/>
              <w:rPr>
                <w:rFonts w:ascii="宋体" w:hAnsi="宋体"/>
                <w:b/>
                <w:bCs/>
                <w:color w:val="000000"/>
                <w:sz w:val="20"/>
                <w:szCs w:val="20"/>
              </w:rPr>
            </w:pPr>
          </w:p>
        </w:tc>
        <w:tc>
          <w:tcPr>
            <w:tcW w:w="753"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19"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35" w:type="dxa"/>
            <w:vAlign w:val="center"/>
          </w:tcPr>
          <w:p w:rsidR="00F5755B" w:rsidRDefault="00F5755B">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18" w:type="dxa"/>
            <w:vAlign w:val="center"/>
          </w:tcPr>
          <w:p w:rsidR="00F5755B" w:rsidRDefault="00F5755B">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08" w:type="dxa"/>
            <w:vAlign w:val="center"/>
          </w:tcPr>
          <w:p w:rsidR="00F5755B" w:rsidRDefault="00F5755B"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126" w:type="dxa"/>
            <w:vAlign w:val="center"/>
          </w:tcPr>
          <w:p w:rsidR="00F5755B" w:rsidRDefault="00F5755B">
            <w:pPr>
              <w:spacing w:line="240" w:lineRule="auto"/>
              <w:ind w:firstLineChars="0" w:firstLine="0"/>
              <w:rPr>
                <w:rFonts w:ascii="宋体" w:hAnsi="宋体"/>
                <w:b/>
                <w:bCs/>
                <w:color w:val="000000"/>
                <w:sz w:val="20"/>
                <w:szCs w:val="20"/>
              </w:rPr>
            </w:pPr>
          </w:p>
        </w:tc>
      </w:tr>
      <w:tr w:rsidR="00581365">
        <w:trPr>
          <w:trHeight w:val="285"/>
          <w:jc w:val="center"/>
        </w:trPr>
        <w:tc>
          <w:tcPr>
            <w:tcW w:w="753" w:type="dxa"/>
          </w:tcPr>
          <w:p w:rsidR="00581365" w:rsidRDefault="00581365">
            <w:pPr>
              <w:spacing w:line="240" w:lineRule="auto"/>
              <w:ind w:firstLineChars="0" w:firstLine="0"/>
              <w:rPr>
                <w:rFonts w:ascii="宋体" w:hAnsi="宋体"/>
                <w:bCs/>
                <w:color w:val="000000"/>
                <w:sz w:val="20"/>
                <w:szCs w:val="20"/>
              </w:rPr>
            </w:pPr>
          </w:p>
        </w:tc>
        <w:tc>
          <w:tcPr>
            <w:tcW w:w="75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818"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O</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26"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jc w:val="center"/>
        </w:trPr>
        <w:tc>
          <w:tcPr>
            <w:tcW w:w="753" w:type="dxa"/>
          </w:tcPr>
          <w:p w:rsidR="00581365" w:rsidRDefault="00581365">
            <w:pPr>
              <w:spacing w:line="240" w:lineRule="auto"/>
              <w:ind w:firstLineChars="0" w:firstLine="0"/>
              <w:rPr>
                <w:rFonts w:ascii="宋体" w:hAnsi="宋体"/>
                <w:bCs/>
                <w:color w:val="000000"/>
                <w:sz w:val="20"/>
                <w:szCs w:val="20"/>
              </w:rPr>
            </w:pPr>
          </w:p>
        </w:tc>
        <w:tc>
          <w:tcPr>
            <w:tcW w:w="753"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bCs/>
                <w:color w:val="000000"/>
                <w:sz w:val="20"/>
                <w:szCs w:val="20"/>
              </w:rPr>
              <w:t>M30</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clientID</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818"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O</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26"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jc w:val="center"/>
        </w:trPr>
        <w:tc>
          <w:tcPr>
            <w:tcW w:w="753" w:type="dxa"/>
          </w:tcPr>
          <w:p w:rsidR="00581365" w:rsidRDefault="00581365">
            <w:pPr>
              <w:spacing w:line="240" w:lineRule="auto"/>
              <w:ind w:firstLineChars="0" w:firstLine="0"/>
              <w:rPr>
                <w:rFonts w:ascii="宋体" w:hAnsi="宋体"/>
                <w:bCs/>
                <w:color w:val="000000"/>
                <w:sz w:val="20"/>
                <w:szCs w:val="20"/>
              </w:rPr>
            </w:pPr>
          </w:p>
        </w:tc>
        <w:tc>
          <w:tcPr>
            <w:tcW w:w="753"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color w:val="000000"/>
                <w:sz w:val="20"/>
                <w:szCs w:val="20"/>
              </w:rPr>
              <w:t>O60</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成交单代码</w:t>
            </w:r>
          </w:p>
        </w:tc>
        <w:tc>
          <w:tcPr>
            <w:tcW w:w="8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26"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jc w:val="center"/>
        </w:trPr>
        <w:tc>
          <w:tcPr>
            <w:tcW w:w="753" w:type="dxa"/>
          </w:tcPr>
          <w:p w:rsidR="00581365" w:rsidRDefault="00581365">
            <w:pPr>
              <w:spacing w:line="240" w:lineRule="auto"/>
              <w:ind w:firstLineChars="0" w:firstLine="0"/>
              <w:rPr>
                <w:rFonts w:ascii="宋体" w:hAnsi="宋体"/>
                <w:bCs/>
                <w:color w:val="000000"/>
                <w:sz w:val="20"/>
                <w:szCs w:val="20"/>
              </w:rPr>
            </w:pPr>
          </w:p>
        </w:tc>
        <w:tc>
          <w:tcPr>
            <w:tcW w:w="753"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bCs/>
                <w:color w:val="000000"/>
                <w:sz w:val="20"/>
                <w:szCs w:val="20"/>
              </w:rPr>
              <w:t>R22</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intAcctApplyType</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lang w:bidi="en-US"/>
              </w:rPr>
              <w:t>违约申请类型</w:t>
            </w:r>
          </w:p>
        </w:tc>
        <w:tc>
          <w:tcPr>
            <w:tcW w:w="8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26"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85"/>
          <w:jc w:val="center"/>
        </w:trPr>
        <w:tc>
          <w:tcPr>
            <w:tcW w:w="753" w:type="dxa"/>
          </w:tcPr>
          <w:p w:rsidR="00581365" w:rsidRDefault="00581365">
            <w:pPr>
              <w:spacing w:line="240" w:lineRule="auto"/>
              <w:ind w:firstLineChars="0" w:firstLine="0"/>
              <w:rPr>
                <w:rFonts w:ascii="宋体" w:hAnsi="宋体"/>
                <w:bCs/>
                <w:color w:val="000000"/>
                <w:sz w:val="20"/>
                <w:szCs w:val="20"/>
              </w:rPr>
            </w:pPr>
          </w:p>
        </w:tc>
        <w:tc>
          <w:tcPr>
            <w:tcW w:w="753"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hint="eastAsia"/>
                <w:color w:val="000000"/>
                <w:sz w:val="20"/>
                <w:szCs w:val="20"/>
              </w:rPr>
              <w:t>X65</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违约申请状态</w:t>
            </w:r>
          </w:p>
        </w:tc>
        <w:tc>
          <w:tcPr>
            <w:tcW w:w="8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126" w:type="dxa"/>
            <w:vAlign w:val="center"/>
          </w:tcPr>
          <w:p w:rsidR="00581365" w:rsidRDefault="00581365">
            <w:pPr>
              <w:spacing w:line="240" w:lineRule="auto"/>
              <w:ind w:firstLineChars="0" w:firstLine="0"/>
              <w:rPr>
                <w:rFonts w:ascii="宋体" w:hAnsi="宋体"/>
                <w:b/>
                <w:bCs/>
                <w:color w:val="000000"/>
                <w:sz w:val="20"/>
                <w:szCs w:val="20"/>
              </w:rPr>
            </w:pPr>
          </w:p>
        </w:tc>
      </w:tr>
      <w:tr w:rsidR="003254D6">
        <w:trPr>
          <w:trHeight w:val="285"/>
          <w:jc w:val="center"/>
        </w:trPr>
        <w:tc>
          <w:tcPr>
            <w:tcW w:w="753" w:type="dxa"/>
            <w:vAlign w:val="center"/>
          </w:tcPr>
          <w:p w:rsidR="003254D6" w:rsidRDefault="003254D6">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53" w:type="dxa"/>
            <w:vAlign w:val="center"/>
          </w:tcPr>
          <w:p w:rsidR="003254D6" w:rsidRDefault="003254D6">
            <w:pPr>
              <w:spacing w:line="240" w:lineRule="auto"/>
              <w:ind w:firstLineChars="0" w:firstLine="0"/>
              <w:rPr>
                <w:rFonts w:ascii="宋体" w:hAnsi="宋体"/>
                <w:color w:val="000000"/>
                <w:sz w:val="20"/>
                <w:szCs w:val="20"/>
              </w:rPr>
            </w:pPr>
            <w:r>
              <w:rPr>
                <w:rFonts w:ascii="宋体" w:hAnsi="宋体" w:cs="宋体"/>
                <w:color w:val="000000"/>
                <w:kern w:val="0"/>
                <w:sz w:val="20"/>
                <w:szCs w:val="20"/>
              </w:rPr>
              <w:t>N62</w:t>
            </w:r>
          </w:p>
        </w:tc>
        <w:tc>
          <w:tcPr>
            <w:tcW w:w="1719" w:type="dxa"/>
            <w:vAlign w:val="center"/>
          </w:tcPr>
          <w:p w:rsidR="003254D6" w:rsidRDefault="003254D6">
            <w:pPr>
              <w:spacing w:line="240" w:lineRule="auto"/>
              <w:ind w:firstLineChars="0" w:firstLine="0"/>
              <w:rPr>
                <w:rFonts w:ascii="宋体" w:hAnsi="宋体"/>
                <w:color w:val="000000"/>
                <w:sz w:val="20"/>
                <w:szCs w:val="20"/>
              </w:rPr>
            </w:pP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w:t>
            </w:r>
            <w:r>
              <w:rPr>
                <w:rFonts w:ascii="宋体" w:hAnsi="宋体"/>
                <w:color w:val="000000"/>
                <w:sz w:val="20"/>
                <w:szCs w:val="20"/>
              </w:rPr>
              <w:lastRenderedPageBreak/>
              <w:t>InfoData]</w:t>
            </w:r>
          </w:p>
        </w:tc>
        <w:tc>
          <w:tcPr>
            <w:tcW w:w="1835" w:type="dxa"/>
            <w:vAlign w:val="center"/>
          </w:tcPr>
          <w:p w:rsidR="003254D6" w:rsidRDefault="003254D6">
            <w:pPr>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违约申报信息数据</w:t>
            </w:r>
          </w:p>
        </w:tc>
        <w:tc>
          <w:tcPr>
            <w:tcW w:w="818" w:type="dxa"/>
            <w:vAlign w:val="center"/>
          </w:tcPr>
          <w:p w:rsidR="003254D6" w:rsidRDefault="003254D6">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2126" w:type="dxa"/>
            <w:vAlign w:val="center"/>
          </w:tcPr>
          <w:p w:rsidR="003254D6" w:rsidRDefault="003254D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75"/>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w:t>
            </w:r>
          </w:p>
        </w:tc>
        <w:tc>
          <w:tcPr>
            <w:tcW w:w="753"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违约申报信息</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3"/>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X65</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申请状态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2"/>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6"/>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r>
              <w:rPr>
                <w:rFonts w:ascii="宋体" w:hAnsi="宋体" w:cs="宋体" w:hint="eastAsia"/>
                <w:color w:val="000000"/>
                <w:kern w:val="0"/>
                <w:sz w:val="20"/>
                <w:szCs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N14</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[tradeBothSideInfoData]</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交易双方信息数据</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9"/>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r>
              <w:rPr>
                <w:rFonts w:ascii="宋体" w:hAnsi="宋体" w:cs="宋体" w:hint="eastAsia"/>
                <w:color w:val="000000"/>
                <w:kern w:val="0"/>
                <w:sz w:val="20"/>
                <w:szCs w:val="20"/>
              </w:rPr>
              <w:t>{}</w:t>
            </w:r>
          </w:p>
        </w:tc>
        <w:tc>
          <w:tcPr>
            <w:tcW w:w="753"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{tradeBothSideInf</w:t>
            </w:r>
            <w:r>
              <w:rPr>
                <w:rFonts w:ascii="宋体" w:hAnsi="宋体" w:cs="宋体" w:hint="eastAsia"/>
                <w:color w:val="000000"/>
                <w:kern w:val="0"/>
                <w:sz w:val="20"/>
                <w:szCs w:val="20"/>
              </w:rPr>
              <w:t>o</w:t>
            </w:r>
            <w:r>
              <w:rPr>
                <w:rFonts w:ascii="宋体" w:hAnsi="宋体" w:cs="宋体"/>
                <w:color w:val="000000"/>
                <w:kern w:val="0"/>
                <w:sz w:val="20"/>
                <w:szCs w:val="20"/>
              </w:rPr>
              <w:t>}</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交易双方信息</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M00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memberID</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会员代码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M20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seatID</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席位代码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bCs/>
                <w:color w:val="000000"/>
                <w:sz w:val="20"/>
                <w:szCs w:val="20"/>
              </w:rPr>
              <w:t>M30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clientID</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hAnsi="宋体"/>
                <w:color w:val="000000"/>
                <w:sz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M33</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clientAbbr</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客户简称</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hAnsi="宋体"/>
                <w:color w:val="000000"/>
                <w:sz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bCs/>
                <w:color w:val="000000"/>
                <w:sz w:val="20"/>
                <w:szCs w:val="20"/>
              </w:rPr>
            </w:pPr>
            <w:r>
              <w:rPr>
                <w:rFonts w:ascii="宋体" w:hAnsi="宋体" w:cs="宋体" w:hint="eastAsia"/>
                <w:color w:val="000000"/>
                <w:kern w:val="0"/>
                <w:sz w:val="20"/>
                <w:szCs w:val="20"/>
              </w:rPr>
              <w:t>M35</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clientEabbr</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客户英文简称</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M60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traderID</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交易员代码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N0</w:t>
            </w:r>
            <w:r>
              <w:rPr>
                <w:rFonts w:ascii="宋体" w:hAnsi="宋体" w:cs="宋体" w:hint="eastAsia"/>
                <w:color w:val="000000"/>
                <w:kern w:val="0"/>
                <w:sz w:val="20"/>
                <w:szCs w:val="20"/>
              </w:rPr>
              <w:t>2</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otc</w:t>
            </w:r>
            <w:r>
              <w:rPr>
                <w:rFonts w:ascii="宋体" w:hAnsi="宋体"/>
                <w:color w:val="000000"/>
                <w:sz w:val="20"/>
                <w:szCs w:val="20"/>
              </w:rPr>
              <w:t>TradeType</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交易类型</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I10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instID</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合约代码</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O02</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buyOrSell</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申报方原交易方向</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R22</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intAcctApplyType</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违约申请类型</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198"/>
          <w:jc w:val="center"/>
        </w:trPr>
        <w:tc>
          <w:tcPr>
            <w:tcW w:w="753" w:type="dxa"/>
            <w:tcBorders>
              <w:top w:val="nil"/>
              <w:left w:val="single" w:sz="4" w:space="0" w:color="auto"/>
              <w:bottom w:val="single" w:sz="4" w:space="0" w:color="auto"/>
              <w:right w:val="single" w:sz="4" w:space="0" w:color="auto"/>
            </w:tcBorders>
          </w:tcPr>
          <w:p w:rsidR="00581365" w:rsidRDefault="00706DDF">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O64</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tradeVolume</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数量</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051F19">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ins w:id="1007" w:author="翟羽佳" w:date="2017-04-20T16:26:00Z">
              <w:r>
                <w:rPr>
                  <w:rFonts w:ascii="宋体" w:hAnsi="宋体" w:hint="eastAsia"/>
                  <w:color w:val="000000"/>
                  <w:sz w:val="20"/>
                  <w:szCs w:val="20"/>
                </w:rPr>
                <w:t>N80</w:t>
              </w:r>
            </w:ins>
            <w:del w:id="1008" w:author="翟羽佳" w:date="2017-04-20T16:26:00Z">
              <w:r w:rsidDel="00034075">
                <w:rPr>
                  <w:rFonts w:ascii="宋体" w:hAnsi="宋体" w:cs="宋体"/>
                  <w:color w:val="000000"/>
                  <w:kern w:val="0"/>
                  <w:sz w:val="20"/>
                  <w:szCs w:val="20"/>
                </w:rPr>
                <w:delText>Q25</w:delText>
              </w:r>
            </w:del>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ins w:id="1009" w:author="翟羽佳" w:date="2017-04-20T16:26:00Z">
              <w:r>
                <w:rPr>
                  <w:rFonts w:ascii="宋体" w:hAnsi="宋体" w:cs="宋体" w:hint="eastAsia"/>
                  <w:color w:val="000000"/>
                  <w:kern w:val="0"/>
                  <w:sz w:val="20"/>
                  <w:szCs w:val="20"/>
                </w:rPr>
                <w:t>OTC</w:t>
              </w:r>
              <w:r>
                <w:rPr>
                  <w:rFonts w:ascii="宋体" w:hAnsi="宋体"/>
                  <w:color w:val="000000"/>
                  <w:sz w:val="20"/>
                  <w:szCs w:val="20"/>
                </w:rPr>
                <w:t>tradeWeight</w:t>
              </w:r>
            </w:ins>
            <w:del w:id="1010" w:author="翟羽佳" w:date="2017-04-20T16:26:00Z">
              <w:r w:rsidDel="00034075">
                <w:rPr>
                  <w:rFonts w:ascii="宋体" w:hAnsi="宋体" w:cs="宋体"/>
                  <w:color w:val="000000"/>
                  <w:kern w:val="0"/>
                  <w:sz w:val="20"/>
                  <w:szCs w:val="20"/>
                </w:rPr>
                <w:delText>tradeWeight</w:delText>
              </w:r>
            </w:del>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重量</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按照合约配置，单位可以是克、千克。</w:t>
            </w:r>
          </w:p>
        </w:tc>
      </w:tr>
      <w:tr w:rsidR="00051F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hAnsi="宋体"/>
                <w:color w:val="000000"/>
                <w:sz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I5</w:t>
            </w:r>
            <w:r>
              <w:rPr>
                <w:rFonts w:ascii="宋体" w:hAnsi="宋体" w:cs="宋体" w:hint="eastAsia"/>
                <w:color w:val="000000"/>
                <w:kern w:val="0"/>
                <w:sz w:val="20"/>
                <w:szCs w:val="20"/>
              </w:rPr>
              <w:t>4</w:t>
            </w:r>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kern w:val="0"/>
                <w:sz w:val="20"/>
                <w:szCs w:val="20"/>
              </w:rPr>
              <w:t>optionPriceType</w:t>
            </w:r>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价格类型</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r>
      <w:tr w:rsidR="00051F19">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O06</w:t>
            </w:r>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price</w:t>
            </w:r>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价格</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r>
      <w:tr w:rsidR="00051F19">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I20</w:t>
            </w:r>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refPrice</w:t>
            </w:r>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参考价</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lang w:bidi="en-US"/>
              </w:rPr>
              <w:t>现金结算使用</w:t>
            </w:r>
          </w:p>
        </w:tc>
      </w:tr>
      <w:tr w:rsidR="00051F19">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J65</w:t>
            </w:r>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s="宋体"/>
                <w:color w:val="000000"/>
                <w:kern w:val="0"/>
                <w:sz w:val="20"/>
                <w:szCs w:val="20"/>
              </w:rPr>
              <w:t>settleAccoutsType</w:t>
            </w:r>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结算方式</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p>
        </w:tc>
      </w:tr>
      <w:tr w:rsidR="00051F19">
        <w:trPr>
          <w:trHeight w:val="198"/>
          <w:jc w:val="center"/>
        </w:trPr>
        <w:tc>
          <w:tcPr>
            <w:tcW w:w="753" w:type="dxa"/>
            <w:tcBorders>
              <w:top w:val="nil"/>
              <w:left w:val="single" w:sz="4" w:space="0" w:color="auto"/>
              <w:bottom w:val="single" w:sz="4" w:space="0" w:color="auto"/>
              <w:right w:val="single" w:sz="4" w:space="0" w:color="auto"/>
            </w:tcBorders>
          </w:tcPr>
          <w:p w:rsidR="00051F19" w:rsidRDefault="00051F19">
            <w:pPr>
              <w:spacing w:line="240" w:lineRule="auto"/>
              <w:ind w:firstLineChars="0" w:firstLine="0"/>
              <w:rPr>
                <w:rFonts w:ascii="宋体" w:hAnsi="宋体"/>
                <w:color w:val="000000"/>
                <w:sz w:val="20"/>
                <w:szCs w:val="20"/>
              </w:rPr>
            </w:pPr>
            <w:r>
              <w:rPr>
                <w:rFonts w:hAnsi="宋体" w:hint="eastAsia"/>
                <w:color w:val="000000"/>
                <w:sz w:val="20"/>
              </w:rPr>
              <w:t>→</w:t>
            </w:r>
          </w:p>
        </w:tc>
        <w:tc>
          <w:tcPr>
            <w:tcW w:w="753"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T55</w:t>
            </w:r>
          </w:p>
        </w:tc>
        <w:tc>
          <w:tcPr>
            <w:tcW w:w="1719" w:type="dxa"/>
            <w:tcBorders>
              <w:top w:val="nil"/>
              <w:left w:val="single" w:sz="4" w:space="0" w:color="auto"/>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color w:val="000000"/>
                <w:sz w:val="20"/>
                <w:szCs w:val="20"/>
              </w:rPr>
              <w:t>amount</w:t>
            </w:r>
          </w:p>
        </w:tc>
        <w:tc>
          <w:tcPr>
            <w:tcW w:w="1835"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本方（申请方）支付金额</w:t>
            </w:r>
          </w:p>
        </w:tc>
        <w:tc>
          <w:tcPr>
            <w:tcW w:w="81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08"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2126" w:type="dxa"/>
            <w:tcBorders>
              <w:top w:val="nil"/>
              <w:left w:val="nil"/>
              <w:bottom w:val="single" w:sz="4" w:space="0" w:color="auto"/>
              <w:right w:val="single" w:sz="4" w:space="0" w:color="auto"/>
            </w:tcBorders>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lang w:bidi="en-US"/>
              </w:rPr>
              <w:t>其他直接计算、现金结算使用参考价计算，均为参考信息，若参考价格还未出现则显示N/A</w:t>
            </w:r>
          </w:p>
        </w:tc>
      </w:tr>
      <w:tr w:rsidR="00051F19">
        <w:trPr>
          <w:trHeight w:val="270"/>
          <w:jc w:val="center"/>
        </w:trPr>
        <w:tc>
          <w:tcPr>
            <w:tcW w:w="753" w:type="dxa"/>
          </w:tcPr>
          <w:p w:rsidR="00051F19" w:rsidRDefault="00051F19">
            <w:pPr>
              <w:spacing w:line="240" w:lineRule="auto"/>
              <w:ind w:firstLineChars="0" w:firstLine="0"/>
              <w:rPr>
                <w:rFonts w:ascii="宋体" w:hAnsi="宋体"/>
                <w:color w:val="000000"/>
                <w:sz w:val="20"/>
                <w:szCs w:val="20"/>
              </w:rPr>
            </w:pPr>
          </w:p>
        </w:tc>
        <w:tc>
          <w:tcPr>
            <w:tcW w:w="753"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719"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835"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18"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08"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26" w:type="dxa"/>
            <w:vAlign w:val="center"/>
          </w:tcPr>
          <w:p w:rsidR="00051F19" w:rsidRDefault="00051F19">
            <w:pPr>
              <w:spacing w:line="240" w:lineRule="auto"/>
              <w:ind w:firstLineChars="0" w:firstLine="0"/>
              <w:rPr>
                <w:rFonts w:ascii="宋体" w:hAnsi="宋体"/>
                <w:color w:val="000000"/>
                <w:sz w:val="20"/>
                <w:szCs w:val="20"/>
              </w:rPr>
            </w:pPr>
          </w:p>
        </w:tc>
      </w:tr>
      <w:tr w:rsidR="00051F19">
        <w:trPr>
          <w:trHeight w:val="270"/>
          <w:jc w:val="center"/>
        </w:trPr>
        <w:tc>
          <w:tcPr>
            <w:tcW w:w="753" w:type="dxa"/>
          </w:tcPr>
          <w:p w:rsidR="00051F19" w:rsidRDefault="00051F19">
            <w:pPr>
              <w:spacing w:line="240" w:lineRule="auto"/>
              <w:ind w:firstLineChars="0" w:firstLine="0"/>
              <w:rPr>
                <w:rFonts w:ascii="宋体" w:hAnsi="宋体"/>
                <w:color w:val="000000"/>
                <w:sz w:val="20"/>
                <w:szCs w:val="20"/>
              </w:rPr>
            </w:pPr>
          </w:p>
        </w:tc>
        <w:tc>
          <w:tcPr>
            <w:tcW w:w="753"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719"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35"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18"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08" w:type="dxa"/>
            <w:vAlign w:val="center"/>
          </w:tcPr>
          <w:p w:rsidR="00051F19" w:rsidRDefault="00051F19">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126" w:type="dxa"/>
            <w:vAlign w:val="center"/>
          </w:tcPr>
          <w:p w:rsidR="00051F19" w:rsidRDefault="00051F19">
            <w:pPr>
              <w:spacing w:line="240" w:lineRule="auto"/>
              <w:ind w:firstLineChars="0" w:firstLine="0"/>
              <w:rPr>
                <w:rFonts w:ascii="宋体" w:hAnsi="宋体"/>
                <w:color w:val="000000"/>
                <w:sz w:val="20"/>
                <w:szCs w:val="20"/>
              </w:rPr>
            </w:pPr>
          </w:p>
        </w:tc>
      </w:tr>
      <w:tr w:rsidR="00051F19">
        <w:trPr>
          <w:trHeight w:val="270"/>
          <w:jc w:val="center"/>
        </w:trPr>
        <w:tc>
          <w:tcPr>
            <w:tcW w:w="753" w:type="dxa"/>
          </w:tcPr>
          <w:p w:rsidR="00051F19" w:rsidRDefault="00051F19">
            <w:pPr>
              <w:spacing w:line="240" w:lineRule="auto"/>
              <w:ind w:firstLineChars="0" w:firstLine="0"/>
              <w:rPr>
                <w:rFonts w:ascii="宋体" w:hAnsi="宋体"/>
                <w:color w:val="000000"/>
                <w:sz w:val="20"/>
                <w:szCs w:val="20"/>
              </w:rPr>
            </w:pPr>
          </w:p>
        </w:tc>
        <w:tc>
          <w:tcPr>
            <w:tcW w:w="753" w:type="dxa"/>
            <w:vAlign w:val="center"/>
          </w:tcPr>
          <w:p w:rsidR="00051F19" w:rsidRPr="0065483A" w:rsidRDefault="00051F1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719" w:type="dxa"/>
            <w:vAlign w:val="center"/>
          </w:tcPr>
          <w:p w:rsidR="00051F19" w:rsidRPr="0065483A" w:rsidRDefault="00051F1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835" w:type="dxa"/>
            <w:vAlign w:val="center"/>
          </w:tcPr>
          <w:p w:rsidR="00051F19" w:rsidRPr="0065483A" w:rsidRDefault="00051F1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18" w:type="dxa"/>
            <w:vAlign w:val="center"/>
          </w:tcPr>
          <w:p w:rsidR="00051F19" w:rsidRPr="0065483A" w:rsidRDefault="00051F1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08" w:type="dxa"/>
            <w:vAlign w:val="center"/>
          </w:tcPr>
          <w:p w:rsidR="00051F19" w:rsidRPr="0065483A" w:rsidRDefault="00051F19"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126" w:type="dxa"/>
            <w:vAlign w:val="center"/>
          </w:tcPr>
          <w:p w:rsidR="00051F19" w:rsidRPr="0065483A" w:rsidRDefault="00051F19" w:rsidP="009507C0">
            <w:pPr>
              <w:spacing w:line="240" w:lineRule="auto"/>
              <w:ind w:firstLineChars="0" w:firstLine="0"/>
              <w:rPr>
                <w:rFonts w:ascii="宋体" w:hAnsi="宋体"/>
                <w:color w:val="000000"/>
                <w:sz w:val="20"/>
                <w:szCs w:val="20"/>
              </w:rPr>
            </w:pPr>
          </w:p>
        </w:tc>
      </w:tr>
    </w:tbl>
    <w:p w:rsidR="00581365" w:rsidRDefault="00581365">
      <w:pPr>
        <w:ind w:firstLineChars="0" w:firstLine="0"/>
      </w:pPr>
    </w:p>
    <w:p w:rsidR="00581365" w:rsidRDefault="00581365">
      <w:pPr>
        <w:ind w:firstLine="480"/>
      </w:pPr>
    </w:p>
    <w:p w:rsidR="00581365" w:rsidRDefault="00581365">
      <w:pPr>
        <w:ind w:firstLine="480"/>
      </w:pPr>
    </w:p>
    <w:p w:rsidR="00581365" w:rsidRPr="009F5A48" w:rsidRDefault="00706DDF" w:rsidP="009F5A48">
      <w:pPr>
        <w:pStyle w:val="3"/>
        <w:numPr>
          <w:ilvl w:val="2"/>
          <w:numId w:val="1"/>
        </w:numPr>
        <w:ind w:left="980" w:hangingChars="305" w:hanging="980"/>
      </w:pPr>
      <w:bookmarkStart w:id="1011" w:name="_Toc437936980"/>
      <w:bookmarkStart w:id="1012" w:name="_Toc13383"/>
      <w:bookmarkStart w:id="1013" w:name="_Toc25363"/>
      <w:bookmarkStart w:id="1014" w:name="_Toc16315"/>
      <w:bookmarkStart w:id="1015" w:name="_Toc493667876"/>
      <w:r w:rsidRPr="009F5A48">
        <w:rPr>
          <w:rFonts w:hint="eastAsia"/>
        </w:rPr>
        <w:lastRenderedPageBreak/>
        <w:t>询价违约申报请求和响应</w:t>
      </w:r>
      <w:bookmarkEnd w:id="1011"/>
      <w:bookmarkEnd w:id="1012"/>
      <w:bookmarkEnd w:id="1013"/>
      <w:bookmarkEnd w:id="1014"/>
      <w:bookmarkEnd w:id="1015"/>
    </w:p>
    <w:p w:rsidR="00581365" w:rsidRDefault="00706DDF">
      <w:pPr>
        <w:ind w:firstLineChars="0" w:firstLine="0"/>
      </w:pPr>
      <w:r>
        <w:rPr>
          <w:rFonts w:hint="eastAsia"/>
          <w:b/>
        </w:rPr>
        <w:t>功能：</w:t>
      </w:r>
      <w:r>
        <w:rPr>
          <w:rFonts w:ascii="宋体" w:hAnsi="宋体" w:hint="eastAsia"/>
          <w:color w:val="000000"/>
        </w:rPr>
        <w:t>指令用于主动</w:t>
      </w:r>
      <w:r>
        <w:rPr>
          <w:rFonts w:hint="eastAsia"/>
          <w:color w:val="000000"/>
        </w:rPr>
        <w:t>发起违约申请请求</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7978" w:type="dxa"/>
        <w:jc w:val="center"/>
        <w:tblInd w:w="-1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1719"/>
        <w:gridCol w:w="1835"/>
        <w:gridCol w:w="818"/>
        <w:gridCol w:w="808"/>
        <w:gridCol w:w="2045"/>
      </w:tblGrid>
      <w:tr w:rsidR="00581365">
        <w:trPr>
          <w:trHeight w:val="285"/>
          <w:tblHeader/>
          <w:jc w:val="center"/>
        </w:trPr>
        <w:tc>
          <w:tcPr>
            <w:tcW w:w="75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7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83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1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0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04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F5755B">
        <w:trPr>
          <w:trHeight w:val="285"/>
          <w:jc w:val="center"/>
        </w:trPr>
        <w:tc>
          <w:tcPr>
            <w:tcW w:w="753" w:type="dxa"/>
            <w:vAlign w:val="center"/>
          </w:tcPr>
          <w:p w:rsidR="00F5755B" w:rsidRDefault="00F5755B">
            <w:pPr>
              <w:spacing w:line="240" w:lineRule="auto"/>
              <w:ind w:firstLineChars="0" w:firstLine="0"/>
              <w:rPr>
                <w:rFonts w:ascii="宋体" w:hAnsi="宋体"/>
                <w:bCs/>
                <w:color w:val="000000"/>
                <w:sz w:val="20"/>
                <w:szCs w:val="20"/>
              </w:rPr>
            </w:pPr>
            <w:r>
              <w:rPr>
                <w:rFonts w:ascii="宋体" w:hAnsi="宋体" w:cs="宋体"/>
                <w:color w:val="000000"/>
                <w:kern w:val="0"/>
                <w:sz w:val="20"/>
                <w:szCs w:val="20"/>
              </w:rPr>
              <w:t>T01</w:t>
            </w:r>
          </w:p>
        </w:tc>
        <w:tc>
          <w:tcPr>
            <w:tcW w:w="1719"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s="宋体"/>
                <w:color w:val="000000"/>
                <w:kern w:val="0"/>
                <w:sz w:val="20"/>
                <w:szCs w:val="20"/>
              </w:rPr>
              <w:t>operatorID</w:t>
            </w:r>
          </w:p>
        </w:tc>
        <w:tc>
          <w:tcPr>
            <w:tcW w:w="1835"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交易员代码</w:t>
            </w:r>
          </w:p>
        </w:tc>
        <w:tc>
          <w:tcPr>
            <w:tcW w:w="818"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808" w:type="dxa"/>
            <w:vAlign w:val="center"/>
          </w:tcPr>
          <w:p w:rsidR="00F5755B" w:rsidRDefault="00F5755B"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45" w:type="dxa"/>
            <w:vAlign w:val="center"/>
          </w:tcPr>
          <w:p w:rsidR="00F5755B" w:rsidRDefault="00F5755B">
            <w:pPr>
              <w:spacing w:line="240" w:lineRule="auto"/>
              <w:ind w:firstLineChars="0" w:firstLine="0"/>
              <w:rPr>
                <w:rFonts w:ascii="宋体" w:hAnsi="宋体"/>
                <w:b/>
                <w:bCs/>
                <w:color w:val="000000"/>
                <w:sz w:val="20"/>
                <w:szCs w:val="20"/>
              </w:rPr>
            </w:pPr>
          </w:p>
        </w:tc>
      </w:tr>
      <w:tr w:rsidR="00F5755B">
        <w:trPr>
          <w:trHeight w:val="285"/>
          <w:jc w:val="center"/>
        </w:trPr>
        <w:tc>
          <w:tcPr>
            <w:tcW w:w="753" w:type="dxa"/>
            <w:vAlign w:val="center"/>
          </w:tcPr>
          <w:p w:rsidR="00F5755B" w:rsidRDefault="00F5755B">
            <w:pPr>
              <w:spacing w:line="240" w:lineRule="auto"/>
              <w:ind w:firstLineChars="0" w:firstLine="0"/>
              <w:rPr>
                <w:rFonts w:ascii="宋体" w:hAnsi="宋体"/>
                <w:bCs/>
                <w:color w:val="000000"/>
                <w:sz w:val="20"/>
                <w:szCs w:val="20"/>
              </w:rPr>
            </w:pPr>
            <w:r>
              <w:rPr>
                <w:rFonts w:ascii="宋体" w:hAnsi="宋体" w:cs="宋体"/>
                <w:color w:val="000000"/>
                <w:kern w:val="0"/>
                <w:sz w:val="20"/>
                <w:szCs w:val="20"/>
              </w:rPr>
              <w:t>R10</w:t>
            </w:r>
          </w:p>
        </w:tc>
        <w:tc>
          <w:tcPr>
            <w:tcW w:w="1719"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olor w:val="000000"/>
                <w:sz w:val="20"/>
                <w:szCs w:val="20"/>
              </w:rPr>
              <w:t>institutionID</w:t>
            </w:r>
          </w:p>
        </w:tc>
        <w:tc>
          <w:tcPr>
            <w:tcW w:w="1835"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交易席位代码</w:t>
            </w:r>
          </w:p>
        </w:tc>
        <w:tc>
          <w:tcPr>
            <w:tcW w:w="818"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808" w:type="dxa"/>
            <w:vAlign w:val="center"/>
          </w:tcPr>
          <w:p w:rsidR="00F5755B" w:rsidRDefault="00F5755B"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45" w:type="dxa"/>
            <w:vAlign w:val="center"/>
          </w:tcPr>
          <w:p w:rsidR="00F5755B" w:rsidRDefault="00F5755B">
            <w:pPr>
              <w:spacing w:line="240" w:lineRule="auto"/>
              <w:ind w:firstLineChars="0" w:firstLine="0"/>
              <w:rPr>
                <w:rFonts w:ascii="宋体" w:hAnsi="宋体"/>
                <w:b/>
                <w:bCs/>
                <w:color w:val="000000"/>
                <w:sz w:val="20"/>
                <w:szCs w:val="20"/>
              </w:rPr>
            </w:pPr>
          </w:p>
        </w:tc>
      </w:tr>
      <w:tr w:rsidR="00F5755B">
        <w:trPr>
          <w:trHeight w:val="285"/>
          <w:jc w:val="center"/>
        </w:trPr>
        <w:tc>
          <w:tcPr>
            <w:tcW w:w="753"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bCs/>
                <w:color w:val="000000"/>
                <w:sz w:val="20"/>
                <w:szCs w:val="20"/>
              </w:rPr>
              <w:t>M30</w:t>
            </w:r>
          </w:p>
        </w:tc>
        <w:tc>
          <w:tcPr>
            <w:tcW w:w="1719"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color w:val="000000"/>
                <w:sz w:val="20"/>
                <w:szCs w:val="20"/>
              </w:rPr>
              <w:t>clientID</w:t>
            </w:r>
          </w:p>
        </w:tc>
        <w:tc>
          <w:tcPr>
            <w:tcW w:w="1835"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818" w:type="dxa"/>
            <w:vAlign w:val="center"/>
          </w:tcPr>
          <w:p w:rsidR="00F5755B" w:rsidRDefault="00F5755B">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08" w:type="dxa"/>
            <w:vAlign w:val="center"/>
          </w:tcPr>
          <w:p w:rsidR="00F5755B" w:rsidRDefault="00F5755B"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45" w:type="dxa"/>
            <w:vAlign w:val="center"/>
          </w:tcPr>
          <w:p w:rsidR="00F5755B" w:rsidRDefault="00F5755B">
            <w:pPr>
              <w:spacing w:line="240" w:lineRule="auto"/>
              <w:ind w:firstLineChars="0" w:firstLine="0"/>
              <w:rPr>
                <w:rFonts w:ascii="宋体" w:hAnsi="宋体"/>
                <w:b/>
                <w:bCs/>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75"/>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询价成交单编号</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08" w:type="dxa"/>
            <w:tcBorders>
              <w:top w:val="nil"/>
              <w:left w:val="nil"/>
              <w:bottom w:val="single" w:sz="4" w:space="0" w:color="auto"/>
              <w:right w:val="single" w:sz="4" w:space="0" w:color="auto"/>
            </w:tcBorders>
            <w:vAlign w:val="center"/>
          </w:tcPr>
          <w:p w:rsidR="00581365" w:rsidRDefault="00F5755B">
            <w:pPr>
              <w:spacing w:line="240" w:lineRule="auto"/>
              <w:ind w:firstLineChars="0" w:firstLine="0"/>
              <w:rPr>
                <w:rFonts w:ascii="宋体" w:hAnsi="宋体"/>
                <w:color w:val="000000"/>
                <w:sz w:val="20"/>
                <w:szCs w:val="20"/>
              </w:rPr>
            </w:pPr>
            <w:r>
              <w:rPr>
                <w:rFonts w:ascii="宋体" w:hAnsi="宋体" w:hint="eastAsia"/>
                <w:color w:val="000000"/>
                <w:sz w:val="20"/>
                <w:szCs w:val="20"/>
              </w:rPr>
              <w:t>&lt;-</w:t>
            </w:r>
          </w:p>
        </w:tc>
        <w:tc>
          <w:tcPr>
            <w:tcW w:w="2045"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75"/>
          <w:jc w:val="center"/>
        </w:trPr>
        <w:tc>
          <w:tcPr>
            <w:tcW w:w="753"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R22</w:t>
            </w:r>
          </w:p>
        </w:tc>
        <w:tc>
          <w:tcPr>
            <w:tcW w:w="1719"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intAcctApplyType</w:t>
            </w:r>
          </w:p>
        </w:tc>
        <w:tc>
          <w:tcPr>
            <w:tcW w:w="1835"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违约申请类型</w:t>
            </w:r>
          </w:p>
        </w:tc>
        <w:tc>
          <w:tcPr>
            <w:tcW w:w="81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08"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45"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jc w:val="center"/>
        </w:trPr>
        <w:tc>
          <w:tcPr>
            <w:tcW w:w="753" w:type="dxa"/>
            <w:vAlign w:val="center"/>
          </w:tcPr>
          <w:p w:rsidR="00581365" w:rsidRDefault="00706DDF">
            <w:pPr>
              <w:spacing w:line="240" w:lineRule="auto"/>
              <w:ind w:firstLineChars="0" w:firstLine="0"/>
              <w:rPr>
                <w:rFonts w:ascii="宋体" w:hAnsi="宋体"/>
                <w:bCs/>
                <w:color w:val="000000"/>
                <w:sz w:val="20"/>
                <w:szCs w:val="20"/>
              </w:rPr>
            </w:pPr>
            <w:r>
              <w:rPr>
                <w:rFonts w:asciiTheme="minorEastAsia" w:eastAsiaTheme="minorEastAsia" w:hAnsiTheme="minorEastAsia" w:hint="eastAsia"/>
                <w:color w:val="000000"/>
                <w:sz w:val="20"/>
                <w:szCs w:val="20"/>
              </w:rPr>
              <w:t>X64</w:t>
            </w:r>
          </w:p>
        </w:tc>
        <w:tc>
          <w:tcPr>
            <w:tcW w:w="1719"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olor w:val="000000"/>
                <w:sz w:val="20"/>
                <w:szCs w:val="20"/>
              </w:rPr>
              <w:t>otcPortOperationFlag</w:t>
            </w:r>
          </w:p>
        </w:tc>
        <w:tc>
          <w:tcPr>
            <w:tcW w:w="1835"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违约申报/取消</w:t>
            </w:r>
          </w:p>
        </w:tc>
        <w:tc>
          <w:tcPr>
            <w:tcW w:w="818"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M</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45"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70"/>
          <w:jc w:val="center"/>
        </w:trPr>
        <w:tc>
          <w:tcPr>
            <w:tcW w:w="75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45"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jc w:val="center"/>
        </w:trPr>
        <w:tc>
          <w:tcPr>
            <w:tcW w:w="75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7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3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45"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70"/>
          <w:jc w:val="center"/>
        </w:trPr>
        <w:tc>
          <w:tcPr>
            <w:tcW w:w="753"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71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835"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1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0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045"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1016" w:name="_Toc437936981"/>
      <w:bookmarkStart w:id="1017" w:name="_Toc21753"/>
      <w:bookmarkStart w:id="1018" w:name="_Toc15000"/>
      <w:bookmarkStart w:id="1019" w:name="_Toc13686"/>
      <w:bookmarkStart w:id="1020" w:name="_Toc493667877"/>
      <w:r w:rsidRPr="009F5A48">
        <w:rPr>
          <w:rFonts w:hint="eastAsia"/>
        </w:rPr>
        <w:t>推送违约操作信息</w:t>
      </w:r>
      <w:bookmarkEnd w:id="1016"/>
      <w:bookmarkEnd w:id="1017"/>
      <w:bookmarkEnd w:id="1018"/>
      <w:bookmarkEnd w:id="1019"/>
      <w:bookmarkEnd w:id="1020"/>
    </w:p>
    <w:p w:rsidR="00581365" w:rsidRDefault="00706DDF">
      <w:pPr>
        <w:ind w:firstLineChars="0" w:firstLine="0"/>
      </w:pPr>
      <w:r>
        <w:rPr>
          <w:rFonts w:hint="eastAsia"/>
          <w:b/>
        </w:rPr>
        <w:t>功能：</w:t>
      </w:r>
      <w:r>
        <w:rPr>
          <w:rFonts w:ascii="宋体" w:hAnsi="宋体" w:hint="eastAsia"/>
          <w:color w:val="000000"/>
        </w:rPr>
        <w:t>向交易双方推送</w:t>
      </w:r>
      <w:r>
        <w:rPr>
          <w:rFonts w:hAnsi="黑体" w:hint="eastAsia"/>
          <w:bCs/>
          <w:kern w:val="0"/>
        </w:rPr>
        <w:t>违约操作成功</w:t>
      </w:r>
      <w:r>
        <w:rPr>
          <w:rFonts w:ascii="宋体" w:hAnsi="宋体" w:hint="eastAsia"/>
          <w:color w:val="000000"/>
        </w:rPr>
        <w:t>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1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3478"/>
        <w:gridCol w:w="1712"/>
        <w:gridCol w:w="938"/>
        <w:gridCol w:w="1252"/>
      </w:tblGrid>
      <w:tr w:rsidR="00581365">
        <w:trPr>
          <w:trHeight w:val="285"/>
          <w:tblHeader/>
        </w:trPr>
        <w:tc>
          <w:tcPr>
            <w:tcW w:w="78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347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71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25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85"/>
        </w:trPr>
        <w:tc>
          <w:tcPr>
            <w:tcW w:w="785"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cs="宋体"/>
                <w:color w:val="000000"/>
                <w:kern w:val="0"/>
                <w:sz w:val="20"/>
                <w:szCs w:val="20"/>
              </w:rPr>
              <w:t>M60</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traderID</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交易员代码</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252"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申请方</w:t>
            </w:r>
          </w:p>
        </w:tc>
      </w:tr>
      <w:tr w:rsidR="00581365">
        <w:trPr>
          <w:trHeight w:val="285"/>
        </w:trPr>
        <w:tc>
          <w:tcPr>
            <w:tcW w:w="785"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cs="宋体"/>
                <w:color w:val="000000"/>
                <w:kern w:val="0"/>
                <w:sz w:val="20"/>
                <w:szCs w:val="20"/>
              </w:rPr>
              <w:t>M20</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seatID</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交易席位代码</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252"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申请方</w:t>
            </w:r>
          </w:p>
        </w:tc>
      </w:tr>
      <w:tr w:rsidR="00581365">
        <w:trPr>
          <w:trHeight w:val="285"/>
        </w:trPr>
        <w:tc>
          <w:tcPr>
            <w:tcW w:w="785"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bCs/>
                <w:color w:val="000000"/>
                <w:sz w:val="20"/>
                <w:szCs w:val="20"/>
              </w:rPr>
              <w:t>M30</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clientID</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申请方</w:t>
            </w:r>
          </w:p>
        </w:tc>
      </w:tr>
      <w:tr w:rsidR="00581365">
        <w:trPr>
          <w:trHeight w:val="270"/>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违约申报/取消</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宋体" w:hAnsi="宋体" w:hint="eastAsia"/>
                <w:color w:val="000000"/>
                <w:sz w:val="20"/>
                <w:szCs w:val="20"/>
              </w:rPr>
              <w:t>R22</w:t>
            </w:r>
          </w:p>
        </w:tc>
        <w:tc>
          <w:tcPr>
            <w:tcW w:w="347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intAcctApplyType</w:t>
            </w:r>
          </w:p>
        </w:tc>
        <w:tc>
          <w:tcPr>
            <w:tcW w:w="17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违约申请类型</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bl>
    <w:p w:rsidR="00D01448" w:rsidRPr="009F5A48" w:rsidRDefault="00D01448" w:rsidP="009F5A48">
      <w:pPr>
        <w:pStyle w:val="3"/>
        <w:numPr>
          <w:ilvl w:val="2"/>
          <w:numId w:val="1"/>
        </w:numPr>
        <w:ind w:left="980" w:hangingChars="305" w:hanging="980"/>
        <w:rPr>
          <w:ins w:id="1021" w:author="翟羽佳" w:date="2017-06-01T14:06:00Z"/>
        </w:rPr>
      </w:pPr>
      <w:bookmarkStart w:id="1022" w:name="_Toc493667878"/>
      <w:ins w:id="1023" w:author="翟羽佳" w:date="2017-06-01T14:06:00Z">
        <w:r w:rsidRPr="009F5A48">
          <w:rPr>
            <w:rFonts w:hint="eastAsia"/>
          </w:rPr>
          <w:t>银行间询价交易白银指定仓库查询请求和响应</w:t>
        </w:r>
        <w:bookmarkEnd w:id="1022"/>
      </w:ins>
    </w:p>
    <w:p w:rsidR="00D01448" w:rsidRDefault="00D01448" w:rsidP="00D01448">
      <w:pPr>
        <w:ind w:firstLineChars="0" w:firstLine="0"/>
        <w:rPr>
          <w:ins w:id="1024" w:author="翟羽佳" w:date="2017-06-01T14:06:00Z"/>
        </w:rPr>
      </w:pPr>
      <w:ins w:id="1025" w:author="翟羽佳" w:date="2017-06-01T14:06:00Z">
        <w:r>
          <w:rPr>
            <w:rFonts w:hint="eastAsia"/>
            <w:b/>
          </w:rPr>
          <w:t>功能：</w:t>
        </w:r>
        <w:r>
          <w:rPr>
            <w:rFonts w:ascii="宋体" w:hAnsi="宋体" w:hint="eastAsia"/>
            <w:color w:val="000000"/>
          </w:rPr>
          <w:t>询经纪机构补录入指令用于查询白银指定仓库的成交单</w:t>
        </w:r>
        <w:r>
          <w:rPr>
            <w:rFonts w:hint="eastAsia"/>
          </w:rPr>
          <w:t>。</w:t>
        </w:r>
      </w:ins>
    </w:p>
    <w:p w:rsidR="00D01448" w:rsidRDefault="00D01448" w:rsidP="00D01448">
      <w:pPr>
        <w:ind w:firstLineChars="0" w:firstLine="0"/>
        <w:rPr>
          <w:ins w:id="1026" w:author="翟羽佳" w:date="2017-06-01T14:06:00Z"/>
          <w:rFonts w:ascii="宋体" w:hAnsi="宋体"/>
          <w:color w:val="000000"/>
        </w:rPr>
      </w:pPr>
      <w:ins w:id="1027" w:author="翟羽佳" w:date="2017-06-01T14:06:00Z">
        <w:r>
          <w:rPr>
            <w:rFonts w:ascii="宋体" w:hAnsi="宋体" w:hint="eastAsia"/>
            <w:color w:val="000000"/>
          </w:rPr>
          <w:t>消息体格式如下：</w:t>
        </w:r>
      </w:ins>
    </w:p>
    <w:tbl>
      <w:tblPr>
        <w:tblW w:w="88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709"/>
        <w:gridCol w:w="1701"/>
        <w:gridCol w:w="1973"/>
        <w:gridCol w:w="11"/>
        <w:gridCol w:w="709"/>
        <w:gridCol w:w="851"/>
        <w:gridCol w:w="13"/>
        <w:gridCol w:w="2113"/>
      </w:tblGrid>
      <w:tr w:rsidR="00D01448" w:rsidTr="00B3209E">
        <w:trPr>
          <w:trHeight w:val="285"/>
          <w:tblHeader/>
          <w:ins w:id="1028" w:author="翟羽佳" w:date="2017-06-01T14:06:00Z"/>
        </w:trPr>
        <w:tc>
          <w:tcPr>
            <w:tcW w:w="724" w:type="dxa"/>
            <w:shd w:val="clear" w:color="auto" w:fill="D9D9D9" w:themeFill="background1" w:themeFillShade="D9"/>
          </w:tcPr>
          <w:p w:rsidR="00D01448" w:rsidRDefault="00D01448" w:rsidP="00051447">
            <w:pPr>
              <w:spacing w:line="240" w:lineRule="auto"/>
              <w:ind w:firstLineChars="0" w:firstLine="0"/>
              <w:rPr>
                <w:ins w:id="1029" w:author="翟羽佳" w:date="2017-06-01T14:06:00Z"/>
                <w:rFonts w:ascii="宋体" w:hAnsi="宋体"/>
                <w:b/>
                <w:bCs/>
                <w:color w:val="000000"/>
                <w:sz w:val="20"/>
                <w:szCs w:val="20"/>
              </w:rPr>
            </w:pPr>
            <w:ins w:id="1030" w:author="翟羽佳" w:date="2017-06-01T14:06:00Z">
              <w:r>
                <w:rPr>
                  <w:rFonts w:ascii="宋体" w:hAnsi="宋体" w:hint="eastAsia"/>
                  <w:b/>
                  <w:bCs/>
                  <w:color w:val="000000"/>
                  <w:sz w:val="20"/>
                  <w:szCs w:val="20"/>
                </w:rPr>
                <w:t>符号</w:t>
              </w:r>
            </w:ins>
          </w:p>
        </w:tc>
        <w:tc>
          <w:tcPr>
            <w:tcW w:w="709" w:type="dxa"/>
            <w:shd w:val="clear" w:color="auto" w:fill="D9D9D9" w:themeFill="background1" w:themeFillShade="D9"/>
            <w:vAlign w:val="center"/>
          </w:tcPr>
          <w:p w:rsidR="00D01448" w:rsidRDefault="00D01448" w:rsidP="00051447">
            <w:pPr>
              <w:spacing w:line="240" w:lineRule="auto"/>
              <w:ind w:firstLineChars="0" w:firstLine="0"/>
              <w:rPr>
                <w:ins w:id="1031" w:author="翟羽佳" w:date="2017-06-01T14:06:00Z"/>
                <w:rFonts w:ascii="宋体" w:hAnsi="宋体"/>
                <w:b/>
                <w:bCs/>
                <w:color w:val="000000"/>
                <w:sz w:val="20"/>
                <w:szCs w:val="20"/>
              </w:rPr>
            </w:pPr>
            <w:ins w:id="1032" w:author="翟羽佳" w:date="2017-06-01T14:06:00Z">
              <w:r>
                <w:rPr>
                  <w:rFonts w:ascii="宋体" w:hAnsi="宋体" w:hint="eastAsia"/>
                  <w:b/>
                  <w:bCs/>
                  <w:color w:val="000000"/>
                  <w:sz w:val="20"/>
                  <w:szCs w:val="20"/>
                </w:rPr>
                <w:t>域号</w:t>
              </w:r>
            </w:ins>
          </w:p>
        </w:tc>
        <w:tc>
          <w:tcPr>
            <w:tcW w:w="1701" w:type="dxa"/>
            <w:shd w:val="clear" w:color="auto" w:fill="D9D9D9" w:themeFill="background1" w:themeFillShade="D9"/>
            <w:vAlign w:val="center"/>
          </w:tcPr>
          <w:p w:rsidR="00D01448" w:rsidRDefault="00D01448" w:rsidP="00051447">
            <w:pPr>
              <w:spacing w:line="240" w:lineRule="auto"/>
              <w:ind w:firstLineChars="0" w:firstLine="0"/>
              <w:rPr>
                <w:ins w:id="1033" w:author="翟羽佳" w:date="2017-06-01T14:06:00Z"/>
                <w:rFonts w:ascii="宋体" w:hAnsi="宋体"/>
                <w:b/>
                <w:bCs/>
                <w:color w:val="000000"/>
                <w:sz w:val="20"/>
                <w:szCs w:val="20"/>
              </w:rPr>
            </w:pPr>
            <w:ins w:id="1034" w:author="翟羽佳" w:date="2017-06-01T14:06:00Z">
              <w:r>
                <w:rPr>
                  <w:rFonts w:ascii="宋体" w:hAnsi="宋体" w:hint="eastAsia"/>
                  <w:b/>
                  <w:bCs/>
                  <w:color w:val="000000"/>
                  <w:sz w:val="20"/>
                  <w:szCs w:val="20"/>
                </w:rPr>
                <w:t>域名</w:t>
              </w:r>
            </w:ins>
          </w:p>
        </w:tc>
        <w:tc>
          <w:tcPr>
            <w:tcW w:w="1973" w:type="dxa"/>
            <w:shd w:val="clear" w:color="auto" w:fill="D9D9D9" w:themeFill="background1" w:themeFillShade="D9"/>
            <w:vAlign w:val="center"/>
          </w:tcPr>
          <w:p w:rsidR="00D01448" w:rsidRDefault="00D01448" w:rsidP="00051447">
            <w:pPr>
              <w:spacing w:line="240" w:lineRule="auto"/>
              <w:ind w:firstLineChars="0" w:firstLine="0"/>
              <w:rPr>
                <w:ins w:id="1035" w:author="翟羽佳" w:date="2017-06-01T14:06:00Z"/>
                <w:rFonts w:ascii="宋体" w:hAnsi="宋体"/>
                <w:b/>
                <w:bCs/>
                <w:color w:val="000000"/>
                <w:sz w:val="20"/>
                <w:szCs w:val="20"/>
              </w:rPr>
            </w:pPr>
            <w:ins w:id="1036" w:author="翟羽佳" w:date="2017-06-01T14:06:00Z">
              <w:r>
                <w:rPr>
                  <w:rFonts w:ascii="宋体" w:hAnsi="宋体" w:hint="eastAsia"/>
                  <w:b/>
                  <w:bCs/>
                  <w:color w:val="000000"/>
                  <w:sz w:val="20"/>
                  <w:szCs w:val="20"/>
                </w:rPr>
                <w:t>业务字段</w:t>
              </w:r>
            </w:ins>
          </w:p>
        </w:tc>
        <w:tc>
          <w:tcPr>
            <w:tcW w:w="720" w:type="dxa"/>
            <w:gridSpan w:val="2"/>
            <w:shd w:val="clear" w:color="auto" w:fill="D9D9D9" w:themeFill="background1" w:themeFillShade="D9"/>
            <w:vAlign w:val="center"/>
          </w:tcPr>
          <w:p w:rsidR="00D01448" w:rsidRDefault="00D01448" w:rsidP="00051447">
            <w:pPr>
              <w:spacing w:line="240" w:lineRule="auto"/>
              <w:ind w:firstLineChars="0" w:firstLine="0"/>
              <w:rPr>
                <w:ins w:id="1037" w:author="翟羽佳" w:date="2017-06-01T14:06:00Z"/>
                <w:rFonts w:ascii="宋体" w:hAnsi="宋体"/>
                <w:b/>
                <w:bCs/>
                <w:color w:val="000000"/>
                <w:sz w:val="20"/>
                <w:szCs w:val="20"/>
              </w:rPr>
            </w:pPr>
            <w:ins w:id="1038" w:author="翟羽佳" w:date="2017-06-01T14:06:00Z">
              <w:r>
                <w:rPr>
                  <w:rFonts w:ascii="宋体" w:hAnsi="宋体" w:hint="eastAsia"/>
                  <w:b/>
                  <w:bCs/>
                  <w:color w:val="000000"/>
                  <w:sz w:val="20"/>
                  <w:szCs w:val="20"/>
                </w:rPr>
                <w:t>请求</w:t>
              </w:r>
            </w:ins>
          </w:p>
        </w:tc>
        <w:tc>
          <w:tcPr>
            <w:tcW w:w="851" w:type="dxa"/>
            <w:shd w:val="clear" w:color="auto" w:fill="D9D9D9" w:themeFill="background1" w:themeFillShade="D9"/>
            <w:vAlign w:val="center"/>
          </w:tcPr>
          <w:p w:rsidR="00D01448" w:rsidRDefault="00D01448" w:rsidP="00051447">
            <w:pPr>
              <w:spacing w:line="240" w:lineRule="auto"/>
              <w:ind w:firstLineChars="0" w:firstLine="0"/>
              <w:rPr>
                <w:ins w:id="1039" w:author="翟羽佳" w:date="2017-06-01T14:06:00Z"/>
                <w:rFonts w:ascii="宋体" w:hAnsi="宋体"/>
                <w:b/>
                <w:bCs/>
                <w:color w:val="000000"/>
                <w:sz w:val="20"/>
                <w:szCs w:val="20"/>
              </w:rPr>
            </w:pPr>
            <w:ins w:id="1040" w:author="翟羽佳" w:date="2017-06-01T14:06:00Z">
              <w:r>
                <w:rPr>
                  <w:rFonts w:ascii="宋体" w:hAnsi="宋体" w:hint="eastAsia"/>
                  <w:b/>
                  <w:bCs/>
                  <w:color w:val="000000"/>
                  <w:sz w:val="20"/>
                  <w:szCs w:val="20"/>
                </w:rPr>
                <w:t>应答</w:t>
              </w:r>
            </w:ins>
          </w:p>
        </w:tc>
        <w:tc>
          <w:tcPr>
            <w:tcW w:w="2126" w:type="dxa"/>
            <w:gridSpan w:val="2"/>
            <w:shd w:val="clear" w:color="auto" w:fill="D9D9D9" w:themeFill="background1" w:themeFillShade="D9"/>
            <w:vAlign w:val="center"/>
          </w:tcPr>
          <w:p w:rsidR="00D01448" w:rsidRDefault="00D01448" w:rsidP="00051447">
            <w:pPr>
              <w:spacing w:line="240" w:lineRule="auto"/>
              <w:ind w:firstLineChars="0" w:firstLine="0"/>
              <w:rPr>
                <w:ins w:id="1041" w:author="翟羽佳" w:date="2017-06-01T14:06:00Z"/>
                <w:rFonts w:ascii="宋体" w:hAnsi="宋体"/>
                <w:b/>
                <w:bCs/>
                <w:color w:val="000000"/>
                <w:sz w:val="20"/>
                <w:szCs w:val="20"/>
              </w:rPr>
            </w:pPr>
            <w:ins w:id="1042" w:author="翟羽佳" w:date="2017-06-01T14:06:00Z">
              <w:r>
                <w:rPr>
                  <w:rFonts w:ascii="宋体" w:hAnsi="宋体" w:hint="eastAsia"/>
                  <w:b/>
                  <w:bCs/>
                  <w:color w:val="000000"/>
                  <w:sz w:val="20"/>
                  <w:szCs w:val="20"/>
                </w:rPr>
                <w:t>说明</w:t>
              </w:r>
            </w:ins>
          </w:p>
        </w:tc>
      </w:tr>
      <w:tr w:rsidR="00D01448" w:rsidTr="00B3209E">
        <w:trPr>
          <w:trHeight w:val="285"/>
          <w:ins w:id="1043" w:author="翟羽佳" w:date="2017-06-01T14:06:00Z"/>
        </w:trPr>
        <w:tc>
          <w:tcPr>
            <w:tcW w:w="724" w:type="dxa"/>
          </w:tcPr>
          <w:p w:rsidR="00D01448" w:rsidRDefault="00D01448" w:rsidP="00051447">
            <w:pPr>
              <w:spacing w:line="240" w:lineRule="auto"/>
              <w:ind w:firstLineChars="0" w:firstLine="0"/>
              <w:rPr>
                <w:ins w:id="1044" w:author="翟羽佳" w:date="2017-06-01T14:06:00Z"/>
                <w:rFonts w:ascii="宋体" w:hAnsi="宋体"/>
                <w:b/>
                <w:bCs/>
                <w:color w:val="000000"/>
                <w:sz w:val="20"/>
                <w:szCs w:val="20"/>
              </w:rPr>
            </w:pPr>
          </w:p>
        </w:tc>
        <w:tc>
          <w:tcPr>
            <w:tcW w:w="709" w:type="dxa"/>
            <w:vAlign w:val="center"/>
          </w:tcPr>
          <w:p w:rsidR="00D01448" w:rsidRDefault="00D01448" w:rsidP="00051447">
            <w:pPr>
              <w:spacing w:line="240" w:lineRule="auto"/>
              <w:ind w:firstLineChars="0" w:firstLine="0"/>
              <w:rPr>
                <w:ins w:id="1045" w:author="翟羽佳" w:date="2017-06-01T14:06:00Z"/>
                <w:rFonts w:ascii="宋体" w:hAnsi="宋体" w:cs="宋体"/>
                <w:color w:val="000000"/>
                <w:kern w:val="0"/>
                <w:sz w:val="20"/>
                <w:szCs w:val="20"/>
              </w:rPr>
            </w:pPr>
            <w:ins w:id="1046" w:author="翟羽佳" w:date="2017-06-01T14:06:00Z">
              <w:r>
                <w:rPr>
                  <w:rFonts w:ascii="宋体" w:hAnsi="宋体" w:cs="宋体"/>
                  <w:color w:val="000000"/>
                  <w:kern w:val="0"/>
                  <w:sz w:val="20"/>
                  <w:szCs w:val="20"/>
                </w:rPr>
                <w:t>T01</w:t>
              </w:r>
            </w:ins>
          </w:p>
        </w:tc>
        <w:tc>
          <w:tcPr>
            <w:tcW w:w="1701" w:type="dxa"/>
            <w:vAlign w:val="center"/>
          </w:tcPr>
          <w:p w:rsidR="00D01448" w:rsidRDefault="00D01448" w:rsidP="00051447">
            <w:pPr>
              <w:spacing w:line="240" w:lineRule="auto"/>
              <w:ind w:firstLineChars="0" w:firstLine="0"/>
              <w:rPr>
                <w:ins w:id="1047" w:author="翟羽佳" w:date="2017-06-01T14:06:00Z"/>
                <w:rFonts w:ascii="宋体" w:hAnsi="宋体" w:cs="宋体"/>
                <w:color w:val="000000"/>
                <w:kern w:val="0"/>
                <w:sz w:val="20"/>
                <w:szCs w:val="20"/>
              </w:rPr>
            </w:pPr>
            <w:ins w:id="1048" w:author="翟羽佳" w:date="2017-06-01T14:06:00Z">
              <w:r>
                <w:rPr>
                  <w:rFonts w:ascii="宋体" w:hAnsi="宋体" w:cs="宋体"/>
                  <w:color w:val="000000"/>
                  <w:kern w:val="0"/>
                  <w:sz w:val="20"/>
                  <w:szCs w:val="20"/>
                </w:rPr>
                <w:t>operatorID</w:t>
              </w:r>
            </w:ins>
          </w:p>
        </w:tc>
        <w:tc>
          <w:tcPr>
            <w:tcW w:w="1973" w:type="dxa"/>
            <w:vAlign w:val="center"/>
          </w:tcPr>
          <w:p w:rsidR="00D01448" w:rsidRDefault="00D01448" w:rsidP="00051447">
            <w:pPr>
              <w:spacing w:line="240" w:lineRule="auto"/>
              <w:ind w:firstLineChars="0" w:firstLine="0"/>
              <w:rPr>
                <w:ins w:id="1049" w:author="翟羽佳" w:date="2017-06-01T14:06:00Z"/>
                <w:rFonts w:ascii="宋体" w:hAnsi="宋体" w:cs="宋体"/>
                <w:color w:val="000000"/>
                <w:kern w:val="0"/>
                <w:sz w:val="20"/>
                <w:szCs w:val="20"/>
              </w:rPr>
            </w:pPr>
            <w:ins w:id="1050" w:author="翟羽佳" w:date="2017-06-01T14:06:00Z">
              <w:r>
                <w:rPr>
                  <w:rFonts w:ascii="宋体" w:hAnsi="宋体" w:cs="宋体" w:hint="eastAsia"/>
                  <w:color w:val="000000"/>
                  <w:kern w:val="0"/>
                  <w:sz w:val="20"/>
                  <w:szCs w:val="20"/>
                </w:rPr>
                <w:t>交易员代码</w:t>
              </w:r>
            </w:ins>
          </w:p>
        </w:tc>
        <w:tc>
          <w:tcPr>
            <w:tcW w:w="720" w:type="dxa"/>
            <w:gridSpan w:val="2"/>
            <w:vAlign w:val="center"/>
          </w:tcPr>
          <w:p w:rsidR="00D01448" w:rsidRDefault="00D01448" w:rsidP="00051447">
            <w:pPr>
              <w:spacing w:line="240" w:lineRule="auto"/>
              <w:ind w:firstLineChars="0" w:firstLine="0"/>
              <w:rPr>
                <w:ins w:id="1051" w:author="翟羽佳" w:date="2017-06-01T14:06:00Z"/>
                <w:rFonts w:ascii="宋体" w:hAnsi="宋体" w:cs="宋体"/>
                <w:color w:val="000000"/>
                <w:kern w:val="0"/>
                <w:sz w:val="20"/>
                <w:szCs w:val="20"/>
              </w:rPr>
            </w:pPr>
            <w:ins w:id="1052" w:author="翟羽佳" w:date="2017-06-01T14:06:00Z">
              <w:r>
                <w:rPr>
                  <w:rFonts w:ascii="宋体" w:hAnsi="宋体" w:cs="宋体" w:hint="eastAsia"/>
                  <w:color w:val="000000"/>
                  <w:kern w:val="0"/>
                  <w:sz w:val="20"/>
                  <w:szCs w:val="20"/>
                </w:rPr>
                <w:t>M</w:t>
              </w:r>
            </w:ins>
          </w:p>
        </w:tc>
        <w:tc>
          <w:tcPr>
            <w:tcW w:w="851" w:type="dxa"/>
            <w:vAlign w:val="center"/>
          </w:tcPr>
          <w:p w:rsidR="00D01448" w:rsidRDefault="00D01448" w:rsidP="00051447">
            <w:pPr>
              <w:spacing w:line="240" w:lineRule="auto"/>
              <w:ind w:firstLineChars="0" w:firstLine="0"/>
              <w:rPr>
                <w:ins w:id="1053" w:author="翟羽佳" w:date="2017-06-01T14:06:00Z"/>
                <w:rFonts w:ascii="宋体" w:hAnsi="宋体" w:cs="宋体"/>
                <w:color w:val="000000"/>
                <w:kern w:val="0"/>
                <w:sz w:val="20"/>
                <w:szCs w:val="20"/>
              </w:rPr>
            </w:pPr>
            <w:ins w:id="1054" w:author="翟羽佳" w:date="2017-06-01T14:06:00Z">
              <w:r>
                <w:rPr>
                  <w:rFonts w:ascii="宋体" w:hAnsi="宋体" w:cs="宋体" w:hint="eastAsia"/>
                  <w:color w:val="000000"/>
                  <w:kern w:val="0"/>
                  <w:sz w:val="20"/>
                  <w:szCs w:val="20"/>
                </w:rPr>
                <w:t>-</w:t>
              </w:r>
            </w:ins>
          </w:p>
        </w:tc>
        <w:tc>
          <w:tcPr>
            <w:tcW w:w="2126" w:type="dxa"/>
            <w:gridSpan w:val="2"/>
            <w:vAlign w:val="center"/>
          </w:tcPr>
          <w:p w:rsidR="00D01448" w:rsidRDefault="00D01448" w:rsidP="00051447">
            <w:pPr>
              <w:spacing w:line="240" w:lineRule="auto"/>
              <w:ind w:firstLineChars="0" w:firstLine="0"/>
              <w:rPr>
                <w:ins w:id="1055" w:author="翟羽佳" w:date="2017-06-01T14:06:00Z"/>
                <w:rFonts w:ascii="宋体" w:hAnsi="宋体"/>
                <w:b/>
                <w:bCs/>
                <w:color w:val="000000"/>
                <w:sz w:val="20"/>
                <w:szCs w:val="20"/>
              </w:rPr>
            </w:pPr>
          </w:p>
        </w:tc>
      </w:tr>
      <w:tr w:rsidR="00D01448" w:rsidTr="00B3209E">
        <w:trPr>
          <w:trHeight w:val="285"/>
          <w:ins w:id="1056" w:author="翟羽佳" w:date="2017-06-01T14:06:00Z"/>
        </w:trPr>
        <w:tc>
          <w:tcPr>
            <w:tcW w:w="724" w:type="dxa"/>
          </w:tcPr>
          <w:p w:rsidR="00D01448" w:rsidRDefault="00D01448" w:rsidP="00051447">
            <w:pPr>
              <w:spacing w:line="240" w:lineRule="auto"/>
              <w:ind w:firstLineChars="0" w:firstLine="0"/>
              <w:rPr>
                <w:ins w:id="1057" w:author="翟羽佳" w:date="2017-06-01T14:06:00Z"/>
                <w:rFonts w:ascii="宋体" w:hAnsi="宋体"/>
                <w:b/>
                <w:bCs/>
                <w:color w:val="000000"/>
                <w:sz w:val="20"/>
                <w:szCs w:val="20"/>
              </w:rPr>
            </w:pPr>
          </w:p>
        </w:tc>
        <w:tc>
          <w:tcPr>
            <w:tcW w:w="709" w:type="dxa"/>
            <w:vAlign w:val="center"/>
          </w:tcPr>
          <w:p w:rsidR="00D01448" w:rsidRDefault="00D01448" w:rsidP="00051447">
            <w:pPr>
              <w:spacing w:line="240" w:lineRule="auto"/>
              <w:ind w:firstLineChars="0" w:firstLine="0"/>
              <w:rPr>
                <w:ins w:id="1058" w:author="翟羽佳" w:date="2017-06-01T14:06:00Z"/>
                <w:rFonts w:ascii="宋体" w:hAnsi="宋体" w:cs="宋体"/>
                <w:color w:val="000000"/>
                <w:kern w:val="0"/>
                <w:sz w:val="20"/>
                <w:szCs w:val="20"/>
              </w:rPr>
            </w:pPr>
            <w:ins w:id="1059" w:author="翟羽佳" w:date="2017-06-01T14:06:00Z">
              <w:r>
                <w:rPr>
                  <w:rFonts w:ascii="宋体" w:hAnsi="宋体" w:cs="宋体"/>
                  <w:color w:val="000000"/>
                  <w:kern w:val="0"/>
                  <w:sz w:val="20"/>
                  <w:szCs w:val="20"/>
                </w:rPr>
                <w:t>R10</w:t>
              </w:r>
            </w:ins>
          </w:p>
        </w:tc>
        <w:tc>
          <w:tcPr>
            <w:tcW w:w="1701" w:type="dxa"/>
            <w:vAlign w:val="center"/>
          </w:tcPr>
          <w:p w:rsidR="00D01448" w:rsidRDefault="00D01448" w:rsidP="00051447">
            <w:pPr>
              <w:spacing w:line="240" w:lineRule="auto"/>
              <w:ind w:firstLineChars="0" w:firstLine="0"/>
              <w:rPr>
                <w:ins w:id="1060" w:author="翟羽佳" w:date="2017-06-01T14:06:00Z"/>
                <w:rFonts w:ascii="宋体" w:hAnsi="宋体" w:cs="宋体"/>
                <w:color w:val="000000"/>
                <w:kern w:val="0"/>
                <w:sz w:val="20"/>
                <w:szCs w:val="20"/>
              </w:rPr>
            </w:pPr>
            <w:ins w:id="1061" w:author="翟羽佳" w:date="2017-06-01T14:06:00Z">
              <w:r>
                <w:rPr>
                  <w:rFonts w:ascii="宋体" w:hAnsi="宋体"/>
                  <w:color w:val="000000"/>
                  <w:sz w:val="20"/>
                  <w:szCs w:val="20"/>
                </w:rPr>
                <w:t>institutionID</w:t>
              </w:r>
            </w:ins>
          </w:p>
        </w:tc>
        <w:tc>
          <w:tcPr>
            <w:tcW w:w="1973" w:type="dxa"/>
            <w:vAlign w:val="center"/>
          </w:tcPr>
          <w:p w:rsidR="00D01448" w:rsidRDefault="00D01448" w:rsidP="00051447">
            <w:pPr>
              <w:spacing w:line="240" w:lineRule="auto"/>
              <w:ind w:firstLineChars="0" w:firstLine="0"/>
              <w:rPr>
                <w:ins w:id="1062" w:author="翟羽佳" w:date="2017-06-01T14:06:00Z"/>
                <w:rFonts w:ascii="宋体" w:hAnsi="宋体" w:cs="宋体"/>
                <w:color w:val="000000"/>
                <w:kern w:val="0"/>
                <w:sz w:val="20"/>
                <w:szCs w:val="20"/>
              </w:rPr>
            </w:pPr>
            <w:ins w:id="1063" w:author="翟羽佳" w:date="2017-06-01T14:06:00Z">
              <w:r>
                <w:rPr>
                  <w:rFonts w:ascii="宋体" w:hAnsi="宋体" w:cs="宋体" w:hint="eastAsia"/>
                  <w:color w:val="000000"/>
                  <w:kern w:val="0"/>
                  <w:sz w:val="20"/>
                  <w:szCs w:val="20"/>
                </w:rPr>
                <w:t>交易席位代码</w:t>
              </w:r>
            </w:ins>
          </w:p>
        </w:tc>
        <w:tc>
          <w:tcPr>
            <w:tcW w:w="720" w:type="dxa"/>
            <w:gridSpan w:val="2"/>
            <w:vAlign w:val="center"/>
          </w:tcPr>
          <w:p w:rsidR="00D01448" w:rsidRDefault="00D01448" w:rsidP="00051447">
            <w:pPr>
              <w:spacing w:line="240" w:lineRule="auto"/>
              <w:ind w:firstLineChars="0" w:firstLine="0"/>
              <w:rPr>
                <w:ins w:id="1064" w:author="翟羽佳" w:date="2017-06-01T14:06:00Z"/>
                <w:rFonts w:ascii="宋体" w:hAnsi="宋体" w:cs="宋体"/>
                <w:color w:val="000000"/>
                <w:kern w:val="0"/>
                <w:sz w:val="20"/>
                <w:szCs w:val="20"/>
              </w:rPr>
            </w:pPr>
            <w:ins w:id="1065" w:author="翟羽佳" w:date="2017-06-01T14:06:00Z">
              <w:r>
                <w:rPr>
                  <w:rFonts w:ascii="宋体" w:hAnsi="宋体" w:cs="宋体" w:hint="eastAsia"/>
                  <w:color w:val="000000"/>
                  <w:kern w:val="0"/>
                  <w:sz w:val="20"/>
                  <w:szCs w:val="20"/>
                </w:rPr>
                <w:t>M</w:t>
              </w:r>
            </w:ins>
          </w:p>
        </w:tc>
        <w:tc>
          <w:tcPr>
            <w:tcW w:w="851" w:type="dxa"/>
            <w:vAlign w:val="center"/>
          </w:tcPr>
          <w:p w:rsidR="00D01448" w:rsidRDefault="00D01448" w:rsidP="00051447">
            <w:pPr>
              <w:spacing w:line="240" w:lineRule="auto"/>
              <w:ind w:firstLineChars="0" w:firstLine="0"/>
              <w:rPr>
                <w:ins w:id="1066" w:author="翟羽佳" w:date="2017-06-01T14:06:00Z"/>
                <w:rFonts w:ascii="宋体" w:hAnsi="宋体" w:cs="宋体"/>
                <w:color w:val="000000"/>
                <w:kern w:val="0"/>
                <w:sz w:val="20"/>
                <w:szCs w:val="20"/>
              </w:rPr>
            </w:pPr>
            <w:ins w:id="1067" w:author="翟羽佳" w:date="2017-06-01T14:06:00Z">
              <w:r>
                <w:rPr>
                  <w:rFonts w:ascii="宋体" w:hAnsi="宋体" w:cs="宋体" w:hint="eastAsia"/>
                  <w:color w:val="000000"/>
                  <w:kern w:val="0"/>
                  <w:sz w:val="20"/>
                  <w:szCs w:val="20"/>
                </w:rPr>
                <w:t>-</w:t>
              </w:r>
            </w:ins>
          </w:p>
        </w:tc>
        <w:tc>
          <w:tcPr>
            <w:tcW w:w="2126" w:type="dxa"/>
            <w:gridSpan w:val="2"/>
            <w:vAlign w:val="center"/>
          </w:tcPr>
          <w:p w:rsidR="00D01448" w:rsidRDefault="00D01448" w:rsidP="00051447">
            <w:pPr>
              <w:spacing w:line="240" w:lineRule="auto"/>
              <w:ind w:firstLineChars="0" w:firstLine="0"/>
              <w:rPr>
                <w:ins w:id="1068" w:author="翟羽佳" w:date="2017-06-01T14:06:00Z"/>
                <w:rFonts w:ascii="宋体" w:hAnsi="宋体"/>
                <w:b/>
                <w:bCs/>
                <w:color w:val="000000"/>
                <w:sz w:val="20"/>
                <w:szCs w:val="20"/>
              </w:rPr>
            </w:pPr>
          </w:p>
        </w:tc>
      </w:tr>
      <w:tr w:rsidR="00D01448" w:rsidTr="00B3209E">
        <w:trPr>
          <w:trHeight w:val="270"/>
          <w:ins w:id="1069" w:author="翟羽佳" w:date="2017-06-01T14:06:00Z"/>
        </w:trPr>
        <w:tc>
          <w:tcPr>
            <w:tcW w:w="724" w:type="dxa"/>
          </w:tcPr>
          <w:p w:rsidR="00D01448" w:rsidRDefault="00D01448" w:rsidP="00051447">
            <w:pPr>
              <w:widowControl/>
              <w:spacing w:line="240" w:lineRule="auto"/>
              <w:ind w:firstLineChars="0" w:firstLine="0"/>
              <w:rPr>
                <w:ins w:id="1070" w:author="翟羽佳" w:date="2017-06-01T14:06:00Z"/>
                <w:rFonts w:ascii="宋体" w:hAnsi="宋体" w:cs="宋体"/>
                <w:color w:val="000000"/>
                <w:kern w:val="0"/>
                <w:sz w:val="20"/>
                <w:szCs w:val="20"/>
              </w:rPr>
            </w:pPr>
          </w:p>
        </w:tc>
        <w:tc>
          <w:tcPr>
            <w:tcW w:w="709" w:type="dxa"/>
            <w:vAlign w:val="center"/>
          </w:tcPr>
          <w:p w:rsidR="00D01448" w:rsidRDefault="00D01448" w:rsidP="00051447">
            <w:pPr>
              <w:widowControl/>
              <w:spacing w:line="240" w:lineRule="auto"/>
              <w:ind w:firstLineChars="0" w:firstLine="0"/>
              <w:rPr>
                <w:ins w:id="1071" w:author="翟羽佳" w:date="2017-06-01T14:06:00Z"/>
                <w:rFonts w:ascii="宋体" w:hAnsi="宋体" w:cs="宋体"/>
                <w:color w:val="000000"/>
                <w:kern w:val="0"/>
                <w:sz w:val="20"/>
                <w:szCs w:val="20"/>
              </w:rPr>
            </w:pPr>
            <w:ins w:id="1072" w:author="翟羽佳" w:date="2017-06-01T14:06:00Z">
              <w:r>
                <w:rPr>
                  <w:rFonts w:ascii="宋体" w:hAnsi="宋体"/>
                  <w:color w:val="000000"/>
                  <w:sz w:val="20"/>
                  <w:szCs w:val="20"/>
                </w:rPr>
                <w:t>O60</w:t>
              </w:r>
            </w:ins>
          </w:p>
        </w:tc>
        <w:tc>
          <w:tcPr>
            <w:tcW w:w="1701" w:type="dxa"/>
            <w:vAlign w:val="center"/>
          </w:tcPr>
          <w:p w:rsidR="00D01448" w:rsidRDefault="00D01448" w:rsidP="00051447">
            <w:pPr>
              <w:spacing w:line="240" w:lineRule="auto"/>
              <w:ind w:firstLineChars="0" w:firstLine="0"/>
              <w:rPr>
                <w:ins w:id="1073" w:author="翟羽佳" w:date="2017-06-01T14:06:00Z"/>
                <w:rFonts w:ascii="宋体" w:hAnsi="宋体" w:cs="宋体"/>
                <w:color w:val="000000"/>
                <w:kern w:val="0"/>
                <w:sz w:val="20"/>
                <w:szCs w:val="20"/>
              </w:rPr>
            </w:pPr>
            <w:ins w:id="1074" w:author="翟羽佳" w:date="2017-06-01T14:06:00Z">
              <w:r>
                <w:rPr>
                  <w:rFonts w:ascii="宋体" w:hAnsi="宋体" w:cs="宋体"/>
                  <w:color w:val="000000"/>
                  <w:kern w:val="0"/>
                  <w:sz w:val="20"/>
                  <w:szCs w:val="20"/>
                </w:rPr>
                <w:t>matchNo</w:t>
              </w:r>
            </w:ins>
          </w:p>
        </w:tc>
        <w:tc>
          <w:tcPr>
            <w:tcW w:w="1973" w:type="dxa"/>
            <w:vAlign w:val="center"/>
          </w:tcPr>
          <w:p w:rsidR="00D01448" w:rsidRDefault="00D01448" w:rsidP="00051447">
            <w:pPr>
              <w:widowControl/>
              <w:spacing w:line="240" w:lineRule="auto"/>
              <w:ind w:firstLineChars="0" w:firstLine="0"/>
              <w:rPr>
                <w:ins w:id="1075" w:author="翟羽佳" w:date="2017-06-01T14:06:00Z"/>
                <w:rFonts w:ascii="宋体" w:hAnsi="宋体" w:cs="宋体"/>
                <w:color w:val="000000"/>
                <w:kern w:val="0"/>
                <w:sz w:val="20"/>
                <w:szCs w:val="20"/>
              </w:rPr>
            </w:pPr>
            <w:ins w:id="1076" w:author="翟羽佳" w:date="2017-06-01T14:06:00Z">
              <w:r>
                <w:rPr>
                  <w:rFonts w:ascii="宋体" w:hAnsi="宋体" w:cs="宋体" w:hint="eastAsia"/>
                  <w:color w:val="000000"/>
                  <w:kern w:val="0"/>
                  <w:sz w:val="20"/>
                  <w:szCs w:val="20"/>
                </w:rPr>
                <w:t>成交单编号</w:t>
              </w:r>
            </w:ins>
          </w:p>
        </w:tc>
        <w:tc>
          <w:tcPr>
            <w:tcW w:w="720" w:type="dxa"/>
            <w:gridSpan w:val="2"/>
            <w:vAlign w:val="center"/>
          </w:tcPr>
          <w:p w:rsidR="00D01448" w:rsidRDefault="00D01448" w:rsidP="00051447">
            <w:pPr>
              <w:spacing w:line="240" w:lineRule="auto"/>
              <w:ind w:firstLineChars="0" w:firstLine="0"/>
              <w:rPr>
                <w:ins w:id="1077" w:author="翟羽佳" w:date="2017-06-01T14:06:00Z"/>
                <w:rFonts w:ascii="宋体" w:hAnsi="宋体" w:cs="宋体"/>
                <w:color w:val="000000"/>
                <w:kern w:val="0"/>
                <w:sz w:val="20"/>
                <w:szCs w:val="20"/>
              </w:rPr>
            </w:pPr>
            <w:ins w:id="1078" w:author="翟羽佳" w:date="2017-06-01T14:06:00Z">
              <w:r>
                <w:rPr>
                  <w:rFonts w:ascii="宋体" w:hAnsi="宋体" w:cs="宋体" w:hint="eastAsia"/>
                  <w:color w:val="000000"/>
                  <w:kern w:val="0"/>
                  <w:sz w:val="20"/>
                  <w:szCs w:val="20"/>
                </w:rPr>
                <w:t>C</w:t>
              </w:r>
            </w:ins>
          </w:p>
        </w:tc>
        <w:tc>
          <w:tcPr>
            <w:tcW w:w="851" w:type="dxa"/>
            <w:vAlign w:val="center"/>
          </w:tcPr>
          <w:p w:rsidR="00D01448" w:rsidRDefault="00D01448" w:rsidP="00051447">
            <w:pPr>
              <w:spacing w:line="240" w:lineRule="auto"/>
              <w:ind w:firstLineChars="0" w:firstLine="0"/>
              <w:rPr>
                <w:ins w:id="1079" w:author="翟羽佳" w:date="2017-06-01T14:06:00Z"/>
                <w:rFonts w:ascii="宋体" w:hAnsi="宋体"/>
                <w:color w:val="000000"/>
                <w:sz w:val="20"/>
                <w:szCs w:val="20"/>
              </w:rPr>
            </w:pPr>
            <w:ins w:id="1080" w:author="翟羽佳" w:date="2017-06-01T14:06:00Z">
              <w:r>
                <w:rPr>
                  <w:rFonts w:ascii="宋体" w:hAnsi="宋体" w:hint="eastAsia"/>
                  <w:color w:val="000000"/>
                  <w:sz w:val="20"/>
                  <w:szCs w:val="20"/>
                </w:rPr>
                <w:t>-</w:t>
              </w:r>
            </w:ins>
          </w:p>
        </w:tc>
        <w:tc>
          <w:tcPr>
            <w:tcW w:w="2126" w:type="dxa"/>
            <w:gridSpan w:val="2"/>
            <w:vAlign w:val="center"/>
          </w:tcPr>
          <w:p w:rsidR="00D01448" w:rsidRDefault="00D01448" w:rsidP="00051447">
            <w:pPr>
              <w:spacing w:line="240" w:lineRule="auto"/>
              <w:ind w:firstLineChars="0" w:firstLine="0"/>
              <w:rPr>
                <w:ins w:id="1081" w:author="翟羽佳" w:date="2017-06-01T14:06:00Z"/>
                <w:rFonts w:ascii="宋体" w:hAnsi="宋体"/>
                <w:color w:val="000000"/>
                <w:sz w:val="20"/>
                <w:szCs w:val="20"/>
              </w:rPr>
            </w:pPr>
            <w:ins w:id="1082" w:author="翟羽佳" w:date="2017-06-01T14:06:00Z">
              <w:r>
                <w:rPr>
                  <w:rFonts w:ascii="宋体" w:hAnsi="宋体" w:hint="eastAsia"/>
                  <w:color w:val="000000"/>
                  <w:sz w:val="20"/>
                  <w:szCs w:val="20"/>
                </w:rPr>
                <w:t xml:space="preserve">查询条件不可为空 </w:t>
              </w:r>
            </w:ins>
          </w:p>
        </w:tc>
      </w:tr>
      <w:tr w:rsidR="00B3209E" w:rsidTr="00B3209E">
        <w:trPr>
          <w:trHeight w:val="270"/>
          <w:ins w:id="1083" w:author="翟羽佳" w:date="2017-06-01T14:09:00Z"/>
        </w:trPr>
        <w:tc>
          <w:tcPr>
            <w:tcW w:w="724" w:type="dxa"/>
          </w:tcPr>
          <w:p w:rsidR="00B3209E" w:rsidRDefault="00B3209E" w:rsidP="00051447">
            <w:pPr>
              <w:widowControl/>
              <w:spacing w:line="240" w:lineRule="auto"/>
              <w:ind w:firstLineChars="0" w:firstLine="0"/>
              <w:rPr>
                <w:ins w:id="1084" w:author="翟羽佳" w:date="2017-06-01T14:09:00Z"/>
                <w:rFonts w:ascii="宋体" w:hAnsi="宋体" w:cs="宋体"/>
                <w:color w:val="000000"/>
                <w:kern w:val="0"/>
                <w:sz w:val="20"/>
                <w:szCs w:val="20"/>
              </w:rPr>
            </w:pPr>
          </w:p>
        </w:tc>
        <w:tc>
          <w:tcPr>
            <w:tcW w:w="709" w:type="dxa"/>
            <w:vAlign w:val="center"/>
          </w:tcPr>
          <w:p w:rsidR="00B3209E" w:rsidRDefault="00B3209E" w:rsidP="00051447">
            <w:pPr>
              <w:widowControl/>
              <w:spacing w:line="240" w:lineRule="auto"/>
              <w:ind w:firstLineChars="0" w:firstLine="0"/>
              <w:rPr>
                <w:ins w:id="1085" w:author="翟羽佳" w:date="2017-06-01T14:09:00Z"/>
                <w:rFonts w:ascii="宋体" w:hAnsi="宋体" w:cs="宋体"/>
                <w:color w:val="000000"/>
                <w:kern w:val="0"/>
                <w:sz w:val="20"/>
                <w:szCs w:val="20"/>
              </w:rPr>
            </w:pPr>
            <w:ins w:id="1086" w:author="翟羽佳" w:date="2017-06-01T14:09:00Z">
              <w:r>
                <w:rPr>
                  <w:rFonts w:ascii="宋体" w:hAnsi="宋体"/>
                  <w:color w:val="000000"/>
                  <w:sz w:val="20"/>
                  <w:szCs w:val="20"/>
                </w:rPr>
                <w:t>I10</w:t>
              </w:r>
            </w:ins>
          </w:p>
        </w:tc>
        <w:tc>
          <w:tcPr>
            <w:tcW w:w="1701" w:type="dxa"/>
            <w:vAlign w:val="center"/>
          </w:tcPr>
          <w:p w:rsidR="00B3209E" w:rsidRDefault="00B3209E" w:rsidP="00051447">
            <w:pPr>
              <w:widowControl/>
              <w:spacing w:line="240" w:lineRule="auto"/>
              <w:ind w:firstLineChars="0" w:firstLine="0"/>
              <w:rPr>
                <w:ins w:id="1087" w:author="翟羽佳" w:date="2017-06-01T14:09:00Z"/>
                <w:rFonts w:ascii="宋体" w:hAnsi="宋体" w:cs="宋体"/>
                <w:color w:val="000000"/>
                <w:kern w:val="0"/>
                <w:sz w:val="20"/>
                <w:szCs w:val="20"/>
              </w:rPr>
            </w:pPr>
            <w:ins w:id="1088" w:author="翟羽佳" w:date="2017-06-01T14:09:00Z">
              <w:r>
                <w:rPr>
                  <w:rFonts w:ascii="宋体" w:hAnsi="宋体"/>
                  <w:color w:val="000000"/>
                  <w:sz w:val="20"/>
                  <w:szCs w:val="20"/>
                </w:rPr>
                <w:t>instID</w:t>
              </w:r>
            </w:ins>
          </w:p>
        </w:tc>
        <w:tc>
          <w:tcPr>
            <w:tcW w:w="1984" w:type="dxa"/>
            <w:gridSpan w:val="2"/>
            <w:vAlign w:val="center"/>
          </w:tcPr>
          <w:p w:rsidR="00B3209E" w:rsidRDefault="00B3209E" w:rsidP="00051447">
            <w:pPr>
              <w:widowControl/>
              <w:spacing w:line="240" w:lineRule="auto"/>
              <w:ind w:firstLineChars="0" w:firstLine="0"/>
              <w:rPr>
                <w:ins w:id="1089" w:author="翟羽佳" w:date="2017-06-01T14:09:00Z"/>
                <w:rFonts w:ascii="宋体" w:hAnsi="宋体" w:cs="宋体"/>
                <w:color w:val="000000"/>
                <w:kern w:val="0"/>
                <w:sz w:val="20"/>
                <w:szCs w:val="20"/>
              </w:rPr>
            </w:pPr>
            <w:ins w:id="1090" w:author="翟羽佳" w:date="2017-06-01T14:09:00Z">
              <w:r>
                <w:rPr>
                  <w:rFonts w:ascii="宋体" w:hAnsi="宋体" w:cs="宋体" w:hint="eastAsia"/>
                  <w:color w:val="000000"/>
                  <w:kern w:val="0"/>
                  <w:sz w:val="20"/>
                  <w:szCs w:val="20"/>
                </w:rPr>
                <w:t>合约代码</w:t>
              </w:r>
            </w:ins>
          </w:p>
        </w:tc>
        <w:tc>
          <w:tcPr>
            <w:tcW w:w="709" w:type="dxa"/>
            <w:vAlign w:val="center"/>
          </w:tcPr>
          <w:p w:rsidR="00B3209E" w:rsidRDefault="00B3209E" w:rsidP="00051447">
            <w:pPr>
              <w:spacing w:line="240" w:lineRule="auto"/>
              <w:ind w:firstLineChars="0" w:firstLine="0"/>
              <w:rPr>
                <w:ins w:id="1091" w:author="翟羽佳" w:date="2017-06-01T14:09:00Z"/>
                <w:rFonts w:ascii="宋体" w:hAnsi="宋体" w:cs="宋体"/>
                <w:color w:val="000000"/>
                <w:kern w:val="0"/>
                <w:sz w:val="20"/>
                <w:szCs w:val="20"/>
              </w:rPr>
            </w:pPr>
            <w:ins w:id="1092" w:author="翟羽佳" w:date="2017-06-01T14:09:00Z">
              <w:r>
                <w:rPr>
                  <w:rFonts w:ascii="宋体" w:hAnsi="宋体" w:cs="宋体" w:hint="eastAsia"/>
                  <w:color w:val="000000"/>
                  <w:kern w:val="0"/>
                  <w:sz w:val="20"/>
                  <w:szCs w:val="20"/>
                </w:rPr>
                <w:t>O</w:t>
              </w:r>
            </w:ins>
          </w:p>
        </w:tc>
        <w:tc>
          <w:tcPr>
            <w:tcW w:w="851" w:type="dxa"/>
            <w:vAlign w:val="center"/>
          </w:tcPr>
          <w:p w:rsidR="00B3209E" w:rsidRDefault="00B3209E" w:rsidP="00051447">
            <w:pPr>
              <w:widowControl/>
              <w:spacing w:line="240" w:lineRule="auto"/>
              <w:ind w:firstLineChars="0" w:firstLine="0"/>
              <w:rPr>
                <w:ins w:id="1093" w:author="翟羽佳" w:date="2017-06-01T14:09:00Z"/>
                <w:rFonts w:ascii="宋体" w:hAnsi="宋体"/>
                <w:color w:val="000000"/>
                <w:sz w:val="20"/>
              </w:rPr>
            </w:pPr>
            <w:ins w:id="1094" w:author="翟羽佳" w:date="2017-06-01T14:09:00Z">
              <w:r>
                <w:rPr>
                  <w:rFonts w:ascii="宋体" w:hAnsi="宋体" w:hint="eastAsia"/>
                  <w:color w:val="000000"/>
                  <w:sz w:val="20"/>
                </w:rPr>
                <w:t>-</w:t>
              </w:r>
            </w:ins>
          </w:p>
        </w:tc>
        <w:tc>
          <w:tcPr>
            <w:tcW w:w="2126" w:type="dxa"/>
            <w:gridSpan w:val="2"/>
            <w:vAlign w:val="center"/>
          </w:tcPr>
          <w:p w:rsidR="00B3209E" w:rsidRDefault="00B3209E" w:rsidP="00051447">
            <w:pPr>
              <w:spacing w:line="240" w:lineRule="auto"/>
              <w:ind w:firstLineChars="0" w:firstLine="0"/>
              <w:rPr>
                <w:ins w:id="1095" w:author="翟羽佳" w:date="2017-06-01T14:09:00Z"/>
                <w:rFonts w:ascii="宋体" w:hAnsi="宋体"/>
                <w:color w:val="000000"/>
                <w:sz w:val="20"/>
                <w:szCs w:val="20"/>
              </w:rPr>
            </w:pPr>
          </w:p>
        </w:tc>
      </w:tr>
      <w:tr w:rsidR="00D01448" w:rsidTr="00B3209E">
        <w:trPr>
          <w:trHeight w:val="270"/>
          <w:ins w:id="1096" w:author="翟羽佳" w:date="2017-06-01T14:06:00Z"/>
        </w:trPr>
        <w:tc>
          <w:tcPr>
            <w:tcW w:w="724" w:type="dxa"/>
          </w:tcPr>
          <w:p w:rsidR="00D01448" w:rsidRDefault="00D01448" w:rsidP="00051447">
            <w:pPr>
              <w:widowControl/>
              <w:spacing w:line="240" w:lineRule="auto"/>
              <w:ind w:firstLineChars="0" w:firstLine="0"/>
              <w:rPr>
                <w:ins w:id="1097" w:author="翟羽佳" w:date="2017-06-01T14:06:00Z"/>
                <w:rFonts w:ascii="宋体" w:hAnsi="宋体" w:cs="宋体"/>
                <w:color w:val="000000"/>
                <w:kern w:val="0"/>
                <w:sz w:val="20"/>
                <w:szCs w:val="20"/>
              </w:rPr>
            </w:pPr>
          </w:p>
        </w:tc>
        <w:tc>
          <w:tcPr>
            <w:tcW w:w="709" w:type="dxa"/>
            <w:vAlign w:val="center"/>
          </w:tcPr>
          <w:p w:rsidR="00D01448" w:rsidRDefault="00D01448" w:rsidP="00051447">
            <w:pPr>
              <w:widowControl/>
              <w:spacing w:line="240" w:lineRule="auto"/>
              <w:ind w:firstLineChars="0" w:firstLine="0"/>
              <w:rPr>
                <w:ins w:id="1098" w:author="翟羽佳" w:date="2017-06-01T14:06:00Z"/>
                <w:rFonts w:ascii="宋体" w:hAnsi="宋体" w:cs="宋体"/>
                <w:color w:val="000000"/>
                <w:kern w:val="0"/>
                <w:sz w:val="20"/>
                <w:szCs w:val="20"/>
              </w:rPr>
            </w:pPr>
            <w:ins w:id="1099" w:author="翟羽佳" w:date="2017-06-01T14:06:00Z">
              <w:r>
                <w:rPr>
                  <w:rFonts w:ascii="宋体" w:hAnsi="宋体" w:hint="eastAsia"/>
                  <w:color w:val="000000"/>
                  <w:sz w:val="20"/>
                  <w:szCs w:val="20"/>
                </w:rPr>
                <w:t>X65</w:t>
              </w:r>
            </w:ins>
          </w:p>
        </w:tc>
        <w:tc>
          <w:tcPr>
            <w:tcW w:w="1701" w:type="dxa"/>
          </w:tcPr>
          <w:p w:rsidR="00D01448" w:rsidRDefault="00D01448" w:rsidP="00051447">
            <w:pPr>
              <w:spacing w:line="240" w:lineRule="auto"/>
              <w:ind w:firstLineChars="0" w:firstLine="0"/>
              <w:rPr>
                <w:ins w:id="1100" w:author="翟羽佳" w:date="2017-06-01T14:06:00Z"/>
                <w:rFonts w:ascii="宋体" w:hAnsi="宋体" w:cs="宋体"/>
                <w:color w:val="000000"/>
                <w:kern w:val="0"/>
                <w:sz w:val="20"/>
                <w:szCs w:val="20"/>
              </w:rPr>
            </w:pPr>
            <w:ins w:id="1101" w:author="翟羽佳" w:date="2017-06-01T14:06:00Z">
              <w:r>
                <w:rPr>
                  <w:rFonts w:ascii="宋体" w:hAnsi="宋体"/>
                  <w:color w:val="000000"/>
                  <w:sz w:val="20"/>
                  <w:szCs w:val="20"/>
                </w:rPr>
                <w:t>otcPortOperationState</w:t>
              </w:r>
            </w:ins>
          </w:p>
        </w:tc>
        <w:tc>
          <w:tcPr>
            <w:tcW w:w="1973" w:type="dxa"/>
          </w:tcPr>
          <w:p w:rsidR="00D01448" w:rsidRDefault="00D01448" w:rsidP="00051447">
            <w:pPr>
              <w:widowControl/>
              <w:spacing w:line="240" w:lineRule="auto"/>
              <w:ind w:firstLineChars="0" w:firstLine="0"/>
              <w:rPr>
                <w:ins w:id="1102" w:author="翟羽佳" w:date="2017-06-01T14:06:00Z"/>
                <w:rFonts w:ascii="宋体" w:hAnsi="宋体" w:cs="宋体"/>
                <w:color w:val="000000"/>
                <w:kern w:val="0"/>
                <w:sz w:val="20"/>
                <w:szCs w:val="20"/>
              </w:rPr>
            </w:pPr>
            <w:ins w:id="1103" w:author="翟羽佳" w:date="2017-06-01T14:06:00Z">
              <w:r>
                <w:rPr>
                  <w:rFonts w:ascii="宋体" w:hAnsi="宋体" w:hint="eastAsia"/>
                  <w:bCs/>
                  <w:color w:val="000000"/>
                  <w:sz w:val="20"/>
                  <w:szCs w:val="20"/>
                </w:rPr>
                <w:t>申请状态</w:t>
              </w:r>
            </w:ins>
          </w:p>
        </w:tc>
        <w:tc>
          <w:tcPr>
            <w:tcW w:w="720" w:type="dxa"/>
            <w:gridSpan w:val="2"/>
          </w:tcPr>
          <w:p w:rsidR="00D01448" w:rsidRDefault="00D01448" w:rsidP="00051447">
            <w:pPr>
              <w:spacing w:line="240" w:lineRule="auto"/>
              <w:ind w:firstLineChars="0" w:firstLine="0"/>
              <w:rPr>
                <w:ins w:id="1104" w:author="翟羽佳" w:date="2017-06-01T14:06:00Z"/>
                <w:rFonts w:ascii="宋体" w:hAnsi="宋体" w:cs="宋体"/>
                <w:color w:val="000000"/>
                <w:kern w:val="0"/>
                <w:sz w:val="20"/>
                <w:szCs w:val="20"/>
              </w:rPr>
            </w:pPr>
            <w:ins w:id="1105" w:author="翟羽佳" w:date="2017-06-01T14:06:00Z">
              <w:r>
                <w:rPr>
                  <w:rFonts w:ascii="宋体" w:hAnsi="宋体" w:hint="eastAsia"/>
                  <w:bCs/>
                  <w:color w:val="000000"/>
                  <w:sz w:val="20"/>
                  <w:szCs w:val="20"/>
                </w:rPr>
                <w:t>O</w:t>
              </w:r>
            </w:ins>
          </w:p>
        </w:tc>
        <w:tc>
          <w:tcPr>
            <w:tcW w:w="851" w:type="dxa"/>
          </w:tcPr>
          <w:p w:rsidR="00D01448" w:rsidRDefault="00D01448" w:rsidP="00051447">
            <w:pPr>
              <w:spacing w:line="240" w:lineRule="auto"/>
              <w:ind w:firstLineChars="0" w:firstLine="0"/>
              <w:rPr>
                <w:ins w:id="1106" w:author="翟羽佳" w:date="2017-06-01T14:06:00Z"/>
                <w:rFonts w:ascii="宋体" w:hAnsi="宋体"/>
                <w:color w:val="000000"/>
                <w:sz w:val="20"/>
                <w:szCs w:val="20"/>
              </w:rPr>
            </w:pPr>
            <w:ins w:id="1107" w:author="翟羽佳" w:date="2017-06-01T14:06:00Z">
              <w:r>
                <w:rPr>
                  <w:rFonts w:ascii="宋体" w:hAnsi="宋体" w:hint="eastAsia"/>
                  <w:bCs/>
                  <w:color w:val="000000"/>
                  <w:sz w:val="20"/>
                  <w:szCs w:val="20"/>
                </w:rPr>
                <w:t>-</w:t>
              </w:r>
            </w:ins>
          </w:p>
        </w:tc>
        <w:tc>
          <w:tcPr>
            <w:tcW w:w="2126" w:type="dxa"/>
            <w:gridSpan w:val="2"/>
          </w:tcPr>
          <w:p w:rsidR="00D01448" w:rsidRDefault="00D01448" w:rsidP="00051447">
            <w:pPr>
              <w:spacing w:line="240" w:lineRule="auto"/>
              <w:ind w:firstLineChars="0" w:firstLine="0"/>
              <w:rPr>
                <w:ins w:id="1108" w:author="翟羽佳" w:date="2017-06-01T14:06:00Z"/>
                <w:rFonts w:ascii="宋体" w:hAnsi="宋体" w:cs="Times New Roman"/>
                <w:bCs/>
                <w:color w:val="000000"/>
                <w:kern w:val="0"/>
                <w:sz w:val="20"/>
                <w:szCs w:val="20"/>
              </w:rPr>
            </w:pPr>
            <w:ins w:id="1109" w:author="翟羽佳" w:date="2017-06-01T14:06:00Z">
              <w:r>
                <w:rPr>
                  <w:rFonts w:ascii="宋体" w:hAnsi="宋体" w:cs="Times New Roman" w:hint="eastAsia"/>
                  <w:bCs/>
                  <w:color w:val="000000"/>
                  <w:kern w:val="0"/>
                  <w:sz w:val="20"/>
                  <w:szCs w:val="20"/>
                </w:rPr>
                <w:t>0-未申请；1-本方已申请；2-对方已申请</w:t>
              </w:r>
            </w:ins>
          </w:p>
          <w:p w:rsidR="00D01448" w:rsidRDefault="00D01448" w:rsidP="00051447">
            <w:pPr>
              <w:spacing w:line="240" w:lineRule="auto"/>
              <w:ind w:firstLineChars="0" w:firstLine="0"/>
              <w:rPr>
                <w:ins w:id="1110" w:author="翟羽佳" w:date="2017-06-01T14:06:00Z"/>
                <w:rFonts w:ascii="宋体" w:hAnsi="宋体"/>
                <w:color w:val="000000"/>
                <w:sz w:val="20"/>
                <w:szCs w:val="20"/>
              </w:rPr>
            </w:pPr>
            <w:ins w:id="1111" w:author="翟羽佳" w:date="2017-06-01T14:07:00Z">
              <w:r>
                <w:rPr>
                  <w:rFonts w:ascii="宋体" w:hAnsi="宋体" w:cs="Times New Roman" w:hint="eastAsia"/>
                  <w:bCs/>
                  <w:color w:val="000000"/>
                  <w:kern w:val="0"/>
                  <w:sz w:val="20"/>
                  <w:szCs w:val="20"/>
                </w:rPr>
                <w:t>必须填写</w:t>
              </w:r>
            </w:ins>
          </w:p>
        </w:tc>
      </w:tr>
      <w:tr w:rsidR="00B3209E" w:rsidTr="00B3209E">
        <w:trPr>
          <w:trHeight w:val="270"/>
          <w:ins w:id="1112" w:author="翟羽佳" w:date="2017-06-01T14:09:00Z"/>
        </w:trPr>
        <w:tc>
          <w:tcPr>
            <w:tcW w:w="724" w:type="dxa"/>
          </w:tcPr>
          <w:p w:rsidR="00B3209E" w:rsidRDefault="00B3209E" w:rsidP="00051447">
            <w:pPr>
              <w:widowControl/>
              <w:spacing w:line="240" w:lineRule="auto"/>
              <w:ind w:firstLineChars="0" w:firstLine="0"/>
              <w:rPr>
                <w:ins w:id="1113" w:author="翟羽佳" w:date="2017-06-01T14:09:00Z"/>
                <w:rFonts w:ascii="宋体" w:hAnsi="宋体" w:cs="宋体"/>
                <w:color w:val="000000"/>
                <w:kern w:val="0"/>
                <w:sz w:val="20"/>
                <w:szCs w:val="20"/>
              </w:rPr>
            </w:pPr>
          </w:p>
        </w:tc>
        <w:tc>
          <w:tcPr>
            <w:tcW w:w="709" w:type="dxa"/>
            <w:vAlign w:val="center"/>
          </w:tcPr>
          <w:p w:rsidR="00B3209E" w:rsidRDefault="00B3209E" w:rsidP="00051447">
            <w:pPr>
              <w:widowControl/>
              <w:spacing w:line="240" w:lineRule="auto"/>
              <w:ind w:firstLineChars="0" w:firstLine="0"/>
              <w:rPr>
                <w:ins w:id="1114" w:author="翟羽佳" w:date="2017-06-01T14:09:00Z"/>
                <w:rFonts w:ascii="宋体" w:hAnsi="宋体" w:cs="宋体"/>
                <w:color w:val="000000"/>
                <w:kern w:val="0"/>
                <w:sz w:val="20"/>
                <w:szCs w:val="20"/>
              </w:rPr>
            </w:pPr>
            <w:ins w:id="1115" w:author="翟羽佳" w:date="2017-06-01T14:09:00Z">
              <w:r>
                <w:rPr>
                  <w:rFonts w:ascii="宋体" w:hAnsi="宋体" w:cs="宋体"/>
                  <w:color w:val="000000"/>
                  <w:kern w:val="0"/>
                  <w:sz w:val="20"/>
                  <w:szCs w:val="20"/>
                </w:rPr>
                <w:t>T</w:t>
              </w:r>
              <w:r>
                <w:rPr>
                  <w:rFonts w:ascii="宋体" w:hAnsi="宋体" w:cs="宋体" w:hint="eastAsia"/>
                  <w:color w:val="000000"/>
                  <w:kern w:val="0"/>
                  <w:sz w:val="20"/>
                  <w:szCs w:val="20"/>
                </w:rPr>
                <w:t>18</w:t>
              </w:r>
            </w:ins>
          </w:p>
        </w:tc>
        <w:tc>
          <w:tcPr>
            <w:tcW w:w="1701" w:type="dxa"/>
            <w:vAlign w:val="center"/>
          </w:tcPr>
          <w:p w:rsidR="00B3209E" w:rsidRDefault="00B3209E" w:rsidP="00051447">
            <w:pPr>
              <w:widowControl/>
              <w:spacing w:line="240" w:lineRule="auto"/>
              <w:ind w:firstLineChars="0" w:firstLine="0"/>
              <w:rPr>
                <w:ins w:id="1116" w:author="翟羽佳" w:date="2017-06-01T14:09:00Z"/>
                <w:rFonts w:ascii="宋体" w:hAnsi="宋体" w:cs="宋体"/>
                <w:color w:val="000000"/>
                <w:kern w:val="0"/>
                <w:sz w:val="20"/>
                <w:szCs w:val="20"/>
              </w:rPr>
            </w:pPr>
            <w:ins w:id="1117" w:author="翟羽佳" w:date="2017-06-01T14:09:00Z">
              <w:r>
                <w:rPr>
                  <w:rFonts w:ascii="宋体" w:hAnsi="宋体" w:cs="宋体" w:hint="eastAsia"/>
                  <w:color w:val="000000"/>
                  <w:kern w:val="0"/>
                  <w:sz w:val="20"/>
                  <w:szCs w:val="20"/>
                </w:rPr>
                <w:t>beginDate</w:t>
              </w:r>
            </w:ins>
          </w:p>
        </w:tc>
        <w:tc>
          <w:tcPr>
            <w:tcW w:w="1973" w:type="dxa"/>
            <w:vAlign w:val="center"/>
          </w:tcPr>
          <w:p w:rsidR="00B3209E" w:rsidRDefault="00B3209E" w:rsidP="00051447">
            <w:pPr>
              <w:widowControl/>
              <w:spacing w:line="240" w:lineRule="auto"/>
              <w:ind w:firstLineChars="0" w:firstLine="0"/>
              <w:rPr>
                <w:ins w:id="1118" w:author="翟羽佳" w:date="2017-06-01T14:09:00Z"/>
                <w:rFonts w:ascii="宋体" w:hAnsi="宋体" w:cs="宋体"/>
                <w:color w:val="000000"/>
                <w:kern w:val="0"/>
                <w:sz w:val="20"/>
                <w:szCs w:val="20"/>
              </w:rPr>
            </w:pPr>
            <w:ins w:id="1119" w:author="翟羽佳" w:date="2017-06-01T14:09:00Z">
              <w:r>
                <w:rPr>
                  <w:rFonts w:ascii="宋体" w:hAnsi="宋体" w:cs="宋体" w:hint="eastAsia"/>
                  <w:color w:val="000000"/>
                  <w:kern w:val="0"/>
                  <w:sz w:val="20"/>
                  <w:szCs w:val="20"/>
                </w:rPr>
                <w:t>开始日期</w:t>
              </w:r>
            </w:ins>
          </w:p>
        </w:tc>
        <w:tc>
          <w:tcPr>
            <w:tcW w:w="720" w:type="dxa"/>
            <w:gridSpan w:val="2"/>
            <w:vAlign w:val="center"/>
          </w:tcPr>
          <w:p w:rsidR="00B3209E" w:rsidRDefault="00B3209E" w:rsidP="00051447">
            <w:pPr>
              <w:spacing w:line="240" w:lineRule="auto"/>
              <w:ind w:firstLineChars="0" w:firstLine="0"/>
              <w:rPr>
                <w:ins w:id="1120" w:author="翟羽佳" w:date="2017-06-01T14:09:00Z"/>
                <w:rFonts w:ascii="宋体" w:hAnsi="宋体" w:cs="宋体"/>
                <w:color w:val="000000"/>
                <w:kern w:val="0"/>
                <w:sz w:val="20"/>
                <w:szCs w:val="20"/>
              </w:rPr>
            </w:pPr>
            <w:ins w:id="1121" w:author="翟羽佳" w:date="2017-06-01T14:09:00Z">
              <w:r>
                <w:rPr>
                  <w:rFonts w:ascii="宋体" w:hAnsi="宋体" w:cs="宋体" w:hint="eastAsia"/>
                  <w:color w:val="000000"/>
                  <w:kern w:val="0"/>
                  <w:sz w:val="20"/>
                  <w:szCs w:val="20"/>
                </w:rPr>
                <w:t>C</w:t>
              </w:r>
            </w:ins>
          </w:p>
        </w:tc>
        <w:tc>
          <w:tcPr>
            <w:tcW w:w="864" w:type="dxa"/>
            <w:gridSpan w:val="2"/>
            <w:vAlign w:val="center"/>
          </w:tcPr>
          <w:p w:rsidR="00B3209E" w:rsidRDefault="00B3209E" w:rsidP="00051447">
            <w:pPr>
              <w:spacing w:line="240" w:lineRule="auto"/>
              <w:ind w:firstLineChars="0" w:firstLine="0"/>
              <w:rPr>
                <w:ins w:id="1122" w:author="翟羽佳" w:date="2017-06-01T14:09:00Z"/>
                <w:rFonts w:ascii="宋体" w:hAnsi="宋体"/>
                <w:color w:val="000000"/>
                <w:sz w:val="20"/>
                <w:szCs w:val="20"/>
              </w:rPr>
            </w:pPr>
            <w:ins w:id="1123" w:author="翟羽佳" w:date="2017-06-01T14:09:00Z">
              <w:r>
                <w:rPr>
                  <w:rFonts w:ascii="宋体" w:hAnsi="宋体" w:hint="eastAsia"/>
                  <w:color w:val="000000"/>
                  <w:sz w:val="20"/>
                  <w:szCs w:val="20"/>
                </w:rPr>
                <w:t>-</w:t>
              </w:r>
            </w:ins>
          </w:p>
        </w:tc>
        <w:tc>
          <w:tcPr>
            <w:tcW w:w="2113" w:type="dxa"/>
            <w:vMerge w:val="restart"/>
            <w:vAlign w:val="center"/>
          </w:tcPr>
          <w:p w:rsidR="00B3209E" w:rsidRDefault="00B3209E" w:rsidP="00051447">
            <w:pPr>
              <w:spacing w:line="240" w:lineRule="auto"/>
              <w:ind w:firstLineChars="0" w:firstLine="0"/>
              <w:rPr>
                <w:ins w:id="1124" w:author="翟羽佳" w:date="2017-06-01T14:09:00Z"/>
                <w:rFonts w:ascii="宋体" w:hAnsi="宋体"/>
                <w:color w:val="000000"/>
                <w:sz w:val="20"/>
                <w:szCs w:val="20"/>
              </w:rPr>
            </w:pPr>
            <w:ins w:id="1125" w:author="翟羽佳" w:date="2017-06-01T14:09:00Z">
              <w:r>
                <w:rPr>
                  <w:rFonts w:ascii="宋体" w:hAnsi="宋体" w:hint="eastAsia"/>
                  <w:color w:val="000000"/>
                  <w:sz w:val="20"/>
                  <w:szCs w:val="20"/>
                </w:rPr>
                <w:t>查询条件不可为空</w:t>
              </w:r>
            </w:ins>
          </w:p>
        </w:tc>
      </w:tr>
      <w:tr w:rsidR="00B3209E" w:rsidTr="00B3209E">
        <w:trPr>
          <w:trHeight w:val="270"/>
          <w:ins w:id="1126" w:author="翟羽佳" w:date="2017-06-01T14:09:00Z"/>
        </w:trPr>
        <w:tc>
          <w:tcPr>
            <w:tcW w:w="724" w:type="dxa"/>
          </w:tcPr>
          <w:p w:rsidR="00B3209E" w:rsidRDefault="00B3209E" w:rsidP="00051447">
            <w:pPr>
              <w:spacing w:line="240" w:lineRule="auto"/>
              <w:ind w:firstLineChars="0" w:firstLine="0"/>
              <w:rPr>
                <w:ins w:id="1127" w:author="翟羽佳" w:date="2017-06-01T14:09:00Z"/>
                <w:rFonts w:ascii="宋体" w:hAnsi="宋体"/>
                <w:color w:val="000000"/>
                <w:sz w:val="20"/>
                <w:szCs w:val="20"/>
              </w:rPr>
            </w:pPr>
          </w:p>
        </w:tc>
        <w:tc>
          <w:tcPr>
            <w:tcW w:w="709" w:type="dxa"/>
            <w:vAlign w:val="center"/>
          </w:tcPr>
          <w:p w:rsidR="00B3209E" w:rsidRDefault="00B3209E" w:rsidP="00051447">
            <w:pPr>
              <w:spacing w:line="240" w:lineRule="auto"/>
              <w:ind w:firstLineChars="0" w:firstLine="0"/>
              <w:rPr>
                <w:ins w:id="1128" w:author="翟羽佳" w:date="2017-06-01T14:09:00Z"/>
                <w:rFonts w:ascii="宋体" w:hAnsi="宋体"/>
                <w:color w:val="000000"/>
                <w:sz w:val="20"/>
                <w:szCs w:val="20"/>
              </w:rPr>
            </w:pPr>
            <w:ins w:id="1129" w:author="翟羽佳" w:date="2017-06-01T14:09:00Z">
              <w:r>
                <w:rPr>
                  <w:rFonts w:ascii="宋体" w:hAnsi="宋体"/>
                  <w:color w:val="000000"/>
                  <w:sz w:val="20"/>
                  <w:szCs w:val="20"/>
                </w:rPr>
                <w:t>T</w:t>
              </w:r>
              <w:r>
                <w:rPr>
                  <w:rFonts w:ascii="宋体" w:hAnsi="宋体" w:hint="eastAsia"/>
                  <w:color w:val="000000"/>
                  <w:sz w:val="20"/>
                  <w:szCs w:val="20"/>
                </w:rPr>
                <w:t>19</w:t>
              </w:r>
            </w:ins>
          </w:p>
        </w:tc>
        <w:tc>
          <w:tcPr>
            <w:tcW w:w="1701" w:type="dxa"/>
            <w:vAlign w:val="center"/>
          </w:tcPr>
          <w:p w:rsidR="00B3209E" w:rsidRDefault="00B3209E" w:rsidP="00051447">
            <w:pPr>
              <w:widowControl/>
              <w:spacing w:line="240" w:lineRule="auto"/>
              <w:ind w:firstLineChars="0" w:firstLine="0"/>
              <w:rPr>
                <w:ins w:id="1130" w:author="翟羽佳" w:date="2017-06-01T14:09:00Z"/>
                <w:rFonts w:ascii="宋体" w:hAnsi="宋体" w:cs="宋体"/>
                <w:color w:val="000000"/>
                <w:kern w:val="0"/>
                <w:sz w:val="20"/>
                <w:szCs w:val="20"/>
              </w:rPr>
            </w:pPr>
            <w:ins w:id="1131" w:author="翟羽佳" w:date="2017-06-01T14:09:00Z">
              <w:r>
                <w:rPr>
                  <w:rFonts w:ascii="宋体" w:hAnsi="宋体" w:cs="宋体" w:hint="eastAsia"/>
                  <w:color w:val="000000"/>
                  <w:kern w:val="0"/>
                  <w:sz w:val="20"/>
                  <w:szCs w:val="20"/>
                </w:rPr>
                <w:t>endDate</w:t>
              </w:r>
            </w:ins>
          </w:p>
        </w:tc>
        <w:tc>
          <w:tcPr>
            <w:tcW w:w="1973" w:type="dxa"/>
            <w:vAlign w:val="center"/>
          </w:tcPr>
          <w:p w:rsidR="00B3209E" w:rsidRDefault="00B3209E" w:rsidP="00051447">
            <w:pPr>
              <w:widowControl/>
              <w:spacing w:line="240" w:lineRule="auto"/>
              <w:ind w:firstLineChars="0" w:firstLine="0"/>
              <w:rPr>
                <w:ins w:id="1132" w:author="翟羽佳" w:date="2017-06-01T14:09:00Z"/>
                <w:rFonts w:ascii="宋体" w:hAnsi="宋体" w:cs="宋体"/>
                <w:color w:val="000000"/>
                <w:kern w:val="0"/>
                <w:sz w:val="20"/>
                <w:szCs w:val="20"/>
              </w:rPr>
            </w:pPr>
            <w:ins w:id="1133" w:author="翟羽佳" w:date="2017-06-01T14:09:00Z">
              <w:r>
                <w:rPr>
                  <w:rFonts w:ascii="宋体" w:hAnsi="宋体" w:cs="宋体" w:hint="eastAsia"/>
                  <w:color w:val="000000"/>
                  <w:kern w:val="0"/>
                  <w:sz w:val="20"/>
                  <w:szCs w:val="20"/>
                </w:rPr>
                <w:t>结束日期</w:t>
              </w:r>
            </w:ins>
          </w:p>
        </w:tc>
        <w:tc>
          <w:tcPr>
            <w:tcW w:w="720" w:type="dxa"/>
            <w:gridSpan w:val="2"/>
            <w:vAlign w:val="center"/>
          </w:tcPr>
          <w:p w:rsidR="00B3209E" w:rsidRDefault="00B3209E" w:rsidP="00051447">
            <w:pPr>
              <w:spacing w:line="240" w:lineRule="auto"/>
              <w:ind w:firstLineChars="0" w:firstLine="0"/>
              <w:rPr>
                <w:ins w:id="1134" w:author="翟羽佳" w:date="2017-06-01T14:09:00Z"/>
                <w:rFonts w:ascii="宋体" w:hAnsi="宋体" w:cs="宋体"/>
                <w:color w:val="000000"/>
                <w:kern w:val="0"/>
                <w:sz w:val="20"/>
                <w:szCs w:val="20"/>
              </w:rPr>
            </w:pPr>
            <w:ins w:id="1135" w:author="翟羽佳" w:date="2017-06-01T14:09:00Z">
              <w:r>
                <w:rPr>
                  <w:rFonts w:ascii="宋体" w:hAnsi="宋体" w:cs="宋体" w:hint="eastAsia"/>
                  <w:color w:val="000000"/>
                  <w:kern w:val="0"/>
                  <w:sz w:val="20"/>
                  <w:szCs w:val="20"/>
                </w:rPr>
                <w:t>C</w:t>
              </w:r>
            </w:ins>
          </w:p>
        </w:tc>
        <w:tc>
          <w:tcPr>
            <w:tcW w:w="864" w:type="dxa"/>
            <w:gridSpan w:val="2"/>
            <w:vAlign w:val="center"/>
          </w:tcPr>
          <w:p w:rsidR="00B3209E" w:rsidRDefault="00B3209E" w:rsidP="00051447">
            <w:pPr>
              <w:spacing w:line="240" w:lineRule="auto"/>
              <w:ind w:firstLineChars="0" w:firstLine="0"/>
              <w:rPr>
                <w:ins w:id="1136" w:author="翟羽佳" w:date="2017-06-01T14:09:00Z"/>
                <w:rFonts w:ascii="宋体" w:hAnsi="宋体"/>
                <w:color w:val="000000"/>
                <w:sz w:val="20"/>
                <w:szCs w:val="20"/>
              </w:rPr>
            </w:pPr>
            <w:ins w:id="1137" w:author="翟羽佳" w:date="2017-06-01T14:09:00Z">
              <w:r>
                <w:rPr>
                  <w:rFonts w:ascii="宋体" w:hAnsi="宋体" w:hint="eastAsia"/>
                  <w:color w:val="000000"/>
                  <w:sz w:val="20"/>
                  <w:szCs w:val="20"/>
                </w:rPr>
                <w:t>-</w:t>
              </w:r>
            </w:ins>
          </w:p>
        </w:tc>
        <w:tc>
          <w:tcPr>
            <w:tcW w:w="2113" w:type="dxa"/>
            <w:vMerge/>
            <w:vAlign w:val="center"/>
          </w:tcPr>
          <w:p w:rsidR="00B3209E" w:rsidRDefault="00B3209E" w:rsidP="00051447">
            <w:pPr>
              <w:spacing w:line="240" w:lineRule="auto"/>
              <w:ind w:firstLineChars="0" w:firstLine="0"/>
              <w:rPr>
                <w:ins w:id="1138" w:author="翟羽佳" w:date="2017-06-01T14:09:00Z"/>
                <w:rFonts w:ascii="宋体" w:hAnsi="宋体"/>
                <w:color w:val="000000"/>
                <w:sz w:val="20"/>
                <w:szCs w:val="20"/>
              </w:rPr>
            </w:pPr>
          </w:p>
        </w:tc>
      </w:tr>
      <w:tr w:rsidR="00D01448" w:rsidTr="00B3209E">
        <w:trPr>
          <w:trHeight w:val="270"/>
          <w:ins w:id="1139" w:author="翟羽佳" w:date="2017-06-01T14:06:00Z"/>
        </w:trPr>
        <w:tc>
          <w:tcPr>
            <w:tcW w:w="724" w:type="dxa"/>
            <w:vAlign w:val="center"/>
          </w:tcPr>
          <w:p w:rsidR="00D01448" w:rsidRDefault="00D01448" w:rsidP="00051447">
            <w:pPr>
              <w:spacing w:line="240" w:lineRule="auto"/>
              <w:ind w:firstLineChars="0" w:firstLine="0"/>
              <w:rPr>
                <w:ins w:id="1140" w:author="翟羽佳" w:date="2017-06-01T14:06:00Z"/>
                <w:rFonts w:ascii="宋体" w:hAnsi="宋体"/>
                <w:color w:val="000000"/>
                <w:sz w:val="20"/>
                <w:szCs w:val="20"/>
              </w:rPr>
            </w:pPr>
            <w:ins w:id="1141" w:author="翟羽佳" w:date="2017-06-01T14:06:00Z">
              <w:r>
                <w:rPr>
                  <w:rFonts w:ascii="宋体" w:hAnsi="宋体" w:hint="eastAsia"/>
                  <w:color w:val="000000"/>
                  <w:sz w:val="20"/>
                  <w:szCs w:val="20"/>
                </w:rPr>
                <w:t>[]</w:t>
              </w:r>
            </w:ins>
          </w:p>
        </w:tc>
        <w:tc>
          <w:tcPr>
            <w:tcW w:w="709" w:type="dxa"/>
            <w:vAlign w:val="center"/>
          </w:tcPr>
          <w:p w:rsidR="00D01448" w:rsidRDefault="00D01448" w:rsidP="00051447">
            <w:pPr>
              <w:spacing w:line="240" w:lineRule="auto"/>
              <w:ind w:firstLineChars="0" w:firstLine="0"/>
              <w:rPr>
                <w:ins w:id="1142" w:author="翟羽佳" w:date="2017-06-01T14:06:00Z"/>
                <w:rFonts w:ascii="宋体" w:hAnsi="宋体"/>
                <w:color w:val="000000"/>
                <w:sz w:val="20"/>
                <w:szCs w:val="20"/>
              </w:rPr>
            </w:pPr>
            <w:ins w:id="1143" w:author="翟羽佳" w:date="2017-06-01T14:06:00Z">
              <w:r>
                <w:rPr>
                  <w:rFonts w:ascii="宋体" w:hAnsi="宋体" w:cs="宋体"/>
                  <w:color w:val="000000"/>
                  <w:kern w:val="0"/>
                  <w:sz w:val="20"/>
                  <w:szCs w:val="20"/>
                </w:rPr>
                <w:t>N62</w:t>
              </w:r>
            </w:ins>
          </w:p>
        </w:tc>
        <w:tc>
          <w:tcPr>
            <w:tcW w:w="1701" w:type="dxa"/>
            <w:vAlign w:val="center"/>
          </w:tcPr>
          <w:p w:rsidR="00D01448" w:rsidRDefault="00D01448" w:rsidP="00051447">
            <w:pPr>
              <w:spacing w:line="240" w:lineRule="auto"/>
              <w:ind w:firstLineChars="0" w:firstLine="0"/>
              <w:rPr>
                <w:ins w:id="1144" w:author="翟羽佳" w:date="2017-06-01T14:06:00Z"/>
                <w:rFonts w:ascii="宋体" w:hAnsi="宋体"/>
                <w:color w:val="000000"/>
                <w:sz w:val="20"/>
                <w:szCs w:val="20"/>
              </w:rPr>
            </w:pPr>
            <w:ins w:id="1145" w:author="翟羽佳" w:date="2017-06-01T14:06: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TicketInfoData]</w:t>
              </w:r>
            </w:ins>
          </w:p>
        </w:tc>
        <w:tc>
          <w:tcPr>
            <w:tcW w:w="1973" w:type="dxa"/>
            <w:vAlign w:val="center"/>
          </w:tcPr>
          <w:p w:rsidR="00D01448" w:rsidRDefault="00D01448" w:rsidP="00051447">
            <w:pPr>
              <w:spacing w:line="240" w:lineRule="auto"/>
              <w:ind w:firstLineChars="0" w:firstLine="0"/>
              <w:rPr>
                <w:ins w:id="1146" w:author="翟羽佳" w:date="2017-06-01T14:06:00Z"/>
                <w:rFonts w:ascii="宋体" w:hAnsi="宋体"/>
                <w:color w:val="000000"/>
                <w:sz w:val="20"/>
                <w:szCs w:val="20"/>
              </w:rPr>
            </w:pPr>
            <w:ins w:id="1147" w:author="翟羽佳" w:date="2017-06-01T14:06:00Z">
              <w:r>
                <w:rPr>
                  <w:rFonts w:ascii="宋体" w:hAnsi="宋体" w:hint="eastAsia"/>
                  <w:color w:val="000000"/>
                  <w:sz w:val="20"/>
                  <w:szCs w:val="20"/>
                </w:rPr>
                <w:t>成交单信息数据</w:t>
              </w:r>
            </w:ins>
          </w:p>
        </w:tc>
        <w:tc>
          <w:tcPr>
            <w:tcW w:w="720" w:type="dxa"/>
            <w:gridSpan w:val="2"/>
            <w:vAlign w:val="center"/>
          </w:tcPr>
          <w:p w:rsidR="00D01448" w:rsidRDefault="00D01448" w:rsidP="00051447">
            <w:pPr>
              <w:spacing w:line="240" w:lineRule="auto"/>
              <w:ind w:firstLineChars="0" w:firstLine="0"/>
              <w:rPr>
                <w:ins w:id="1148" w:author="翟羽佳" w:date="2017-06-01T14:06:00Z"/>
                <w:rFonts w:ascii="宋体" w:hAnsi="宋体" w:cs="宋体"/>
                <w:color w:val="000000"/>
                <w:kern w:val="0"/>
                <w:sz w:val="20"/>
                <w:szCs w:val="20"/>
              </w:rPr>
            </w:pPr>
            <w:ins w:id="1149" w:author="翟羽佳" w:date="2017-06-01T14:06:00Z">
              <w:r>
                <w:rPr>
                  <w:rFonts w:ascii="宋体" w:hAnsi="宋体" w:cs="宋体" w:hint="eastAsia"/>
                  <w:color w:val="000000"/>
                  <w:kern w:val="0"/>
                  <w:sz w:val="20"/>
                  <w:szCs w:val="20"/>
                </w:rPr>
                <w:t>-</w:t>
              </w:r>
            </w:ins>
          </w:p>
        </w:tc>
        <w:tc>
          <w:tcPr>
            <w:tcW w:w="851" w:type="dxa"/>
            <w:vAlign w:val="center"/>
          </w:tcPr>
          <w:p w:rsidR="00D01448" w:rsidRDefault="00D01448" w:rsidP="00051447">
            <w:pPr>
              <w:spacing w:line="240" w:lineRule="auto"/>
              <w:ind w:firstLineChars="0" w:firstLine="0"/>
              <w:rPr>
                <w:ins w:id="1150" w:author="翟羽佳" w:date="2017-06-01T14:06:00Z"/>
                <w:rFonts w:ascii="宋体" w:hAnsi="宋体"/>
                <w:color w:val="000000"/>
                <w:sz w:val="20"/>
                <w:szCs w:val="20"/>
              </w:rPr>
            </w:pPr>
            <w:ins w:id="1151" w:author="翟羽佳" w:date="2017-06-01T14:06:00Z">
              <w:r>
                <w:rPr>
                  <w:rFonts w:ascii="宋体" w:hAnsi="宋体" w:hint="eastAsia"/>
                  <w:color w:val="000000"/>
                  <w:sz w:val="20"/>
                  <w:szCs w:val="20"/>
                </w:rPr>
                <w:t>C</w:t>
              </w:r>
            </w:ins>
          </w:p>
        </w:tc>
        <w:tc>
          <w:tcPr>
            <w:tcW w:w="2126" w:type="dxa"/>
            <w:gridSpan w:val="2"/>
            <w:vAlign w:val="center"/>
          </w:tcPr>
          <w:p w:rsidR="00D01448" w:rsidRDefault="00D01448" w:rsidP="00051447">
            <w:pPr>
              <w:spacing w:line="240" w:lineRule="auto"/>
              <w:ind w:firstLineChars="0" w:firstLine="0"/>
              <w:rPr>
                <w:ins w:id="1152" w:author="翟羽佳" w:date="2017-06-01T14:06:00Z"/>
                <w:rFonts w:ascii="宋体" w:hAnsi="宋体"/>
                <w:color w:val="000000"/>
                <w:sz w:val="20"/>
                <w:szCs w:val="20"/>
              </w:rPr>
            </w:pPr>
          </w:p>
        </w:tc>
      </w:tr>
      <w:tr w:rsidR="00D01448" w:rsidTr="00B3209E">
        <w:trPr>
          <w:trHeight w:val="270"/>
          <w:ins w:id="1153" w:author="翟羽佳" w:date="2017-06-01T14:06:00Z"/>
        </w:trPr>
        <w:tc>
          <w:tcPr>
            <w:tcW w:w="724" w:type="dxa"/>
            <w:vAlign w:val="center"/>
          </w:tcPr>
          <w:p w:rsidR="00D01448" w:rsidRDefault="00D01448" w:rsidP="00051447">
            <w:pPr>
              <w:spacing w:line="240" w:lineRule="auto"/>
              <w:ind w:firstLineChars="0" w:firstLine="0"/>
              <w:rPr>
                <w:ins w:id="1154" w:author="翟羽佳" w:date="2017-06-01T14:06:00Z"/>
                <w:rFonts w:ascii="宋体" w:hAnsi="宋体"/>
                <w:color w:val="000000"/>
                <w:sz w:val="20"/>
                <w:szCs w:val="20"/>
              </w:rPr>
            </w:pPr>
            <w:ins w:id="1155" w:author="翟羽佳" w:date="2017-06-01T14:06:00Z">
              <w:r>
                <w:rPr>
                  <w:rFonts w:ascii="宋体" w:hAnsi="宋体" w:hint="eastAsia"/>
                  <w:color w:val="000000"/>
                  <w:sz w:val="20"/>
                  <w:szCs w:val="20"/>
                </w:rPr>
                <w:t>{}</w:t>
              </w:r>
            </w:ins>
          </w:p>
        </w:tc>
        <w:tc>
          <w:tcPr>
            <w:tcW w:w="709" w:type="dxa"/>
            <w:vAlign w:val="center"/>
          </w:tcPr>
          <w:p w:rsidR="00D01448" w:rsidRDefault="00D01448" w:rsidP="00051447">
            <w:pPr>
              <w:spacing w:line="240" w:lineRule="auto"/>
              <w:ind w:firstLineChars="0" w:firstLine="0"/>
              <w:rPr>
                <w:ins w:id="1156" w:author="翟羽佳" w:date="2017-06-01T14:06:00Z"/>
                <w:rFonts w:ascii="宋体" w:hAnsi="宋体"/>
                <w:color w:val="000000"/>
                <w:sz w:val="20"/>
                <w:szCs w:val="20"/>
              </w:rPr>
            </w:pPr>
          </w:p>
        </w:tc>
        <w:tc>
          <w:tcPr>
            <w:tcW w:w="1701" w:type="dxa"/>
            <w:vAlign w:val="center"/>
          </w:tcPr>
          <w:p w:rsidR="00D01448" w:rsidRDefault="00D01448" w:rsidP="00051447">
            <w:pPr>
              <w:spacing w:line="240" w:lineRule="auto"/>
              <w:ind w:firstLineChars="0" w:firstLine="0"/>
              <w:rPr>
                <w:ins w:id="1157" w:author="翟羽佳" w:date="2017-06-01T14:06:00Z"/>
                <w:rFonts w:ascii="宋体" w:hAnsi="宋体"/>
                <w:color w:val="000000"/>
                <w:sz w:val="20"/>
                <w:szCs w:val="20"/>
              </w:rPr>
            </w:pPr>
            <w:ins w:id="1158" w:author="翟羽佳" w:date="2017-06-01T14:06: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ins>
          </w:p>
        </w:tc>
        <w:tc>
          <w:tcPr>
            <w:tcW w:w="1973" w:type="dxa"/>
            <w:vAlign w:val="center"/>
          </w:tcPr>
          <w:p w:rsidR="00D01448" w:rsidRDefault="00D01448" w:rsidP="00051447">
            <w:pPr>
              <w:spacing w:line="240" w:lineRule="auto"/>
              <w:ind w:firstLineChars="0" w:firstLine="0"/>
              <w:rPr>
                <w:ins w:id="1159" w:author="翟羽佳" w:date="2017-06-01T14:06:00Z"/>
                <w:rFonts w:ascii="宋体" w:hAnsi="宋体"/>
                <w:color w:val="000000"/>
                <w:sz w:val="20"/>
                <w:szCs w:val="20"/>
              </w:rPr>
            </w:pPr>
            <w:ins w:id="1160" w:author="翟羽佳" w:date="2017-06-01T14:06:00Z">
              <w:r>
                <w:rPr>
                  <w:rFonts w:ascii="宋体" w:hAnsi="宋体" w:hint="eastAsia"/>
                  <w:color w:val="000000"/>
                  <w:sz w:val="20"/>
                  <w:szCs w:val="20"/>
                </w:rPr>
                <w:t>成交单信息</w:t>
              </w:r>
            </w:ins>
          </w:p>
        </w:tc>
        <w:tc>
          <w:tcPr>
            <w:tcW w:w="720" w:type="dxa"/>
            <w:gridSpan w:val="2"/>
            <w:vAlign w:val="center"/>
          </w:tcPr>
          <w:p w:rsidR="00D01448" w:rsidRDefault="00D01448" w:rsidP="00051447">
            <w:pPr>
              <w:spacing w:line="240" w:lineRule="auto"/>
              <w:ind w:firstLineChars="0" w:firstLine="0"/>
              <w:rPr>
                <w:ins w:id="1161" w:author="翟羽佳" w:date="2017-06-01T14:06:00Z"/>
                <w:rFonts w:ascii="宋体" w:hAnsi="宋体" w:cs="宋体"/>
                <w:color w:val="000000"/>
                <w:kern w:val="0"/>
                <w:sz w:val="20"/>
                <w:szCs w:val="20"/>
              </w:rPr>
            </w:pPr>
            <w:ins w:id="1162" w:author="翟羽佳" w:date="2017-06-01T14:06:00Z">
              <w:r>
                <w:rPr>
                  <w:rFonts w:ascii="宋体" w:hAnsi="宋体" w:cs="宋体" w:hint="eastAsia"/>
                  <w:color w:val="000000"/>
                  <w:kern w:val="0"/>
                  <w:sz w:val="20"/>
                  <w:szCs w:val="20"/>
                </w:rPr>
                <w:t>-</w:t>
              </w:r>
            </w:ins>
          </w:p>
        </w:tc>
        <w:tc>
          <w:tcPr>
            <w:tcW w:w="851" w:type="dxa"/>
            <w:vAlign w:val="center"/>
          </w:tcPr>
          <w:p w:rsidR="00D01448" w:rsidRDefault="00D01448" w:rsidP="00051447">
            <w:pPr>
              <w:spacing w:line="240" w:lineRule="auto"/>
              <w:ind w:firstLineChars="0" w:firstLine="0"/>
              <w:rPr>
                <w:ins w:id="1163" w:author="翟羽佳" w:date="2017-06-01T14:06:00Z"/>
                <w:rFonts w:ascii="宋体" w:hAnsi="宋体"/>
                <w:color w:val="000000"/>
                <w:sz w:val="20"/>
                <w:szCs w:val="20"/>
              </w:rPr>
            </w:pPr>
            <w:ins w:id="1164" w:author="翟羽佳" w:date="2017-06-01T14:06:00Z">
              <w:r>
                <w:rPr>
                  <w:rFonts w:ascii="宋体" w:hAnsi="宋体" w:hint="eastAsia"/>
                  <w:color w:val="000000"/>
                  <w:sz w:val="20"/>
                  <w:szCs w:val="20"/>
                </w:rPr>
                <w:t>C</w:t>
              </w:r>
            </w:ins>
          </w:p>
        </w:tc>
        <w:tc>
          <w:tcPr>
            <w:tcW w:w="2126" w:type="dxa"/>
            <w:gridSpan w:val="2"/>
            <w:vAlign w:val="center"/>
          </w:tcPr>
          <w:p w:rsidR="00D01448" w:rsidRDefault="00D01448" w:rsidP="00051447">
            <w:pPr>
              <w:spacing w:line="240" w:lineRule="auto"/>
              <w:ind w:firstLineChars="0" w:firstLine="0"/>
              <w:rPr>
                <w:ins w:id="1165" w:author="翟羽佳" w:date="2017-06-01T14:06:00Z"/>
                <w:rFonts w:ascii="宋体" w:hAnsi="宋体"/>
                <w:color w:val="000000"/>
                <w:sz w:val="20"/>
                <w:szCs w:val="20"/>
              </w:rPr>
            </w:pPr>
            <w:ins w:id="1166" w:author="翟羽佳" w:date="2017-06-01T14:06:00Z">
              <w:r>
                <w:rPr>
                  <w:rFonts w:ascii="宋体" w:hAnsi="宋体" w:hint="eastAsia"/>
                  <w:color w:val="000000"/>
                  <w:sz w:val="20"/>
                  <w:szCs w:val="20"/>
                </w:rPr>
                <w:t>信息类型参考</w:t>
              </w:r>
              <w:r>
                <w:rPr>
                  <w:rFonts w:ascii="宋体" w:hAnsi="宋体"/>
                  <w:color w:val="000000"/>
                  <w:sz w:val="20"/>
                  <w:szCs w:val="20"/>
                </w:rPr>
                <w:fldChar w:fldCharType="begin"/>
              </w:r>
              <w:r>
                <w:rPr>
                  <w:rFonts w:ascii="宋体" w:hAnsi="宋体" w:hint="eastAsia"/>
                  <w:color w:val="000000"/>
                  <w:sz w:val="20"/>
                  <w:szCs w:val="20"/>
                </w:rPr>
                <w:instrText>REF _Ref435451338 \r \h</w:instrText>
              </w:r>
            </w:ins>
            <w:r>
              <w:rPr>
                <w:rFonts w:ascii="宋体" w:hAnsi="宋体"/>
                <w:color w:val="000000"/>
                <w:sz w:val="20"/>
                <w:szCs w:val="20"/>
              </w:rPr>
            </w:r>
            <w:ins w:id="1167" w:author="翟羽佳" w:date="2017-06-01T14:06:00Z">
              <w:r>
                <w:rPr>
                  <w:rFonts w:ascii="宋体" w:hAnsi="宋体"/>
                  <w:color w:val="000000"/>
                  <w:sz w:val="20"/>
                  <w:szCs w:val="20"/>
                </w:rPr>
                <w:fldChar w:fldCharType="separate"/>
              </w:r>
              <w:r>
                <w:rPr>
                  <w:rFonts w:ascii="宋体" w:hAnsi="宋体"/>
                  <w:color w:val="000000"/>
                  <w:sz w:val="20"/>
                  <w:szCs w:val="20"/>
                </w:rPr>
                <w:t>6.4.5.5</w:t>
              </w:r>
              <w:r>
                <w:rPr>
                  <w:rFonts w:ascii="宋体" w:hAnsi="宋体"/>
                  <w:color w:val="000000"/>
                  <w:sz w:val="20"/>
                  <w:szCs w:val="20"/>
                </w:rPr>
                <w:fldChar w:fldCharType="end"/>
              </w:r>
              <w:r>
                <w:rPr>
                  <w:rFonts w:ascii="宋体" w:hAnsi="宋体" w:hint="eastAsia"/>
                  <w:color w:val="000000"/>
                  <w:sz w:val="20"/>
                  <w:szCs w:val="20"/>
                </w:rPr>
                <w:t>中的</w:t>
              </w:r>
              <w:r>
                <w:rPr>
                  <w:rFonts w:ascii="宋体" w:hAnsi="宋体" w:cs="宋体"/>
                  <w:color w:val="000000"/>
                  <w:kern w:val="0"/>
                  <w:sz w:val="20"/>
                  <w:szCs w:val="20"/>
                </w:rPr>
                <w:t>{otcMatchTicketInfo}</w:t>
              </w:r>
              <w:r>
                <w:rPr>
                  <w:rFonts w:ascii="宋体" w:hAnsi="宋体" w:hint="eastAsia"/>
                  <w:color w:val="000000"/>
                  <w:sz w:val="20"/>
                  <w:szCs w:val="20"/>
                </w:rPr>
                <w:t>的应答</w:t>
              </w:r>
            </w:ins>
          </w:p>
        </w:tc>
      </w:tr>
      <w:tr w:rsidR="00D01448" w:rsidTr="00B3209E">
        <w:trPr>
          <w:trHeight w:val="270"/>
          <w:ins w:id="1168" w:author="翟羽佳" w:date="2017-06-01T14:06:00Z"/>
        </w:trPr>
        <w:tc>
          <w:tcPr>
            <w:tcW w:w="724" w:type="dxa"/>
            <w:vAlign w:val="center"/>
          </w:tcPr>
          <w:p w:rsidR="00D01448" w:rsidRDefault="00D01448" w:rsidP="00051447">
            <w:pPr>
              <w:spacing w:line="240" w:lineRule="auto"/>
              <w:ind w:firstLineChars="0" w:firstLine="0"/>
              <w:rPr>
                <w:ins w:id="1169" w:author="翟羽佳" w:date="2017-06-01T14:06:00Z"/>
                <w:rFonts w:ascii="宋体" w:hAnsi="宋体"/>
                <w:color w:val="000000"/>
                <w:sz w:val="20"/>
                <w:szCs w:val="20"/>
              </w:rPr>
            </w:pPr>
            <w:ins w:id="1170" w:author="翟羽佳" w:date="2017-06-01T14:06:00Z">
              <w:r>
                <w:rPr>
                  <w:rFonts w:ascii="宋体" w:hAnsi="宋体" w:hint="eastAsia"/>
                  <w:color w:val="000000"/>
                  <w:sz w:val="20"/>
                  <w:szCs w:val="20"/>
                </w:rPr>
                <w:t>-&gt;</w:t>
              </w:r>
            </w:ins>
          </w:p>
        </w:tc>
        <w:tc>
          <w:tcPr>
            <w:tcW w:w="709" w:type="dxa"/>
            <w:vAlign w:val="center"/>
          </w:tcPr>
          <w:p w:rsidR="00D01448" w:rsidRDefault="00D01448" w:rsidP="00051447">
            <w:pPr>
              <w:spacing w:line="240" w:lineRule="auto"/>
              <w:ind w:firstLineChars="0" w:firstLine="0"/>
              <w:rPr>
                <w:ins w:id="1171" w:author="翟羽佳" w:date="2017-06-01T14:06:00Z"/>
                <w:rFonts w:ascii="宋体" w:hAnsi="宋体"/>
                <w:color w:val="000000"/>
                <w:sz w:val="20"/>
                <w:szCs w:val="20"/>
              </w:rPr>
            </w:pPr>
            <w:ins w:id="1172" w:author="翟羽佳" w:date="2017-06-01T14:06:00Z">
              <w:r>
                <w:rPr>
                  <w:rFonts w:ascii="宋体" w:hAnsi="宋体" w:hint="eastAsia"/>
                  <w:color w:val="000000"/>
                  <w:sz w:val="20"/>
                  <w:szCs w:val="20"/>
                </w:rPr>
                <w:t>W10</w:t>
              </w:r>
            </w:ins>
          </w:p>
        </w:tc>
        <w:tc>
          <w:tcPr>
            <w:tcW w:w="1701" w:type="dxa"/>
            <w:vAlign w:val="center"/>
          </w:tcPr>
          <w:p w:rsidR="00D01448" w:rsidRDefault="00D01448" w:rsidP="00051447">
            <w:pPr>
              <w:spacing w:line="240" w:lineRule="auto"/>
              <w:ind w:firstLineChars="0" w:firstLine="0"/>
              <w:rPr>
                <w:ins w:id="1173" w:author="翟羽佳" w:date="2017-06-01T14:06:00Z"/>
                <w:rFonts w:ascii="宋体" w:hAnsi="宋体"/>
                <w:color w:val="000000"/>
                <w:sz w:val="20"/>
                <w:szCs w:val="20"/>
              </w:rPr>
            </w:pPr>
            <w:ins w:id="1174" w:author="翟羽佳" w:date="2017-06-01T14:06:00Z">
              <w:r>
                <w:rPr>
                  <w:rFonts w:ascii="宋体" w:hAnsi="宋体" w:hint="eastAsia"/>
                  <w:color w:val="000000"/>
                  <w:sz w:val="20"/>
                  <w:szCs w:val="20"/>
                </w:rPr>
                <w:t>newWH</w:t>
              </w:r>
              <w:r w:rsidRPr="00581365">
                <w:rPr>
                  <w:rFonts w:ascii="宋体" w:hAnsi="宋体"/>
                  <w:color w:val="000000"/>
                  <w:sz w:val="20"/>
                  <w:szCs w:val="20"/>
                </w:rPr>
                <w:t>ID</w:t>
              </w:r>
            </w:ins>
          </w:p>
        </w:tc>
        <w:tc>
          <w:tcPr>
            <w:tcW w:w="1973" w:type="dxa"/>
            <w:vAlign w:val="center"/>
          </w:tcPr>
          <w:p w:rsidR="00D01448" w:rsidRDefault="00D01448" w:rsidP="00051447">
            <w:pPr>
              <w:spacing w:line="240" w:lineRule="auto"/>
              <w:ind w:firstLineChars="0" w:firstLine="0"/>
              <w:rPr>
                <w:ins w:id="1175" w:author="翟羽佳" w:date="2017-06-01T14:06:00Z"/>
                <w:rFonts w:ascii="宋体" w:hAnsi="宋体"/>
                <w:color w:val="000000"/>
                <w:sz w:val="20"/>
                <w:szCs w:val="20"/>
              </w:rPr>
            </w:pPr>
            <w:ins w:id="1176" w:author="翟羽佳" w:date="2017-06-01T14:06:00Z">
              <w:r>
                <w:rPr>
                  <w:rFonts w:ascii="宋体" w:hAnsi="宋体" w:hint="eastAsia"/>
                  <w:color w:val="000000"/>
                  <w:sz w:val="20"/>
                  <w:szCs w:val="20"/>
                </w:rPr>
                <w:t>新指定仓库</w:t>
              </w:r>
            </w:ins>
          </w:p>
        </w:tc>
        <w:tc>
          <w:tcPr>
            <w:tcW w:w="720" w:type="dxa"/>
            <w:gridSpan w:val="2"/>
            <w:vAlign w:val="center"/>
          </w:tcPr>
          <w:p w:rsidR="00D01448" w:rsidRDefault="00D01448" w:rsidP="00051447">
            <w:pPr>
              <w:spacing w:line="240" w:lineRule="auto"/>
              <w:ind w:firstLineChars="0" w:firstLine="0"/>
              <w:rPr>
                <w:ins w:id="1177" w:author="翟羽佳" w:date="2017-06-01T14:06:00Z"/>
                <w:rFonts w:ascii="宋体" w:hAnsi="宋体" w:cs="宋体"/>
                <w:color w:val="000000"/>
                <w:kern w:val="0"/>
                <w:sz w:val="20"/>
                <w:szCs w:val="20"/>
              </w:rPr>
            </w:pPr>
            <w:ins w:id="1178" w:author="翟羽佳" w:date="2017-06-01T14:06:00Z">
              <w:r>
                <w:rPr>
                  <w:rFonts w:ascii="宋体" w:hAnsi="宋体" w:cs="宋体" w:hint="eastAsia"/>
                  <w:color w:val="000000"/>
                  <w:kern w:val="0"/>
                  <w:sz w:val="20"/>
                  <w:szCs w:val="20"/>
                </w:rPr>
                <w:t>-</w:t>
              </w:r>
            </w:ins>
          </w:p>
        </w:tc>
        <w:tc>
          <w:tcPr>
            <w:tcW w:w="851" w:type="dxa"/>
            <w:vAlign w:val="center"/>
          </w:tcPr>
          <w:p w:rsidR="00D01448" w:rsidRDefault="00D01448" w:rsidP="00051447">
            <w:pPr>
              <w:spacing w:line="240" w:lineRule="auto"/>
              <w:ind w:firstLineChars="0" w:firstLine="0"/>
              <w:rPr>
                <w:ins w:id="1179" w:author="翟羽佳" w:date="2017-06-01T14:06:00Z"/>
                <w:rFonts w:ascii="宋体" w:hAnsi="宋体"/>
                <w:color w:val="000000"/>
                <w:sz w:val="20"/>
                <w:szCs w:val="20"/>
              </w:rPr>
            </w:pPr>
            <w:ins w:id="1180" w:author="翟羽佳" w:date="2017-06-01T14:06:00Z">
              <w:r>
                <w:rPr>
                  <w:rFonts w:ascii="宋体" w:hAnsi="宋体" w:hint="eastAsia"/>
                  <w:color w:val="000000"/>
                  <w:sz w:val="20"/>
                  <w:szCs w:val="20"/>
                </w:rPr>
                <w:t>C</w:t>
              </w:r>
            </w:ins>
          </w:p>
        </w:tc>
        <w:tc>
          <w:tcPr>
            <w:tcW w:w="2126" w:type="dxa"/>
            <w:gridSpan w:val="2"/>
            <w:vAlign w:val="center"/>
          </w:tcPr>
          <w:p w:rsidR="00D01448" w:rsidRDefault="00A61736" w:rsidP="00051447">
            <w:pPr>
              <w:spacing w:line="240" w:lineRule="auto"/>
              <w:ind w:firstLineChars="0" w:firstLine="0"/>
              <w:rPr>
                <w:ins w:id="1181" w:author="翟羽佳" w:date="2017-06-01T14:06:00Z"/>
                <w:rFonts w:ascii="宋体" w:hAnsi="宋体"/>
                <w:color w:val="000000"/>
                <w:sz w:val="20"/>
                <w:szCs w:val="20"/>
              </w:rPr>
            </w:pPr>
            <w:ins w:id="1182" w:author="翟羽佳" w:date="2017-06-01T14:13:00Z">
              <w:r>
                <w:rPr>
                  <w:rFonts w:ascii="宋体" w:hAnsi="宋体" w:hint="eastAsia"/>
                  <w:color w:val="000000"/>
                  <w:sz w:val="20"/>
                  <w:szCs w:val="20"/>
                </w:rPr>
                <w:t>包括在N62的成交单明细</w:t>
              </w:r>
            </w:ins>
            <w:ins w:id="1183" w:author="翟羽佳" w:date="2017-06-01T14:25:00Z">
              <w:r w:rsidR="00051447">
                <w:rPr>
                  <w:rFonts w:ascii="宋体" w:hAnsi="宋体" w:hint="eastAsia"/>
                  <w:color w:val="000000"/>
                  <w:sz w:val="20"/>
                  <w:szCs w:val="20"/>
                </w:rPr>
                <w:t>近端远端明细</w:t>
              </w:r>
            </w:ins>
            <w:ins w:id="1184" w:author="翟羽佳" w:date="2017-06-01T14:13:00Z">
              <w:r>
                <w:rPr>
                  <w:rFonts w:ascii="宋体" w:hAnsi="宋体" w:hint="eastAsia"/>
                  <w:color w:val="000000"/>
                  <w:sz w:val="20"/>
                  <w:szCs w:val="20"/>
                </w:rPr>
                <w:t>中</w:t>
              </w:r>
            </w:ins>
          </w:p>
        </w:tc>
      </w:tr>
      <w:tr w:rsidR="00D01448" w:rsidTr="00B3209E">
        <w:trPr>
          <w:trHeight w:val="270"/>
          <w:ins w:id="1185" w:author="翟羽佳" w:date="2017-06-01T14:06:00Z"/>
        </w:trPr>
        <w:tc>
          <w:tcPr>
            <w:tcW w:w="724" w:type="dxa"/>
            <w:vAlign w:val="center"/>
          </w:tcPr>
          <w:p w:rsidR="00D01448" w:rsidRDefault="00D01448" w:rsidP="00051447">
            <w:pPr>
              <w:spacing w:line="240" w:lineRule="auto"/>
              <w:ind w:firstLineChars="0" w:firstLine="0"/>
              <w:rPr>
                <w:ins w:id="1186" w:author="翟羽佳" w:date="2017-06-01T14:06:00Z"/>
                <w:rFonts w:ascii="宋体" w:hAnsi="宋体"/>
                <w:color w:val="000000"/>
                <w:sz w:val="20"/>
                <w:szCs w:val="20"/>
              </w:rPr>
            </w:pPr>
            <w:ins w:id="1187" w:author="翟羽佳" w:date="2017-06-01T14:06:00Z">
              <w:r>
                <w:rPr>
                  <w:rFonts w:ascii="宋体" w:hAnsi="宋体" w:hint="eastAsia"/>
                  <w:color w:val="000000"/>
                  <w:sz w:val="20"/>
                  <w:szCs w:val="20"/>
                </w:rPr>
                <w:t>-&gt;</w:t>
              </w:r>
            </w:ins>
          </w:p>
        </w:tc>
        <w:tc>
          <w:tcPr>
            <w:tcW w:w="709" w:type="dxa"/>
            <w:vAlign w:val="center"/>
          </w:tcPr>
          <w:p w:rsidR="00D01448" w:rsidRDefault="00D01448" w:rsidP="00051447">
            <w:pPr>
              <w:spacing w:line="240" w:lineRule="auto"/>
              <w:ind w:firstLineChars="0" w:firstLine="0"/>
              <w:rPr>
                <w:ins w:id="1188" w:author="翟羽佳" w:date="2017-06-01T14:06:00Z"/>
                <w:rFonts w:ascii="宋体" w:hAnsi="宋体"/>
                <w:color w:val="000000"/>
                <w:sz w:val="20"/>
                <w:szCs w:val="20"/>
              </w:rPr>
            </w:pPr>
            <w:ins w:id="1189" w:author="翟羽佳" w:date="2017-06-01T14:06:00Z">
              <w:r>
                <w:rPr>
                  <w:rFonts w:ascii="宋体" w:hAnsi="宋体" w:hint="eastAsia"/>
                  <w:color w:val="000000"/>
                  <w:sz w:val="20"/>
                  <w:szCs w:val="20"/>
                </w:rPr>
                <w:t>X65</w:t>
              </w:r>
            </w:ins>
          </w:p>
        </w:tc>
        <w:tc>
          <w:tcPr>
            <w:tcW w:w="1701" w:type="dxa"/>
          </w:tcPr>
          <w:p w:rsidR="00D01448" w:rsidRDefault="00D01448" w:rsidP="00051447">
            <w:pPr>
              <w:spacing w:line="240" w:lineRule="auto"/>
              <w:ind w:firstLineChars="0" w:firstLine="0"/>
              <w:rPr>
                <w:ins w:id="1190" w:author="翟羽佳" w:date="2017-06-01T14:06:00Z"/>
                <w:rFonts w:ascii="宋体" w:hAnsi="宋体"/>
                <w:color w:val="000000"/>
                <w:sz w:val="20"/>
                <w:szCs w:val="20"/>
              </w:rPr>
            </w:pPr>
            <w:ins w:id="1191" w:author="翟羽佳" w:date="2017-06-01T14:06:00Z">
              <w:r>
                <w:rPr>
                  <w:rFonts w:ascii="宋体" w:hAnsi="宋体"/>
                  <w:color w:val="000000"/>
                  <w:sz w:val="20"/>
                  <w:szCs w:val="20"/>
                </w:rPr>
                <w:t>otcPortOperationState</w:t>
              </w:r>
            </w:ins>
          </w:p>
        </w:tc>
        <w:tc>
          <w:tcPr>
            <w:tcW w:w="1973" w:type="dxa"/>
          </w:tcPr>
          <w:p w:rsidR="00D01448" w:rsidRDefault="00D01448" w:rsidP="00051447">
            <w:pPr>
              <w:spacing w:line="240" w:lineRule="auto"/>
              <w:ind w:firstLineChars="0" w:firstLine="0"/>
              <w:rPr>
                <w:ins w:id="1192" w:author="翟羽佳" w:date="2017-06-01T14:06:00Z"/>
                <w:rFonts w:ascii="宋体" w:hAnsi="宋体"/>
                <w:color w:val="000000"/>
                <w:sz w:val="20"/>
                <w:szCs w:val="20"/>
              </w:rPr>
            </w:pPr>
            <w:ins w:id="1193" w:author="翟羽佳" w:date="2017-06-01T14:06:00Z">
              <w:r>
                <w:rPr>
                  <w:rFonts w:ascii="宋体" w:hAnsi="宋体" w:hint="eastAsia"/>
                  <w:bCs/>
                  <w:color w:val="000000"/>
                  <w:sz w:val="20"/>
                  <w:szCs w:val="20"/>
                </w:rPr>
                <w:t>申请状态</w:t>
              </w:r>
            </w:ins>
          </w:p>
        </w:tc>
        <w:tc>
          <w:tcPr>
            <w:tcW w:w="720" w:type="dxa"/>
            <w:gridSpan w:val="2"/>
          </w:tcPr>
          <w:p w:rsidR="00D01448" w:rsidRDefault="00D01448" w:rsidP="00051447">
            <w:pPr>
              <w:spacing w:line="240" w:lineRule="auto"/>
              <w:ind w:firstLineChars="0" w:firstLine="0"/>
              <w:rPr>
                <w:ins w:id="1194" w:author="翟羽佳" w:date="2017-06-01T14:06:00Z"/>
                <w:rFonts w:ascii="宋体" w:hAnsi="宋体" w:cs="宋体"/>
                <w:color w:val="000000"/>
                <w:kern w:val="0"/>
                <w:sz w:val="20"/>
                <w:szCs w:val="20"/>
              </w:rPr>
            </w:pPr>
            <w:ins w:id="1195" w:author="翟羽佳" w:date="2017-06-01T14:06:00Z">
              <w:r>
                <w:rPr>
                  <w:rFonts w:ascii="宋体" w:hAnsi="宋体" w:hint="eastAsia"/>
                  <w:bCs/>
                  <w:color w:val="000000"/>
                  <w:sz w:val="20"/>
                  <w:szCs w:val="20"/>
                </w:rPr>
                <w:t>O</w:t>
              </w:r>
            </w:ins>
          </w:p>
        </w:tc>
        <w:tc>
          <w:tcPr>
            <w:tcW w:w="851" w:type="dxa"/>
          </w:tcPr>
          <w:p w:rsidR="00D01448" w:rsidRDefault="00D01448" w:rsidP="00051447">
            <w:pPr>
              <w:spacing w:line="240" w:lineRule="auto"/>
              <w:ind w:firstLineChars="0" w:firstLine="0"/>
              <w:rPr>
                <w:ins w:id="1196" w:author="翟羽佳" w:date="2017-06-01T14:06:00Z"/>
                <w:rFonts w:ascii="宋体" w:hAnsi="宋体"/>
                <w:color w:val="000000"/>
                <w:sz w:val="20"/>
                <w:szCs w:val="20"/>
              </w:rPr>
            </w:pPr>
            <w:ins w:id="1197" w:author="翟羽佳" w:date="2017-06-01T14:06:00Z">
              <w:r>
                <w:rPr>
                  <w:rFonts w:ascii="宋体" w:hAnsi="宋体" w:hint="eastAsia"/>
                  <w:bCs/>
                  <w:color w:val="000000"/>
                  <w:sz w:val="20"/>
                  <w:szCs w:val="20"/>
                </w:rPr>
                <w:t>-</w:t>
              </w:r>
            </w:ins>
          </w:p>
        </w:tc>
        <w:tc>
          <w:tcPr>
            <w:tcW w:w="2126" w:type="dxa"/>
            <w:gridSpan w:val="2"/>
          </w:tcPr>
          <w:p w:rsidR="00D01448" w:rsidRDefault="00D01448" w:rsidP="00051447">
            <w:pPr>
              <w:spacing w:line="240" w:lineRule="auto"/>
              <w:ind w:firstLineChars="0" w:firstLine="0"/>
              <w:rPr>
                <w:ins w:id="1198" w:author="翟羽佳" w:date="2017-06-01T14:06:00Z"/>
                <w:rFonts w:ascii="宋体" w:hAnsi="宋体" w:cs="Times New Roman"/>
                <w:bCs/>
                <w:color w:val="000000"/>
                <w:kern w:val="0"/>
                <w:sz w:val="20"/>
                <w:szCs w:val="20"/>
              </w:rPr>
            </w:pPr>
            <w:ins w:id="1199" w:author="翟羽佳" w:date="2017-06-01T14:06:00Z">
              <w:r>
                <w:rPr>
                  <w:rFonts w:ascii="宋体" w:hAnsi="宋体" w:cs="Times New Roman" w:hint="eastAsia"/>
                  <w:bCs/>
                  <w:color w:val="000000"/>
                  <w:kern w:val="0"/>
                  <w:sz w:val="20"/>
                  <w:szCs w:val="20"/>
                </w:rPr>
                <w:t>0-未申请；1-本方已申请；</w:t>
              </w:r>
            </w:ins>
            <w:ins w:id="1200" w:author="翟羽佳" w:date="2017-06-01T14:25:00Z">
              <w:r w:rsidR="00C169AE">
                <w:rPr>
                  <w:rFonts w:ascii="宋体" w:hAnsi="宋体" w:cs="Times New Roman"/>
                  <w:bCs/>
                  <w:color w:val="000000"/>
                  <w:kern w:val="0"/>
                  <w:sz w:val="20"/>
                  <w:szCs w:val="20"/>
                </w:rPr>
                <w:t xml:space="preserve"> </w:t>
              </w:r>
            </w:ins>
          </w:p>
          <w:p w:rsidR="00A61736" w:rsidRDefault="00A61736" w:rsidP="00051447">
            <w:pPr>
              <w:spacing w:line="240" w:lineRule="auto"/>
              <w:ind w:firstLineChars="0" w:firstLine="0"/>
              <w:rPr>
                <w:ins w:id="1201" w:author="翟羽佳" w:date="2017-06-01T14:06:00Z"/>
                <w:rFonts w:ascii="宋体" w:hAnsi="宋体"/>
                <w:color w:val="000000"/>
                <w:sz w:val="20"/>
                <w:szCs w:val="20"/>
              </w:rPr>
            </w:pPr>
            <w:ins w:id="1202" w:author="翟羽佳" w:date="2017-06-01T14:13:00Z">
              <w:r>
                <w:rPr>
                  <w:rFonts w:ascii="宋体" w:hAnsi="宋体" w:hint="eastAsia"/>
                  <w:color w:val="000000"/>
                  <w:sz w:val="20"/>
                  <w:szCs w:val="20"/>
                </w:rPr>
                <w:t>包括在N62的成交单明细</w:t>
              </w:r>
            </w:ins>
            <w:ins w:id="1203" w:author="翟羽佳" w:date="2017-06-01T14:24:00Z">
              <w:r w:rsidR="00051447">
                <w:rPr>
                  <w:rFonts w:ascii="宋体" w:hAnsi="宋体" w:hint="eastAsia"/>
                  <w:color w:val="000000"/>
                  <w:sz w:val="20"/>
                  <w:szCs w:val="20"/>
                </w:rPr>
                <w:t>交易双方明细中</w:t>
              </w:r>
            </w:ins>
            <w:ins w:id="1204" w:author="翟羽佳" w:date="2017-06-01T14:13:00Z">
              <w:r>
                <w:rPr>
                  <w:rFonts w:ascii="宋体" w:hAnsi="宋体" w:hint="eastAsia"/>
                  <w:color w:val="000000"/>
                  <w:sz w:val="20"/>
                  <w:szCs w:val="20"/>
                </w:rPr>
                <w:t>中</w:t>
              </w:r>
            </w:ins>
          </w:p>
        </w:tc>
      </w:tr>
      <w:tr w:rsidR="00D01448" w:rsidTr="00B3209E">
        <w:trPr>
          <w:trHeight w:val="270"/>
          <w:ins w:id="1205" w:author="翟羽佳" w:date="2017-06-01T14:06:00Z"/>
        </w:trPr>
        <w:tc>
          <w:tcPr>
            <w:tcW w:w="724" w:type="dxa"/>
          </w:tcPr>
          <w:p w:rsidR="00D01448" w:rsidRDefault="00D01448" w:rsidP="00051447">
            <w:pPr>
              <w:spacing w:line="240" w:lineRule="auto"/>
              <w:ind w:firstLineChars="0" w:firstLine="0"/>
              <w:rPr>
                <w:ins w:id="1206" w:author="翟羽佳" w:date="2017-06-01T14:06:00Z"/>
                <w:rFonts w:ascii="宋体" w:hAnsi="宋体"/>
                <w:color w:val="000000"/>
                <w:sz w:val="20"/>
                <w:szCs w:val="20"/>
              </w:rPr>
            </w:pPr>
          </w:p>
        </w:tc>
        <w:tc>
          <w:tcPr>
            <w:tcW w:w="709" w:type="dxa"/>
            <w:vAlign w:val="center"/>
          </w:tcPr>
          <w:p w:rsidR="00D01448" w:rsidRDefault="00D01448" w:rsidP="00051447">
            <w:pPr>
              <w:spacing w:line="240" w:lineRule="auto"/>
              <w:ind w:firstLineChars="0" w:firstLine="0"/>
              <w:rPr>
                <w:ins w:id="1207" w:author="翟羽佳" w:date="2017-06-01T14:06:00Z"/>
                <w:rFonts w:ascii="宋体" w:hAnsi="宋体"/>
                <w:color w:val="000000"/>
                <w:sz w:val="20"/>
                <w:szCs w:val="20"/>
              </w:rPr>
            </w:pPr>
            <w:ins w:id="1208" w:author="翟羽佳" w:date="2017-06-01T14:06:00Z">
              <w:r>
                <w:rPr>
                  <w:rFonts w:ascii="宋体" w:hAnsi="宋体" w:hint="eastAsia"/>
                  <w:color w:val="000000"/>
                  <w:sz w:val="20"/>
                  <w:szCs w:val="20"/>
                </w:rPr>
                <w:t>X39</w:t>
              </w:r>
            </w:ins>
          </w:p>
        </w:tc>
        <w:tc>
          <w:tcPr>
            <w:tcW w:w="1701" w:type="dxa"/>
            <w:vAlign w:val="center"/>
          </w:tcPr>
          <w:p w:rsidR="00D01448" w:rsidRDefault="00D01448" w:rsidP="00051447">
            <w:pPr>
              <w:spacing w:line="240" w:lineRule="auto"/>
              <w:ind w:firstLineChars="0" w:firstLine="0"/>
              <w:rPr>
                <w:ins w:id="1209" w:author="翟羽佳" w:date="2017-06-01T14:06:00Z"/>
                <w:rFonts w:ascii="宋体" w:hAnsi="宋体"/>
                <w:color w:val="000000"/>
                <w:sz w:val="20"/>
                <w:szCs w:val="20"/>
              </w:rPr>
            </w:pPr>
            <w:ins w:id="1210" w:author="翟羽佳" w:date="2017-06-01T14:06:00Z">
              <w:r>
                <w:rPr>
                  <w:rFonts w:ascii="宋体" w:hAnsi="宋体" w:hint="eastAsia"/>
                  <w:color w:val="000000"/>
                  <w:sz w:val="20"/>
                  <w:szCs w:val="20"/>
                </w:rPr>
                <w:t>rspCode</w:t>
              </w:r>
            </w:ins>
          </w:p>
        </w:tc>
        <w:tc>
          <w:tcPr>
            <w:tcW w:w="1973" w:type="dxa"/>
            <w:vAlign w:val="center"/>
          </w:tcPr>
          <w:p w:rsidR="00D01448" w:rsidRDefault="00D01448" w:rsidP="00051447">
            <w:pPr>
              <w:spacing w:line="240" w:lineRule="auto"/>
              <w:ind w:firstLineChars="0" w:firstLine="0"/>
              <w:rPr>
                <w:ins w:id="1211" w:author="翟羽佳" w:date="2017-06-01T14:06:00Z"/>
                <w:rFonts w:ascii="宋体" w:hAnsi="宋体"/>
                <w:color w:val="000000"/>
                <w:sz w:val="20"/>
                <w:szCs w:val="20"/>
              </w:rPr>
            </w:pPr>
            <w:ins w:id="1212" w:author="翟羽佳" w:date="2017-06-01T14:06:00Z">
              <w:r>
                <w:rPr>
                  <w:rFonts w:ascii="宋体" w:hAnsi="宋体" w:hint="eastAsia"/>
                  <w:color w:val="000000"/>
                  <w:sz w:val="20"/>
                  <w:szCs w:val="20"/>
                </w:rPr>
                <w:t>响应代码</w:t>
              </w:r>
            </w:ins>
          </w:p>
        </w:tc>
        <w:tc>
          <w:tcPr>
            <w:tcW w:w="720" w:type="dxa"/>
            <w:gridSpan w:val="2"/>
            <w:vAlign w:val="center"/>
          </w:tcPr>
          <w:p w:rsidR="00D01448" w:rsidRDefault="00D01448" w:rsidP="00051447">
            <w:pPr>
              <w:spacing w:line="240" w:lineRule="auto"/>
              <w:ind w:firstLineChars="0" w:firstLine="0"/>
              <w:rPr>
                <w:ins w:id="1213" w:author="翟羽佳" w:date="2017-06-01T14:06:00Z"/>
                <w:rFonts w:ascii="宋体" w:hAnsi="宋体"/>
                <w:color w:val="000000"/>
                <w:sz w:val="20"/>
                <w:szCs w:val="20"/>
              </w:rPr>
            </w:pPr>
            <w:ins w:id="1214" w:author="翟羽佳" w:date="2017-06-01T14:06:00Z">
              <w:r>
                <w:rPr>
                  <w:rFonts w:ascii="宋体" w:hAnsi="宋体" w:hint="eastAsia"/>
                  <w:color w:val="000000"/>
                  <w:sz w:val="20"/>
                  <w:szCs w:val="20"/>
                </w:rPr>
                <w:t>-</w:t>
              </w:r>
            </w:ins>
          </w:p>
        </w:tc>
        <w:tc>
          <w:tcPr>
            <w:tcW w:w="851" w:type="dxa"/>
            <w:vAlign w:val="center"/>
          </w:tcPr>
          <w:p w:rsidR="00D01448" w:rsidRDefault="00D01448" w:rsidP="00051447">
            <w:pPr>
              <w:spacing w:line="240" w:lineRule="auto"/>
              <w:ind w:firstLineChars="0" w:firstLine="0"/>
              <w:rPr>
                <w:ins w:id="1215" w:author="翟羽佳" w:date="2017-06-01T14:06:00Z"/>
                <w:rFonts w:ascii="宋体" w:hAnsi="宋体"/>
                <w:color w:val="000000"/>
                <w:sz w:val="20"/>
                <w:szCs w:val="20"/>
              </w:rPr>
            </w:pPr>
            <w:ins w:id="1216" w:author="翟羽佳" w:date="2017-06-01T14:06:00Z">
              <w:r>
                <w:rPr>
                  <w:rFonts w:ascii="宋体" w:hAnsi="宋体" w:hint="eastAsia"/>
                  <w:color w:val="000000"/>
                  <w:sz w:val="20"/>
                  <w:szCs w:val="20"/>
                </w:rPr>
                <w:t>M</w:t>
              </w:r>
            </w:ins>
          </w:p>
        </w:tc>
        <w:tc>
          <w:tcPr>
            <w:tcW w:w="2126" w:type="dxa"/>
            <w:gridSpan w:val="2"/>
            <w:vAlign w:val="center"/>
          </w:tcPr>
          <w:p w:rsidR="00D01448" w:rsidRDefault="00D01448" w:rsidP="00051447">
            <w:pPr>
              <w:spacing w:line="240" w:lineRule="auto"/>
              <w:ind w:firstLineChars="0" w:firstLine="0"/>
              <w:rPr>
                <w:ins w:id="1217" w:author="翟羽佳" w:date="2017-06-01T14:06:00Z"/>
                <w:rFonts w:ascii="宋体" w:hAnsi="宋体"/>
                <w:color w:val="000000"/>
                <w:sz w:val="20"/>
                <w:szCs w:val="20"/>
              </w:rPr>
            </w:pPr>
          </w:p>
        </w:tc>
      </w:tr>
      <w:tr w:rsidR="00D01448" w:rsidTr="00B3209E">
        <w:trPr>
          <w:trHeight w:val="270"/>
          <w:ins w:id="1218" w:author="翟羽佳" w:date="2017-06-01T14:06:00Z"/>
        </w:trPr>
        <w:tc>
          <w:tcPr>
            <w:tcW w:w="724" w:type="dxa"/>
          </w:tcPr>
          <w:p w:rsidR="00D01448" w:rsidRDefault="00D01448" w:rsidP="00051447">
            <w:pPr>
              <w:spacing w:line="240" w:lineRule="auto"/>
              <w:ind w:firstLineChars="0" w:firstLine="0"/>
              <w:rPr>
                <w:ins w:id="1219" w:author="翟羽佳" w:date="2017-06-01T14:06:00Z"/>
                <w:rFonts w:ascii="宋体" w:hAnsi="宋体"/>
                <w:color w:val="000000"/>
                <w:sz w:val="20"/>
                <w:szCs w:val="20"/>
              </w:rPr>
            </w:pPr>
          </w:p>
        </w:tc>
        <w:tc>
          <w:tcPr>
            <w:tcW w:w="709" w:type="dxa"/>
            <w:vAlign w:val="center"/>
          </w:tcPr>
          <w:p w:rsidR="00D01448" w:rsidRDefault="00D01448" w:rsidP="00051447">
            <w:pPr>
              <w:spacing w:line="240" w:lineRule="auto"/>
              <w:ind w:firstLineChars="0" w:firstLine="0"/>
              <w:rPr>
                <w:ins w:id="1220" w:author="翟羽佳" w:date="2017-06-01T14:06:00Z"/>
                <w:rFonts w:ascii="宋体" w:hAnsi="宋体"/>
                <w:color w:val="000000"/>
                <w:sz w:val="20"/>
                <w:szCs w:val="20"/>
              </w:rPr>
            </w:pPr>
            <w:ins w:id="1221" w:author="翟羽佳" w:date="2017-06-01T14:06:00Z">
              <w:r>
                <w:rPr>
                  <w:rFonts w:ascii="宋体" w:hAnsi="宋体" w:hint="eastAsia"/>
                  <w:color w:val="000000"/>
                  <w:sz w:val="20"/>
                  <w:szCs w:val="20"/>
                </w:rPr>
                <w:t>X40</w:t>
              </w:r>
            </w:ins>
          </w:p>
        </w:tc>
        <w:tc>
          <w:tcPr>
            <w:tcW w:w="1701" w:type="dxa"/>
            <w:vAlign w:val="center"/>
          </w:tcPr>
          <w:p w:rsidR="00D01448" w:rsidRDefault="00D01448" w:rsidP="00051447">
            <w:pPr>
              <w:spacing w:line="240" w:lineRule="auto"/>
              <w:ind w:firstLineChars="0" w:firstLine="0"/>
              <w:rPr>
                <w:ins w:id="1222" w:author="翟羽佳" w:date="2017-06-01T14:06:00Z"/>
                <w:rFonts w:ascii="宋体" w:hAnsi="宋体"/>
                <w:color w:val="000000"/>
                <w:sz w:val="20"/>
                <w:szCs w:val="20"/>
              </w:rPr>
            </w:pPr>
            <w:ins w:id="1223" w:author="翟羽佳" w:date="2017-06-01T14:06:00Z">
              <w:r>
                <w:rPr>
                  <w:rFonts w:ascii="宋体" w:hAnsi="宋体" w:hint="eastAsia"/>
                  <w:color w:val="000000"/>
                  <w:sz w:val="20"/>
                  <w:szCs w:val="20"/>
                </w:rPr>
                <w:t>rspMsg</w:t>
              </w:r>
            </w:ins>
          </w:p>
        </w:tc>
        <w:tc>
          <w:tcPr>
            <w:tcW w:w="1973" w:type="dxa"/>
            <w:vAlign w:val="center"/>
          </w:tcPr>
          <w:p w:rsidR="00D01448" w:rsidRDefault="00D01448" w:rsidP="00051447">
            <w:pPr>
              <w:spacing w:line="240" w:lineRule="auto"/>
              <w:ind w:firstLineChars="0" w:firstLine="0"/>
              <w:rPr>
                <w:ins w:id="1224" w:author="翟羽佳" w:date="2017-06-01T14:06:00Z"/>
                <w:rFonts w:ascii="宋体" w:hAnsi="宋体"/>
                <w:color w:val="000000"/>
                <w:sz w:val="20"/>
                <w:szCs w:val="20"/>
              </w:rPr>
            </w:pPr>
            <w:ins w:id="1225" w:author="翟羽佳" w:date="2017-06-01T14:06:00Z">
              <w:r>
                <w:rPr>
                  <w:rFonts w:ascii="宋体" w:hAnsi="宋体" w:hint="eastAsia"/>
                  <w:color w:val="000000"/>
                  <w:sz w:val="20"/>
                  <w:szCs w:val="20"/>
                </w:rPr>
                <w:t>响应消息</w:t>
              </w:r>
            </w:ins>
          </w:p>
        </w:tc>
        <w:tc>
          <w:tcPr>
            <w:tcW w:w="720" w:type="dxa"/>
            <w:gridSpan w:val="2"/>
            <w:vAlign w:val="center"/>
          </w:tcPr>
          <w:p w:rsidR="00D01448" w:rsidRDefault="00D01448" w:rsidP="00051447">
            <w:pPr>
              <w:spacing w:line="240" w:lineRule="auto"/>
              <w:ind w:firstLineChars="0" w:firstLine="0"/>
              <w:rPr>
                <w:ins w:id="1226" w:author="翟羽佳" w:date="2017-06-01T14:06:00Z"/>
                <w:rFonts w:ascii="宋体" w:hAnsi="宋体"/>
                <w:color w:val="000000"/>
                <w:sz w:val="20"/>
                <w:szCs w:val="20"/>
              </w:rPr>
            </w:pPr>
            <w:ins w:id="1227" w:author="翟羽佳" w:date="2017-06-01T14:06:00Z">
              <w:r>
                <w:rPr>
                  <w:rFonts w:ascii="宋体" w:hAnsi="宋体" w:hint="eastAsia"/>
                  <w:color w:val="000000"/>
                  <w:sz w:val="20"/>
                  <w:szCs w:val="20"/>
                </w:rPr>
                <w:t>-</w:t>
              </w:r>
            </w:ins>
          </w:p>
        </w:tc>
        <w:tc>
          <w:tcPr>
            <w:tcW w:w="851" w:type="dxa"/>
            <w:vAlign w:val="center"/>
          </w:tcPr>
          <w:p w:rsidR="00D01448" w:rsidRDefault="00D01448" w:rsidP="00051447">
            <w:pPr>
              <w:spacing w:line="240" w:lineRule="auto"/>
              <w:ind w:firstLineChars="0" w:firstLine="0"/>
              <w:rPr>
                <w:ins w:id="1228" w:author="翟羽佳" w:date="2017-06-01T14:06:00Z"/>
                <w:rFonts w:ascii="宋体" w:hAnsi="宋体"/>
                <w:color w:val="000000"/>
                <w:sz w:val="20"/>
                <w:szCs w:val="20"/>
              </w:rPr>
            </w:pPr>
            <w:ins w:id="1229" w:author="翟羽佳" w:date="2017-06-01T14:06:00Z">
              <w:r>
                <w:rPr>
                  <w:rFonts w:ascii="宋体" w:hAnsi="宋体" w:hint="eastAsia"/>
                  <w:color w:val="000000"/>
                  <w:sz w:val="20"/>
                  <w:szCs w:val="20"/>
                </w:rPr>
                <w:t>M</w:t>
              </w:r>
            </w:ins>
          </w:p>
        </w:tc>
        <w:tc>
          <w:tcPr>
            <w:tcW w:w="2126" w:type="dxa"/>
            <w:gridSpan w:val="2"/>
            <w:vAlign w:val="center"/>
          </w:tcPr>
          <w:p w:rsidR="00D01448" w:rsidRDefault="00D01448" w:rsidP="00051447">
            <w:pPr>
              <w:spacing w:line="240" w:lineRule="auto"/>
              <w:ind w:firstLineChars="0" w:firstLine="0"/>
              <w:rPr>
                <w:ins w:id="1230" w:author="翟羽佳" w:date="2017-06-01T14:06:00Z"/>
                <w:rFonts w:ascii="宋体" w:hAnsi="宋体"/>
                <w:color w:val="000000"/>
                <w:sz w:val="20"/>
                <w:szCs w:val="20"/>
              </w:rPr>
            </w:pPr>
          </w:p>
        </w:tc>
      </w:tr>
      <w:tr w:rsidR="00D01448" w:rsidTr="00B3209E">
        <w:trPr>
          <w:trHeight w:val="270"/>
          <w:ins w:id="1231" w:author="翟羽佳" w:date="2017-06-01T14:06:00Z"/>
        </w:trPr>
        <w:tc>
          <w:tcPr>
            <w:tcW w:w="724" w:type="dxa"/>
            <w:tcBorders>
              <w:top w:val="single" w:sz="4" w:space="0" w:color="auto"/>
              <w:left w:val="single" w:sz="4" w:space="0" w:color="auto"/>
              <w:bottom w:val="single" w:sz="4" w:space="0" w:color="auto"/>
              <w:right w:val="single" w:sz="4" w:space="0" w:color="auto"/>
            </w:tcBorders>
          </w:tcPr>
          <w:p w:rsidR="00D01448" w:rsidRDefault="00D01448" w:rsidP="00051447">
            <w:pPr>
              <w:spacing w:line="240" w:lineRule="auto"/>
              <w:ind w:firstLineChars="0" w:firstLine="0"/>
              <w:rPr>
                <w:ins w:id="1232" w:author="翟羽佳" w:date="2017-06-01T14:06:00Z"/>
                <w:rFonts w:ascii="宋体" w:hAnsi="宋体"/>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33" w:author="翟羽佳" w:date="2017-06-01T14:06:00Z"/>
                <w:rFonts w:ascii="宋体" w:hAnsi="宋体"/>
                <w:color w:val="000000"/>
                <w:sz w:val="20"/>
                <w:szCs w:val="20"/>
              </w:rPr>
            </w:pPr>
            <w:ins w:id="1234" w:author="翟羽佳" w:date="2017-06-01T14:06:00Z">
              <w:r w:rsidRPr="0065483A">
                <w:rPr>
                  <w:rFonts w:ascii="宋体" w:hAnsi="宋体" w:hint="eastAsia"/>
                  <w:color w:val="000000"/>
                  <w:sz w:val="20"/>
                  <w:szCs w:val="20"/>
                </w:rPr>
                <w:t>N86</w:t>
              </w:r>
            </w:ins>
          </w:p>
        </w:tc>
        <w:tc>
          <w:tcPr>
            <w:tcW w:w="1701" w:type="dxa"/>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35" w:author="翟羽佳" w:date="2017-06-01T14:06:00Z"/>
                <w:rFonts w:ascii="宋体" w:hAnsi="宋体"/>
                <w:color w:val="000000"/>
                <w:sz w:val="20"/>
                <w:szCs w:val="20"/>
              </w:rPr>
            </w:pPr>
            <w:ins w:id="1236" w:author="翟羽佳" w:date="2017-06-01T14:06:00Z">
              <w:r w:rsidRPr="0065483A">
                <w:rPr>
                  <w:rFonts w:ascii="宋体" w:hAnsi="宋体" w:hint="eastAsia"/>
                  <w:color w:val="000000"/>
                  <w:sz w:val="20"/>
                  <w:szCs w:val="20"/>
                </w:rPr>
                <w:t>rspMsgEn</w:t>
              </w:r>
            </w:ins>
          </w:p>
        </w:tc>
        <w:tc>
          <w:tcPr>
            <w:tcW w:w="1973" w:type="dxa"/>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37" w:author="翟羽佳" w:date="2017-06-01T14:06:00Z"/>
                <w:rFonts w:ascii="宋体" w:hAnsi="宋体"/>
                <w:color w:val="000000"/>
                <w:sz w:val="20"/>
                <w:szCs w:val="20"/>
              </w:rPr>
            </w:pPr>
            <w:ins w:id="1238" w:author="翟羽佳" w:date="2017-06-01T14:06:00Z">
              <w:r w:rsidRPr="0065483A">
                <w:rPr>
                  <w:rFonts w:ascii="宋体" w:hAnsi="宋体" w:hint="eastAsia"/>
                  <w:color w:val="000000"/>
                  <w:sz w:val="20"/>
                  <w:szCs w:val="20"/>
                </w:rPr>
                <w:t>响应消息</w:t>
              </w:r>
            </w:ins>
          </w:p>
        </w:tc>
        <w:tc>
          <w:tcPr>
            <w:tcW w:w="720" w:type="dxa"/>
            <w:gridSpan w:val="2"/>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39" w:author="翟羽佳" w:date="2017-06-01T14:06:00Z"/>
                <w:rFonts w:ascii="宋体" w:hAnsi="宋体"/>
                <w:color w:val="000000"/>
                <w:sz w:val="20"/>
                <w:szCs w:val="20"/>
              </w:rPr>
            </w:pPr>
            <w:ins w:id="1240" w:author="翟羽佳" w:date="2017-06-01T14:06:00Z">
              <w:r w:rsidRPr="0065483A">
                <w:rPr>
                  <w:rFonts w:ascii="宋体" w:hAnsi="宋体" w:hint="eastAsia"/>
                  <w:color w:val="000000"/>
                  <w:sz w:val="20"/>
                  <w:szCs w:val="20"/>
                </w:rPr>
                <w:t>-</w:t>
              </w:r>
            </w:ins>
          </w:p>
        </w:tc>
        <w:tc>
          <w:tcPr>
            <w:tcW w:w="851" w:type="dxa"/>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41" w:author="翟羽佳" w:date="2017-06-01T14:06:00Z"/>
                <w:rFonts w:ascii="宋体" w:hAnsi="宋体"/>
                <w:color w:val="000000"/>
                <w:sz w:val="20"/>
                <w:szCs w:val="20"/>
              </w:rPr>
            </w:pPr>
            <w:ins w:id="1242" w:author="翟羽佳" w:date="2017-06-01T14:06:00Z">
              <w:r w:rsidRPr="0065483A">
                <w:rPr>
                  <w:rFonts w:ascii="宋体" w:hAnsi="宋体" w:hint="eastAsia"/>
                  <w:color w:val="000000"/>
                  <w:sz w:val="20"/>
                  <w:szCs w:val="20"/>
                </w:rPr>
                <w:t>M</w:t>
              </w:r>
            </w:ins>
          </w:p>
        </w:tc>
        <w:tc>
          <w:tcPr>
            <w:tcW w:w="2126" w:type="dxa"/>
            <w:gridSpan w:val="2"/>
            <w:tcBorders>
              <w:top w:val="single" w:sz="4" w:space="0" w:color="auto"/>
              <w:left w:val="single" w:sz="4" w:space="0" w:color="auto"/>
              <w:bottom w:val="single" w:sz="4" w:space="0" w:color="auto"/>
              <w:right w:val="single" w:sz="4" w:space="0" w:color="auto"/>
            </w:tcBorders>
            <w:vAlign w:val="center"/>
          </w:tcPr>
          <w:p w:rsidR="00D01448" w:rsidRPr="0065483A" w:rsidRDefault="00D01448" w:rsidP="00051447">
            <w:pPr>
              <w:spacing w:line="240" w:lineRule="auto"/>
              <w:ind w:firstLineChars="0" w:firstLine="0"/>
              <w:rPr>
                <w:ins w:id="1243" w:author="翟羽佳" w:date="2017-06-01T14:06:00Z"/>
                <w:rFonts w:ascii="宋体" w:hAnsi="宋体"/>
                <w:color w:val="000000"/>
                <w:sz w:val="20"/>
                <w:szCs w:val="20"/>
              </w:rPr>
            </w:pPr>
          </w:p>
        </w:tc>
      </w:tr>
    </w:tbl>
    <w:p w:rsidR="00E85332" w:rsidRPr="009F5A48" w:rsidRDefault="00E85332" w:rsidP="009F5A48">
      <w:pPr>
        <w:pStyle w:val="3"/>
        <w:numPr>
          <w:ilvl w:val="2"/>
          <w:numId w:val="1"/>
        </w:numPr>
        <w:ind w:left="980" w:hangingChars="305" w:hanging="980"/>
        <w:rPr>
          <w:ins w:id="1244" w:author="翟羽佳" w:date="2017-04-21T17:37:00Z"/>
        </w:rPr>
      </w:pPr>
      <w:bookmarkStart w:id="1245" w:name="_Toc493667879"/>
      <w:ins w:id="1246" w:author="翟羽佳" w:date="2017-04-21T17:37:00Z">
        <w:r w:rsidRPr="009F5A48">
          <w:rPr>
            <w:rFonts w:hint="eastAsia"/>
          </w:rPr>
          <w:t>询价</w:t>
        </w:r>
      </w:ins>
      <w:ins w:id="1247" w:author="翟羽佳" w:date="2017-04-21T17:38:00Z">
        <w:r w:rsidRPr="009F5A48">
          <w:rPr>
            <w:rFonts w:hint="eastAsia"/>
          </w:rPr>
          <w:t>即远掉白银调整指定仓库</w:t>
        </w:r>
      </w:ins>
      <w:ins w:id="1248" w:author="翟羽佳" w:date="2017-04-21T17:37:00Z">
        <w:r w:rsidRPr="009F5A48">
          <w:rPr>
            <w:rFonts w:hint="eastAsia"/>
          </w:rPr>
          <w:t>请求和响应</w:t>
        </w:r>
        <w:bookmarkEnd w:id="1245"/>
      </w:ins>
    </w:p>
    <w:p w:rsidR="00E85332" w:rsidRDefault="00E85332" w:rsidP="00E85332">
      <w:pPr>
        <w:ind w:firstLineChars="0" w:firstLine="0"/>
        <w:rPr>
          <w:ins w:id="1249" w:author="翟羽佳" w:date="2017-04-21T17:37:00Z"/>
        </w:rPr>
      </w:pPr>
      <w:ins w:id="1250" w:author="翟羽佳" w:date="2017-04-21T17:37:00Z">
        <w:r>
          <w:rPr>
            <w:rFonts w:hint="eastAsia"/>
            <w:b/>
          </w:rPr>
          <w:t>功能：</w:t>
        </w:r>
        <w:r>
          <w:rPr>
            <w:rFonts w:ascii="宋体" w:hAnsi="宋体" w:hint="eastAsia"/>
            <w:color w:val="000000"/>
          </w:rPr>
          <w:t>询经纪机构补录入指令用于主动</w:t>
        </w:r>
        <w:r>
          <w:rPr>
            <w:rFonts w:hint="eastAsia"/>
            <w:color w:val="000000"/>
          </w:rPr>
          <w:t>发起</w:t>
        </w:r>
      </w:ins>
      <w:ins w:id="1251" w:author="翟羽佳" w:date="2017-04-21T17:44:00Z">
        <w:r w:rsidR="008E6051">
          <w:rPr>
            <w:rFonts w:ascii="宋体" w:hAnsi="宋体" w:hint="eastAsia"/>
            <w:color w:val="000000"/>
          </w:rPr>
          <w:t>白银调整指定仓库</w:t>
        </w:r>
      </w:ins>
      <w:ins w:id="1252" w:author="翟羽佳" w:date="2017-04-21T17:37:00Z">
        <w:r>
          <w:rPr>
            <w:rFonts w:hint="eastAsia"/>
            <w:color w:val="000000"/>
          </w:rPr>
          <w:t>请求</w:t>
        </w:r>
        <w:r>
          <w:rPr>
            <w:rFonts w:hint="eastAsia"/>
          </w:rPr>
          <w:t>。</w:t>
        </w:r>
      </w:ins>
    </w:p>
    <w:p w:rsidR="00E85332" w:rsidRDefault="00E85332" w:rsidP="00E85332">
      <w:pPr>
        <w:ind w:firstLineChars="0" w:firstLine="0"/>
        <w:rPr>
          <w:ins w:id="1253" w:author="翟羽佳" w:date="2017-04-21T17:37:00Z"/>
          <w:rFonts w:ascii="宋体" w:hAnsi="宋体"/>
          <w:color w:val="000000"/>
        </w:rPr>
      </w:pPr>
      <w:ins w:id="1254" w:author="翟羽佳" w:date="2017-04-21T17:37:00Z">
        <w:r>
          <w:rPr>
            <w:rFonts w:ascii="宋体" w:hAnsi="宋体" w:hint="eastAsia"/>
            <w:color w:val="000000"/>
          </w:rPr>
          <w:t>消息体格式如下：</w:t>
        </w:r>
      </w:ins>
    </w:p>
    <w:tbl>
      <w:tblPr>
        <w:tblW w:w="89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756"/>
        <w:gridCol w:w="1921"/>
        <w:gridCol w:w="3277"/>
        <w:gridCol w:w="716"/>
        <w:gridCol w:w="701"/>
        <w:gridCol w:w="851"/>
      </w:tblGrid>
      <w:tr w:rsidR="00BF042B" w:rsidTr="00BF042B">
        <w:trPr>
          <w:trHeight w:val="285"/>
          <w:tblHeader/>
          <w:ins w:id="1255" w:author="翟羽佳" w:date="2017-04-21T17:37:00Z"/>
        </w:trPr>
        <w:tc>
          <w:tcPr>
            <w:tcW w:w="756" w:type="dxa"/>
            <w:shd w:val="clear" w:color="auto" w:fill="D9D9D9" w:themeFill="background1" w:themeFillShade="D9"/>
          </w:tcPr>
          <w:p w:rsidR="00BF042B" w:rsidRDefault="00BF042B" w:rsidP="00051447">
            <w:pPr>
              <w:spacing w:line="240" w:lineRule="auto"/>
              <w:ind w:firstLineChars="0" w:firstLine="0"/>
              <w:rPr>
                <w:ins w:id="1256" w:author="翟羽佳" w:date="2017-04-21T17:41:00Z"/>
                <w:rFonts w:ascii="宋体" w:hAnsi="宋体"/>
                <w:b/>
                <w:bCs/>
                <w:color w:val="000000"/>
                <w:sz w:val="20"/>
                <w:szCs w:val="20"/>
              </w:rPr>
            </w:pPr>
          </w:p>
        </w:tc>
        <w:tc>
          <w:tcPr>
            <w:tcW w:w="756" w:type="dxa"/>
            <w:shd w:val="clear" w:color="auto" w:fill="D9D9D9" w:themeFill="background1" w:themeFillShade="D9"/>
            <w:vAlign w:val="center"/>
          </w:tcPr>
          <w:p w:rsidR="00BF042B" w:rsidRDefault="00BF042B" w:rsidP="00051447">
            <w:pPr>
              <w:spacing w:line="240" w:lineRule="auto"/>
              <w:ind w:firstLineChars="0" w:firstLine="0"/>
              <w:rPr>
                <w:ins w:id="1257" w:author="翟羽佳" w:date="2017-04-21T17:37:00Z"/>
                <w:rFonts w:ascii="宋体" w:hAnsi="宋体"/>
                <w:b/>
                <w:bCs/>
                <w:color w:val="000000"/>
                <w:sz w:val="20"/>
                <w:szCs w:val="20"/>
              </w:rPr>
            </w:pPr>
            <w:ins w:id="1258" w:author="翟羽佳" w:date="2017-04-21T17:37:00Z">
              <w:r>
                <w:rPr>
                  <w:rFonts w:ascii="宋体" w:hAnsi="宋体" w:hint="eastAsia"/>
                  <w:b/>
                  <w:bCs/>
                  <w:color w:val="000000"/>
                  <w:sz w:val="20"/>
                  <w:szCs w:val="20"/>
                </w:rPr>
                <w:t>域号</w:t>
              </w:r>
            </w:ins>
          </w:p>
        </w:tc>
        <w:tc>
          <w:tcPr>
            <w:tcW w:w="1921" w:type="dxa"/>
            <w:shd w:val="clear" w:color="auto" w:fill="D9D9D9" w:themeFill="background1" w:themeFillShade="D9"/>
            <w:vAlign w:val="center"/>
          </w:tcPr>
          <w:p w:rsidR="00BF042B" w:rsidRDefault="00BF042B" w:rsidP="00051447">
            <w:pPr>
              <w:spacing w:line="240" w:lineRule="auto"/>
              <w:ind w:firstLineChars="0" w:firstLine="0"/>
              <w:rPr>
                <w:ins w:id="1259" w:author="翟羽佳" w:date="2017-04-21T17:37:00Z"/>
                <w:rFonts w:ascii="宋体" w:hAnsi="宋体"/>
                <w:b/>
                <w:bCs/>
                <w:color w:val="000000"/>
                <w:sz w:val="20"/>
                <w:szCs w:val="20"/>
              </w:rPr>
            </w:pPr>
            <w:ins w:id="1260" w:author="翟羽佳" w:date="2017-04-21T17:37:00Z">
              <w:r>
                <w:rPr>
                  <w:rFonts w:ascii="宋体" w:hAnsi="宋体" w:hint="eastAsia"/>
                  <w:b/>
                  <w:bCs/>
                  <w:color w:val="000000"/>
                  <w:sz w:val="20"/>
                  <w:szCs w:val="20"/>
                </w:rPr>
                <w:t>域名</w:t>
              </w:r>
            </w:ins>
          </w:p>
        </w:tc>
        <w:tc>
          <w:tcPr>
            <w:tcW w:w="3277" w:type="dxa"/>
            <w:shd w:val="clear" w:color="auto" w:fill="D9D9D9" w:themeFill="background1" w:themeFillShade="D9"/>
            <w:vAlign w:val="center"/>
          </w:tcPr>
          <w:p w:rsidR="00BF042B" w:rsidRDefault="00BF042B" w:rsidP="00051447">
            <w:pPr>
              <w:spacing w:line="240" w:lineRule="auto"/>
              <w:ind w:firstLineChars="0" w:firstLine="0"/>
              <w:rPr>
                <w:ins w:id="1261" w:author="翟羽佳" w:date="2017-04-21T17:37:00Z"/>
                <w:rFonts w:ascii="宋体" w:hAnsi="宋体"/>
                <w:b/>
                <w:bCs/>
                <w:color w:val="000000"/>
                <w:sz w:val="20"/>
                <w:szCs w:val="20"/>
              </w:rPr>
            </w:pPr>
            <w:ins w:id="1262" w:author="翟羽佳" w:date="2017-04-21T17:37:00Z">
              <w:r>
                <w:rPr>
                  <w:rFonts w:ascii="宋体" w:hAnsi="宋体" w:hint="eastAsia"/>
                  <w:b/>
                  <w:bCs/>
                  <w:color w:val="000000"/>
                  <w:sz w:val="20"/>
                  <w:szCs w:val="20"/>
                </w:rPr>
                <w:t>业务字段</w:t>
              </w:r>
            </w:ins>
          </w:p>
        </w:tc>
        <w:tc>
          <w:tcPr>
            <w:tcW w:w="716" w:type="dxa"/>
            <w:shd w:val="clear" w:color="auto" w:fill="D9D9D9" w:themeFill="background1" w:themeFillShade="D9"/>
            <w:vAlign w:val="center"/>
          </w:tcPr>
          <w:p w:rsidR="00BF042B" w:rsidRDefault="00BF042B" w:rsidP="00051447">
            <w:pPr>
              <w:spacing w:line="240" w:lineRule="auto"/>
              <w:ind w:firstLineChars="0" w:firstLine="0"/>
              <w:rPr>
                <w:ins w:id="1263" w:author="翟羽佳" w:date="2017-04-21T17:37:00Z"/>
                <w:rFonts w:ascii="宋体" w:hAnsi="宋体"/>
                <w:b/>
                <w:bCs/>
                <w:color w:val="000000"/>
                <w:sz w:val="20"/>
                <w:szCs w:val="20"/>
              </w:rPr>
            </w:pPr>
            <w:ins w:id="1264" w:author="翟羽佳" w:date="2017-04-21T17:37:00Z">
              <w:r>
                <w:rPr>
                  <w:rFonts w:ascii="宋体" w:hAnsi="宋体" w:hint="eastAsia"/>
                  <w:b/>
                  <w:bCs/>
                  <w:color w:val="000000"/>
                  <w:sz w:val="20"/>
                  <w:szCs w:val="20"/>
                </w:rPr>
                <w:t>请求</w:t>
              </w:r>
            </w:ins>
          </w:p>
        </w:tc>
        <w:tc>
          <w:tcPr>
            <w:tcW w:w="701" w:type="dxa"/>
            <w:shd w:val="clear" w:color="auto" w:fill="D9D9D9" w:themeFill="background1" w:themeFillShade="D9"/>
            <w:vAlign w:val="center"/>
          </w:tcPr>
          <w:p w:rsidR="00BF042B" w:rsidRDefault="00BF042B" w:rsidP="00051447">
            <w:pPr>
              <w:spacing w:line="240" w:lineRule="auto"/>
              <w:ind w:firstLineChars="0" w:firstLine="0"/>
              <w:rPr>
                <w:ins w:id="1265" w:author="翟羽佳" w:date="2017-04-21T17:37:00Z"/>
                <w:rFonts w:ascii="宋体" w:hAnsi="宋体"/>
                <w:b/>
                <w:bCs/>
                <w:color w:val="000000"/>
                <w:sz w:val="20"/>
                <w:szCs w:val="20"/>
              </w:rPr>
            </w:pPr>
            <w:ins w:id="1266" w:author="翟羽佳" w:date="2017-04-21T17:37:00Z">
              <w:r>
                <w:rPr>
                  <w:rFonts w:ascii="宋体" w:hAnsi="宋体" w:hint="eastAsia"/>
                  <w:b/>
                  <w:bCs/>
                  <w:color w:val="000000"/>
                  <w:sz w:val="20"/>
                  <w:szCs w:val="20"/>
                </w:rPr>
                <w:t>应答</w:t>
              </w:r>
            </w:ins>
          </w:p>
        </w:tc>
        <w:tc>
          <w:tcPr>
            <w:tcW w:w="851" w:type="dxa"/>
            <w:shd w:val="clear" w:color="auto" w:fill="D9D9D9" w:themeFill="background1" w:themeFillShade="D9"/>
            <w:vAlign w:val="center"/>
          </w:tcPr>
          <w:p w:rsidR="00BF042B" w:rsidRDefault="00BF042B" w:rsidP="00051447">
            <w:pPr>
              <w:spacing w:line="240" w:lineRule="auto"/>
              <w:ind w:firstLineChars="0" w:firstLine="0"/>
              <w:rPr>
                <w:ins w:id="1267" w:author="翟羽佳" w:date="2017-04-21T17:37:00Z"/>
                <w:rFonts w:ascii="宋体" w:hAnsi="宋体"/>
                <w:b/>
                <w:bCs/>
                <w:color w:val="000000"/>
                <w:sz w:val="20"/>
                <w:szCs w:val="20"/>
              </w:rPr>
            </w:pPr>
            <w:ins w:id="1268" w:author="翟羽佳" w:date="2017-04-21T17:37:00Z">
              <w:r>
                <w:rPr>
                  <w:rFonts w:ascii="宋体" w:hAnsi="宋体" w:hint="eastAsia"/>
                  <w:b/>
                  <w:bCs/>
                  <w:color w:val="000000"/>
                  <w:sz w:val="20"/>
                  <w:szCs w:val="20"/>
                </w:rPr>
                <w:t>说明</w:t>
              </w:r>
            </w:ins>
          </w:p>
        </w:tc>
      </w:tr>
      <w:tr w:rsidR="00BF042B" w:rsidTr="00BF042B">
        <w:trPr>
          <w:trHeight w:val="270"/>
          <w:ins w:id="1269" w:author="翟羽佳" w:date="2017-04-21T17:37:00Z"/>
        </w:trPr>
        <w:tc>
          <w:tcPr>
            <w:tcW w:w="756" w:type="dxa"/>
          </w:tcPr>
          <w:p w:rsidR="00BF042B" w:rsidRDefault="00BF042B" w:rsidP="00051447">
            <w:pPr>
              <w:widowControl/>
              <w:spacing w:line="240" w:lineRule="auto"/>
              <w:ind w:firstLineChars="0" w:firstLine="0"/>
              <w:rPr>
                <w:ins w:id="1270" w:author="翟羽佳" w:date="2017-04-21T17:41:00Z"/>
                <w:rFonts w:ascii="宋体" w:hAnsi="宋体" w:cs="宋体"/>
                <w:color w:val="000000"/>
                <w:kern w:val="0"/>
                <w:sz w:val="20"/>
                <w:szCs w:val="20"/>
              </w:rPr>
            </w:pPr>
          </w:p>
        </w:tc>
        <w:tc>
          <w:tcPr>
            <w:tcW w:w="756" w:type="dxa"/>
            <w:vAlign w:val="center"/>
          </w:tcPr>
          <w:p w:rsidR="00BF042B" w:rsidRDefault="00BF042B" w:rsidP="00051447">
            <w:pPr>
              <w:widowControl/>
              <w:spacing w:line="240" w:lineRule="auto"/>
              <w:ind w:firstLineChars="0" w:firstLine="0"/>
              <w:rPr>
                <w:ins w:id="1271" w:author="翟羽佳" w:date="2017-04-21T17:37:00Z"/>
                <w:rFonts w:ascii="宋体" w:hAnsi="宋体" w:cs="宋体"/>
                <w:color w:val="000000"/>
                <w:kern w:val="0"/>
                <w:sz w:val="20"/>
                <w:szCs w:val="20"/>
              </w:rPr>
            </w:pPr>
            <w:ins w:id="1272" w:author="翟羽佳" w:date="2017-04-21T17:37:00Z">
              <w:r>
                <w:rPr>
                  <w:rFonts w:ascii="宋体" w:hAnsi="宋体" w:cs="宋体"/>
                  <w:color w:val="000000"/>
                  <w:kern w:val="0"/>
                  <w:sz w:val="20"/>
                  <w:szCs w:val="20"/>
                </w:rPr>
                <w:t>T01</w:t>
              </w:r>
            </w:ins>
          </w:p>
        </w:tc>
        <w:tc>
          <w:tcPr>
            <w:tcW w:w="1921" w:type="dxa"/>
            <w:vAlign w:val="center"/>
          </w:tcPr>
          <w:p w:rsidR="00BF042B" w:rsidRDefault="00BF042B" w:rsidP="00051447">
            <w:pPr>
              <w:widowControl/>
              <w:spacing w:line="240" w:lineRule="auto"/>
              <w:ind w:firstLineChars="0" w:firstLine="0"/>
              <w:rPr>
                <w:ins w:id="1273" w:author="翟羽佳" w:date="2017-04-21T17:37:00Z"/>
                <w:rFonts w:ascii="宋体" w:hAnsi="宋体" w:cs="宋体"/>
                <w:color w:val="000000"/>
                <w:kern w:val="0"/>
                <w:sz w:val="20"/>
                <w:szCs w:val="20"/>
              </w:rPr>
            </w:pPr>
            <w:ins w:id="1274" w:author="翟羽佳" w:date="2017-04-21T17:37:00Z">
              <w:r>
                <w:rPr>
                  <w:rFonts w:ascii="宋体" w:hAnsi="宋体" w:cs="宋体"/>
                  <w:color w:val="000000"/>
                  <w:kern w:val="0"/>
                  <w:sz w:val="20"/>
                  <w:szCs w:val="20"/>
                </w:rPr>
                <w:t>operatorID</w:t>
              </w:r>
            </w:ins>
          </w:p>
        </w:tc>
        <w:tc>
          <w:tcPr>
            <w:tcW w:w="3277" w:type="dxa"/>
            <w:vAlign w:val="center"/>
          </w:tcPr>
          <w:p w:rsidR="00BF042B" w:rsidRDefault="00BF042B" w:rsidP="00051447">
            <w:pPr>
              <w:widowControl/>
              <w:spacing w:line="240" w:lineRule="auto"/>
              <w:ind w:firstLineChars="0" w:firstLine="0"/>
              <w:rPr>
                <w:ins w:id="1275" w:author="翟羽佳" w:date="2017-04-21T17:37:00Z"/>
                <w:rFonts w:ascii="宋体" w:hAnsi="宋体" w:cs="宋体"/>
                <w:color w:val="000000"/>
                <w:kern w:val="0"/>
                <w:sz w:val="20"/>
                <w:szCs w:val="20"/>
              </w:rPr>
            </w:pPr>
            <w:ins w:id="1276" w:author="翟羽佳" w:date="2017-04-21T17:37:00Z">
              <w:r>
                <w:rPr>
                  <w:rFonts w:ascii="宋体" w:hAnsi="宋体" w:cs="宋体" w:hint="eastAsia"/>
                  <w:color w:val="000000"/>
                  <w:kern w:val="0"/>
                  <w:sz w:val="20"/>
                  <w:szCs w:val="20"/>
                </w:rPr>
                <w:t>交易员代码</w:t>
              </w:r>
            </w:ins>
          </w:p>
        </w:tc>
        <w:tc>
          <w:tcPr>
            <w:tcW w:w="716" w:type="dxa"/>
            <w:vAlign w:val="center"/>
          </w:tcPr>
          <w:p w:rsidR="00BF042B" w:rsidRDefault="00BF042B" w:rsidP="00051447">
            <w:pPr>
              <w:spacing w:line="240" w:lineRule="auto"/>
              <w:ind w:firstLineChars="0" w:firstLine="0"/>
              <w:rPr>
                <w:ins w:id="1277" w:author="翟羽佳" w:date="2017-04-21T17:37:00Z"/>
                <w:rFonts w:ascii="宋体" w:hAnsi="宋体" w:cs="宋体"/>
                <w:color w:val="000000"/>
                <w:kern w:val="0"/>
                <w:sz w:val="20"/>
                <w:szCs w:val="20"/>
              </w:rPr>
            </w:pPr>
            <w:ins w:id="1278" w:author="翟羽佳" w:date="2017-04-21T17:37:00Z">
              <w:r>
                <w:rPr>
                  <w:rFonts w:ascii="宋体" w:hAnsi="宋体" w:cs="宋体" w:hint="eastAsia"/>
                  <w:color w:val="000000"/>
                  <w:kern w:val="0"/>
                  <w:sz w:val="20"/>
                  <w:szCs w:val="20"/>
                </w:rPr>
                <w:t>M</w:t>
              </w:r>
            </w:ins>
          </w:p>
        </w:tc>
        <w:tc>
          <w:tcPr>
            <w:tcW w:w="701" w:type="dxa"/>
            <w:vAlign w:val="center"/>
          </w:tcPr>
          <w:p w:rsidR="00BF042B" w:rsidRDefault="00BF042B" w:rsidP="00051447">
            <w:pPr>
              <w:widowControl/>
              <w:spacing w:line="240" w:lineRule="auto"/>
              <w:ind w:firstLineChars="0" w:firstLine="0"/>
              <w:rPr>
                <w:ins w:id="1279" w:author="翟羽佳" w:date="2017-04-21T17:37:00Z"/>
                <w:rFonts w:ascii="宋体" w:hAnsi="宋体"/>
                <w:color w:val="000000"/>
                <w:sz w:val="20"/>
              </w:rPr>
            </w:pPr>
            <w:ins w:id="1280" w:author="翟羽佳" w:date="2017-04-21T17:37:00Z">
              <w:r>
                <w:rPr>
                  <w:rFonts w:ascii="宋体" w:hAnsi="宋体" w:hint="eastAsia"/>
                  <w:color w:val="000000"/>
                  <w:sz w:val="20"/>
                </w:rPr>
                <w:t>-</w:t>
              </w:r>
            </w:ins>
          </w:p>
        </w:tc>
        <w:tc>
          <w:tcPr>
            <w:tcW w:w="851" w:type="dxa"/>
            <w:vAlign w:val="center"/>
          </w:tcPr>
          <w:p w:rsidR="00BF042B" w:rsidRDefault="00BF042B" w:rsidP="00051447">
            <w:pPr>
              <w:spacing w:line="240" w:lineRule="auto"/>
              <w:ind w:firstLineChars="0" w:firstLine="0"/>
              <w:rPr>
                <w:ins w:id="1281" w:author="翟羽佳" w:date="2017-04-21T17:37:00Z"/>
                <w:rFonts w:ascii="宋体" w:hAnsi="宋体"/>
                <w:color w:val="000000"/>
                <w:sz w:val="20"/>
                <w:szCs w:val="20"/>
              </w:rPr>
            </w:pPr>
          </w:p>
        </w:tc>
      </w:tr>
      <w:tr w:rsidR="00BF042B" w:rsidTr="00BF042B">
        <w:trPr>
          <w:trHeight w:val="270"/>
          <w:ins w:id="1282" w:author="翟羽佳" w:date="2017-04-21T17:37:00Z"/>
        </w:trPr>
        <w:tc>
          <w:tcPr>
            <w:tcW w:w="756" w:type="dxa"/>
          </w:tcPr>
          <w:p w:rsidR="00BF042B" w:rsidRDefault="00BF042B" w:rsidP="00051447">
            <w:pPr>
              <w:widowControl/>
              <w:spacing w:line="240" w:lineRule="auto"/>
              <w:ind w:firstLineChars="0" w:firstLine="0"/>
              <w:rPr>
                <w:ins w:id="1283" w:author="翟羽佳" w:date="2017-04-21T17:41:00Z"/>
                <w:rFonts w:ascii="宋体" w:hAnsi="宋体" w:cs="宋体"/>
                <w:color w:val="000000"/>
                <w:kern w:val="0"/>
                <w:sz w:val="20"/>
                <w:szCs w:val="20"/>
              </w:rPr>
            </w:pPr>
          </w:p>
        </w:tc>
        <w:tc>
          <w:tcPr>
            <w:tcW w:w="756" w:type="dxa"/>
            <w:vAlign w:val="center"/>
          </w:tcPr>
          <w:p w:rsidR="00BF042B" w:rsidRDefault="00BF042B" w:rsidP="00051447">
            <w:pPr>
              <w:widowControl/>
              <w:spacing w:line="240" w:lineRule="auto"/>
              <w:ind w:firstLineChars="0" w:firstLine="0"/>
              <w:rPr>
                <w:ins w:id="1284" w:author="翟羽佳" w:date="2017-04-21T17:37:00Z"/>
                <w:rFonts w:ascii="宋体" w:hAnsi="宋体" w:cs="宋体"/>
                <w:color w:val="000000"/>
                <w:kern w:val="0"/>
                <w:sz w:val="20"/>
                <w:szCs w:val="20"/>
              </w:rPr>
            </w:pPr>
            <w:ins w:id="1285" w:author="翟羽佳" w:date="2017-04-21T17:37:00Z">
              <w:r>
                <w:rPr>
                  <w:rFonts w:ascii="宋体" w:hAnsi="宋体" w:cs="宋体"/>
                  <w:color w:val="000000"/>
                  <w:kern w:val="0"/>
                  <w:sz w:val="20"/>
                  <w:szCs w:val="20"/>
                </w:rPr>
                <w:t>R10</w:t>
              </w:r>
            </w:ins>
          </w:p>
        </w:tc>
        <w:tc>
          <w:tcPr>
            <w:tcW w:w="1921" w:type="dxa"/>
            <w:vAlign w:val="center"/>
          </w:tcPr>
          <w:p w:rsidR="00BF042B" w:rsidRDefault="00BF042B" w:rsidP="00051447">
            <w:pPr>
              <w:widowControl/>
              <w:spacing w:line="240" w:lineRule="auto"/>
              <w:ind w:firstLineChars="0" w:firstLine="0"/>
              <w:rPr>
                <w:ins w:id="1286" w:author="翟羽佳" w:date="2017-04-21T17:37:00Z"/>
                <w:rFonts w:ascii="宋体" w:hAnsi="宋体" w:cs="宋体"/>
                <w:color w:val="000000"/>
                <w:kern w:val="0"/>
                <w:sz w:val="20"/>
                <w:szCs w:val="20"/>
              </w:rPr>
            </w:pPr>
            <w:ins w:id="1287" w:author="翟羽佳" w:date="2017-04-21T17:37:00Z">
              <w:r>
                <w:rPr>
                  <w:rFonts w:ascii="宋体" w:hAnsi="宋体"/>
                  <w:color w:val="000000"/>
                  <w:sz w:val="20"/>
                  <w:szCs w:val="20"/>
                </w:rPr>
                <w:t>institutionID</w:t>
              </w:r>
            </w:ins>
          </w:p>
        </w:tc>
        <w:tc>
          <w:tcPr>
            <w:tcW w:w="3277" w:type="dxa"/>
            <w:vAlign w:val="center"/>
          </w:tcPr>
          <w:p w:rsidR="00BF042B" w:rsidRDefault="00BF042B" w:rsidP="00051447">
            <w:pPr>
              <w:widowControl/>
              <w:spacing w:line="240" w:lineRule="auto"/>
              <w:ind w:firstLineChars="0" w:firstLine="0"/>
              <w:rPr>
                <w:ins w:id="1288" w:author="翟羽佳" w:date="2017-04-21T17:37:00Z"/>
                <w:rFonts w:ascii="宋体" w:hAnsi="宋体" w:cs="宋体"/>
                <w:color w:val="000000"/>
                <w:kern w:val="0"/>
                <w:sz w:val="20"/>
                <w:szCs w:val="20"/>
              </w:rPr>
            </w:pPr>
            <w:ins w:id="1289" w:author="翟羽佳" w:date="2017-04-21T17:37:00Z">
              <w:r>
                <w:rPr>
                  <w:rFonts w:ascii="宋体" w:hAnsi="宋体" w:cs="宋体" w:hint="eastAsia"/>
                  <w:color w:val="000000"/>
                  <w:kern w:val="0"/>
                  <w:sz w:val="20"/>
                  <w:szCs w:val="20"/>
                </w:rPr>
                <w:t>交易席位代码</w:t>
              </w:r>
            </w:ins>
          </w:p>
        </w:tc>
        <w:tc>
          <w:tcPr>
            <w:tcW w:w="716" w:type="dxa"/>
            <w:vAlign w:val="center"/>
          </w:tcPr>
          <w:p w:rsidR="00BF042B" w:rsidRDefault="00BF042B" w:rsidP="00051447">
            <w:pPr>
              <w:spacing w:line="240" w:lineRule="auto"/>
              <w:ind w:firstLineChars="0" w:firstLine="0"/>
              <w:rPr>
                <w:ins w:id="1290" w:author="翟羽佳" w:date="2017-04-21T17:37:00Z"/>
                <w:rFonts w:ascii="宋体" w:hAnsi="宋体" w:cs="宋体"/>
                <w:color w:val="000000"/>
                <w:kern w:val="0"/>
                <w:sz w:val="20"/>
                <w:szCs w:val="20"/>
              </w:rPr>
            </w:pPr>
            <w:ins w:id="1291" w:author="翟羽佳" w:date="2017-04-21T17:37:00Z">
              <w:r>
                <w:rPr>
                  <w:rFonts w:ascii="宋体" w:hAnsi="宋体" w:cs="宋体" w:hint="eastAsia"/>
                  <w:color w:val="000000"/>
                  <w:kern w:val="0"/>
                  <w:sz w:val="20"/>
                  <w:szCs w:val="20"/>
                </w:rPr>
                <w:t>M</w:t>
              </w:r>
            </w:ins>
          </w:p>
        </w:tc>
        <w:tc>
          <w:tcPr>
            <w:tcW w:w="701" w:type="dxa"/>
            <w:vAlign w:val="center"/>
          </w:tcPr>
          <w:p w:rsidR="00BF042B" w:rsidRDefault="00BF042B" w:rsidP="00051447">
            <w:pPr>
              <w:widowControl/>
              <w:spacing w:line="240" w:lineRule="auto"/>
              <w:ind w:firstLineChars="0" w:firstLine="0"/>
              <w:rPr>
                <w:ins w:id="1292" w:author="翟羽佳" w:date="2017-04-21T17:37:00Z"/>
                <w:rFonts w:ascii="宋体" w:hAnsi="宋体"/>
                <w:color w:val="000000"/>
                <w:sz w:val="20"/>
              </w:rPr>
            </w:pPr>
            <w:ins w:id="1293" w:author="翟羽佳" w:date="2017-04-21T17:37:00Z">
              <w:r>
                <w:rPr>
                  <w:rFonts w:ascii="宋体" w:hAnsi="宋体" w:hint="eastAsia"/>
                  <w:color w:val="000000"/>
                  <w:sz w:val="20"/>
                </w:rPr>
                <w:t>-</w:t>
              </w:r>
            </w:ins>
          </w:p>
        </w:tc>
        <w:tc>
          <w:tcPr>
            <w:tcW w:w="851" w:type="dxa"/>
            <w:vAlign w:val="center"/>
          </w:tcPr>
          <w:p w:rsidR="00BF042B" w:rsidRDefault="00BF042B" w:rsidP="00051447">
            <w:pPr>
              <w:spacing w:line="240" w:lineRule="auto"/>
              <w:ind w:firstLineChars="0" w:firstLine="0"/>
              <w:rPr>
                <w:ins w:id="1294" w:author="翟羽佳" w:date="2017-04-21T17:37:00Z"/>
                <w:rFonts w:ascii="宋体" w:hAnsi="宋体"/>
                <w:color w:val="000000"/>
                <w:sz w:val="20"/>
                <w:szCs w:val="20"/>
              </w:rPr>
            </w:pPr>
          </w:p>
        </w:tc>
      </w:tr>
      <w:tr w:rsidR="00BF042B" w:rsidTr="00BF042B">
        <w:trPr>
          <w:trHeight w:val="270"/>
          <w:ins w:id="1295" w:author="翟羽佳" w:date="2017-04-21T17:37:00Z"/>
        </w:trPr>
        <w:tc>
          <w:tcPr>
            <w:tcW w:w="756" w:type="dxa"/>
          </w:tcPr>
          <w:p w:rsidR="00BF042B" w:rsidRDefault="00BF042B" w:rsidP="00051447">
            <w:pPr>
              <w:spacing w:line="240" w:lineRule="auto"/>
              <w:ind w:firstLineChars="0" w:firstLine="0"/>
              <w:rPr>
                <w:ins w:id="1296" w:author="翟羽佳" w:date="2017-04-21T17:41:00Z"/>
                <w:rFonts w:ascii="宋体" w:hAnsi="宋体"/>
                <w:color w:val="000000"/>
                <w:sz w:val="20"/>
                <w:szCs w:val="20"/>
              </w:rPr>
            </w:pPr>
          </w:p>
        </w:tc>
        <w:tc>
          <w:tcPr>
            <w:tcW w:w="756" w:type="dxa"/>
            <w:vAlign w:val="center"/>
          </w:tcPr>
          <w:p w:rsidR="00BF042B" w:rsidRDefault="00BF042B" w:rsidP="00051447">
            <w:pPr>
              <w:spacing w:line="240" w:lineRule="auto"/>
              <w:ind w:firstLineChars="0" w:firstLine="0"/>
              <w:rPr>
                <w:ins w:id="1297" w:author="翟羽佳" w:date="2017-04-21T17:37:00Z"/>
                <w:rFonts w:ascii="宋体" w:hAnsi="宋体"/>
                <w:color w:val="000000"/>
                <w:sz w:val="20"/>
                <w:szCs w:val="20"/>
              </w:rPr>
            </w:pPr>
            <w:ins w:id="1298" w:author="翟羽佳" w:date="2017-04-21T17:37:00Z">
              <w:r>
                <w:rPr>
                  <w:rFonts w:ascii="宋体" w:hAnsi="宋体"/>
                  <w:color w:val="000000"/>
                  <w:sz w:val="20"/>
                  <w:szCs w:val="20"/>
                </w:rPr>
                <w:t>M00</w:t>
              </w:r>
            </w:ins>
          </w:p>
        </w:tc>
        <w:tc>
          <w:tcPr>
            <w:tcW w:w="1921" w:type="dxa"/>
            <w:vAlign w:val="center"/>
          </w:tcPr>
          <w:p w:rsidR="00BF042B" w:rsidRDefault="00BF042B" w:rsidP="00051447">
            <w:pPr>
              <w:spacing w:line="240" w:lineRule="auto"/>
              <w:ind w:firstLineChars="0" w:firstLine="0"/>
              <w:rPr>
                <w:ins w:id="1299" w:author="翟羽佳" w:date="2017-04-21T17:37:00Z"/>
                <w:rFonts w:ascii="宋体" w:hAnsi="宋体"/>
                <w:color w:val="000000"/>
                <w:sz w:val="20"/>
                <w:szCs w:val="20"/>
              </w:rPr>
            </w:pPr>
            <w:ins w:id="1300" w:author="翟羽佳" w:date="2017-04-21T17:37:00Z">
              <w:r>
                <w:rPr>
                  <w:rFonts w:ascii="宋体" w:hAnsi="宋体"/>
                  <w:color w:val="000000"/>
                  <w:sz w:val="20"/>
                  <w:szCs w:val="20"/>
                </w:rPr>
                <w:t>memberID</w:t>
              </w:r>
            </w:ins>
          </w:p>
        </w:tc>
        <w:tc>
          <w:tcPr>
            <w:tcW w:w="3277" w:type="dxa"/>
            <w:vAlign w:val="center"/>
          </w:tcPr>
          <w:p w:rsidR="00BF042B" w:rsidRDefault="00BF042B" w:rsidP="00051447">
            <w:pPr>
              <w:spacing w:line="240" w:lineRule="auto"/>
              <w:ind w:firstLineChars="0" w:firstLine="0"/>
              <w:rPr>
                <w:ins w:id="1301" w:author="翟羽佳" w:date="2017-04-21T17:37:00Z"/>
                <w:rFonts w:ascii="宋体" w:hAnsi="宋体"/>
                <w:color w:val="000000"/>
                <w:sz w:val="20"/>
                <w:szCs w:val="20"/>
              </w:rPr>
            </w:pPr>
            <w:ins w:id="1302" w:author="翟羽佳" w:date="2017-04-21T17:37:00Z">
              <w:r>
                <w:rPr>
                  <w:rFonts w:ascii="宋体" w:hAnsi="宋体" w:hint="eastAsia"/>
                  <w:color w:val="000000"/>
                  <w:sz w:val="20"/>
                  <w:szCs w:val="20"/>
                </w:rPr>
                <w:t>会员代码</w:t>
              </w:r>
            </w:ins>
          </w:p>
        </w:tc>
        <w:tc>
          <w:tcPr>
            <w:tcW w:w="716" w:type="dxa"/>
            <w:vAlign w:val="center"/>
          </w:tcPr>
          <w:p w:rsidR="00BF042B" w:rsidRDefault="00BF042B" w:rsidP="00051447">
            <w:pPr>
              <w:spacing w:line="240" w:lineRule="auto"/>
              <w:ind w:firstLineChars="0" w:firstLine="0"/>
              <w:rPr>
                <w:ins w:id="1303" w:author="翟羽佳" w:date="2017-04-21T17:37:00Z"/>
                <w:rFonts w:ascii="宋体" w:hAnsi="宋体"/>
                <w:color w:val="000000"/>
                <w:sz w:val="20"/>
                <w:szCs w:val="20"/>
              </w:rPr>
            </w:pPr>
            <w:ins w:id="1304" w:author="翟羽佳" w:date="2017-04-21T17:37:00Z">
              <w:r>
                <w:rPr>
                  <w:rFonts w:ascii="宋体" w:hAnsi="宋体" w:hint="eastAsia"/>
                  <w:color w:val="000000"/>
                  <w:sz w:val="20"/>
                  <w:szCs w:val="20"/>
                </w:rPr>
                <w:t>M</w:t>
              </w:r>
            </w:ins>
          </w:p>
        </w:tc>
        <w:tc>
          <w:tcPr>
            <w:tcW w:w="701" w:type="dxa"/>
            <w:vAlign w:val="center"/>
          </w:tcPr>
          <w:p w:rsidR="00BF042B" w:rsidRDefault="00BF042B" w:rsidP="00051447">
            <w:pPr>
              <w:spacing w:line="240" w:lineRule="auto"/>
              <w:ind w:firstLineChars="0" w:firstLine="0"/>
              <w:rPr>
                <w:ins w:id="1305" w:author="翟羽佳" w:date="2017-04-21T17:37:00Z"/>
                <w:rFonts w:ascii="宋体" w:hAnsi="宋体"/>
                <w:color w:val="000000"/>
                <w:sz w:val="20"/>
                <w:szCs w:val="20"/>
              </w:rPr>
            </w:pPr>
            <w:ins w:id="1306" w:author="翟羽佳" w:date="2017-04-21T17:37:00Z">
              <w:r>
                <w:rPr>
                  <w:rFonts w:ascii="宋体" w:hAnsi="宋体" w:hint="eastAsia"/>
                  <w:color w:val="000000"/>
                  <w:sz w:val="20"/>
                </w:rPr>
                <w:t>-</w:t>
              </w:r>
            </w:ins>
          </w:p>
        </w:tc>
        <w:tc>
          <w:tcPr>
            <w:tcW w:w="851" w:type="dxa"/>
            <w:vAlign w:val="center"/>
          </w:tcPr>
          <w:p w:rsidR="00BF042B" w:rsidRDefault="00BF042B" w:rsidP="00051447">
            <w:pPr>
              <w:spacing w:line="240" w:lineRule="auto"/>
              <w:ind w:firstLineChars="0" w:firstLine="0"/>
              <w:rPr>
                <w:ins w:id="1307" w:author="翟羽佳" w:date="2017-04-21T17:37:00Z"/>
                <w:rFonts w:ascii="宋体" w:hAnsi="宋体"/>
                <w:color w:val="000000"/>
                <w:sz w:val="20"/>
                <w:szCs w:val="20"/>
              </w:rPr>
            </w:pPr>
          </w:p>
        </w:tc>
      </w:tr>
      <w:tr w:rsidR="00BF042B" w:rsidTr="00BF042B">
        <w:trPr>
          <w:trHeight w:val="270"/>
          <w:ins w:id="1308" w:author="翟羽佳" w:date="2017-04-21T17:37:00Z"/>
        </w:trPr>
        <w:tc>
          <w:tcPr>
            <w:tcW w:w="756" w:type="dxa"/>
          </w:tcPr>
          <w:p w:rsidR="00BF042B" w:rsidRDefault="00BF042B" w:rsidP="00051447">
            <w:pPr>
              <w:spacing w:line="240" w:lineRule="auto"/>
              <w:ind w:firstLineChars="0" w:firstLine="0"/>
              <w:rPr>
                <w:ins w:id="1309" w:author="翟羽佳" w:date="2017-04-21T17:41:00Z"/>
                <w:rFonts w:ascii="宋体" w:hAnsi="宋体"/>
                <w:color w:val="000000"/>
                <w:sz w:val="20"/>
                <w:szCs w:val="20"/>
              </w:rPr>
            </w:pPr>
          </w:p>
        </w:tc>
        <w:tc>
          <w:tcPr>
            <w:tcW w:w="756" w:type="dxa"/>
            <w:vAlign w:val="center"/>
          </w:tcPr>
          <w:p w:rsidR="00BF042B" w:rsidRDefault="00BF042B" w:rsidP="00051447">
            <w:pPr>
              <w:spacing w:line="240" w:lineRule="auto"/>
              <w:ind w:firstLineChars="0" w:firstLine="0"/>
              <w:rPr>
                <w:ins w:id="1310" w:author="翟羽佳" w:date="2017-04-21T17:37:00Z"/>
                <w:rFonts w:ascii="宋体" w:hAnsi="宋体"/>
                <w:color w:val="000000"/>
                <w:sz w:val="20"/>
                <w:szCs w:val="20"/>
              </w:rPr>
            </w:pPr>
            <w:ins w:id="1311" w:author="翟羽佳" w:date="2017-04-21T17:37:00Z">
              <w:r>
                <w:rPr>
                  <w:rFonts w:ascii="宋体" w:hAnsi="宋体"/>
                  <w:color w:val="000000"/>
                  <w:sz w:val="20"/>
                  <w:szCs w:val="20"/>
                </w:rPr>
                <w:t>M30</w:t>
              </w:r>
            </w:ins>
          </w:p>
        </w:tc>
        <w:tc>
          <w:tcPr>
            <w:tcW w:w="1921" w:type="dxa"/>
            <w:vAlign w:val="center"/>
          </w:tcPr>
          <w:p w:rsidR="00BF042B" w:rsidRDefault="00BF042B" w:rsidP="00051447">
            <w:pPr>
              <w:spacing w:line="240" w:lineRule="auto"/>
              <w:ind w:firstLineChars="0" w:firstLine="0"/>
              <w:rPr>
                <w:ins w:id="1312" w:author="翟羽佳" w:date="2017-04-21T17:37:00Z"/>
                <w:rFonts w:ascii="宋体" w:hAnsi="宋体"/>
                <w:color w:val="000000"/>
                <w:sz w:val="20"/>
                <w:szCs w:val="20"/>
              </w:rPr>
            </w:pPr>
            <w:ins w:id="1313" w:author="翟羽佳" w:date="2017-04-21T17:37:00Z">
              <w:r>
                <w:rPr>
                  <w:rFonts w:ascii="宋体" w:hAnsi="宋体" w:hint="eastAsia"/>
                  <w:color w:val="000000"/>
                  <w:sz w:val="20"/>
                  <w:szCs w:val="20"/>
                </w:rPr>
                <w:t>clientID</w:t>
              </w:r>
            </w:ins>
          </w:p>
        </w:tc>
        <w:tc>
          <w:tcPr>
            <w:tcW w:w="3277" w:type="dxa"/>
            <w:vAlign w:val="center"/>
          </w:tcPr>
          <w:p w:rsidR="00BF042B" w:rsidRDefault="00BF042B" w:rsidP="00051447">
            <w:pPr>
              <w:spacing w:line="240" w:lineRule="auto"/>
              <w:ind w:firstLineChars="0" w:firstLine="0"/>
              <w:rPr>
                <w:ins w:id="1314" w:author="翟羽佳" w:date="2017-04-21T17:37:00Z"/>
                <w:rFonts w:ascii="宋体" w:hAnsi="宋体"/>
                <w:color w:val="000000"/>
                <w:sz w:val="20"/>
                <w:szCs w:val="20"/>
              </w:rPr>
            </w:pPr>
            <w:ins w:id="1315" w:author="翟羽佳" w:date="2017-04-21T17:37:00Z">
              <w:r>
                <w:rPr>
                  <w:rFonts w:ascii="宋体" w:hAnsi="宋体" w:hint="eastAsia"/>
                  <w:color w:val="000000"/>
                  <w:sz w:val="20"/>
                  <w:szCs w:val="20"/>
                </w:rPr>
                <w:t>客户代码</w:t>
              </w:r>
            </w:ins>
          </w:p>
        </w:tc>
        <w:tc>
          <w:tcPr>
            <w:tcW w:w="716" w:type="dxa"/>
            <w:vAlign w:val="center"/>
          </w:tcPr>
          <w:p w:rsidR="00BF042B" w:rsidRDefault="00BF042B" w:rsidP="00051447">
            <w:pPr>
              <w:spacing w:line="240" w:lineRule="auto"/>
              <w:ind w:firstLineChars="0" w:firstLine="0"/>
              <w:rPr>
                <w:ins w:id="1316" w:author="翟羽佳" w:date="2017-04-21T17:37:00Z"/>
                <w:rFonts w:ascii="宋体" w:hAnsi="宋体"/>
                <w:color w:val="000000"/>
                <w:sz w:val="20"/>
                <w:szCs w:val="20"/>
              </w:rPr>
            </w:pPr>
            <w:ins w:id="1317" w:author="翟羽佳" w:date="2017-04-21T17:37:00Z">
              <w:r>
                <w:rPr>
                  <w:rFonts w:ascii="宋体" w:hAnsi="宋体" w:hint="eastAsia"/>
                  <w:color w:val="000000"/>
                  <w:sz w:val="20"/>
                  <w:szCs w:val="20"/>
                </w:rPr>
                <w:t>M</w:t>
              </w:r>
            </w:ins>
          </w:p>
        </w:tc>
        <w:tc>
          <w:tcPr>
            <w:tcW w:w="701" w:type="dxa"/>
            <w:vAlign w:val="center"/>
          </w:tcPr>
          <w:p w:rsidR="00BF042B" w:rsidRDefault="00BF042B" w:rsidP="00051447">
            <w:pPr>
              <w:spacing w:line="240" w:lineRule="auto"/>
              <w:ind w:firstLineChars="0" w:firstLine="0"/>
              <w:rPr>
                <w:ins w:id="1318" w:author="翟羽佳" w:date="2017-04-21T17:37:00Z"/>
                <w:rFonts w:ascii="宋体" w:hAnsi="宋体"/>
                <w:color w:val="000000"/>
                <w:sz w:val="20"/>
              </w:rPr>
            </w:pPr>
            <w:ins w:id="1319" w:author="翟羽佳" w:date="2017-04-21T17:37:00Z">
              <w:r>
                <w:rPr>
                  <w:rFonts w:ascii="宋体" w:hAnsi="宋体" w:hint="eastAsia"/>
                  <w:color w:val="000000"/>
                  <w:sz w:val="20"/>
                </w:rPr>
                <w:t>-</w:t>
              </w:r>
            </w:ins>
          </w:p>
        </w:tc>
        <w:tc>
          <w:tcPr>
            <w:tcW w:w="851" w:type="dxa"/>
            <w:vAlign w:val="center"/>
          </w:tcPr>
          <w:p w:rsidR="00BF042B" w:rsidRDefault="00BF042B" w:rsidP="00051447">
            <w:pPr>
              <w:spacing w:line="240" w:lineRule="auto"/>
              <w:ind w:firstLineChars="0" w:firstLine="0"/>
              <w:rPr>
                <w:ins w:id="1320" w:author="翟羽佳" w:date="2017-04-21T17:37:00Z"/>
                <w:rFonts w:ascii="宋体" w:hAnsi="宋体"/>
                <w:color w:val="000000"/>
                <w:sz w:val="20"/>
                <w:szCs w:val="20"/>
              </w:rPr>
            </w:pPr>
          </w:p>
        </w:tc>
      </w:tr>
      <w:tr w:rsidR="0040380F" w:rsidTr="00BF042B">
        <w:trPr>
          <w:trHeight w:val="270"/>
          <w:ins w:id="1321" w:author="翟羽佳" w:date="2017-04-21T18:02:00Z"/>
        </w:trPr>
        <w:tc>
          <w:tcPr>
            <w:tcW w:w="756" w:type="dxa"/>
          </w:tcPr>
          <w:p w:rsidR="0040380F" w:rsidRDefault="0040380F" w:rsidP="00051447">
            <w:pPr>
              <w:spacing w:line="240" w:lineRule="auto"/>
              <w:ind w:firstLineChars="0" w:firstLine="0"/>
              <w:rPr>
                <w:ins w:id="1322" w:author="翟羽佳" w:date="2017-04-21T18:02:00Z"/>
                <w:rFonts w:ascii="宋体" w:hAnsi="宋体"/>
                <w:color w:val="000000"/>
                <w:sz w:val="20"/>
                <w:szCs w:val="20"/>
              </w:rPr>
            </w:pPr>
          </w:p>
        </w:tc>
        <w:tc>
          <w:tcPr>
            <w:tcW w:w="756" w:type="dxa"/>
            <w:vAlign w:val="center"/>
          </w:tcPr>
          <w:p w:rsidR="0040380F" w:rsidRDefault="0040380F" w:rsidP="00051447">
            <w:pPr>
              <w:spacing w:line="240" w:lineRule="auto"/>
              <w:ind w:firstLineChars="0" w:firstLine="0"/>
              <w:rPr>
                <w:ins w:id="1323" w:author="翟羽佳" w:date="2017-04-21T18:02:00Z"/>
                <w:rFonts w:ascii="宋体" w:hAnsi="宋体"/>
                <w:color w:val="000000"/>
                <w:sz w:val="20"/>
                <w:szCs w:val="20"/>
              </w:rPr>
            </w:pPr>
            <w:ins w:id="1324" w:author="翟羽佳" w:date="2017-04-21T18:02:00Z">
              <w:r>
                <w:rPr>
                  <w:rFonts w:asciiTheme="minorEastAsia" w:eastAsiaTheme="minorEastAsia" w:hAnsiTheme="minorEastAsia" w:hint="eastAsia"/>
                  <w:color w:val="000000"/>
                  <w:sz w:val="20"/>
                  <w:szCs w:val="20"/>
                </w:rPr>
                <w:t>X64</w:t>
              </w:r>
            </w:ins>
          </w:p>
        </w:tc>
        <w:tc>
          <w:tcPr>
            <w:tcW w:w="1921" w:type="dxa"/>
            <w:vAlign w:val="center"/>
          </w:tcPr>
          <w:p w:rsidR="0040380F" w:rsidRDefault="0040380F" w:rsidP="00051447">
            <w:pPr>
              <w:spacing w:line="240" w:lineRule="auto"/>
              <w:ind w:firstLineChars="0" w:firstLine="0"/>
              <w:rPr>
                <w:ins w:id="1325" w:author="翟羽佳" w:date="2017-04-21T18:02:00Z"/>
                <w:rFonts w:ascii="宋体" w:hAnsi="宋体"/>
                <w:color w:val="000000"/>
                <w:sz w:val="20"/>
                <w:szCs w:val="20"/>
              </w:rPr>
            </w:pPr>
            <w:ins w:id="1326" w:author="翟羽佳" w:date="2017-04-21T18:02:00Z">
              <w:r>
                <w:rPr>
                  <w:rFonts w:asciiTheme="minorEastAsia" w:eastAsiaTheme="minorEastAsia" w:hAnsiTheme="minorEastAsia"/>
                  <w:color w:val="000000"/>
                  <w:sz w:val="20"/>
                  <w:szCs w:val="20"/>
                </w:rPr>
                <w:t>otcPortOperation</w:t>
              </w:r>
              <w:r>
                <w:rPr>
                  <w:rFonts w:asciiTheme="minorEastAsia" w:eastAsiaTheme="minorEastAsia" w:hAnsiTheme="minorEastAsia" w:hint="eastAsia"/>
                  <w:color w:val="000000"/>
                  <w:sz w:val="20"/>
                  <w:szCs w:val="20"/>
                </w:rPr>
                <w:t>Flag</w:t>
              </w:r>
            </w:ins>
          </w:p>
        </w:tc>
        <w:tc>
          <w:tcPr>
            <w:tcW w:w="3277" w:type="dxa"/>
            <w:vAlign w:val="center"/>
          </w:tcPr>
          <w:p w:rsidR="0040380F" w:rsidRDefault="0040380F" w:rsidP="00051447">
            <w:pPr>
              <w:spacing w:line="240" w:lineRule="auto"/>
              <w:ind w:firstLineChars="0" w:firstLine="0"/>
              <w:rPr>
                <w:ins w:id="1327" w:author="翟羽佳" w:date="2017-04-21T18:02:00Z"/>
                <w:rFonts w:ascii="宋体" w:hAnsi="宋体"/>
                <w:color w:val="000000"/>
                <w:sz w:val="20"/>
                <w:szCs w:val="20"/>
              </w:rPr>
            </w:pPr>
            <w:ins w:id="1328" w:author="翟羽佳" w:date="2017-04-21T18:02:00Z">
              <w:r>
                <w:rPr>
                  <w:rFonts w:asciiTheme="minorEastAsia" w:eastAsiaTheme="minorEastAsia" w:hAnsiTheme="minorEastAsia" w:hint="eastAsia"/>
                  <w:color w:val="000000"/>
                  <w:sz w:val="20"/>
                  <w:szCs w:val="20"/>
                </w:rPr>
                <w:t>还金参数修改</w:t>
              </w:r>
            </w:ins>
          </w:p>
        </w:tc>
        <w:tc>
          <w:tcPr>
            <w:tcW w:w="716" w:type="dxa"/>
            <w:vAlign w:val="center"/>
          </w:tcPr>
          <w:p w:rsidR="0040380F" w:rsidRDefault="0040380F" w:rsidP="00051447">
            <w:pPr>
              <w:spacing w:line="240" w:lineRule="auto"/>
              <w:ind w:firstLineChars="0" w:firstLine="0"/>
              <w:rPr>
                <w:ins w:id="1329" w:author="翟羽佳" w:date="2017-04-21T18:02:00Z"/>
                <w:rFonts w:ascii="宋体" w:hAnsi="宋体"/>
                <w:color w:val="000000"/>
                <w:sz w:val="20"/>
                <w:szCs w:val="20"/>
              </w:rPr>
            </w:pPr>
            <w:ins w:id="1330" w:author="翟羽佳" w:date="2017-04-21T18:02:00Z">
              <w:r>
                <w:rPr>
                  <w:rFonts w:ascii="宋体" w:hAnsi="宋体" w:hint="eastAsia"/>
                  <w:sz w:val="20"/>
                  <w:szCs w:val="20"/>
                </w:rPr>
                <w:t>M</w:t>
              </w:r>
            </w:ins>
          </w:p>
        </w:tc>
        <w:tc>
          <w:tcPr>
            <w:tcW w:w="701" w:type="dxa"/>
            <w:vAlign w:val="center"/>
          </w:tcPr>
          <w:p w:rsidR="0040380F" w:rsidRDefault="0040380F" w:rsidP="00051447">
            <w:pPr>
              <w:spacing w:line="240" w:lineRule="auto"/>
              <w:ind w:firstLineChars="0" w:firstLine="0"/>
              <w:rPr>
                <w:ins w:id="1331" w:author="翟羽佳" w:date="2017-04-21T18:02:00Z"/>
                <w:rFonts w:ascii="宋体" w:hAnsi="宋体"/>
                <w:color w:val="000000"/>
                <w:sz w:val="20"/>
              </w:rPr>
            </w:pPr>
            <w:ins w:id="1332" w:author="翟羽佳" w:date="2017-04-21T18:02:00Z">
              <w:r>
                <w:rPr>
                  <w:rFonts w:ascii="宋体" w:hAnsi="宋体" w:hint="eastAsia"/>
                  <w:sz w:val="20"/>
                  <w:szCs w:val="20"/>
                </w:rPr>
                <w:t>-</w:t>
              </w:r>
            </w:ins>
          </w:p>
        </w:tc>
        <w:tc>
          <w:tcPr>
            <w:tcW w:w="851" w:type="dxa"/>
            <w:vAlign w:val="center"/>
          </w:tcPr>
          <w:p w:rsidR="0040380F" w:rsidRDefault="0040380F" w:rsidP="00051447">
            <w:pPr>
              <w:spacing w:line="240" w:lineRule="auto"/>
              <w:ind w:firstLineChars="0" w:firstLine="0"/>
              <w:rPr>
                <w:ins w:id="1333" w:author="翟羽佳" w:date="2017-04-21T18:02:00Z"/>
                <w:rFonts w:ascii="宋体" w:hAnsi="宋体"/>
                <w:color w:val="000000"/>
                <w:sz w:val="20"/>
                <w:szCs w:val="20"/>
              </w:rPr>
            </w:pPr>
            <w:ins w:id="1334" w:author="翟羽佳" w:date="2017-04-21T18:02:00Z">
              <w:r>
                <w:rPr>
                  <w:rFonts w:ascii="宋体" w:hAnsi="宋体" w:hint="eastAsia"/>
                  <w:bCs/>
                  <w:sz w:val="20"/>
                  <w:szCs w:val="20"/>
                </w:rPr>
                <w:t>1-申请撤销；2-取消申请撤销；</w:t>
              </w:r>
            </w:ins>
          </w:p>
        </w:tc>
      </w:tr>
      <w:tr w:rsidR="0040380F" w:rsidTr="00B6183F">
        <w:trPr>
          <w:trHeight w:val="270"/>
          <w:ins w:id="1335" w:author="翟羽佳" w:date="2017-04-21T17:41:00Z"/>
        </w:trPr>
        <w:tc>
          <w:tcPr>
            <w:tcW w:w="756" w:type="dxa"/>
            <w:vAlign w:val="center"/>
          </w:tcPr>
          <w:p w:rsidR="0040380F" w:rsidRDefault="0040380F" w:rsidP="00051447">
            <w:pPr>
              <w:spacing w:line="240" w:lineRule="auto"/>
              <w:ind w:firstLineChars="0" w:firstLine="0"/>
              <w:rPr>
                <w:ins w:id="1336" w:author="翟羽佳" w:date="2017-04-21T17:41:00Z"/>
                <w:rFonts w:ascii="宋体" w:hAnsi="宋体"/>
                <w:color w:val="000000"/>
                <w:sz w:val="20"/>
                <w:szCs w:val="20"/>
              </w:rPr>
            </w:pPr>
            <w:ins w:id="1337" w:author="翟羽佳" w:date="2017-04-21T17:41:00Z">
              <w:r>
                <w:rPr>
                  <w:rFonts w:ascii="宋体" w:hAnsi="宋体" w:hint="eastAsia"/>
                  <w:color w:val="000000"/>
                  <w:sz w:val="20"/>
                  <w:szCs w:val="20"/>
                </w:rPr>
                <w:t>→[]</w:t>
              </w:r>
            </w:ins>
          </w:p>
        </w:tc>
        <w:tc>
          <w:tcPr>
            <w:tcW w:w="756" w:type="dxa"/>
            <w:vAlign w:val="center"/>
          </w:tcPr>
          <w:p w:rsidR="0040380F" w:rsidRDefault="0040380F" w:rsidP="00051447">
            <w:pPr>
              <w:spacing w:line="240" w:lineRule="auto"/>
              <w:ind w:firstLineChars="0" w:firstLine="0"/>
              <w:rPr>
                <w:ins w:id="1338" w:author="翟羽佳" w:date="2017-04-21T17:41:00Z"/>
                <w:rFonts w:ascii="宋体" w:hAnsi="宋体"/>
                <w:color w:val="000000"/>
                <w:sz w:val="20"/>
                <w:szCs w:val="20"/>
              </w:rPr>
            </w:pPr>
            <w:ins w:id="1339" w:author="翟羽佳" w:date="2017-04-21T17:41:00Z">
              <w:r>
                <w:rPr>
                  <w:rFonts w:ascii="宋体" w:hAnsi="宋体" w:cs="宋体"/>
                  <w:color w:val="000000"/>
                  <w:kern w:val="0"/>
                  <w:sz w:val="20"/>
                  <w:szCs w:val="20"/>
                </w:rPr>
                <w:t>N2</w:t>
              </w:r>
              <w:r>
                <w:rPr>
                  <w:rFonts w:ascii="宋体" w:hAnsi="宋体" w:cs="宋体" w:hint="eastAsia"/>
                  <w:color w:val="000000"/>
                  <w:kern w:val="0"/>
                  <w:sz w:val="20"/>
                  <w:szCs w:val="20"/>
                </w:rPr>
                <w:t>0</w:t>
              </w:r>
            </w:ins>
          </w:p>
        </w:tc>
        <w:tc>
          <w:tcPr>
            <w:tcW w:w="1921" w:type="dxa"/>
            <w:vAlign w:val="center"/>
          </w:tcPr>
          <w:p w:rsidR="0040380F" w:rsidRDefault="0040380F" w:rsidP="00051447">
            <w:pPr>
              <w:spacing w:line="240" w:lineRule="auto"/>
              <w:ind w:firstLineChars="0" w:firstLine="0"/>
              <w:rPr>
                <w:ins w:id="1340" w:author="翟羽佳" w:date="2017-04-21T17:41:00Z"/>
                <w:rFonts w:ascii="宋体" w:hAnsi="宋体"/>
                <w:color w:val="000000"/>
                <w:sz w:val="20"/>
                <w:szCs w:val="20"/>
              </w:rPr>
            </w:pPr>
            <w:ins w:id="1341" w:author="翟羽佳" w:date="2017-04-21T17:41:00Z">
              <w:r>
                <w:rPr>
                  <w:rFonts w:ascii="宋体" w:hAnsi="宋体" w:cs="宋体"/>
                  <w:color w:val="000000"/>
                  <w:kern w:val="0"/>
                  <w:sz w:val="20"/>
                  <w:szCs w:val="20"/>
                </w:rPr>
                <w:t>[tradeBaseFieldDa</w:t>
              </w:r>
              <w:r>
                <w:rPr>
                  <w:rFonts w:ascii="宋体" w:hAnsi="宋体" w:cs="宋体"/>
                  <w:color w:val="000000"/>
                  <w:kern w:val="0"/>
                  <w:sz w:val="20"/>
                  <w:szCs w:val="20"/>
                </w:rPr>
                <w:lastRenderedPageBreak/>
                <w:t>ta]</w:t>
              </w:r>
            </w:ins>
          </w:p>
        </w:tc>
        <w:tc>
          <w:tcPr>
            <w:tcW w:w="3277" w:type="dxa"/>
            <w:vAlign w:val="center"/>
          </w:tcPr>
          <w:p w:rsidR="0040380F" w:rsidRDefault="0040380F" w:rsidP="00051447">
            <w:pPr>
              <w:spacing w:line="240" w:lineRule="auto"/>
              <w:ind w:firstLineChars="0" w:firstLine="0"/>
              <w:rPr>
                <w:ins w:id="1342" w:author="翟羽佳" w:date="2017-04-21T17:41:00Z"/>
                <w:rFonts w:ascii="宋体" w:hAnsi="宋体"/>
                <w:color w:val="000000"/>
                <w:sz w:val="20"/>
                <w:szCs w:val="20"/>
              </w:rPr>
            </w:pPr>
            <w:ins w:id="1343" w:author="翟羽佳" w:date="2017-04-21T17:41:00Z">
              <w:r>
                <w:rPr>
                  <w:rFonts w:ascii="宋体" w:hAnsi="宋体" w:cs="宋体" w:hint="eastAsia"/>
                  <w:color w:val="000000"/>
                  <w:kern w:val="0"/>
                  <w:sz w:val="20"/>
                  <w:szCs w:val="20"/>
                </w:rPr>
                <w:lastRenderedPageBreak/>
                <w:t>交易基本要素数据</w:t>
              </w:r>
            </w:ins>
          </w:p>
        </w:tc>
        <w:tc>
          <w:tcPr>
            <w:tcW w:w="716" w:type="dxa"/>
            <w:vAlign w:val="center"/>
          </w:tcPr>
          <w:p w:rsidR="0040380F" w:rsidRDefault="0040380F" w:rsidP="00051447">
            <w:pPr>
              <w:spacing w:line="240" w:lineRule="auto"/>
              <w:ind w:firstLineChars="0" w:firstLine="0"/>
              <w:rPr>
                <w:ins w:id="1344" w:author="翟羽佳" w:date="2017-04-21T17:41:00Z"/>
                <w:rFonts w:ascii="宋体" w:hAnsi="宋体"/>
                <w:color w:val="000000"/>
                <w:sz w:val="20"/>
                <w:szCs w:val="20"/>
              </w:rPr>
            </w:pPr>
            <w:ins w:id="1345" w:author="翟羽佳" w:date="2017-04-21T17:43:00Z">
              <w:r>
                <w:rPr>
                  <w:rFonts w:ascii="宋体" w:hAnsi="宋体" w:hint="eastAsia"/>
                  <w:color w:val="000000"/>
                  <w:sz w:val="20"/>
                  <w:szCs w:val="20"/>
                </w:rPr>
                <w:t>M</w:t>
              </w:r>
            </w:ins>
          </w:p>
        </w:tc>
        <w:tc>
          <w:tcPr>
            <w:tcW w:w="701" w:type="dxa"/>
            <w:vAlign w:val="center"/>
          </w:tcPr>
          <w:p w:rsidR="0040380F" w:rsidRDefault="0040380F" w:rsidP="00051447">
            <w:pPr>
              <w:spacing w:line="240" w:lineRule="auto"/>
              <w:ind w:firstLineChars="0" w:firstLine="0"/>
              <w:rPr>
                <w:ins w:id="1346" w:author="翟羽佳" w:date="2017-04-21T17:41:00Z"/>
                <w:rFonts w:ascii="宋体" w:hAnsi="宋体"/>
                <w:color w:val="000000"/>
                <w:sz w:val="20"/>
                <w:szCs w:val="20"/>
              </w:rPr>
            </w:pPr>
            <w:ins w:id="1347" w:author="翟羽佳" w:date="2017-04-21T17:43:00Z">
              <w:r>
                <w:rPr>
                  <w:rFonts w:ascii="宋体" w:hAnsi="宋体" w:hint="eastAsia"/>
                  <w:color w:val="000000"/>
                  <w:sz w:val="20"/>
                </w:rPr>
                <w:t>-</w:t>
              </w:r>
            </w:ins>
          </w:p>
        </w:tc>
        <w:tc>
          <w:tcPr>
            <w:tcW w:w="851" w:type="dxa"/>
            <w:vAlign w:val="center"/>
          </w:tcPr>
          <w:p w:rsidR="0040380F" w:rsidRDefault="0040380F" w:rsidP="00051447">
            <w:pPr>
              <w:spacing w:line="240" w:lineRule="auto"/>
              <w:ind w:firstLineChars="0" w:firstLine="0"/>
              <w:rPr>
                <w:ins w:id="1348" w:author="翟羽佳" w:date="2017-04-21T17:41:00Z"/>
                <w:rFonts w:ascii="宋体" w:hAnsi="宋体"/>
                <w:color w:val="000000"/>
                <w:sz w:val="20"/>
                <w:szCs w:val="20"/>
              </w:rPr>
            </w:pPr>
          </w:p>
        </w:tc>
      </w:tr>
      <w:tr w:rsidR="0040380F" w:rsidTr="00B6183F">
        <w:trPr>
          <w:trHeight w:val="270"/>
          <w:ins w:id="1349" w:author="翟羽佳" w:date="2017-04-21T17:41:00Z"/>
        </w:trPr>
        <w:tc>
          <w:tcPr>
            <w:tcW w:w="756" w:type="dxa"/>
            <w:vAlign w:val="center"/>
          </w:tcPr>
          <w:p w:rsidR="0040380F" w:rsidRDefault="0040380F" w:rsidP="00051447">
            <w:pPr>
              <w:spacing w:line="240" w:lineRule="auto"/>
              <w:ind w:firstLineChars="0" w:firstLine="0"/>
              <w:rPr>
                <w:ins w:id="1350" w:author="翟羽佳" w:date="2017-04-21T17:41:00Z"/>
                <w:rFonts w:ascii="宋体" w:hAnsi="宋体"/>
                <w:color w:val="000000"/>
                <w:sz w:val="20"/>
                <w:szCs w:val="20"/>
              </w:rPr>
            </w:pPr>
            <w:ins w:id="1351" w:author="翟羽佳" w:date="2017-04-21T17:41:00Z">
              <w:r>
                <w:rPr>
                  <w:rFonts w:ascii="宋体" w:hAnsi="宋体" w:hint="eastAsia"/>
                  <w:color w:val="000000"/>
                  <w:sz w:val="20"/>
                  <w:szCs w:val="20"/>
                </w:rPr>
                <w:lastRenderedPageBreak/>
                <w:t>→{}</w:t>
              </w:r>
            </w:ins>
          </w:p>
        </w:tc>
        <w:tc>
          <w:tcPr>
            <w:tcW w:w="756" w:type="dxa"/>
            <w:vAlign w:val="center"/>
          </w:tcPr>
          <w:p w:rsidR="0040380F" w:rsidRDefault="0040380F" w:rsidP="00051447">
            <w:pPr>
              <w:spacing w:line="240" w:lineRule="auto"/>
              <w:ind w:firstLineChars="0" w:firstLine="0"/>
              <w:rPr>
                <w:ins w:id="1352" w:author="翟羽佳" w:date="2017-04-21T17:41:00Z"/>
                <w:rFonts w:ascii="宋体" w:hAnsi="宋体"/>
                <w:color w:val="000000"/>
                <w:sz w:val="20"/>
                <w:szCs w:val="20"/>
              </w:rPr>
            </w:pPr>
          </w:p>
        </w:tc>
        <w:tc>
          <w:tcPr>
            <w:tcW w:w="1921" w:type="dxa"/>
            <w:vAlign w:val="center"/>
          </w:tcPr>
          <w:p w:rsidR="0040380F" w:rsidRDefault="0040380F" w:rsidP="00051447">
            <w:pPr>
              <w:spacing w:line="240" w:lineRule="auto"/>
              <w:ind w:firstLineChars="0" w:firstLine="0"/>
              <w:rPr>
                <w:ins w:id="1353" w:author="翟羽佳" w:date="2017-04-21T17:41:00Z"/>
                <w:rFonts w:ascii="宋体" w:hAnsi="宋体"/>
                <w:color w:val="000000"/>
                <w:sz w:val="20"/>
                <w:szCs w:val="20"/>
              </w:rPr>
            </w:pPr>
            <w:ins w:id="1354" w:author="翟羽佳" w:date="2017-04-21T17:41:00Z">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ins>
          </w:p>
        </w:tc>
        <w:tc>
          <w:tcPr>
            <w:tcW w:w="3277" w:type="dxa"/>
            <w:vAlign w:val="center"/>
          </w:tcPr>
          <w:p w:rsidR="0040380F" w:rsidRDefault="0040380F" w:rsidP="00051447">
            <w:pPr>
              <w:spacing w:line="240" w:lineRule="auto"/>
              <w:ind w:firstLineChars="0" w:firstLine="0"/>
              <w:rPr>
                <w:ins w:id="1355" w:author="翟羽佳" w:date="2017-04-21T17:41:00Z"/>
                <w:rFonts w:ascii="宋体" w:hAnsi="宋体"/>
                <w:color w:val="000000"/>
                <w:sz w:val="20"/>
                <w:szCs w:val="20"/>
              </w:rPr>
            </w:pPr>
            <w:ins w:id="1356" w:author="翟羽佳" w:date="2017-04-21T17:41:00Z">
              <w:r>
                <w:rPr>
                  <w:rFonts w:ascii="宋体" w:hAnsi="宋体" w:cs="宋体" w:hint="eastAsia"/>
                  <w:color w:val="000000"/>
                  <w:kern w:val="0"/>
                  <w:sz w:val="20"/>
                  <w:szCs w:val="20"/>
                </w:rPr>
                <w:t>交易基本要素</w:t>
              </w:r>
            </w:ins>
          </w:p>
        </w:tc>
        <w:tc>
          <w:tcPr>
            <w:tcW w:w="716" w:type="dxa"/>
            <w:vAlign w:val="center"/>
          </w:tcPr>
          <w:p w:rsidR="0040380F" w:rsidRDefault="0040380F" w:rsidP="00051447">
            <w:pPr>
              <w:spacing w:line="240" w:lineRule="auto"/>
              <w:ind w:firstLineChars="0" w:firstLine="0"/>
              <w:rPr>
                <w:ins w:id="1357" w:author="翟羽佳" w:date="2017-04-21T17:41:00Z"/>
                <w:rFonts w:ascii="宋体" w:hAnsi="宋体"/>
                <w:color w:val="000000"/>
                <w:sz w:val="20"/>
                <w:szCs w:val="20"/>
              </w:rPr>
            </w:pPr>
            <w:ins w:id="1358" w:author="翟羽佳" w:date="2017-04-21T17:43:00Z">
              <w:r>
                <w:rPr>
                  <w:rFonts w:ascii="宋体" w:hAnsi="宋体" w:hint="eastAsia"/>
                  <w:color w:val="000000"/>
                  <w:sz w:val="20"/>
                  <w:szCs w:val="20"/>
                </w:rPr>
                <w:t>M</w:t>
              </w:r>
            </w:ins>
          </w:p>
        </w:tc>
        <w:tc>
          <w:tcPr>
            <w:tcW w:w="701" w:type="dxa"/>
            <w:vAlign w:val="center"/>
          </w:tcPr>
          <w:p w:rsidR="0040380F" w:rsidRDefault="0040380F" w:rsidP="00051447">
            <w:pPr>
              <w:spacing w:line="240" w:lineRule="auto"/>
              <w:ind w:firstLineChars="0" w:firstLine="0"/>
              <w:rPr>
                <w:ins w:id="1359" w:author="翟羽佳" w:date="2017-04-21T17:41:00Z"/>
                <w:rFonts w:ascii="宋体" w:hAnsi="宋体"/>
                <w:color w:val="000000"/>
                <w:sz w:val="20"/>
                <w:szCs w:val="20"/>
              </w:rPr>
            </w:pPr>
            <w:ins w:id="1360" w:author="翟羽佳" w:date="2017-04-21T17:43:00Z">
              <w:r>
                <w:rPr>
                  <w:rFonts w:ascii="宋体" w:hAnsi="宋体" w:hint="eastAsia"/>
                  <w:color w:val="000000"/>
                  <w:sz w:val="20"/>
                </w:rPr>
                <w:t>-</w:t>
              </w:r>
            </w:ins>
          </w:p>
        </w:tc>
        <w:tc>
          <w:tcPr>
            <w:tcW w:w="851" w:type="dxa"/>
            <w:vAlign w:val="center"/>
          </w:tcPr>
          <w:p w:rsidR="0040380F" w:rsidRDefault="0040380F" w:rsidP="00051447">
            <w:pPr>
              <w:spacing w:line="240" w:lineRule="auto"/>
              <w:ind w:firstLineChars="0" w:firstLine="0"/>
              <w:rPr>
                <w:ins w:id="1361" w:author="翟羽佳" w:date="2017-04-21T17:41:00Z"/>
                <w:rFonts w:ascii="宋体" w:hAnsi="宋体"/>
                <w:color w:val="000000"/>
                <w:sz w:val="20"/>
                <w:szCs w:val="20"/>
              </w:rPr>
            </w:pPr>
          </w:p>
        </w:tc>
      </w:tr>
      <w:tr w:rsidR="0040380F" w:rsidTr="00051447">
        <w:trPr>
          <w:trHeight w:val="270"/>
          <w:ins w:id="1362" w:author="翟羽佳" w:date="2017-04-21T17:42:00Z"/>
        </w:trPr>
        <w:tc>
          <w:tcPr>
            <w:tcW w:w="756" w:type="dxa"/>
            <w:vAlign w:val="center"/>
          </w:tcPr>
          <w:p w:rsidR="0040380F" w:rsidRDefault="0040380F" w:rsidP="00051447">
            <w:pPr>
              <w:spacing w:line="240" w:lineRule="auto"/>
              <w:ind w:firstLineChars="0" w:firstLine="0"/>
              <w:rPr>
                <w:ins w:id="1363" w:author="翟羽佳" w:date="2017-04-21T17:42:00Z"/>
                <w:rFonts w:ascii="宋体" w:hAnsi="宋体"/>
                <w:color w:val="000000"/>
                <w:sz w:val="20"/>
                <w:szCs w:val="20"/>
              </w:rPr>
            </w:pPr>
            <w:ins w:id="1364" w:author="翟羽佳" w:date="2017-04-21T17:42:00Z">
              <w:r>
                <w:rPr>
                  <w:rFonts w:ascii="宋体" w:hAnsi="宋体" w:hint="eastAsia"/>
                  <w:color w:val="000000"/>
                  <w:sz w:val="20"/>
                  <w:szCs w:val="20"/>
                </w:rPr>
                <w:t>→→</w:t>
              </w:r>
            </w:ins>
          </w:p>
        </w:tc>
        <w:tc>
          <w:tcPr>
            <w:tcW w:w="756" w:type="dxa"/>
            <w:vAlign w:val="center"/>
          </w:tcPr>
          <w:p w:rsidR="0040380F" w:rsidRDefault="0040380F" w:rsidP="00051447">
            <w:pPr>
              <w:spacing w:line="240" w:lineRule="auto"/>
              <w:ind w:firstLineChars="0" w:firstLine="0"/>
              <w:rPr>
                <w:ins w:id="1365" w:author="翟羽佳" w:date="2017-04-21T17:42:00Z"/>
                <w:rFonts w:ascii="宋体" w:hAnsi="宋体"/>
                <w:color w:val="000000"/>
                <w:sz w:val="20"/>
                <w:szCs w:val="20"/>
              </w:rPr>
            </w:pPr>
            <w:ins w:id="1366" w:author="翟羽佳" w:date="2017-04-21T17:42:00Z">
              <w:r>
                <w:rPr>
                  <w:rFonts w:ascii="宋体" w:hAnsi="宋体" w:cs="宋体"/>
                  <w:color w:val="000000"/>
                  <w:kern w:val="0"/>
                  <w:sz w:val="20"/>
                  <w:szCs w:val="20"/>
                </w:rPr>
                <w:t>W00</w:t>
              </w:r>
            </w:ins>
          </w:p>
        </w:tc>
        <w:tc>
          <w:tcPr>
            <w:tcW w:w="1921" w:type="dxa"/>
            <w:vAlign w:val="center"/>
          </w:tcPr>
          <w:p w:rsidR="0040380F" w:rsidRDefault="0040380F" w:rsidP="00051447">
            <w:pPr>
              <w:spacing w:line="240" w:lineRule="auto"/>
              <w:ind w:firstLineChars="0" w:firstLine="0"/>
              <w:rPr>
                <w:ins w:id="1367" w:author="翟羽佳" w:date="2017-04-21T17:42:00Z"/>
                <w:rFonts w:ascii="宋体" w:hAnsi="宋体" w:cs="宋体"/>
                <w:color w:val="000000"/>
                <w:kern w:val="0"/>
                <w:sz w:val="20"/>
                <w:szCs w:val="20"/>
              </w:rPr>
            </w:pPr>
            <w:ins w:id="1368" w:author="翟羽佳" w:date="2017-04-21T17:42:00Z">
              <w:r>
                <w:rPr>
                  <w:rFonts w:ascii="宋体" w:hAnsi="宋体" w:cs="宋体" w:hint="eastAsia"/>
                  <w:color w:val="000000"/>
                  <w:kern w:val="0"/>
                  <w:sz w:val="20"/>
                  <w:szCs w:val="20"/>
                </w:rPr>
                <w:t>w</w:t>
              </w:r>
              <w:r>
                <w:rPr>
                  <w:rFonts w:ascii="宋体" w:hAnsi="宋体" w:cs="宋体"/>
                  <w:color w:val="000000"/>
                  <w:kern w:val="0"/>
                  <w:sz w:val="20"/>
                  <w:szCs w:val="20"/>
                </w:rPr>
                <w:t>arehouseID</w:t>
              </w:r>
            </w:ins>
          </w:p>
        </w:tc>
        <w:tc>
          <w:tcPr>
            <w:tcW w:w="3277" w:type="dxa"/>
            <w:vAlign w:val="center"/>
          </w:tcPr>
          <w:p w:rsidR="0040380F" w:rsidRDefault="00F4367B" w:rsidP="00051447">
            <w:pPr>
              <w:spacing w:line="240" w:lineRule="auto"/>
              <w:ind w:firstLineChars="0" w:firstLine="0"/>
              <w:rPr>
                <w:ins w:id="1369" w:author="翟羽佳" w:date="2017-04-21T17:42:00Z"/>
                <w:rFonts w:ascii="宋体" w:hAnsi="宋体" w:cs="宋体"/>
                <w:color w:val="000000"/>
                <w:kern w:val="0"/>
                <w:sz w:val="20"/>
                <w:szCs w:val="20"/>
              </w:rPr>
            </w:pPr>
            <w:ins w:id="1370" w:author="翟羽佳" w:date="2017-04-21T17:42:00Z">
              <w:r>
                <w:rPr>
                  <w:rFonts w:ascii="宋体" w:hAnsi="宋体" w:cs="宋体" w:hint="eastAsia"/>
                  <w:color w:val="000000"/>
                  <w:kern w:val="0"/>
                  <w:sz w:val="20"/>
                  <w:szCs w:val="20"/>
                </w:rPr>
                <w:t>白银指定</w:t>
              </w:r>
              <w:r w:rsidR="0040380F">
                <w:rPr>
                  <w:rFonts w:ascii="宋体" w:hAnsi="宋体" w:cs="宋体" w:hint="eastAsia"/>
                  <w:color w:val="000000"/>
                  <w:kern w:val="0"/>
                  <w:sz w:val="20"/>
                  <w:szCs w:val="20"/>
                </w:rPr>
                <w:t>仓库</w:t>
              </w:r>
            </w:ins>
          </w:p>
        </w:tc>
        <w:tc>
          <w:tcPr>
            <w:tcW w:w="716" w:type="dxa"/>
            <w:vAlign w:val="center"/>
          </w:tcPr>
          <w:p w:rsidR="0040380F" w:rsidRDefault="0040380F" w:rsidP="00051447">
            <w:pPr>
              <w:spacing w:line="240" w:lineRule="auto"/>
              <w:ind w:firstLineChars="0" w:firstLine="0"/>
              <w:rPr>
                <w:ins w:id="1371" w:author="翟羽佳" w:date="2017-04-21T17:42:00Z"/>
                <w:rFonts w:ascii="宋体" w:hAnsi="宋体"/>
                <w:color w:val="000000"/>
                <w:sz w:val="20"/>
                <w:szCs w:val="20"/>
              </w:rPr>
            </w:pPr>
            <w:ins w:id="1372" w:author="翟羽佳" w:date="2017-04-21T17:43:00Z">
              <w:r>
                <w:rPr>
                  <w:rFonts w:ascii="宋体" w:hAnsi="宋体" w:hint="eastAsia"/>
                  <w:color w:val="000000"/>
                  <w:sz w:val="20"/>
                  <w:szCs w:val="20"/>
                </w:rPr>
                <w:t>M</w:t>
              </w:r>
            </w:ins>
          </w:p>
        </w:tc>
        <w:tc>
          <w:tcPr>
            <w:tcW w:w="701" w:type="dxa"/>
            <w:vAlign w:val="center"/>
          </w:tcPr>
          <w:p w:rsidR="0040380F" w:rsidRDefault="0040380F" w:rsidP="00051447">
            <w:pPr>
              <w:spacing w:line="240" w:lineRule="auto"/>
              <w:ind w:firstLineChars="0" w:firstLine="0"/>
              <w:rPr>
                <w:ins w:id="1373" w:author="翟羽佳" w:date="2017-04-21T17:42:00Z"/>
                <w:rFonts w:ascii="宋体" w:hAnsi="宋体"/>
                <w:color w:val="000000"/>
                <w:sz w:val="20"/>
                <w:szCs w:val="20"/>
              </w:rPr>
            </w:pPr>
            <w:ins w:id="1374" w:author="翟羽佳" w:date="2017-04-21T17:43:00Z">
              <w:r>
                <w:rPr>
                  <w:rFonts w:ascii="宋体" w:hAnsi="宋体" w:hint="eastAsia"/>
                  <w:color w:val="000000"/>
                  <w:sz w:val="20"/>
                </w:rPr>
                <w:t>-</w:t>
              </w:r>
            </w:ins>
          </w:p>
        </w:tc>
        <w:tc>
          <w:tcPr>
            <w:tcW w:w="851" w:type="dxa"/>
            <w:vAlign w:val="center"/>
          </w:tcPr>
          <w:p w:rsidR="0040380F" w:rsidRDefault="0040380F" w:rsidP="00051447">
            <w:pPr>
              <w:spacing w:line="240" w:lineRule="auto"/>
              <w:ind w:firstLineChars="0" w:firstLine="0"/>
              <w:rPr>
                <w:ins w:id="1375" w:author="翟羽佳" w:date="2017-04-21T17:42:00Z"/>
                <w:rFonts w:ascii="宋体" w:hAnsi="宋体"/>
                <w:color w:val="000000"/>
                <w:sz w:val="20"/>
                <w:szCs w:val="20"/>
              </w:rPr>
            </w:pPr>
          </w:p>
        </w:tc>
      </w:tr>
      <w:tr w:rsidR="0040380F" w:rsidTr="00B6183F">
        <w:trPr>
          <w:trHeight w:val="270"/>
          <w:ins w:id="1376" w:author="翟羽佳" w:date="2017-04-21T17:42:00Z"/>
        </w:trPr>
        <w:tc>
          <w:tcPr>
            <w:tcW w:w="756" w:type="dxa"/>
            <w:vAlign w:val="center"/>
          </w:tcPr>
          <w:p w:rsidR="0040380F" w:rsidRDefault="0040380F" w:rsidP="00051447">
            <w:pPr>
              <w:spacing w:line="240" w:lineRule="auto"/>
              <w:ind w:firstLineChars="0" w:firstLine="0"/>
              <w:rPr>
                <w:ins w:id="1377" w:author="翟羽佳" w:date="2017-04-21T17:42:00Z"/>
                <w:rFonts w:ascii="宋体" w:hAnsi="宋体"/>
                <w:color w:val="000000"/>
                <w:sz w:val="20"/>
                <w:szCs w:val="20"/>
              </w:rPr>
            </w:pPr>
            <w:ins w:id="1378" w:author="翟羽佳" w:date="2017-04-21T17:42:00Z">
              <w:r>
                <w:rPr>
                  <w:rFonts w:ascii="宋体" w:hAnsi="宋体" w:hint="eastAsia"/>
                  <w:color w:val="000000"/>
                  <w:sz w:val="20"/>
                  <w:szCs w:val="20"/>
                </w:rPr>
                <w:t>→→</w:t>
              </w:r>
            </w:ins>
          </w:p>
        </w:tc>
        <w:tc>
          <w:tcPr>
            <w:tcW w:w="756" w:type="dxa"/>
            <w:vAlign w:val="center"/>
          </w:tcPr>
          <w:p w:rsidR="0040380F" w:rsidRDefault="0040380F" w:rsidP="00051447">
            <w:pPr>
              <w:spacing w:line="240" w:lineRule="auto"/>
              <w:ind w:firstLineChars="0" w:firstLine="0"/>
              <w:rPr>
                <w:ins w:id="1379" w:author="翟羽佳" w:date="2017-04-21T17:42:00Z"/>
                <w:rFonts w:ascii="宋体" w:hAnsi="宋体"/>
                <w:color w:val="000000"/>
                <w:sz w:val="20"/>
                <w:szCs w:val="20"/>
              </w:rPr>
            </w:pPr>
            <w:ins w:id="1380" w:author="翟羽佳" w:date="2017-04-21T17:42:00Z">
              <w:r>
                <w:rPr>
                  <w:rFonts w:ascii="宋体" w:hAnsi="宋体" w:cs="宋体"/>
                  <w:color w:val="000000"/>
                  <w:kern w:val="0"/>
                  <w:sz w:val="20"/>
                  <w:szCs w:val="20"/>
                </w:rPr>
                <w:t>N2</w:t>
              </w:r>
              <w:r>
                <w:rPr>
                  <w:rFonts w:ascii="宋体" w:hAnsi="宋体" w:cs="宋体" w:hint="eastAsia"/>
                  <w:color w:val="000000"/>
                  <w:kern w:val="0"/>
                  <w:sz w:val="20"/>
                  <w:szCs w:val="20"/>
                </w:rPr>
                <w:t>1</w:t>
              </w:r>
            </w:ins>
          </w:p>
        </w:tc>
        <w:tc>
          <w:tcPr>
            <w:tcW w:w="1921" w:type="dxa"/>
            <w:vAlign w:val="center"/>
          </w:tcPr>
          <w:p w:rsidR="0040380F" w:rsidRDefault="0040380F" w:rsidP="00051447">
            <w:pPr>
              <w:spacing w:line="240" w:lineRule="auto"/>
              <w:ind w:firstLineChars="0" w:firstLine="0"/>
              <w:rPr>
                <w:ins w:id="1381" w:author="翟羽佳" w:date="2017-04-21T17:42:00Z"/>
                <w:rFonts w:ascii="宋体" w:hAnsi="宋体"/>
                <w:color w:val="000000"/>
                <w:sz w:val="20"/>
                <w:szCs w:val="20"/>
              </w:rPr>
            </w:pPr>
            <w:ins w:id="1382" w:author="翟羽佳" w:date="2017-04-21T17:42:00Z">
              <w:r>
                <w:rPr>
                  <w:rFonts w:ascii="宋体" w:hAnsi="宋体" w:cs="宋体"/>
                  <w:color w:val="000000"/>
                  <w:kern w:val="0"/>
                  <w:sz w:val="20"/>
                  <w:szCs w:val="20"/>
                </w:rPr>
                <w:t>tradeBaseFieldType</w:t>
              </w:r>
            </w:ins>
          </w:p>
        </w:tc>
        <w:tc>
          <w:tcPr>
            <w:tcW w:w="3277" w:type="dxa"/>
            <w:vAlign w:val="center"/>
          </w:tcPr>
          <w:p w:rsidR="0040380F" w:rsidRDefault="0040380F" w:rsidP="00051447">
            <w:pPr>
              <w:spacing w:line="240" w:lineRule="auto"/>
              <w:ind w:firstLineChars="0" w:firstLine="0"/>
              <w:rPr>
                <w:ins w:id="1383" w:author="翟羽佳" w:date="2017-04-21T17:42:00Z"/>
                <w:rFonts w:ascii="宋体" w:hAnsi="宋体"/>
                <w:color w:val="000000"/>
                <w:sz w:val="20"/>
                <w:szCs w:val="20"/>
              </w:rPr>
            </w:pPr>
            <w:ins w:id="1384" w:author="翟羽佳" w:date="2017-04-21T17:42:00Z">
              <w:r>
                <w:rPr>
                  <w:rFonts w:ascii="宋体" w:hAnsi="宋体" w:cs="宋体" w:hint="eastAsia"/>
                  <w:color w:val="000000"/>
                  <w:kern w:val="0"/>
                  <w:sz w:val="20"/>
                  <w:szCs w:val="20"/>
                </w:rPr>
                <w:t>交易基本要素类型</w:t>
              </w:r>
            </w:ins>
          </w:p>
        </w:tc>
        <w:tc>
          <w:tcPr>
            <w:tcW w:w="716" w:type="dxa"/>
            <w:vAlign w:val="center"/>
          </w:tcPr>
          <w:p w:rsidR="0040380F" w:rsidRDefault="0040380F" w:rsidP="00051447">
            <w:pPr>
              <w:spacing w:line="240" w:lineRule="auto"/>
              <w:ind w:firstLineChars="0" w:firstLine="0"/>
              <w:rPr>
                <w:ins w:id="1385" w:author="翟羽佳" w:date="2017-04-21T17:42:00Z"/>
                <w:rFonts w:ascii="宋体" w:hAnsi="宋体"/>
                <w:color w:val="000000"/>
                <w:sz w:val="20"/>
                <w:szCs w:val="20"/>
              </w:rPr>
            </w:pPr>
            <w:ins w:id="1386" w:author="翟羽佳" w:date="2017-04-21T17:43:00Z">
              <w:r>
                <w:rPr>
                  <w:rFonts w:ascii="宋体" w:hAnsi="宋体" w:hint="eastAsia"/>
                  <w:color w:val="000000"/>
                  <w:sz w:val="20"/>
                  <w:szCs w:val="20"/>
                </w:rPr>
                <w:t>M</w:t>
              </w:r>
            </w:ins>
          </w:p>
        </w:tc>
        <w:tc>
          <w:tcPr>
            <w:tcW w:w="701" w:type="dxa"/>
            <w:vAlign w:val="center"/>
          </w:tcPr>
          <w:p w:rsidR="0040380F" w:rsidRDefault="0040380F" w:rsidP="00051447">
            <w:pPr>
              <w:spacing w:line="240" w:lineRule="auto"/>
              <w:ind w:firstLineChars="0" w:firstLine="0"/>
              <w:rPr>
                <w:ins w:id="1387" w:author="翟羽佳" w:date="2017-04-21T17:42:00Z"/>
                <w:rFonts w:ascii="宋体" w:hAnsi="宋体"/>
                <w:color w:val="000000"/>
                <w:sz w:val="20"/>
                <w:szCs w:val="20"/>
              </w:rPr>
            </w:pPr>
            <w:ins w:id="1388" w:author="翟羽佳" w:date="2017-04-21T17:43:00Z">
              <w:r>
                <w:rPr>
                  <w:rFonts w:ascii="宋体" w:hAnsi="宋体" w:hint="eastAsia"/>
                  <w:color w:val="000000"/>
                  <w:sz w:val="20"/>
                </w:rPr>
                <w:t>-</w:t>
              </w:r>
            </w:ins>
          </w:p>
        </w:tc>
        <w:tc>
          <w:tcPr>
            <w:tcW w:w="851" w:type="dxa"/>
            <w:vAlign w:val="center"/>
          </w:tcPr>
          <w:p w:rsidR="0040380F" w:rsidRDefault="0040380F" w:rsidP="00051447">
            <w:pPr>
              <w:spacing w:line="240" w:lineRule="auto"/>
              <w:ind w:firstLineChars="0" w:firstLine="0"/>
              <w:rPr>
                <w:ins w:id="1389" w:author="翟羽佳" w:date="2017-04-21T17:42:00Z"/>
                <w:rFonts w:ascii="宋体" w:hAnsi="宋体"/>
                <w:color w:val="000000"/>
                <w:sz w:val="20"/>
                <w:szCs w:val="20"/>
              </w:rPr>
            </w:pPr>
            <w:ins w:id="1390" w:author="翟羽佳" w:date="2017-04-21T17:43:00Z">
              <w:r>
                <w:rPr>
                  <w:rFonts w:ascii="宋体" w:hAnsi="宋体" w:cs="宋体" w:hint="eastAsia"/>
                  <w:color w:val="000000"/>
                  <w:kern w:val="0"/>
                  <w:sz w:val="20"/>
                  <w:szCs w:val="20"/>
                </w:rPr>
                <w:t>1-近端；2-远端；</w:t>
              </w:r>
            </w:ins>
          </w:p>
        </w:tc>
      </w:tr>
      <w:tr w:rsidR="0040380F" w:rsidTr="00BF042B">
        <w:trPr>
          <w:trHeight w:val="270"/>
          <w:ins w:id="1391" w:author="翟羽佳" w:date="2017-04-21T17:37:00Z"/>
        </w:trPr>
        <w:tc>
          <w:tcPr>
            <w:tcW w:w="756" w:type="dxa"/>
          </w:tcPr>
          <w:p w:rsidR="0040380F" w:rsidRDefault="0040380F" w:rsidP="00051447">
            <w:pPr>
              <w:spacing w:line="240" w:lineRule="auto"/>
              <w:ind w:firstLineChars="0" w:firstLine="0"/>
              <w:rPr>
                <w:ins w:id="1392" w:author="翟羽佳" w:date="2017-04-21T17:41:00Z"/>
                <w:rFonts w:ascii="宋体" w:hAnsi="宋体"/>
                <w:color w:val="000000"/>
                <w:sz w:val="20"/>
                <w:szCs w:val="20"/>
              </w:rPr>
            </w:pPr>
          </w:p>
        </w:tc>
        <w:tc>
          <w:tcPr>
            <w:tcW w:w="756" w:type="dxa"/>
            <w:vAlign w:val="center"/>
          </w:tcPr>
          <w:p w:rsidR="0040380F" w:rsidRDefault="0040380F" w:rsidP="00051447">
            <w:pPr>
              <w:spacing w:line="240" w:lineRule="auto"/>
              <w:ind w:firstLineChars="0" w:firstLine="0"/>
              <w:rPr>
                <w:ins w:id="1393" w:author="翟羽佳" w:date="2017-04-21T17:37:00Z"/>
                <w:rFonts w:ascii="宋体" w:hAnsi="宋体"/>
                <w:color w:val="000000"/>
                <w:sz w:val="20"/>
                <w:szCs w:val="20"/>
              </w:rPr>
            </w:pPr>
            <w:ins w:id="1394" w:author="翟羽佳" w:date="2017-04-21T17:37:00Z">
              <w:r>
                <w:rPr>
                  <w:rFonts w:ascii="宋体" w:hAnsi="宋体"/>
                  <w:color w:val="000000"/>
                  <w:sz w:val="20"/>
                  <w:szCs w:val="20"/>
                </w:rPr>
                <w:t>O60</w:t>
              </w:r>
            </w:ins>
          </w:p>
        </w:tc>
        <w:tc>
          <w:tcPr>
            <w:tcW w:w="1921" w:type="dxa"/>
            <w:vAlign w:val="center"/>
          </w:tcPr>
          <w:p w:rsidR="0040380F" w:rsidRDefault="0040380F" w:rsidP="00051447">
            <w:pPr>
              <w:spacing w:line="240" w:lineRule="auto"/>
              <w:ind w:firstLineChars="0" w:firstLine="0"/>
              <w:rPr>
                <w:ins w:id="1395" w:author="翟羽佳" w:date="2017-04-21T17:37:00Z"/>
                <w:rFonts w:ascii="宋体" w:hAnsi="宋体"/>
                <w:color w:val="000000"/>
                <w:sz w:val="20"/>
                <w:szCs w:val="20"/>
              </w:rPr>
            </w:pPr>
            <w:ins w:id="1396" w:author="翟羽佳" w:date="2017-04-21T17:37:00Z">
              <w:r>
                <w:rPr>
                  <w:rFonts w:ascii="宋体" w:hAnsi="宋体"/>
                  <w:color w:val="000000"/>
                  <w:sz w:val="20"/>
                  <w:szCs w:val="20"/>
                </w:rPr>
                <w:t>matchNo</w:t>
              </w:r>
            </w:ins>
          </w:p>
        </w:tc>
        <w:tc>
          <w:tcPr>
            <w:tcW w:w="3277" w:type="dxa"/>
            <w:vAlign w:val="center"/>
          </w:tcPr>
          <w:p w:rsidR="0040380F" w:rsidRDefault="0040380F" w:rsidP="00051447">
            <w:pPr>
              <w:spacing w:line="240" w:lineRule="auto"/>
              <w:ind w:firstLineChars="0" w:firstLine="0"/>
              <w:rPr>
                <w:ins w:id="1397" w:author="翟羽佳" w:date="2017-04-21T17:37:00Z"/>
                <w:rFonts w:ascii="宋体" w:hAnsi="宋体"/>
                <w:color w:val="000000"/>
                <w:sz w:val="20"/>
                <w:szCs w:val="20"/>
              </w:rPr>
            </w:pPr>
            <w:ins w:id="1398" w:author="翟羽佳" w:date="2017-04-21T17:37:00Z">
              <w:r>
                <w:rPr>
                  <w:rFonts w:ascii="宋体" w:hAnsi="宋体" w:hint="eastAsia"/>
                  <w:color w:val="000000"/>
                  <w:sz w:val="20"/>
                  <w:szCs w:val="20"/>
                </w:rPr>
                <w:t>成交单编号</w:t>
              </w:r>
            </w:ins>
          </w:p>
        </w:tc>
        <w:tc>
          <w:tcPr>
            <w:tcW w:w="716" w:type="dxa"/>
            <w:vAlign w:val="center"/>
          </w:tcPr>
          <w:p w:rsidR="0040380F" w:rsidRDefault="0040380F" w:rsidP="00051447">
            <w:pPr>
              <w:spacing w:line="240" w:lineRule="auto"/>
              <w:ind w:firstLineChars="0" w:firstLine="0"/>
              <w:rPr>
                <w:ins w:id="1399" w:author="翟羽佳" w:date="2017-04-21T17:37:00Z"/>
                <w:rFonts w:ascii="宋体" w:hAnsi="宋体"/>
                <w:color w:val="000000"/>
                <w:sz w:val="20"/>
                <w:szCs w:val="20"/>
              </w:rPr>
            </w:pPr>
            <w:ins w:id="1400" w:author="翟羽佳" w:date="2017-04-21T17:37:00Z">
              <w:r>
                <w:rPr>
                  <w:rFonts w:ascii="宋体" w:hAnsi="宋体" w:hint="eastAsia"/>
                  <w:color w:val="000000"/>
                  <w:sz w:val="20"/>
                  <w:szCs w:val="20"/>
                </w:rPr>
                <w:t>M</w:t>
              </w:r>
            </w:ins>
          </w:p>
        </w:tc>
        <w:tc>
          <w:tcPr>
            <w:tcW w:w="701" w:type="dxa"/>
            <w:vAlign w:val="center"/>
          </w:tcPr>
          <w:p w:rsidR="0040380F" w:rsidRDefault="0040380F" w:rsidP="00051447">
            <w:pPr>
              <w:spacing w:line="240" w:lineRule="auto"/>
              <w:ind w:firstLineChars="0" w:firstLine="0"/>
              <w:rPr>
                <w:ins w:id="1401" w:author="翟羽佳" w:date="2017-04-21T17:37:00Z"/>
                <w:rFonts w:ascii="宋体" w:hAnsi="宋体"/>
                <w:color w:val="000000"/>
                <w:sz w:val="20"/>
                <w:szCs w:val="20"/>
              </w:rPr>
            </w:pPr>
            <w:ins w:id="1402" w:author="翟羽佳" w:date="2017-04-21T17:37:00Z">
              <w:r>
                <w:rPr>
                  <w:rFonts w:ascii="宋体" w:hAnsi="宋体" w:hint="eastAsia"/>
                  <w:color w:val="000000"/>
                  <w:sz w:val="20"/>
                  <w:szCs w:val="20"/>
                </w:rPr>
                <w:t>-</w:t>
              </w:r>
            </w:ins>
          </w:p>
        </w:tc>
        <w:tc>
          <w:tcPr>
            <w:tcW w:w="851" w:type="dxa"/>
            <w:vAlign w:val="center"/>
          </w:tcPr>
          <w:p w:rsidR="0040380F" w:rsidRDefault="0040380F" w:rsidP="00051447">
            <w:pPr>
              <w:spacing w:line="240" w:lineRule="auto"/>
              <w:ind w:firstLineChars="0" w:firstLine="0"/>
              <w:rPr>
                <w:ins w:id="1403" w:author="翟羽佳" w:date="2017-04-21T17:37:00Z"/>
                <w:rFonts w:ascii="宋体" w:hAnsi="宋体"/>
                <w:color w:val="000000"/>
                <w:sz w:val="20"/>
                <w:szCs w:val="20"/>
              </w:rPr>
            </w:pPr>
          </w:p>
        </w:tc>
      </w:tr>
      <w:tr w:rsidR="0040380F" w:rsidTr="00BF042B">
        <w:trPr>
          <w:trHeight w:val="285"/>
          <w:ins w:id="1404" w:author="翟羽佳" w:date="2017-04-21T17:37:00Z"/>
        </w:trPr>
        <w:tc>
          <w:tcPr>
            <w:tcW w:w="756" w:type="dxa"/>
          </w:tcPr>
          <w:p w:rsidR="0040380F" w:rsidRDefault="0040380F" w:rsidP="00051447">
            <w:pPr>
              <w:spacing w:line="240" w:lineRule="auto"/>
              <w:ind w:firstLineChars="0" w:firstLine="0"/>
              <w:rPr>
                <w:ins w:id="1405" w:author="翟羽佳" w:date="2017-04-21T17:41:00Z"/>
                <w:rFonts w:ascii="宋体" w:hAnsi="宋体"/>
                <w:color w:val="000000"/>
                <w:sz w:val="20"/>
                <w:szCs w:val="20"/>
              </w:rPr>
            </w:pPr>
          </w:p>
        </w:tc>
        <w:tc>
          <w:tcPr>
            <w:tcW w:w="756" w:type="dxa"/>
            <w:vAlign w:val="center"/>
          </w:tcPr>
          <w:p w:rsidR="0040380F" w:rsidRDefault="0040380F" w:rsidP="00051447">
            <w:pPr>
              <w:spacing w:line="240" w:lineRule="auto"/>
              <w:ind w:firstLineChars="0" w:firstLine="0"/>
              <w:rPr>
                <w:ins w:id="1406" w:author="翟羽佳" w:date="2017-04-21T17:37:00Z"/>
                <w:rFonts w:ascii="宋体" w:hAnsi="宋体"/>
                <w:color w:val="000000"/>
                <w:sz w:val="20"/>
                <w:szCs w:val="20"/>
              </w:rPr>
            </w:pPr>
            <w:ins w:id="1407" w:author="翟羽佳" w:date="2017-04-21T17:37:00Z">
              <w:r>
                <w:rPr>
                  <w:rFonts w:ascii="宋体" w:hAnsi="宋体" w:hint="eastAsia"/>
                  <w:color w:val="000000"/>
                  <w:sz w:val="20"/>
                  <w:szCs w:val="20"/>
                </w:rPr>
                <w:t>X39</w:t>
              </w:r>
            </w:ins>
          </w:p>
        </w:tc>
        <w:tc>
          <w:tcPr>
            <w:tcW w:w="1921" w:type="dxa"/>
            <w:vAlign w:val="center"/>
          </w:tcPr>
          <w:p w:rsidR="0040380F" w:rsidRDefault="0040380F" w:rsidP="00051447">
            <w:pPr>
              <w:spacing w:line="240" w:lineRule="auto"/>
              <w:ind w:firstLineChars="0" w:firstLine="0"/>
              <w:rPr>
                <w:ins w:id="1408" w:author="翟羽佳" w:date="2017-04-21T17:37:00Z"/>
                <w:rFonts w:ascii="宋体" w:hAnsi="宋体"/>
                <w:color w:val="000000"/>
                <w:sz w:val="20"/>
                <w:szCs w:val="20"/>
              </w:rPr>
            </w:pPr>
            <w:ins w:id="1409" w:author="翟羽佳" w:date="2017-04-21T17:37:00Z">
              <w:r>
                <w:rPr>
                  <w:rFonts w:ascii="宋体" w:hAnsi="宋体" w:hint="eastAsia"/>
                  <w:color w:val="000000"/>
                  <w:sz w:val="20"/>
                  <w:szCs w:val="20"/>
                </w:rPr>
                <w:t>rspCode</w:t>
              </w:r>
            </w:ins>
          </w:p>
        </w:tc>
        <w:tc>
          <w:tcPr>
            <w:tcW w:w="3277" w:type="dxa"/>
            <w:vAlign w:val="center"/>
          </w:tcPr>
          <w:p w:rsidR="0040380F" w:rsidRDefault="0040380F" w:rsidP="00051447">
            <w:pPr>
              <w:spacing w:line="240" w:lineRule="auto"/>
              <w:ind w:firstLineChars="0" w:firstLine="0"/>
              <w:rPr>
                <w:ins w:id="1410" w:author="翟羽佳" w:date="2017-04-21T17:37:00Z"/>
                <w:rFonts w:ascii="宋体" w:hAnsi="宋体"/>
                <w:color w:val="000000"/>
                <w:sz w:val="20"/>
                <w:szCs w:val="20"/>
              </w:rPr>
            </w:pPr>
            <w:ins w:id="1411" w:author="翟羽佳" w:date="2017-04-21T17:37:00Z">
              <w:r>
                <w:rPr>
                  <w:rFonts w:ascii="宋体" w:hAnsi="宋体" w:hint="eastAsia"/>
                  <w:color w:val="000000"/>
                  <w:sz w:val="20"/>
                  <w:szCs w:val="20"/>
                </w:rPr>
                <w:t>响应代码</w:t>
              </w:r>
            </w:ins>
          </w:p>
        </w:tc>
        <w:tc>
          <w:tcPr>
            <w:tcW w:w="716" w:type="dxa"/>
            <w:vAlign w:val="center"/>
          </w:tcPr>
          <w:p w:rsidR="0040380F" w:rsidRDefault="0040380F" w:rsidP="00051447">
            <w:pPr>
              <w:spacing w:line="240" w:lineRule="auto"/>
              <w:ind w:firstLineChars="0" w:firstLine="0"/>
              <w:rPr>
                <w:ins w:id="1412" w:author="翟羽佳" w:date="2017-04-21T17:37:00Z"/>
                <w:rFonts w:ascii="宋体" w:hAnsi="宋体"/>
                <w:color w:val="000000"/>
                <w:sz w:val="20"/>
                <w:szCs w:val="20"/>
              </w:rPr>
            </w:pPr>
            <w:ins w:id="1413" w:author="翟羽佳" w:date="2017-04-21T17:37:00Z">
              <w:r>
                <w:rPr>
                  <w:rFonts w:ascii="宋体" w:hAnsi="宋体" w:hint="eastAsia"/>
                  <w:color w:val="000000"/>
                  <w:sz w:val="20"/>
                  <w:szCs w:val="20"/>
                </w:rPr>
                <w:t>-</w:t>
              </w:r>
            </w:ins>
          </w:p>
        </w:tc>
        <w:tc>
          <w:tcPr>
            <w:tcW w:w="701" w:type="dxa"/>
            <w:vAlign w:val="center"/>
          </w:tcPr>
          <w:p w:rsidR="0040380F" w:rsidRDefault="0040380F" w:rsidP="00051447">
            <w:pPr>
              <w:spacing w:line="240" w:lineRule="auto"/>
              <w:ind w:firstLineChars="0" w:firstLine="0"/>
              <w:rPr>
                <w:ins w:id="1414" w:author="翟羽佳" w:date="2017-04-21T17:37:00Z"/>
                <w:rFonts w:ascii="宋体" w:hAnsi="宋体"/>
                <w:color w:val="000000"/>
                <w:sz w:val="20"/>
                <w:szCs w:val="20"/>
              </w:rPr>
            </w:pPr>
            <w:ins w:id="1415" w:author="翟羽佳" w:date="2017-04-21T17:37:00Z">
              <w:r>
                <w:rPr>
                  <w:rFonts w:ascii="宋体" w:hAnsi="宋体" w:hint="eastAsia"/>
                  <w:color w:val="000000"/>
                  <w:sz w:val="20"/>
                  <w:szCs w:val="20"/>
                </w:rPr>
                <w:t>M</w:t>
              </w:r>
            </w:ins>
          </w:p>
        </w:tc>
        <w:tc>
          <w:tcPr>
            <w:tcW w:w="851" w:type="dxa"/>
            <w:vAlign w:val="center"/>
          </w:tcPr>
          <w:p w:rsidR="0040380F" w:rsidRDefault="0040380F" w:rsidP="00051447">
            <w:pPr>
              <w:spacing w:line="240" w:lineRule="auto"/>
              <w:ind w:firstLineChars="0" w:firstLine="0"/>
              <w:rPr>
                <w:ins w:id="1416" w:author="翟羽佳" w:date="2017-04-21T17:37:00Z"/>
                <w:rFonts w:ascii="宋体" w:hAnsi="宋体"/>
                <w:color w:val="000000"/>
                <w:sz w:val="20"/>
                <w:szCs w:val="20"/>
              </w:rPr>
            </w:pPr>
          </w:p>
        </w:tc>
      </w:tr>
      <w:tr w:rsidR="0040380F" w:rsidTr="00BF042B">
        <w:trPr>
          <w:trHeight w:val="285"/>
          <w:ins w:id="1417" w:author="翟羽佳" w:date="2017-04-21T17:37:00Z"/>
        </w:trPr>
        <w:tc>
          <w:tcPr>
            <w:tcW w:w="756" w:type="dxa"/>
          </w:tcPr>
          <w:p w:rsidR="0040380F" w:rsidRDefault="0040380F" w:rsidP="00051447">
            <w:pPr>
              <w:spacing w:line="240" w:lineRule="auto"/>
              <w:ind w:firstLineChars="0" w:firstLine="0"/>
              <w:rPr>
                <w:ins w:id="1418" w:author="翟羽佳" w:date="2017-04-21T17:41:00Z"/>
                <w:rFonts w:ascii="宋体" w:hAnsi="宋体"/>
                <w:color w:val="000000"/>
                <w:sz w:val="20"/>
                <w:szCs w:val="20"/>
              </w:rPr>
            </w:pPr>
          </w:p>
        </w:tc>
        <w:tc>
          <w:tcPr>
            <w:tcW w:w="756" w:type="dxa"/>
            <w:vAlign w:val="center"/>
          </w:tcPr>
          <w:p w:rsidR="0040380F" w:rsidRDefault="0040380F" w:rsidP="00051447">
            <w:pPr>
              <w:spacing w:line="240" w:lineRule="auto"/>
              <w:ind w:firstLineChars="0" w:firstLine="0"/>
              <w:rPr>
                <w:ins w:id="1419" w:author="翟羽佳" w:date="2017-04-21T17:37:00Z"/>
                <w:rFonts w:ascii="宋体" w:hAnsi="宋体"/>
                <w:color w:val="000000"/>
                <w:sz w:val="20"/>
                <w:szCs w:val="20"/>
              </w:rPr>
            </w:pPr>
            <w:ins w:id="1420" w:author="翟羽佳" w:date="2017-04-21T17:37:00Z">
              <w:r>
                <w:rPr>
                  <w:rFonts w:ascii="宋体" w:hAnsi="宋体" w:hint="eastAsia"/>
                  <w:color w:val="000000"/>
                  <w:sz w:val="20"/>
                  <w:szCs w:val="20"/>
                </w:rPr>
                <w:t>X40</w:t>
              </w:r>
            </w:ins>
          </w:p>
        </w:tc>
        <w:tc>
          <w:tcPr>
            <w:tcW w:w="1921" w:type="dxa"/>
            <w:vAlign w:val="center"/>
          </w:tcPr>
          <w:p w:rsidR="0040380F" w:rsidRDefault="0040380F" w:rsidP="00051447">
            <w:pPr>
              <w:spacing w:line="240" w:lineRule="auto"/>
              <w:ind w:firstLineChars="0" w:firstLine="0"/>
              <w:rPr>
                <w:ins w:id="1421" w:author="翟羽佳" w:date="2017-04-21T17:37:00Z"/>
                <w:rFonts w:ascii="宋体" w:hAnsi="宋体"/>
                <w:color w:val="000000"/>
                <w:sz w:val="20"/>
                <w:szCs w:val="20"/>
              </w:rPr>
            </w:pPr>
            <w:ins w:id="1422" w:author="翟羽佳" w:date="2017-04-21T17:37:00Z">
              <w:r>
                <w:rPr>
                  <w:rFonts w:ascii="宋体" w:hAnsi="宋体" w:hint="eastAsia"/>
                  <w:color w:val="000000"/>
                  <w:sz w:val="20"/>
                  <w:szCs w:val="20"/>
                </w:rPr>
                <w:t>rspMsg</w:t>
              </w:r>
            </w:ins>
          </w:p>
        </w:tc>
        <w:tc>
          <w:tcPr>
            <w:tcW w:w="3277" w:type="dxa"/>
            <w:vAlign w:val="center"/>
          </w:tcPr>
          <w:p w:rsidR="0040380F" w:rsidRDefault="0040380F" w:rsidP="00051447">
            <w:pPr>
              <w:spacing w:line="240" w:lineRule="auto"/>
              <w:ind w:firstLineChars="0" w:firstLine="0"/>
              <w:rPr>
                <w:ins w:id="1423" w:author="翟羽佳" w:date="2017-04-21T17:37:00Z"/>
                <w:rFonts w:ascii="宋体" w:hAnsi="宋体"/>
                <w:color w:val="000000"/>
                <w:sz w:val="20"/>
                <w:szCs w:val="20"/>
              </w:rPr>
            </w:pPr>
            <w:ins w:id="1424" w:author="翟羽佳" w:date="2017-04-21T17:37:00Z">
              <w:r>
                <w:rPr>
                  <w:rFonts w:ascii="宋体" w:hAnsi="宋体" w:hint="eastAsia"/>
                  <w:color w:val="000000"/>
                  <w:sz w:val="20"/>
                  <w:szCs w:val="20"/>
                </w:rPr>
                <w:t>响应消息</w:t>
              </w:r>
            </w:ins>
          </w:p>
        </w:tc>
        <w:tc>
          <w:tcPr>
            <w:tcW w:w="716" w:type="dxa"/>
            <w:vAlign w:val="center"/>
          </w:tcPr>
          <w:p w:rsidR="0040380F" w:rsidRDefault="0040380F" w:rsidP="00051447">
            <w:pPr>
              <w:spacing w:line="240" w:lineRule="auto"/>
              <w:ind w:firstLineChars="0" w:firstLine="0"/>
              <w:rPr>
                <w:ins w:id="1425" w:author="翟羽佳" w:date="2017-04-21T17:37:00Z"/>
                <w:rFonts w:ascii="宋体" w:hAnsi="宋体"/>
                <w:color w:val="000000"/>
                <w:sz w:val="20"/>
                <w:szCs w:val="20"/>
              </w:rPr>
            </w:pPr>
            <w:ins w:id="1426" w:author="翟羽佳" w:date="2017-04-21T17:37:00Z">
              <w:r>
                <w:rPr>
                  <w:rFonts w:ascii="宋体" w:hAnsi="宋体" w:hint="eastAsia"/>
                  <w:color w:val="000000"/>
                  <w:sz w:val="20"/>
                  <w:szCs w:val="20"/>
                </w:rPr>
                <w:t>-</w:t>
              </w:r>
            </w:ins>
          </w:p>
        </w:tc>
        <w:tc>
          <w:tcPr>
            <w:tcW w:w="701" w:type="dxa"/>
            <w:vAlign w:val="center"/>
          </w:tcPr>
          <w:p w:rsidR="0040380F" w:rsidRDefault="0040380F" w:rsidP="00051447">
            <w:pPr>
              <w:spacing w:line="240" w:lineRule="auto"/>
              <w:ind w:firstLineChars="0" w:firstLine="0"/>
              <w:rPr>
                <w:ins w:id="1427" w:author="翟羽佳" w:date="2017-04-21T17:37:00Z"/>
                <w:rFonts w:ascii="宋体" w:hAnsi="宋体"/>
                <w:color w:val="000000"/>
                <w:sz w:val="20"/>
                <w:szCs w:val="20"/>
              </w:rPr>
            </w:pPr>
            <w:ins w:id="1428" w:author="翟羽佳" w:date="2017-04-21T17:37:00Z">
              <w:r>
                <w:rPr>
                  <w:rFonts w:ascii="宋体" w:hAnsi="宋体" w:hint="eastAsia"/>
                  <w:color w:val="000000"/>
                  <w:sz w:val="20"/>
                  <w:szCs w:val="20"/>
                </w:rPr>
                <w:t>M</w:t>
              </w:r>
            </w:ins>
          </w:p>
        </w:tc>
        <w:tc>
          <w:tcPr>
            <w:tcW w:w="851" w:type="dxa"/>
            <w:vAlign w:val="center"/>
          </w:tcPr>
          <w:p w:rsidR="0040380F" w:rsidRDefault="0040380F" w:rsidP="00051447">
            <w:pPr>
              <w:spacing w:line="240" w:lineRule="auto"/>
              <w:ind w:firstLineChars="0" w:firstLine="0"/>
              <w:rPr>
                <w:ins w:id="1429" w:author="翟羽佳" w:date="2017-04-21T17:37:00Z"/>
                <w:rFonts w:ascii="宋体" w:hAnsi="宋体"/>
                <w:color w:val="000000"/>
                <w:sz w:val="20"/>
                <w:szCs w:val="20"/>
              </w:rPr>
            </w:pPr>
          </w:p>
        </w:tc>
      </w:tr>
      <w:tr w:rsidR="0040380F" w:rsidRPr="0065483A" w:rsidTr="00BF042B">
        <w:trPr>
          <w:trHeight w:val="285"/>
          <w:ins w:id="1430" w:author="翟羽佳" w:date="2017-04-21T17:37:00Z"/>
        </w:trPr>
        <w:tc>
          <w:tcPr>
            <w:tcW w:w="756" w:type="dxa"/>
            <w:tcBorders>
              <w:top w:val="single" w:sz="4" w:space="0" w:color="auto"/>
              <w:left w:val="single" w:sz="4" w:space="0" w:color="auto"/>
              <w:bottom w:val="single" w:sz="4" w:space="0" w:color="auto"/>
              <w:right w:val="single" w:sz="4" w:space="0" w:color="auto"/>
            </w:tcBorders>
          </w:tcPr>
          <w:p w:rsidR="0040380F" w:rsidRPr="0065483A" w:rsidRDefault="0040380F" w:rsidP="00051447">
            <w:pPr>
              <w:spacing w:line="240" w:lineRule="auto"/>
              <w:ind w:firstLineChars="0" w:firstLine="0"/>
              <w:rPr>
                <w:ins w:id="1431" w:author="翟羽佳" w:date="2017-04-21T17:41:00Z"/>
                <w:rFonts w:ascii="宋体" w:hAnsi="宋体"/>
                <w:color w:val="000000"/>
                <w:sz w:val="20"/>
                <w:szCs w:val="20"/>
              </w:rPr>
            </w:pPr>
          </w:p>
        </w:tc>
        <w:tc>
          <w:tcPr>
            <w:tcW w:w="756"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32" w:author="翟羽佳" w:date="2017-04-21T17:37:00Z"/>
                <w:rFonts w:ascii="宋体" w:hAnsi="宋体"/>
                <w:color w:val="000000"/>
                <w:sz w:val="20"/>
                <w:szCs w:val="20"/>
              </w:rPr>
            </w:pPr>
            <w:ins w:id="1433" w:author="翟羽佳" w:date="2017-04-21T17:37:00Z">
              <w:r w:rsidRPr="0065483A">
                <w:rPr>
                  <w:rFonts w:ascii="宋体" w:hAnsi="宋体" w:hint="eastAsia"/>
                  <w:color w:val="000000"/>
                  <w:sz w:val="20"/>
                  <w:szCs w:val="20"/>
                </w:rPr>
                <w:t>N86</w:t>
              </w:r>
            </w:ins>
          </w:p>
        </w:tc>
        <w:tc>
          <w:tcPr>
            <w:tcW w:w="1921"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34" w:author="翟羽佳" w:date="2017-04-21T17:37:00Z"/>
                <w:rFonts w:ascii="宋体" w:hAnsi="宋体"/>
                <w:color w:val="000000"/>
                <w:sz w:val="20"/>
                <w:szCs w:val="20"/>
              </w:rPr>
            </w:pPr>
            <w:ins w:id="1435" w:author="翟羽佳" w:date="2017-04-21T17:37:00Z">
              <w:r w:rsidRPr="0065483A">
                <w:rPr>
                  <w:rFonts w:ascii="宋体" w:hAnsi="宋体" w:hint="eastAsia"/>
                  <w:color w:val="000000"/>
                  <w:sz w:val="20"/>
                  <w:szCs w:val="20"/>
                </w:rPr>
                <w:t>rspMsgEn</w:t>
              </w:r>
            </w:ins>
          </w:p>
        </w:tc>
        <w:tc>
          <w:tcPr>
            <w:tcW w:w="3277"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36" w:author="翟羽佳" w:date="2017-04-21T17:37:00Z"/>
                <w:rFonts w:ascii="宋体" w:hAnsi="宋体"/>
                <w:color w:val="000000"/>
                <w:sz w:val="20"/>
                <w:szCs w:val="20"/>
              </w:rPr>
            </w:pPr>
            <w:ins w:id="1437" w:author="翟羽佳" w:date="2017-04-21T17:37:00Z">
              <w:r w:rsidRPr="0065483A">
                <w:rPr>
                  <w:rFonts w:ascii="宋体" w:hAnsi="宋体" w:hint="eastAsia"/>
                  <w:color w:val="000000"/>
                  <w:sz w:val="20"/>
                  <w:szCs w:val="20"/>
                </w:rPr>
                <w:t>响应消息</w:t>
              </w:r>
            </w:ins>
          </w:p>
        </w:tc>
        <w:tc>
          <w:tcPr>
            <w:tcW w:w="716"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38" w:author="翟羽佳" w:date="2017-04-21T17:37:00Z"/>
                <w:rFonts w:ascii="宋体" w:hAnsi="宋体"/>
                <w:color w:val="000000"/>
                <w:sz w:val="20"/>
                <w:szCs w:val="20"/>
              </w:rPr>
            </w:pPr>
            <w:ins w:id="1439" w:author="翟羽佳" w:date="2017-04-21T17:37:00Z">
              <w:r w:rsidRPr="0065483A">
                <w:rPr>
                  <w:rFonts w:ascii="宋体" w:hAnsi="宋体" w:hint="eastAsia"/>
                  <w:color w:val="000000"/>
                  <w:sz w:val="20"/>
                  <w:szCs w:val="20"/>
                </w:rPr>
                <w:t>-</w:t>
              </w:r>
            </w:ins>
          </w:p>
        </w:tc>
        <w:tc>
          <w:tcPr>
            <w:tcW w:w="701"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40" w:author="翟羽佳" w:date="2017-04-21T17:37:00Z"/>
                <w:rFonts w:ascii="宋体" w:hAnsi="宋体"/>
                <w:color w:val="000000"/>
                <w:sz w:val="20"/>
                <w:szCs w:val="20"/>
              </w:rPr>
            </w:pPr>
            <w:ins w:id="1441" w:author="翟羽佳" w:date="2017-04-21T17:37:00Z">
              <w:r w:rsidRPr="0065483A">
                <w:rPr>
                  <w:rFonts w:ascii="宋体" w:hAnsi="宋体" w:hint="eastAsia"/>
                  <w:color w:val="000000"/>
                  <w:sz w:val="20"/>
                  <w:szCs w:val="20"/>
                </w:rPr>
                <w:t>M</w:t>
              </w:r>
            </w:ins>
          </w:p>
        </w:tc>
        <w:tc>
          <w:tcPr>
            <w:tcW w:w="851" w:type="dxa"/>
            <w:tcBorders>
              <w:top w:val="single" w:sz="4" w:space="0" w:color="auto"/>
              <w:left w:val="single" w:sz="4" w:space="0" w:color="auto"/>
              <w:bottom w:val="single" w:sz="4" w:space="0" w:color="auto"/>
              <w:right w:val="single" w:sz="4" w:space="0" w:color="auto"/>
            </w:tcBorders>
            <w:vAlign w:val="center"/>
          </w:tcPr>
          <w:p w:rsidR="0040380F" w:rsidRPr="0065483A" w:rsidRDefault="0040380F" w:rsidP="00051447">
            <w:pPr>
              <w:spacing w:line="240" w:lineRule="auto"/>
              <w:ind w:firstLineChars="0" w:firstLine="0"/>
              <w:rPr>
                <w:ins w:id="1442" w:author="翟羽佳" w:date="2017-04-21T17:37:00Z"/>
                <w:rFonts w:ascii="宋体" w:hAnsi="宋体"/>
                <w:color w:val="000000"/>
                <w:sz w:val="20"/>
                <w:szCs w:val="20"/>
              </w:rPr>
            </w:pPr>
          </w:p>
        </w:tc>
      </w:tr>
    </w:tbl>
    <w:p w:rsidR="00E85332" w:rsidRDefault="00E85332" w:rsidP="00E85332">
      <w:pPr>
        <w:ind w:firstLineChars="0" w:firstLine="0"/>
        <w:rPr>
          <w:ins w:id="1443" w:author="翟羽佳" w:date="2017-04-21T18:03:00Z"/>
        </w:rPr>
      </w:pPr>
    </w:p>
    <w:p w:rsidR="008E6AC2" w:rsidRPr="009F5A48" w:rsidRDefault="008E6AC2" w:rsidP="009F5A48">
      <w:pPr>
        <w:pStyle w:val="3"/>
        <w:numPr>
          <w:ilvl w:val="2"/>
          <w:numId w:val="1"/>
        </w:numPr>
        <w:ind w:left="980" w:hangingChars="305" w:hanging="980"/>
        <w:rPr>
          <w:ins w:id="1444" w:author="翟羽佳" w:date="2017-04-21T18:03:00Z"/>
        </w:rPr>
      </w:pPr>
      <w:bookmarkStart w:id="1445" w:name="_Toc443394293"/>
      <w:bookmarkStart w:id="1446" w:name="_Toc493667880"/>
      <w:ins w:id="1447" w:author="翟羽佳" w:date="2017-04-21T18:03:00Z">
        <w:r w:rsidRPr="009F5A48">
          <w:rPr>
            <w:rFonts w:hint="eastAsia"/>
          </w:rPr>
          <w:t>询价即远掉白银调整指定仓库确认请求和响应</w:t>
        </w:r>
        <w:bookmarkEnd w:id="1445"/>
        <w:bookmarkEnd w:id="1446"/>
      </w:ins>
    </w:p>
    <w:p w:rsidR="008E6AC2" w:rsidRDefault="008E6AC2" w:rsidP="008E6AC2">
      <w:pPr>
        <w:ind w:firstLine="482"/>
        <w:rPr>
          <w:ins w:id="1448" w:author="翟羽佳" w:date="2017-04-21T18:03:00Z"/>
          <w:szCs w:val="24"/>
        </w:rPr>
      </w:pPr>
      <w:ins w:id="1449" w:author="翟羽佳" w:date="2017-04-21T18:03:00Z">
        <w:r>
          <w:rPr>
            <w:rFonts w:hint="eastAsia"/>
            <w:b/>
            <w:szCs w:val="24"/>
          </w:rPr>
          <w:t>功能：</w:t>
        </w:r>
        <w:r>
          <w:rPr>
            <w:rFonts w:hint="eastAsia"/>
            <w:color w:val="000000"/>
            <w:szCs w:val="24"/>
          </w:rPr>
          <w:t>主动发起</w:t>
        </w:r>
        <w:r>
          <w:rPr>
            <w:rFonts w:hAnsi="黑体" w:hint="eastAsia"/>
            <w:bCs/>
            <w:kern w:val="0"/>
            <w:szCs w:val="24"/>
          </w:rPr>
          <w:t>询价</w:t>
        </w:r>
        <w:r>
          <w:rPr>
            <w:rFonts w:ascii="宋体" w:hAnsi="宋体" w:hint="eastAsia"/>
            <w:color w:val="000000"/>
          </w:rPr>
          <w:t>即远掉白银调整指定仓库</w:t>
        </w:r>
        <w:r>
          <w:rPr>
            <w:rFonts w:hAnsi="黑体" w:hint="eastAsia"/>
            <w:bCs/>
            <w:kern w:val="0"/>
            <w:szCs w:val="24"/>
          </w:rPr>
          <w:t>确认</w:t>
        </w:r>
        <w:r>
          <w:rPr>
            <w:rFonts w:hint="eastAsia"/>
            <w:szCs w:val="24"/>
          </w:rPr>
          <w:t>。</w:t>
        </w:r>
      </w:ins>
    </w:p>
    <w:p w:rsidR="008E6AC2" w:rsidRDefault="008E6AC2" w:rsidP="008E6AC2">
      <w:pPr>
        <w:ind w:firstLine="480"/>
        <w:rPr>
          <w:ins w:id="1450" w:author="翟羽佳" w:date="2017-04-21T18:03:00Z"/>
          <w:rFonts w:ascii="宋体" w:hAnsi="宋体"/>
          <w:color w:val="000000"/>
        </w:rPr>
      </w:pPr>
      <w:ins w:id="1451" w:author="翟羽佳" w:date="2017-04-21T18:03:00Z">
        <w:r>
          <w:rPr>
            <w:rFonts w:ascii="宋体" w:hAnsi="宋体" w:hint="eastAsia"/>
            <w:color w:val="000000"/>
            <w:szCs w:val="24"/>
          </w:rPr>
          <w:t>消息体格式如下：</w:t>
        </w:r>
      </w:ins>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801"/>
        <w:gridCol w:w="1743"/>
        <w:gridCol w:w="709"/>
        <w:gridCol w:w="733"/>
        <w:gridCol w:w="2669"/>
      </w:tblGrid>
      <w:tr w:rsidR="008E6AC2" w:rsidTr="00051447">
        <w:trPr>
          <w:trHeight w:val="285"/>
          <w:ins w:id="1452" w:author="翟羽佳" w:date="2017-04-21T18:03:00Z"/>
        </w:trPr>
        <w:tc>
          <w:tcPr>
            <w:tcW w:w="724" w:type="dxa"/>
            <w:shd w:val="clear" w:color="auto" w:fill="D9D9D9" w:themeFill="background1" w:themeFillShade="D9"/>
            <w:vAlign w:val="center"/>
          </w:tcPr>
          <w:p w:rsidR="008E6AC2" w:rsidRDefault="008E6AC2" w:rsidP="00051447">
            <w:pPr>
              <w:spacing w:line="240" w:lineRule="auto"/>
              <w:ind w:firstLineChars="0" w:firstLine="0"/>
              <w:rPr>
                <w:ins w:id="1453" w:author="翟羽佳" w:date="2017-04-21T18:03:00Z"/>
                <w:rFonts w:ascii="宋体" w:hAnsi="宋体"/>
                <w:b/>
                <w:bCs/>
                <w:sz w:val="20"/>
                <w:szCs w:val="20"/>
              </w:rPr>
            </w:pPr>
            <w:ins w:id="1454" w:author="翟羽佳" w:date="2017-04-21T18:03:00Z">
              <w:r>
                <w:rPr>
                  <w:rFonts w:ascii="宋体" w:hAnsi="宋体" w:hint="eastAsia"/>
                  <w:b/>
                  <w:bCs/>
                  <w:sz w:val="20"/>
                  <w:szCs w:val="20"/>
                </w:rPr>
                <w:t>域号</w:t>
              </w:r>
            </w:ins>
          </w:p>
        </w:tc>
        <w:tc>
          <w:tcPr>
            <w:tcW w:w="1801" w:type="dxa"/>
            <w:shd w:val="clear" w:color="auto" w:fill="D9D9D9" w:themeFill="background1" w:themeFillShade="D9"/>
            <w:vAlign w:val="center"/>
          </w:tcPr>
          <w:p w:rsidR="008E6AC2" w:rsidRDefault="008E6AC2" w:rsidP="00051447">
            <w:pPr>
              <w:spacing w:line="240" w:lineRule="auto"/>
              <w:ind w:firstLineChars="0" w:firstLine="0"/>
              <w:rPr>
                <w:ins w:id="1455" w:author="翟羽佳" w:date="2017-04-21T18:03:00Z"/>
                <w:rFonts w:ascii="宋体" w:hAnsi="宋体"/>
                <w:b/>
                <w:bCs/>
                <w:sz w:val="20"/>
                <w:szCs w:val="20"/>
              </w:rPr>
            </w:pPr>
            <w:ins w:id="1456" w:author="翟羽佳" w:date="2017-04-21T18:03:00Z">
              <w:r>
                <w:rPr>
                  <w:rFonts w:ascii="宋体" w:hAnsi="宋体" w:hint="eastAsia"/>
                  <w:b/>
                  <w:bCs/>
                  <w:sz w:val="20"/>
                  <w:szCs w:val="20"/>
                </w:rPr>
                <w:t>域名</w:t>
              </w:r>
            </w:ins>
          </w:p>
        </w:tc>
        <w:tc>
          <w:tcPr>
            <w:tcW w:w="1743" w:type="dxa"/>
            <w:shd w:val="clear" w:color="auto" w:fill="D9D9D9" w:themeFill="background1" w:themeFillShade="D9"/>
            <w:vAlign w:val="center"/>
          </w:tcPr>
          <w:p w:rsidR="008E6AC2" w:rsidRDefault="008E6AC2" w:rsidP="00051447">
            <w:pPr>
              <w:spacing w:line="240" w:lineRule="auto"/>
              <w:ind w:firstLineChars="0" w:firstLine="0"/>
              <w:rPr>
                <w:ins w:id="1457" w:author="翟羽佳" w:date="2017-04-21T18:03:00Z"/>
                <w:rFonts w:ascii="宋体" w:hAnsi="宋体"/>
                <w:b/>
                <w:bCs/>
                <w:sz w:val="20"/>
                <w:szCs w:val="20"/>
              </w:rPr>
            </w:pPr>
            <w:ins w:id="1458" w:author="翟羽佳" w:date="2017-04-21T18:03:00Z">
              <w:r>
                <w:rPr>
                  <w:rFonts w:ascii="宋体" w:hAnsi="宋体" w:hint="eastAsia"/>
                  <w:b/>
                  <w:bCs/>
                  <w:sz w:val="20"/>
                  <w:szCs w:val="20"/>
                </w:rPr>
                <w:t>业务字段</w:t>
              </w:r>
            </w:ins>
          </w:p>
        </w:tc>
        <w:tc>
          <w:tcPr>
            <w:tcW w:w="709" w:type="dxa"/>
            <w:shd w:val="clear" w:color="auto" w:fill="D9D9D9" w:themeFill="background1" w:themeFillShade="D9"/>
            <w:vAlign w:val="center"/>
          </w:tcPr>
          <w:p w:rsidR="008E6AC2" w:rsidRDefault="008E6AC2" w:rsidP="00051447">
            <w:pPr>
              <w:spacing w:line="240" w:lineRule="auto"/>
              <w:ind w:firstLineChars="0" w:firstLine="0"/>
              <w:rPr>
                <w:ins w:id="1459" w:author="翟羽佳" w:date="2017-04-21T18:03:00Z"/>
                <w:rFonts w:ascii="宋体" w:hAnsi="宋体"/>
                <w:b/>
                <w:bCs/>
                <w:sz w:val="20"/>
                <w:szCs w:val="20"/>
              </w:rPr>
            </w:pPr>
            <w:ins w:id="1460" w:author="翟羽佳" w:date="2017-04-21T18:03:00Z">
              <w:r>
                <w:rPr>
                  <w:rFonts w:ascii="宋体" w:hAnsi="宋体" w:hint="eastAsia"/>
                  <w:b/>
                  <w:bCs/>
                  <w:sz w:val="20"/>
                  <w:szCs w:val="20"/>
                </w:rPr>
                <w:t>请求</w:t>
              </w:r>
            </w:ins>
          </w:p>
        </w:tc>
        <w:tc>
          <w:tcPr>
            <w:tcW w:w="733" w:type="dxa"/>
            <w:shd w:val="clear" w:color="auto" w:fill="D9D9D9" w:themeFill="background1" w:themeFillShade="D9"/>
            <w:vAlign w:val="center"/>
          </w:tcPr>
          <w:p w:rsidR="008E6AC2" w:rsidRDefault="008E6AC2" w:rsidP="00051447">
            <w:pPr>
              <w:spacing w:line="240" w:lineRule="auto"/>
              <w:ind w:firstLineChars="0" w:firstLine="0"/>
              <w:rPr>
                <w:ins w:id="1461" w:author="翟羽佳" w:date="2017-04-21T18:03:00Z"/>
                <w:rFonts w:ascii="宋体" w:hAnsi="宋体"/>
                <w:b/>
                <w:bCs/>
                <w:sz w:val="20"/>
                <w:szCs w:val="20"/>
              </w:rPr>
            </w:pPr>
            <w:ins w:id="1462" w:author="翟羽佳" w:date="2017-04-21T18:03:00Z">
              <w:r>
                <w:rPr>
                  <w:rFonts w:ascii="宋体" w:hAnsi="宋体" w:hint="eastAsia"/>
                  <w:b/>
                  <w:bCs/>
                  <w:sz w:val="20"/>
                  <w:szCs w:val="20"/>
                </w:rPr>
                <w:t>应答</w:t>
              </w:r>
            </w:ins>
          </w:p>
        </w:tc>
        <w:tc>
          <w:tcPr>
            <w:tcW w:w="2669" w:type="dxa"/>
            <w:shd w:val="clear" w:color="auto" w:fill="D9D9D9" w:themeFill="background1" w:themeFillShade="D9"/>
            <w:vAlign w:val="center"/>
          </w:tcPr>
          <w:p w:rsidR="008E6AC2" w:rsidRDefault="008E6AC2" w:rsidP="00051447">
            <w:pPr>
              <w:spacing w:line="240" w:lineRule="auto"/>
              <w:ind w:firstLineChars="0" w:firstLine="0"/>
              <w:rPr>
                <w:ins w:id="1463" w:author="翟羽佳" w:date="2017-04-21T18:03:00Z"/>
                <w:rFonts w:ascii="宋体" w:hAnsi="宋体"/>
                <w:b/>
                <w:bCs/>
                <w:sz w:val="20"/>
                <w:szCs w:val="20"/>
              </w:rPr>
            </w:pPr>
            <w:ins w:id="1464" w:author="翟羽佳" w:date="2017-04-21T18:03:00Z">
              <w:r>
                <w:rPr>
                  <w:rFonts w:ascii="宋体" w:hAnsi="宋体" w:hint="eastAsia"/>
                  <w:b/>
                  <w:bCs/>
                  <w:sz w:val="20"/>
                  <w:szCs w:val="20"/>
                </w:rPr>
                <w:t>说明</w:t>
              </w:r>
            </w:ins>
          </w:p>
        </w:tc>
      </w:tr>
      <w:tr w:rsidR="008E6AC2" w:rsidTr="00051447">
        <w:trPr>
          <w:trHeight w:val="285"/>
          <w:ins w:id="1465" w:author="翟羽佳" w:date="2017-04-21T18:03:00Z"/>
        </w:trPr>
        <w:tc>
          <w:tcPr>
            <w:tcW w:w="724" w:type="dxa"/>
            <w:vAlign w:val="center"/>
          </w:tcPr>
          <w:p w:rsidR="008E6AC2" w:rsidRDefault="008E6AC2" w:rsidP="00051447">
            <w:pPr>
              <w:spacing w:line="240" w:lineRule="auto"/>
              <w:ind w:firstLineChars="0" w:firstLine="0"/>
              <w:rPr>
                <w:ins w:id="1466" w:author="翟羽佳" w:date="2017-04-21T18:03:00Z"/>
                <w:rFonts w:ascii="宋体" w:hAnsi="宋体" w:cs="宋体"/>
                <w:color w:val="000000"/>
                <w:kern w:val="0"/>
                <w:sz w:val="20"/>
                <w:szCs w:val="20"/>
              </w:rPr>
            </w:pPr>
            <w:ins w:id="1467" w:author="翟羽佳" w:date="2017-04-21T18:03:00Z">
              <w:r>
                <w:rPr>
                  <w:rFonts w:ascii="宋体" w:hAnsi="宋体" w:cs="宋体"/>
                  <w:color w:val="000000"/>
                  <w:kern w:val="0"/>
                  <w:sz w:val="20"/>
                  <w:szCs w:val="20"/>
                </w:rPr>
                <w:t>T01</w:t>
              </w:r>
            </w:ins>
          </w:p>
        </w:tc>
        <w:tc>
          <w:tcPr>
            <w:tcW w:w="1801" w:type="dxa"/>
            <w:vAlign w:val="center"/>
          </w:tcPr>
          <w:p w:rsidR="008E6AC2" w:rsidRDefault="008E6AC2" w:rsidP="00051447">
            <w:pPr>
              <w:spacing w:line="240" w:lineRule="auto"/>
              <w:ind w:firstLineChars="0" w:firstLine="0"/>
              <w:rPr>
                <w:ins w:id="1468" w:author="翟羽佳" w:date="2017-04-21T18:03:00Z"/>
                <w:rFonts w:ascii="宋体" w:hAnsi="宋体"/>
                <w:sz w:val="20"/>
                <w:szCs w:val="20"/>
              </w:rPr>
            </w:pPr>
            <w:ins w:id="1469" w:author="翟羽佳" w:date="2017-04-21T18:03:00Z">
              <w:r>
                <w:rPr>
                  <w:rFonts w:ascii="宋体" w:hAnsi="宋体" w:cs="宋体"/>
                  <w:color w:val="000000"/>
                  <w:kern w:val="0"/>
                  <w:sz w:val="20"/>
                  <w:szCs w:val="20"/>
                </w:rPr>
                <w:t>operatorID</w:t>
              </w:r>
            </w:ins>
          </w:p>
        </w:tc>
        <w:tc>
          <w:tcPr>
            <w:tcW w:w="1743" w:type="dxa"/>
            <w:vAlign w:val="center"/>
          </w:tcPr>
          <w:p w:rsidR="008E6AC2" w:rsidRDefault="008E6AC2" w:rsidP="00051447">
            <w:pPr>
              <w:spacing w:line="240" w:lineRule="auto"/>
              <w:ind w:firstLineChars="0" w:firstLine="0"/>
              <w:rPr>
                <w:ins w:id="1470" w:author="翟羽佳" w:date="2017-04-21T18:03:00Z"/>
                <w:rFonts w:ascii="宋体" w:hAnsi="宋体"/>
                <w:sz w:val="20"/>
                <w:szCs w:val="20"/>
              </w:rPr>
            </w:pPr>
            <w:ins w:id="1471" w:author="翟羽佳" w:date="2017-04-21T18:03:00Z">
              <w:r>
                <w:rPr>
                  <w:rFonts w:ascii="宋体" w:hAnsi="宋体" w:cs="宋体" w:hint="eastAsia"/>
                  <w:color w:val="000000"/>
                  <w:kern w:val="0"/>
                  <w:sz w:val="20"/>
                  <w:szCs w:val="20"/>
                </w:rPr>
                <w:t>交易员代码</w:t>
              </w:r>
            </w:ins>
          </w:p>
        </w:tc>
        <w:tc>
          <w:tcPr>
            <w:tcW w:w="709" w:type="dxa"/>
            <w:vAlign w:val="center"/>
          </w:tcPr>
          <w:p w:rsidR="008E6AC2" w:rsidRDefault="008E6AC2" w:rsidP="00051447">
            <w:pPr>
              <w:spacing w:line="240" w:lineRule="auto"/>
              <w:ind w:firstLineChars="0" w:firstLine="0"/>
              <w:rPr>
                <w:ins w:id="1472" w:author="翟羽佳" w:date="2017-04-21T18:03:00Z"/>
                <w:rFonts w:ascii="宋体" w:hAnsi="宋体"/>
                <w:sz w:val="20"/>
                <w:szCs w:val="20"/>
              </w:rPr>
            </w:pPr>
            <w:ins w:id="1473" w:author="翟羽佳" w:date="2017-04-21T18:03:00Z">
              <w:r>
                <w:rPr>
                  <w:rFonts w:ascii="宋体" w:hAnsi="宋体" w:cs="宋体" w:hint="eastAsia"/>
                  <w:color w:val="000000"/>
                  <w:kern w:val="0"/>
                  <w:sz w:val="20"/>
                  <w:szCs w:val="20"/>
                </w:rPr>
                <w:t>M</w:t>
              </w:r>
            </w:ins>
          </w:p>
        </w:tc>
        <w:tc>
          <w:tcPr>
            <w:tcW w:w="733" w:type="dxa"/>
            <w:vAlign w:val="center"/>
          </w:tcPr>
          <w:p w:rsidR="008E6AC2" w:rsidRDefault="008E6AC2" w:rsidP="00051447">
            <w:pPr>
              <w:spacing w:line="240" w:lineRule="auto"/>
              <w:ind w:firstLineChars="0" w:firstLine="0"/>
              <w:rPr>
                <w:ins w:id="1474" w:author="翟羽佳" w:date="2017-04-21T18:03:00Z"/>
                <w:rFonts w:ascii="宋体" w:hAnsi="宋体" w:cs="宋体"/>
                <w:color w:val="000000"/>
                <w:kern w:val="0"/>
                <w:sz w:val="20"/>
                <w:szCs w:val="20"/>
              </w:rPr>
            </w:pPr>
            <w:ins w:id="1475" w:author="翟羽佳" w:date="2017-04-21T18:03:00Z">
              <w:r>
                <w:rPr>
                  <w:rFonts w:ascii="宋体" w:hAnsi="宋体" w:cs="宋体" w:hint="eastAsia"/>
                  <w:color w:val="000000"/>
                  <w:kern w:val="0"/>
                  <w:sz w:val="20"/>
                  <w:szCs w:val="20"/>
                </w:rPr>
                <w:t>-</w:t>
              </w:r>
            </w:ins>
          </w:p>
        </w:tc>
        <w:tc>
          <w:tcPr>
            <w:tcW w:w="2669" w:type="dxa"/>
            <w:vAlign w:val="center"/>
          </w:tcPr>
          <w:p w:rsidR="008E6AC2" w:rsidRDefault="008E6AC2" w:rsidP="00051447">
            <w:pPr>
              <w:spacing w:line="240" w:lineRule="auto"/>
              <w:ind w:firstLineChars="0" w:firstLine="0"/>
              <w:rPr>
                <w:ins w:id="1476" w:author="翟羽佳" w:date="2017-04-21T18:03:00Z"/>
                <w:rFonts w:ascii="宋体" w:hAnsi="宋体"/>
                <w:sz w:val="20"/>
                <w:szCs w:val="20"/>
              </w:rPr>
            </w:pPr>
          </w:p>
        </w:tc>
      </w:tr>
      <w:tr w:rsidR="008E6AC2" w:rsidTr="00051447">
        <w:trPr>
          <w:trHeight w:val="285"/>
          <w:ins w:id="1477" w:author="翟羽佳" w:date="2017-04-21T18:03:00Z"/>
        </w:trPr>
        <w:tc>
          <w:tcPr>
            <w:tcW w:w="724" w:type="dxa"/>
            <w:vAlign w:val="center"/>
          </w:tcPr>
          <w:p w:rsidR="008E6AC2" w:rsidRDefault="008E6AC2" w:rsidP="00051447">
            <w:pPr>
              <w:spacing w:line="240" w:lineRule="auto"/>
              <w:ind w:firstLineChars="0" w:firstLine="0"/>
              <w:rPr>
                <w:ins w:id="1478" w:author="翟羽佳" w:date="2017-04-21T18:03:00Z"/>
                <w:rFonts w:ascii="宋体" w:hAnsi="宋体" w:cs="宋体"/>
                <w:color w:val="000000"/>
                <w:kern w:val="0"/>
                <w:sz w:val="20"/>
                <w:szCs w:val="20"/>
              </w:rPr>
            </w:pPr>
            <w:ins w:id="1479" w:author="翟羽佳" w:date="2017-04-21T18:03:00Z">
              <w:r>
                <w:rPr>
                  <w:rFonts w:ascii="宋体" w:hAnsi="宋体" w:cs="宋体"/>
                  <w:color w:val="000000"/>
                  <w:kern w:val="0"/>
                  <w:sz w:val="20"/>
                  <w:szCs w:val="20"/>
                </w:rPr>
                <w:t>R10</w:t>
              </w:r>
            </w:ins>
          </w:p>
        </w:tc>
        <w:tc>
          <w:tcPr>
            <w:tcW w:w="1801" w:type="dxa"/>
            <w:vAlign w:val="center"/>
          </w:tcPr>
          <w:p w:rsidR="008E6AC2" w:rsidRDefault="008E6AC2" w:rsidP="00051447">
            <w:pPr>
              <w:spacing w:line="240" w:lineRule="auto"/>
              <w:ind w:firstLineChars="0" w:firstLine="0"/>
              <w:rPr>
                <w:ins w:id="1480" w:author="翟羽佳" w:date="2017-04-21T18:03:00Z"/>
                <w:rFonts w:ascii="宋体" w:hAnsi="宋体"/>
                <w:sz w:val="20"/>
                <w:szCs w:val="20"/>
              </w:rPr>
            </w:pPr>
            <w:ins w:id="1481" w:author="翟羽佳" w:date="2017-04-21T18:03:00Z">
              <w:r>
                <w:rPr>
                  <w:rFonts w:ascii="宋体" w:hAnsi="宋体"/>
                  <w:color w:val="000000"/>
                  <w:sz w:val="20"/>
                  <w:szCs w:val="20"/>
                </w:rPr>
                <w:t>institutionID</w:t>
              </w:r>
            </w:ins>
          </w:p>
        </w:tc>
        <w:tc>
          <w:tcPr>
            <w:tcW w:w="1743" w:type="dxa"/>
            <w:vAlign w:val="center"/>
          </w:tcPr>
          <w:p w:rsidR="008E6AC2" w:rsidRDefault="008E6AC2" w:rsidP="00051447">
            <w:pPr>
              <w:spacing w:line="240" w:lineRule="auto"/>
              <w:ind w:firstLineChars="0" w:firstLine="0"/>
              <w:rPr>
                <w:ins w:id="1482" w:author="翟羽佳" w:date="2017-04-21T18:03:00Z"/>
                <w:rFonts w:ascii="宋体" w:hAnsi="宋体"/>
                <w:sz w:val="20"/>
                <w:szCs w:val="20"/>
              </w:rPr>
            </w:pPr>
            <w:ins w:id="1483" w:author="翟羽佳" w:date="2017-04-21T18:03:00Z">
              <w:r>
                <w:rPr>
                  <w:rFonts w:ascii="宋体" w:hAnsi="宋体" w:cs="宋体" w:hint="eastAsia"/>
                  <w:color w:val="000000"/>
                  <w:kern w:val="0"/>
                  <w:sz w:val="20"/>
                  <w:szCs w:val="20"/>
                </w:rPr>
                <w:t>交易席位代码</w:t>
              </w:r>
            </w:ins>
          </w:p>
        </w:tc>
        <w:tc>
          <w:tcPr>
            <w:tcW w:w="709" w:type="dxa"/>
            <w:vAlign w:val="center"/>
          </w:tcPr>
          <w:p w:rsidR="008E6AC2" w:rsidRDefault="008E6AC2" w:rsidP="00051447">
            <w:pPr>
              <w:spacing w:line="240" w:lineRule="auto"/>
              <w:ind w:firstLineChars="0" w:firstLine="0"/>
              <w:rPr>
                <w:ins w:id="1484" w:author="翟羽佳" w:date="2017-04-21T18:03:00Z"/>
                <w:rFonts w:ascii="宋体" w:hAnsi="宋体"/>
                <w:sz w:val="20"/>
                <w:szCs w:val="20"/>
              </w:rPr>
            </w:pPr>
            <w:ins w:id="1485" w:author="翟羽佳" w:date="2017-04-21T18:03:00Z">
              <w:r>
                <w:rPr>
                  <w:rFonts w:ascii="宋体" w:hAnsi="宋体" w:cs="宋体" w:hint="eastAsia"/>
                  <w:color w:val="000000"/>
                  <w:kern w:val="0"/>
                  <w:sz w:val="20"/>
                  <w:szCs w:val="20"/>
                </w:rPr>
                <w:t>M</w:t>
              </w:r>
            </w:ins>
          </w:p>
        </w:tc>
        <w:tc>
          <w:tcPr>
            <w:tcW w:w="733" w:type="dxa"/>
            <w:vAlign w:val="center"/>
          </w:tcPr>
          <w:p w:rsidR="008E6AC2" w:rsidRDefault="008E6AC2" w:rsidP="00051447">
            <w:pPr>
              <w:spacing w:line="240" w:lineRule="auto"/>
              <w:ind w:firstLineChars="0" w:firstLine="0"/>
              <w:rPr>
                <w:ins w:id="1486" w:author="翟羽佳" w:date="2017-04-21T18:03:00Z"/>
                <w:rFonts w:ascii="宋体" w:hAnsi="宋体" w:cs="宋体"/>
                <w:color w:val="000000"/>
                <w:kern w:val="0"/>
                <w:sz w:val="20"/>
                <w:szCs w:val="20"/>
              </w:rPr>
            </w:pPr>
            <w:ins w:id="1487" w:author="翟羽佳" w:date="2017-04-21T18:03:00Z">
              <w:r>
                <w:rPr>
                  <w:rFonts w:ascii="宋体" w:hAnsi="宋体" w:cs="宋体" w:hint="eastAsia"/>
                  <w:color w:val="000000"/>
                  <w:kern w:val="0"/>
                  <w:sz w:val="20"/>
                  <w:szCs w:val="20"/>
                </w:rPr>
                <w:t>-</w:t>
              </w:r>
            </w:ins>
          </w:p>
        </w:tc>
        <w:tc>
          <w:tcPr>
            <w:tcW w:w="2669" w:type="dxa"/>
            <w:vAlign w:val="center"/>
          </w:tcPr>
          <w:p w:rsidR="008E6AC2" w:rsidRDefault="008E6AC2" w:rsidP="00051447">
            <w:pPr>
              <w:spacing w:line="240" w:lineRule="auto"/>
              <w:ind w:firstLineChars="0" w:firstLine="0"/>
              <w:rPr>
                <w:ins w:id="1488" w:author="翟羽佳" w:date="2017-04-21T18:03:00Z"/>
                <w:rFonts w:ascii="宋体" w:hAnsi="宋体"/>
                <w:sz w:val="20"/>
                <w:szCs w:val="20"/>
              </w:rPr>
            </w:pPr>
          </w:p>
        </w:tc>
      </w:tr>
      <w:tr w:rsidR="008E6AC2" w:rsidTr="00051447">
        <w:trPr>
          <w:trHeight w:val="270"/>
          <w:ins w:id="1489" w:author="翟羽佳" w:date="2017-04-21T18:03:00Z"/>
        </w:trPr>
        <w:tc>
          <w:tcPr>
            <w:tcW w:w="724" w:type="dxa"/>
            <w:vAlign w:val="center"/>
          </w:tcPr>
          <w:p w:rsidR="008E6AC2" w:rsidRDefault="008E6AC2" w:rsidP="00051447">
            <w:pPr>
              <w:widowControl/>
              <w:spacing w:line="240" w:lineRule="auto"/>
              <w:ind w:firstLineChars="0" w:firstLine="0"/>
              <w:rPr>
                <w:ins w:id="1490" w:author="翟羽佳" w:date="2017-04-21T18:03:00Z"/>
                <w:rFonts w:ascii="宋体" w:hAnsi="宋体" w:cs="宋体"/>
                <w:color w:val="000000"/>
                <w:kern w:val="0"/>
                <w:sz w:val="20"/>
                <w:szCs w:val="20"/>
              </w:rPr>
            </w:pPr>
            <w:ins w:id="1491" w:author="翟羽佳" w:date="2017-04-21T18:03:00Z">
              <w:r>
                <w:rPr>
                  <w:rFonts w:ascii="宋体" w:hAnsi="宋体"/>
                  <w:color w:val="000000"/>
                  <w:sz w:val="20"/>
                  <w:szCs w:val="20"/>
                </w:rPr>
                <w:t>M30</w:t>
              </w:r>
            </w:ins>
          </w:p>
        </w:tc>
        <w:tc>
          <w:tcPr>
            <w:tcW w:w="1801" w:type="dxa"/>
            <w:vAlign w:val="center"/>
          </w:tcPr>
          <w:p w:rsidR="008E6AC2" w:rsidRDefault="008E6AC2" w:rsidP="00051447">
            <w:pPr>
              <w:widowControl/>
              <w:spacing w:line="240" w:lineRule="auto"/>
              <w:ind w:firstLineChars="0" w:firstLine="0"/>
              <w:rPr>
                <w:ins w:id="1492" w:author="翟羽佳" w:date="2017-04-21T18:03:00Z"/>
                <w:rFonts w:ascii="宋体" w:hAnsi="宋体" w:cs="宋体"/>
                <w:color w:val="000000"/>
                <w:kern w:val="0"/>
                <w:sz w:val="20"/>
                <w:szCs w:val="20"/>
              </w:rPr>
            </w:pPr>
            <w:ins w:id="1493" w:author="翟羽佳" w:date="2017-04-21T18:03:00Z">
              <w:r>
                <w:rPr>
                  <w:rFonts w:ascii="宋体" w:hAnsi="宋体" w:hint="eastAsia"/>
                  <w:color w:val="000000"/>
                  <w:sz w:val="20"/>
                  <w:szCs w:val="20"/>
                </w:rPr>
                <w:t>clientID</w:t>
              </w:r>
            </w:ins>
          </w:p>
        </w:tc>
        <w:tc>
          <w:tcPr>
            <w:tcW w:w="1743" w:type="dxa"/>
            <w:vAlign w:val="center"/>
          </w:tcPr>
          <w:p w:rsidR="008E6AC2" w:rsidRDefault="008E6AC2" w:rsidP="00051447">
            <w:pPr>
              <w:widowControl/>
              <w:spacing w:line="240" w:lineRule="auto"/>
              <w:ind w:firstLineChars="0" w:firstLine="0"/>
              <w:rPr>
                <w:ins w:id="1494" w:author="翟羽佳" w:date="2017-04-21T18:03:00Z"/>
                <w:rFonts w:ascii="宋体" w:hAnsi="宋体" w:cs="宋体"/>
                <w:color w:val="000000"/>
                <w:kern w:val="0"/>
                <w:sz w:val="20"/>
                <w:szCs w:val="20"/>
              </w:rPr>
            </w:pPr>
            <w:ins w:id="1495" w:author="翟羽佳" w:date="2017-04-21T18:03:00Z">
              <w:r>
                <w:rPr>
                  <w:rFonts w:ascii="宋体" w:hAnsi="宋体" w:hint="eastAsia"/>
                  <w:color w:val="000000"/>
                  <w:sz w:val="20"/>
                  <w:szCs w:val="20"/>
                </w:rPr>
                <w:t>客户代码</w:t>
              </w:r>
            </w:ins>
          </w:p>
        </w:tc>
        <w:tc>
          <w:tcPr>
            <w:tcW w:w="709" w:type="dxa"/>
            <w:vAlign w:val="center"/>
          </w:tcPr>
          <w:p w:rsidR="008E6AC2" w:rsidRDefault="008E6AC2" w:rsidP="00051447">
            <w:pPr>
              <w:spacing w:line="240" w:lineRule="auto"/>
              <w:ind w:firstLineChars="0" w:firstLine="0"/>
              <w:rPr>
                <w:ins w:id="1496" w:author="翟羽佳" w:date="2017-04-21T18:03:00Z"/>
                <w:rFonts w:ascii="宋体" w:hAnsi="宋体" w:cs="宋体"/>
                <w:color w:val="000000"/>
                <w:kern w:val="0"/>
                <w:sz w:val="20"/>
                <w:szCs w:val="20"/>
              </w:rPr>
            </w:pPr>
            <w:ins w:id="1497" w:author="翟羽佳" w:date="2017-04-21T18:03:00Z">
              <w:r>
                <w:rPr>
                  <w:rFonts w:ascii="宋体" w:hAnsi="宋体" w:hint="eastAsia"/>
                  <w:color w:val="000000"/>
                  <w:sz w:val="20"/>
                  <w:szCs w:val="20"/>
                </w:rPr>
                <w:t>M</w:t>
              </w:r>
            </w:ins>
          </w:p>
        </w:tc>
        <w:tc>
          <w:tcPr>
            <w:tcW w:w="733" w:type="dxa"/>
            <w:vAlign w:val="center"/>
          </w:tcPr>
          <w:p w:rsidR="008E6AC2" w:rsidRDefault="008E6AC2" w:rsidP="00051447">
            <w:pPr>
              <w:widowControl/>
              <w:spacing w:line="240" w:lineRule="auto"/>
              <w:ind w:firstLineChars="0" w:firstLine="0"/>
              <w:rPr>
                <w:ins w:id="1498" w:author="翟羽佳" w:date="2017-04-21T18:03:00Z"/>
                <w:rFonts w:ascii="宋体" w:hAnsi="宋体"/>
                <w:color w:val="000000"/>
                <w:sz w:val="20"/>
              </w:rPr>
            </w:pPr>
            <w:ins w:id="1499" w:author="翟羽佳" w:date="2017-04-21T18:03:00Z">
              <w:r>
                <w:rPr>
                  <w:rFonts w:ascii="宋体" w:hAnsi="宋体" w:hint="eastAsia"/>
                  <w:color w:val="000000"/>
                  <w:sz w:val="20"/>
                </w:rPr>
                <w:t>-</w:t>
              </w:r>
            </w:ins>
          </w:p>
        </w:tc>
        <w:tc>
          <w:tcPr>
            <w:tcW w:w="2669" w:type="dxa"/>
            <w:vAlign w:val="center"/>
          </w:tcPr>
          <w:p w:rsidR="008E6AC2" w:rsidRDefault="008E6AC2" w:rsidP="00051447">
            <w:pPr>
              <w:spacing w:line="240" w:lineRule="auto"/>
              <w:ind w:firstLineChars="0" w:firstLine="0"/>
              <w:rPr>
                <w:ins w:id="1500" w:author="翟羽佳" w:date="2017-04-21T18:03:00Z"/>
                <w:rFonts w:ascii="宋体" w:hAnsi="宋体"/>
                <w:bCs/>
                <w:sz w:val="20"/>
                <w:szCs w:val="20"/>
              </w:rPr>
            </w:pPr>
          </w:p>
        </w:tc>
      </w:tr>
      <w:tr w:rsidR="008E6AC2" w:rsidTr="00051447">
        <w:trPr>
          <w:trHeight w:val="285"/>
          <w:ins w:id="1501" w:author="翟羽佳" w:date="2017-04-21T18:03:00Z"/>
        </w:trPr>
        <w:tc>
          <w:tcPr>
            <w:tcW w:w="724" w:type="dxa"/>
            <w:vAlign w:val="center"/>
          </w:tcPr>
          <w:p w:rsidR="008E6AC2" w:rsidRDefault="008E6AC2" w:rsidP="00051447">
            <w:pPr>
              <w:spacing w:line="240" w:lineRule="auto"/>
              <w:ind w:firstLineChars="0" w:firstLine="0"/>
              <w:rPr>
                <w:ins w:id="1502" w:author="翟羽佳" w:date="2017-04-21T18:03:00Z"/>
                <w:rFonts w:ascii="宋体" w:hAnsi="宋体"/>
                <w:sz w:val="20"/>
                <w:szCs w:val="20"/>
              </w:rPr>
            </w:pPr>
            <w:ins w:id="1503" w:author="翟羽佳" w:date="2017-04-21T18:03:00Z">
              <w:r>
                <w:rPr>
                  <w:rFonts w:ascii="宋体" w:hAnsi="宋体" w:cs="宋体"/>
                  <w:color w:val="000000"/>
                  <w:kern w:val="0"/>
                  <w:sz w:val="20"/>
                  <w:szCs w:val="20"/>
                </w:rPr>
                <w:t>O60</w:t>
              </w:r>
            </w:ins>
          </w:p>
        </w:tc>
        <w:tc>
          <w:tcPr>
            <w:tcW w:w="1801" w:type="dxa"/>
            <w:vAlign w:val="center"/>
          </w:tcPr>
          <w:p w:rsidR="008E6AC2" w:rsidRDefault="008E6AC2" w:rsidP="00051447">
            <w:pPr>
              <w:spacing w:line="240" w:lineRule="auto"/>
              <w:ind w:firstLineChars="0" w:firstLine="0"/>
              <w:rPr>
                <w:ins w:id="1504" w:author="翟羽佳" w:date="2017-04-21T18:03:00Z"/>
                <w:rFonts w:ascii="宋体" w:hAnsi="宋体"/>
                <w:sz w:val="20"/>
                <w:szCs w:val="20"/>
              </w:rPr>
            </w:pPr>
            <w:ins w:id="1505" w:author="翟羽佳" w:date="2017-04-21T18:03:00Z">
              <w:r>
                <w:rPr>
                  <w:rFonts w:ascii="宋体" w:hAnsi="宋体" w:hint="eastAsia"/>
                  <w:sz w:val="20"/>
                  <w:szCs w:val="20"/>
                </w:rPr>
                <w:t>matchNo</w:t>
              </w:r>
            </w:ins>
          </w:p>
        </w:tc>
        <w:tc>
          <w:tcPr>
            <w:tcW w:w="1743" w:type="dxa"/>
            <w:vAlign w:val="center"/>
          </w:tcPr>
          <w:p w:rsidR="008E6AC2" w:rsidRDefault="008E6AC2" w:rsidP="00051447">
            <w:pPr>
              <w:spacing w:line="240" w:lineRule="auto"/>
              <w:ind w:firstLineChars="0" w:firstLine="0"/>
              <w:rPr>
                <w:ins w:id="1506" w:author="翟羽佳" w:date="2017-04-21T18:03:00Z"/>
                <w:rFonts w:ascii="宋体" w:hAnsi="宋体"/>
                <w:sz w:val="20"/>
                <w:szCs w:val="20"/>
              </w:rPr>
            </w:pPr>
            <w:ins w:id="1507" w:author="翟羽佳" w:date="2017-04-21T18:03:00Z">
              <w:r>
                <w:rPr>
                  <w:rFonts w:ascii="宋体" w:hAnsi="宋体" w:hint="eastAsia"/>
                  <w:sz w:val="20"/>
                  <w:szCs w:val="20"/>
                </w:rPr>
                <w:t>成交单编号</w:t>
              </w:r>
            </w:ins>
          </w:p>
        </w:tc>
        <w:tc>
          <w:tcPr>
            <w:tcW w:w="709" w:type="dxa"/>
            <w:vAlign w:val="center"/>
          </w:tcPr>
          <w:p w:rsidR="008E6AC2" w:rsidRDefault="008E6AC2" w:rsidP="00051447">
            <w:pPr>
              <w:spacing w:line="240" w:lineRule="auto"/>
              <w:ind w:firstLineChars="0" w:firstLine="0"/>
              <w:rPr>
                <w:ins w:id="1508" w:author="翟羽佳" w:date="2017-04-21T18:03:00Z"/>
                <w:rFonts w:ascii="宋体" w:hAnsi="宋体"/>
                <w:sz w:val="20"/>
                <w:szCs w:val="20"/>
              </w:rPr>
            </w:pPr>
            <w:ins w:id="1509" w:author="翟羽佳" w:date="2017-04-21T18:03:00Z">
              <w:r>
                <w:rPr>
                  <w:rFonts w:ascii="宋体" w:hAnsi="宋体" w:hint="eastAsia"/>
                  <w:sz w:val="20"/>
                  <w:szCs w:val="20"/>
                </w:rPr>
                <w:t>M</w:t>
              </w:r>
            </w:ins>
          </w:p>
        </w:tc>
        <w:tc>
          <w:tcPr>
            <w:tcW w:w="733" w:type="dxa"/>
            <w:vAlign w:val="center"/>
          </w:tcPr>
          <w:p w:rsidR="008E6AC2" w:rsidRDefault="008E6AC2" w:rsidP="00051447">
            <w:pPr>
              <w:spacing w:line="240" w:lineRule="auto"/>
              <w:ind w:firstLineChars="0" w:firstLine="0"/>
              <w:rPr>
                <w:ins w:id="1510" w:author="翟羽佳" w:date="2017-04-21T18:03:00Z"/>
                <w:rFonts w:ascii="宋体" w:hAnsi="宋体"/>
                <w:sz w:val="20"/>
                <w:szCs w:val="20"/>
              </w:rPr>
            </w:pPr>
            <w:ins w:id="1511" w:author="翟羽佳" w:date="2017-04-21T18:03:00Z">
              <w:r>
                <w:rPr>
                  <w:rFonts w:ascii="宋体" w:hAnsi="宋体" w:hint="eastAsia"/>
                  <w:sz w:val="20"/>
                  <w:szCs w:val="20"/>
                </w:rPr>
                <w:t>-</w:t>
              </w:r>
            </w:ins>
          </w:p>
        </w:tc>
        <w:tc>
          <w:tcPr>
            <w:tcW w:w="2669" w:type="dxa"/>
            <w:vAlign w:val="center"/>
          </w:tcPr>
          <w:p w:rsidR="008E6AC2" w:rsidRDefault="008E6AC2" w:rsidP="00051447">
            <w:pPr>
              <w:spacing w:line="240" w:lineRule="auto"/>
              <w:ind w:firstLineChars="0" w:firstLine="0"/>
              <w:rPr>
                <w:ins w:id="1512" w:author="翟羽佳" w:date="2017-04-21T18:03:00Z"/>
                <w:rFonts w:ascii="宋体" w:hAnsi="宋体"/>
                <w:sz w:val="20"/>
                <w:szCs w:val="20"/>
              </w:rPr>
            </w:pPr>
          </w:p>
        </w:tc>
      </w:tr>
      <w:tr w:rsidR="008E6AC2" w:rsidTr="00051447">
        <w:trPr>
          <w:trHeight w:val="285"/>
          <w:ins w:id="1513" w:author="翟羽佳" w:date="2017-04-21T18:03:00Z"/>
        </w:trPr>
        <w:tc>
          <w:tcPr>
            <w:tcW w:w="724" w:type="dxa"/>
            <w:vAlign w:val="center"/>
          </w:tcPr>
          <w:p w:rsidR="008E6AC2" w:rsidRDefault="008E6AC2" w:rsidP="00051447">
            <w:pPr>
              <w:spacing w:line="240" w:lineRule="auto"/>
              <w:ind w:firstLineChars="0" w:firstLine="0"/>
              <w:rPr>
                <w:ins w:id="1514" w:author="翟羽佳" w:date="2017-04-21T18:03:00Z"/>
                <w:rFonts w:ascii="宋体" w:hAnsi="宋体"/>
                <w:sz w:val="20"/>
                <w:szCs w:val="20"/>
              </w:rPr>
            </w:pPr>
            <w:ins w:id="1515" w:author="翟羽佳" w:date="2017-04-21T18:03:00Z">
              <w:r>
                <w:rPr>
                  <w:rFonts w:asciiTheme="minorEastAsia" w:eastAsiaTheme="minorEastAsia" w:hAnsiTheme="minorEastAsia" w:hint="eastAsia"/>
                  <w:color w:val="000000"/>
                  <w:sz w:val="20"/>
                  <w:szCs w:val="20"/>
                </w:rPr>
                <w:t>X64</w:t>
              </w:r>
            </w:ins>
          </w:p>
        </w:tc>
        <w:tc>
          <w:tcPr>
            <w:tcW w:w="1801" w:type="dxa"/>
            <w:vAlign w:val="center"/>
          </w:tcPr>
          <w:p w:rsidR="008E6AC2" w:rsidRDefault="008E6AC2" w:rsidP="00051447">
            <w:pPr>
              <w:spacing w:line="240" w:lineRule="auto"/>
              <w:ind w:firstLineChars="0" w:firstLine="0"/>
              <w:rPr>
                <w:ins w:id="1516" w:author="翟羽佳" w:date="2017-04-21T18:03:00Z"/>
                <w:rFonts w:ascii="宋体" w:hAnsi="宋体"/>
                <w:sz w:val="20"/>
                <w:szCs w:val="20"/>
              </w:rPr>
            </w:pPr>
            <w:ins w:id="1517" w:author="翟羽佳" w:date="2017-04-21T18:03:00Z">
              <w:r>
                <w:rPr>
                  <w:rFonts w:ascii="宋体" w:hAnsi="宋体" w:hint="eastAsia"/>
                  <w:color w:val="000000"/>
                  <w:sz w:val="20"/>
                  <w:szCs w:val="20"/>
                </w:rPr>
                <w:t>otcPortOperationFlag</w:t>
              </w:r>
            </w:ins>
          </w:p>
        </w:tc>
        <w:tc>
          <w:tcPr>
            <w:tcW w:w="1743" w:type="dxa"/>
            <w:vAlign w:val="center"/>
          </w:tcPr>
          <w:p w:rsidR="008E6AC2" w:rsidRDefault="008E6AC2" w:rsidP="00051447">
            <w:pPr>
              <w:spacing w:line="240" w:lineRule="auto"/>
              <w:ind w:firstLineChars="0" w:firstLine="0"/>
              <w:rPr>
                <w:ins w:id="1518" w:author="翟羽佳" w:date="2017-04-21T18:03:00Z"/>
                <w:rFonts w:ascii="宋体" w:hAnsi="宋体"/>
                <w:sz w:val="20"/>
                <w:szCs w:val="20"/>
              </w:rPr>
            </w:pPr>
            <w:ins w:id="1519" w:author="翟羽佳" w:date="2017-04-21T18:03:00Z">
              <w:r w:rsidRPr="0033629A">
                <w:rPr>
                  <w:rFonts w:ascii="宋体" w:hAnsi="宋体" w:hint="eastAsia"/>
                  <w:sz w:val="20"/>
                  <w:szCs w:val="20"/>
                </w:rPr>
                <w:t>确认方式</w:t>
              </w:r>
            </w:ins>
          </w:p>
        </w:tc>
        <w:tc>
          <w:tcPr>
            <w:tcW w:w="709" w:type="dxa"/>
            <w:vAlign w:val="center"/>
          </w:tcPr>
          <w:p w:rsidR="008E6AC2" w:rsidRDefault="008E6AC2" w:rsidP="00051447">
            <w:pPr>
              <w:spacing w:line="240" w:lineRule="auto"/>
              <w:ind w:firstLineChars="0" w:firstLine="0"/>
              <w:rPr>
                <w:ins w:id="1520" w:author="翟羽佳" w:date="2017-04-21T18:03:00Z"/>
                <w:rFonts w:ascii="宋体" w:hAnsi="宋体"/>
                <w:sz w:val="20"/>
                <w:szCs w:val="20"/>
              </w:rPr>
            </w:pPr>
            <w:ins w:id="1521" w:author="翟羽佳" w:date="2017-04-21T18:03:00Z">
              <w:r>
                <w:rPr>
                  <w:rFonts w:ascii="宋体" w:hAnsi="宋体" w:hint="eastAsia"/>
                  <w:sz w:val="20"/>
                  <w:szCs w:val="20"/>
                </w:rPr>
                <w:t>M</w:t>
              </w:r>
            </w:ins>
          </w:p>
        </w:tc>
        <w:tc>
          <w:tcPr>
            <w:tcW w:w="733" w:type="dxa"/>
            <w:vAlign w:val="center"/>
          </w:tcPr>
          <w:p w:rsidR="008E6AC2" w:rsidRDefault="008E6AC2" w:rsidP="00051447">
            <w:pPr>
              <w:spacing w:line="240" w:lineRule="auto"/>
              <w:ind w:firstLineChars="0" w:firstLine="0"/>
              <w:rPr>
                <w:ins w:id="1522" w:author="翟羽佳" w:date="2017-04-21T18:03:00Z"/>
                <w:rFonts w:ascii="宋体" w:hAnsi="宋体"/>
                <w:sz w:val="20"/>
                <w:szCs w:val="20"/>
              </w:rPr>
            </w:pPr>
            <w:ins w:id="1523" w:author="翟羽佳" w:date="2017-04-21T18:03:00Z">
              <w:r>
                <w:rPr>
                  <w:rFonts w:ascii="宋体" w:hAnsi="宋体" w:hint="eastAsia"/>
                  <w:sz w:val="20"/>
                  <w:szCs w:val="20"/>
                </w:rPr>
                <w:t>-</w:t>
              </w:r>
            </w:ins>
          </w:p>
        </w:tc>
        <w:tc>
          <w:tcPr>
            <w:tcW w:w="2669" w:type="dxa"/>
            <w:vAlign w:val="center"/>
          </w:tcPr>
          <w:p w:rsidR="008E6AC2" w:rsidRDefault="008E6AC2" w:rsidP="00051447">
            <w:pPr>
              <w:spacing w:line="240" w:lineRule="auto"/>
              <w:ind w:firstLineChars="0" w:firstLine="0"/>
              <w:rPr>
                <w:ins w:id="1524" w:author="翟羽佳" w:date="2017-04-21T18:03:00Z"/>
                <w:rFonts w:ascii="宋体" w:hAnsi="宋体"/>
                <w:sz w:val="20"/>
                <w:szCs w:val="20"/>
              </w:rPr>
            </w:pPr>
            <w:ins w:id="1525" w:author="翟羽佳" w:date="2017-04-21T18:03:00Z">
              <w:r>
                <w:rPr>
                  <w:rFonts w:ascii="宋体" w:hAnsi="宋体" w:hint="eastAsia"/>
                  <w:sz w:val="20"/>
                  <w:szCs w:val="20"/>
                </w:rPr>
                <w:t>0-确认；1-不确认</w:t>
              </w:r>
            </w:ins>
          </w:p>
        </w:tc>
      </w:tr>
      <w:tr w:rsidR="008E6AC2" w:rsidTr="00051447">
        <w:trPr>
          <w:trHeight w:val="270"/>
          <w:ins w:id="1526" w:author="翟羽佳" w:date="2017-04-21T18:03:00Z"/>
        </w:trPr>
        <w:tc>
          <w:tcPr>
            <w:tcW w:w="724" w:type="dxa"/>
            <w:vAlign w:val="center"/>
          </w:tcPr>
          <w:p w:rsidR="008E6AC2" w:rsidRDefault="008E6AC2" w:rsidP="00051447">
            <w:pPr>
              <w:spacing w:line="240" w:lineRule="auto"/>
              <w:ind w:firstLineChars="0" w:firstLine="0"/>
              <w:rPr>
                <w:ins w:id="1527" w:author="翟羽佳" w:date="2017-04-21T18:03:00Z"/>
                <w:rFonts w:ascii="宋体" w:hAnsi="宋体"/>
                <w:color w:val="000000"/>
                <w:sz w:val="20"/>
                <w:szCs w:val="20"/>
              </w:rPr>
            </w:pPr>
            <w:ins w:id="1528" w:author="翟羽佳" w:date="2017-04-21T18:03:00Z">
              <w:r>
                <w:rPr>
                  <w:rFonts w:ascii="宋体" w:hAnsi="宋体" w:hint="eastAsia"/>
                  <w:color w:val="000000"/>
                  <w:sz w:val="20"/>
                  <w:szCs w:val="20"/>
                </w:rPr>
                <w:t>X39</w:t>
              </w:r>
            </w:ins>
          </w:p>
        </w:tc>
        <w:tc>
          <w:tcPr>
            <w:tcW w:w="1801" w:type="dxa"/>
            <w:vAlign w:val="center"/>
          </w:tcPr>
          <w:p w:rsidR="008E6AC2" w:rsidRDefault="008E6AC2" w:rsidP="00051447">
            <w:pPr>
              <w:spacing w:line="240" w:lineRule="auto"/>
              <w:ind w:firstLineChars="0" w:firstLine="0"/>
              <w:rPr>
                <w:ins w:id="1529" w:author="翟羽佳" w:date="2017-04-21T18:03:00Z"/>
                <w:rFonts w:ascii="宋体" w:hAnsi="宋体"/>
                <w:color w:val="000000"/>
                <w:sz w:val="20"/>
                <w:szCs w:val="20"/>
              </w:rPr>
            </w:pPr>
            <w:ins w:id="1530" w:author="翟羽佳" w:date="2017-04-21T18:03:00Z">
              <w:r>
                <w:rPr>
                  <w:rFonts w:ascii="宋体" w:hAnsi="宋体" w:hint="eastAsia"/>
                  <w:color w:val="000000"/>
                  <w:sz w:val="20"/>
                  <w:szCs w:val="20"/>
                </w:rPr>
                <w:t>rspCode</w:t>
              </w:r>
            </w:ins>
          </w:p>
        </w:tc>
        <w:tc>
          <w:tcPr>
            <w:tcW w:w="1743" w:type="dxa"/>
            <w:vAlign w:val="center"/>
          </w:tcPr>
          <w:p w:rsidR="008E6AC2" w:rsidRDefault="008E6AC2" w:rsidP="00051447">
            <w:pPr>
              <w:spacing w:line="240" w:lineRule="auto"/>
              <w:ind w:firstLineChars="0" w:firstLine="0"/>
              <w:rPr>
                <w:ins w:id="1531" w:author="翟羽佳" w:date="2017-04-21T18:03:00Z"/>
                <w:rFonts w:ascii="宋体" w:hAnsi="宋体"/>
                <w:sz w:val="20"/>
                <w:szCs w:val="20"/>
              </w:rPr>
            </w:pPr>
            <w:ins w:id="1532" w:author="翟羽佳" w:date="2017-04-21T18:03:00Z">
              <w:r>
                <w:rPr>
                  <w:rFonts w:ascii="宋体" w:hAnsi="宋体" w:hint="eastAsia"/>
                  <w:sz w:val="20"/>
                  <w:szCs w:val="20"/>
                </w:rPr>
                <w:t>响应代码</w:t>
              </w:r>
            </w:ins>
          </w:p>
        </w:tc>
        <w:tc>
          <w:tcPr>
            <w:tcW w:w="709" w:type="dxa"/>
            <w:vAlign w:val="center"/>
          </w:tcPr>
          <w:p w:rsidR="008E6AC2" w:rsidRDefault="008E6AC2" w:rsidP="00051447">
            <w:pPr>
              <w:spacing w:line="240" w:lineRule="auto"/>
              <w:ind w:firstLineChars="0" w:firstLine="0"/>
              <w:rPr>
                <w:ins w:id="1533" w:author="翟羽佳" w:date="2017-04-21T18:03:00Z"/>
                <w:rFonts w:ascii="宋体" w:hAnsi="宋体"/>
                <w:sz w:val="20"/>
                <w:szCs w:val="20"/>
              </w:rPr>
            </w:pPr>
            <w:ins w:id="1534" w:author="翟羽佳" w:date="2017-04-21T18:03:00Z">
              <w:r>
                <w:rPr>
                  <w:rFonts w:ascii="宋体" w:hAnsi="宋体" w:hint="eastAsia"/>
                  <w:sz w:val="20"/>
                  <w:szCs w:val="20"/>
                </w:rPr>
                <w:t>-</w:t>
              </w:r>
            </w:ins>
          </w:p>
        </w:tc>
        <w:tc>
          <w:tcPr>
            <w:tcW w:w="733" w:type="dxa"/>
            <w:vAlign w:val="center"/>
          </w:tcPr>
          <w:p w:rsidR="008E6AC2" w:rsidRDefault="008E6AC2" w:rsidP="00051447">
            <w:pPr>
              <w:spacing w:line="240" w:lineRule="auto"/>
              <w:ind w:firstLineChars="0" w:firstLine="0"/>
              <w:rPr>
                <w:ins w:id="1535" w:author="翟羽佳" w:date="2017-04-21T18:03:00Z"/>
                <w:rFonts w:ascii="宋体" w:hAnsi="宋体"/>
                <w:sz w:val="20"/>
                <w:szCs w:val="20"/>
              </w:rPr>
            </w:pPr>
            <w:ins w:id="1536" w:author="翟羽佳" w:date="2017-04-21T18:03:00Z">
              <w:r>
                <w:rPr>
                  <w:rFonts w:ascii="宋体" w:hAnsi="宋体" w:hint="eastAsia"/>
                  <w:sz w:val="20"/>
                  <w:szCs w:val="20"/>
                </w:rPr>
                <w:t>M</w:t>
              </w:r>
            </w:ins>
          </w:p>
        </w:tc>
        <w:tc>
          <w:tcPr>
            <w:tcW w:w="2669" w:type="dxa"/>
            <w:vAlign w:val="center"/>
          </w:tcPr>
          <w:p w:rsidR="008E6AC2" w:rsidRDefault="008E6AC2" w:rsidP="00051447">
            <w:pPr>
              <w:spacing w:line="240" w:lineRule="auto"/>
              <w:ind w:firstLineChars="0" w:firstLine="0"/>
              <w:rPr>
                <w:ins w:id="1537" w:author="翟羽佳" w:date="2017-04-21T18:03:00Z"/>
                <w:rFonts w:ascii="宋体" w:hAnsi="宋体"/>
                <w:sz w:val="20"/>
                <w:szCs w:val="20"/>
              </w:rPr>
            </w:pPr>
          </w:p>
        </w:tc>
      </w:tr>
      <w:tr w:rsidR="008E6AC2" w:rsidTr="00051447">
        <w:trPr>
          <w:trHeight w:val="270"/>
          <w:ins w:id="1538" w:author="翟羽佳" w:date="2017-04-21T18:03:00Z"/>
        </w:trPr>
        <w:tc>
          <w:tcPr>
            <w:tcW w:w="724" w:type="dxa"/>
            <w:vAlign w:val="center"/>
          </w:tcPr>
          <w:p w:rsidR="008E6AC2" w:rsidRDefault="008E6AC2" w:rsidP="00051447">
            <w:pPr>
              <w:spacing w:line="240" w:lineRule="auto"/>
              <w:ind w:firstLineChars="0" w:firstLine="0"/>
              <w:rPr>
                <w:ins w:id="1539" w:author="翟羽佳" w:date="2017-04-21T18:03:00Z"/>
                <w:rFonts w:ascii="宋体" w:hAnsi="宋体"/>
                <w:color w:val="000000"/>
                <w:sz w:val="20"/>
                <w:szCs w:val="20"/>
              </w:rPr>
            </w:pPr>
            <w:ins w:id="1540" w:author="翟羽佳" w:date="2017-04-21T18:03:00Z">
              <w:r>
                <w:rPr>
                  <w:rFonts w:ascii="宋体" w:hAnsi="宋体" w:hint="eastAsia"/>
                  <w:color w:val="000000"/>
                  <w:sz w:val="20"/>
                  <w:szCs w:val="20"/>
                </w:rPr>
                <w:t>X40</w:t>
              </w:r>
            </w:ins>
          </w:p>
        </w:tc>
        <w:tc>
          <w:tcPr>
            <w:tcW w:w="1801" w:type="dxa"/>
            <w:vAlign w:val="center"/>
          </w:tcPr>
          <w:p w:rsidR="008E6AC2" w:rsidRDefault="008E6AC2" w:rsidP="00051447">
            <w:pPr>
              <w:spacing w:line="240" w:lineRule="auto"/>
              <w:ind w:firstLineChars="0" w:firstLine="0"/>
              <w:rPr>
                <w:ins w:id="1541" w:author="翟羽佳" w:date="2017-04-21T18:03:00Z"/>
                <w:rFonts w:ascii="宋体" w:hAnsi="宋体"/>
                <w:color w:val="000000"/>
                <w:sz w:val="20"/>
                <w:szCs w:val="20"/>
              </w:rPr>
            </w:pPr>
            <w:ins w:id="1542" w:author="翟羽佳" w:date="2017-04-21T18:03:00Z">
              <w:r>
                <w:rPr>
                  <w:rFonts w:ascii="宋体" w:hAnsi="宋体" w:hint="eastAsia"/>
                  <w:color w:val="000000"/>
                  <w:sz w:val="20"/>
                  <w:szCs w:val="20"/>
                </w:rPr>
                <w:t>rspMsg</w:t>
              </w:r>
            </w:ins>
          </w:p>
        </w:tc>
        <w:tc>
          <w:tcPr>
            <w:tcW w:w="1743" w:type="dxa"/>
            <w:vAlign w:val="center"/>
          </w:tcPr>
          <w:p w:rsidR="008E6AC2" w:rsidRDefault="008E6AC2" w:rsidP="00051447">
            <w:pPr>
              <w:spacing w:line="240" w:lineRule="auto"/>
              <w:ind w:firstLineChars="0" w:firstLine="0"/>
              <w:rPr>
                <w:ins w:id="1543" w:author="翟羽佳" w:date="2017-04-21T18:03:00Z"/>
                <w:rFonts w:ascii="宋体" w:hAnsi="宋体"/>
                <w:sz w:val="20"/>
                <w:szCs w:val="20"/>
              </w:rPr>
            </w:pPr>
            <w:ins w:id="1544" w:author="翟羽佳" w:date="2017-04-21T18:03:00Z">
              <w:r>
                <w:rPr>
                  <w:rFonts w:ascii="宋体" w:hAnsi="宋体" w:hint="eastAsia"/>
                  <w:sz w:val="20"/>
                  <w:szCs w:val="20"/>
                </w:rPr>
                <w:t>响应消息</w:t>
              </w:r>
            </w:ins>
          </w:p>
        </w:tc>
        <w:tc>
          <w:tcPr>
            <w:tcW w:w="709" w:type="dxa"/>
            <w:vAlign w:val="center"/>
          </w:tcPr>
          <w:p w:rsidR="008E6AC2" w:rsidRDefault="008E6AC2" w:rsidP="00051447">
            <w:pPr>
              <w:spacing w:line="240" w:lineRule="auto"/>
              <w:ind w:firstLineChars="0" w:firstLine="0"/>
              <w:rPr>
                <w:ins w:id="1545" w:author="翟羽佳" w:date="2017-04-21T18:03:00Z"/>
                <w:rFonts w:ascii="宋体" w:hAnsi="宋体"/>
                <w:sz w:val="20"/>
                <w:szCs w:val="20"/>
              </w:rPr>
            </w:pPr>
            <w:ins w:id="1546" w:author="翟羽佳" w:date="2017-04-21T18:03:00Z">
              <w:r>
                <w:rPr>
                  <w:rFonts w:ascii="宋体" w:hAnsi="宋体" w:hint="eastAsia"/>
                  <w:sz w:val="20"/>
                  <w:szCs w:val="20"/>
                </w:rPr>
                <w:t>-</w:t>
              </w:r>
            </w:ins>
          </w:p>
        </w:tc>
        <w:tc>
          <w:tcPr>
            <w:tcW w:w="733" w:type="dxa"/>
            <w:vAlign w:val="center"/>
          </w:tcPr>
          <w:p w:rsidR="008E6AC2" w:rsidRDefault="008E6AC2" w:rsidP="00051447">
            <w:pPr>
              <w:spacing w:line="240" w:lineRule="auto"/>
              <w:ind w:firstLineChars="0" w:firstLine="0"/>
              <w:rPr>
                <w:ins w:id="1547" w:author="翟羽佳" w:date="2017-04-21T18:03:00Z"/>
                <w:rFonts w:ascii="宋体" w:hAnsi="宋体"/>
                <w:sz w:val="20"/>
                <w:szCs w:val="20"/>
              </w:rPr>
            </w:pPr>
            <w:ins w:id="1548" w:author="翟羽佳" w:date="2017-04-21T18:03:00Z">
              <w:r>
                <w:rPr>
                  <w:rFonts w:ascii="宋体" w:hAnsi="宋体" w:hint="eastAsia"/>
                  <w:sz w:val="20"/>
                  <w:szCs w:val="20"/>
                </w:rPr>
                <w:t>M</w:t>
              </w:r>
            </w:ins>
          </w:p>
        </w:tc>
        <w:tc>
          <w:tcPr>
            <w:tcW w:w="2669" w:type="dxa"/>
            <w:vAlign w:val="center"/>
          </w:tcPr>
          <w:p w:rsidR="008E6AC2" w:rsidRDefault="008E6AC2" w:rsidP="00051447">
            <w:pPr>
              <w:spacing w:line="240" w:lineRule="auto"/>
              <w:ind w:firstLineChars="0" w:firstLine="0"/>
              <w:rPr>
                <w:ins w:id="1549" w:author="翟羽佳" w:date="2017-04-21T18:03:00Z"/>
                <w:rFonts w:ascii="宋体" w:hAnsi="宋体"/>
                <w:sz w:val="20"/>
                <w:szCs w:val="20"/>
              </w:rPr>
            </w:pPr>
          </w:p>
        </w:tc>
      </w:tr>
      <w:tr w:rsidR="008E6AC2" w:rsidRPr="0065483A" w:rsidTr="00051447">
        <w:trPr>
          <w:trHeight w:val="270"/>
          <w:ins w:id="1550" w:author="翟羽佳" w:date="2017-04-21T18:03:00Z"/>
        </w:trPr>
        <w:tc>
          <w:tcPr>
            <w:tcW w:w="724"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1551" w:author="翟羽佳" w:date="2017-04-21T18:03:00Z"/>
                <w:rFonts w:ascii="宋体" w:hAnsi="宋体"/>
                <w:color w:val="000000"/>
                <w:sz w:val="20"/>
                <w:szCs w:val="20"/>
              </w:rPr>
            </w:pPr>
            <w:ins w:id="1552" w:author="翟羽佳" w:date="2017-04-21T18:03:00Z">
              <w:r w:rsidRPr="0065483A">
                <w:rPr>
                  <w:rFonts w:ascii="宋体" w:hAnsi="宋体" w:hint="eastAsia"/>
                  <w:color w:val="000000"/>
                  <w:sz w:val="20"/>
                  <w:szCs w:val="20"/>
                </w:rPr>
                <w:t>N86</w:t>
              </w:r>
            </w:ins>
          </w:p>
        </w:tc>
        <w:tc>
          <w:tcPr>
            <w:tcW w:w="1801"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1553" w:author="翟羽佳" w:date="2017-04-21T18:03:00Z"/>
                <w:rFonts w:ascii="宋体" w:hAnsi="宋体"/>
                <w:color w:val="000000"/>
                <w:sz w:val="20"/>
                <w:szCs w:val="20"/>
              </w:rPr>
            </w:pPr>
            <w:ins w:id="1554" w:author="翟羽佳" w:date="2017-04-21T18:03:00Z">
              <w:r w:rsidRPr="0065483A">
                <w:rPr>
                  <w:rFonts w:ascii="宋体" w:hAnsi="宋体" w:hint="eastAsia"/>
                  <w:color w:val="000000"/>
                  <w:sz w:val="20"/>
                  <w:szCs w:val="20"/>
                </w:rPr>
                <w:t>rspMsgEn</w:t>
              </w:r>
            </w:ins>
          </w:p>
        </w:tc>
        <w:tc>
          <w:tcPr>
            <w:tcW w:w="1743"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1555" w:author="翟羽佳" w:date="2017-04-21T18:03:00Z"/>
                <w:rFonts w:ascii="宋体" w:hAnsi="宋体"/>
                <w:sz w:val="20"/>
                <w:szCs w:val="20"/>
              </w:rPr>
            </w:pPr>
            <w:ins w:id="1556" w:author="翟羽佳" w:date="2017-04-21T18:03:00Z">
              <w:r w:rsidRPr="00A57A3D">
                <w:rPr>
                  <w:rFonts w:ascii="宋体" w:hAnsi="宋体" w:hint="eastAsia"/>
                  <w:sz w:val="20"/>
                  <w:szCs w:val="20"/>
                </w:rPr>
                <w:t>响应消息</w:t>
              </w:r>
            </w:ins>
          </w:p>
        </w:tc>
        <w:tc>
          <w:tcPr>
            <w:tcW w:w="709"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1557" w:author="翟羽佳" w:date="2017-04-21T18:03:00Z"/>
                <w:rFonts w:ascii="宋体" w:hAnsi="宋体"/>
                <w:sz w:val="20"/>
                <w:szCs w:val="20"/>
              </w:rPr>
            </w:pPr>
            <w:ins w:id="1558" w:author="翟羽佳" w:date="2017-04-21T18:03:00Z">
              <w:r w:rsidRPr="00A57A3D">
                <w:rPr>
                  <w:rFonts w:ascii="宋体" w:hAnsi="宋体" w:hint="eastAsia"/>
                  <w:sz w:val="20"/>
                  <w:szCs w:val="20"/>
                </w:rPr>
                <w:t>-</w:t>
              </w:r>
            </w:ins>
          </w:p>
        </w:tc>
        <w:tc>
          <w:tcPr>
            <w:tcW w:w="733"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1559" w:author="翟羽佳" w:date="2017-04-21T18:03:00Z"/>
                <w:rFonts w:ascii="宋体" w:hAnsi="宋体"/>
                <w:sz w:val="20"/>
                <w:szCs w:val="20"/>
              </w:rPr>
            </w:pPr>
            <w:ins w:id="1560" w:author="翟羽佳" w:date="2017-04-21T18:03:00Z">
              <w:r w:rsidRPr="00A57A3D">
                <w:rPr>
                  <w:rFonts w:ascii="宋体" w:hAnsi="宋体" w:hint="eastAsia"/>
                  <w:sz w:val="20"/>
                  <w:szCs w:val="20"/>
                </w:rPr>
                <w:t>M</w:t>
              </w:r>
            </w:ins>
          </w:p>
        </w:tc>
        <w:tc>
          <w:tcPr>
            <w:tcW w:w="2669"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1561" w:author="翟羽佳" w:date="2017-04-21T18:03:00Z"/>
                <w:rFonts w:ascii="宋体" w:hAnsi="宋体"/>
                <w:sz w:val="20"/>
                <w:szCs w:val="20"/>
              </w:rPr>
            </w:pPr>
          </w:p>
        </w:tc>
      </w:tr>
    </w:tbl>
    <w:p w:rsidR="008E6AC2" w:rsidRDefault="008E6AC2" w:rsidP="00E85332">
      <w:pPr>
        <w:ind w:firstLineChars="0" w:firstLine="0"/>
        <w:rPr>
          <w:ins w:id="1562" w:author="翟羽佳" w:date="2017-04-21T17:37:00Z"/>
        </w:rPr>
      </w:pPr>
    </w:p>
    <w:p w:rsidR="00E85332" w:rsidRPr="009F5A48" w:rsidRDefault="00E85332" w:rsidP="009F5A48">
      <w:pPr>
        <w:pStyle w:val="3"/>
        <w:numPr>
          <w:ilvl w:val="2"/>
          <w:numId w:val="1"/>
        </w:numPr>
        <w:ind w:left="980" w:hangingChars="305" w:hanging="980"/>
        <w:rPr>
          <w:ins w:id="1563" w:author="翟羽佳" w:date="2017-04-21T17:38:00Z"/>
        </w:rPr>
      </w:pPr>
      <w:bookmarkStart w:id="1564" w:name="_Toc493667881"/>
      <w:ins w:id="1565" w:author="翟羽佳" w:date="2017-04-21T17:38:00Z">
        <w:r w:rsidRPr="009F5A48">
          <w:rPr>
            <w:rFonts w:hint="eastAsia"/>
          </w:rPr>
          <w:t>推送白银调整指定仓库信息</w:t>
        </w:r>
        <w:bookmarkEnd w:id="1564"/>
      </w:ins>
    </w:p>
    <w:p w:rsidR="00E85332" w:rsidRDefault="00E85332" w:rsidP="00E85332">
      <w:pPr>
        <w:ind w:firstLine="482"/>
        <w:rPr>
          <w:ins w:id="1566" w:author="翟羽佳" w:date="2017-04-21T17:38:00Z"/>
          <w:szCs w:val="24"/>
        </w:rPr>
      </w:pPr>
      <w:ins w:id="1567" w:author="翟羽佳" w:date="2017-04-21T17:38:00Z">
        <w:r>
          <w:rPr>
            <w:rFonts w:hint="eastAsia"/>
            <w:b/>
            <w:szCs w:val="24"/>
          </w:rPr>
          <w:t>功能：</w:t>
        </w:r>
        <w:r>
          <w:rPr>
            <w:rFonts w:hint="eastAsia"/>
            <w:color w:val="000000"/>
            <w:szCs w:val="24"/>
          </w:rPr>
          <w:t>向对应的席位推送</w:t>
        </w:r>
        <w:r>
          <w:rPr>
            <w:rFonts w:hAnsi="黑体" w:hint="eastAsia"/>
            <w:bCs/>
            <w:kern w:val="0"/>
            <w:szCs w:val="24"/>
          </w:rPr>
          <w:t>即远掉</w:t>
        </w:r>
      </w:ins>
      <w:ins w:id="1568" w:author="翟羽佳" w:date="2017-04-21T17:39:00Z">
        <w:r>
          <w:rPr>
            <w:rFonts w:ascii="宋体" w:hAnsi="宋体" w:hint="eastAsia"/>
            <w:color w:val="000000"/>
          </w:rPr>
          <w:t>白银调整指定仓库</w:t>
        </w:r>
      </w:ins>
      <w:ins w:id="1569" w:author="翟羽佳" w:date="2017-04-21T17:38:00Z">
        <w:r>
          <w:rPr>
            <w:rFonts w:hAnsi="黑体" w:hint="eastAsia"/>
            <w:bCs/>
            <w:kern w:val="0"/>
            <w:szCs w:val="24"/>
          </w:rPr>
          <w:t>信息</w:t>
        </w:r>
        <w:r>
          <w:rPr>
            <w:rFonts w:hint="eastAsia"/>
            <w:szCs w:val="24"/>
          </w:rPr>
          <w:t>。</w:t>
        </w:r>
      </w:ins>
    </w:p>
    <w:p w:rsidR="00E85332" w:rsidRDefault="00E85332" w:rsidP="00E85332">
      <w:pPr>
        <w:ind w:firstLine="480"/>
        <w:rPr>
          <w:ins w:id="1570" w:author="翟羽佳" w:date="2017-04-21T17:38:00Z"/>
          <w:rFonts w:ascii="宋体" w:hAnsi="宋体"/>
          <w:color w:val="000000"/>
          <w:szCs w:val="24"/>
        </w:rPr>
      </w:pPr>
      <w:ins w:id="1571" w:author="翟羽佳" w:date="2017-04-21T17:38:00Z">
        <w:r>
          <w:rPr>
            <w:rFonts w:ascii="宋体" w:hAnsi="宋体" w:hint="eastAsia"/>
            <w:color w:val="000000"/>
            <w:szCs w:val="24"/>
          </w:rPr>
          <w:t>消息体格式如下：</w:t>
        </w:r>
      </w:ins>
    </w:p>
    <w:tbl>
      <w:tblPr>
        <w:tblW w:w="92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864"/>
        <w:gridCol w:w="1808"/>
        <w:gridCol w:w="2446"/>
        <w:gridCol w:w="1134"/>
        <w:gridCol w:w="2127"/>
      </w:tblGrid>
      <w:tr w:rsidR="00E85332" w:rsidTr="00051447">
        <w:trPr>
          <w:trHeight w:val="285"/>
          <w:ins w:id="1572" w:author="翟羽佳" w:date="2017-04-21T17:38:00Z"/>
        </w:trPr>
        <w:tc>
          <w:tcPr>
            <w:tcW w:w="864" w:type="dxa"/>
            <w:shd w:val="clear" w:color="auto" w:fill="D9D9D9" w:themeFill="background1" w:themeFillShade="D9"/>
          </w:tcPr>
          <w:p w:rsidR="00E85332" w:rsidRDefault="00E85332" w:rsidP="00051447">
            <w:pPr>
              <w:spacing w:line="240" w:lineRule="auto"/>
              <w:ind w:firstLineChars="0" w:firstLine="0"/>
              <w:rPr>
                <w:ins w:id="1573" w:author="翟羽佳" w:date="2017-04-21T17:38:00Z"/>
                <w:rFonts w:asciiTheme="minorEastAsia" w:eastAsiaTheme="minorEastAsia" w:hAnsiTheme="minorEastAsia"/>
                <w:b/>
                <w:color w:val="000000"/>
                <w:sz w:val="20"/>
                <w:szCs w:val="20"/>
              </w:rPr>
            </w:pPr>
            <w:ins w:id="1574" w:author="翟羽佳" w:date="2017-04-21T17:38:00Z">
              <w:r>
                <w:rPr>
                  <w:rFonts w:ascii="宋体" w:hAnsi="宋体" w:hint="eastAsia"/>
                  <w:b/>
                  <w:bCs/>
                  <w:color w:val="000000"/>
                  <w:sz w:val="20"/>
                  <w:szCs w:val="20"/>
                </w:rPr>
                <w:t>符号</w:t>
              </w:r>
            </w:ins>
          </w:p>
        </w:tc>
        <w:tc>
          <w:tcPr>
            <w:tcW w:w="864" w:type="dxa"/>
            <w:shd w:val="clear" w:color="auto" w:fill="D9D9D9" w:themeFill="background1" w:themeFillShade="D9"/>
            <w:vAlign w:val="center"/>
          </w:tcPr>
          <w:p w:rsidR="00E85332" w:rsidRDefault="00E85332" w:rsidP="00051447">
            <w:pPr>
              <w:spacing w:line="240" w:lineRule="auto"/>
              <w:ind w:firstLineChars="0" w:firstLine="0"/>
              <w:rPr>
                <w:ins w:id="1575" w:author="翟羽佳" w:date="2017-04-21T17:38:00Z"/>
                <w:rFonts w:asciiTheme="minorEastAsia" w:eastAsiaTheme="minorEastAsia" w:hAnsiTheme="minorEastAsia"/>
                <w:b/>
                <w:color w:val="000000"/>
                <w:sz w:val="20"/>
                <w:szCs w:val="20"/>
              </w:rPr>
            </w:pPr>
            <w:ins w:id="1576" w:author="翟羽佳" w:date="2017-04-21T17:38:00Z">
              <w:r>
                <w:rPr>
                  <w:rFonts w:asciiTheme="minorEastAsia" w:eastAsiaTheme="minorEastAsia" w:hAnsiTheme="minorEastAsia" w:hint="eastAsia"/>
                  <w:b/>
                  <w:color w:val="000000"/>
                  <w:sz w:val="20"/>
                  <w:szCs w:val="20"/>
                </w:rPr>
                <w:t>域号</w:t>
              </w:r>
            </w:ins>
          </w:p>
        </w:tc>
        <w:tc>
          <w:tcPr>
            <w:tcW w:w="1808" w:type="dxa"/>
            <w:shd w:val="clear" w:color="auto" w:fill="D9D9D9" w:themeFill="background1" w:themeFillShade="D9"/>
            <w:vAlign w:val="center"/>
          </w:tcPr>
          <w:p w:rsidR="00E85332" w:rsidRDefault="00E85332" w:rsidP="00051447">
            <w:pPr>
              <w:spacing w:line="240" w:lineRule="auto"/>
              <w:ind w:firstLineChars="0" w:firstLine="0"/>
              <w:rPr>
                <w:ins w:id="1577" w:author="翟羽佳" w:date="2017-04-21T17:38:00Z"/>
                <w:rFonts w:asciiTheme="minorEastAsia" w:eastAsiaTheme="minorEastAsia" w:hAnsiTheme="minorEastAsia"/>
                <w:b/>
                <w:color w:val="000000"/>
                <w:sz w:val="20"/>
                <w:szCs w:val="20"/>
              </w:rPr>
            </w:pPr>
            <w:ins w:id="1578" w:author="翟羽佳" w:date="2017-04-21T17:38:00Z">
              <w:r>
                <w:rPr>
                  <w:rFonts w:asciiTheme="minorEastAsia" w:eastAsiaTheme="minorEastAsia" w:hAnsiTheme="minorEastAsia" w:hint="eastAsia"/>
                  <w:b/>
                  <w:color w:val="000000"/>
                  <w:sz w:val="20"/>
                  <w:szCs w:val="20"/>
                </w:rPr>
                <w:t>域名</w:t>
              </w:r>
            </w:ins>
          </w:p>
        </w:tc>
        <w:tc>
          <w:tcPr>
            <w:tcW w:w="2446" w:type="dxa"/>
            <w:shd w:val="clear" w:color="auto" w:fill="D9D9D9" w:themeFill="background1" w:themeFillShade="D9"/>
            <w:vAlign w:val="center"/>
          </w:tcPr>
          <w:p w:rsidR="00E85332" w:rsidRDefault="00E85332" w:rsidP="00051447">
            <w:pPr>
              <w:spacing w:line="240" w:lineRule="auto"/>
              <w:ind w:firstLineChars="0" w:firstLine="0"/>
              <w:rPr>
                <w:ins w:id="1579" w:author="翟羽佳" w:date="2017-04-21T17:38:00Z"/>
                <w:rFonts w:asciiTheme="minorEastAsia" w:eastAsiaTheme="minorEastAsia" w:hAnsiTheme="minorEastAsia"/>
                <w:b/>
                <w:color w:val="000000"/>
                <w:sz w:val="20"/>
                <w:szCs w:val="20"/>
              </w:rPr>
            </w:pPr>
            <w:ins w:id="1580" w:author="翟羽佳" w:date="2017-04-21T17:38:00Z">
              <w:r>
                <w:rPr>
                  <w:rFonts w:asciiTheme="minorEastAsia" w:eastAsiaTheme="minorEastAsia" w:hAnsiTheme="minorEastAsia" w:hint="eastAsia"/>
                  <w:b/>
                  <w:color w:val="000000"/>
                  <w:sz w:val="20"/>
                  <w:szCs w:val="20"/>
                </w:rPr>
                <w:t>业务字段</w:t>
              </w:r>
            </w:ins>
          </w:p>
        </w:tc>
        <w:tc>
          <w:tcPr>
            <w:tcW w:w="1134" w:type="dxa"/>
            <w:shd w:val="clear" w:color="auto" w:fill="D9D9D9" w:themeFill="background1" w:themeFillShade="D9"/>
            <w:vAlign w:val="center"/>
          </w:tcPr>
          <w:p w:rsidR="00E85332" w:rsidRDefault="00E85332" w:rsidP="00051447">
            <w:pPr>
              <w:spacing w:line="240" w:lineRule="auto"/>
              <w:ind w:firstLineChars="0" w:firstLine="0"/>
              <w:rPr>
                <w:ins w:id="1581" w:author="翟羽佳" w:date="2017-04-21T17:38:00Z"/>
                <w:rFonts w:asciiTheme="minorEastAsia" w:eastAsiaTheme="minorEastAsia" w:hAnsiTheme="minorEastAsia"/>
                <w:b/>
                <w:color w:val="000000"/>
                <w:sz w:val="20"/>
                <w:szCs w:val="20"/>
              </w:rPr>
            </w:pPr>
            <w:ins w:id="1582" w:author="翟羽佳" w:date="2017-04-21T17:38:00Z">
              <w:r>
                <w:rPr>
                  <w:rFonts w:asciiTheme="minorEastAsia" w:eastAsiaTheme="minorEastAsia" w:hAnsiTheme="minorEastAsia" w:hint="eastAsia"/>
                  <w:b/>
                  <w:color w:val="000000"/>
                  <w:sz w:val="20"/>
                  <w:szCs w:val="20"/>
                </w:rPr>
                <w:t>回报</w:t>
              </w:r>
            </w:ins>
          </w:p>
        </w:tc>
        <w:tc>
          <w:tcPr>
            <w:tcW w:w="2127" w:type="dxa"/>
            <w:shd w:val="clear" w:color="auto" w:fill="D9D9D9" w:themeFill="background1" w:themeFillShade="D9"/>
            <w:vAlign w:val="center"/>
          </w:tcPr>
          <w:p w:rsidR="00E85332" w:rsidRDefault="00E85332" w:rsidP="00051447">
            <w:pPr>
              <w:spacing w:line="240" w:lineRule="auto"/>
              <w:ind w:firstLineChars="0" w:firstLine="0"/>
              <w:rPr>
                <w:ins w:id="1583" w:author="翟羽佳" w:date="2017-04-21T17:38:00Z"/>
                <w:rFonts w:asciiTheme="minorEastAsia" w:eastAsiaTheme="minorEastAsia" w:hAnsiTheme="minorEastAsia"/>
                <w:b/>
                <w:color w:val="000000"/>
                <w:sz w:val="20"/>
                <w:szCs w:val="20"/>
              </w:rPr>
            </w:pPr>
            <w:ins w:id="1584" w:author="翟羽佳" w:date="2017-04-21T17:38:00Z">
              <w:r>
                <w:rPr>
                  <w:rFonts w:asciiTheme="minorEastAsia" w:eastAsiaTheme="minorEastAsia" w:hAnsiTheme="minorEastAsia" w:hint="eastAsia"/>
                  <w:b/>
                  <w:color w:val="000000"/>
                  <w:sz w:val="20"/>
                  <w:szCs w:val="20"/>
                </w:rPr>
                <w:t>说明</w:t>
              </w:r>
            </w:ins>
          </w:p>
        </w:tc>
      </w:tr>
      <w:tr w:rsidR="00E85332" w:rsidTr="00051447">
        <w:trPr>
          <w:trHeight w:val="270"/>
          <w:ins w:id="1585" w:author="翟羽佳" w:date="2017-04-21T17:38:00Z"/>
        </w:trPr>
        <w:tc>
          <w:tcPr>
            <w:tcW w:w="864" w:type="dxa"/>
          </w:tcPr>
          <w:p w:rsidR="00E85332" w:rsidRDefault="00E85332" w:rsidP="00051447">
            <w:pPr>
              <w:spacing w:line="240" w:lineRule="auto"/>
              <w:ind w:firstLineChars="0" w:firstLine="0"/>
              <w:rPr>
                <w:ins w:id="1586" w:author="翟羽佳" w:date="2017-04-21T17:38:00Z"/>
                <w:rFonts w:asciiTheme="minorEastAsia" w:eastAsiaTheme="minorEastAsia" w:hAnsiTheme="minorEastAsia"/>
                <w:color w:val="000000"/>
                <w:sz w:val="20"/>
                <w:szCs w:val="20"/>
              </w:rPr>
            </w:pPr>
          </w:p>
        </w:tc>
        <w:tc>
          <w:tcPr>
            <w:tcW w:w="864" w:type="dxa"/>
            <w:vAlign w:val="center"/>
          </w:tcPr>
          <w:p w:rsidR="00E85332" w:rsidRDefault="00E85332" w:rsidP="00051447">
            <w:pPr>
              <w:spacing w:line="240" w:lineRule="auto"/>
              <w:ind w:firstLineChars="0" w:firstLine="0"/>
              <w:rPr>
                <w:ins w:id="1587" w:author="翟羽佳" w:date="2017-04-21T17:38:00Z"/>
                <w:rFonts w:asciiTheme="minorEastAsia" w:eastAsiaTheme="minorEastAsia" w:hAnsiTheme="minorEastAsia"/>
                <w:color w:val="000000"/>
                <w:sz w:val="20"/>
                <w:szCs w:val="20"/>
              </w:rPr>
            </w:pPr>
            <w:ins w:id="1588" w:author="翟羽佳" w:date="2017-04-21T17:38:00Z">
              <w:r>
                <w:rPr>
                  <w:rFonts w:asciiTheme="minorEastAsia" w:eastAsiaTheme="minorEastAsia" w:hAnsiTheme="minorEastAsia"/>
                  <w:color w:val="000000"/>
                  <w:sz w:val="20"/>
                  <w:szCs w:val="20"/>
                </w:rPr>
                <w:t>O60</w:t>
              </w:r>
            </w:ins>
          </w:p>
        </w:tc>
        <w:tc>
          <w:tcPr>
            <w:tcW w:w="1808" w:type="dxa"/>
            <w:vAlign w:val="center"/>
          </w:tcPr>
          <w:p w:rsidR="00E85332" w:rsidRDefault="00E85332" w:rsidP="00051447">
            <w:pPr>
              <w:spacing w:line="240" w:lineRule="auto"/>
              <w:ind w:firstLineChars="0" w:firstLine="0"/>
              <w:rPr>
                <w:ins w:id="1589" w:author="翟羽佳" w:date="2017-04-21T17:38:00Z"/>
                <w:rFonts w:asciiTheme="minorEastAsia" w:eastAsiaTheme="minorEastAsia" w:hAnsiTheme="minorEastAsia"/>
                <w:color w:val="000000"/>
                <w:sz w:val="20"/>
                <w:szCs w:val="20"/>
              </w:rPr>
            </w:pPr>
            <w:ins w:id="1590" w:author="翟羽佳" w:date="2017-04-21T17:38:00Z">
              <w:r>
                <w:rPr>
                  <w:rFonts w:asciiTheme="minorEastAsia" w:eastAsiaTheme="minorEastAsia" w:hAnsiTheme="minorEastAsia"/>
                  <w:color w:val="000000"/>
                  <w:sz w:val="20"/>
                  <w:szCs w:val="20"/>
                </w:rPr>
                <w:t>matchNo</w:t>
              </w:r>
            </w:ins>
          </w:p>
        </w:tc>
        <w:tc>
          <w:tcPr>
            <w:tcW w:w="2446" w:type="dxa"/>
            <w:vAlign w:val="center"/>
          </w:tcPr>
          <w:p w:rsidR="00E85332" w:rsidRDefault="00E85332" w:rsidP="00051447">
            <w:pPr>
              <w:spacing w:line="240" w:lineRule="auto"/>
              <w:ind w:firstLineChars="0" w:firstLine="0"/>
              <w:rPr>
                <w:ins w:id="1591" w:author="翟羽佳" w:date="2017-04-21T17:38:00Z"/>
                <w:rFonts w:asciiTheme="minorEastAsia" w:eastAsiaTheme="minorEastAsia" w:hAnsiTheme="minorEastAsia"/>
                <w:color w:val="000000"/>
                <w:sz w:val="20"/>
                <w:szCs w:val="20"/>
              </w:rPr>
            </w:pPr>
            <w:ins w:id="1592" w:author="翟羽佳" w:date="2017-04-21T17:38:00Z">
              <w:r>
                <w:rPr>
                  <w:rFonts w:asciiTheme="minorEastAsia" w:eastAsiaTheme="minorEastAsia" w:hAnsiTheme="minorEastAsia" w:hint="eastAsia"/>
                  <w:color w:val="000000"/>
                  <w:sz w:val="20"/>
                  <w:szCs w:val="20"/>
                </w:rPr>
                <w:t>成交单编号</w:t>
              </w:r>
            </w:ins>
          </w:p>
        </w:tc>
        <w:tc>
          <w:tcPr>
            <w:tcW w:w="1134" w:type="dxa"/>
            <w:vAlign w:val="center"/>
          </w:tcPr>
          <w:p w:rsidR="00E85332" w:rsidRDefault="00E85332" w:rsidP="00051447">
            <w:pPr>
              <w:spacing w:line="240" w:lineRule="auto"/>
              <w:ind w:firstLineChars="0" w:firstLine="0"/>
              <w:rPr>
                <w:ins w:id="1593" w:author="翟羽佳" w:date="2017-04-21T17:38:00Z"/>
                <w:rFonts w:asciiTheme="minorEastAsia" w:eastAsiaTheme="minorEastAsia" w:hAnsiTheme="minorEastAsia"/>
                <w:color w:val="000000"/>
                <w:sz w:val="20"/>
                <w:szCs w:val="20"/>
              </w:rPr>
            </w:pPr>
            <w:ins w:id="1594" w:author="翟羽佳" w:date="2017-04-21T17:38:00Z">
              <w:r>
                <w:rPr>
                  <w:rFonts w:asciiTheme="minorEastAsia" w:eastAsiaTheme="minorEastAsia" w:hAnsiTheme="minorEastAsia" w:hint="eastAsia"/>
                  <w:color w:val="000000"/>
                  <w:sz w:val="20"/>
                  <w:szCs w:val="20"/>
                </w:rPr>
                <w:t>M</w:t>
              </w:r>
            </w:ins>
          </w:p>
        </w:tc>
        <w:tc>
          <w:tcPr>
            <w:tcW w:w="2127" w:type="dxa"/>
            <w:vAlign w:val="center"/>
          </w:tcPr>
          <w:p w:rsidR="00E85332" w:rsidRDefault="00E85332" w:rsidP="00051447">
            <w:pPr>
              <w:spacing w:line="240" w:lineRule="auto"/>
              <w:ind w:firstLineChars="0" w:firstLine="0"/>
              <w:rPr>
                <w:ins w:id="1595" w:author="翟羽佳" w:date="2017-04-21T17:38:00Z"/>
                <w:rFonts w:asciiTheme="minorEastAsia" w:eastAsiaTheme="minorEastAsia" w:hAnsiTheme="minorEastAsia"/>
                <w:color w:val="000000"/>
                <w:sz w:val="20"/>
                <w:szCs w:val="20"/>
              </w:rPr>
            </w:pPr>
          </w:p>
        </w:tc>
      </w:tr>
    </w:tbl>
    <w:p w:rsidR="00E85332" w:rsidRDefault="00E85332" w:rsidP="00E85332">
      <w:pPr>
        <w:ind w:firstLineChars="0" w:firstLine="0"/>
        <w:rPr>
          <w:ins w:id="1596" w:author="翟羽佳" w:date="2017-06-01T14:08:00Z"/>
          <w:rFonts w:ascii="宋体" w:hAnsi="宋体"/>
          <w:color w:val="000000"/>
        </w:rPr>
      </w:pPr>
    </w:p>
    <w:p w:rsidR="00DE1E79" w:rsidRDefault="00DE1E79" w:rsidP="00E85332">
      <w:pPr>
        <w:ind w:firstLineChars="0" w:firstLine="0"/>
        <w:rPr>
          <w:ins w:id="1597" w:author="翟羽佳" w:date="2017-06-01T14:08:00Z"/>
          <w:rFonts w:ascii="宋体" w:hAnsi="宋体"/>
          <w:color w:val="000000"/>
        </w:rPr>
      </w:pPr>
    </w:p>
    <w:p w:rsidR="00DE1E79" w:rsidRPr="009F5A48" w:rsidRDefault="00DE1E79" w:rsidP="009F5A48">
      <w:pPr>
        <w:pStyle w:val="3"/>
        <w:numPr>
          <w:ilvl w:val="2"/>
          <w:numId w:val="1"/>
        </w:numPr>
        <w:ind w:left="980" w:hangingChars="305" w:hanging="980"/>
        <w:rPr>
          <w:ins w:id="1598" w:author="翟羽佳" w:date="2017-06-01T14:08:00Z"/>
        </w:rPr>
      </w:pPr>
      <w:bookmarkStart w:id="1599" w:name="_Toc493667882"/>
      <w:ins w:id="1600" w:author="翟羽佳" w:date="2017-06-01T14:08:00Z">
        <w:r w:rsidRPr="009F5A48">
          <w:rPr>
            <w:rFonts w:hint="eastAsia"/>
          </w:rPr>
          <w:lastRenderedPageBreak/>
          <w:t>银行间询价交易补录手工输入参考价格请求和响应</w:t>
        </w:r>
        <w:bookmarkEnd w:id="1599"/>
      </w:ins>
    </w:p>
    <w:p w:rsidR="00DE1E79" w:rsidRDefault="00DE1E79" w:rsidP="00DE1E79">
      <w:pPr>
        <w:ind w:firstLineChars="0" w:firstLine="0"/>
        <w:rPr>
          <w:ins w:id="1601" w:author="翟羽佳" w:date="2017-06-01T14:08:00Z"/>
        </w:rPr>
      </w:pPr>
      <w:ins w:id="1602" w:author="翟羽佳" w:date="2017-06-01T14:08:00Z">
        <w:r>
          <w:rPr>
            <w:rFonts w:hint="eastAsia"/>
            <w:b/>
          </w:rPr>
          <w:t>功能：</w:t>
        </w:r>
        <w:r>
          <w:rPr>
            <w:rFonts w:ascii="宋体" w:hAnsi="宋体" w:hint="eastAsia"/>
            <w:color w:val="000000"/>
          </w:rPr>
          <w:t>询经纪机构补录入指令用于查询手工输入参考价格的成交单</w:t>
        </w:r>
        <w:r>
          <w:rPr>
            <w:rFonts w:hint="eastAsia"/>
          </w:rPr>
          <w:t>。</w:t>
        </w:r>
      </w:ins>
    </w:p>
    <w:p w:rsidR="00DE1E79" w:rsidRDefault="00DE1E79" w:rsidP="00DE1E79">
      <w:pPr>
        <w:ind w:firstLineChars="0" w:firstLine="0"/>
        <w:rPr>
          <w:ins w:id="1603" w:author="翟羽佳" w:date="2017-06-01T14:08:00Z"/>
          <w:rFonts w:ascii="宋体" w:hAnsi="宋体"/>
          <w:color w:val="000000"/>
        </w:rPr>
      </w:pPr>
      <w:ins w:id="1604" w:author="翟羽佳" w:date="2017-06-01T14:08:00Z">
        <w:r>
          <w:rPr>
            <w:rFonts w:ascii="宋体" w:hAnsi="宋体" w:hint="eastAsia"/>
            <w:color w:val="000000"/>
          </w:rPr>
          <w:t>消息体格式如下：</w:t>
        </w:r>
      </w:ins>
    </w:p>
    <w:tbl>
      <w:tblPr>
        <w:tblW w:w="87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709"/>
        <w:gridCol w:w="1701"/>
        <w:gridCol w:w="1973"/>
        <w:gridCol w:w="720"/>
        <w:gridCol w:w="864"/>
        <w:gridCol w:w="2056"/>
      </w:tblGrid>
      <w:tr w:rsidR="00DE1E79" w:rsidTr="00051447">
        <w:trPr>
          <w:trHeight w:val="285"/>
          <w:tblHeader/>
          <w:ins w:id="1605" w:author="翟羽佳" w:date="2017-06-01T14:08:00Z"/>
        </w:trPr>
        <w:tc>
          <w:tcPr>
            <w:tcW w:w="724" w:type="dxa"/>
            <w:shd w:val="clear" w:color="auto" w:fill="D9D9D9" w:themeFill="background1" w:themeFillShade="D9"/>
          </w:tcPr>
          <w:p w:rsidR="00DE1E79" w:rsidRDefault="00DE1E79" w:rsidP="00051447">
            <w:pPr>
              <w:spacing w:line="240" w:lineRule="auto"/>
              <w:ind w:firstLineChars="0" w:firstLine="0"/>
              <w:rPr>
                <w:ins w:id="1606" w:author="翟羽佳" w:date="2017-06-01T14:08:00Z"/>
                <w:rFonts w:ascii="宋体" w:hAnsi="宋体"/>
                <w:b/>
                <w:bCs/>
                <w:color w:val="000000"/>
                <w:sz w:val="20"/>
                <w:szCs w:val="20"/>
              </w:rPr>
            </w:pPr>
            <w:ins w:id="1607" w:author="翟羽佳" w:date="2017-06-01T14:08:00Z">
              <w:r>
                <w:rPr>
                  <w:rFonts w:ascii="宋体" w:hAnsi="宋体" w:hint="eastAsia"/>
                  <w:b/>
                  <w:bCs/>
                  <w:color w:val="000000"/>
                  <w:sz w:val="20"/>
                  <w:szCs w:val="20"/>
                </w:rPr>
                <w:t>符号</w:t>
              </w:r>
            </w:ins>
          </w:p>
        </w:tc>
        <w:tc>
          <w:tcPr>
            <w:tcW w:w="709" w:type="dxa"/>
            <w:shd w:val="clear" w:color="auto" w:fill="D9D9D9" w:themeFill="background1" w:themeFillShade="D9"/>
            <w:vAlign w:val="center"/>
          </w:tcPr>
          <w:p w:rsidR="00DE1E79" w:rsidRDefault="00DE1E79" w:rsidP="00051447">
            <w:pPr>
              <w:spacing w:line="240" w:lineRule="auto"/>
              <w:ind w:firstLineChars="0" w:firstLine="0"/>
              <w:rPr>
                <w:ins w:id="1608" w:author="翟羽佳" w:date="2017-06-01T14:08:00Z"/>
                <w:rFonts w:ascii="宋体" w:hAnsi="宋体"/>
                <w:b/>
                <w:bCs/>
                <w:color w:val="000000"/>
                <w:sz w:val="20"/>
                <w:szCs w:val="20"/>
              </w:rPr>
            </w:pPr>
            <w:ins w:id="1609" w:author="翟羽佳" w:date="2017-06-01T14:08:00Z">
              <w:r>
                <w:rPr>
                  <w:rFonts w:ascii="宋体" w:hAnsi="宋体" w:hint="eastAsia"/>
                  <w:b/>
                  <w:bCs/>
                  <w:color w:val="000000"/>
                  <w:sz w:val="20"/>
                  <w:szCs w:val="20"/>
                </w:rPr>
                <w:t>域号</w:t>
              </w:r>
            </w:ins>
          </w:p>
        </w:tc>
        <w:tc>
          <w:tcPr>
            <w:tcW w:w="1701" w:type="dxa"/>
            <w:shd w:val="clear" w:color="auto" w:fill="D9D9D9" w:themeFill="background1" w:themeFillShade="D9"/>
            <w:vAlign w:val="center"/>
          </w:tcPr>
          <w:p w:rsidR="00DE1E79" w:rsidRDefault="00DE1E79" w:rsidP="00051447">
            <w:pPr>
              <w:spacing w:line="240" w:lineRule="auto"/>
              <w:ind w:firstLineChars="0" w:firstLine="0"/>
              <w:rPr>
                <w:ins w:id="1610" w:author="翟羽佳" w:date="2017-06-01T14:08:00Z"/>
                <w:rFonts w:ascii="宋体" w:hAnsi="宋体"/>
                <w:b/>
                <w:bCs/>
                <w:color w:val="000000"/>
                <w:sz w:val="20"/>
                <w:szCs w:val="20"/>
              </w:rPr>
            </w:pPr>
            <w:ins w:id="1611" w:author="翟羽佳" w:date="2017-06-01T14:08:00Z">
              <w:r>
                <w:rPr>
                  <w:rFonts w:ascii="宋体" w:hAnsi="宋体" w:hint="eastAsia"/>
                  <w:b/>
                  <w:bCs/>
                  <w:color w:val="000000"/>
                  <w:sz w:val="20"/>
                  <w:szCs w:val="20"/>
                </w:rPr>
                <w:t>域名</w:t>
              </w:r>
            </w:ins>
          </w:p>
        </w:tc>
        <w:tc>
          <w:tcPr>
            <w:tcW w:w="1973" w:type="dxa"/>
            <w:shd w:val="clear" w:color="auto" w:fill="D9D9D9" w:themeFill="background1" w:themeFillShade="D9"/>
            <w:vAlign w:val="center"/>
          </w:tcPr>
          <w:p w:rsidR="00DE1E79" w:rsidRDefault="00DE1E79" w:rsidP="00051447">
            <w:pPr>
              <w:spacing w:line="240" w:lineRule="auto"/>
              <w:ind w:firstLineChars="0" w:firstLine="0"/>
              <w:rPr>
                <w:ins w:id="1612" w:author="翟羽佳" w:date="2017-06-01T14:08:00Z"/>
                <w:rFonts w:ascii="宋体" w:hAnsi="宋体"/>
                <w:b/>
                <w:bCs/>
                <w:color w:val="000000"/>
                <w:sz w:val="20"/>
                <w:szCs w:val="20"/>
              </w:rPr>
            </w:pPr>
            <w:ins w:id="1613" w:author="翟羽佳" w:date="2017-06-01T14:08:00Z">
              <w:r>
                <w:rPr>
                  <w:rFonts w:ascii="宋体" w:hAnsi="宋体" w:hint="eastAsia"/>
                  <w:b/>
                  <w:bCs/>
                  <w:color w:val="000000"/>
                  <w:sz w:val="20"/>
                  <w:szCs w:val="20"/>
                </w:rPr>
                <w:t>业务字段</w:t>
              </w:r>
            </w:ins>
          </w:p>
        </w:tc>
        <w:tc>
          <w:tcPr>
            <w:tcW w:w="720" w:type="dxa"/>
            <w:shd w:val="clear" w:color="auto" w:fill="D9D9D9" w:themeFill="background1" w:themeFillShade="D9"/>
            <w:vAlign w:val="center"/>
          </w:tcPr>
          <w:p w:rsidR="00DE1E79" w:rsidRDefault="00DE1E79" w:rsidP="00051447">
            <w:pPr>
              <w:spacing w:line="240" w:lineRule="auto"/>
              <w:ind w:firstLineChars="0" w:firstLine="0"/>
              <w:rPr>
                <w:ins w:id="1614" w:author="翟羽佳" w:date="2017-06-01T14:08:00Z"/>
                <w:rFonts w:ascii="宋体" w:hAnsi="宋体"/>
                <w:b/>
                <w:bCs/>
                <w:color w:val="000000"/>
                <w:sz w:val="20"/>
                <w:szCs w:val="20"/>
              </w:rPr>
            </w:pPr>
            <w:ins w:id="1615" w:author="翟羽佳" w:date="2017-06-01T14:08:00Z">
              <w:r>
                <w:rPr>
                  <w:rFonts w:ascii="宋体" w:hAnsi="宋体" w:hint="eastAsia"/>
                  <w:b/>
                  <w:bCs/>
                  <w:color w:val="000000"/>
                  <w:sz w:val="20"/>
                  <w:szCs w:val="20"/>
                </w:rPr>
                <w:t>请求</w:t>
              </w:r>
            </w:ins>
          </w:p>
        </w:tc>
        <w:tc>
          <w:tcPr>
            <w:tcW w:w="864" w:type="dxa"/>
            <w:shd w:val="clear" w:color="auto" w:fill="D9D9D9" w:themeFill="background1" w:themeFillShade="D9"/>
            <w:vAlign w:val="center"/>
          </w:tcPr>
          <w:p w:rsidR="00DE1E79" w:rsidRDefault="00DE1E79" w:rsidP="00051447">
            <w:pPr>
              <w:spacing w:line="240" w:lineRule="auto"/>
              <w:ind w:firstLineChars="0" w:firstLine="0"/>
              <w:rPr>
                <w:ins w:id="1616" w:author="翟羽佳" w:date="2017-06-01T14:08:00Z"/>
                <w:rFonts w:ascii="宋体" w:hAnsi="宋体"/>
                <w:b/>
                <w:bCs/>
                <w:color w:val="000000"/>
                <w:sz w:val="20"/>
                <w:szCs w:val="20"/>
              </w:rPr>
            </w:pPr>
            <w:ins w:id="1617" w:author="翟羽佳" w:date="2017-06-01T14:08:00Z">
              <w:r>
                <w:rPr>
                  <w:rFonts w:ascii="宋体" w:hAnsi="宋体" w:hint="eastAsia"/>
                  <w:b/>
                  <w:bCs/>
                  <w:color w:val="000000"/>
                  <w:sz w:val="20"/>
                  <w:szCs w:val="20"/>
                </w:rPr>
                <w:t>应答</w:t>
              </w:r>
            </w:ins>
          </w:p>
        </w:tc>
        <w:tc>
          <w:tcPr>
            <w:tcW w:w="2056" w:type="dxa"/>
            <w:shd w:val="clear" w:color="auto" w:fill="D9D9D9" w:themeFill="background1" w:themeFillShade="D9"/>
            <w:vAlign w:val="center"/>
          </w:tcPr>
          <w:p w:rsidR="00DE1E79" w:rsidRDefault="00DE1E79" w:rsidP="00051447">
            <w:pPr>
              <w:spacing w:line="240" w:lineRule="auto"/>
              <w:ind w:firstLineChars="0" w:firstLine="0"/>
              <w:rPr>
                <w:ins w:id="1618" w:author="翟羽佳" w:date="2017-06-01T14:08:00Z"/>
                <w:rFonts w:ascii="宋体" w:hAnsi="宋体"/>
                <w:b/>
                <w:bCs/>
                <w:color w:val="000000"/>
                <w:sz w:val="20"/>
                <w:szCs w:val="20"/>
              </w:rPr>
            </w:pPr>
            <w:ins w:id="1619" w:author="翟羽佳" w:date="2017-06-01T14:08:00Z">
              <w:r>
                <w:rPr>
                  <w:rFonts w:ascii="宋体" w:hAnsi="宋体" w:hint="eastAsia"/>
                  <w:b/>
                  <w:bCs/>
                  <w:color w:val="000000"/>
                  <w:sz w:val="20"/>
                  <w:szCs w:val="20"/>
                </w:rPr>
                <w:t>说明</w:t>
              </w:r>
            </w:ins>
          </w:p>
        </w:tc>
      </w:tr>
      <w:tr w:rsidR="00DE1E79" w:rsidTr="00051447">
        <w:trPr>
          <w:trHeight w:val="285"/>
          <w:ins w:id="1620" w:author="翟羽佳" w:date="2017-06-01T14:08:00Z"/>
        </w:trPr>
        <w:tc>
          <w:tcPr>
            <w:tcW w:w="724" w:type="dxa"/>
          </w:tcPr>
          <w:p w:rsidR="00DE1E79" w:rsidRDefault="00DE1E79" w:rsidP="00051447">
            <w:pPr>
              <w:spacing w:line="240" w:lineRule="auto"/>
              <w:ind w:firstLineChars="0" w:firstLine="0"/>
              <w:rPr>
                <w:ins w:id="1621" w:author="翟羽佳" w:date="2017-06-01T14:08:00Z"/>
                <w:rFonts w:ascii="宋体" w:hAnsi="宋体"/>
                <w:b/>
                <w:bCs/>
                <w:color w:val="000000"/>
                <w:sz w:val="20"/>
                <w:szCs w:val="20"/>
              </w:rPr>
            </w:pPr>
          </w:p>
        </w:tc>
        <w:tc>
          <w:tcPr>
            <w:tcW w:w="709" w:type="dxa"/>
            <w:vAlign w:val="center"/>
          </w:tcPr>
          <w:p w:rsidR="00DE1E79" w:rsidRDefault="00DE1E79" w:rsidP="00051447">
            <w:pPr>
              <w:spacing w:line="240" w:lineRule="auto"/>
              <w:ind w:firstLineChars="0" w:firstLine="0"/>
              <w:rPr>
                <w:ins w:id="1622" w:author="翟羽佳" w:date="2017-06-01T14:08:00Z"/>
                <w:rFonts w:ascii="宋体" w:hAnsi="宋体" w:cs="宋体"/>
                <w:color w:val="000000"/>
                <w:kern w:val="0"/>
                <w:sz w:val="20"/>
                <w:szCs w:val="20"/>
              </w:rPr>
            </w:pPr>
            <w:ins w:id="1623" w:author="翟羽佳" w:date="2017-06-01T14:08:00Z">
              <w:r>
                <w:rPr>
                  <w:rFonts w:ascii="宋体" w:hAnsi="宋体" w:cs="宋体"/>
                  <w:color w:val="000000"/>
                  <w:kern w:val="0"/>
                  <w:sz w:val="20"/>
                  <w:szCs w:val="20"/>
                </w:rPr>
                <w:t>T01</w:t>
              </w:r>
            </w:ins>
          </w:p>
        </w:tc>
        <w:tc>
          <w:tcPr>
            <w:tcW w:w="1701" w:type="dxa"/>
            <w:vAlign w:val="center"/>
          </w:tcPr>
          <w:p w:rsidR="00DE1E79" w:rsidRDefault="00DE1E79" w:rsidP="00051447">
            <w:pPr>
              <w:spacing w:line="240" w:lineRule="auto"/>
              <w:ind w:firstLineChars="0" w:firstLine="0"/>
              <w:rPr>
                <w:ins w:id="1624" w:author="翟羽佳" w:date="2017-06-01T14:08:00Z"/>
                <w:rFonts w:ascii="宋体" w:hAnsi="宋体" w:cs="宋体"/>
                <w:color w:val="000000"/>
                <w:kern w:val="0"/>
                <w:sz w:val="20"/>
                <w:szCs w:val="20"/>
              </w:rPr>
            </w:pPr>
            <w:ins w:id="1625" w:author="翟羽佳" w:date="2017-06-01T14:08:00Z">
              <w:r>
                <w:rPr>
                  <w:rFonts w:ascii="宋体" w:hAnsi="宋体" w:cs="宋体"/>
                  <w:color w:val="000000"/>
                  <w:kern w:val="0"/>
                  <w:sz w:val="20"/>
                  <w:szCs w:val="20"/>
                </w:rPr>
                <w:t>operatorID</w:t>
              </w:r>
            </w:ins>
          </w:p>
        </w:tc>
        <w:tc>
          <w:tcPr>
            <w:tcW w:w="1973" w:type="dxa"/>
            <w:vAlign w:val="center"/>
          </w:tcPr>
          <w:p w:rsidR="00DE1E79" w:rsidRDefault="00DE1E79" w:rsidP="00051447">
            <w:pPr>
              <w:spacing w:line="240" w:lineRule="auto"/>
              <w:ind w:firstLineChars="0" w:firstLine="0"/>
              <w:rPr>
                <w:ins w:id="1626" w:author="翟羽佳" w:date="2017-06-01T14:08:00Z"/>
                <w:rFonts w:ascii="宋体" w:hAnsi="宋体" w:cs="宋体"/>
                <w:color w:val="000000"/>
                <w:kern w:val="0"/>
                <w:sz w:val="20"/>
                <w:szCs w:val="20"/>
              </w:rPr>
            </w:pPr>
            <w:ins w:id="1627" w:author="翟羽佳" w:date="2017-06-01T14:08:00Z">
              <w:r>
                <w:rPr>
                  <w:rFonts w:ascii="宋体" w:hAnsi="宋体" w:cs="宋体" w:hint="eastAsia"/>
                  <w:color w:val="000000"/>
                  <w:kern w:val="0"/>
                  <w:sz w:val="20"/>
                  <w:szCs w:val="20"/>
                </w:rPr>
                <w:t>交易员代码</w:t>
              </w:r>
            </w:ins>
          </w:p>
        </w:tc>
        <w:tc>
          <w:tcPr>
            <w:tcW w:w="720" w:type="dxa"/>
            <w:vAlign w:val="center"/>
          </w:tcPr>
          <w:p w:rsidR="00DE1E79" w:rsidRDefault="00DE1E79" w:rsidP="00051447">
            <w:pPr>
              <w:spacing w:line="240" w:lineRule="auto"/>
              <w:ind w:firstLineChars="0" w:firstLine="0"/>
              <w:rPr>
                <w:ins w:id="1628" w:author="翟羽佳" w:date="2017-06-01T14:08:00Z"/>
                <w:rFonts w:ascii="宋体" w:hAnsi="宋体" w:cs="宋体"/>
                <w:color w:val="000000"/>
                <w:kern w:val="0"/>
                <w:sz w:val="20"/>
                <w:szCs w:val="20"/>
              </w:rPr>
            </w:pPr>
            <w:ins w:id="1629" w:author="翟羽佳" w:date="2017-06-01T14:08:00Z">
              <w:r>
                <w:rPr>
                  <w:rFonts w:ascii="宋体" w:hAnsi="宋体" w:cs="宋体" w:hint="eastAsia"/>
                  <w:color w:val="000000"/>
                  <w:kern w:val="0"/>
                  <w:sz w:val="20"/>
                  <w:szCs w:val="20"/>
                </w:rPr>
                <w:t>M</w:t>
              </w:r>
            </w:ins>
          </w:p>
        </w:tc>
        <w:tc>
          <w:tcPr>
            <w:tcW w:w="864" w:type="dxa"/>
            <w:vAlign w:val="center"/>
          </w:tcPr>
          <w:p w:rsidR="00DE1E79" w:rsidRDefault="00DE1E79" w:rsidP="00051447">
            <w:pPr>
              <w:spacing w:line="240" w:lineRule="auto"/>
              <w:ind w:firstLineChars="0" w:firstLine="0"/>
              <w:rPr>
                <w:ins w:id="1630" w:author="翟羽佳" w:date="2017-06-01T14:08:00Z"/>
                <w:rFonts w:ascii="宋体" w:hAnsi="宋体" w:cs="宋体"/>
                <w:color w:val="000000"/>
                <w:kern w:val="0"/>
                <w:sz w:val="20"/>
                <w:szCs w:val="20"/>
              </w:rPr>
            </w:pPr>
            <w:ins w:id="1631" w:author="翟羽佳" w:date="2017-06-01T14:08:00Z">
              <w:r>
                <w:rPr>
                  <w:rFonts w:ascii="宋体" w:hAnsi="宋体" w:cs="宋体" w:hint="eastAsia"/>
                  <w:color w:val="000000"/>
                  <w:kern w:val="0"/>
                  <w:sz w:val="20"/>
                  <w:szCs w:val="20"/>
                </w:rPr>
                <w:t>-</w:t>
              </w:r>
            </w:ins>
          </w:p>
        </w:tc>
        <w:tc>
          <w:tcPr>
            <w:tcW w:w="2056" w:type="dxa"/>
            <w:vAlign w:val="center"/>
          </w:tcPr>
          <w:p w:rsidR="00DE1E79" w:rsidRDefault="00DE1E79" w:rsidP="00051447">
            <w:pPr>
              <w:spacing w:line="240" w:lineRule="auto"/>
              <w:ind w:firstLineChars="0" w:firstLine="0"/>
              <w:rPr>
                <w:ins w:id="1632" w:author="翟羽佳" w:date="2017-06-01T14:08:00Z"/>
                <w:rFonts w:ascii="宋体" w:hAnsi="宋体"/>
                <w:b/>
                <w:bCs/>
                <w:color w:val="000000"/>
                <w:sz w:val="20"/>
                <w:szCs w:val="20"/>
              </w:rPr>
            </w:pPr>
          </w:p>
        </w:tc>
      </w:tr>
      <w:tr w:rsidR="00DE1E79" w:rsidTr="00051447">
        <w:trPr>
          <w:trHeight w:val="285"/>
          <w:ins w:id="1633" w:author="翟羽佳" w:date="2017-06-01T14:08:00Z"/>
        </w:trPr>
        <w:tc>
          <w:tcPr>
            <w:tcW w:w="724" w:type="dxa"/>
          </w:tcPr>
          <w:p w:rsidR="00DE1E79" w:rsidRDefault="00DE1E79" w:rsidP="00051447">
            <w:pPr>
              <w:spacing w:line="240" w:lineRule="auto"/>
              <w:ind w:firstLineChars="0" w:firstLine="0"/>
              <w:rPr>
                <w:ins w:id="1634" w:author="翟羽佳" w:date="2017-06-01T14:08:00Z"/>
                <w:rFonts w:ascii="宋体" w:hAnsi="宋体"/>
                <w:b/>
                <w:bCs/>
                <w:color w:val="000000"/>
                <w:sz w:val="20"/>
                <w:szCs w:val="20"/>
              </w:rPr>
            </w:pPr>
          </w:p>
        </w:tc>
        <w:tc>
          <w:tcPr>
            <w:tcW w:w="709" w:type="dxa"/>
            <w:vAlign w:val="center"/>
          </w:tcPr>
          <w:p w:rsidR="00DE1E79" w:rsidRDefault="00DE1E79" w:rsidP="00051447">
            <w:pPr>
              <w:spacing w:line="240" w:lineRule="auto"/>
              <w:ind w:firstLineChars="0" w:firstLine="0"/>
              <w:rPr>
                <w:ins w:id="1635" w:author="翟羽佳" w:date="2017-06-01T14:08:00Z"/>
                <w:rFonts w:ascii="宋体" w:hAnsi="宋体" w:cs="宋体"/>
                <w:color w:val="000000"/>
                <w:kern w:val="0"/>
                <w:sz w:val="20"/>
                <w:szCs w:val="20"/>
              </w:rPr>
            </w:pPr>
            <w:ins w:id="1636" w:author="翟羽佳" w:date="2017-06-01T14:08:00Z">
              <w:r>
                <w:rPr>
                  <w:rFonts w:ascii="宋体" w:hAnsi="宋体" w:cs="宋体"/>
                  <w:color w:val="000000"/>
                  <w:kern w:val="0"/>
                  <w:sz w:val="20"/>
                  <w:szCs w:val="20"/>
                </w:rPr>
                <w:t>R10</w:t>
              </w:r>
            </w:ins>
          </w:p>
        </w:tc>
        <w:tc>
          <w:tcPr>
            <w:tcW w:w="1701" w:type="dxa"/>
            <w:vAlign w:val="center"/>
          </w:tcPr>
          <w:p w:rsidR="00DE1E79" w:rsidRDefault="00DE1E79" w:rsidP="00051447">
            <w:pPr>
              <w:spacing w:line="240" w:lineRule="auto"/>
              <w:ind w:firstLineChars="0" w:firstLine="0"/>
              <w:rPr>
                <w:ins w:id="1637" w:author="翟羽佳" w:date="2017-06-01T14:08:00Z"/>
                <w:rFonts w:ascii="宋体" w:hAnsi="宋体" w:cs="宋体"/>
                <w:color w:val="000000"/>
                <w:kern w:val="0"/>
                <w:sz w:val="20"/>
                <w:szCs w:val="20"/>
              </w:rPr>
            </w:pPr>
            <w:ins w:id="1638" w:author="翟羽佳" w:date="2017-06-01T14:08:00Z">
              <w:r>
                <w:rPr>
                  <w:rFonts w:ascii="宋体" w:hAnsi="宋体"/>
                  <w:color w:val="000000"/>
                  <w:sz w:val="20"/>
                  <w:szCs w:val="20"/>
                </w:rPr>
                <w:t>institutionID</w:t>
              </w:r>
            </w:ins>
          </w:p>
        </w:tc>
        <w:tc>
          <w:tcPr>
            <w:tcW w:w="1973" w:type="dxa"/>
            <w:vAlign w:val="center"/>
          </w:tcPr>
          <w:p w:rsidR="00DE1E79" w:rsidRDefault="00DE1E79" w:rsidP="00051447">
            <w:pPr>
              <w:spacing w:line="240" w:lineRule="auto"/>
              <w:ind w:firstLineChars="0" w:firstLine="0"/>
              <w:rPr>
                <w:ins w:id="1639" w:author="翟羽佳" w:date="2017-06-01T14:08:00Z"/>
                <w:rFonts w:ascii="宋体" w:hAnsi="宋体" w:cs="宋体"/>
                <w:color w:val="000000"/>
                <w:kern w:val="0"/>
                <w:sz w:val="20"/>
                <w:szCs w:val="20"/>
              </w:rPr>
            </w:pPr>
            <w:ins w:id="1640" w:author="翟羽佳" w:date="2017-06-01T14:08:00Z">
              <w:r>
                <w:rPr>
                  <w:rFonts w:ascii="宋体" w:hAnsi="宋体" w:cs="宋体" w:hint="eastAsia"/>
                  <w:color w:val="000000"/>
                  <w:kern w:val="0"/>
                  <w:sz w:val="20"/>
                  <w:szCs w:val="20"/>
                </w:rPr>
                <w:t>交易席位代码</w:t>
              </w:r>
            </w:ins>
          </w:p>
        </w:tc>
        <w:tc>
          <w:tcPr>
            <w:tcW w:w="720" w:type="dxa"/>
            <w:vAlign w:val="center"/>
          </w:tcPr>
          <w:p w:rsidR="00DE1E79" w:rsidRDefault="00DE1E79" w:rsidP="00051447">
            <w:pPr>
              <w:spacing w:line="240" w:lineRule="auto"/>
              <w:ind w:firstLineChars="0" w:firstLine="0"/>
              <w:rPr>
                <w:ins w:id="1641" w:author="翟羽佳" w:date="2017-06-01T14:08:00Z"/>
                <w:rFonts w:ascii="宋体" w:hAnsi="宋体" w:cs="宋体"/>
                <w:color w:val="000000"/>
                <w:kern w:val="0"/>
                <w:sz w:val="20"/>
                <w:szCs w:val="20"/>
              </w:rPr>
            </w:pPr>
            <w:ins w:id="1642" w:author="翟羽佳" w:date="2017-06-01T14:08:00Z">
              <w:r>
                <w:rPr>
                  <w:rFonts w:ascii="宋体" w:hAnsi="宋体" w:cs="宋体" w:hint="eastAsia"/>
                  <w:color w:val="000000"/>
                  <w:kern w:val="0"/>
                  <w:sz w:val="20"/>
                  <w:szCs w:val="20"/>
                </w:rPr>
                <w:t>M</w:t>
              </w:r>
            </w:ins>
          </w:p>
        </w:tc>
        <w:tc>
          <w:tcPr>
            <w:tcW w:w="864" w:type="dxa"/>
            <w:vAlign w:val="center"/>
          </w:tcPr>
          <w:p w:rsidR="00DE1E79" w:rsidRDefault="00DE1E79" w:rsidP="00051447">
            <w:pPr>
              <w:spacing w:line="240" w:lineRule="auto"/>
              <w:ind w:firstLineChars="0" w:firstLine="0"/>
              <w:rPr>
                <w:ins w:id="1643" w:author="翟羽佳" w:date="2017-06-01T14:08:00Z"/>
                <w:rFonts w:ascii="宋体" w:hAnsi="宋体" w:cs="宋体"/>
                <w:color w:val="000000"/>
                <w:kern w:val="0"/>
                <w:sz w:val="20"/>
                <w:szCs w:val="20"/>
              </w:rPr>
            </w:pPr>
            <w:ins w:id="1644" w:author="翟羽佳" w:date="2017-06-01T14:08:00Z">
              <w:r>
                <w:rPr>
                  <w:rFonts w:ascii="宋体" w:hAnsi="宋体" w:cs="宋体" w:hint="eastAsia"/>
                  <w:color w:val="000000"/>
                  <w:kern w:val="0"/>
                  <w:sz w:val="20"/>
                  <w:szCs w:val="20"/>
                </w:rPr>
                <w:t>-</w:t>
              </w:r>
            </w:ins>
          </w:p>
        </w:tc>
        <w:tc>
          <w:tcPr>
            <w:tcW w:w="2056" w:type="dxa"/>
            <w:vAlign w:val="center"/>
          </w:tcPr>
          <w:p w:rsidR="00DE1E79" w:rsidRDefault="00DE1E79" w:rsidP="00051447">
            <w:pPr>
              <w:spacing w:line="240" w:lineRule="auto"/>
              <w:ind w:firstLineChars="0" w:firstLine="0"/>
              <w:rPr>
                <w:ins w:id="1645" w:author="翟羽佳" w:date="2017-06-01T14:08:00Z"/>
                <w:rFonts w:ascii="宋体" w:hAnsi="宋体"/>
                <w:b/>
                <w:bCs/>
                <w:color w:val="000000"/>
                <w:sz w:val="20"/>
                <w:szCs w:val="20"/>
              </w:rPr>
            </w:pPr>
          </w:p>
        </w:tc>
      </w:tr>
      <w:tr w:rsidR="00DE1E79" w:rsidTr="00051447">
        <w:trPr>
          <w:trHeight w:val="270"/>
          <w:ins w:id="1646" w:author="翟羽佳" w:date="2017-06-01T14:08:00Z"/>
        </w:trPr>
        <w:tc>
          <w:tcPr>
            <w:tcW w:w="724" w:type="dxa"/>
          </w:tcPr>
          <w:p w:rsidR="00DE1E79" w:rsidRDefault="00DE1E79" w:rsidP="00051447">
            <w:pPr>
              <w:widowControl/>
              <w:spacing w:line="240" w:lineRule="auto"/>
              <w:ind w:firstLineChars="0" w:firstLine="0"/>
              <w:rPr>
                <w:ins w:id="1647" w:author="翟羽佳" w:date="2017-06-01T14:08:00Z"/>
                <w:rFonts w:ascii="宋体" w:hAnsi="宋体" w:cs="宋体"/>
                <w:color w:val="000000"/>
                <w:kern w:val="0"/>
                <w:sz w:val="20"/>
                <w:szCs w:val="20"/>
              </w:rPr>
            </w:pPr>
          </w:p>
        </w:tc>
        <w:tc>
          <w:tcPr>
            <w:tcW w:w="709" w:type="dxa"/>
            <w:vAlign w:val="center"/>
          </w:tcPr>
          <w:p w:rsidR="00DE1E79" w:rsidRDefault="00DE1E79" w:rsidP="00051447">
            <w:pPr>
              <w:widowControl/>
              <w:spacing w:line="240" w:lineRule="auto"/>
              <w:ind w:firstLineChars="0" w:firstLine="0"/>
              <w:rPr>
                <w:ins w:id="1648" w:author="翟羽佳" w:date="2017-06-01T14:08:00Z"/>
                <w:rFonts w:ascii="宋体" w:hAnsi="宋体" w:cs="宋体"/>
                <w:color w:val="000000"/>
                <w:kern w:val="0"/>
                <w:sz w:val="20"/>
                <w:szCs w:val="20"/>
              </w:rPr>
            </w:pPr>
            <w:ins w:id="1649" w:author="翟羽佳" w:date="2017-06-01T14:08:00Z">
              <w:r>
                <w:rPr>
                  <w:rFonts w:ascii="宋体" w:hAnsi="宋体"/>
                  <w:color w:val="000000"/>
                  <w:sz w:val="20"/>
                  <w:szCs w:val="20"/>
                </w:rPr>
                <w:t>O60</w:t>
              </w:r>
            </w:ins>
          </w:p>
        </w:tc>
        <w:tc>
          <w:tcPr>
            <w:tcW w:w="1701" w:type="dxa"/>
            <w:vAlign w:val="center"/>
          </w:tcPr>
          <w:p w:rsidR="00DE1E79" w:rsidRDefault="00DE1E79" w:rsidP="00051447">
            <w:pPr>
              <w:spacing w:line="240" w:lineRule="auto"/>
              <w:ind w:firstLineChars="0" w:firstLine="0"/>
              <w:rPr>
                <w:ins w:id="1650" w:author="翟羽佳" w:date="2017-06-01T14:08:00Z"/>
                <w:rFonts w:ascii="宋体" w:hAnsi="宋体" w:cs="宋体"/>
                <w:color w:val="000000"/>
                <w:kern w:val="0"/>
                <w:sz w:val="20"/>
                <w:szCs w:val="20"/>
              </w:rPr>
            </w:pPr>
            <w:ins w:id="1651" w:author="翟羽佳" w:date="2017-06-01T14:08:00Z">
              <w:r>
                <w:rPr>
                  <w:rFonts w:ascii="宋体" w:hAnsi="宋体" w:cs="宋体"/>
                  <w:color w:val="000000"/>
                  <w:kern w:val="0"/>
                  <w:sz w:val="20"/>
                  <w:szCs w:val="20"/>
                </w:rPr>
                <w:t>matchNo</w:t>
              </w:r>
            </w:ins>
          </w:p>
        </w:tc>
        <w:tc>
          <w:tcPr>
            <w:tcW w:w="1973" w:type="dxa"/>
            <w:vAlign w:val="center"/>
          </w:tcPr>
          <w:p w:rsidR="00DE1E79" w:rsidRDefault="00DE1E79" w:rsidP="00051447">
            <w:pPr>
              <w:widowControl/>
              <w:spacing w:line="240" w:lineRule="auto"/>
              <w:ind w:firstLineChars="0" w:firstLine="0"/>
              <w:rPr>
                <w:ins w:id="1652" w:author="翟羽佳" w:date="2017-06-01T14:08:00Z"/>
                <w:rFonts w:ascii="宋体" w:hAnsi="宋体" w:cs="宋体"/>
                <w:color w:val="000000"/>
                <w:kern w:val="0"/>
                <w:sz w:val="20"/>
                <w:szCs w:val="20"/>
              </w:rPr>
            </w:pPr>
            <w:ins w:id="1653" w:author="翟羽佳" w:date="2017-06-01T14:08:00Z">
              <w:r>
                <w:rPr>
                  <w:rFonts w:ascii="宋体" w:hAnsi="宋体" w:cs="宋体" w:hint="eastAsia"/>
                  <w:color w:val="000000"/>
                  <w:kern w:val="0"/>
                  <w:sz w:val="20"/>
                  <w:szCs w:val="20"/>
                </w:rPr>
                <w:t>成交单编号</w:t>
              </w:r>
            </w:ins>
          </w:p>
        </w:tc>
        <w:tc>
          <w:tcPr>
            <w:tcW w:w="720" w:type="dxa"/>
            <w:vAlign w:val="center"/>
          </w:tcPr>
          <w:p w:rsidR="00DE1E79" w:rsidRDefault="00DE1E79" w:rsidP="00051447">
            <w:pPr>
              <w:spacing w:line="240" w:lineRule="auto"/>
              <w:ind w:firstLineChars="0" w:firstLine="0"/>
              <w:rPr>
                <w:ins w:id="1654" w:author="翟羽佳" w:date="2017-06-01T14:08:00Z"/>
                <w:rFonts w:ascii="宋体" w:hAnsi="宋体" w:cs="宋体"/>
                <w:color w:val="000000"/>
                <w:kern w:val="0"/>
                <w:sz w:val="20"/>
                <w:szCs w:val="20"/>
              </w:rPr>
            </w:pPr>
            <w:ins w:id="1655" w:author="翟羽佳" w:date="2017-06-01T14:08:00Z">
              <w:r>
                <w:rPr>
                  <w:rFonts w:ascii="宋体" w:hAnsi="宋体" w:cs="宋体" w:hint="eastAsia"/>
                  <w:color w:val="000000"/>
                  <w:kern w:val="0"/>
                  <w:sz w:val="20"/>
                  <w:szCs w:val="20"/>
                </w:rPr>
                <w:t>C</w:t>
              </w:r>
            </w:ins>
          </w:p>
        </w:tc>
        <w:tc>
          <w:tcPr>
            <w:tcW w:w="864" w:type="dxa"/>
            <w:vAlign w:val="center"/>
          </w:tcPr>
          <w:p w:rsidR="00DE1E79" w:rsidRDefault="00DE1E79" w:rsidP="00051447">
            <w:pPr>
              <w:spacing w:line="240" w:lineRule="auto"/>
              <w:ind w:firstLineChars="0" w:firstLine="0"/>
              <w:rPr>
                <w:ins w:id="1656" w:author="翟羽佳" w:date="2017-06-01T14:08:00Z"/>
                <w:rFonts w:ascii="宋体" w:hAnsi="宋体"/>
                <w:color w:val="000000"/>
                <w:sz w:val="20"/>
                <w:szCs w:val="20"/>
              </w:rPr>
            </w:pPr>
            <w:ins w:id="1657" w:author="翟羽佳" w:date="2017-06-01T14:08:00Z">
              <w:r>
                <w:rPr>
                  <w:rFonts w:ascii="宋体" w:hAnsi="宋体" w:hint="eastAsia"/>
                  <w:color w:val="000000"/>
                  <w:sz w:val="20"/>
                  <w:szCs w:val="20"/>
                </w:rPr>
                <w:t>-</w:t>
              </w:r>
            </w:ins>
          </w:p>
        </w:tc>
        <w:tc>
          <w:tcPr>
            <w:tcW w:w="2056" w:type="dxa"/>
            <w:vAlign w:val="center"/>
          </w:tcPr>
          <w:p w:rsidR="00DE1E79" w:rsidRDefault="00DE1E79" w:rsidP="00051447">
            <w:pPr>
              <w:spacing w:line="240" w:lineRule="auto"/>
              <w:ind w:firstLineChars="0" w:firstLine="0"/>
              <w:rPr>
                <w:ins w:id="1658" w:author="翟羽佳" w:date="2017-06-01T14:08:00Z"/>
                <w:rFonts w:ascii="宋体" w:hAnsi="宋体"/>
                <w:color w:val="000000"/>
                <w:sz w:val="20"/>
                <w:szCs w:val="20"/>
              </w:rPr>
            </w:pPr>
            <w:ins w:id="1659" w:author="翟羽佳" w:date="2017-06-01T14:08:00Z">
              <w:r>
                <w:rPr>
                  <w:rFonts w:ascii="宋体" w:hAnsi="宋体" w:hint="eastAsia"/>
                  <w:color w:val="000000"/>
                  <w:sz w:val="20"/>
                  <w:szCs w:val="20"/>
                </w:rPr>
                <w:t xml:space="preserve">查询条件不可为空 </w:t>
              </w:r>
            </w:ins>
          </w:p>
        </w:tc>
      </w:tr>
      <w:tr w:rsidR="00DE1E79" w:rsidTr="00051447">
        <w:trPr>
          <w:trHeight w:val="270"/>
          <w:ins w:id="1660" w:author="翟羽佳" w:date="2017-06-01T14:08:00Z"/>
        </w:trPr>
        <w:tc>
          <w:tcPr>
            <w:tcW w:w="724" w:type="dxa"/>
          </w:tcPr>
          <w:p w:rsidR="00DE1E79" w:rsidRDefault="00DE1E79" w:rsidP="00051447">
            <w:pPr>
              <w:widowControl/>
              <w:spacing w:line="240" w:lineRule="auto"/>
              <w:ind w:firstLineChars="0" w:firstLine="0"/>
              <w:rPr>
                <w:ins w:id="1661" w:author="翟羽佳" w:date="2017-06-01T14:08:00Z"/>
                <w:rFonts w:ascii="宋体" w:hAnsi="宋体" w:cs="宋体"/>
                <w:color w:val="000000"/>
                <w:kern w:val="0"/>
                <w:sz w:val="20"/>
                <w:szCs w:val="20"/>
              </w:rPr>
            </w:pPr>
          </w:p>
        </w:tc>
        <w:tc>
          <w:tcPr>
            <w:tcW w:w="709" w:type="dxa"/>
            <w:vAlign w:val="center"/>
          </w:tcPr>
          <w:p w:rsidR="00DE1E79" w:rsidRDefault="00DE1E79" w:rsidP="00051447">
            <w:pPr>
              <w:widowControl/>
              <w:spacing w:line="240" w:lineRule="auto"/>
              <w:ind w:firstLineChars="0" w:firstLine="0"/>
              <w:rPr>
                <w:ins w:id="1662" w:author="翟羽佳" w:date="2017-06-01T14:08:00Z"/>
                <w:rFonts w:ascii="宋体" w:hAnsi="宋体" w:cs="宋体"/>
                <w:color w:val="000000"/>
                <w:kern w:val="0"/>
                <w:sz w:val="20"/>
                <w:szCs w:val="20"/>
              </w:rPr>
            </w:pPr>
            <w:ins w:id="1663" w:author="翟羽佳" w:date="2017-06-01T14:08:00Z">
              <w:r>
                <w:rPr>
                  <w:rFonts w:ascii="宋体" w:hAnsi="宋体"/>
                  <w:color w:val="000000"/>
                  <w:sz w:val="20"/>
                  <w:szCs w:val="20"/>
                </w:rPr>
                <w:t>I10</w:t>
              </w:r>
            </w:ins>
          </w:p>
        </w:tc>
        <w:tc>
          <w:tcPr>
            <w:tcW w:w="1701" w:type="dxa"/>
            <w:vAlign w:val="center"/>
          </w:tcPr>
          <w:p w:rsidR="00DE1E79" w:rsidRDefault="00DE1E79" w:rsidP="00051447">
            <w:pPr>
              <w:spacing w:line="240" w:lineRule="auto"/>
              <w:ind w:firstLineChars="0" w:firstLine="0"/>
              <w:rPr>
                <w:ins w:id="1664" w:author="翟羽佳" w:date="2017-06-01T14:08:00Z"/>
                <w:rFonts w:ascii="宋体" w:hAnsi="宋体" w:cs="宋体"/>
                <w:color w:val="000000"/>
                <w:kern w:val="0"/>
                <w:sz w:val="20"/>
                <w:szCs w:val="20"/>
              </w:rPr>
            </w:pPr>
            <w:ins w:id="1665" w:author="翟羽佳" w:date="2017-06-01T14:08:00Z">
              <w:r>
                <w:rPr>
                  <w:rFonts w:ascii="宋体" w:hAnsi="宋体"/>
                  <w:color w:val="000000"/>
                  <w:sz w:val="20"/>
                  <w:szCs w:val="20"/>
                </w:rPr>
                <w:t>instID</w:t>
              </w:r>
            </w:ins>
          </w:p>
        </w:tc>
        <w:tc>
          <w:tcPr>
            <w:tcW w:w="1973" w:type="dxa"/>
            <w:vAlign w:val="center"/>
          </w:tcPr>
          <w:p w:rsidR="00DE1E79" w:rsidRDefault="00DE1E79" w:rsidP="00051447">
            <w:pPr>
              <w:widowControl/>
              <w:spacing w:line="240" w:lineRule="auto"/>
              <w:ind w:firstLineChars="0" w:firstLine="0"/>
              <w:rPr>
                <w:ins w:id="1666" w:author="翟羽佳" w:date="2017-06-01T14:08:00Z"/>
                <w:rFonts w:ascii="宋体" w:hAnsi="宋体" w:cs="宋体"/>
                <w:color w:val="000000"/>
                <w:kern w:val="0"/>
                <w:sz w:val="20"/>
                <w:szCs w:val="20"/>
              </w:rPr>
            </w:pPr>
            <w:ins w:id="1667" w:author="翟羽佳" w:date="2017-06-01T14:08:00Z">
              <w:r>
                <w:rPr>
                  <w:rFonts w:ascii="宋体" w:hAnsi="宋体" w:cs="宋体" w:hint="eastAsia"/>
                  <w:color w:val="000000"/>
                  <w:kern w:val="0"/>
                  <w:sz w:val="20"/>
                  <w:szCs w:val="20"/>
                </w:rPr>
                <w:t>合约代码</w:t>
              </w:r>
            </w:ins>
          </w:p>
        </w:tc>
        <w:tc>
          <w:tcPr>
            <w:tcW w:w="720" w:type="dxa"/>
            <w:vAlign w:val="center"/>
          </w:tcPr>
          <w:p w:rsidR="00DE1E79" w:rsidRDefault="00DE1E79" w:rsidP="00051447">
            <w:pPr>
              <w:spacing w:line="240" w:lineRule="auto"/>
              <w:ind w:firstLineChars="0" w:firstLine="0"/>
              <w:rPr>
                <w:ins w:id="1668" w:author="翟羽佳" w:date="2017-06-01T14:08:00Z"/>
                <w:rFonts w:ascii="宋体" w:hAnsi="宋体" w:cs="宋体"/>
                <w:color w:val="000000"/>
                <w:kern w:val="0"/>
                <w:sz w:val="20"/>
                <w:szCs w:val="20"/>
              </w:rPr>
            </w:pPr>
            <w:ins w:id="1669" w:author="翟羽佳" w:date="2017-06-01T14:08:00Z">
              <w:r>
                <w:rPr>
                  <w:rFonts w:ascii="宋体" w:hAnsi="宋体" w:cs="宋体" w:hint="eastAsia"/>
                  <w:color w:val="000000"/>
                  <w:kern w:val="0"/>
                  <w:sz w:val="20"/>
                  <w:szCs w:val="20"/>
                </w:rPr>
                <w:t>O</w:t>
              </w:r>
            </w:ins>
          </w:p>
        </w:tc>
        <w:tc>
          <w:tcPr>
            <w:tcW w:w="864" w:type="dxa"/>
            <w:vAlign w:val="center"/>
          </w:tcPr>
          <w:p w:rsidR="00DE1E79" w:rsidRDefault="00DE1E79" w:rsidP="00051447">
            <w:pPr>
              <w:spacing w:line="240" w:lineRule="auto"/>
              <w:ind w:firstLineChars="0" w:firstLine="0"/>
              <w:rPr>
                <w:ins w:id="1670" w:author="翟羽佳" w:date="2017-06-01T14:08:00Z"/>
                <w:rFonts w:ascii="宋体" w:hAnsi="宋体"/>
                <w:color w:val="000000"/>
                <w:sz w:val="20"/>
                <w:szCs w:val="20"/>
              </w:rPr>
            </w:pPr>
            <w:ins w:id="1671" w:author="翟羽佳" w:date="2017-06-01T14:08:00Z">
              <w:r>
                <w:rPr>
                  <w:rFonts w:ascii="宋体" w:hAnsi="宋体" w:hint="eastAsia"/>
                  <w:color w:val="000000"/>
                  <w:sz w:val="20"/>
                </w:rPr>
                <w:t>-</w:t>
              </w:r>
            </w:ins>
          </w:p>
        </w:tc>
        <w:tc>
          <w:tcPr>
            <w:tcW w:w="2056" w:type="dxa"/>
            <w:vAlign w:val="center"/>
          </w:tcPr>
          <w:p w:rsidR="00DE1E79" w:rsidRDefault="00DE1E79" w:rsidP="00051447">
            <w:pPr>
              <w:spacing w:line="240" w:lineRule="auto"/>
              <w:ind w:firstLineChars="0" w:firstLine="0"/>
              <w:rPr>
                <w:ins w:id="1672" w:author="翟羽佳" w:date="2017-06-01T14:08:00Z"/>
                <w:rFonts w:ascii="宋体" w:hAnsi="宋体"/>
                <w:color w:val="000000"/>
                <w:sz w:val="20"/>
                <w:szCs w:val="20"/>
              </w:rPr>
            </w:pPr>
          </w:p>
        </w:tc>
      </w:tr>
      <w:tr w:rsidR="00DE1E79" w:rsidTr="00051447">
        <w:trPr>
          <w:trHeight w:val="270"/>
          <w:ins w:id="1673" w:author="翟羽佳" w:date="2017-06-01T14:08:00Z"/>
        </w:trPr>
        <w:tc>
          <w:tcPr>
            <w:tcW w:w="724" w:type="dxa"/>
          </w:tcPr>
          <w:p w:rsidR="00DE1E79" w:rsidRDefault="00DE1E79" w:rsidP="00051447">
            <w:pPr>
              <w:widowControl/>
              <w:spacing w:line="240" w:lineRule="auto"/>
              <w:ind w:firstLineChars="0" w:firstLine="0"/>
              <w:rPr>
                <w:ins w:id="1674" w:author="翟羽佳" w:date="2017-06-01T14:08:00Z"/>
                <w:rFonts w:ascii="宋体" w:hAnsi="宋体" w:cs="宋体"/>
                <w:color w:val="000000"/>
                <w:kern w:val="0"/>
                <w:sz w:val="20"/>
                <w:szCs w:val="20"/>
              </w:rPr>
            </w:pPr>
          </w:p>
        </w:tc>
        <w:tc>
          <w:tcPr>
            <w:tcW w:w="709" w:type="dxa"/>
            <w:vAlign w:val="center"/>
          </w:tcPr>
          <w:p w:rsidR="00DE1E79" w:rsidRDefault="00DE1E79" w:rsidP="00051447">
            <w:pPr>
              <w:widowControl/>
              <w:spacing w:line="240" w:lineRule="auto"/>
              <w:ind w:firstLineChars="0" w:firstLine="0"/>
              <w:rPr>
                <w:ins w:id="1675" w:author="翟羽佳" w:date="2017-06-01T14:08:00Z"/>
                <w:rFonts w:ascii="宋体" w:hAnsi="宋体" w:cs="宋体"/>
                <w:color w:val="000000"/>
                <w:kern w:val="0"/>
                <w:sz w:val="20"/>
                <w:szCs w:val="20"/>
              </w:rPr>
            </w:pPr>
            <w:ins w:id="1676" w:author="翟羽佳" w:date="2017-06-01T14:08:00Z">
              <w:r>
                <w:rPr>
                  <w:rFonts w:ascii="宋体" w:hAnsi="宋体" w:hint="eastAsia"/>
                  <w:color w:val="000000"/>
                  <w:sz w:val="20"/>
                  <w:szCs w:val="20"/>
                </w:rPr>
                <w:t>X65</w:t>
              </w:r>
            </w:ins>
          </w:p>
        </w:tc>
        <w:tc>
          <w:tcPr>
            <w:tcW w:w="1701" w:type="dxa"/>
          </w:tcPr>
          <w:p w:rsidR="00DE1E79" w:rsidRDefault="00DE1E79" w:rsidP="00051447">
            <w:pPr>
              <w:widowControl/>
              <w:spacing w:line="240" w:lineRule="auto"/>
              <w:ind w:firstLineChars="0" w:firstLine="0"/>
              <w:rPr>
                <w:ins w:id="1677" w:author="翟羽佳" w:date="2017-06-01T14:08:00Z"/>
                <w:rFonts w:ascii="宋体" w:hAnsi="宋体" w:cs="宋体"/>
                <w:color w:val="000000"/>
                <w:kern w:val="0"/>
                <w:sz w:val="20"/>
                <w:szCs w:val="20"/>
              </w:rPr>
            </w:pPr>
            <w:ins w:id="1678" w:author="翟羽佳" w:date="2017-06-01T14:08:00Z">
              <w:r>
                <w:rPr>
                  <w:rFonts w:ascii="宋体" w:hAnsi="宋体"/>
                  <w:color w:val="000000"/>
                  <w:sz w:val="20"/>
                  <w:szCs w:val="20"/>
                </w:rPr>
                <w:t>otcPortOperationState</w:t>
              </w:r>
            </w:ins>
          </w:p>
        </w:tc>
        <w:tc>
          <w:tcPr>
            <w:tcW w:w="1973" w:type="dxa"/>
          </w:tcPr>
          <w:p w:rsidR="00DE1E79" w:rsidRDefault="00DE1E79" w:rsidP="00051447">
            <w:pPr>
              <w:widowControl/>
              <w:spacing w:line="240" w:lineRule="auto"/>
              <w:ind w:firstLineChars="0" w:firstLine="0"/>
              <w:rPr>
                <w:ins w:id="1679" w:author="翟羽佳" w:date="2017-06-01T14:08:00Z"/>
                <w:rFonts w:ascii="宋体" w:hAnsi="宋体" w:cs="宋体"/>
                <w:color w:val="000000"/>
                <w:kern w:val="0"/>
                <w:sz w:val="20"/>
                <w:szCs w:val="20"/>
              </w:rPr>
            </w:pPr>
            <w:ins w:id="1680" w:author="翟羽佳" w:date="2017-06-01T14:08:00Z">
              <w:r>
                <w:rPr>
                  <w:rFonts w:ascii="宋体" w:hAnsi="宋体" w:hint="eastAsia"/>
                  <w:bCs/>
                  <w:color w:val="000000"/>
                  <w:sz w:val="20"/>
                  <w:szCs w:val="20"/>
                </w:rPr>
                <w:t>申请状态</w:t>
              </w:r>
            </w:ins>
          </w:p>
        </w:tc>
        <w:tc>
          <w:tcPr>
            <w:tcW w:w="720" w:type="dxa"/>
          </w:tcPr>
          <w:p w:rsidR="00DE1E79" w:rsidRDefault="00DE1E79" w:rsidP="00051447">
            <w:pPr>
              <w:spacing w:line="240" w:lineRule="auto"/>
              <w:ind w:firstLineChars="0" w:firstLine="0"/>
              <w:rPr>
                <w:ins w:id="1681" w:author="翟羽佳" w:date="2017-06-01T14:08:00Z"/>
                <w:rFonts w:ascii="宋体" w:hAnsi="宋体" w:cs="宋体"/>
                <w:color w:val="000000"/>
                <w:kern w:val="0"/>
                <w:sz w:val="20"/>
                <w:szCs w:val="20"/>
              </w:rPr>
            </w:pPr>
            <w:ins w:id="1682" w:author="翟羽佳" w:date="2017-06-01T14:08:00Z">
              <w:r>
                <w:rPr>
                  <w:rFonts w:ascii="宋体" w:hAnsi="宋体" w:hint="eastAsia"/>
                  <w:bCs/>
                  <w:color w:val="000000"/>
                  <w:sz w:val="20"/>
                  <w:szCs w:val="20"/>
                </w:rPr>
                <w:t>O</w:t>
              </w:r>
            </w:ins>
          </w:p>
        </w:tc>
        <w:tc>
          <w:tcPr>
            <w:tcW w:w="864" w:type="dxa"/>
          </w:tcPr>
          <w:p w:rsidR="00DE1E79" w:rsidRDefault="00DE1E79" w:rsidP="00051447">
            <w:pPr>
              <w:spacing w:line="240" w:lineRule="auto"/>
              <w:ind w:firstLineChars="0" w:firstLine="0"/>
              <w:rPr>
                <w:ins w:id="1683" w:author="翟羽佳" w:date="2017-06-01T14:08:00Z"/>
                <w:rFonts w:ascii="宋体" w:hAnsi="宋体"/>
                <w:color w:val="000000"/>
                <w:sz w:val="20"/>
                <w:szCs w:val="20"/>
              </w:rPr>
            </w:pPr>
            <w:ins w:id="1684" w:author="翟羽佳" w:date="2017-06-01T14:08:00Z">
              <w:r>
                <w:rPr>
                  <w:rFonts w:ascii="宋体" w:hAnsi="宋体" w:hint="eastAsia"/>
                  <w:bCs/>
                  <w:color w:val="000000"/>
                  <w:sz w:val="20"/>
                  <w:szCs w:val="20"/>
                </w:rPr>
                <w:t>-</w:t>
              </w:r>
            </w:ins>
          </w:p>
        </w:tc>
        <w:tc>
          <w:tcPr>
            <w:tcW w:w="2056" w:type="dxa"/>
          </w:tcPr>
          <w:p w:rsidR="00DE1E79" w:rsidRDefault="00DE1E79" w:rsidP="00051447">
            <w:pPr>
              <w:spacing w:line="240" w:lineRule="auto"/>
              <w:ind w:firstLineChars="0" w:firstLine="0"/>
              <w:rPr>
                <w:ins w:id="1685" w:author="翟羽佳" w:date="2017-06-01T14:08:00Z"/>
                <w:rFonts w:ascii="宋体" w:hAnsi="宋体" w:cs="Times New Roman"/>
                <w:bCs/>
                <w:color w:val="000000"/>
                <w:kern w:val="0"/>
                <w:sz w:val="20"/>
                <w:szCs w:val="20"/>
              </w:rPr>
            </w:pPr>
            <w:ins w:id="1686" w:author="翟羽佳" w:date="2017-06-01T14:08:00Z">
              <w:r>
                <w:rPr>
                  <w:rFonts w:ascii="宋体" w:hAnsi="宋体" w:cs="Times New Roman" w:hint="eastAsia"/>
                  <w:bCs/>
                  <w:color w:val="000000"/>
                  <w:kern w:val="0"/>
                  <w:sz w:val="20"/>
                  <w:szCs w:val="20"/>
                </w:rPr>
                <w:t>0-未申请；1-本方已申请；2-对方已申请</w:t>
              </w:r>
            </w:ins>
          </w:p>
          <w:p w:rsidR="00DE1E79" w:rsidRDefault="00DE1E79" w:rsidP="00051447">
            <w:pPr>
              <w:spacing w:line="240" w:lineRule="auto"/>
              <w:ind w:firstLineChars="0" w:firstLine="0"/>
              <w:rPr>
                <w:ins w:id="1687" w:author="翟羽佳" w:date="2017-06-01T14:08:00Z"/>
                <w:rFonts w:ascii="宋体" w:hAnsi="宋体"/>
                <w:color w:val="000000"/>
                <w:sz w:val="20"/>
                <w:szCs w:val="20"/>
              </w:rPr>
            </w:pPr>
            <w:ins w:id="1688" w:author="翟羽佳" w:date="2017-06-01T14:09:00Z">
              <w:r>
                <w:rPr>
                  <w:rFonts w:ascii="宋体" w:hAnsi="宋体" w:cs="Times New Roman" w:hint="eastAsia"/>
                  <w:bCs/>
                  <w:color w:val="000000"/>
                  <w:kern w:val="0"/>
                  <w:sz w:val="20"/>
                  <w:szCs w:val="20"/>
                </w:rPr>
                <w:t>必须填写</w:t>
              </w:r>
            </w:ins>
          </w:p>
        </w:tc>
      </w:tr>
      <w:tr w:rsidR="00DE1E79" w:rsidTr="00051447">
        <w:trPr>
          <w:trHeight w:val="270"/>
          <w:ins w:id="1689" w:author="翟羽佳" w:date="2017-06-01T14:08:00Z"/>
        </w:trPr>
        <w:tc>
          <w:tcPr>
            <w:tcW w:w="724" w:type="dxa"/>
          </w:tcPr>
          <w:p w:rsidR="00DE1E79" w:rsidRDefault="00DE1E79" w:rsidP="00051447">
            <w:pPr>
              <w:widowControl/>
              <w:spacing w:line="240" w:lineRule="auto"/>
              <w:ind w:firstLineChars="0" w:firstLine="0"/>
              <w:rPr>
                <w:ins w:id="1690" w:author="翟羽佳" w:date="2017-06-01T14:08:00Z"/>
                <w:rFonts w:ascii="宋体" w:hAnsi="宋体" w:cs="宋体"/>
                <w:color w:val="000000"/>
                <w:kern w:val="0"/>
                <w:sz w:val="20"/>
                <w:szCs w:val="20"/>
              </w:rPr>
            </w:pPr>
          </w:p>
        </w:tc>
        <w:tc>
          <w:tcPr>
            <w:tcW w:w="709" w:type="dxa"/>
            <w:vAlign w:val="center"/>
          </w:tcPr>
          <w:p w:rsidR="00DE1E79" w:rsidRDefault="00DE1E79" w:rsidP="00051447">
            <w:pPr>
              <w:widowControl/>
              <w:spacing w:line="240" w:lineRule="auto"/>
              <w:ind w:firstLineChars="0" w:firstLine="0"/>
              <w:rPr>
                <w:ins w:id="1691" w:author="翟羽佳" w:date="2017-06-01T14:08:00Z"/>
                <w:rFonts w:ascii="宋体" w:hAnsi="宋体" w:cs="宋体"/>
                <w:color w:val="000000"/>
                <w:kern w:val="0"/>
                <w:sz w:val="20"/>
                <w:szCs w:val="20"/>
              </w:rPr>
            </w:pPr>
            <w:ins w:id="1692" w:author="翟羽佳" w:date="2017-06-01T14:08:00Z">
              <w:r>
                <w:rPr>
                  <w:rFonts w:ascii="宋体" w:hAnsi="宋体" w:cs="宋体"/>
                  <w:color w:val="000000"/>
                  <w:kern w:val="0"/>
                  <w:sz w:val="20"/>
                  <w:szCs w:val="20"/>
                </w:rPr>
                <w:t>T</w:t>
              </w:r>
              <w:r>
                <w:rPr>
                  <w:rFonts w:ascii="宋体" w:hAnsi="宋体" w:cs="宋体" w:hint="eastAsia"/>
                  <w:color w:val="000000"/>
                  <w:kern w:val="0"/>
                  <w:sz w:val="20"/>
                  <w:szCs w:val="20"/>
                </w:rPr>
                <w:t>18</w:t>
              </w:r>
            </w:ins>
          </w:p>
        </w:tc>
        <w:tc>
          <w:tcPr>
            <w:tcW w:w="1701" w:type="dxa"/>
            <w:vAlign w:val="center"/>
          </w:tcPr>
          <w:p w:rsidR="00DE1E79" w:rsidRDefault="00DE1E79" w:rsidP="00051447">
            <w:pPr>
              <w:widowControl/>
              <w:spacing w:line="240" w:lineRule="auto"/>
              <w:ind w:firstLineChars="0" w:firstLine="0"/>
              <w:rPr>
                <w:ins w:id="1693" w:author="翟羽佳" w:date="2017-06-01T14:08:00Z"/>
                <w:rFonts w:ascii="宋体" w:hAnsi="宋体" w:cs="宋体"/>
                <w:color w:val="000000"/>
                <w:kern w:val="0"/>
                <w:sz w:val="20"/>
                <w:szCs w:val="20"/>
              </w:rPr>
            </w:pPr>
            <w:ins w:id="1694" w:author="翟羽佳" w:date="2017-06-01T14:08:00Z">
              <w:r>
                <w:rPr>
                  <w:rFonts w:ascii="宋体" w:hAnsi="宋体" w:cs="宋体" w:hint="eastAsia"/>
                  <w:color w:val="000000"/>
                  <w:kern w:val="0"/>
                  <w:sz w:val="20"/>
                  <w:szCs w:val="20"/>
                </w:rPr>
                <w:t>beginDate</w:t>
              </w:r>
            </w:ins>
          </w:p>
        </w:tc>
        <w:tc>
          <w:tcPr>
            <w:tcW w:w="1973" w:type="dxa"/>
            <w:vAlign w:val="center"/>
          </w:tcPr>
          <w:p w:rsidR="00DE1E79" w:rsidRDefault="00DE1E79" w:rsidP="00051447">
            <w:pPr>
              <w:widowControl/>
              <w:spacing w:line="240" w:lineRule="auto"/>
              <w:ind w:firstLineChars="0" w:firstLine="0"/>
              <w:rPr>
                <w:ins w:id="1695" w:author="翟羽佳" w:date="2017-06-01T14:08:00Z"/>
                <w:rFonts w:ascii="宋体" w:hAnsi="宋体" w:cs="宋体"/>
                <w:color w:val="000000"/>
                <w:kern w:val="0"/>
                <w:sz w:val="20"/>
                <w:szCs w:val="20"/>
              </w:rPr>
            </w:pPr>
            <w:ins w:id="1696" w:author="翟羽佳" w:date="2017-06-01T14:08:00Z">
              <w:r>
                <w:rPr>
                  <w:rFonts w:ascii="宋体" w:hAnsi="宋体" w:cs="宋体" w:hint="eastAsia"/>
                  <w:color w:val="000000"/>
                  <w:kern w:val="0"/>
                  <w:sz w:val="20"/>
                  <w:szCs w:val="20"/>
                </w:rPr>
                <w:t>开始日期</w:t>
              </w:r>
            </w:ins>
          </w:p>
        </w:tc>
        <w:tc>
          <w:tcPr>
            <w:tcW w:w="720" w:type="dxa"/>
            <w:vAlign w:val="center"/>
          </w:tcPr>
          <w:p w:rsidR="00DE1E79" w:rsidRDefault="00DE1E79" w:rsidP="00051447">
            <w:pPr>
              <w:spacing w:line="240" w:lineRule="auto"/>
              <w:ind w:firstLineChars="0" w:firstLine="0"/>
              <w:rPr>
                <w:ins w:id="1697" w:author="翟羽佳" w:date="2017-06-01T14:08:00Z"/>
                <w:rFonts w:ascii="宋体" w:hAnsi="宋体" w:cs="宋体"/>
                <w:color w:val="000000"/>
                <w:kern w:val="0"/>
                <w:sz w:val="20"/>
                <w:szCs w:val="20"/>
              </w:rPr>
            </w:pPr>
            <w:ins w:id="1698" w:author="翟羽佳" w:date="2017-06-01T14:08:00Z">
              <w:r>
                <w:rPr>
                  <w:rFonts w:ascii="宋体" w:hAnsi="宋体" w:cs="宋体" w:hint="eastAsia"/>
                  <w:color w:val="000000"/>
                  <w:kern w:val="0"/>
                  <w:sz w:val="20"/>
                  <w:szCs w:val="20"/>
                </w:rPr>
                <w:t>C</w:t>
              </w:r>
            </w:ins>
          </w:p>
        </w:tc>
        <w:tc>
          <w:tcPr>
            <w:tcW w:w="864" w:type="dxa"/>
            <w:vAlign w:val="center"/>
          </w:tcPr>
          <w:p w:rsidR="00DE1E79" w:rsidRDefault="00DE1E79" w:rsidP="00051447">
            <w:pPr>
              <w:spacing w:line="240" w:lineRule="auto"/>
              <w:ind w:firstLineChars="0" w:firstLine="0"/>
              <w:rPr>
                <w:ins w:id="1699" w:author="翟羽佳" w:date="2017-06-01T14:08:00Z"/>
                <w:rFonts w:ascii="宋体" w:hAnsi="宋体"/>
                <w:color w:val="000000"/>
                <w:sz w:val="20"/>
                <w:szCs w:val="20"/>
              </w:rPr>
            </w:pPr>
            <w:ins w:id="1700" w:author="翟羽佳" w:date="2017-06-01T14:08:00Z">
              <w:r>
                <w:rPr>
                  <w:rFonts w:ascii="宋体" w:hAnsi="宋体" w:hint="eastAsia"/>
                  <w:color w:val="000000"/>
                  <w:sz w:val="20"/>
                  <w:szCs w:val="20"/>
                </w:rPr>
                <w:t>-</w:t>
              </w:r>
            </w:ins>
          </w:p>
        </w:tc>
        <w:tc>
          <w:tcPr>
            <w:tcW w:w="2056" w:type="dxa"/>
            <w:vMerge w:val="restart"/>
            <w:vAlign w:val="center"/>
          </w:tcPr>
          <w:p w:rsidR="00DE1E79" w:rsidRDefault="00DE1E79" w:rsidP="00051447">
            <w:pPr>
              <w:spacing w:line="240" w:lineRule="auto"/>
              <w:ind w:firstLineChars="0" w:firstLine="0"/>
              <w:rPr>
                <w:ins w:id="1701" w:author="翟羽佳" w:date="2017-06-01T14:08:00Z"/>
                <w:rFonts w:ascii="宋体" w:hAnsi="宋体"/>
                <w:color w:val="000000"/>
                <w:sz w:val="20"/>
                <w:szCs w:val="20"/>
              </w:rPr>
            </w:pPr>
            <w:ins w:id="1702" w:author="翟羽佳" w:date="2017-06-01T14:08:00Z">
              <w:r>
                <w:rPr>
                  <w:rFonts w:ascii="宋体" w:hAnsi="宋体" w:hint="eastAsia"/>
                  <w:color w:val="000000"/>
                  <w:sz w:val="20"/>
                  <w:szCs w:val="20"/>
                </w:rPr>
                <w:t>查询条件不可为空</w:t>
              </w:r>
            </w:ins>
          </w:p>
        </w:tc>
      </w:tr>
      <w:tr w:rsidR="00DE1E79" w:rsidTr="00051447">
        <w:trPr>
          <w:trHeight w:val="270"/>
          <w:ins w:id="1703" w:author="翟羽佳" w:date="2017-06-01T14:08:00Z"/>
        </w:trPr>
        <w:tc>
          <w:tcPr>
            <w:tcW w:w="724" w:type="dxa"/>
          </w:tcPr>
          <w:p w:rsidR="00DE1E79" w:rsidRDefault="00DE1E79" w:rsidP="00051447">
            <w:pPr>
              <w:spacing w:line="240" w:lineRule="auto"/>
              <w:ind w:firstLineChars="0" w:firstLine="0"/>
              <w:rPr>
                <w:ins w:id="1704" w:author="翟羽佳" w:date="2017-06-01T14:08:00Z"/>
                <w:rFonts w:ascii="宋体" w:hAnsi="宋体"/>
                <w:color w:val="000000"/>
                <w:sz w:val="20"/>
                <w:szCs w:val="20"/>
              </w:rPr>
            </w:pPr>
          </w:p>
        </w:tc>
        <w:tc>
          <w:tcPr>
            <w:tcW w:w="709" w:type="dxa"/>
            <w:vAlign w:val="center"/>
          </w:tcPr>
          <w:p w:rsidR="00DE1E79" w:rsidRDefault="00DE1E79" w:rsidP="00051447">
            <w:pPr>
              <w:spacing w:line="240" w:lineRule="auto"/>
              <w:ind w:firstLineChars="0" w:firstLine="0"/>
              <w:rPr>
                <w:ins w:id="1705" w:author="翟羽佳" w:date="2017-06-01T14:08:00Z"/>
                <w:rFonts w:ascii="宋体" w:hAnsi="宋体"/>
                <w:color w:val="000000"/>
                <w:sz w:val="20"/>
                <w:szCs w:val="20"/>
              </w:rPr>
            </w:pPr>
            <w:ins w:id="1706" w:author="翟羽佳" w:date="2017-06-01T14:08:00Z">
              <w:r>
                <w:rPr>
                  <w:rFonts w:ascii="宋体" w:hAnsi="宋体"/>
                  <w:color w:val="000000"/>
                  <w:sz w:val="20"/>
                  <w:szCs w:val="20"/>
                </w:rPr>
                <w:t>T</w:t>
              </w:r>
              <w:r>
                <w:rPr>
                  <w:rFonts w:ascii="宋体" w:hAnsi="宋体" w:hint="eastAsia"/>
                  <w:color w:val="000000"/>
                  <w:sz w:val="20"/>
                  <w:szCs w:val="20"/>
                </w:rPr>
                <w:t>19</w:t>
              </w:r>
            </w:ins>
          </w:p>
        </w:tc>
        <w:tc>
          <w:tcPr>
            <w:tcW w:w="1701" w:type="dxa"/>
            <w:vAlign w:val="center"/>
          </w:tcPr>
          <w:p w:rsidR="00DE1E79" w:rsidRDefault="00DE1E79" w:rsidP="00051447">
            <w:pPr>
              <w:widowControl/>
              <w:spacing w:line="240" w:lineRule="auto"/>
              <w:ind w:firstLineChars="0" w:firstLine="0"/>
              <w:rPr>
                <w:ins w:id="1707" w:author="翟羽佳" w:date="2017-06-01T14:08:00Z"/>
                <w:rFonts w:ascii="宋体" w:hAnsi="宋体" w:cs="宋体"/>
                <w:color w:val="000000"/>
                <w:kern w:val="0"/>
                <w:sz w:val="20"/>
                <w:szCs w:val="20"/>
              </w:rPr>
            </w:pPr>
            <w:ins w:id="1708" w:author="翟羽佳" w:date="2017-06-01T14:08:00Z">
              <w:r>
                <w:rPr>
                  <w:rFonts w:ascii="宋体" w:hAnsi="宋体" w:cs="宋体" w:hint="eastAsia"/>
                  <w:color w:val="000000"/>
                  <w:kern w:val="0"/>
                  <w:sz w:val="20"/>
                  <w:szCs w:val="20"/>
                </w:rPr>
                <w:t>endDate</w:t>
              </w:r>
            </w:ins>
          </w:p>
        </w:tc>
        <w:tc>
          <w:tcPr>
            <w:tcW w:w="1973" w:type="dxa"/>
            <w:vAlign w:val="center"/>
          </w:tcPr>
          <w:p w:rsidR="00DE1E79" w:rsidRDefault="00DE1E79" w:rsidP="00051447">
            <w:pPr>
              <w:widowControl/>
              <w:spacing w:line="240" w:lineRule="auto"/>
              <w:ind w:firstLineChars="0" w:firstLine="0"/>
              <w:rPr>
                <w:ins w:id="1709" w:author="翟羽佳" w:date="2017-06-01T14:08:00Z"/>
                <w:rFonts w:ascii="宋体" w:hAnsi="宋体" w:cs="宋体"/>
                <w:color w:val="000000"/>
                <w:kern w:val="0"/>
                <w:sz w:val="20"/>
                <w:szCs w:val="20"/>
              </w:rPr>
            </w:pPr>
            <w:ins w:id="1710" w:author="翟羽佳" w:date="2017-06-01T14:08:00Z">
              <w:r>
                <w:rPr>
                  <w:rFonts w:ascii="宋体" w:hAnsi="宋体" w:cs="宋体" w:hint="eastAsia"/>
                  <w:color w:val="000000"/>
                  <w:kern w:val="0"/>
                  <w:sz w:val="20"/>
                  <w:szCs w:val="20"/>
                </w:rPr>
                <w:t>结束日期</w:t>
              </w:r>
            </w:ins>
          </w:p>
        </w:tc>
        <w:tc>
          <w:tcPr>
            <w:tcW w:w="720" w:type="dxa"/>
            <w:vAlign w:val="center"/>
          </w:tcPr>
          <w:p w:rsidR="00DE1E79" w:rsidRDefault="00DE1E79" w:rsidP="00051447">
            <w:pPr>
              <w:spacing w:line="240" w:lineRule="auto"/>
              <w:ind w:firstLineChars="0" w:firstLine="0"/>
              <w:rPr>
                <w:ins w:id="1711" w:author="翟羽佳" w:date="2017-06-01T14:08:00Z"/>
                <w:rFonts w:ascii="宋体" w:hAnsi="宋体" w:cs="宋体"/>
                <w:color w:val="000000"/>
                <w:kern w:val="0"/>
                <w:sz w:val="20"/>
                <w:szCs w:val="20"/>
              </w:rPr>
            </w:pPr>
            <w:ins w:id="1712" w:author="翟羽佳" w:date="2017-06-01T14:08:00Z">
              <w:r>
                <w:rPr>
                  <w:rFonts w:ascii="宋体" w:hAnsi="宋体" w:cs="宋体" w:hint="eastAsia"/>
                  <w:color w:val="000000"/>
                  <w:kern w:val="0"/>
                  <w:sz w:val="20"/>
                  <w:szCs w:val="20"/>
                </w:rPr>
                <w:t>C</w:t>
              </w:r>
            </w:ins>
          </w:p>
        </w:tc>
        <w:tc>
          <w:tcPr>
            <w:tcW w:w="864" w:type="dxa"/>
            <w:vAlign w:val="center"/>
          </w:tcPr>
          <w:p w:rsidR="00DE1E79" w:rsidRDefault="00DE1E79" w:rsidP="00051447">
            <w:pPr>
              <w:spacing w:line="240" w:lineRule="auto"/>
              <w:ind w:firstLineChars="0" w:firstLine="0"/>
              <w:rPr>
                <w:ins w:id="1713" w:author="翟羽佳" w:date="2017-06-01T14:08:00Z"/>
                <w:rFonts w:ascii="宋体" w:hAnsi="宋体"/>
                <w:color w:val="000000"/>
                <w:sz w:val="20"/>
                <w:szCs w:val="20"/>
              </w:rPr>
            </w:pPr>
            <w:ins w:id="1714" w:author="翟羽佳" w:date="2017-06-01T14:08:00Z">
              <w:r>
                <w:rPr>
                  <w:rFonts w:ascii="宋体" w:hAnsi="宋体" w:hint="eastAsia"/>
                  <w:color w:val="000000"/>
                  <w:sz w:val="20"/>
                  <w:szCs w:val="20"/>
                </w:rPr>
                <w:t>-</w:t>
              </w:r>
            </w:ins>
          </w:p>
        </w:tc>
        <w:tc>
          <w:tcPr>
            <w:tcW w:w="2056" w:type="dxa"/>
            <w:vMerge/>
            <w:vAlign w:val="center"/>
          </w:tcPr>
          <w:p w:rsidR="00DE1E79" w:rsidRDefault="00DE1E79" w:rsidP="00051447">
            <w:pPr>
              <w:spacing w:line="240" w:lineRule="auto"/>
              <w:ind w:firstLineChars="0" w:firstLine="0"/>
              <w:rPr>
                <w:ins w:id="1715" w:author="翟羽佳" w:date="2017-06-01T14:08:00Z"/>
                <w:rFonts w:ascii="宋体" w:hAnsi="宋体"/>
                <w:color w:val="000000"/>
                <w:sz w:val="20"/>
                <w:szCs w:val="20"/>
              </w:rPr>
            </w:pPr>
          </w:p>
        </w:tc>
      </w:tr>
      <w:tr w:rsidR="00DE1E79" w:rsidTr="00051447">
        <w:trPr>
          <w:trHeight w:val="270"/>
          <w:ins w:id="1716" w:author="翟羽佳" w:date="2017-06-01T14:08:00Z"/>
        </w:trPr>
        <w:tc>
          <w:tcPr>
            <w:tcW w:w="724" w:type="dxa"/>
            <w:vAlign w:val="center"/>
          </w:tcPr>
          <w:p w:rsidR="00DE1E79" w:rsidRDefault="00DE1E79" w:rsidP="00051447">
            <w:pPr>
              <w:spacing w:line="240" w:lineRule="auto"/>
              <w:ind w:firstLineChars="0" w:firstLine="0"/>
              <w:rPr>
                <w:ins w:id="1717" w:author="翟羽佳" w:date="2017-06-01T14:08:00Z"/>
                <w:rFonts w:ascii="宋体" w:hAnsi="宋体"/>
                <w:color w:val="000000"/>
                <w:sz w:val="20"/>
                <w:szCs w:val="20"/>
              </w:rPr>
            </w:pPr>
            <w:ins w:id="1718" w:author="翟羽佳" w:date="2017-06-01T14:08:00Z">
              <w:r>
                <w:rPr>
                  <w:rFonts w:ascii="宋体" w:hAnsi="宋体" w:hint="eastAsia"/>
                  <w:color w:val="000000"/>
                  <w:sz w:val="20"/>
                  <w:szCs w:val="20"/>
                </w:rPr>
                <w:t>[]</w:t>
              </w:r>
            </w:ins>
          </w:p>
        </w:tc>
        <w:tc>
          <w:tcPr>
            <w:tcW w:w="709" w:type="dxa"/>
            <w:vAlign w:val="center"/>
          </w:tcPr>
          <w:p w:rsidR="00DE1E79" w:rsidRDefault="00DE1E79" w:rsidP="00051447">
            <w:pPr>
              <w:spacing w:line="240" w:lineRule="auto"/>
              <w:ind w:firstLineChars="0" w:firstLine="0"/>
              <w:rPr>
                <w:ins w:id="1719" w:author="翟羽佳" w:date="2017-06-01T14:08:00Z"/>
                <w:rFonts w:ascii="宋体" w:hAnsi="宋体"/>
                <w:color w:val="000000"/>
                <w:sz w:val="20"/>
                <w:szCs w:val="20"/>
              </w:rPr>
            </w:pPr>
            <w:ins w:id="1720" w:author="翟羽佳" w:date="2017-06-01T14:08:00Z">
              <w:r>
                <w:rPr>
                  <w:rFonts w:ascii="宋体" w:hAnsi="宋体" w:cs="宋体"/>
                  <w:color w:val="000000"/>
                  <w:kern w:val="0"/>
                  <w:sz w:val="20"/>
                  <w:szCs w:val="20"/>
                </w:rPr>
                <w:t>N62</w:t>
              </w:r>
            </w:ins>
          </w:p>
        </w:tc>
        <w:tc>
          <w:tcPr>
            <w:tcW w:w="1701" w:type="dxa"/>
            <w:vAlign w:val="center"/>
          </w:tcPr>
          <w:p w:rsidR="00DE1E79" w:rsidRDefault="00DE1E79" w:rsidP="00051447">
            <w:pPr>
              <w:spacing w:line="240" w:lineRule="auto"/>
              <w:ind w:firstLineChars="0" w:firstLine="0"/>
              <w:rPr>
                <w:ins w:id="1721" w:author="翟羽佳" w:date="2017-06-01T14:08:00Z"/>
                <w:rFonts w:ascii="宋体" w:hAnsi="宋体"/>
                <w:color w:val="000000"/>
                <w:sz w:val="20"/>
                <w:szCs w:val="20"/>
              </w:rPr>
            </w:pPr>
            <w:ins w:id="1722" w:author="翟羽佳" w:date="2017-06-01T14:08: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TicketInfoData]</w:t>
              </w:r>
            </w:ins>
          </w:p>
        </w:tc>
        <w:tc>
          <w:tcPr>
            <w:tcW w:w="1973" w:type="dxa"/>
            <w:vAlign w:val="center"/>
          </w:tcPr>
          <w:p w:rsidR="00DE1E79" w:rsidRDefault="00DE1E79" w:rsidP="00051447">
            <w:pPr>
              <w:spacing w:line="240" w:lineRule="auto"/>
              <w:ind w:firstLineChars="0" w:firstLine="0"/>
              <w:rPr>
                <w:ins w:id="1723" w:author="翟羽佳" w:date="2017-06-01T14:08:00Z"/>
                <w:rFonts w:ascii="宋体" w:hAnsi="宋体"/>
                <w:color w:val="000000"/>
                <w:sz w:val="20"/>
                <w:szCs w:val="20"/>
              </w:rPr>
            </w:pPr>
            <w:ins w:id="1724" w:author="翟羽佳" w:date="2017-06-01T14:08:00Z">
              <w:r>
                <w:rPr>
                  <w:rFonts w:ascii="宋体" w:hAnsi="宋体" w:hint="eastAsia"/>
                  <w:color w:val="000000"/>
                  <w:sz w:val="20"/>
                  <w:szCs w:val="20"/>
                </w:rPr>
                <w:t>成交单信息数据</w:t>
              </w:r>
            </w:ins>
          </w:p>
        </w:tc>
        <w:tc>
          <w:tcPr>
            <w:tcW w:w="720" w:type="dxa"/>
            <w:vAlign w:val="center"/>
          </w:tcPr>
          <w:p w:rsidR="00DE1E79" w:rsidRDefault="00DE1E79" w:rsidP="00051447">
            <w:pPr>
              <w:spacing w:line="240" w:lineRule="auto"/>
              <w:ind w:firstLineChars="0" w:firstLine="0"/>
              <w:rPr>
                <w:ins w:id="1725" w:author="翟羽佳" w:date="2017-06-01T14:08:00Z"/>
                <w:rFonts w:ascii="宋体" w:hAnsi="宋体" w:cs="宋体"/>
                <w:color w:val="000000"/>
                <w:kern w:val="0"/>
                <w:sz w:val="20"/>
                <w:szCs w:val="20"/>
              </w:rPr>
            </w:pPr>
            <w:ins w:id="1726" w:author="翟羽佳" w:date="2017-06-01T14:08:00Z">
              <w:r>
                <w:rPr>
                  <w:rFonts w:ascii="宋体" w:hAnsi="宋体" w:cs="宋体" w:hint="eastAsia"/>
                  <w:color w:val="000000"/>
                  <w:kern w:val="0"/>
                  <w:sz w:val="20"/>
                  <w:szCs w:val="20"/>
                </w:rPr>
                <w:t>-</w:t>
              </w:r>
            </w:ins>
          </w:p>
        </w:tc>
        <w:tc>
          <w:tcPr>
            <w:tcW w:w="864" w:type="dxa"/>
            <w:vAlign w:val="center"/>
          </w:tcPr>
          <w:p w:rsidR="00DE1E79" w:rsidRDefault="00DE1E79" w:rsidP="00051447">
            <w:pPr>
              <w:spacing w:line="240" w:lineRule="auto"/>
              <w:ind w:firstLineChars="0" w:firstLine="0"/>
              <w:rPr>
                <w:ins w:id="1727" w:author="翟羽佳" w:date="2017-06-01T14:08:00Z"/>
                <w:rFonts w:ascii="宋体" w:hAnsi="宋体"/>
                <w:color w:val="000000"/>
                <w:sz w:val="20"/>
                <w:szCs w:val="20"/>
              </w:rPr>
            </w:pPr>
            <w:ins w:id="1728" w:author="翟羽佳" w:date="2017-06-01T14:08:00Z">
              <w:r>
                <w:rPr>
                  <w:rFonts w:ascii="宋体" w:hAnsi="宋体" w:hint="eastAsia"/>
                  <w:color w:val="000000"/>
                  <w:sz w:val="20"/>
                  <w:szCs w:val="20"/>
                </w:rPr>
                <w:t>C</w:t>
              </w:r>
            </w:ins>
          </w:p>
        </w:tc>
        <w:tc>
          <w:tcPr>
            <w:tcW w:w="2056" w:type="dxa"/>
            <w:vAlign w:val="center"/>
          </w:tcPr>
          <w:p w:rsidR="00DE1E79" w:rsidRDefault="00DE1E79" w:rsidP="00051447">
            <w:pPr>
              <w:spacing w:line="240" w:lineRule="auto"/>
              <w:ind w:firstLineChars="0" w:firstLine="0"/>
              <w:rPr>
                <w:ins w:id="1729" w:author="翟羽佳" w:date="2017-06-01T14:08:00Z"/>
                <w:rFonts w:ascii="宋体" w:hAnsi="宋体"/>
                <w:color w:val="000000"/>
                <w:sz w:val="20"/>
                <w:szCs w:val="20"/>
              </w:rPr>
            </w:pPr>
          </w:p>
        </w:tc>
      </w:tr>
      <w:tr w:rsidR="00DE1E79" w:rsidTr="00051447">
        <w:trPr>
          <w:trHeight w:val="270"/>
          <w:ins w:id="1730" w:author="翟羽佳" w:date="2017-06-01T14:08:00Z"/>
        </w:trPr>
        <w:tc>
          <w:tcPr>
            <w:tcW w:w="724" w:type="dxa"/>
            <w:vAlign w:val="center"/>
          </w:tcPr>
          <w:p w:rsidR="00DE1E79" w:rsidRDefault="00DE1E79" w:rsidP="00051447">
            <w:pPr>
              <w:spacing w:line="240" w:lineRule="auto"/>
              <w:ind w:firstLineChars="0" w:firstLine="0"/>
              <w:rPr>
                <w:ins w:id="1731" w:author="翟羽佳" w:date="2017-06-01T14:08:00Z"/>
                <w:rFonts w:ascii="宋体" w:hAnsi="宋体"/>
                <w:color w:val="000000"/>
                <w:sz w:val="20"/>
                <w:szCs w:val="20"/>
              </w:rPr>
            </w:pPr>
            <w:ins w:id="1732" w:author="翟羽佳" w:date="2017-06-01T14:08:00Z">
              <w:r>
                <w:rPr>
                  <w:rFonts w:ascii="宋体" w:hAnsi="宋体" w:hint="eastAsia"/>
                  <w:color w:val="000000"/>
                  <w:sz w:val="20"/>
                  <w:szCs w:val="20"/>
                </w:rPr>
                <w:t>{}</w:t>
              </w:r>
            </w:ins>
          </w:p>
        </w:tc>
        <w:tc>
          <w:tcPr>
            <w:tcW w:w="709" w:type="dxa"/>
            <w:vAlign w:val="center"/>
          </w:tcPr>
          <w:p w:rsidR="00DE1E79" w:rsidRDefault="00DE1E79" w:rsidP="00051447">
            <w:pPr>
              <w:spacing w:line="240" w:lineRule="auto"/>
              <w:ind w:firstLineChars="0" w:firstLine="0"/>
              <w:rPr>
                <w:ins w:id="1733" w:author="翟羽佳" w:date="2017-06-01T14:08:00Z"/>
                <w:rFonts w:ascii="宋体" w:hAnsi="宋体"/>
                <w:color w:val="000000"/>
                <w:sz w:val="20"/>
                <w:szCs w:val="20"/>
              </w:rPr>
            </w:pPr>
          </w:p>
        </w:tc>
        <w:tc>
          <w:tcPr>
            <w:tcW w:w="1701" w:type="dxa"/>
            <w:vAlign w:val="center"/>
          </w:tcPr>
          <w:p w:rsidR="00DE1E79" w:rsidRDefault="00DE1E79" w:rsidP="00051447">
            <w:pPr>
              <w:spacing w:line="240" w:lineRule="auto"/>
              <w:ind w:firstLineChars="0" w:firstLine="0"/>
              <w:rPr>
                <w:ins w:id="1734" w:author="翟羽佳" w:date="2017-06-01T14:08:00Z"/>
                <w:rFonts w:ascii="宋体" w:hAnsi="宋体"/>
                <w:color w:val="000000"/>
                <w:sz w:val="20"/>
                <w:szCs w:val="20"/>
              </w:rPr>
            </w:pPr>
            <w:ins w:id="1735" w:author="翟羽佳" w:date="2017-06-01T14:08: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ins>
          </w:p>
        </w:tc>
        <w:tc>
          <w:tcPr>
            <w:tcW w:w="1973" w:type="dxa"/>
            <w:vAlign w:val="center"/>
          </w:tcPr>
          <w:p w:rsidR="00DE1E79" w:rsidRDefault="00DE1E79" w:rsidP="00051447">
            <w:pPr>
              <w:spacing w:line="240" w:lineRule="auto"/>
              <w:ind w:firstLineChars="0" w:firstLine="0"/>
              <w:rPr>
                <w:ins w:id="1736" w:author="翟羽佳" w:date="2017-06-01T14:08:00Z"/>
                <w:rFonts w:ascii="宋体" w:hAnsi="宋体"/>
                <w:color w:val="000000"/>
                <w:sz w:val="20"/>
                <w:szCs w:val="20"/>
              </w:rPr>
            </w:pPr>
            <w:ins w:id="1737" w:author="翟羽佳" w:date="2017-06-01T14:08:00Z">
              <w:r>
                <w:rPr>
                  <w:rFonts w:ascii="宋体" w:hAnsi="宋体" w:hint="eastAsia"/>
                  <w:color w:val="000000"/>
                  <w:sz w:val="20"/>
                  <w:szCs w:val="20"/>
                </w:rPr>
                <w:t>成交单信息</w:t>
              </w:r>
            </w:ins>
          </w:p>
        </w:tc>
        <w:tc>
          <w:tcPr>
            <w:tcW w:w="720" w:type="dxa"/>
            <w:vAlign w:val="center"/>
          </w:tcPr>
          <w:p w:rsidR="00DE1E79" w:rsidRDefault="00DE1E79" w:rsidP="00051447">
            <w:pPr>
              <w:spacing w:line="240" w:lineRule="auto"/>
              <w:ind w:firstLineChars="0" w:firstLine="0"/>
              <w:rPr>
                <w:ins w:id="1738" w:author="翟羽佳" w:date="2017-06-01T14:08:00Z"/>
                <w:rFonts w:ascii="宋体" w:hAnsi="宋体" w:cs="宋体"/>
                <w:color w:val="000000"/>
                <w:kern w:val="0"/>
                <w:sz w:val="20"/>
                <w:szCs w:val="20"/>
              </w:rPr>
            </w:pPr>
            <w:ins w:id="1739" w:author="翟羽佳" w:date="2017-06-01T14:08:00Z">
              <w:r>
                <w:rPr>
                  <w:rFonts w:ascii="宋体" w:hAnsi="宋体" w:cs="宋体" w:hint="eastAsia"/>
                  <w:color w:val="000000"/>
                  <w:kern w:val="0"/>
                  <w:sz w:val="20"/>
                  <w:szCs w:val="20"/>
                </w:rPr>
                <w:t>-</w:t>
              </w:r>
            </w:ins>
          </w:p>
        </w:tc>
        <w:tc>
          <w:tcPr>
            <w:tcW w:w="864" w:type="dxa"/>
            <w:vAlign w:val="center"/>
          </w:tcPr>
          <w:p w:rsidR="00DE1E79" w:rsidRDefault="00DE1E79" w:rsidP="00051447">
            <w:pPr>
              <w:spacing w:line="240" w:lineRule="auto"/>
              <w:ind w:firstLineChars="0" w:firstLine="0"/>
              <w:rPr>
                <w:ins w:id="1740" w:author="翟羽佳" w:date="2017-06-01T14:08:00Z"/>
                <w:rFonts w:ascii="宋体" w:hAnsi="宋体"/>
                <w:color w:val="000000"/>
                <w:sz w:val="20"/>
                <w:szCs w:val="20"/>
              </w:rPr>
            </w:pPr>
            <w:ins w:id="1741" w:author="翟羽佳" w:date="2017-06-01T14:08:00Z">
              <w:r>
                <w:rPr>
                  <w:rFonts w:ascii="宋体" w:hAnsi="宋体" w:hint="eastAsia"/>
                  <w:color w:val="000000"/>
                  <w:sz w:val="20"/>
                  <w:szCs w:val="20"/>
                </w:rPr>
                <w:t>C</w:t>
              </w:r>
            </w:ins>
          </w:p>
        </w:tc>
        <w:tc>
          <w:tcPr>
            <w:tcW w:w="2056" w:type="dxa"/>
            <w:vAlign w:val="center"/>
          </w:tcPr>
          <w:p w:rsidR="00DE1E79" w:rsidRDefault="00DE1E79" w:rsidP="00051447">
            <w:pPr>
              <w:spacing w:line="240" w:lineRule="auto"/>
              <w:ind w:firstLineChars="0" w:firstLine="0"/>
              <w:rPr>
                <w:ins w:id="1742" w:author="翟羽佳" w:date="2017-06-01T14:08:00Z"/>
                <w:rFonts w:ascii="宋体" w:hAnsi="宋体"/>
                <w:color w:val="000000"/>
                <w:sz w:val="20"/>
                <w:szCs w:val="20"/>
              </w:rPr>
            </w:pPr>
            <w:ins w:id="1743" w:author="翟羽佳" w:date="2017-06-01T14:08:00Z">
              <w:r>
                <w:rPr>
                  <w:rFonts w:ascii="宋体" w:hAnsi="宋体" w:hint="eastAsia"/>
                  <w:color w:val="000000"/>
                  <w:sz w:val="20"/>
                  <w:szCs w:val="20"/>
                </w:rPr>
                <w:t>信息类型参考</w:t>
              </w:r>
              <w:r>
                <w:rPr>
                  <w:rFonts w:ascii="宋体" w:hAnsi="宋体"/>
                  <w:color w:val="000000"/>
                  <w:sz w:val="20"/>
                  <w:szCs w:val="20"/>
                </w:rPr>
                <w:fldChar w:fldCharType="begin"/>
              </w:r>
              <w:r>
                <w:rPr>
                  <w:rFonts w:ascii="宋体" w:hAnsi="宋体" w:hint="eastAsia"/>
                  <w:color w:val="000000"/>
                  <w:sz w:val="20"/>
                  <w:szCs w:val="20"/>
                </w:rPr>
                <w:instrText>REF _Ref435451338 \r \h</w:instrText>
              </w:r>
            </w:ins>
            <w:r>
              <w:rPr>
                <w:rFonts w:ascii="宋体" w:hAnsi="宋体"/>
                <w:color w:val="000000"/>
                <w:sz w:val="20"/>
                <w:szCs w:val="20"/>
              </w:rPr>
            </w:r>
            <w:ins w:id="1744" w:author="翟羽佳" w:date="2017-06-01T14:08:00Z">
              <w:r>
                <w:rPr>
                  <w:rFonts w:ascii="宋体" w:hAnsi="宋体"/>
                  <w:color w:val="000000"/>
                  <w:sz w:val="20"/>
                  <w:szCs w:val="20"/>
                </w:rPr>
                <w:fldChar w:fldCharType="separate"/>
              </w:r>
              <w:r>
                <w:rPr>
                  <w:rFonts w:ascii="宋体" w:hAnsi="宋体"/>
                  <w:color w:val="000000"/>
                  <w:sz w:val="20"/>
                  <w:szCs w:val="20"/>
                </w:rPr>
                <w:t>6.4.5.5</w:t>
              </w:r>
              <w:r>
                <w:rPr>
                  <w:rFonts w:ascii="宋体" w:hAnsi="宋体"/>
                  <w:color w:val="000000"/>
                  <w:sz w:val="20"/>
                  <w:szCs w:val="20"/>
                </w:rPr>
                <w:fldChar w:fldCharType="end"/>
              </w:r>
              <w:r>
                <w:rPr>
                  <w:rFonts w:ascii="宋体" w:hAnsi="宋体" w:hint="eastAsia"/>
                  <w:color w:val="000000"/>
                  <w:sz w:val="20"/>
                  <w:szCs w:val="20"/>
                </w:rPr>
                <w:t>中的</w:t>
              </w:r>
              <w:r>
                <w:rPr>
                  <w:rFonts w:ascii="宋体" w:hAnsi="宋体" w:cs="宋体"/>
                  <w:color w:val="000000"/>
                  <w:kern w:val="0"/>
                  <w:sz w:val="20"/>
                  <w:szCs w:val="20"/>
                </w:rPr>
                <w:t>{otcMatchTicketInfo}</w:t>
              </w:r>
              <w:r>
                <w:rPr>
                  <w:rFonts w:ascii="宋体" w:hAnsi="宋体" w:hint="eastAsia"/>
                  <w:color w:val="000000"/>
                  <w:sz w:val="20"/>
                  <w:szCs w:val="20"/>
                </w:rPr>
                <w:t>的应答</w:t>
              </w:r>
            </w:ins>
          </w:p>
        </w:tc>
      </w:tr>
      <w:tr w:rsidR="00DE1E79" w:rsidTr="00051447">
        <w:trPr>
          <w:trHeight w:val="270"/>
          <w:ins w:id="1745" w:author="翟羽佳" w:date="2017-06-01T14:08:00Z"/>
        </w:trPr>
        <w:tc>
          <w:tcPr>
            <w:tcW w:w="724" w:type="dxa"/>
            <w:vAlign w:val="center"/>
          </w:tcPr>
          <w:p w:rsidR="00DE1E79" w:rsidRDefault="00DE1E79" w:rsidP="00051447">
            <w:pPr>
              <w:spacing w:line="240" w:lineRule="auto"/>
              <w:ind w:firstLineChars="0" w:firstLine="0"/>
              <w:rPr>
                <w:ins w:id="1746" w:author="翟羽佳" w:date="2017-06-01T14:08:00Z"/>
                <w:rFonts w:ascii="宋体" w:hAnsi="宋体"/>
                <w:color w:val="000000"/>
                <w:sz w:val="20"/>
                <w:szCs w:val="20"/>
              </w:rPr>
            </w:pPr>
            <w:ins w:id="1747" w:author="翟羽佳" w:date="2017-06-01T14:08:00Z">
              <w:r>
                <w:rPr>
                  <w:rFonts w:ascii="宋体" w:hAnsi="宋体" w:hint="eastAsia"/>
                  <w:color w:val="000000"/>
                  <w:sz w:val="20"/>
                  <w:szCs w:val="20"/>
                </w:rPr>
                <w:t>-&gt;</w:t>
              </w:r>
            </w:ins>
          </w:p>
        </w:tc>
        <w:tc>
          <w:tcPr>
            <w:tcW w:w="709" w:type="dxa"/>
            <w:vAlign w:val="center"/>
          </w:tcPr>
          <w:p w:rsidR="00DE1E79" w:rsidRDefault="00DE1E79" w:rsidP="00051447">
            <w:pPr>
              <w:spacing w:line="240" w:lineRule="auto"/>
              <w:ind w:firstLineChars="0" w:firstLine="0"/>
              <w:rPr>
                <w:ins w:id="1748" w:author="翟羽佳" w:date="2017-06-01T14:08:00Z"/>
                <w:rFonts w:ascii="宋体" w:hAnsi="宋体"/>
                <w:color w:val="000000"/>
                <w:sz w:val="20"/>
                <w:szCs w:val="20"/>
              </w:rPr>
            </w:pPr>
            <w:ins w:id="1749" w:author="翟羽佳" w:date="2017-06-01T14:08:00Z">
              <w:r>
                <w:rPr>
                  <w:rFonts w:ascii="宋体" w:hAnsi="宋体" w:cs="宋体"/>
                  <w:color w:val="000000"/>
                  <w:kern w:val="0"/>
                  <w:sz w:val="20"/>
                  <w:szCs w:val="20"/>
                </w:rPr>
                <w:t>H21</w:t>
              </w:r>
            </w:ins>
          </w:p>
        </w:tc>
        <w:tc>
          <w:tcPr>
            <w:tcW w:w="1701" w:type="dxa"/>
            <w:vAlign w:val="center"/>
          </w:tcPr>
          <w:p w:rsidR="00DE1E79" w:rsidRDefault="00DE1E79" w:rsidP="00051447">
            <w:pPr>
              <w:spacing w:line="240" w:lineRule="auto"/>
              <w:ind w:firstLineChars="0" w:firstLine="0"/>
              <w:rPr>
                <w:ins w:id="1750" w:author="翟羽佳" w:date="2017-06-01T14:08:00Z"/>
                <w:rFonts w:ascii="宋体" w:hAnsi="宋体"/>
                <w:color w:val="000000"/>
                <w:sz w:val="20"/>
                <w:szCs w:val="20"/>
              </w:rPr>
            </w:pPr>
            <w:ins w:id="1751" w:author="翟羽佳" w:date="2017-06-01T14:08:00Z">
              <w:r>
                <w:rPr>
                  <w:rFonts w:ascii="宋体" w:hAnsi="宋体" w:cs="宋体" w:hint="eastAsia"/>
                  <w:color w:val="000000"/>
                  <w:kern w:val="0"/>
                  <w:sz w:val="20"/>
                  <w:szCs w:val="20"/>
                </w:rPr>
                <w:t>NewRef</w:t>
              </w:r>
              <w:r>
                <w:rPr>
                  <w:rFonts w:ascii="宋体" w:hAnsi="宋体" w:cs="宋体"/>
                  <w:color w:val="000000"/>
                  <w:kern w:val="0"/>
                  <w:sz w:val="20"/>
                  <w:szCs w:val="20"/>
                </w:rPr>
                <w:t>Price</w:t>
              </w:r>
            </w:ins>
          </w:p>
        </w:tc>
        <w:tc>
          <w:tcPr>
            <w:tcW w:w="1973" w:type="dxa"/>
            <w:vAlign w:val="center"/>
          </w:tcPr>
          <w:p w:rsidR="00DE1E79" w:rsidRDefault="00DE1E79" w:rsidP="00051447">
            <w:pPr>
              <w:spacing w:line="240" w:lineRule="auto"/>
              <w:ind w:firstLineChars="0" w:firstLine="0"/>
              <w:rPr>
                <w:ins w:id="1752" w:author="翟羽佳" w:date="2017-06-01T14:08:00Z"/>
                <w:rFonts w:ascii="宋体" w:hAnsi="宋体"/>
                <w:color w:val="000000"/>
                <w:sz w:val="20"/>
                <w:szCs w:val="20"/>
              </w:rPr>
            </w:pPr>
            <w:ins w:id="1753" w:author="翟羽佳" w:date="2017-06-01T14:08:00Z">
              <w:r>
                <w:rPr>
                  <w:rFonts w:ascii="宋体" w:hAnsi="宋体" w:cs="宋体" w:hint="eastAsia"/>
                  <w:color w:val="000000"/>
                  <w:kern w:val="0"/>
                  <w:sz w:val="20"/>
                  <w:szCs w:val="20"/>
                </w:rPr>
                <w:t>新参考价</w:t>
              </w:r>
            </w:ins>
          </w:p>
        </w:tc>
        <w:tc>
          <w:tcPr>
            <w:tcW w:w="720" w:type="dxa"/>
            <w:vAlign w:val="center"/>
          </w:tcPr>
          <w:p w:rsidR="00DE1E79" w:rsidRDefault="00DE1E79" w:rsidP="00051447">
            <w:pPr>
              <w:spacing w:line="240" w:lineRule="auto"/>
              <w:ind w:firstLineChars="0" w:firstLine="0"/>
              <w:rPr>
                <w:ins w:id="1754" w:author="翟羽佳" w:date="2017-06-01T14:08:00Z"/>
                <w:rFonts w:ascii="宋体" w:hAnsi="宋体" w:cs="宋体"/>
                <w:color w:val="000000"/>
                <w:kern w:val="0"/>
                <w:sz w:val="20"/>
                <w:szCs w:val="20"/>
              </w:rPr>
            </w:pPr>
            <w:ins w:id="1755" w:author="翟羽佳" w:date="2017-06-01T14:08:00Z">
              <w:r>
                <w:rPr>
                  <w:rFonts w:ascii="宋体" w:hAnsi="宋体" w:cs="宋体" w:hint="eastAsia"/>
                  <w:color w:val="000000"/>
                  <w:kern w:val="0"/>
                  <w:sz w:val="20"/>
                  <w:szCs w:val="20"/>
                </w:rPr>
                <w:t>-</w:t>
              </w:r>
            </w:ins>
          </w:p>
        </w:tc>
        <w:tc>
          <w:tcPr>
            <w:tcW w:w="864" w:type="dxa"/>
            <w:vAlign w:val="center"/>
          </w:tcPr>
          <w:p w:rsidR="00DE1E79" w:rsidRDefault="00DE1E79" w:rsidP="00051447">
            <w:pPr>
              <w:spacing w:line="240" w:lineRule="auto"/>
              <w:ind w:firstLineChars="0" w:firstLine="0"/>
              <w:rPr>
                <w:ins w:id="1756" w:author="翟羽佳" w:date="2017-06-01T14:08:00Z"/>
                <w:rFonts w:ascii="宋体" w:hAnsi="宋体"/>
                <w:color w:val="000000"/>
                <w:sz w:val="20"/>
                <w:szCs w:val="20"/>
              </w:rPr>
            </w:pPr>
            <w:ins w:id="1757" w:author="翟羽佳" w:date="2017-06-01T14:08:00Z">
              <w:r>
                <w:rPr>
                  <w:rFonts w:ascii="宋体" w:hAnsi="宋体" w:hint="eastAsia"/>
                  <w:color w:val="000000"/>
                  <w:sz w:val="20"/>
                  <w:szCs w:val="20"/>
                </w:rPr>
                <w:t>C</w:t>
              </w:r>
            </w:ins>
          </w:p>
        </w:tc>
        <w:tc>
          <w:tcPr>
            <w:tcW w:w="2056" w:type="dxa"/>
            <w:vAlign w:val="center"/>
          </w:tcPr>
          <w:p w:rsidR="00DE1E79" w:rsidRDefault="00184E63" w:rsidP="00051447">
            <w:pPr>
              <w:spacing w:line="240" w:lineRule="auto"/>
              <w:ind w:firstLineChars="0" w:firstLine="0"/>
              <w:rPr>
                <w:ins w:id="1758" w:author="翟羽佳" w:date="2017-06-01T14:08:00Z"/>
                <w:rFonts w:ascii="宋体" w:hAnsi="宋体"/>
                <w:color w:val="000000"/>
                <w:sz w:val="20"/>
                <w:szCs w:val="20"/>
              </w:rPr>
            </w:pPr>
            <w:ins w:id="1759" w:author="翟羽佳" w:date="2017-06-01T14:13:00Z">
              <w:r>
                <w:rPr>
                  <w:rFonts w:ascii="宋体" w:hAnsi="宋体" w:hint="eastAsia"/>
                  <w:color w:val="000000"/>
                  <w:sz w:val="20"/>
                  <w:szCs w:val="20"/>
                </w:rPr>
                <w:t>包括在N62的成交单明细近端、远端的明细中</w:t>
              </w:r>
            </w:ins>
          </w:p>
        </w:tc>
      </w:tr>
      <w:tr w:rsidR="00DE1E79" w:rsidTr="00051447">
        <w:trPr>
          <w:trHeight w:val="270"/>
          <w:ins w:id="1760" w:author="翟羽佳" w:date="2017-06-01T14:08:00Z"/>
        </w:trPr>
        <w:tc>
          <w:tcPr>
            <w:tcW w:w="724" w:type="dxa"/>
            <w:vAlign w:val="center"/>
          </w:tcPr>
          <w:p w:rsidR="00DE1E79" w:rsidRDefault="00DE1E79" w:rsidP="00051447">
            <w:pPr>
              <w:spacing w:line="240" w:lineRule="auto"/>
              <w:ind w:firstLineChars="0" w:firstLine="0"/>
              <w:rPr>
                <w:ins w:id="1761" w:author="翟羽佳" w:date="2017-06-01T14:08:00Z"/>
                <w:rFonts w:ascii="宋体" w:hAnsi="宋体"/>
                <w:color w:val="000000"/>
                <w:sz w:val="20"/>
                <w:szCs w:val="20"/>
              </w:rPr>
            </w:pPr>
            <w:ins w:id="1762" w:author="翟羽佳" w:date="2017-06-01T14:08:00Z">
              <w:r>
                <w:rPr>
                  <w:rFonts w:ascii="宋体" w:hAnsi="宋体" w:hint="eastAsia"/>
                  <w:color w:val="000000"/>
                  <w:sz w:val="20"/>
                  <w:szCs w:val="20"/>
                </w:rPr>
                <w:t>-&gt;</w:t>
              </w:r>
            </w:ins>
          </w:p>
        </w:tc>
        <w:tc>
          <w:tcPr>
            <w:tcW w:w="709" w:type="dxa"/>
            <w:vAlign w:val="center"/>
          </w:tcPr>
          <w:p w:rsidR="00DE1E79" w:rsidRDefault="00DE1E79" w:rsidP="00051447">
            <w:pPr>
              <w:spacing w:line="240" w:lineRule="auto"/>
              <w:ind w:firstLineChars="0" w:firstLine="0"/>
              <w:rPr>
                <w:ins w:id="1763" w:author="翟羽佳" w:date="2017-06-01T14:08:00Z"/>
                <w:rFonts w:ascii="宋体" w:hAnsi="宋体"/>
                <w:color w:val="000000"/>
                <w:sz w:val="20"/>
                <w:szCs w:val="20"/>
              </w:rPr>
            </w:pPr>
            <w:ins w:id="1764" w:author="翟羽佳" w:date="2017-06-01T14:08:00Z">
              <w:r>
                <w:rPr>
                  <w:rFonts w:ascii="宋体" w:hAnsi="宋体" w:hint="eastAsia"/>
                  <w:color w:val="000000"/>
                  <w:sz w:val="20"/>
                  <w:szCs w:val="20"/>
                </w:rPr>
                <w:t>X65</w:t>
              </w:r>
            </w:ins>
          </w:p>
        </w:tc>
        <w:tc>
          <w:tcPr>
            <w:tcW w:w="1701" w:type="dxa"/>
          </w:tcPr>
          <w:p w:rsidR="00DE1E79" w:rsidRDefault="00DE1E79" w:rsidP="00051447">
            <w:pPr>
              <w:spacing w:line="240" w:lineRule="auto"/>
              <w:ind w:firstLineChars="0" w:firstLine="0"/>
              <w:rPr>
                <w:ins w:id="1765" w:author="翟羽佳" w:date="2017-06-01T14:08:00Z"/>
                <w:rFonts w:ascii="宋体" w:hAnsi="宋体"/>
                <w:color w:val="000000"/>
                <w:sz w:val="20"/>
                <w:szCs w:val="20"/>
              </w:rPr>
            </w:pPr>
            <w:ins w:id="1766" w:author="翟羽佳" w:date="2017-06-01T14:08:00Z">
              <w:r>
                <w:rPr>
                  <w:rFonts w:ascii="宋体" w:hAnsi="宋体"/>
                  <w:color w:val="000000"/>
                  <w:sz w:val="20"/>
                  <w:szCs w:val="20"/>
                </w:rPr>
                <w:t>otcPortOperationState</w:t>
              </w:r>
            </w:ins>
          </w:p>
        </w:tc>
        <w:tc>
          <w:tcPr>
            <w:tcW w:w="1973" w:type="dxa"/>
          </w:tcPr>
          <w:p w:rsidR="00DE1E79" w:rsidRDefault="00DE1E79" w:rsidP="00051447">
            <w:pPr>
              <w:spacing w:line="240" w:lineRule="auto"/>
              <w:ind w:firstLineChars="0" w:firstLine="0"/>
              <w:rPr>
                <w:ins w:id="1767" w:author="翟羽佳" w:date="2017-06-01T14:08:00Z"/>
                <w:rFonts w:ascii="宋体" w:hAnsi="宋体"/>
                <w:color w:val="000000"/>
                <w:sz w:val="20"/>
                <w:szCs w:val="20"/>
              </w:rPr>
            </w:pPr>
            <w:ins w:id="1768" w:author="翟羽佳" w:date="2017-06-01T14:08:00Z">
              <w:r>
                <w:rPr>
                  <w:rFonts w:ascii="宋体" w:hAnsi="宋体" w:hint="eastAsia"/>
                  <w:bCs/>
                  <w:color w:val="000000"/>
                  <w:sz w:val="20"/>
                  <w:szCs w:val="20"/>
                </w:rPr>
                <w:t>申请状态</w:t>
              </w:r>
            </w:ins>
          </w:p>
        </w:tc>
        <w:tc>
          <w:tcPr>
            <w:tcW w:w="720" w:type="dxa"/>
          </w:tcPr>
          <w:p w:rsidR="00DE1E79" w:rsidRDefault="00DE1E79" w:rsidP="00051447">
            <w:pPr>
              <w:spacing w:line="240" w:lineRule="auto"/>
              <w:ind w:firstLineChars="0" w:firstLine="0"/>
              <w:rPr>
                <w:ins w:id="1769" w:author="翟羽佳" w:date="2017-06-01T14:08:00Z"/>
                <w:rFonts w:ascii="宋体" w:hAnsi="宋体" w:cs="宋体"/>
                <w:color w:val="000000"/>
                <w:kern w:val="0"/>
                <w:sz w:val="20"/>
                <w:szCs w:val="20"/>
              </w:rPr>
            </w:pPr>
            <w:ins w:id="1770" w:author="翟羽佳" w:date="2017-06-01T14:08:00Z">
              <w:r>
                <w:rPr>
                  <w:rFonts w:ascii="宋体" w:hAnsi="宋体" w:hint="eastAsia"/>
                  <w:bCs/>
                  <w:color w:val="000000"/>
                  <w:sz w:val="20"/>
                  <w:szCs w:val="20"/>
                </w:rPr>
                <w:t>O</w:t>
              </w:r>
            </w:ins>
          </w:p>
        </w:tc>
        <w:tc>
          <w:tcPr>
            <w:tcW w:w="864" w:type="dxa"/>
          </w:tcPr>
          <w:p w:rsidR="00DE1E79" w:rsidRDefault="00DE1E79" w:rsidP="00051447">
            <w:pPr>
              <w:spacing w:line="240" w:lineRule="auto"/>
              <w:ind w:firstLineChars="0" w:firstLine="0"/>
              <w:rPr>
                <w:ins w:id="1771" w:author="翟羽佳" w:date="2017-06-01T14:08:00Z"/>
                <w:rFonts w:ascii="宋体" w:hAnsi="宋体"/>
                <w:color w:val="000000"/>
                <w:sz w:val="20"/>
                <w:szCs w:val="20"/>
              </w:rPr>
            </w:pPr>
            <w:ins w:id="1772" w:author="翟羽佳" w:date="2017-06-01T14:08:00Z">
              <w:r>
                <w:rPr>
                  <w:rFonts w:ascii="宋体" w:hAnsi="宋体" w:hint="eastAsia"/>
                  <w:bCs/>
                  <w:color w:val="000000"/>
                  <w:sz w:val="20"/>
                  <w:szCs w:val="20"/>
                </w:rPr>
                <w:t>-</w:t>
              </w:r>
            </w:ins>
          </w:p>
        </w:tc>
        <w:tc>
          <w:tcPr>
            <w:tcW w:w="2056" w:type="dxa"/>
          </w:tcPr>
          <w:p w:rsidR="00DE1E79" w:rsidRDefault="00DE1E79" w:rsidP="00051447">
            <w:pPr>
              <w:spacing w:line="240" w:lineRule="auto"/>
              <w:ind w:firstLineChars="0" w:firstLine="0"/>
              <w:rPr>
                <w:ins w:id="1773" w:author="翟羽佳" w:date="2017-06-01T14:08:00Z"/>
                <w:rFonts w:ascii="宋体" w:hAnsi="宋体" w:cs="Times New Roman"/>
                <w:bCs/>
                <w:color w:val="000000"/>
                <w:kern w:val="0"/>
                <w:sz w:val="20"/>
                <w:szCs w:val="20"/>
              </w:rPr>
            </w:pPr>
            <w:ins w:id="1774" w:author="翟羽佳" w:date="2017-06-01T14:08:00Z">
              <w:r>
                <w:rPr>
                  <w:rFonts w:ascii="宋体" w:hAnsi="宋体" w:cs="Times New Roman" w:hint="eastAsia"/>
                  <w:bCs/>
                  <w:color w:val="000000"/>
                  <w:kern w:val="0"/>
                  <w:sz w:val="20"/>
                  <w:szCs w:val="20"/>
                </w:rPr>
                <w:t>0-未申请；1-本方已申请；</w:t>
              </w:r>
            </w:ins>
            <w:ins w:id="1775" w:author="翟羽佳" w:date="2017-06-01T14:25:00Z">
              <w:r w:rsidR="00C169AE">
                <w:rPr>
                  <w:rFonts w:ascii="宋体" w:hAnsi="宋体" w:cs="Times New Roman"/>
                  <w:bCs/>
                  <w:color w:val="000000"/>
                  <w:kern w:val="0"/>
                  <w:sz w:val="20"/>
                  <w:szCs w:val="20"/>
                </w:rPr>
                <w:t xml:space="preserve"> </w:t>
              </w:r>
            </w:ins>
          </w:p>
          <w:p w:rsidR="00184E63" w:rsidRDefault="00184E63" w:rsidP="00051447">
            <w:pPr>
              <w:spacing w:line="240" w:lineRule="auto"/>
              <w:ind w:firstLineChars="0" w:firstLine="0"/>
              <w:rPr>
                <w:ins w:id="1776" w:author="翟羽佳" w:date="2017-06-01T14:08:00Z"/>
                <w:rFonts w:ascii="宋体" w:hAnsi="宋体"/>
                <w:color w:val="000000"/>
                <w:sz w:val="20"/>
                <w:szCs w:val="20"/>
              </w:rPr>
            </w:pPr>
            <w:ins w:id="1777" w:author="翟羽佳" w:date="2017-06-01T14:14:00Z">
              <w:r>
                <w:rPr>
                  <w:rFonts w:ascii="宋体" w:hAnsi="宋体" w:hint="eastAsia"/>
                  <w:color w:val="000000"/>
                  <w:sz w:val="20"/>
                  <w:szCs w:val="20"/>
                </w:rPr>
                <w:t>包括在N62的成交单明细</w:t>
              </w:r>
            </w:ins>
            <w:ins w:id="1778" w:author="翟羽佳" w:date="2017-06-01T14:26:00Z">
              <w:r w:rsidR="00C169AE">
                <w:rPr>
                  <w:rFonts w:ascii="宋体" w:hAnsi="宋体" w:hint="eastAsia"/>
                  <w:color w:val="000000"/>
                  <w:sz w:val="20"/>
                  <w:szCs w:val="20"/>
                </w:rPr>
                <w:t>交易双方明细</w:t>
              </w:r>
            </w:ins>
            <w:ins w:id="1779" w:author="翟羽佳" w:date="2017-06-01T14:14:00Z">
              <w:r>
                <w:rPr>
                  <w:rFonts w:ascii="宋体" w:hAnsi="宋体" w:hint="eastAsia"/>
                  <w:color w:val="000000"/>
                  <w:sz w:val="20"/>
                  <w:szCs w:val="20"/>
                </w:rPr>
                <w:t>中</w:t>
              </w:r>
            </w:ins>
          </w:p>
        </w:tc>
      </w:tr>
      <w:tr w:rsidR="00DE1E79" w:rsidTr="00051447">
        <w:trPr>
          <w:trHeight w:val="270"/>
          <w:ins w:id="1780" w:author="翟羽佳" w:date="2017-06-01T14:08:00Z"/>
        </w:trPr>
        <w:tc>
          <w:tcPr>
            <w:tcW w:w="724" w:type="dxa"/>
          </w:tcPr>
          <w:p w:rsidR="00DE1E79" w:rsidRDefault="00DE1E79" w:rsidP="00051447">
            <w:pPr>
              <w:spacing w:line="240" w:lineRule="auto"/>
              <w:ind w:firstLineChars="0" w:firstLine="0"/>
              <w:rPr>
                <w:ins w:id="1781" w:author="翟羽佳" w:date="2017-06-01T14:08:00Z"/>
                <w:rFonts w:ascii="宋体" w:hAnsi="宋体"/>
                <w:color w:val="000000"/>
                <w:sz w:val="20"/>
                <w:szCs w:val="20"/>
              </w:rPr>
            </w:pPr>
          </w:p>
        </w:tc>
        <w:tc>
          <w:tcPr>
            <w:tcW w:w="709" w:type="dxa"/>
            <w:vAlign w:val="center"/>
          </w:tcPr>
          <w:p w:rsidR="00DE1E79" w:rsidRDefault="00DE1E79" w:rsidP="00051447">
            <w:pPr>
              <w:spacing w:line="240" w:lineRule="auto"/>
              <w:ind w:firstLineChars="0" w:firstLine="0"/>
              <w:rPr>
                <w:ins w:id="1782" w:author="翟羽佳" w:date="2017-06-01T14:08:00Z"/>
                <w:rFonts w:ascii="宋体" w:hAnsi="宋体"/>
                <w:color w:val="000000"/>
                <w:sz w:val="20"/>
                <w:szCs w:val="20"/>
              </w:rPr>
            </w:pPr>
            <w:ins w:id="1783" w:author="翟羽佳" w:date="2017-06-01T14:08:00Z">
              <w:r>
                <w:rPr>
                  <w:rFonts w:ascii="宋体" w:hAnsi="宋体" w:hint="eastAsia"/>
                  <w:color w:val="000000"/>
                  <w:sz w:val="20"/>
                  <w:szCs w:val="20"/>
                </w:rPr>
                <w:t>X39</w:t>
              </w:r>
            </w:ins>
          </w:p>
        </w:tc>
        <w:tc>
          <w:tcPr>
            <w:tcW w:w="1701" w:type="dxa"/>
            <w:vAlign w:val="center"/>
          </w:tcPr>
          <w:p w:rsidR="00DE1E79" w:rsidRDefault="00DE1E79" w:rsidP="00051447">
            <w:pPr>
              <w:spacing w:line="240" w:lineRule="auto"/>
              <w:ind w:firstLineChars="0" w:firstLine="0"/>
              <w:rPr>
                <w:ins w:id="1784" w:author="翟羽佳" w:date="2017-06-01T14:08:00Z"/>
                <w:rFonts w:ascii="宋体" w:hAnsi="宋体"/>
                <w:color w:val="000000"/>
                <w:sz w:val="20"/>
                <w:szCs w:val="20"/>
              </w:rPr>
            </w:pPr>
            <w:ins w:id="1785" w:author="翟羽佳" w:date="2017-06-01T14:08:00Z">
              <w:r>
                <w:rPr>
                  <w:rFonts w:ascii="宋体" w:hAnsi="宋体" w:hint="eastAsia"/>
                  <w:color w:val="000000"/>
                  <w:sz w:val="20"/>
                  <w:szCs w:val="20"/>
                </w:rPr>
                <w:t>rspCode</w:t>
              </w:r>
            </w:ins>
          </w:p>
        </w:tc>
        <w:tc>
          <w:tcPr>
            <w:tcW w:w="1973" w:type="dxa"/>
            <w:vAlign w:val="center"/>
          </w:tcPr>
          <w:p w:rsidR="00DE1E79" w:rsidRDefault="00DE1E79" w:rsidP="00051447">
            <w:pPr>
              <w:spacing w:line="240" w:lineRule="auto"/>
              <w:ind w:firstLineChars="0" w:firstLine="0"/>
              <w:rPr>
                <w:ins w:id="1786" w:author="翟羽佳" w:date="2017-06-01T14:08:00Z"/>
                <w:rFonts w:ascii="宋体" w:hAnsi="宋体"/>
                <w:color w:val="000000"/>
                <w:sz w:val="20"/>
                <w:szCs w:val="20"/>
              </w:rPr>
            </w:pPr>
            <w:ins w:id="1787" w:author="翟羽佳" w:date="2017-06-01T14:08:00Z">
              <w:r>
                <w:rPr>
                  <w:rFonts w:ascii="宋体" w:hAnsi="宋体" w:hint="eastAsia"/>
                  <w:color w:val="000000"/>
                  <w:sz w:val="20"/>
                  <w:szCs w:val="20"/>
                </w:rPr>
                <w:t>响应代码</w:t>
              </w:r>
            </w:ins>
          </w:p>
        </w:tc>
        <w:tc>
          <w:tcPr>
            <w:tcW w:w="720" w:type="dxa"/>
            <w:vAlign w:val="center"/>
          </w:tcPr>
          <w:p w:rsidR="00DE1E79" w:rsidRDefault="00DE1E79" w:rsidP="00051447">
            <w:pPr>
              <w:spacing w:line="240" w:lineRule="auto"/>
              <w:ind w:firstLineChars="0" w:firstLine="0"/>
              <w:rPr>
                <w:ins w:id="1788" w:author="翟羽佳" w:date="2017-06-01T14:08:00Z"/>
                <w:rFonts w:ascii="宋体" w:hAnsi="宋体"/>
                <w:color w:val="000000"/>
                <w:sz w:val="20"/>
                <w:szCs w:val="20"/>
              </w:rPr>
            </w:pPr>
            <w:ins w:id="1789" w:author="翟羽佳" w:date="2017-06-01T14:08:00Z">
              <w:r>
                <w:rPr>
                  <w:rFonts w:ascii="宋体" w:hAnsi="宋体" w:hint="eastAsia"/>
                  <w:color w:val="000000"/>
                  <w:sz w:val="20"/>
                  <w:szCs w:val="20"/>
                </w:rPr>
                <w:t>-</w:t>
              </w:r>
            </w:ins>
          </w:p>
        </w:tc>
        <w:tc>
          <w:tcPr>
            <w:tcW w:w="864" w:type="dxa"/>
            <w:vAlign w:val="center"/>
          </w:tcPr>
          <w:p w:rsidR="00DE1E79" w:rsidRDefault="00DE1E79" w:rsidP="00051447">
            <w:pPr>
              <w:spacing w:line="240" w:lineRule="auto"/>
              <w:ind w:firstLineChars="0" w:firstLine="0"/>
              <w:rPr>
                <w:ins w:id="1790" w:author="翟羽佳" w:date="2017-06-01T14:08:00Z"/>
                <w:rFonts w:ascii="宋体" w:hAnsi="宋体"/>
                <w:color w:val="000000"/>
                <w:sz w:val="20"/>
                <w:szCs w:val="20"/>
              </w:rPr>
            </w:pPr>
            <w:ins w:id="1791" w:author="翟羽佳" w:date="2017-06-01T14:08:00Z">
              <w:r>
                <w:rPr>
                  <w:rFonts w:ascii="宋体" w:hAnsi="宋体" w:hint="eastAsia"/>
                  <w:color w:val="000000"/>
                  <w:sz w:val="20"/>
                  <w:szCs w:val="20"/>
                </w:rPr>
                <w:t>M</w:t>
              </w:r>
            </w:ins>
          </w:p>
        </w:tc>
        <w:tc>
          <w:tcPr>
            <w:tcW w:w="2056" w:type="dxa"/>
            <w:vAlign w:val="center"/>
          </w:tcPr>
          <w:p w:rsidR="00DE1E79" w:rsidRDefault="00DE1E79" w:rsidP="00051447">
            <w:pPr>
              <w:spacing w:line="240" w:lineRule="auto"/>
              <w:ind w:firstLineChars="0" w:firstLine="0"/>
              <w:rPr>
                <w:ins w:id="1792" w:author="翟羽佳" w:date="2017-06-01T14:08:00Z"/>
                <w:rFonts w:ascii="宋体" w:hAnsi="宋体"/>
                <w:color w:val="000000"/>
                <w:sz w:val="20"/>
                <w:szCs w:val="20"/>
              </w:rPr>
            </w:pPr>
          </w:p>
        </w:tc>
      </w:tr>
      <w:tr w:rsidR="00DE1E79" w:rsidTr="00051447">
        <w:trPr>
          <w:trHeight w:val="270"/>
          <w:ins w:id="1793" w:author="翟羽佳" w:date="2017-06-01T14:08:00Z"/>
        </w:trPr>
        <w:tc>
          <w:tcPr>
            <w:tcW w:w="724" w:type="dxa"/>
          </w:tcPr>
          <w:p w:rsidR="00DE1E79" w:rsidRDefault="00DE1E79" w:rsidP="00051447">
            <w:pPr>
              <w:spacing w:line="240" w:lineRule="auto"/>
              <w:ind w:firstLineChars="0" w:firstLine="0"/>
              <w:rPr>
                <w:ins w:id="1794" w:author="翟羽佳" w:date="2017-06-01T14:08:00Z"/>
                <w:rFonts w:ascii="宋体" w:hAnsi="宋体"/>
                <w:color w:val="000000"/>
                <w:sz w:val="20"/>
                <w:szCs w:val="20"/>
              </w:rPr>
            </w:pPr>
          </w:p>
        </w:tc>
        <w:tc>
          <w:tcPr>
            <w:tcW w:w="709" w:type="dxa"/>
            <w:vAlign w:val="center"/>
          </w:tcPr>
          <w:p w:rsidR="00DE1E79" w:rsidRDefault="00DE1E79" w:rsidP="00051447">
            <w:pPr>
              <w:spacing w:line="240" w:lineRule="auto"/>
              <w:ind w:firstLineChars="0" w:firstLine="0"/>
              <w:rPr>
                <w:ins w:id="1795" w:author="翟羽佳" w:date="2017-06-01T14:08:00Z"/>
                <w:rFonts w:ascii="宋体" w:hAnsi="宋体"/>
                <w:color w:val="000000"/>
                <w:sz w:val="20"/>
                <w:szCs w:val="20"/>
              </w:rPr>
            </w:pPr>
            <w:ins w:id="1796" w:author="翟羽佳" w:date="2017-06-01T14:08:00Z">
              <w:r>
                <w:rPr>
                  <w:rFonts w:ascii="宋体" w:hAnsi="宋体" w:hint="eastAsia"/>
                  <w:color w:val="000000"/>
                  <w:sz w:val="20"/>
                  <w:szCs w:val="20"/>
                </w:rPr>
                <w:t>X40</w:t>
              </w:r>
            </w:ins>
          </w:p>
        </w:tc>
        <w:tc>
          <w:tcPr>
            <w:tcW w:w="1701" w:type="dxa"/>
            <w:vAlign w:val="center"/>
          </w:tcPr>
          <w:p w:rsidR="00DE1E79" w:rsidRDefault="00DE1E79" w:rsidP="00051447">
            <w:pPr>
              <w:spacing w:line="240" w:lineRule="auto"/>
              <w:ind w:firstLineChars="0" w:firstLine="0"/>
              <w:rPr>
                <w:ins w:id="1797" w:author="翟羽佳" w:date="2017-06-01T14:08:00Z"/>
                <w:rFonts w:ascii="宋体" w:hAnsi="宋体"/>
                <w:color w:val="000000"/>
                <w:sz w:val="20"/>
                <w:szCs w:val="20"/>
              </w:rPr>
            </w:pPr>
            <w:ins w:id="1798" w:author="翟羽佳" w:date="2017-06-01T14:08:00Z">
              <w:r>
                <w:rPr>
                  <w:rFonts w:ascii="宋体" w:hAnsi="宋体" w:hint="eastAsia"/>
                  <w:color w:val="000000"/>
                  <w:sz w:val="20"/>
                  <w:szCs w:val="20"/>
                </w:rPr>
                <w:t>rspMsg</w:t>
              </w:r>
            </w:ins>
          </w:p>
        </w:tc>
        <w:tc>
          <w:tcPr>
            <w:tcW w:w="1973" w:type="dxa"/>
            <w:vAlign w:val="center"/>
          </w:tcPr>
          <w:p w:rsidR="00DE1E79" w:rsidRDefault="00DE1E79" w:rsidP="00051447">
            <w:pPr>
              <w:spacing w:line="240" w:lineRule="auto"/>
              <w:ind w:firstLineChars="0" w:firstLine="0"/>
              <w:rPr>
                <w:ins w:id="1799" w:author="翟羽佳" w:date="2017-06-01T14:08:00Z"/>
                <w:rFonts w:ascii="宋体" w:hAnsi="宋体"/>
                <w:color w:val="000000"/>
                <w:sz w:val="20"/>
                <w:szCs w:val="20"/>
              </w:rPr>
            </w:pPr>
            <w:ins w:id="1800" w:author="翟羽佳" w:date="2017-06-01T14:08:00Z">
              <w:r>
                <w:rPr>
                  <w:rFonts w:ascii="宋体" w:hAnsi="宋体" w:hint="eastAsia"/>
                  <w:color w:val="000000"/>
                  <w:sz w:val="20"/>
                  <w:szCs w:val="20"/>
                </w:rPr>
                <w:t>响应消息</w:t>
              </w:r>
            </w:ins>
          </w:p>
        </w:tc>
        <w:tc>
          <w:tcPr>
            <w:tcW w:w="720" w:type="dxa"/>
            <w:vAlign w:val="center"/>
          </w:tcPr>
          <w:p w:rsidR="00DE1E79" w:rsidRDefault="00DE1E79" w:rsidP="00051447">
            <w:pPr>
              <w:spacing w:line="240" w:lineRule="auto"/>
              <w:ind w:firstLineChars="0" w:firstLine="0"/>
              <w:rPr>
                <w:ins w:id="1801" w:author="翟羽佳" w:date="2017-06-01T14:08:00Z"/>
                <w:rFonts w:ascii="宋体" w:hAnsi="宋体"/>
                <w:color w:val="000000"/>
                <w:sz w:val="20"/>
                <w:szCs w:val="20"/>
              </w:rPr>
            </w:pPr>
            <w:ins w:id="1802" w:author="翟羽佳" w:date="2017-06-01T14:08:00Z">
              <w:r>
                <w:rPr>
                  <w:rFonts w:ascii="宋体" w:hAnsi="宋体" w:hint="eastAsia"/>
                  <w:color w:val="000000"/>
                  <w:sz w:val="20"/>
                  <w:szCs w:val="20"/>
                </w:rPr>
                <w:t>-</w:t>
              </w:r>
            </w:ins>
          </w:p>
        </w:tc>
        <w:tc>
          <w:tcPr>
            <w:tcW w:w="864" w:type="dxa"/>
            <w:vAlign w:val="center"/>
          </w:tcPr>
          <w:p w:rsidR="00DE1E79" w:rsidRDefault="00DE1E79" w:rsidP="00051447">
            <w:pPr>
              <w:spacing w:line="240" w:lineRule="auto"/>
              <w:ind w:firstLineChars="0" w:firstLine="0"/>
              <w:rPr>
                <w:ins w:id="1803" w:author="翟羽佳" w:date="2017-06-01T14:08:00Z"/>
                <w:rFonts w:ascii="宋体" w:hAnsi="宋体"/>
                <w:color w:val="000000"/>
                <w:sz w:val="20"/>
                <w:szCs w:val="20"/>
              </w:rPr>
            </w:pPr>
            <w:ins w:id="1804" w:author="翟羽佳" w:date="2017-06-01T14:08:00Z">
              <w:r>
                <w:rPr>
                  <w:rFonts w:ascii="宋体" w:hAnsi="宋体" w:hint="eastAsia"/>
                  <w:color w:val="000000"/>
                  <w:sz w:val="20"/>
                  <w:szCs w:val="20"/>
                </w:rPr>
                <w:t>M</w:t>
              </w:r>
            </w:ins>
          </w:p>
        </w:tc>
        <w:tc>
          <w:tcPr>
            <w:tcW w:w="2056" w:type="dxa"/>
            <w:vAlign w:val="center"/>
          </w:tcPr>
          <w:p w:rsidR="00DE1E79" w:rsidRDefault="00DE1E79" w:rsidP="00051447">
            <w:pPr>
              <w:spacing w:line="240" w:lineRule="auto"/>
              <w:ind w:firstLineChars="0" w:firstLine="0"/>
              <w:rPr>
                <w:ins w:id="1805" w:author="翟羽佳" w:date="2017-06-01T14:08:00Z"/>
                <w:rFonts w:ascii="宋体" w:hAnsi="宋体"/>
                <w:color w:val="000000"/>
                <w:sz w:val="20"/>
                <w:szCs w:val="20"/>
              </w:rPr>
            </w:pPr>
          </w:p>
        </w:tc>
      </w:tr>
      <w:tr w:rsidR="00DE1E79" w:rsidTr="00051447">
        <w:trPr>
          <w:trHeight w:val="270"/>
          <w:ins w:id="1806" w:author="翟羽佳" w:date="2017-06-01T14:08:00Z"/>
        </w:trPr>
        <w:tc>
          <w:tcPr>
            <w:tcW w:w="724" w:type="dxa"/>
            <w:tcBorders>
              <w:top w:val="single" w:sz="4" w:space="0" w:color="auto"/>
              <w:left w:val="single" w:sz="4" w:space="0" w:color="auto"/>
              <w:bottom w:val="single" w:sz="4" w:space="0" w:color="auto"/>
              <w:right w:val="single" w:sz="4" w:space="0" w:color="auto"/>
            </w:tcBorders>
          </w:tcPr>
          <w:p w:rsidR="00DE1E79" w:rsidRDefault="00DE1E79" w:rsidP="00051447">
            <w:pPr>
              <w:spacing w:line="240" w:lineRule="auto"/>
              <w:ind w:firstLineChars="0" w:firstLine="0"/>
              <w:rPr>
                <w:ins w:id="1807" w:author="翟羽佳" w:date="2017-06-01T14:08:00Z"/>
                <w:rFonts w:ascii="宋体" w:hAnsi="宋体"/>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08" w:author="翟羽佳" w:date="2017-06-01T14:08:00Z"/>
                <w:rFonts w:ascii="宋体" w:hAnsi="宋体"/>
                <w:color w:val="000000"/>
                <w:sz w:val="20"/>
                <w:szCs w:val="20"/>
              </w:rPr>
            </w:pPr>
            <w:ins w:id="1809" w:author="翟羽佳" w:date="2017-06-01T14:08:00Z">
              <w:r w:rsidRPr="0065483A">
                <w:rPr>
                  <w:rFonts w:ascii="宋体" w:hAnsi="宋体" w:hint="eastAsia"/>
                  <w:color w:val="000000"/>
                  <w:sz w:val="20"/>
                  <w:szCs w:val="20"/>
                </w:rPr>
                <w:t>N86</w:t>
              </w:r>
            </w:ins>
          </w:p>
        </w:tc>
        <w:tc>
          <w:tcPr>
            <w:tcW w:w="1701"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10" w:author="翟羽佳" w:date="2017-06-01T14:08:00Z"/>
                <w:rFonts w:ascii="宋体" w:hAnsi="宋体"/>
                <w:color w:val="000000"/>
                <w:sz w:val="20"/>
                <w:szCs w:val="20"/>
              </w:rPr>
            </w:pPr>
            <w:ins w:id="1811" w:author="翟羽佳" w:date="2017-06-01T14:08:00Z">
              <w:r w:rsidRPr="0065483A">
                <w:rPr>
                  <w:rFonts w:ascii="宋体" w:hAnsi="宋体" w:hint="eastAsia"/>
                  <w:color w:val="000000"/>
                  <w:sz w:val="20"/>
                  <w:szCs w:val="20"/>
                </w:rPr>
                <w:t>rspMsgEn</w:t>
              </w:r>
            </w:ins>
          </w:p>
        </w:tc>
        <w:tc>
          <w:tcPr>
            <w:tcW w:w="1973"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12" w:author="翟羽佳" w:date="2017-06-01T14:08:00Z"/>
                <w:rFonts w:ascii="宋体" w:hAnsi="宋体"/>
                <w:color w:val="000000"/>
                <w:sz w:val="20"/>
                <w:szCs w:val="20"/>
              </w:rPr>
            </w:pPr>
            <w:ins w:id="1813" w:author="翟羽佳" w:date="2017-06-01T14:08:00Z">
              <w:r w:rsidRPr="0065483A">
                <w:rPr>
                  <w:rFonts w:ascii="宋体" w:hAnsi="宋体" w:hint="eastAsia"/>
                  <w:color w:val="000000"/>
                  <w:sz w:val="20"/>
                  <w:szCs w:val="20"/>
                </w:rPr>
                <w:t>响应消息</w:t>
              </w:r>
            </w:ins>
          </w:p>
        </w:tc>
        <w:tc>
          <w:tcPr>
            <w:tcW w:w="720"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14" w:author="翟羽佳" w:date="2017-06-01T14:08:00Z"/>
                <w:rFonts w:ascii="宋体" w:hAnsi="宋体"/>
                <w:color w:val="000000"/>
                <w:sz w:val="20"/>
                <w:szCs w:val="20"/>
              </w:rPr>
            </w:pPr>
            <w:ins w:id="1815" w:author="翟羽佳" w:date="2017-06-01T14:08:00Z">
              <w:r w:rsidRPr="0065483A">
                <w:rPr>
                  <w:rFonts w:ascii="宋体" w:hAnsi="宋体" w:hint="eastAsia"/>
                  <w:color w:val="000000"/>
                  <w:sz w:val="20"/>
                  <w:szCs w:val="20"/>
                </w:rPr>
                <w:t>-</w:t>
              </w:r>
            </w:ins>
          </w:p>
        </w:tc>
        <w:tc>
          <w:tcPr>
            <w:tcW w:w="864"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16" w:author="翟羽佳" w:date="2017-06-01T14:08:00Z"/>
                <w:rFonts w:ascii="宋体" w:hAnsi="宋体"/>
                <w:color w:val="000000"/>
                <w:sz w:val="20"/>
                <w:szCs w:val="20"/>
              </w:rPr>
            </w:pPr>
            <w:ins w:id="1817" w:author="翟羽佳" w:date="2017-06-01T14:08:00Z">
              <w:r w:rsidRPr="0065483A">
                <w:rPr>
                  <w:rFonts w:ascii="宋体" w:hAnsi="宋体" w:hint="eastAsia"/>
                  <w:color w:val="000000"/>
                  <w:sz w:val="20"/>
                  <w:szCs w:val="20"/>
                </w:rPr>
                <w:t>M</w:t>
              </w:r>
            </w:ins>
          </w:p>
        </w:tc>
        <w:tc>
          <w:tcPr>
            <w:tcW w:w="2056" w:type="dxa"/>
            <w:tcBorders>
              <w:top w:val="single" w:sz="4" w:space="0" w:color="auto"/>
              <w:left w:val="single" w:sz="4" w:space="0" w:color="auto"/>
              <w:bottom w:val="single" w:sz="4" w:space="0" w:color="auto"/>
              <w:right w:val="single" w:sz="4" w:space="0" w:color="auto"/>
            </w:tcBorders>
            <w:vAlign w:val="center"/>
          </w:tcPr>
          <w:p w:rsidR="00DE1E79" w:rsidRPr="0065483A" w:rsidRDefault="00DE1E79" w:rsidP="00051447">
            <w:pPr>
              <w:spacing w:line="240" w:lineRule="auto"/>
              <w:ind w:firstLineChars="0" w:firstLine="0"/>
              <w:rPr>
                <w:ins w:id="1818" w:author="翟羽佳" w:date="2017-06-01T14:08:00Z"/>
                <w:rFonts w:ascii="宋体" w:hAnsi="宋体"/>
                <w:color w:val="000000"/>
                <w:sz w:val="20"/>
                <w:szCs w:val="20"/>
              </w:rPr>
            </w:pPr>
          </w:p>
        </w:tc>
      </w:tr>
    </w:tbl>
    <w:p w:rsidR="00DE1E79" w:rsidRDefault="00DE1E79" w:rsidP="00DE1E79">
      <w:pPr>
        <w:ind w:firstLineChars="0" w:firstLine="0"/>
        <w:rPr>
          <w:ins w:id="1819" w:author="翟羽佳" w:date="2017-06-01T14:08:00Z"/>
          <w:rFonts w:ascii="宋体" w:hAnsi="宋体"/>
          <w:color w:val="000000"/>
        </w:rPr>
      </w:pPr>
    </w:p>
    <w:p w:rsidR="00DE1E79" w:rsidRDefault="00DE1E79" w:rsidP="00E85332">
      <w:pPr>
        <w:ind w:firstLineChars="0" w:firstLine="0"/>
        <w:rPr>
          <w:ins w:id="1820" w:author="翟羽佳" w:date="2017-04-21T17:38:00Z"/>
          <w:rFonts w:ascii="宋体" w:hAnsi="宋体"/>
          <w:color w:val="000000"/>
        </w:rPr>
      </w:pPr>
    </w:p>
    <w:p w:rsidR="00DE2C06" w:rsidRPr="009F5A48" w:rsidRDefault="00DE2C06" w:rsidP="009F5A48">
      <w:pPr>
        <w:pStyle w:val="3"/>
        <w:numPr>
          <w:ilvl w:val="2"/>
          <w:numId w:val="1"/>
        </w:numPr>
        <w:ind w:left="980" w:hangingChars="305" w:hanging="980"/>
        <w:rPr>
          <w:ins w:id="1821" w:author="翟羽佳" w:date="2017-04-21T17:39:00Z"/>
        </w:rPr>
      </w:pPr>
      <w:bookmarkStart w:id="1822" w:name="_Toc493667883"/>
      <w:ins w:id="1823" w:author="翟羽佳" w:date="2017-04-21T17:39:00Z">
        <w:r w:rsidRPr="009F5A48">
          <w:rPr>
            <w:rFonts w:hint="eastAsia"/>
          </w:rPr>
          <w:t>询价即远掉调整手工输入参考价格请求和响应</w:t>
        </w:r>
        <w:bookmarkEnd w:id="1822"/>
      </w:ins>
    </w:p>
    <w:p w:rsidR="00DE2C06" w:rsidRDefault="00DE2C06" w:rsidP="00DE2C06">
      <w:pPr>
        <w:ind w:firstLineChars="0" w:firstLine="0"/>
        <w:rPr>
          <w:ins w:id="1824" w:author="翟羽佳" w:date="2017-04-21T17:39:00Z"/>
        </w:rPr>
      </w:pPr>
      <w:ins w:id="1825" w:author="翟羽佳" w:date="2017-04-21T17:39:00Z">
        <w:r>
          <w:rPr>
            <w:rFonts w:hint="eastAsia"/>
            <w:b/>
          </w:rPr>
          <w:t>功能：</w:t>
        </w:r>
        <w:r>
          <w:rPr>
            <w:rFonts w:ascii="宋体" w:hAnsi="宋体" w:hint="eastAsia"/>
            <w:color w:val="000000"/>
          </w:rPr>
          <w:t>询经纪机构补录入指令用于</w:t>
        </w:r>
      </w:ins>
      <w:ins w:id="1826" w:author="翟羽佳" w:date="2017-04-21T17:44:00Z">
        <w:r w:rsidR="008E6051">
          <w:rPr>
            <w:rFonts w:ascii="宋体" w:hAnsi="宋体" w:hint="eastAsia"/>
            <w:color w:val="000000"/>
          </w:rPr>
          <w:t>调整手工输入参考价格</w:t>
        </w:r>
      </w:ins>
      <w:ins w:id="1827" w:author="翟羽佳" w:date="2017-04-21T17:39:00Z">
        <w:r>
          <w:rPr>
            <w:rFonts w:hint="eastAsia"/>
            <w:color w:val="000000"/>
          </w:rPr>
          <w:t>请求</w:t>
        </w:r>
        <w:r>
          <w:rPr>
            <w:rFonts w:hint="eastAsia"/>
          </w:rPr>
          <w:t>。</w:t>
        </w:r>
      </w:ins>
    </w:p>
    <w:p w:rsidR="00DE2C06" w:rsidRDefault="00DE2C06" w:rsidP="00DE2C06">
      <w:pPr>
        <w:ind w:firstLineChars="0" w:firstLine="0"/>
        <w:rPr>
          <w:ins w:id="1828" w:author="翟羽佳" w:date="2017-04-21T17:39:00Z"/>
          <w:rFonts w:ascii="宋体" w:hAnsi="宋体"/>
          <w:color w:val="000000"/>
        </w:rPr>
      </w:pPr>
      <w:ins w:id="1829" w:author="翟羽佳" w:date="2017-04-21T17:39:00Z">
        <w:r>
          <w:rPr>
            <w:rFonts w:ascii="宋体" w:hAnsi="宋体" w:hint="eastAsia"/>
            <w:color w:val="000000"/>
          </w:rPr>
          <w:t>消息体格式如下：</w:t>
        </w:r>
      </w:ins>
    </w:p>
    <w:tbl>
      <w:tblPr>
        <w:tblW w:w="89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756"/>
        <w:gridCol w:w="1921"/>
        <w:gridCol w:w="3277"/>
        <w:gridCol w:w="716"/>
        <w:gridCol w:w="701"/>
        <w:gridCol w:w="851"/>
      </w:tblGrid>
      <w:tr w:rsidR="00DE3851" w:rsidTr="00051447">
        <w:trPr>
          <w:trHeight w:val="285"/>
          <w:tblHeader/>
          <w:ins w:id="1830" w:author="翟羽佳" w:date="2017-04-21T17:44:00Z"/>
        </w:trPr>
        <w:tc>
          <w:tcPr>
            <w:tcW w:w="756" w:type="dxa"/>
            <w:shd w:val="clear" w:color="auto" w:fill="D9D9D9" w:themeFill="background1" w:themeFillShade="D9"/>
          </w:tcPr>
          <w:p w:rsidR="00DE3851" w:rsidRDefault="00DE3851" w:rsidP="00051447">
            <w:pPr>
              <w:spacing w:line="240" w:lineRule="auto"/>
              <w:ind w:firstLineChars="0" w:firstLine="0"/>
              <w:rPr>
                <w:ins w:id="1831" w:author="翟羽佳" w:date="2017-04-21T17:44:00Z"/>
                <w:rFonts w:ascii="宋体" w:hAnsi="宋体"/>
                <w:b/>
                <w:bCs/>
                <w:color w:val="000000"/>
                <w:sz w:val="20"/>
                <w:szCs w:val="20"/>
              </w:rPr>
            </w:pPr>
          </w:p>
        </w:tc>
        <w:tc>
          <w:tcPr>
            <w:tcW w:w="756" w:type="dxa"/>
            <w:shd w:val="clear" w:color="auto" w:fill="D9D9D9" w:themeFill="background1" w:themeFillShade="D9"/>
            <w:vAlign w:val="center"/>
          </w:tcPr>
          <w:p w:rsidR="00DE3851" w:rsidRDefault="00DE3851" w:rsidP="00051447">
            <w:pPr>
              <w:spacing w:line="240" w:lineRule="auto"/>
              <w:ind w:firstLineChars="0" w:firstLine="0"/>
              <w:rPr>
                <w:ins w:id="1832" w:author="翟羽佳" w:date="2017-04-21T17:44:00Z"/>
                <w:rFonts w:ascii="宋体" w:hAnsi="宋体"/>
                <w:b/>
                <w:bCs/>
                <w:color w:val="000000"/>
                <w:sz w:val="20"/>
                <w:szCs w:val="20"/>
              </w:rPr>
            </w:pPr>
            <w:ins w:id="1833" w:author="翟羽佳" w:date="2017-04-21T17:44:00Z">
              <w:r>
                <w:rPr>
                  <w:rFonts w:ascii="宋体" w:hAnsi="宋体" w:hint="eastAsia"/>
                  <w:b/>
                  <w:bCs/>
                  <w:color w:val="000000"/>
                  <w:sz w:val="20"/>
                  <w:szCs w:val="20"/>
                </w:rPr>
                <w:t>域号</w:t>
              </w:r>
            </w:ins>
          </w:p>
        </w:tc>
        <w:tc>
          <w:tcPr>
            <w:tcW w:w="1921" w:type="dxa"/>
            <w:shd w:val="clear" w:color="auto" w:fill="D9D9D9" w:themeFill="background1" w:themeFillShade="D9"/>
            <w:vAlign w:val="center"/>
          </w:tcPr>
          <w:p w:rsidR="00DE3851" w:rsidRDefault="00DE3851" w:rsidP="00051447">
            <w:pPr>
              <w:spacing w:line="240" w:lineRule="auto"/>
              <w:ind w:firstLineChars="0" w:firstLine="0"/>
              <w:rPr>
                <w:ins w:id="1834" w:author="翟羽佳" w:date="2017-04-21T17:44:00Z"/>
                <w:rFonts w:ascii="宋体" w:hAnsi="宋体"/>
                <w:b/>
                <w:bCs/>
                <w:color w:val="000000"/>
                <w:sz w:val="20"/>
                <w:szCs w:val="20"/>
              </w:rPr>
            </w:pPr>
            <w:ins w:id="1835" w:author="翟羽佳" w:date="2017-04-21T17:44:00Z">
              <w:r>
                <w:rPr>
                  <w:rFonts w:ascii="宋体" w:hAnsi="宋体" w:hint="eastAsia"/>
                  <w:b/>
                  <w:bCs/>
                  <w:color w:val="000000"/>
                  <w:sz w:val="20"/>
                  <w:szCs w:val="20"/>
                </w:rPr>
                <w:t>域名</w:t>
              </w:r>
            </w:ins>
          </w:p>
        </w:tc>
        <w:tc>
          <w:tcPr>
            <w:tcW w:w="3277" w:type="dxa"/>
            <w:shd w:val="clear" w:color="auto" w:fill="D9D9D9" w:themeFill="background1" w:themeFillShade="D9"/>
            <w:vAlign w:val="center"/>
          </w:tcPr>
          <w:p w:rsidR="00DE3851" w:rsidRDefault="00DE3851" w:rsidP="00051447">
            <w:pPr>
              <w:spacing w:line="240" w:lineRule="auto"/>
              <w:ind w:firstLineChars="0" w:firstLine="0"/>
              <w:rPr>
                <w:ins w:id="1836" w:author="翟羽佳" w:date="2017-04-21T17:44:00Z"/>
                <w:rFonts w:ascii="宋体" w:hAnsi="宋体"/>
                <w:b/>
                <w:bCs/>
                <w:color w:val="000000"/>
                <w:sz w:val="20"/>
                <w:szCs w:val="20"/>
              </w:rPr>
            </w:pPr>
            <w:ins w:id="1837" w:author="翟羽佳" w:date="2017-04-21T17:44:00Z">
              <w:r>
                <w:rPr>
                  <w:rFonts w:ascii="宋体" w:hAnsi="宋体" w:hint="eastAsia"/>
                  <w:b/>
                  <w:bCs/>
                  <w:color w:val="000000"/>
                  <w:sz w:val="20"/>
                  <w:szCs w:val="20"/>
                </w:rPr>
                <w:t>业务字段</w:t>
              </w:r>
            </w:ins>
          </w:p>
        </w:tc>
        <w:tc>
          <w:tcPr>
            <w:tcW w:w="716" w:type="dxa"/>
            <w:shd w:val="clear" w:color="auto" w:fill="D9D9D9" w:themeFill="background1" w:themeFillShade="D9"/>
            <w:vAlign w:val="center"/>
          </w:tcPr>
          <w:p w:rsidR="00DE3851" w:rsidRDefault="00DE3851" w:rsidP="00051447">
            <w:pPr>
              <w:spacing w:line="240" w:lineRule="auto"/>
              <w:ind w:firstLineChars="0" w:firstLine="0"/>
              <w:rPr>
                <w:ins w:id="1838" w:author="翟羽佳" w:date="2017-04-21T17:44:00Z"/>
                <w:rFonts w:ascii="宋体" w:hAnsi="宋体"/>
                <w:b/>
                <w:bCs/>
                <w:color w:val="000000"/>
                <w:sz w:val="20"/>
                <w:szCs w:val="20"/>
              </w:rPr>
            </w:pPr>
            <w:ins w:id="1839" w:author="翟羽佳" w:date="2017-04-21T17:44:00Z">
              <w:r>
                <w:rPr>
                  <w:rFonts w:ascii="宋体" w:hAnsi="宋体" w:hint="eastAsia"/>
                  <w:b/>
                  <w:bCs/>
                  <w:color w:val="000000"/>
                  <w:sz w:val="20"/>
                  <w:szCs w:val="20"/>
                </w:rPr>
                <w:t>请求</w:t>
              </w:r>
            </w:ins>
          </w:p>
        </w:tc>
        <w:tc>
          <w:tcPr>
            <w:tcW w:w="701" w:type="dxa"/>
            <w:shd w:val="clear" w:color="auto" w:fill="D9D9D9" w:themeFill="background1" w:themeFillShade="D9"/>
            <w:vAlign w:val="center"/>
          </w:tcPr>
          <w:p w:rsidR="00DE3851" w:rsidRDefault="00DE3851" w:rsidP="00051447">
            <w:pPr>
              <w:spacing w:line="240" w:lineRule="auto"/>
              <w:ind w:firstLineChars="0" w:firstLine="0"/>
              <w:rPr>
                <w:ins w:id="1840" w:author="翟羽佳" w:date="2017-04-21T17:44:00Z"/>
                <w:rFonts w:ascii="宋体" w:hAnsi="宋体"/>
                <w:b/>
                <w:bCs/>
                <w:color w:val="000000"/>
                <w:sz w:val="20"/>
                <w:szCs w:val="20"/>
              </w:rPr>
            </w:pPr>
            <w:ins w:id="1841" w:author="翟羽佳" w:date="2017-04-21T17:44:00Z">
              <w:r>
                <w:rPr>
                  <w:rFonts w:ascii="宋体" w:hAnsi="宋体" w:hint="eastAsia"/>
                  <w:b/>
                  <w:bCs/>
                  <w:color w:val="000000"/>
                  <w:sz w:val="20"/>
                  <w:szCs w:val="20"/>
                </w:rPr>
                <w:t>应答</w:t>
              </w:r>
            </w:ins>
          </w:p>
        </w:tc>
        <w:tc>
          <w:tcPr>
            <w:tcW w:w="851" w:type="dxa"/>
            <w:shd w:val="clear" w:color="auto" w:fill="D9D9D9" w:themeFill="background1" w:themeFillShade="D9"/>
            <w:vAlign w:val="center"/>
          </w:tcPr>
          <w:p w:rsidR="00DE3851" w:rsidRDefault="00DE3851" w:rsidP="00051447">
            <w:pPr>
              <w:spacing w:line="240" w:lineRule="auto"/>
              <w:ind w:firstLineChars="0" w:firstLine="0"/>
              <w:rPr>
                <w:ins w:id="1842" w:author="翟羽佳" w:date="2017-04-21T17:44:00Z"/>
                <w:rFonts w:ascii="宋体" w:hAnsi="宋体"/>
                <w:b/>
                <w:bCs/>
                <w:color w:val="000000"/>
                <w:sz w:val="20"/>
                <w:szCs w:val="20"/>
              </w:rPr>
            </w:pPr>
            <w:ins w:id="1843" w:author="翟羽佳" w:date="2017-04-21T17:44:00Z">
              <w:r>
                <w:rPr>
                  <w:rFonts w:ascii="宋体" w:hAnsi="宋体" w:hint="eastAsia"/>
                  <w:b/>
                  <w:bCs/>
                  <w:color w:val="000000"/>
                  <w:sz w:val="20"/>
                  <w:szCs w:val="20"/>
                </w:rPr>
                <w:t>说明</w:t>
              </w:r>
            </w:ins>
          </w:p>
        </w:tc>
      </w:tr>
      <w:tr w:rsidR="00DE3851" w:rsidTr="00051447">
        <w:trPr>
          <w:trHeight w:val="270"/>
          <w:ins w:id="1844" w:author="翟羽佳" w:date="2017-04-21T17:44:00Z"/>
        </w:trPr>
        <w:tc>
          <w:tcPr>
            <w:tcW w:w="756" w:type="dxa"/>
          </w:tcPr>
          <w:p w:rsidR="00DE3851" w:rsidRDefault="00DE3851" w:rsidP="00051447">
            <w:pPr>
              <w:widowControl/>
              <w:spacing w:line="240" w:lineRule="auto"/>
              <w:ind w:firstLineChars="0" w:firstLine="0"/>
              <w:rPr>
                <w:ins w:id="1845" w:author="翟羽佳" w:date="2017-04-21T17:44:00Z"/>
                <w:rFonts w:ascii="宋体" w:hAnsi="宋体" w:cs="宋体"/>
                <w:color w:val="000000"/>
                <w:kern w:val="0"/>
                <w:sz w:val="20"/>
                <w:szCs w:val="20"/>
              </w:rPr>
            </w:pPr>
          </w:p>
        </w:tc>
        <w:tc>
          <w:tcPr>
            <w:tcW w:w="756" w:type="dxa"/>
            <w:vAlign w:val="center"/>
          </w:tcPr>
          <w:p w:rsidR="00DE3851" w:rsidRDefault="00DE3851" w:rsidP="00051447">
            <w:pPr>
              <w:widowControl/>
              <w:spacing w:line="240" w:lineRule="auto"/>
              <w:ind w:firstLineChars="0" w:firstLine="0"/>
              <w:rPr>
                <w:ins w:id="1846" w:author="翟羽佳" w:date="2017-04-21T17:44:00Z"/>
                <w:rFonts w:ascii="宋体" w:hAnsi="宋体" w:cs="宋体"/>
                <w:color w:val="000000"/>
                <w:kern w:val="0"/>
                <w:sz w:val="20"/>
                <w:szCs w:val="20"/>
              </w:rPr>
            </w:pPr>
            <w:ins w:id="1847" w:author="翟羽佳" w:date="2017-04-21T17:44:00Z">
              <w:r>
                <w:rPr>
                  <w:rFonts w:ascii="宋体" w:hAnsi="宋体" w:cs="宋体"/>
                  <w:color w:val="000000"/>
                  <w:kern w:val="0"/>
                  <w:sz w:val="20"/>
                  <w:szCs w:val="20"/>
                </w:rPr>
                <w:t>T01</w:t>
              </w:r>
            </w:ins>
          </w:p>
        </w:tc>
        <w:tc>
          <w:tcPr>
            <w:tcW w:w="1921" w:type="dxa"/>
            <w:vAlign w:val="center"/>
          </w:tcPr>
          <w:p w:rsidR="00DE3851" w:rsidRDefault="00DE3851" w:rsidP="00051447">
            <w:pPr>
              <w:widowControl/>
              <w:spacing w:line="240" w:lineRule="auto"/>
              <w:ind w:firstLineChars="0" w:firstLine="0"/>
              <w:rPr>
                <w:ins w:id="1848" w:author="翟羽佳" w:date="2017-04-21T17:44:00Z"/>
                <w:rFonts w:ascii="宋体" w:hAnsi="宋体" w:cs="宋体"/>
                <w:color w:val="000000"/>
                <w:kern w:val="0"/>
                <w:sz w:val="20"/>
                <w:szCs w:val="20"/>
              </w:rPr>
            </w:pPr>
            <w:ins w:id="1849" w:author="翟羽佳" w:date="2017-04-21T17:44:00Z">
              <w:r>
                <w:rPr>
                  <w:rFonts w:ascii="宋体" w:hAnsi="宋体" w:cs="宋体"/>
                  <w:color w:val="000000"/>
                  <w:kern w:val="0"/>
                  <w:sz w:val="20"/>
                  <w:szCs w:val="20"/>
                </w:rPr>
                <w:t>operatorID</w:t>
              </w:r>
            </w:ins>
          </w:p>
        </w:tc>
        <w:tc>
          <w:tcPr>
            <w:tcW w:w="3277" w:type="dxa"/>
            <w:vAlign w:val="center"/>
          </w:tcPr>
          <w:p w:rsidR="00DE3851" w:rsidRDefault="00DE3851" w:rsidP="00051447">
            <w:pPr>
              <w:widowControl/>
              <w:spacing w:line="240" w:lineRule="auto"/>
              <w:ind w:firstLineChars="0" w:firstLine="0"/>
              <w:rPr>
                <w:ins w:id="1850" w:author="翟羽佳" w:date="2017-04-21T17:44:00Z"/>
                <w:rFonts w:ascii="宋体" w:hAnsi="宋体" w:cs="宋体"/>
                <w:color w:val="000000"/>
                <w:kern w:val="0"/>
                <w:sz w:val="20"/>
                <w:szCs w:val="20"/>
              </w:rPr>
            </w:pPr>
            <w:ins w:id="1851" w:author="翟羽佳" w:date="2017-04-21T17:44:00Z">
              <w:r>
                <w:rPr>
                  <w:rFonts w:ascii="宋体" w:hAnsi="宋体" w:cs="宋体" w:hint="eastAsia"/>
                  <w:color w:val="000000"/>
                  <w:kern w:val="0"/>
                  <w:sz w:val="20"/>
                  <w:szCs w:val="20"/>
                </w:rPr>
                <w:t>交易员代码</w:t>
              </w:r>
            </w:ins>
          </w:p>
        </w:tc>
        <w:tc>
          <w:tcPr>
            <w:tcW w:w="716" w:type="dxa"/>
            <w:vAlign w:val="center"/>
          </w:tcPr>
          <w:p w:rsidR="00DE3851" w:rsidRDefault="00DE3851" w:rsidP="00051447">
            <w:pPr>
              <w:spacing w:line="240" w:lineRule="auto"/>
              <w:ind w:firstLineChars="0" w:firstLine="0"/>
              <w:rPr>
                <w:ins w:id="1852" w:author="翟羽佳" w:date="2017-04-21T17:44:00Z"/>
                <w:rFonts w:ascii="宋体" w:hAnsi="宋体" w:cs="宋体"/>
                <w:color w:val="000000"/>
                <w:kern w:val="0"/>
                <w:sz w:val="20"/>
                <w:szCs w:val="20"/>
              </w:rPr>
            </w:pPr>
            <w:ins w:id="1853" w:author="翟羽佳" w:date="2017-04-21T17:44:00Z">
              <w:r>
                <w:rPr>
                  <w:rFonts w:ascii="宋体" w:hAnsi="宋体" w:cs="宋体" w:hint="eastAsia"/>
                  <w:color w:val="000000"/>
                  <w:kern w:val="0"/>
                  <w:sz w:val="20"/>
                  <w:szCs w:val="20"/>
                </w:rPr>
                <w:t>M</w:t>
              </w:r>
            </w:ins>
          </w:p>
        </w:tc>
        <w:tc>
          <w:tcPr>
            <w:tcW w:w="701" w:type="dxa"/>
            <w:vAlign w:val="center"/>
          </w:tcPr>
          <w:p w:rsidR="00DE3851" w:rsidRDefault="00DE3851" w:rsidP="00051447">
            <w:pPr>
              <w:widowControl/>
              <w:spacing w:line="240" w:lineRule="auto"/>
              <w:ind w:firstLineChars="0" w:firstLine="0"/>
              <w:rPr>
                <w:ins w:id="1854" w:author="翟羽佳" w:date="2017-04-21T17:44:00Z"/>
                <w:rFonts w:ascii="宋体" w:hAnsi="宋体"/>
                <w:color w:val="000000"/>
                <w:sz w:val="20"/>
              </w:rPr>
            </w:pPr>
            <w:ins w:id="1855" w:author="翟羽佳" w:date="2017-04-21T17:44:00Z">
              <w:r>
                <w:rPr>
                  <w:rFonts w:ascii="宋体" w:hAnsi="宋体" w:hint="eastAsia"/>
                  <w:color w:val="000000"/>
                  <w:sz w:val="20"/>
                </w:rPr>
                <w:t>-</w:t>
              </w:r>
            </w:ins>
          </w:p>
        </w:tc>
        <w:tc>
          <w:tcPr>
            <w:tcW w:w="851" w:type="dxa"/>
            <w:vAlign w:val="center"/>
          </w:tcPr>
          <w:p w:rsidR="00DE3851" w:rsidRDefault="00DE3851" w:rsidP="00051447">
            <w:pPr>
              <w:spacing w:line="240" w:lineRule="auto"/>
              <w:ind w:firstLineChars="0" w:firstLine="0"/>
              <w:rPr>
                <w:ins w:id="1856" w:author="翟羽佳" w:date="2017-04-21T17:44:00Z"/>
                <w:rFonts w:ascii="宋体" w:hAnsi="宋体"/>
                <w:color w:val="000000"/>
                <w:sz w:val="20"/>
                <w:szCs w:val="20"/>
              </w:rPr>
            </w:pPr>
          </w:p>
        </w:tc>
      </w:tr>
      <w:tr w:rsidR="00DE3851" w:rsidTr="00051447">
        <w:trPr>
          <w:trHeight w:val="270"/>
          <w:ins w:id="1857" w:author="翟羽佳" w:date="2017-04-21T17:44:00Z"/>
        </w:trPr>
        <w:tc>
          <w:tcPr>
            <w:tcW w:w="756" w:type="dxa"/>
          </w:tcPr>
          <w:p w:rsidR="00DE3851" w:rsidRDefault="00DE3851" w:rsidP="00051447">
            <w:pPr>
              <w:widowControl/>
              <w:spacing w:line="240" w:lineRule="auto"/>
              <w:ind w:firstLineChars="0" w:firstLine="0"/>
              <w:rPr>
                <w:ins w:id="1858" w:author="翟羽佳" w:date="2017-04-21T17:44:00Z"/>
                <w:rFonts w:ascii="宋体" w:hAnsi="宋体" w:cs="宋体"/>
                <w:color w:val="000000"/>
                <w:kern w:val="0"/>
                <w:sz w:val="20"/>
                <w:szCs w:val="20"/>
              </w:rPr>
            </w:pPr>
          </w:p>
        </w:tc>
        <w:tc>
          <w:tcPr>
            <w:tcW w:w="756" w:type="dxa"/>
            <w:vAlign w:val="center"/>
          </w:tcPr>
          <w:p w:rsidR="00DE3851" w:rsidRDefault="00DE3851" w:rsidP="00051447">
            <w:pPr>
              <w:widowControl/>
              <w:spacing w:line="240" w:lineRule="auto"/>
              <w:ind w:firstLineChars="0" w:firstLine="0"/>
              <w:rPr>
                <w:ins w:id="1859" w:author="翟羽佳" w:date="2017-04-21T17:44:00Z"/>
                <w:rFonts w:ascii="宋体" w:hAnsi="宋体" w:cs="宋体"/>
                <w:color w:val="000000"/>
                <w:kern w:val="0"/>
                <w:sz w:val="20"/>
                <w:szCs w:val="20"/>
              </w:rPr>
            </w:pPr>
            <w:ins w:id="1860" w:author="翟羽佳" w:date="2017-04-21T17:44:00Z">
              <w:r>
                <w:rPr>
                  <w:rFonts w:ascii="宋体" w:hAnsi="宋体" w:cs="宋体"/>
                  <w:color w:val="000000"/>
                  <w:kern w:val="0"/>
                  <w:sz w:val="20"/>
                  <w:szCs w:val="20"/>
                </w:rPr>
                <w:t>R10</w:t>
              </w:r>
            </w:ins>
          </w:p>
        </w:tc>
        <w:tc>
          <w:tcPr>
            <w:tcW w:w="1921" w:type="dxa"/>
            <w:vAlign w:val="center"/>
          </w:tcPr>
          <w:p w:rsidR="00DE3851" w:rsidRDefault="00DE3851" w:rsidP="00051447">
            <w:pPr>
              <w:widowControl/>
              <w:spacing w:line="240" w:lineRule="auto"/>
              <w:ind w:firstLineChars="0" w:firstLine="0"/>
              <w:rPr>
                <w:ins w:id="1861" w:author="翟羽佳" w:date="2017-04-21T17:44:00Z"/>
                <w:rFonts w:ascii="宋体" w:hAnsi="宋体" w:cs="宋体"/>
                <w:color w:val="000000"/>
                <w:kern w:val="0"/>
                <w:sz w:val="20"/>
                <w:szCs w:val="20"/>
              </w:rPr>
            </w:pPr>
            <w:ins w:id="1862" w:author="翟羽佳" w:date="2017-04-21T17:44:00Z">
              <w:r>
                <w:rPr>
                  <w:rFonts w:ascii="宋体" w:hAnsi="宋体"/>
                  <w:color w:val="000000"/>
                  <w:sz w:val="20"/>
                  <w:szCs w:val="20"/>
                </w:rPr>
                <w:t>institutionID</w:t>
              </w:r>
            </w:ins>
          </w:p>
        </w:tc>
        <w:tc>
          <w:tcPr>
            <w:tcW w:w="3277" w:type="dxa"/>
            <w:vAlign w:val="center"/>
          </w:tcPr>
          <w:p w:rsidR="00DE3851" w:rsidRDefault="00DE3851" w:rsidP="00051447">
            <w:pPr>
              <w:widowControl/>
              <w:spacing w:line="240" w:lineRule="auto"/>
              <w:ind w:firstLineChars="0" w:firstLine="0"/>
              <w:rPr>
                <w:ins w:id="1863" w:author="翟羽佳" w:date="2017-04-21T17:44:00Z"/>
                <w:rFonts w:ascii="宋体" w:hAnsi="宋体" w:cs="宋体"/>
                <w:color w:val="000000"/>
                <w:kern w:val="0"/>
                <w:sz w:val="20"/>
                <w:szCs w:val="20"/>
              </w:rPr>
            </w:pPr>
            <w:ins w:id="1864" w:author="翟羽佳" w:date="2017-04-21T17:44:00Z">
              <w:r>
                <w:rPr>
                  <w:rFonts w:ascii="宋体" w:hAnsi="宋体" w:cs="宋体" w:hint="eastAsia"/>
                  <w:color w:val="000000"/>
                  <w:kern w:val="0"/>
                  <w:sz w:val="20"/>
                  <w:szCs w:val="20"/>
                </w:rPr>
                <w:t>交易席位代码</w:t>
              </w:r>
            </w:ins>
          </w:p>
        </w:tc>
        <w:tc>
          <w:tcPr>
            <w:tcW w:w="716" w:type="dxa"/>
            <w:vAlign w:val="center"/>
          </w:tcPr>
          <w:p w:rsidR="00DE3851" w:rsidRDefault="00DE3851" w:rsidP="00051447">
            <w:pPr>
              <w:spacing w:line="240" w:lineRule="auto"/>
              <w:ind w:firstLineChars="0" w:firstLine="0"/>
              <w:rPr>
                <w:ins w:id="1865" w:author="翟羽佳" w:date="2017-04-21T17:44:00Z"/>
                <w:rFonts w:ascii="宋体" w:hAnsi="宋体" w:cs="宋体"/>
                <w:color w:val="000000"/>
                <w:kern w:val="0"/>
                <w:sz w:val="20"/>
                <w:szCs w:val="20"/>
              </w:rPr>
            </w:pPr>
            <w:ins w:id="1866" w:author="翟羽佳" w:date="2017-04-21T17:44:00Z">
              <w:r>
                <w:rPr>
                  <w:rFonts w:ascii="宋体" w:hAnsi="宋体" w:cs="宋体" w:hint="eastAsia"/>
                  <w:color w:val="000000"/>
                  <w:kern w:val="0"/>
                  <w:sz w:val="20"/>
                  <w:szCs w:val="20"/>
                </w:rPr>
                <w:t>M</w:t>
              </w:r>
            </w:ins>
          </w:p>
        </w:tc>
        <w:tc>
          <w:tcPr>
            <w:tcW w:w="701" w:type="dxa"/>
            <w:vAlign w:val="center"/>
          </w:tcPr>
          <w:p w:rsidR="00DE3851" w:rsidRDefault="00DE3851" w:rsidP="00051447">
            <w:pPr>
              <w:widowControl/>
              <w:spacing w:line="240" w:lineRule="auto"/>
              <w:ind w:firstLineChars="0" w:firstLine="0"/>
              <w:rPr>
                <w:ins w:id="1867" w:author="翟羽佳" w:date="2017-04-21T17:44:00Z"/>
                <w:rFonts w:ascii="宋体" w:hAnsi="宋体"/>
                <w:color w:val="000000"/>
                <w:sz w:val="20"/>
              </w:rPr>
            </w:pPr>
            <w:ins w:id="1868" w:author="翟羽佳" w:date="2017-04-21T17:44:00Z">
              <w:r>
                <w:rPr>
                  <w:rFonts w:ascii="宋体" w:hAnsi="宋体" w:hint="eastAsia"/>
                  <w:color w:val="000000"/>
                  <w:sz w:val="20"/>
                </w:rPr>
                <w:t>-</w:t>
              </w:r>
            </w:ins>
          </w:p>
        </w:tc>
        <w:tc>
          <w:tcPr>
            <w:tcW w:w="851" w:type="dxa"/>
            <w:vAlign w:val="center"/>
          </w:tcPr>
          <w:p w:rsidR="00DE3851" w:rsidRDefault="00DE3851" w:rsidP="00051447">
            <w:pPr>
              <w:spacing w:line="240" w:lineRule="auto"/>
              <w:ind w:firstLineChars="0" w:firstLine="0"/>
              <w:rPr>
                <w:ins w:id="1869" w:author="翟羽佳" w:date="2017-04-21T17:44:00Z"/>
                <w:rFonts w:ascii="宋体" w:hAnsi="宋体"/>
                <w:color w:val="000000"/>
                <w:sz w:val="20"/>
                <w:szCs w:val="20"/>
              </w:rPr>
            </w:pPr>
          </w:p>
        </w:tc>
      </w:tr>
      <w:tr w:rsidR="00DE3851" w:rsidTr="00051447">
        <w:trPr>
          <w:trHeight w:val="270"/>
          <w:ins w:id="1870" w:author="翟羽佳" w:date="2017-04-21T17:44:00Z"/>
        </w:trPr>
        <w:tc>
          <w:tcPr>
            <w:tcW w:w="756" w:type="dxa"/>
          </w:tcPr>
          <w:p w:rsidR="00DE3851" w:rsidRDefault="00DE3851" w:rsidP="00051447">
            <w:pPr>
              <w:spacing w:line="240" w:lineRule="auto"/>
              <w:ind w:firstLineChars="0" w:firstLine="0"/>
              <w:rPr>
                <w:ins w:id="1871" w:author="翟羽佳" w:date="2017-04-21T17:44:00Z"/>
                <w:rFonts w:ascii="宋体" w:hAnsi="宋体"/>
                <w:color w:val="000000"/>
                <w:sz w:val="20"/>
                <w:szCs w:val="20"/>
              </w:rPr>
            </w:pPr>
          </w:p>
        </w:tc>
        <w:tc>
          <w:tcPr>
            <w:tcW w:w="756" w:type="dxa"/>
            <w:vAlign w:val="center"/>
          </w:tcPr>
          <w:p w:rsidR="00DE3851" w:rsidRDefault="00DE3851" w:rsidP="00051447">
            <w:pPr>
              <w:spacing w:line="240" w:lineRule="auto"/>
              <w:ind w:firstLineChars="0" w:firstLine="0"/>
              <w:rPr>
                <w:ins w:id="1872" w:author="翟羽佳" w:date="2017-04-21T17:44:00Z"/>
                <w:rFonts w:ascii="宋体" w:hAnsi="宋体"/>
                <w:color w:val="000000"/>
                <w:sz w:val="20"/>
                <w:szCs w:val="20"/>
              </w:rPr>
            </w:pPr>
            <w:ins w:id="1873" w:author="翟羽佳" w:date="2017-04-21T17:44:00Z">
              <w:r>
                <w:rPr>
                  <w:rFonts w:ascii="宋体" w:hAnsi="宋体"/>
                  <w:color w:val="000000"/>
                  <w:sz w:val="20"/>
                  <w:szCs w:val="20"/>
                </w:rPr>
                <w:t>M00</w:t>
              </w:r>
            </w:ins>
          </w:p>
        </w:tc>
        <w:tc>
          <w:tcPr>
            <w:tcW w:w="1921" w:type="dxa"/>
            <w:vAlign w:val="center"/>
          </w:tcPr>
          <w:p w:rsidR="00DE3851" w:rsidRDefault="00DE3851" w:rsidP="00051447">
            <w:pPr>
              <w:spacing w:line="240" w:lineRule="auto"/>
              <w:ind w:firstLineChars="0" w:firstLine="0"/>
              <w:rPr>
                <w:ins w:id="1874" w:author="翟羽佳" w:date="2017-04-21T17:44:00Z"/>
                <w:rFonts w:ascii="宋体" w:hAnsi="宋体"/>
                <w:color w:val="000000"/>
                <w:sz w:val="20"/>
                <w:szCs w:val="20"/>
              </w:rPr>
            </w:pPr>
            <w:ins w:id="1875" w:author="翟羽佳" w:date="2017-04-21T17:44:00Z">
              <w:r>
                <w:rPr>
                  <w:rFonts w:ascii="宋体" w:hAnsi="宋体"/>
                  <w:color w:val="000000"/>
                  <w:sz w:val="20"/>
                  <w:szCs w:val="20"/>
                </w:rPr>
                <w:t>memberID</w:t>
              </w:r>
            </w:ins>
          </w:p>
        </w:tc>
        <w:tc>
          <w:tcPr>
            <w:tcW w:w="3277" w:type="dxa"/>
            <w:vAlign w:val="center"/>
          </w:tcPr>
          <w:p w:rsidR="00DE3851" w:rsidRDefault="00DE3851" w:rsidP="00051447">
            <w:pPr>
              <w:spacing w:line="240" w:lineRule="auto"/>
              <w:ind w:firstLineChars="0" w:firstLine="0"/>
              <w:rPr>
                <w:ins w:id="1876" w:author="翟羽佳" w:date="2017-04-21T17:44:00Z"/>
                <w:rFonts w:ascii="宋体" w:hAnsi="宋体"/>
                <w:color w:val="000000"/>
                <w:sz w:val="20"/>
                <w:szCs w:val="20"/>
              </w:rPr>
            </w:pPr>
            <w:ins w:id="1877" w:author="翟羽佳" w:date="2017-04-21T17:44:00Z">
              <w:r>
                <w:rPr>
                  <w:rFonts w:ascii="宋体" w:hAnsi="宋体" w:hint="eastAsia"/>
                  <w:color w:val="000000"/>
                  <w:sz w:val="20"/>
                  <w:szCs w:val="20"/>
                </w:rPr>
                <w:t>会员代码</w:t>
              </w:r>
            </w:ins>
          </w:p>
        </w:tc>
        <w:tc>
          <w:tcPr>
            <w:tcW w:w="716" w:type="dxa"/>
            <w:vAlign w:val="center"/>
          </w:tcPr>
          <w:p w:rsidR="00DE3851" w:rsidRDefault="00DE3851" w:rsidP="00051447">
            <w:pPr>
              <w:spacing w:line="240" w:lineRule="auto"/>
              <w:ind w:firstLineChars="0" w:firstLine="0"/>
              <w:rPr>
                <w:ins w:id="1878" w:author="翟羽佳" w:date="2017-04-21T17:44:00Z"/>
                <w:rFonts w:ascii="宋体" w:hAnsi="宋体"/>
                <w:color w:val="000000"/>
                <w:sz w:val="20"/>
                <w:szCs w:val="20"/>
              </w:rPr>
            </w:pPr>
            <w:ins w:id="1879" w:author="翟羽佳" w:date="2017-04-21T17:44:00Z">
              <w:r>
                <w:rPr>
                  <w:rFonts w:ascii="宋体" w:hAnsi="宋体" w:hint="eastAsia"/>
                  <w:color w:val="000000"/>
                  <w:sz w:val="20"/>
                  <w:szCs w:val="20"/>
                </w:rPr>
                <w:t>M</w:t>
              </w:r>
            </w:ins>
          </w:p>
        </w:tc>
        <w:tc>
          <w:tcPr>
            <w:tcW w:w="701" w:type="dxa"/>
            <w:vAlign w:val="center"/>
          </w:tcPr>
          <w:p w:rsidR="00DE3851" w:rsidRDefault="00DE3851" w:rsidP="00051447">
            <w:pPr>
              <w:spacing w:line="240" w:lineRule="auto"/>
              <w:ind w:firstLineChars="0" w:firstLine="0"/>
              <w:rPr>
                <w:ins w:id="1880" w:author="翟羽佳" w:date="2017-04-21T17:44:00Z"/>
                <w:rFonts w:ascii="宋体" w:hAnsi="宋体"/>
                <w:color w:val="000000"/>
                <w:sz w:val="20"/>
                <w:szCs w:val="20"/>
              </w:rPr>
            </w:pPr>
            <w:ins w:id="1881" w:author="翟羽佳" w:date="2017-04-21T17:44:00Z">
              <w:r>
                <w:rPr>
                  <w:rFonts w:ascii="宋体" w:hAnsi="宋体" w:hint="eastAsia"/>
                  <w:color w:val="000000"/>
                  <w:sz w:val="20"/>
                </w:rPr>
                <w:t>-</w:t>
              </w:r>
            </w:ins>
          </w:p>
        </w:tc>
        <w:tc>
          <w:tcPr>
            <w:tcW w:w="851" w:type="dxa"/>
            <w:vAlign w:val="center"/>
          </w:tcPr>
          <w:p w:rsidR="00DE3851" w:rsidRDefault="00DE3851" w:rsidP="00051447">
            <w:pPr>
              <w:spacing w:line="240" w:lineRule="auto"/>
              <w:ind w:firstLineChars="0" w:firstLine="0"/>
              <w:rPr>
                <w:ins w:id="1882" w:author="翟羽佳" w:date="2017-04-21T17:44:00Z"/>
                <w:rFonts w:ascii="宋体" w:hAnsi="宋体"/>
                <w:color w:val="000000"/>
                <w:sz w:val="20"/>
                <w:szCs w:val="20"/>
              </w:rPr>
            </w:pPr>
          </w:p>
        </w:tc>
      </w:tr>
      <w:tr w:rsidR="00DE3851" w:rsidTr="00051447">
        <w:trPr>
          <w:trHeight w:val="270"/>
          <w:ins w:id="1883" w:author="翟羽佳" w:date="2017-04-21T17:44:00Z"/>
        </w:trPr>
        <w:tc>
          <w:tcPr>
            <w:tcW w:w="756" w:type="dxa"/>
          </w:tcPr>
          <w:p w:rsidR="00DE3851" w:rsidRDefault="00DE3851" w:rsidP="00051447">
            <w:pPr>
              <w:spacing w:line="240" w:lineRule="auto"/>
              <w:ind w:firstLineChars="0" w:firstLine="0"/>
              <w:rPr>
                <w:ins w:id="1884" w:author="翟羽佳" w:date="2017-04-21T17:44:00Z"/>
                <w:rFonts w:ascii="宋体" w:hAnsi="宋体"/>
                <w:color w:val="000000"/>
                <w:sz w:val="20"/>
                <w:szCs w:val="20"/>
              </w:rPr>
            </w:pPr>
          </w:p>
        </w:tc>
        <w:tc>
          <w:tcPr>
            <w:tcW w:w="756" w:type="dxa"/>
            <w:vAlign w:val="center"/>
          </w:tcPr>
          <w:p w:rsidR="00DE3851" w:rsidRDefault="00DE3851" w:rsidP="00051447">
            <w:pPr>
              <w:spacing w:line="240" w:lineRule="auto"/>
              <w:ind w:firstLineChars="0" w:firstLine="0"/>
              <w:rPr>
                <w:ins w:id="1885" w:author="翟羽佳" w:date="2017-04-21T17:44:00Z"/>
                <w:rFonts w:ascii="宋体" w:hAnsi="宋体"/>
                <w:color w:val="000000"/>
                <w:sz w:val="20"/>
                <w:szCs w:val="20"/>
              </w:rPr>
            </w:pPr>
            <w:ins w:id="1886" w:author="翟羽佳" w:date="2017-04-21T17:44:00Z">
              <w:r>
                <w:rPr>
                  <w:rFonts w:ascii="宋体" w:hAnsi="宋体"/>
                  <w:color w:val="000000"/>
                  <w:sz w:val="20"/>
                  <w:szCs w:val="20"/>
                </w:rPr>
                <w:t>M30</w:t>
              </w:r>
            </w:ins>
          </w:p>
        </w:tc>
        <w:tc>
          <w:tcPr>
            <w:tcW w:w="1921" w:type="dxa"/>
            <w:vAlign w:val="center"/>
          </w:tcPr>
          <w:p w:rsidR="00DE3851" w:rsidRDefault="00DE3851" w:rsidP="00051447">
            <w:pPr>
              <w:spacing w:line="240" w:lineRule="auto"/>
              <w:ind w:firstLineChars="0" w:firstLine="0"/>
              <w:rPr>
                <w:ins w:id="1887" w:author="翟羽佳" w:date="2017-04-21T17:44:00Z"/>
                <w:rFonts w:ascii="宋体" w:hAnsi="宋体"/>
                <w:color w:val="000000"/>
                <w:sz w:val="20"/>
                <w:szCs w:val="20"/>
              </w:rPr>
            </w:pPr>
            <w:ins w:id="1888" w:author="翟羽佳" w:date="2017-04-21T17:44:00Z">
              <w:r>
                <w:rPr>
                  <w:rFonts w:ascii="宋体" w:hAnsi="宋体" w:hint="eastAsia"/>
                  <w:color w:val="000000"/>
                  <w:sz w:val="20"/>
                  <w:szCs w:val="20"/>
                </w:rPr>
                <w:t>clientID</w:t>
              </w:r>
            </w:ins>
          </w:p>
        </w:tc>
        <w:tc>
          <w:tcPr>
            <w:tcW w:w="3277" w:type="dxa"/>
            <w:vAlign w:val="center"/>
          </w:tcPr>
          <w:p w:rsidR="00DE3851" w:rsidRDefault="00DE3851" w:rsidP="00051447">
            <w:pPr>
              <w:spacing w:line="240" w:lineRule="auto"/>
              <w:ind w:firstLineChars="0" w:firstLine="0"/>
              <w:rPr>
                <w:ins w:id="1889" w:author="翟羽佳" w:date="2017-04-21T17:44:00Z"/>
                <w:rFonts w:ascii="宋体" w:hAnsi="宋体"/>
                <w:color w:val="000000"/>
                <w:sz w:val="20"/>
                <w:szCs w:val="20"/>
              </w:rPr>
            </w:pPr>
            <w:ins w:id="1890" w:author="翟羽佳" w:date="2017-04-21T17:44:00Z">
              <w:r>
                <w:rPr>
                  <w:rFonts w:ascii="宋体" w:hAnsi="宋体" w:hint="eastAsia"/>
                  <w:color w:val="000000"/>
                  <w:sz w:val="20"/>
                  <w:szCs w:val="20"/>
                </w:rPr>
                <w:t>客户代码</w:t>
              </w:r>
            </w:ins>
          </w:p>
        </w:tc>
        <w:tc>
          <w:tcPr>
            <w:tcW w:w="716" w:type="dxa"/>
            <w:vAlign w:val="center"/>
          </w:tcPr>
          <w:p w:rsidR="00DE3851" w:rsidRDefault="00DE3851" w:rsidP="00051447">
            <w:pPr>
              <w:spacing w:line="240" w:lineRule="auto"/>
              <w:ind w:firstLineChars="0" w:firstLine="0"/>
              <w:rPr>
                <w:ins w:id="1891" w:author="翟羽佳" w:date="2017-04-21T17:44:00Z"/>
                <w:rFonts w:ascii="宋体" w:hAnsi="宋体"/>
                <w:color w:val="000000"/>
                <w:sz w:val="20"/>
                <w:szCs w:val="20"/>
              </w:rPr>
            </w:pPr>
            <w:ins w:id="1892" w:author="翟羽佳" w:date="2017-04-21T17:44:00Z">
              <w:r>
                <w:rPr>
                  <w:rFonts w:ascii="宋体" w:hAnsi="宋体" w:hint="eastAsia"/>
                  <w:color w:val="000000"/>
                  <w:sz w:val="20"/>
                  <w:szCs w:val="20"/>
                </w:rPr>
                <w:t>M</w:t>
              </w:r>
            </w:ins>
          </w:p>
        </w:tc>
        <w:tc>
          <w:tcPr>
            <w:tcW w:w="701" w:type="dxa"/>
            <w:vAlign w:val="center"/>
          </w:tcPr>
          <w:p w:rsidR="00DE3851" w:rsidRDefault="00DE3851" w:rsidP="00051447">
            <w:pPr>
              <w:spacing w:line="240" w:lineRule="auto"/>
              <w:ind w:firstLineChars="0" w:firstLine="0"/>
              <w:rPr>
                <w:ins w:id="1893" w:author="翟羽佳" w:date="2017-04-21T17:44:00Z"/>
                <w:rFonts w:ascii="宋体" w:hAnsi="宋体"/>
                <w:color w:val="000000"/>
                <w:sz w:val="20"/>
              </w:rPr>
            </w:pPr>
            <w:ins w:id="1894" w:author="翟羽佳" w:date="2017-04-21T17:44:00Z">
              <w:r>
                <w:rPr>
                  <w:rFonts w:ascii="宋体" w:hAnsi="宋体" w:hint="eastAsia"/>
                  <w:color w:val="000000"/>
                  <w:sz w:val="20"/>
                </w:rPr>
                <w:t>-</w:t>
              </w:r>
            </w:ins>
          </w:p>
        </w:tc>
        <w:tc>
          <w:tcPr>
            <w:tcW w:w="851" w:type="dxa"/>
            <w:vAlign w:val="center"/>
          </w:tcPr>
          <w:p w:rsidR="00DE3851" w:rsidRDefault="00DE3851" w:rsidP="00051447">
            <w:pPr>
              <w:spacing w:line="240" w:lineRule="auto"/>
              <w:ind w:firstLineChars="0" w:firstLine="0"/>
              <w:rPr>
                <w:ins w:id="1895" w:author="翟羽佳" w:date="2017-04-21T17:44:00Z"/>
                <w:rFonts w:ascii="宋体" w:hAnsi="宋体"/>
                <w:color w:val="000000"/>
                <w:sz w:val="20"/>
                <w:szCs w:val="20"/>
              </w:rPr>
            </w:pPr>
          </w:p>
        </w:tc>
      </w:tr>
      <w:tr w:rsidR="008E6AC2" w:rsidTr="00051447">
        <w:trPr>
          <w:trHeight w:val="270"/>
          <w:ins w:id="1896" w:author="翟羽佳" w:date="2017-04-21T18:04:00Z"/>
        </w:trPr>
        <w:tc>
          <w:tcPr>
            <w:tcW w:w="756" w:type="dxa"/>
          </w:tcPr>
          <w:p w:rsidR="008E6AC2" w:rsidRDefault="008E6AC2" w:rsidP="00051447">
            <w:pPr>
              <w:spacing w:line="240" w:lineRule="auto"/>
              <w:ind w:firstLineChars="0" w:firstLine="0"/>
              <w:rPr>
                <w:ins w:id="1897" w:author="翟羽佳" w:date="2017-04-21T18:04:00Z"/>
                <w:rFonts w:ascii="宋体" w:hAnsi="宋体"/>
                <w:color w:val="000000"/>
                <w:sz w:val="20"/>
                <w:szCs w:val="20"/>
              </w:rPr>
            </w:pPr>
          </w:p>
        </w:tc>
        <w:tc>
          <w:tcPr>
            <w:tcW w:w="756" w:type="dxa"/>
            <w:vAlign w:val="center"/>
          </w:tcPr>
          <w:p w:rsidR="008E6AC2" w:rsidRDefault="008E6AC2" w:rsidP="00051447">
            <w:pPr>
              <w:spacing w:line="240" w:lineRule="auto"/>
              <w:ind w:firstLineChars="0" w:firstLine="0"/>
              <w:rPr>
                <w:ins w:id="1898" w:author="翟羽佳" w:date="2017-04-21T18:04:00Z"/>
                <w:rFonts w:ascii="宋体" w:hAnsi="宋体"/>
                <w:color w:val="000000"/>
                <w:sz w:val="20"/>
                <w:szCs w:val="20"/>
              </w:rPr>
            </w:pPr>
            <w:ins w:id="1899" w:author="翟羽佳" w:date="2017-04-21T18:04:00Z">
              <w:r>
                <w:rPr>
                  <w:rFonts w:asciiTheme="minorEastAsia" w:eastAsiaTheme="minorEastAsia" w:hAnsiTheme="minorEastAsia" w:hint="eastAsia"/>
                  <w:color w:val="000000"/>
                  <w:sz w:val="20"/>
                  <w:szCs w:val="20"/>
                </w:rPr>
                <w:t>X64</w:t>
              </w:r>
            </w:ins>
          </w:p>
        </w:tc>
        <w:tc>
          <w:tcPr>
            <w:tcW w:w="1921" w:type="dxa"/>
            <w:vAlign w:val="center"/>
          </w:tcPr>
          <w:p w:rsidR="008E6AC2" w:rsidRDefault="008E6AC2" w:rsidP="00051447">
            <w:pPr>
              <w:spacing w:line="240" w:lineRule="auto"/>
              <w:ind w:firstLineChars="0" w:firstLine="0"/>
              <w:rPr>
                <w:ins w:id="1900" w:author="翟羽佳" w:date="2017-04-21T18:04:00Z"/>
                <w:rFonts w:ascii="宋体" w:hAnsi="宋体"/>
                <w:color w:val="000000"/>
                <w:sz w:val="20"/>
                <w:szCs w:val="20"/>
              </w:rPr>
            </w:pPr>
            <w:ins w:id="1901" w:author="翟羽佳" w:date="2017-04-21T18:04:00Z">
              <w:r>
                <w:rPr>
                  <w:rFonts w:asciiTheme="minorEastAsia" w:eastAsiaTheme="minorEastAsia" w:hAnsiTheme="minorEastAsia"/>
                  <w:color w:val="000000"/>
                  <w:sz w:val="20"/>
                  <w:szCs w:val="20"/>
                </w:rPr>
                <w:t>otcPortOperation</w:t>
              </w:r>
              <w:r>
                <w:rPr>
                  <w:rFonts w:asciiTheme="minorEastAsia" w:eastAsiaTheme="minorEastAsia" w:hAnsiTheme="minorEastAsia" w:hint="eastAsia"/>
                  <w:color w:val="000000"/>
                  <w:sz w:val="20"/>
                  <w:szCs w:val="20"/>
                </w:rPr>
                <w:t>Flag</w:t>
              </w:r>
            </w:ins>
          </w:p>
        </w:tc>
        <w:tc>
          <w:tcPr>
            <w:tcW w:w="3277" w:type="dxa"/>
            <w:vAlign w:val="center"/>
          </w:tcPr>
          <w:p w:rsidR="008E6AC2" w:rsidRDefault="008E6AC2" w:rsidP="00051447">
            <w:pPr>
              <w:spacing w:line="240" w:lineRule="auto"/>
              <w:ind w:firstLineChars="0" w:firstLine="0"/>
              <w:rPr>
                <w:ins w:id="1902" w:author="翟羽佳" w:date="2017-04-21T18:04:00Z"/>
                <w:rFonts w:ascii="宋体" w:hAnsi="宋体"/>
                <w:color w:val="000000"/>
                <w:sz w:val="20"/>
                <w:szCs w:val="20"/>
              </w:rPr>
            </w:pPr>
            <w:ins w:id="1903" w:author="翟羽佳" w:date="2017-04-21T18:04:00Z">
              <w:r>
                <w:rPr>
                  <w:rFonts w:asciiTheme="minorEastAsia" w:eastAsiaTheme="minorEastAsia" w:hAnsiTheme="minorEastAsia" w:hint="eastAsia"/>
                  <w:color w:val="000000"/>
                  <w:sz w:val="20"/>
                  <w:szCs w:val="20"/>
                </w:rPr>
                <w:t>还金参数修改</w:t>
              </w:r>
            </w:ins>
          </w:p>
        </w:tc>
        <w:tc>
          <w:tcPr>
            <w:tcW w:w="716" w:type="dxa"/>
            <w:vAlign w:val="center"/>
          </w:tcPr>
          <w:p w:rsidR="008E6AC2" w:rsidRDefault="008E6AC2" w:rsidP="00051447">
            <w:pPr>
              <w:spacing w:line="240" w:lineRule="auto"/>
              <w:ind w:firstLineChars="0" w:firstLine="0"/>
              <w:rPr>
                <w:ins w:id="1904" w:author="翟羽佳" w:date="2017-04-21T18:04:00Z"/>
                <w:rFonts w:ascii="宋体" w:hAnsi="宋体"/>
                <w:color w:val="000000"/>
                <w:sz w:val="20"/>
                <w:szCs w:val="20"/>
              </w:rPr>
            </w:pPr>
            <w:ins w:id="1905" w:author="翟羽佳" w:date="2017-04-21T18:04:00Z">
              <w:r>
                <w:rPr>
                  <w:rFonts w:ascii="宋体" w:hAnsi="宋体" w:hint="eastAsia"/>
                  <w:sz w:val="20"/>
                  <w:szCs w:val="20"/>
                </w:rPr>
                <w:t>M</w:t>
              </w:r>
            </w:ins>
          </w:p>
        </w:tc>
        <w:tc>
          <w:tcPr>
            <w:tcW w:w="701" w:type="dxa"/>
            <w:vAlign w:val="center"/>
          </w:tcPr>
          <w:p w:rsidR="008E6AC2" w:rsidRDefault="008E6AC2" w:rsidP="00051447">
            <w:pPr>
              <w:spacing w:line="240" w:lineRule="auto"/>
              <w:ind w:firstLineChars="0" w:firstLine="0"/>
              <w:rPr>
                <w:ins w:id="1906" w:author="翟羽佳" w:date="2017-04-21T18:04:00Z"/>
                <w:rFonts w:ascii="宋体" w:hAnsi="宋体"/>
                <w:color w:val="000000"/>
                <w:sz w:val="20"/>
              </w:rPr>
            </w:pPr>
            <w:ins w:id="1907" w:author="翟羽佳" w:date="2017-04-21T18:04:00Z">
              <w:r>
                <w:rPr>
                  <w:rFonts w:ascii="宋体" w:hAnsi="宋体" w:hint="eastAsia"/>
                  <w:sz w:val="20"/>
                  <w:szCs w:val="20"/>
                </w:rPr>
                <w:t>-</w:t>
              </w:r>
            </w:ins>
          </w:p>
        </w:tc>
        <w:tc>
          <w:tcPr>
            <w:tcW w:w="851" w:type="dxa"/>
            <w:vAlign w:val="center"/>
          </w:tcPr>
          <w:p w:rsidR="008E6AC2" w:rsidRDefault="008E6AC2" w:rsidP="00051447">
            <w:pPr>
              <w:spacing w:line="240" w:lineRule="auto"/>
              <w:ind w:firstLineChars="0" w:firstLine="0"/>
              <w:rPr>
                <w:ins w:id="1908" w:author="翟羽佳" w:date="2017-04-21T18:04:00Z"/>
                <w:rFonts w:ascii="宋体" w:hAnsi="宋体"/>
                <w:color w:val="000000"/>
                <w:sz w:val="20"/>
                <w:szCs w:val="20"/>
              </w:rPr>
            </w:pPr>
            <w:ins w:id="1909" w:author="翟羽佳" w:date="2017-04-21T18:04:00Z">
              <w:r>
                <w:rPr>
                  <w:rFonts w:ascii="宋体" w:hAnsi="宋体" w:hint="eastAsia"/>
                  <w:bCs/>
                  <w:sz w:val="20"/>
                  <w:szCs w:val="20"/>
                </w:rPr>
                <w:t>1-申请撤销；2-取消申请撤销；</w:t>
              </w:r>
            </w:ins>
          </w:p>
        </w:tc>
      </w:tr>
      <w:tr w:rsidR="008E6AC2" w:rsidTr="00051447">
        <w:trPr>
          <w:trHeight w:val="270"/>
          <w:ins w:id="1910" w:author="翟羽佳" w:date="2017-04-21T17:44:00Z"/>
        </w:trPr>
        <w:tc>
          <w:tcPr>
            <w:tcW w:w="756" w:type="dxa"/>
            <w:vAlign w:val="center"/>
          </w:tcPr>
          <w:p w:rsidR="008E6AC2" w:rsidRDefault="008E6AC2" w:rsidP="00051447">
            <w:pPr>
              <w:spacing w:line="240" w:lineRule="auto"/>
              <w:ind w:firstLineChars="0" w:firstLine="0"/>
              <w:rPr>
                <w:ins w:id="1911" w:author="翟羽佳" w:date="2017-04-21T17:44:00Z"/>
                <w:rFonts w:ascii="宋体" w:hAnsi="宋体"/>
                <w:color w:val="000000"/>
                <w:sz w:val="20"/>
                <w:szCs w:val="20"/>
              </w:rPr>
            </w:pPr>
            <w:ins w:id="1912" w:author="翟羽佳" w:date="2017-04-21T17:44:00Z">
              <w:r>
                <w:rPr>
                  <w:rFonts w:ascii="宋体" w:hAnsi="宋体" w:hint="eastAsia"/>
                  <w:color w:val="000000"/>
                  <w:sz w:val="20"/>
                  <w:szCs w:val="20"/>
                </w:rPr>
                <w:t>→[]</w:t>
              </w:r>
            </w:ins>
          </w:p>
        </w:tc>
        <w:tc>
          <w:tcPr>
            <w:tcW w:w="756" w:type="dxa"/>
            <w:vAlign w:val="center"/>
          </w:tcPr>
          <w:p w:rsidR="008E6AC2" w:rsidRDefault="008E6AC2" w:rsidP="00051447">
            <w:pPr>
              <w:spacing w:line="240" w:lineRule="auto"/>
              <w:ind w:firstLineChars="0" w:firstLine="0"/>
              <w:rPr>
                <w:ins w:id="1913" w:author="翟羽佳" w:date="2017-04-21T17:44:00Z"/>
                <w:rFonts w:ascii="宋体" w:hAnsi="宋体"/>
                <w:color w:val="000000"/>
                <w:sz w:val="20"/>
                <w:szCs w:val="20"/>
              </w:rPr>
            </w:pPr>
            <w:ins w:id="1914" w:author="翟羽佳" w:date="2017-04-21T17:44:00Z">
              <w:r>
                <w:rPr>
                  <w:rFonts w:ascii="宋体" w:hAnsi="宋体" w:cs="宋体"/>
                  <w:color w:val="000000"/>
                  <w:kern w:val="0"/>
                  <w:sz w:val="20"/>
                  <w:szCs w:val="20"/>
                </w:rPr>
                <w:t>N2</w:t>
              </w:r>
              <w:r>
                <w:rPr>
                  <w:rFonts w:ascii="宋体" w:hAnsi="宋体" w:cs="宋体" w:hint="eastAsia"/>
                  <w:color w:val="000000"/>
                  <w:kern w:val="0"/>
                  <w:sz w:val="20"/>
                  <w:szCs w:val="20"/>
                </w:rPr>
                <w:t>0</w:t>
              </w:r>
            </w:ins>
          </w:p>
        </w:tc>
        <w:tc>
          <w:tcPr>
            <w:tcW w:w="1921" w:type="dxa"/>
            <w:vAlign w:val="center"/>
          </w:tcPr>
          <w:p w:rsidR="008E6AC2" w:rsidRDefault="008E6AC2" w:rsidP="00051447">
            <w:pPr>
              <w:spacing w:line="240" w:lineRule="auto"/>
              <w:ind w:firstLineChars="0" w:firstLine="0"/>
              <w:rPr>
                <w:ins w:id="1915" w:author="翟羽佳" w:date="2017-04-21T17:44:00Z"/>
                <w:rFonts w:ascii="宋体" w:hAnsi="宋体"/>
                <w:color w:val="000000"/>
                <w:sz w:val="20"/>
                <w:szCs w:val="20"/>
              </w:rPr>
            </w:pPr>
            <w:ins w:id="1916" w:author="翟羽佳" w:date="2017-04-21T17:44:00Z">
              <w:r>
                <w:rPr>
                  <w:rFonts w:ascii="宋体" w:hAnsi="宋体" w:cs="宋体"/>
                  <w:color w:val="000000"/>
                  <w:kern w:val="0"/>
                  <w:sz w:val="20"/>
                  <w:szCs w:val="20"/>
                </w:rPr>
                <w:t>[tradeBaseFieldData]</w:t>
              </w:r>
            </w:ins>
          </w:p>
        </w:tc>
        <w:tc>
          <w:tcPr>
            <w:tcW w:w="3277" w:type="dxa"/>
            <w:vAlign w:val="center"/>
          </w:tcPr>
          <w:p w:rsidR="008E6AC2" w:rsidRDefault="008E6AC2" w:rsidP="00051447">
            <w:pPr>
              <w:spacing w:line="240" w:lineRule="auto"/>
              <w:ind w:firstLineChars="0" w:firstLine="0"/>
              <w:rPr>
                <w:ins w:id="1917" w:author="翟羽佳" w:date="2017-04-21T17:44:00Z"/>
                <w:rFonts w:ascii="宋体" w:hAnsi="宋体"/>
                <w:color w:val="000000"/>
                <w:sz w:val="20"/>
                <w:szCs w:val="20"/>
              </w:rPr>
            </w:pPr>
            <w:ins w:id="1918" w:author="翟羽佳" w:date="2017-04-21T17:44:00Z">
              <w:r>
                <w:rPr>
                  <w:rFonts w:ascii="宋体" w:hAnsi="宋体" w:cs="宋体" w:hint="eastAsia"/>
                  <w:color w:val="000000"/>
                  <w:kern w:val="0"/>
                  <w:sz w:val="20"/>
                  <w:szCs w:val="20"/>
                </w:rPr>
                <w:t>交易基本要素数据</w:t>
              </w:r>
            </w:ins>
          </w:p>
        </w:tc>
        <w:tc>
          <w:tcPr>
            <w:tcW w:w="716" w:type="dxa"/>
            <w:vAlign w:val="center"/>
          </w:tcPr>
          <w:p w:rsidR="008E6AC2" w:rsidRDefault="008E6AC2" w:rsidP="00051447">
            <w:pPr>
              <w:spacing w:line="240" w:lineRule="auto"/>
              <w:ind w:firstLineChars="0" w:firstLine="0"/>
              <w:rPr>
                <w:ins w:id="1919" w:author="翟羽佳" w:date="2017-04-21T17:44:00Z"/>
                <w:rFonts w:ascii="宋体" w:hAnsi="宋体"/>
                <w:color w:val="000000"/>
                <w:sz w:val="20"/>
                <w:szCs w:val="20"/>
              </w:rPr>
            </w:pPr>
            <w:ins w:id="1920" w:author="翟羽佳" w:date="2017-04-21T17:44:00Z">
              <w:r>
                <w:rPr>
                  <w:rFonts w:ascii="宋体" w:hAnsi="宋体" w:hint="eastAsia"/>
                  <w:color w:val="000000"/>
                  <w:sz w:val="20"/>
                  <w:szCs w:val="20"/>
                </w:rPr>
                <w:t>M</w:t>
              </w:r>
            </w:ins>
          </w:p>
        </w:tc>
        <w:tc>
          <w:tcPr>
            <w:tcW w:w="701" w:type="dxa"/>
            <w:vAlign w:val="center"/>
          </w:tcPr>
          <w:p w:rsidR="008E6AC2" w:rsidRDefault="008E6AC2" w:rsidP="00051447">
            <w:pPr>
              <w:spacing w:line="240" w:lineRule="auto"/>
              <w:ind w:firstLineChars="0" w:firstLine="0"/>
              <w:rPr>
                <w:ins w:id="1921" w:author="翟羽佳" w:date="2017-04-21T17:44:00Z"/>
                <w:rFonts w:ascii="宋体" w:hAnsi="宋体"/>
                <w:color w:val="000000"/>
                <w:sz w:val="20"/>
                <w:szCs w:val="20"/>
              </w:rPr>
            </w:pPr>
            <w:ins w:id="1922" w:author="翟羽佳" w:date="2017-04-21T17:44:00Z">
              <w:r>
                <w:rPr>
                  <w:rFonts w:ascii="宋体" w:hAnsi="宋体" w:hint="eastAsia"/>
                  <w:color w:val="000000"/>
                  <w:sz w:val="20"/>
                </w:rPr>
                <w:t>-</w:t>
              </w:r>
            </w:ins>
          </w:p>
        </w:tc>
        <w:tc>
          <w:tcPr>
            <w:tcW w:w="851" w:type="dxa"/>
            <w:vAlign w:val="center"/>
          </w:tcPr>
          <w:p w:rsidR="008E6AC2" w:rsidRDefault="008E6AC2" w:rsidP="00051447">
            <w:pPr>
              <w:spacing w:line="240" w:lineRule="auto"/>
              <w:ind w:firstLineChars="0" w:firstLine="0"/>
              <w:rPr>
                <w:ins w:id="1923" w:author="翟羽佳" w:date="2017-04-21T17:44:00Z"/>
                <w:rFonts w:ascii="宋体" w:hAnsi="宋体"/>
                <w:color w:val="000000"/>
                <w:sz w:val="20"/>
                <w:szCs w:val="20"/>
              </w:rPr>
            </w:pPr>
          </w:p>
        </w:tc>
      </w:tr>
      <w:tr w:rsidR="008E6AC2" w:rsidTr="00051447">
        <w:trPr>
          <w:trHeight w:val="270"/>
          <w:ins w:id="1924" w:author="翟羽佳" w:date="2017-04-21T17:44:00Z"/>
        </w:trPr>
        <w:tc>
          <w:tcPr>
            <w:tcW w:w="756" w:type="dxa"/>
            <w:vAlign w:val="center"/>
          </w:tcPr>
          <w:p w:rsidR="008E6AC2" w:rsidRDefault="008E6AC2" w:rsidP="00051447">
            <w:pPr>
              <w:spacing w:line="240" w:lineRule="auto"/>
              <w:ind w:firstLineChars="0" w:firstLine="0"/>
              <w:rPr>
                <w:ins w:id="1925" w:author="翟羽佳" w:date="2017-04-21T17:44:00Z"/>
                <w:rFonts w:ascii="宋体" w:hAnsi="宋体"/>
                <w:color w:val="000000"/>
                <w:sz w:val="20"/>
                <w:szCs w:val="20"/>
              </w:rPr>
            </w:pPr>
            <w:ins w:id="1926" w:author="翟羽佳" w:date="2017-04-21T17:44:00Z">
              <w:r>
                <w:rPr>
                  <w:rFonts w:ascii="宋体" w:hAnsi="宋体" w:hint="eastAsia"/>
                  <w:color w:val="000000"/>
                  <w:sz w:val="20"/>
                  <w:szCs w:val="20"/>
                </w:rPr>
                <w:t>→{}</w:t>
              </w:r>
            </w:ins>
          </w:p>
        </w:tc>
        <w:tc>
          <w:tcPr>
            <w:tcW w:w="756" w:type="dxa"/>
            <w:vAlign w:val="center"/>
          </w:tcPr>
          <w:p w:rsidR="008E6AC2" w:rsidRDefault="008E6AC2" w:rsidP="00051447">
            <w:pPr>
              <w:spacing w:line="240" w:lineRule="auto"/>
              <w:ind w:firstLineChars="0" w:firstLine="0"/>
              <w:rPr>
                <w:ins w:id="1927" w:author="翟羽佳" w:date="2017-04-21T17:44:00Z"/>
                <w:rFonts w:ascii="宋体" w:hAnsi="宋体"/>
                <w:color w:val="000000"/>
                <w:sz w:val="20"/>
                <w:szCs w:val="20"/>
              </w:rPr>
            </w:pPr>
          </w:p>
        </w:tc>
        <w:tc>
          <w:tcPr>
            <w:tcW w:w="1921" w:type="dxa"/>
            <w:vAlign w:val="center"/>
          </w:tcPr>
          <w:p w:rsidR="008E6AC2" w:rsidRDefault="008E6AC2" w:rsidP="00051447">
            <w:pPr>
              <w:spacing w:line="240" w:lineRule="auto"/>
              <w:ind w:firstLineChars="0" w:firstLine="0"/>
              <w:rPr>
                <w:ins w:id="1928" w:author="翟羽佳" w:date="2017-04-21T17:44:00Z"/>
                <w:rFonts w:ascii="宋体" w:hAnsi="宋体"/>
                <w:color w:val="000000"/>
                <w:sz w:val="20"/>
                <w:szCs w:val="20"/>
              </w:rPr>
            </w:pPr>
            <w:ins w:id="1929" w:author="翟羽佳" w:date="2017-04-21T17:44:00Z">
              <w:r>
                <w:rPr>
                  <w:rFonts w:ascii="宋体" w:hAnsi="宋体" w:cs="宋体" w:hint="eastAsia"/>
                  <w:color w:val="000000"/>
                  <w:kern w:val="0"/>
                  <w:sz w:val="20"/>
                  <w:szCs w:val="20"/>
                </w:rPr>
                <w:t>{</w:t>
              </w:r>
              <w:r>
                <w:rPr>
                  <w:rFonts w:ascii="宋体" w:hAnsi="宋体" w:cs="宋体"/>
                  <w:color w:val="000000"/>
                  <w:kern w:val="0"/>
                  <w:sz w:val="20"/>
                  <w:szCs w:val="20"/>
                </w:rPr>
                <w:t>tradeBaseField</w:t>
              </w:r>
              <w:r>
                <w:rPr>
                  <w:rFonts w:ascii="宋体" w:hAnsi="宋体" w:cs="宋体" w:hint="eastAsia"/>
                  <w:color w:val="000000"/>
                  <w:kern w:val="0"/>
                  <w:sz w:val="20"/>
                  <w:szCs w:val="20"/>
                </w:rPr>
                <w:t>}</w:t>
              </w:r>
            </w:ins>
          </w:p>
        </w:tc>
        <w:tc>
          <w:tcPr>
            <w:tcW w:w="3277" w:type="dxa"/>
            <w:vAlign w:val="center"/>
          </w:tcPr>
          <w:p w:rsidR="008E6AC2" w:rsidRDefault="008E6AC2" w:rsidP="00051447">
            <w:pPr>
              <w:spacing w:line="240" w:lineRule="auto"/>
              <w:ind w:firstLineChars="0" w:firstLine="0"/>
              <w:rPr>
                <w:ins w:id="1930" w:author="翟羽佳" w:date="2017-04-21T17:44:00Z"/>
                <w:rFonts w:ascii="宋体" w:hAnsi="宋体"/>
                <w:color w:val="000000"/>
                <w:sz w:val="20"/>
                <w:szCs w:val="20"/>
              </w:rPr>
            </w:pPr>
            <w:ins w:id="1931" w:author="翟羽佳" w:date="2017-04-21T17:44:00Z">
              <w:r>
                <w:rPr>
                  <w:rFonts w:ascii="宋体" w:hAnsi="宋体" w:cs="宋体" w:hint="eastAsia"/>
                  <w:color w:val="000000"/>
                  <w:kern w:val="0"/>
                  <w:sz w:val="20"/>
                  <w:szCs w:val="20"/>
                </w:rPr>
                <w:t>交易基本要素</w:t>
              </w:r>
            </w:ins>
          </w:p>
        </w:tc>
        <w:tc>
          <w:tcPr>
            <w:tcW w:w="716" w:type="dxa"/>
            <w:vAlign w:val="center"/>
          </w:tcPr>
          <w:p w:rsidR="008E6AC2" w:rsidRDefault="008E6AC2" w:rsidP="00051447">
            <w:pPr>
              <w:spacing w:line="240" w:lineRule="auto"/>
              <w:ind w:firstLineChars="0" w:firstLine="0"/>
              <w:rPr>
                <w:ins w:id="1932" w:author="翟羽佳" w:date="2017-04-21T17:44:00Z"/>
                <w:rFonts w:ascii="宋体" w:hAnsi="宋体"/>
                <w:color w:val="000000"/>
                <w:sz w:val="20"/>
                <w:szCs w:val="20"/>
              </w:rPr>
            </w:pPr>
            <w:ins w:id="1933" w:author="翟羽佳" w:date="2017-04-21T17:44:00Z">
              <w:r>
                <w:rPr>
                  <w:rFonts w:ascii="宋体" w:hAnsi="宋体" w:hint="eastAsia"/>
                  <w:color w:val="000000"/>
                  <w:sz w:val="20"/>
                  <w:szCs w:val="20"/>
                </w:rPr>
                <w:t>M</w:t>
              </w:r>
            </w:ins>
          </w:p>
        </w:tc>
        <w:tc>
          <w:tcPr>
            <w:tcW w:w="701" w:type="dxa"/>
            <w:vAlign w:val="center"/>
          </w:tcPr>
          <w:p w:rsidR="008E6AC2" w:rsidRDefault="008E6AC2" w:rsidP="00051447">
            <w:pPr>
              <w:spacing w:line="240" w:lineRule="auto"/>
              <w:ind w:firstLineChars="0" w:firstLine="0"/>
              <w:rPr>
                <w:ins w:id="1934" w:author="翟羽佳" w:date="2017-04-21T17:44:00Z"/>
                <w:rFonts w:ascii="宋体" w:hAnsi="宋体"/>
                <w:color w:val="000000"/>
                <w:sz w:val="20"/>
                <w:szCs w:val="20"/>
              </w:rPr>
            </w:pPr>
            <w:ins w:id="1935" w:author="翟羽佳" w:date="2017-04-21T17:44:00Z">
              <w:r>
                <w:rPr>
                  <w:rFonts w:ascii="宋体" w:hAnsi="宋体" w:hint="eastAsia"/>
                  <w:color w:val="000000"/>
                  <w:sz w:val="20"/>
                </w:rPr>
                <w:t>-</w:t>
              </w:r>
            </w:ins>
          </w:p>
        </w:tc>
        <w:tc>
          <w:tcPr>
            <w:tcW w:w="851" w:type="dxa"/>
            <w:vAlign w:val="center"/>
          </w:tcPr>
          <w:p w:rsidR="008E6AC2" w:rsidRDefault="008E6AC2" w:rsidP="00051447">
            <w:pPr>
              <w:spacing w:line="240" w:lineRule="auto"/>
              <w:ind w:firstLineChars="0" w:firstLine="0"/>
              <w:rPr>
                <w:ins w:id="1936" w:author="翟羽佳" w:date="2017-04-21T17:44:00Z"/>
                <w:rFonts w:ascii="宋体" w:hAnsi="宋体"/>
                <w:color w:val="000000"/>
                <w:sz w:val="20"/>
                <w:szCs w:val="20"/>
              </w:rPr>
            </w:pPr>
          </w:p>
        </w:tc>
      </w:tr>
      <w:tr w:rsidR="008E6AC2" w:rsidTr="00051447">
        <w:trPr>
          <w:trHeight w:val="270"/>
          <w:ins w:id="1937" w:author="翟羽佳" w:date="2017-04-21T17:44:00Z"/>
        </w:trPr>
        <w:tc>
          <w:tcPr>
            <w:tcW w:w="756" w:type="dxa"/>
            <w:vAlign w:val="center"/>
          </w:tcPr>
          <w:p w:rsidR="008E6AC2" w:rsidRDefault="008E6AC2" w:rsidP="00051447">
            <w:pPr>
              <w:spacing w:line="240" w:lineRule="auto"/>
              <w:ind w:firstLineChars="0" w:firstLine="0"/>
              <w:rPr>
                <w:ins w:id="1938" w:author="翟羽佳" w:date="2017-04-21T17:44:00Z"/>
                <w:rFonts w:ascii="宋体" w:hAnsi="宋体"/>
                <w:color w:val="000000"/>
                <w:sz w:val="20"/>
                <w:szCs w:val="20"/>
              </w:rPr>
            </w:pPr>
            <w:ins w:id="1939" w:author="翟羽佳" w:date="2017-04-21T17:45:00Z">
              <w:r>
                <w:rPr>
                  <w:rFonts w:ascii="宋体" w:hAnsi="宋体" w:hint="eastAsia"/>
                  <w:color w:val="000000"/>
                  <w:sz w:val="20"/>
                  <w:szCs w:val="20"/>
                </w:rPr>
                <w:t>→→</w:t>
              </w:r>
            </w:ins>
          </w:p>
        </w:tc>
        <w:tc>
          <w:tcPr>
            <w:tcW w:w="756" w:type="dxa"/>
            <w:vAlign w:val="center"/>
          </w:tcPr>
          <w:p w:rsidR="008E6AC2" w:rsidRDefault="008E6AC2" w:rsidP="00051447">
            <w:pPr>
              <w:spacing w:line="240" w:lineRule="auto"/>
              <w:ind w:firstLineChars="0" w:firstLine="0"/>
              <w:rPr>
                <w:ins w:id="1940" w:author="翟羽佳" w:date="2017-04-21T17:44:00Z"/>
                <w:rFonts w:ascii="宋体" w:hAnsi="宋体"/>
                <w:color w:val="000000"/>
                <w:sz w:val="20"/>
                <w:szCs w:val="20"/>
              </w:rPr>
            </w:pPr>
            <w:ins w:id="1941" w:author="翟羽佳" w:date="2017-04-21T17:45:00Z">
              <w:r>
                <w:rPr>
                  <w:rFonts w:ascii="宋体" w:hAnsi="宋体" w:cs="宋体"/>
                  <w:color w:val="000000"/>
                  <w:kern w:val="0"/>
                  <w:sz w:val="20"/>
                  <w:szCs w:val="20"/>
                </w:rPr>
                <w:t>I20</w:t>
              </w:r>
            </w:ins>
          </w:p>
        </w:tc>
        <w:tc>
          <w:tcPr>
            <w:tcW w:w="1921" w:type="dxa"/>
            <w:vAlign w:val="center"/>
          </w:tcPr>
          <w:p w:rsidR="008E6AC2" w:rsidRDefault="008E6AC2" w:rsidP="00051447">
            <w:pPr>
              <w:spacing w:line="240" w:lineRule="auto"/>
              <w:ind w:firstLineChars="0" w:firstLine="0"/>
              <w:rPr>
                <w:ins w:id="1942" w:author="翟羽佳" w:date="2017-04-21T17:44:00Z"/>
                <w:rFonts w:ascii="宋体" w:hAnsi="宋体" w:cs="宋体"/>
                <w:color w:val="000000"/>
                <w:kern w:val="0"/>
                <w:sz w:val="20"/>
                <w:szCs w:val="20"/>
              </w:rPr>
            </w:pPr>
            <w:ins w:id="1943" w:author="翟羽佳" w:date="2017-04-21T17:45:00Z">
              <w:r>
                <w:rPr>
                  <w:rFonts w:ascii="宋体" w:hAnsi="宋体" w:cs="宋体"/>
                  <w:color w:val="000000"/>
                  <w:kern w:val="0"/>
                  <w:sz w:val="20"/>
                  <w:szCs w:val="20"/>
                </w:rPr>
                <w:t>refPrice</w:t>
              </w:r>
            </w:ins>
          </w:p>
        </w:tc>
        <w:tc>
          <w:tcPr>
            <w:tcW w:w="3277" w:type="dxa"/>
            <w:vAlign w:val="center"/>
          </w:tcPr>
          <w:p w:rsidR="008E6AC2" w:rsidRDefault="008E6AC2" w:rsidP="00051447">
            <w:pPr>
              <w:spacing w:line="240" w:lineRule="auto"/>
              <w:ind w:firstLineChars="0" w:firstLine="0"/>
              <w:rPr>
                <w:ins w:id="1944" w:author="翟羽佳" w:date="2017-04-21T17:44:00Z"/>
                <w:rFonts w:ascii="宋体" w:hAnsi="宋体" w:cs="宋体"/>
                <w:color w:val="000000"/>
                <w:kern w:val="0"/>
                <w:sz w:val="20"/>
                <w:szCs w:val="20"/>
              </w:rPr>
            </w:pPr>
            <w:ins w:id="1945" w:author="翟羽佳" w:date="2017-04-21T17:45:00Z">
              <w:r>
                <w:rPr>
                  <w:rFonts w:ascii="宋体" w:hAnsi="宋体" w:cs="宋体" w:hint="eastAsia"/>
                  <w:color w:val="000000"/>
                  <w:kern w:val="0"/>
                  <w:sz w:val="20"/>
                  <w:szCs w:val="20"/>
                </w:rPr>
                <w:t>参考价格</w:t>
              </w:r>
            </w:ins>
          </w:p>
        </w:tc>
        <w:tc>
          <w:tcPr>
            <w:tcW w:w="716" w:type="dxa"/>
            <w:vAlign w:val="center"/>
          </w:tcPr>
          <w:p w:rsidR="008E6AC2" w:rsidRDefault="008E6AC2" w:rsidP="00051447">
            <w:pPr>
              <w:spacing w:line="240" w:lineRule="auto"/>
              <w:ind w:firstLineChars="0" w:firstLine="0"/>
              <w:rPr>
                <w:ins w:id="1946" w:author="翟羽佳" w:date="2017-04-21T17:44:00Z"/>
                <w:rFonts w:ascii="宋体" w:hAnsi="宋体"/>
                <w:color w:val="000000"/>
                <w:sz w:val="20"/>
                <w:szCs w:val="20"/>
              </w:rPr>
            </w:pPr>
            <w:ins w:id="1947" w:author="翟羽佳" w:date="2017-04-21T17:44:00Z">
              <w:r>
                <w:rPr>
                  <w:rFonts w:ascii="宋体" w:hAnsi="宋体" w:hint="eastAsia"/>
                  <w:color w:val="000000"/>
                  <w:sz w:val="20"/>
                  <w:szCs w:val="20"/>
                </w:rPr>
                <w:t>M</w:t>
              </w:r>
            </w:ins>
          </w:p>
        </w:tc>
        <w:tc>
          <w:tcPr>
            <w:tcW w:w="701" w:type="dxa"/>
            <w:vAlign w:val="center"/>
          </w:tcPr>
          <w:p w:rsidR="008E6AC2" w:rsidRDefault="008E6AC2" w:rsidP="00051447">
            <w:pPr>
              <w:spacing w:line="240" w:lineRule="auto"/>
              <w:ind w:firstLineChars="0" w:firstLine="0"/>
              <w:rPr>
                <w:ins w:id="1948" w:author="翟羽佳" w:date="2017-04-21T17:44:00Z"/>
                <w:rFonts w:ascii="宋体" w:hAnsi="宋体"/>
                <w:color w:val="000000"/>
                <w:sz w:val="20"/>
                <w:szCs w:val="20"/>
              </w:rPr>
            </w:pPr>
            <w:ins w:id="1949" w:author="翟羽佳" w:date="2017-04-21T17:44:00Z">
              <w:r>
                <w:rPr>
                  <w:rFonts w:ascii="宋体" w:hAnsi="宋体" w:hint="eastAsia"/>
                  <w:color w:val="000000"/>
                  <w:sz w:val="20"/>
                </w:rPr>
                <w:t>-</w:t>
              </w:r>
            </w:ins>
          </w:p>
        </w:tc>
        <w:tc>
          <w:tcPr>
            <w:tcW w:w="851" w:type="dxa"/>
            <w:vAlign w:val="center"/>
          </w:tcPr>
          <w:p w:rsidR="008E6AC2" w:rsidRDefault="008E6AC2" w:rsidP="00051447">
            <w:pPr>
              <w:spacing w:line="240" w:lineRule="auto"/>
              <w:ind w:firstLineChars="0" w:firstLine="0"/>
              <w:rPr>
                <w:ins w:id="1950" w:author="翟羽佳" w:date="2017-04-21T17:44:00Z"/>
                <w:rFonts w:ascii="宋体" w:hAnsi="宋体"/>
                <w:color w:val="000000"/>
                <w:sz w:val="20"/>
                <w:szCs w:val="20"/>
              </w:rPr>
            </w:pPr>
          </w:p>
        </w:tc>
      </w:tr>
      <w:tr w:rsidR="008E6AC2" w:rsidTr="00051447">
        <w:trPr>
          <w:trHeight w:val="270"/>
          <w:ins w:id="1951" w:author="翟羽佳" w:date="2017-04-21T17:44:00Z"/>
        </w:trPr>
        <w:tc>
          <w:tcPr>
            <w:tcW w:w="756" w:type="dxa"/>
            <w:vAlign w:val="center"/>
          </w:tcPr>
          <w:p w:rsidR="008E6AC2" w:rsidRDefault="008E6AC2" w:rsidP="00051447">
            <w:pPr>
              <w:spacing w:line="240" w:lineRule="auto"/>
              <w:ind w:firstLineChars="0" w:firstLine="0"/>
              <w:rPr>
                <w:ins w:id="1952" w:author="翟羽佳" w:date="2017-04-21T17:44:00Z"/>
                <w:rFonts w:ascii="宋体" w:hAnsi="宋体"/>
                <w:color w:val="000000"/>
                <w:sz w:val="20"/>
                <w:szCs w:val="20"/>
              </w:rPr>
            </w:pPr>
            <w:ins w:id="1953" w:author="翟羽佳" w:date="2017-04-21T17:44:00Z">
              <w:r>
                <w:rPr>
                  <w:rFonts w:ascii="宋体" w:hAnsi="宋体" w:hint="eastAsia"/>
                  <w:color w:val="000000"/>
                  <w:sz w:val="20"/>
                  <w:szCs w:val="20"/>
                </w:rPr>
                <w:t>→→</w:t>
              </w:r>
            </w:ins>
          </w:p>
        </w:tc>
        <w:tc>
          <w:tcPr>
            <w:tcW w:w="756" w:type="dxa"/>
            <w:vAlign w:val="center"/>
          </w:tcPr>
          <w:p w:rsidR="008E6AC2" w:rsidRDefault="008E6AC2" w:rsidP="00051447">
            <w:pPr>
              <w:spacing w:line="240" w:lineRule="auto"/>
              <w:ind w:firstLineChars="0" w:firstLine="0"/>
              <w:rPr>
                <w:ins w:id="1954" w:author="翟羽佳" w:date="2017-04-21T17:44:00Z"/>
                <w:rFonts w:ascii="宋体" w:hAnsi="宋体"/>
                <w:color w:val="000000"/>
                <w:sz w:val="20"/>
                <w:szCs w:val="20"/>
              </w:rPr>
            </w:pPr>
            <w:ins w:id="1955" w:author="翟羽佳" w:date="2017-04-21T17:44:00Z">
              <w:r>
                <w:rPr>
                  <w:rFonts w:ascii="宋体" w:hAnsi="宋体" w:cs="宋体"/>
                  <w:color w:val="000000"/>
                  <w:kern w:val="0"/>
                  <w:sz w:val="20"/>
                  <w:szCs w:val="20"/>
                </w:rPr>
                <w:t>N2</w:t>
              </w:r>
              <w:r>
                <w:rPr>
                  <w:rFonts w:ascii="宋体" w:hAnsi="宋体" w:cs="宋体" w:hint="eastAsia"/>
                  <w:color w:val="000000"/>
                  <w:kern w:val="0"/>
                  <w:sz w:val="20"/>
                  <w:szCs w:val="20"/>
                </w:rPr>
                <w:t>1</w:t>
              </w:r>
            </w:ins>
          </w:p>
        </w:tc>
        <w:tc>
          <w:tcPr>
            <w:tcW w:w="1921" w:type="dxa"/>
            <w:vAlign w:val="center"/>
          </w:tcPr>
          <w:p w:rsidR="008E6AC2" w:rsidRDefault="008E6AC2" w:rsidP="00051447">
            <w:pPr>
              <w:spacing w:line="240" w:lineRule="auto"/>
              <w:ind w:firstLineChars="0" w:firstLine="0"/>
              <w:rPr>
                <w:ins w:id="1956" w:author="翟羽佳" w:date="2017-04-21T17:44:00Z"/>
                <w:rFonts w:ascii="宋体" w:hAnsi="宋体"/>
                <w:color w:val="000000"/>
                <w:sz w:val="20"/>
                <w:szCs w:val="20"/>
              </w:rPr>
            </w:pPr>
            <w:ins w:id="1957" w:author="翟羽佳" w:date="2017-04-21T17:44:00Z">
              <w:r>
                <w:rPr>
                  <w:rFonts w:ascii="宋体" w:hAnsi="宋体" w:cs="宋体"/>
                  <w:color w:val="000000"/>
                  <w:kern w:val="0"/>
                  <w:sz w:val="20"/>
                  <w:szCs w:val="20"/>
                </w:rPr>
                <w:t>tradeBaseFieldType</w:t>
              </w:r>
            </w:ins>
          </w:p>
        </w:tc>
        <w:tc>
          <w:tcPr>
            <w:tcW w:w="3277" w:type="dxa"/>
            <w:vAlign w:val="center"/>
          </w:tcPr>
          <w:p w:rsidR="008E6AC2" w:rsidRDefault="008E6AC2" w:rsidP="00051447">
            <w:pPr>
              <w:spacing w:line="240" w:lineRule="auto"/>
              <w:ind w:firstLineChars="0" w:firstLine="0"/>
              <w:rPr>
                <w:ins w:id="1958" w:author="翟羽佳" w:date="2017-04-21T17:44:00Z"/>
                <w:rFonts w:ascii="宋体" w:hAnsi="宋体"/>
                <w:color w:val="000000"/>
                <w:sz w:val="20"/>
                <w:szCs w:val="20"/>
              </w:rPr>
            </w:pPr>
            <w:ins w:id="1959" w:author="翟羽佳" w:date="2017-04-21T17:44:00Z">
              <w:r>
                <w:rPr>
                  <w:rFonts w:ascii="宋体" w:hAnsi="宋体" w:cs="宋体" w:hint="eastAsia"/>
                  <w:color w:val="000000"/>
                  <w:kern w:val="0"/>
                  <w:sz w:val="20"/>
                  <w:szCs w:val="20"/>
                </w:rPr>
                <w:t>交易基本要素类型</w:t>
              </w:r>
            </w:ins>
          </w:p>
        </w:tc>
        <w:tc>
          <w:tcPr>
            <w:tcW w:w="716" w:type="dxa"/>
            <w:vAlign w:val="center"/>
          </w:tcPr>
          <w:p w:rsidR="008E6AC2" w:rsidRDefault="008E6AC2" w:rsidP="00051447">
            <w:pPr>
              <w:spacing w:line="240" w:lineRule="auto"/>
              <w:ind w:firstLineChars="0" w:firstLine="0"/>
              <w:rPr>
                <w:ins w:id="1960" w:author="翟羽佳" w:date="2017-04-21T17:44:00Z"/>
                <w:rFonts w:ascii="宋体" w:hAnsi="宋体"/>
                <w:color w:val="000000"/>
                <w:sz w:val="20"/>
                <w:szCs w:val="20"/>
              </w:rPr>
            </w:pPr>
            <w:ins w:id="1961" w:author="翟羽佳" w:date="2017-04-21T17:44:00Z">
              <w:r>
                <w:rPr>
                  <w:rFonts w:ascii="宋体" w:hAnsi="宋体" w:hint="eastAsia"/>
                  <w:color w:val="000000"/>
                  <w:sz w:val="20"/>
                  <w:szCs w:val="20"/>
                </w:rPr>
                <w:t>M</w:t>
              </w:r>
            </w:ins>
          </w:p>
        </w:tc>
        <w:tc>
          <w:tcPr>
            <w:tcW w:w="701" w:type="dxa"/>
            <w:vAlign w:val="center"/>
          </w:tcPr>
          <w:p w:rsidR="008E6AC2" w:rsidRDefault="008E6AC2" w:rsidP="00051447">
            <w:pPr>
              <w:spacing w:line="240" w:lineRule="auto"/>
              <w:ind w:firstLineChars="0" w:firstLine="0"/>
              <w:rPr>
                <w:ins w:id="1962" w:author="翟羽佳" w:date="2017-04-21T17:44:00Z"/>
                <w:rFonts w:ascii="宋体" w:hAnsi="宋体"/>
                <w:color w:val="000000"/>
                <w:sz w:val="20"/>
                <w:szCs w:val="20"/>
              </w:rPr>
            </w:pPr>
            <w:ins w:id="1963" w:author="翟羽佳" w:date="2017-04-21T17:44:00Z">
              <w:r>
                <w:rPr>
                  <w:rFonts w:ascii="宋体" w:hAnsi="宋体" w:hint="eastAsia"/>
                  <w:color w:val="000000"/>
                  <w:sz w:val="20"/>
                </w:rPr>
                <w:t>-</w:t>
              </w:r>
            </w:ins>
          </w:p>
        </w:tc>
        <w:tc>
          <w:tcPr>
            <w:tcW w:w="851" w:type="dxa"/>
            <w:vAlign w:val="center"/>
          </w:tcPr>
          <w:p w:rsidR="008E6AC2" w:rsidRDefault="008E6AC2" w:rsidP="00051447">
            <w:pPr>
              <w:spacing w:line="240" w:lineRule="auto"/>
              <w:ind w:firstLineChars="0" w:firstLine="0"/>
              <w:rPr>
                <w:ins w:id="1964" w:author="翟羽佳" w:date="2017-04-21T17:44:00Z"/>
                <w:rFonts w:ascii="宋体" w:hAnsi="宋体"/>
                <w:color w:val="000000"/>
                <w:sz w:val="20"/>
                <w:szCs w:val="20"/>
              </w:rPr>
            </w:pPr>
            <w:ins w:id="1965" w:author="翟羽佳" w:date="2017-04-21T17:44:00Z">
              <w:r>
                <w:rPr>
                  <w:rFonts w:ascii="宋体" w:hAnsi="宋体" w:cs="宋体" w:hint="eastAsia"/>
                  <w:color w:val="000000"/>
                  <w:kern w:val="0"/>
                  <w:sz w:val="20"/>
                  <w:szCs w:val="20"/>
                </w:rPr>
                <w:t>1-近端；2-远端；</w:t>
              </w:r>
            </w:ins>
          </w:p>
        </w:tc>
      </w:tr>
      <w:tr w:rsidR="008E6AC2" w:rsidTr="00051447">
        <w:trPr>
          <w:trHeight w:val="270"/>
          <w:ins w:id="1966" w:author="翟羽佳" w:date="2017-04-21T17:44:00Z"/>
        </w:trPr>
        <w:tc>
          <w:tcPr>
            <w:tcW w:w="756" w:type="dxa"/>
          </w:tcPr>
          <w:p w:rsidR="008E6AC2" w:rsidRDefault="008E6AC2" w:rsidP="00051447">
            <w:pPr>
              <w:spacing w:line="240" w:lineRule="auto"/>
              <w:ind w:firstLineChars="0" w:firstLine="0"/>
              <w:rPr>
                <w:ins w:id="1967" w:author="翟羽佳" w:date="2017-04-21T17:44:00Z"/>
                <w:rFonts w:ascii="宋体" w:hAnsi="宋体"/>
                <w:color w:val="000000"/>
                <w:sz w:val="20"/>
                <w:szCs w:val="20"/>
              </w:rPr>
            </w:pPr>
          </w:p>
        </w:tc>
        <w:tc>
          <w:tcPr>
            <w:tcW w:w="756" w:type="dxa"/>
            <w:vAlign w:val="center"/>
          </w:tcPr>
          <w:p w:rsidR="008E6AC2" w:rsidRDefault="008E6AC2" w:rsidP="00051447">
            <w:pPr>
              <w:spacing w:line="240" w:lineRule="auto"/>
              <w:ind w:firstLineChars="0" w:firstLine="0"/>
              <w:rPr>
                <w:ins w:id="1968" w:author="翟羽佳" w:date="2017-04-21T17:44:00Z"/>
                <w:rFonts w:ascii="宋体" w:hAnsi="宋体"/>
                <w:color w:val="000000"/>
                <w:sz w:val="20"/>
                <w:szCs w:val="20"/>
              </w:rPr>
            </w:pPr>
            <w:ins w:id="1969" w:author="翟羽佳" w:date="2017-04-21T17:44:00Z">
              <w:r>
                <w:rPr>
                  <w:rFonts w:ascii="宋体" w:hAnsi="宋体"/>
                  <w:color w:val="000000"/>
                  <w:sz w:val="20"/>
                  <w:szCs w:val="20"/>
                </w:rPr>
                <w:t>O60</w:t>
              </w:r>
            </w:ins>
          </w:p>
        </w:tc>
        <w:tc>
          <w:tcPr>
            <w:tcW w:w="1921" w:type="dxa"/>
            <w:vAlign w:val="center"/>
          </w:tcPr>
          <w:p w:rsidR="008E6AC2" w:rsidRDefault="008E6AC2" w:rsidP="00051447">
            <w:pPr>
              <w:spacing w:line="240" w:lineRule="auto"/>
              <w:ind w:firstLineChars="0" w:firstLine="0"/>
              <w:rPr>
                <w:ins w:id="1970" w:author="翟羽佳" w:date="2017-04-21T17:44:00Z"/>
                <w:rFonts w:ascii="宋体" w:hAnsi="宋体"/>
                <w:color w:val="000000"/>
                <w:sz w:val="20"/>
                <w:szCs w:val="20"/>
              </w:rPr>
            </w:pPr>
            <w:ins w:id="1971" w:author="翟羽佳" w:date="2017-04-21T17:44:00Z">
              <w:r>
                <w:rPr>
                  <w:rFonts w:ascii="宋体" w:hAnsi="宋体"/>
                  <w:color w:val="000000"/>
                  <w:sz w:val="20"/>
                  <w:szCs w:val="20"/>
                </w:rPr>
                <w:t>matchNo</w:t>
              </w:r>
            </w:ins>
          </w:p>
        </w:tc>
        <w:tc>
          <w:tcPr>
            <w:tcW w:w="3277" w:type="dxa"/>
            <w:vAlign w:val="center"/>
          </w:tcPr>
          <w:p w:rsidR="008E6AC2" w:rsidRDefault="008E6AC2" w:rsidP="00051447">
            <w:pPr>
              <w:spacing w:line="240" w:lineRule="auto"/>
              <w:ind w:firstLineChars="0" w:firstLine="0"/>
              <w:rPr>
                <w:ins w:id="1972" w:author="翟羽佳" w:date="2017-04-21T17:44:00Z"/>
                <w:rFonts w:ascii="宋体" w:hAnsi="宋体"/>
                <w:color w:val="000000"/>
                <w:sz w:val="20"/>
                <w:szCs w:val="20"/>
              </w:rPr>
            </w:pPr>
            <w:ins w:id="1973" w:author="翟羽佳" w:date="2017-04-21T17:44:00Z">
              <w:r>
                <w:rPr>
                  <w:rFonts w:ascii="宋体" w:hAnsi="宋体" w:hint="eastAsia"/>
                  <w:color w:val="000000"/>
                  <w:sz w:val="20"/>
                  <w:szCs w:val="20"/>
                </w:rPr>
                <w:t>成交单编号</w:t>
              </w:r>
            </w:ins>
          </w:p>
        </w:tc>
        <w:tc>
          <w:tcPr>
            <w:tcW w:w="716" w:type="dxa"/>
            <w:vAlign w:val="center"/>
          </w:tcPr>
          <w:p w:rsidR="008E6AC2" w:rsidRDefault="008E6AC2" w:rsidP="00051447">
            <w:pPr>
              <w:spacing w:line="240" w:lineRule="auto"/>
              <w:ind w:firstLineChars="0" w:firstLine="0"/>
              <w:rPr>
                <w:ins w:id="1974" w:author="翟羽佳" w:date="2017-04-21T17:44:00Z"/>
                <w:rFonts w:ascii="宋体" w:hAnsi="宋体"/>
                <w:color w:val="000000"/>
                <w:sz w:val="20"/>
                <w:szCs w:val="20"/>
              </w:rPr>
            </w:pPr>
            <w:ins w:id="1975" w:author="翟羽佳" w:date="2017-04-21T17:44:00Z">
              <w:r>
                <w:rPr>
                  <w:rFonts w:ascii="宋体" w:hAnsi="宋体" w:hint="eastAsia"/>
                  <w:color w:val="000000"/>
                  <w:sz w:val="20"/>
                  <w:szCs w:val="20"/>
                </w:rPr>
                <w:t>M</w:t>
              </w:r>
            </w:ins>
          </w:p>
        </w:tc>
        <w:tc>
          <w:tcPr>
            <w:tcW w:w="701" w:type="dxa"/>
            <w:vAlign w:val="center"/>
          </w:tcPr>
          <w:p w:rsidR="008E6AC2" w:rsidRDefault="008E6AC2" w:rsidP="00051447">
            <w:pPr>
              <w:spacing w:line="240" w:lineRule="auto"/>
              <w:ind w:firstLineChars="0" w:firstLine="0"/>
              <w:rPr>
                <w:ins w:id="1976" w:author="翟羽佳" w:date="2017-04-21T17:44:00Z"/>
                <w:rFonts w:ascii="宋体" w:hAnsi="宋体"/>
                <w:color w:val="000000"/>
                <w:sz w:val="20"/>
                <w:szCs w:val="20"/>
              </w:rPr>
            </w:pPr>
            <w:ins w:id="1977" w:author="翟羽佳" w:date="2017-04-21T17:44:00Z">
              <w:r>
                <w:rPr>
                  <w:rFonts w:ascii="宋体" w:hAnsi="宋体" w:hint="eastAsia"/>
                  <w:color w:val="000000"/>
                  <w:sz w:val="20"/>
                  <w:szCs w:val="20"/>
                </w:rPr>
                <w:t>-</w:t>
              </w:r>
            </w:ins>
          </w:p>
        </w:tc>
        <w:tc>
          <w:tcPr>
            <w:tcW w:w="851" w:type="dxa"/>
            <w:vAlign w:val="center"/>
          </w:tcPr>
          <w:p w:rsidR="008E6AC2" w:rsidRDefault="008E6AC2" w:rsidP="00051447">
            <w:pPr>
              <w:spacing w:line="240" w:lineRule="auto"/>
              <w:ind w:firstLineChars="0" w:firstLine="0"/>
              <w:rPr>
                <w:ins w:id="1978" w:author="翟羽佳" w:date="2017-04-21T17:44:00Z"/>
                <w:rFonts w:ascii="宋体" w:hAnsi="宋体"/>
                <w:color w:val="000000"/>
                <w:sz w:val="20"/>
                <w:szCs w:val="20"/>
              </w:rPr>
            </w:pPr>
          </w:p>
        </w:tc>
      </w:tr>
      <w:tr w:rsidR="008E6AC2" w:rsidTr="00051447">
        <w:trPr>
          <w:trHeight w:val="285"/>
          <w:ins w:id="1979" w:author="翟羽佳" w:date="2017-04-21T17:44:00Z"/>
        </w:trPr>
        <w:tc>
          <w:tcPr>
            <w:tcW w:w="756" w:type="dxa"/>
          </w:tcPr>
          <w:p w:rsidR="008E6AC2" w:rsidRDefault="008E6AC2" w:rsidP="00051447">
            <w:pPr>
              <w:spacing w:line="240" w:lineRule="auto"/>
              <w:ind w:firstLineChars="0" w:firstLine="0"/>
              <w:rPr>
                <w:ins w:id="1980" w:author="翟羽佳" w:date="2017-04-21T17:44:00Z"/>
                <w:rFonts w:ascii="宋体" w:hAnsi="宋体"/>
                <w:color w:val="000000"/>
                <w:sz w:val="20"/>
                <w:szCs w:val="20"/>
              </w:rPr>
            </w:pPr>
          </w:p>
        </w:tc>
        <w:tc>
          <w:tcPr>
            <w:tcW w:w="756" w:type="dxa"/>
            <w:vAlign w:val="center"/>
          </w:tcPr>
          <w:p w:rsidR="008E6AC2" w:rsidRDefault="008E6AC2" w:rsidP="00051447">
            <w:pPr>
              <w:spacing w:line="240" w:lineRule="auto"/>
              <w:ind w:firstLineChars="0" w:firstLine="0"/>
              <w:rPr>
                <w:ins w:id="1981" w:author="翟羽佳" w:date="2017-04-21T17:44:00Z"/>
                <w:rFonts w:ascii="宋体" w:hAnsi="宋体"/>
                <w:color w:val="000000"/>
                <w:sz w:val="20"/>
                <w:szCs w:val="20"/>
              </w:rPr>
            </w:pPr>
            <w:ins w:id="1982" w:author="翟羽佳" w:date="2017-04-21T17:44:00Z">
              <w:r>
                <w:rPr>
                  <w:rFonts w:ascii="宋体" w:hAnsi="宋体" w:hint="eastAsia"/>
                  <w:color w:val="000000"/>
                  <w:sz w:val="20"/>
                  <w:szCs w:val="20"/>
                </w:rPr>
                <w:t>X39</w:t>
              </w:r>
            </w:ins>
          </w:p>
        </w:tc>
        <w:tc>
          <w:tcPr>
            <w:tcW w:w="1921" w:type="dxa"/>
            <w:vAlign w:val="center"/>
          </w:tcPr>
          <w:p w:rsidR="008E6AC2" w:rsidRDefault="008E6AC2" w:rsidP="00051447">
            <w:pPr>
              <w:spacing w:line="240" w:lineRule="auto"/>
              <w:ind w:firstLineChars="0" w:firstLine="0"/>
              <w:rPr>
                <w:ins w:id="1983" w:author="翟羽佳" w:date="2017-04-21T17:44:00Z"/>
                <w:rFonts w:ascii="宋体" w:hAnsi="宋体"/>
                <w:color w:val="000000"/>
                <w:sz w:val="20"/>
                <w:szCs w:val="20"/>
              </w:rPr>
            </w:pPr>
            <w:ins w:id="1984" w:author="翟羽佳" w:date="2017-04-21T17:44:00Z">
              <w:r>
                <w:rPr>
                  <w:rFonts w:ascii="宋体" w:hAnsi="宋体" w:hint="eastAsia"/>
                  <w:color w:val="000000"/>
                  <w:sz w:val="20"/>
                  <w:szCs w:val="20"/>
                </w:rPr>
                <w:t>rspCode</w:t>
              </w:r>
            </w:ins>
          </w:p>
        </w:tc>
        <w:tc>
          <w:tcPr>
            <w:tcW w:w="3277" w:type="dxa"/>
            <w:vAlign w:val="center"/>
          </w:tcPr>
          <w:p w:rsidR="008E6AC2" w:rsidRDefault="008E6AC2" w:rsidP="00051447">
            <w:pPr>
              <w:spacing w:line="240" w:lineRule="auto"/>
              <w:ind w:firstLineChars="0" w:firstLine="0"/>
              <w:rPr>
                <w:ins w:id="1985" w:author="翟羽佳" w:date="2017-04-21T17:44:00Z"/>
                <w:rFonts w:ascii="宋体" w:hAnsi="宋体"/>
                <w:color w:val="000000"/>
                <w:sz w:val="20"/>
                <w:szCs w:val="20"/>
              </w:rPr>
            </w:pPr>
            <w:ins w:id="1986" w:author="翟羽佳" w:date="2017-04-21T17:44:00Z">
              <w:r>
                <w:rPr>
                  <w:rFonts w:ascii="宋体" w:hAnsi="宋体" w:hint="eastAsia"/>
                  <w:color w:val="000000"/>
                  <w:sz w:val="20"/>
                  <w:szCs w:val="20"/>
                </w:rPr>
                <w:t>响应代码</w:t>
              </w:r>
            </w:ins>
          </w:p>
        </w:tc>
        <w:tc>
          <w:tcPr>
            <w:tcW w:w="716" w:type="dxa"/>
            <w:vAlign w:val="center"/>
          </w:tcPr>
          <w:p w:rsidR="008E6AC2" w:rsidRDefault="008E6AC2" w:rsidP="00051447">
            <w:pPr>
              <w:spacing w:line="240" w:lineRule="auto"/>
              <w:ind w:firstLineChars="0" w:firstLine="0"/>
              <w:rPr>
                <w:ins w:id="1987" w:author="翟羽佳" w:date="2017-04-21T17:44:00Z"/>
                <w:rFonts w:ascii="宋体" w:hAnsi="宋体"/>
                <w:color w:val="000000"/>
                <w:sz w:val="20"/>
                <w:szCs w:val="20"/>
              </w:rPr>
            </w:pPr>
            <w:ins w:id="1988" w:author="翟羽佳" w:date="2017-04-21T17:44:00Z">
              <w:r>
                <w:rPr>
                  <w:rFonts w:ascii="宋体" w:hAnsi="宋体" w:hint="eastAsia"/>
                  <w:color w:val="000000"/>
                  <w:sz w:val="20"/>
                  <w:szCs w:val="20"/>
                </w:rPr>
                <w:t>-</w:t>
              </w:r>
            </w:ins>
          </w:p>
        </w:tc>
        <w:tc>
          <w:tcPr>
            <w:tcW w:w="701" w:type="dxa"/>
            <w:vAlign w:val="center"/>
          </w:tcPr>
          <w:p w:rsidR="008E6AC2" w:rsidRDefault="008E6AC2" w:rsidP="00051447">
            <w:pPr>
              <w:spacing w:line="240" w:lineRule="auto"/>
              <w:ind w:firstLineChars="0" w:firstLine="0"/>
              <w:rPr>
                <w:ins w:id="1989" w:author="翟羽佳" w:date="2017-04-21T17:44:00Z"/>
                <w:rFonts w:ascii="宋体" w:hAnsi="宋体"/>
                <w:color w:val="000000"/>
                <w:sz w:val="20"/>
                <w:szCs w:val="20"/>
              </w:rPr>
            </w:pPr>
            <w:ins w:id="1990" w:author="翟羽佳" w:date="2017-04-21T17:44:00Z">
              <w:r>
                <w:rPr>
                  <w:rFonts w:ascii="宋体" w:hAnsi="宋体" w:hint="eastAsia"/>
                  <w:color w:val="000000"/>
                  <w:sz w:val="20"/>
                  <w:szCs w:val="20"/>
                </w:rPr>
                <w:t>M</w:t>
              </w:r>
            </w:ins>
          </w:p>
        </w:tc>
        <w:tc>
          <w:tcPr>
            <w:tcW w:w="851" w:type="dxa"/>
            <w:vAlign w:val="center"/>
          </w:tcPr>
          <w:p w:rsidR="008E6AC2" w:rsidRDefault="008E6AC2" w:rsidP="00051447">
            <w:pPr>
              <w:spacing w:line="240" w:lineRule="auto"/>
              <w:ind w:firstLineChars="0" w:firstLine="0"/>
              <w:rPr>
                <w:ins w:id="1991" w:author="翟羽佳" w:date="2017-04-21T17:44:00Z"/>
                <w:rFonts w:ascii="宋体" w:hAnsi="宋体"/>
                <w:color w:val="000000"/>
                <w:sz w:val="20"/>
                <w:szCs w:val="20"/>
              </w:rPr>
            </w:pPr>
          </w:p>
        </w:tc>
      </w:tr>
      <w:tr w:rsidR="008E6AC2" w:rsidTr="00051447">
        <w:trPr>
          <w:trHeight w:val="285"/>
          <w:ins w:id="1992" w:author="翟羽佳" w:date="2017-04-21T17:44:00Z"/>
        </w:trPr>
        <w:tc>
          <w:tcPr>
            <w:tcW w:w="756" w:type="dxa"/>
          </w:tcPr>
          <w:p w:rsidR="008E6AC2" w:rsidRDefault="008E6AC2" w:rsidP="00051447">
            <w:pPr>
              <w:spacing w:line="240" w:lineRule="auto"/>
              <w:ind w:firstLineChars="0" w:firstLine="0"/>
              <w:rPr>
                <w:ins w:id="1993" w:author="翟羽佳" w:date="2017-04-21T17:44:00Z"/>
                <w:rFonts w:ascii="宋体" w:hAnsi="宋体"/>
                <w:color w:val="000000"/>
                <w:sz w:val="20"/>
                <w:szCs w:val="20"/>
              </w:rPr>
            </w:pPr>
          </w:p>
        </w:tc>
        <w:tc>
          <w:tcPr>
            <w:tcW w:w="756" w:type="dxa"/>
            <w:vAlign w:val="center"/>
          </w:tcPr>
          <w:p w:rsidR="008E6AC2" w:rsidRDefault="008E6AC2" w:rsidP="00051447">
            <w:pPr>
              <w:spacing w:line="240" w:lineRule="auto"/>
              <w:ind w:firstLineChars="0" w:firstLine="0"/>
              <w:rPr>
                <w:ins w:id="1994" w:author="翟羽佳" w:date="2017-04-21T17:44:00Z"/>
                <w:rFonts w:ascii="宋体" w:hAnsi="宋体"/>
                <w:color w:val="000000"/>
                <w:sz w:val="20"/>
                <w:szCs w:val="20"/>
              </w:rPr>
            </w:pPr>
            <w:ins w:id="1995" w:author="翟羽佳" w:date="2017-04-21T17:44:00Z">
              <w:r>
                <w:rPr>
                  <w:rFonts w:ascii="宋体" w:hAnsi="宋体" w:hint="eastAsia"/>
                  <w:color w:val="000000"/>
                  <w:sz w:val="20"/>
                  <w:szCs w:val="20"/>
                </w:rPr>
                <w:t>X40</w:t>
              </w:r>
            </w:ins>
          </w:p>
        </w:tc>
        <w:tc>
          <w:tcPr>
            <w:tcW w:w="1921" w:type="dxa"/>
            <w:vAlign w:val="center"/>
          </w:tcPr>
          <w:p w:rsidR="008E6AC2" w:rsidRDefault="008E6AC2" w:rsidP="00051447">
            <w:pPr>
              <w:spacing w:line="240" w:lineRule="auto"/>
              <w:ind w:firstLineChars="0" w:firstLine="0"/>
              <w:rPr>
                <w:ins w:id="1996" w:author="翟羽佳" w:date="2017-04-21T17:44:00Z"/>
                <w:rFonts w:ascii="宋体" w:hAnsi="宋体"/>
                <w:color w:val="000000"/>
                <w:sz w:val="20"/>
                <w:szCs w:val="20"/>
              </w:rPr>
            </w:pPr>
            <w:ins w:id="1997" w:author="翟羽佳" w:date="2017-04-21T17:44:00Z">
              <w:r>
                <w:rPr>
                  <w:rFonts w:ascii="宋体" w:hAnsi="宋体" w:hint="eastAsia"/>
                  <w:color w:val="000000"/>
                  <w:sz w:val="20"/>
                  <w:szCs w:val="20"/>
                </w:rPr>
                <w:t>rspMsg</w:t>
              </w:r>
            </w:ins>
          </w:p>
        </w:tc>
        <w:tc>
          <w:tcPr>
            <w:tcW w:w="3277" w:type="dxa"/>
            <w:vAlign w:val="center"/>
          </w:tcPr>
          <w:p w:rsidR="008E6AC2" w:rsidRDefault="008E6AC2" w:rsidP="00051447">
            <w:pPr>
              <w:spacing w:line="240" w:lineRule="auto"/>
              <w:ind w:firstLineChars="0" w:firstLine="0"/>
              <w:rPr>
                <w:ins w:id="1998" w:author="翟羽佳" w:date="2017-04-21T17:44:00Z"/>
                <w:rFonts w:ascii="宋体" w:hAnsi="宋体"/>
                <w:color w:val="000000"/>
                <w:sz w:val="20"/>
                <w:szCs w:val="20"/>
              </w:rPr>
            </w:pPr>
            <w:ins w:id="1999" w:author="翟羽佳" w:date="2017-04-21T17:44:00Z">
              <w:r>
                <w:rPr>
                  <w:rFonts w:ascii="宋体" w:hAnsi="宋体" w:hint="eastAsia"/>
                  <w:color w:val="000000"/>
                  <w:sz w:val="20"/>
                  <w:szCs w:val="20"/>
                </w:rPr>
                <w:t>响应消息</w:t>
              </w:r>
            </w:ins>
          </w:p>
        </w:tc>
        <w:tc>
          <w:tcPr>
            <w:tcW w:w="716" w:type="dxa"/>
            <w:vAlign w:val="center"/>
          </w:tcPr>
          <w:p w:rsidR="008E6AC2" w:rsidRDefault="008E6AC2" w:rsidP="00051447">
            <w:pPr>
              <w:spacing w:line="240" w:lineRule="auto"/>
              <w:ind w:firstLineChars="0" w:firstLine="0"/>
              <w:rPr>
                <w:ins w:id="2000" w:author="翟羽佳" w:date="2017-04-21T17:44:00Z"/>
                <w:rFonts w:ascii="宋体" w:hAnsi="宋体"/>
                <w:color w:val="000000"/>
                <w:sz w:val="20"/>
                <w:szCs w:val="20"/>
              </w:rPr>
            </w:pPr>
            <w:ins w:id="2001" w:author="翟羽佳" w:date="2017-04-21T17:44:00Z">
              <w:r>
                <w:rPr>
                  <w:rFonts w:ascii="宋体" w:hAnsi="宋体" w:hint="eastAsia"/>
                  <w:color w:val="000000"/>
                  <w:sz w:val="20"/>
                  <w:szCs w:val="20"/>
                </w:rPr>
                <w:t>-</w:t>
              </w:r>
            </w:ins>
          </w:p>
        </w:tc>
        <w:tc>
          <w:tcPr>
            <w:tcW w:w="701" w:type="dxa"/>
            <w:vAlign w:val="center"/>
          </w:tcPr>
          <w:p w:rsidR="008E6AC2" w:rsidRDefault="008E6AC2" w:rsidP="00051447">
            <w:pPr>
              <w:spacing w:line="240" w:lineRule="auto"/>
              <w:ind w:firstLineChars="0" w:firstLine="0"/>
              <w:rPr>
                <w:ins w:id="2002" w:author="翟羽佳" w:date="2017-04-21T17:44:00Z"/>
                <w:rFonts w:ascii="宋体" w:hAnsi="宋体"/>
                <w:color w:val="000000"/>
                <w:sz w:val="20"/>
                <w:szCs w:val="20"/>
              </w:rPr>
            </w:pPr>
            <w:ins w:id="2003" w:author="翟羽佳" w:date="2017-04-21T17:44:00Z">
              <w:r>
                <w:rPr>
                  <w:rFonts w:ascii="宋体" w:hAnsi="宋体" w:hint="eastAsia"/>
                  <w:color w:val="000000"/>
                  <w:sz w:val="20"/>
                  <w:szCs w:val="20"/>
                </w:rPr>
                <w:t>M</w:t>
              </w:r>
            </w:ins>
          </w:p>
        </w:tc>
        <w:tc>
          <w:tcPr>
            <w:tcW w:w="851" w:type="dxa"/>
            <w:vAlign w:val="center"/>
          </w:tcPr>
          <w:p w:rsidR="008E6AC2" w:rsidRDefault="008E6AC2" w:rsidP="00051447">
            <w:pPr>
              <w:spacing w:line="240" w:lineRule="auto"/>
              <w:ind w:firstLineChars="0" w:firstLine="0"/>
              <w:rPr>
                <w:ins w:id="2004" w:author="翟羽佳" w:date="2017-04-21T17:44:00Z"/>
                <w:rFonts w:ascii="宋体" w:hAnsi="宋体"/>
                <w:color w:val="000000"/>
                <w:sz w:val="20"/>
                <w:szCs w:val="20"/>
              </w:rPr>
            </w:pPr>
          </w:p>
        </w:tc>
      </w:tr>
      <w:tr w:rsidR="008E6AC2" w:rsidRPr="0065483A" w:rsidTr="00051447">
        <w:trPr>
          <w:trHeight w:val="285"/>
          <w:ins w:id="2005" w:author="翟羽佳" w:date="2017-04-21T17:44:00Z"/>
        </w:trPr>
        <w:tc>
          <w:tcPr>
            <w:tcW w:w="756" w:type="dxa"/>
            <w:tcBorders>
              <w:top w:val="single" w:sz="4" w:space="0" w:color="auto"/>
              <w:left w:val="single" w:sz="4" w:space="0" w:color="auto"/>
              <w:bottom w:val="single" w:sz="4" w:space="0" w:color="auto"/>
              <w:right w:val="single" w:sz="4" w:space="0" w:color="auto"/>
            </w:tcBorders>
          </w:tcPr>
          <w:p w:rsidR="008E6AC2" w:rsidRPr="0065483A" w:rsidRDefault="008E6AC2" w:rsidP="00051447">
            <w:pPr>
              <w:spacing w:line="240" w:lineRule="auto"/>
              <w:ind w:firstLineChars="0" w:firstLine="0"/>
              <w:rPr>
                <w:ins w:id="2006" w:author="翟羽佳" w:date="2017-04-21T17:44:00Z"/>
                <w:rFonts w:ascii="宋体" w:hAnsi="宋体"/>
                <w:color w:val="000000"/>
                <w:sz w:val="20"/>
                <w:szCs w:val="20"/>
              </w:rPr>
            </w:pPr>
          </w:p>
        </w:tc>
        <w:tc>
          <w:tcPr>
            <w:tcW w:w="756"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07" w:author="翟羽佳" w:date="2017-04-21T17:44:00Z"/>
                <w:rFonts w:ascii="宋体" w:hAnsi="宋体"/>
                <w:color w:val="000000"/>
                <w:sz w:val="20"/>
                <w:szCs w:val="20"/>
              </w:rPr>
            </w:pPr>
            <w:ins w:id="2008" w:author="翟羽佳" w:date="2017-04-21T17:44:00Z">
              <w:r w:rsidRPr="0065483A">
                <w:rPr>
                  <w:rFonts w:ascii="宋体" w:hAnsi="宋体" w:hint="eastAsia"/>
                  <w:color w:val="000000"/>
                  <w:sz w:val="20"/>
                  <w:szCs w:val="20"/>
                </w:rPr>
                <w:t>N86</w:t>
              </w:r>
            </w:ins>
          </w:p>
        </w:tc>
        <w:tc>
          <w:tcPr>
            <w:tcW w:w="1921"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09" w:author="翟羽佳" w:date="2017-04-21T17:44:00Z"/>
                <w:rFonts w:ascii="宋体" w:hAnsi="宋体"/>
                <w:color w:val="000000"/>
                <w:sz w:val="20"/>
                <w:szCs w:val="20"/>
              </w:rPr>
            </w:pPr>
            <w:ins w:id="2010" w:author="翟羽佳" w:date="2017-04-21T17:44:00Z">
              <w:r w:rsidRPr="0065483A">
                <w:rPr>
                  <w:rFonts w:ascii="宋体" w:hAnsi="宋体" w:hint="eastAsia"/>
                  <w:color w:val="000000"/>
                  <w:sz w:val="20"/>
                  <w:szCs w:val="20"/>
                </w:rPr>
                <w:t>rspMsgEn</w:t>
              </w:r>
            </w:ins>
          </w:p>
        </w:tc>
        <w:tc>
          <w:tcPr>
            <w:tcW w:w="3277"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11" w:author="翟羽佳" w:date="2017-04-21T17:44:00Z"/>
                <w:rFonts w:ascii="宋体" w:hAnsi="宋体"/>
                <w:color w:val="000000"/>
                <w:sz w:val="20"/>
                <w:szCs w:val="20"/>
              </w:rPr>
            </w:pPr>
            <w:ins w:id="2012" w:author="翟羽佳" w:date="2017-04-21T17:44:00Z">
              <w:r w:rsidRPr="0065483A">
                <w:rPr>
                  <w:rFonts w:ascii="宋体" w:hAnsi="宋体" w:hint="eastAsia"/>
                  <w:color w:val="000000"/>
                  <w:sz w:val="20"/>
                  <w:szCs w:val="20"/>
                </w:rPr>
                <w:t>响应消息</w:t>
              </w:r>
            </w:ins>
          </w:p>
        </w:tc>
        <w:tc>
          <w:tcPr>
            <w:tcW w:w="716"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13" w:author="翟羽佳" w:date="2017-04-21T17:44:00Z"/>
                <w:rFonts w:ascii="宋体" w:hAnsi="宋体"/>
                <w:color w:val="000000"/>
                <w:sz w:val="20"/>
                <w:szCs w:val="20"/>
              </w:rPr>
            </w:pPr>
            <w:ins w:id="2014" w:author="翟羽佳" w:date="2017-04-21T17:44:00Z">
              <w:r w:rsidRPr="0065483A">
                <w:rPr>
                  <w:rFonts w:ascii="宋体" w:hAnsi="宋体" w:hint="eastAsia"/>
                  <w:color w:val="000000"/>
                  <w:sz w:val="20"/>
                  <w:szCs w:val="20"/>
                </w:rPr>
                <w:t>-</w:t>
              </w:r>
            </w:ins>
          </w:p>
        </w:tc>
        <w:tc>
          <w:tcPr>
            <w:tcW w:w="701"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15" w:author="翟羽佳" w:date="2017-04-21T17:44:00Z"/>
                <w:rFonts w:ascii="宋体" w:hAnsi="宋体"/>
                <w:color w:val="000000"/>
                <w:sz w:val="20"/>
                <w:szCs w:val="20"/>
              </w:rPr>
            </w:pPr>
            <w:ins w:id="2016" w:author="翟羽佳" w:date="2017-04-21T17:44:00Z">
              <w:r w:rsidRPr="0065483A">
                <w:rPr>
                  <w:rFonts w:ascii="宋体" w:hAnsi="宋体" w:hint="eastAsia"/>
                  <w:color w:val="000000"/>
                  <w:sz w:val="20"/>
                  <w:szCs w:val="20"/>
                </w:rPr>
                <w:t>M</w:t>
              </w:r>
            </w:ins>
          </w:p>
        </w:tc>
        <w:tc>
          <w:tcPr>
            <w:tcW w:w="851"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017" w:author="翟羽佳" w:date="2017-04-21T17:44:00Z"/>
                <w:rFonts w:ascii="宋体" w:hAnsi="宋体"/>
                <w:color w:val="000000"/>
                <w:sz w:val="20"/>
                <w:szCs w:val="20"/>
              </w:rPr>
            </w:pPr>
          </w:p>
        </w:tc>
      </w:tr>
    </w:tbl>
    <w:p w:rsidR="008E6AC2" w:rsidRPr="009F5A48" w:rsidRDefault="008E6AC2" w:rsidP="009F5A48">
      <w:pPr>
        <w:pStyle w:val="3"/>
        <w:numPr>
          <w:ilvl w:val="2"/>
          <w:numId w:val="1"/>
        </w:numPr>
        <w:ind w:left="980" w:hangingChars="305" w:hanging="980"/>
        <w:rPr>
          <w:ins w:id="2018" w:author="翟羽佳" w:date="2017-04-21T18:03:00Z"/>
        </w:rPr>
      </w:pPr>
      <w:bookmarkStart w:id="2019" w:name="_Toc493667884"/>
      <w:ins w:id="2020" w:author="翟羽佳" w:date="2017-04-21T18:03:00Z">
        <w:r w:rsidRPr="009F5A48">
          <w:rPr>
            <w:rFonts w:hint="eastAsia"/>
          </w:rPr>
          <w:t>询价调整手工输入参考价格确认请求和响应</w:t>
        </w:r>
        <w:bookmarkEnd w:id="2019"/>
      </w:ins>
    </w:p>
    <w:p w:rsidR="008E6AC2" w:rsidRDefault="008E6AC2" w:rsidP="008E6AC2">
      <w:pPr>
        <w:ind w:firstLine="482"/>
        <w:rPr>
          <w:ins w:id="2021" w:author="翟羽佳" w:date="2017-04-21T18:03:00Z"/>
          <w:szCs w:val="24"/>
        </w:rPr>
      </w:pPr>
      <w:ins w:id="2022" w:author="翟羽佳" w:date="2017-04-21T18:03:00Z">
        <w:r>
          <w:rPr>
            <w:rFonts w:hint="eastAsia"/>
            <w:b/>
            <w:szCs w:val="24"/>
          </w:rPr>
          <w:t>功能：</w:t>
        </w:r>
        <w:r>
          <w:rPr>
            <w:rFonts w:hint="eastAsia"/>
            <w:color w:val="000000"/>
            <w:szCs w:val="24"/>
          </w:rPr>
          <w:t>主动发起</w:t>
        </w:r>
        <w:r>
          <w:rPr>
            <w:rFonts w:hAnsi="黑体" w:hint="eastAsia"/>
            <w:bCs/>
            <w:kern w:val="0"/>
            <w:szCs w:val="24"/>
          </w:rPr>
          <w:t>询价</w:t>
        </w:r>
        <w:r>
          <w:rPr>
            <w:rFonts w:ascii="宋体" w:hAnsi="宋体" w:hint="eastAsia"/>
            <w:color w:val="000000"/>
          </w:rPr>
          <w:t>即远掉调整</w:t>
        </w:r>
      </w:ins>
      <w:ins w:id="2023" w:author="翟羽佳" w:date="2017-04-21T18:04:00Z">
        <w:r>
          <w:rPr>
            <w:rFonts w:ascii="宋体" w:hAnsi="宋体" w:hint="eastAsia"/>
            <w:color w:val="000000"/>
          </w:rPr>
          <w:t>手工输入参考价格</w:t>
        </w:r>
      </w:ins>
      <w:ins w:id="2024" w:author="翟羽佳" w:date="2017-04-21T18:03:00Z">
        <w:r>
          <w:rPr>
            <w:rFonts w:hAnsi="黑体" w:hint="eastAsia"/>
            <w:bCs/>
            <w:kern w:val="0"/>
            <w:szCs w:val="24"/>
          </w:rPr>
          <w:t>确认</w:t>
        </w:r>
        <w:r>
          <w:rPr>
            <w:rFonts w:hint="eastAsia"/>
            <w:szCs w:val="24"/>
          </w:rPr>
          <w:t>。</w:t>
        </w:r>
      </w:ins>
    </w:p>
    <w:p w:rsidR="008E6AC2" w:rsidRDefault="008E6AC2" w:rsidP="008E6AC2">
      <w:pPr>
        <w:ind w:firstLine="480"/>
        <w:rPr>
          <w:ins w:id="2025" w:author="翟羽佳" w:date="2017-04-21T18:03:00Z"/>
          <w:rFonts w:ascii="宋体" w:hAnsi="宋体"/>
          <w:color w:val="000000"/>
        </w:rPr>
      </w:pPr>
      <w:ins w:id="2026" w:author="翟羽佳" w:date="2017-04-21T18:03:00Z">
        <w:r>
          <w:rPr>
            <w:rFonts w:ascii="宋体" w:hAnsi="宋体" w:hint="eastAsia"/>
            <w:color w:val="000000"/>
            <w:szCs w:val="24"/>
          </w:rPr>
          <w:t>消息体格式如下：</w:t>
        </w:r>
      </w:ins>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801"/>
        <w:gridCol w:w="1743"/>
        <w:gridCol w:w="709"/>
        <w:gridCol w:w="733"/>
        <w:gridCol w:w="2669"/>
      </w:tblGrid>
      <w:tr w:rsidR="008E6AC2" w:rsidTr="00051447">
        <w:trPr>
          <w:trHeight w:val="285"/>
          <w:ins w:id="2027" w:author="翟羽佳" w:date="2017-04-21T18:03:00Z"/>
        </w:trPr>
        <w:tc>
          <w:tcPr>
            <w:tcW w:w="724" w:type="dxa"/>
            <w:shd w:val="clear" w:color="auto" w:fill="D9D9D9" w:themeFill="background1" w:themeFillShade="D9"/>
            <w:vAlign w:val="center"/>
          </w:tcPr>
          <w:p w:rsidR="008E6AC2" w:rsidRDefault="008E6AC2" w:rsidP="00051447">
            <w:pPr>
              <w:spacing w:line="240" w:lineRule="auto"/>
              <w:ind w:firstLineChars="0" w:firstLine="0"/>
              <w:rPr>
                <w:ins w:id="2028" w:author="翟羽佳" w:date="2017-04-21T18:03:00Z"/>
                <w:rFonts w:ascii="宋体" w:hAnsi="宋体"/>
                <w:b/>
                <w:bCs/>
                <w:sz w:val="20"/>
                <w:szCs w:val="20"/>
              </w:rPr>
            </w:pPr>
            <w:ins w:id="2029" w:author="翟羽佳" w:date="2017-04-21T18:03:00Z">
              <w:r>
                <w:rPr>
                  <w:rFonts w:ascii="宋体" w:hAnsi="宋体" w:hint="eastAsia"/>
                  <w:b/>
                  <w:bCs/>
                  <w:sz w:val="20"/>
                  <w:szCs w:val="20"/>
                </w:rPr>
                <w:t>域号</w:t>
              </w:r>
            </w:ins>
          </w:p>
        </w:tc>
        <w:tc>
          <w:tcPr>
            <w:tcW w:w="1801" w:type="dxa"/>
            <w:shd w:val="clear" w:color="auto" w:fill="D9D9D9" w:themeFill="background1" w:themeFillShade="D9"/>
            <w:vAlign w:val="center"/>
          </w:tcPr>
          <w:p w:rsidR="008E6AC2" w:rsidRDefault="008E6AC2" w:rsidP="00051447">
            <w:pPr>
              <w:spacing w:line="240" w:lineRule="auto"/>
              <w:ind w:firstLineChars="0" w:firstLine="0"/>
              <w:rPr>
                <w:ins w:id="2030" w:author="翟羽佳" w:date="2017-04-21T18:03:00Z"/>
                <w:rFonts w:ascii="宋体" w:hAnsi="宋体"/>
                <w:b/>
                <w:bCs/>
                <w:sz w:val="20"/>
                <w:szCs w:val="20"/>
              </w:rPr>
            </w:pPr>
            <w:ins w:id="2031" w:author="翟羽佳" w:date="2017-04-21T18:03:00Z">
              <w:r>
                <w:rPr>
                  <w:rFonts w:ascii="宋体" w:hAnsi="宋体" w:hint="eastAsia"/>
                  <w:b/>
                  <w:bCs/>
                  <w:sz w:val="20"/>
                  <w:szCs w:val="20"/>
                </w:rPr>
                <w:t>域名</w:t>
              </w:r>
            </w:ins>
          </w:p>
        </w:tc>
        <w:tc>
          <w:tcPr>
            <w:tcW w:w="1743" w:type="dxa"/>
            <w:shd w:val="clear" w:color="auto" w:fill="D9D9D9" w:themeFill="background1" w:themeFillShade="D9"/>
            <w:vAlign w:val="center"/>
          </w:tcPr>
          <w:p w:rsidR="008E6AC2" w:rsidRDefault="008E6AC2" w:rsidP="00051447">
            <w:pPr>
              <w:spacing w:line="240" w:lineRule="auto"/>
              <w:ind w:firstLineChars="0" w:firstLine="0"/>
              <w:rPr>
                <w:ins w:id="2032" w:author="翟羽佳" w:date="2017-04-21T18:03:00Z"/>
                <w:rFonts w:ascii="宋体" w:hAnsi="宋体"/>
                <w:b/>
                <w:bCs/>
                <w:sz w:val="20"/>
                <w:szCs w:val="20"/>
              </w:rPr>
            </w:pPr>
            <w:ins w:id="2033" w:author="翟羽佳" w:date="2017-04-21T18:03:00Z">
              <w:r>
                <w:rPr>
                  <w:rFonts w:ascii="宋体" w:hAnsi="宋体" w:hint="eastAsia"/>
                  <w:b/>
                  <w:bCs/>
                  <w:sz w:val="20"/>
                  <w:szCs w:val="20"/>
                </w:rPr>
                <w:t>业务字段</w:t>
              </w:r>
            </w:ins>
          </w:p>
        </w:tc>
        <w:tc>
          <w:tcPr>
            <w:tcW w:w="709" w:type="dxa"/>
            <w:shd w:val="clear" w:color="auto" w:fill="D9D9D9" w:themeFill="background1" w:themeFillShade="D9"/>
            <w:vAlign w:val="center"/>
          </w:tcPr>
          <w:p w:rsidR="008E6AC2" w:rsidRDefault="008E6AC2" w:rsidP="00051447">
            <w:pPr>
              <w:spacing w:line="240" w:lineRule="auto"/>
              <w:ind w:firstLineChars="0" w:firstLine="0"/>
              <w:rPr>
                <w:ins w:id="2034" w:author="翟羽佳" w:date="2017-04-21T18:03:00Z"/>
                <w:rFonts w:ascii="宋体" w:hAnsi="宋体"/>
                <w:b/>
                <w:bCs/>
                <w:sz w:val="20"/>
                <w:szCs w:val="20"/>
              </w:rPr>
            </w:pPr>
            <w:ins w:id="2035" w:author="翟羽佳" w:date="2017-04-21T18:03:00Z">
              <w:r>
                <w:rPr>
                  <w:rFonts w:ascii="宋体" w:hAnsi="宋体" w:hint="eastAsia"/>
                  <w:b/>
                  <w:bCs/>
                  <w:sz w:val="20"/>
                  <w:szCs w:val="20"/>
                </w:rPr>
                <w:t>请求</w:t>
              </w:r>
            </w:ins>
          </w:p>
        </w:tc>
        <w:tc>
          <w:tcPr>
            <w:tcW w:w="733" w:type="dxa"/>
            <w:shd w:val="clear" w:color="auto" w:fill="D9D9D9" w:themeFill="background1" w:themeFillShade="D9"/>
            <w:vAlign w:val="center"/>
          </w:tcPr>
          <w:p w:rsidR="008E6AC2" w:rsidRDefault="008E6AC2" w:rsidP="00051447">
            <w:pPr>
              <w:spacing w:line="240" w:lineRule="auto"/>
              <w:ind w:firstLineChars="0" w:firstLine="0"/>
              <w:rPr>
                <w:ins w:id="2036" w:author="翟羽佳" w:date="2017-04-21T18:03:00Z"/>
                <w:rFonts w:ascii="宋体" w:hAnsi="宋体"/>
                <w:b/>
                <w:bCs/>
                <w:sz w:val="20"/>
                <w:szCs w:val="20"/>
              </w:rPr>
            </w:pPr>
            <w:ins w:id="2037" w:author="翟羽佳" w:date="2017-04-21T18:03:00Z">
              <w:r>
                <w:rPr>
                  <w:rFonts w:ascii="宋体" w:hAnsi="宋体" w:hint="eastAsia"/>
                  <w:b/>
                  <w:bCs/>
                  <w:sz w:val="20"/>
                  <w:szCs w:val="20"/>
                </w:rPr>
                <w:t>应答</w:t>
              </w:r>
            </w:ins>
          </w:p>
        </w:tc>
        <w:tc>
          <w:tcPr>
            <w:tcW w:w="2669" w:type="dxa"/>
            <w:shd w:val="clear" w:color="auto" w:fill="D9D9D9" w:themeFill="background1" w:themeFillShade="D9"/>
            <w:vAlign w:val="center"/>
          </w:tcPr>
          <w:p w:rsidR="008E6AC2" w:rsidRDefault="008E6AC2" w:rsidP="00051447">
            <w:pPr>
              <w:spacing w:line="240" w:lineRule="auto"/>
              <w:ind w:firstLineChars="0" w:firstLine="0"/>
              <w:rPr>
                <w:ins w:id="2038" w:author="翟羽佳" w:date="2017-04-21T18:03:00Z"/>
                <w:rFonts w:ascii="宋体" w:hAnsi="宋体"/>
                <w:b/>
                <w:bCs/>
                <w:sz w:val="20"/>
                <w:szCs w:val="20"/>
              </w:rPr>
            </w:pPr>
            <w:ins w:id="2039" w:author="翟羽佳" w:date="2017-04-21T18:03:00Z">
              <w:r>
                <w:rPr>
                  <w:rFonts w:ascii="宋体" w:hAnsi="宋体" w:hint="eastAsia"/>
                  <w:b/>
                  <w:bCs/>
                  <w:sz w:val="20"/>
                  <w:szCs w:val="20"/>
                </w:rPr>
                <w:t>说明</w:t>
              </w:r>
            </w:ins>
          </w:p>
        </w:tc>
      </w:tr>
      <w:tr w:rsidR="008E6AC2" w:rsidTr="00051447">
        <w:trPr>
          <w:trHeight w:val="285"/>
          <w:ins w:id="2040" w:author="翟羽佳" w:date="2017-04-21T18:03:00Z"/>
        </w:trPr>
        <w:tc>
          <w:tcPr>
            <w:tcW w:w="724" w:type="dxa"/>
            <w:vAlign w:val="center"/>
          </w:tcPr>
          <w:p w:rsidR="008E6AC2" w:rsidRDefault="008E6AC2" w:rsidP="00051447">
            <w:pPr>
              <w:spacing w:line="240" w:lineRule="auto"/>
              <w:ind w:firstLineChars="0" w:firstLine="0"/>
              <w:rPr>
                <w:ins w:id="2041" w:author="翟羽佳" w:date="2017-04-21T18:03:00Z"/>
                <w:rFonts w:ascii="宋体" w:hAnsi="宋体" w:cs="宋体"/>
                <w:color w:val="000000"/>
                <w:kern w:val="0"/>
                <w:sz w:val="20"/>
                <w:szCs w:val="20"/>
              </w:rPr>
            </w:pPr>
            <w:ins w:id="2042" w:author="翟羽佳" w:date="2017-04-21T18:03:00Z">
              <w:r>
                <w:rPr>
                  <w:rFonts w:ascii="宋体" w:hAnsi="宋体" w:cs="宋体"/>
                  <w:color w:val="000000"/>
                  <w:kern w:val="0"/>
                  <w:sz w:val="20"/>
                  <w:szCs w:val="20"/>
                </w:rPr>
                <w:t>T01</w:t>
              </w:r>
            </w:ins>
          </w:p>
        </w:tc>
        <w:tc>
          <w:tcPr>
            <w:tcW w:w="1801" w:type="dxa"/>
            <w:vAlign w:val="center"/>
          </w:tcPr>
          <w:p w:rsidR="008E6AC2" w:rsidRDefault="008E6AC2" w:rsidP="00051447">
            <w:pPr>
              <w:spacing w:line="240" w:lineRule="auto"/>
              <w:ind w:firstLineChars="0" w:firstLine="0"/>
              <w:rPr>
                <w:ins w:id="2043" w:author="翟羽佳" w:date="2017-04-21T18:03:00Z"/>
                <w:rFonts w:ascii="宋体" w:hAnsi="宋体"/>
                <w:sz w:val="20"/>
                <w:szCs w:val="20"/>
              </w:rPr>
            </w:pPr>
            <w:ins w:id="2044" w:author="翟羽佳" w:date="2017-04-21T18:03:00Z">
              <w:r>
                <w:rPr>
                  <w:rFonts w:ascii="宋体" w:hAnsi="宋体" w:cs="宋体"/>
                  <w:color w:val="000000"/>
                  <w:kern w:val="0"/>
                  <w:sz w:val="20"/>
                  <w:szCs w:val="20"/>
                </w:rPr>
                <w:t>operatorID</w:t>
              </w:r>
            </w:ins>
          </w:p>
        </w:tc>
        <w:tc>
          <w:tcPr>
            <w:tcW w:w="1743" w:type="dxa"/>
            <w:vAlign w:val="center"/>
          </w:tcPr>
          <w:p w:rsidR="008E6AC2" w:rsidRDefault="008E6AC2" w:rsidP="00051447">
            <w:pPr>
              <w:spacing w:line="240" w:lineRule="auto"/>
              <w:ind w:firstLineChars="0" w:firstLine="0"/>
              <w:rPr>
                <w:ins w:id="2045" w:author="翟羽佳" w:date="2017-04-21T18:03:00Z"/>
                <w:rFonts w:ascii="宋体" w:hAnsi="宋体"/>
                <w:sz w:val="20"/>
                <w:szCs w:val="20"/>
              </w:rPr>
            </w:pPr>
            <w:ins w:id="2046" w:author="翟羽佳" w:date="2017-04-21T18:03:00Z">
              <w:r>
                <w:rPr>
                  <w:rFonts w:ascii="宋体" w:hAnsi="宋体" w:cs="宋体" w:hint="eastAsia"/>
                  <w:color w:val="000000"/>
                  <w:kern w:val="0"/>
                  <w:sz w:val="20"/>
                  <w:szCs w:val="20"/>
                </w:rPr>
                <w:t>交易员代码</w:t>
              </w:r>
            </w:ins>
          </w:p>
        </w:tc>
        <w:tc>
          <w:tcPr>
            <w:tcW w:w="709" w:type="dxa"/>
            <w:vAlign w:val="center"/>
          </w:tcPr>
          <w:p w:rsidR="008E6AC2" w:rsidRDefault="008E6AC2" w:rsidP="00051447">
            <w:pPr>
              <w:spacing w:line="240" w:lineRule="auto"/>
              <w:ind w:firstLineChars="0" w:firstLine="0"/>
              <w:rPr>
                <w:ins w:id="2047" w:author="翟羽佳" w:date="2017-04-21T18:03:00Z"/>
                <w:rFonts w:ascii="宋体" w:hAnsi="宋体"/>
                <w:sz w:val="20"/>
                <w:szCs w:val="20"/>
              </w:rPr>
            </w:pPr>
            <w:ins w:id="2048" w:author="翟羽佳" w:date="2017-04-21T18:03:00Z">
              <w:r>
                <w:rPr>
                  <w:rFonts w:ascii="宋体" w:hAnsi="宋体" w:cs="宋体" w:hint="eastAsia"/>
                  <w:color w:val="000000"/>
                  <w:kern w:val="0"/>
                  <w:sz w:val="20"/>
                  <w:szCs w:val="20"/>
                </w:rPr>
                <w:t>M</w:t>
              </w:r>
            </w:ins>
          </w:p>
        </w:tc>
        <w:tc>
          <w:tcPr>
            <w:tcW w:w="733" w:type="dxa"/>
            <w:vAlign w:val="center"/>
          </w:tcPr>
          <w:p w:rsidR="008E6AC2" w:rsidRDefault="008E6AC2" w:rsidP="00051447">
            <w:pPr>
              <w:spacing w:line="240" w:lineRule="auto"/>
              <w:ind w:firstLineChars="0" w:firstLine="0"/>
              <w:rPr>
                <w:ins w:id="2049" w:author="翟羽佳" w:date="2017-04-21T18:03:00Z"/>
                <w:rFonts w:ascii="宋体" w:hAnsi="宋体" w:cs="宋体"/>
                <w:color w:val="000000"/>
                <w:kern w:val="0"/>
                <w:sz w:val="20"/>
                <w:szCs w:val="20"/>
              </w:rPr>
            </w:pPr>
            <w:ins w:id="2050" w:author="翟羽佳" w:date="2017-04-21T18:03:00Z">
              <w:r>
                <w:rPr>
                  <w:rFonts w:ascii="宋体" w:hAnsi="宋体" w:cs="宋体" w:hint="eastAsia"/>
                  <w:color w:val="000000"/>
                  <w:kern w:val="0"/>
                  <w:sz w:val="20"/>
                  <w:szCs w:val="20"/>
                </w:rPr>
                <w:t>-</w:t>
              </w:r>
            </w:ins>
          </w:p>
        </w:tc>
        <w:tc>
          <w:tcPr>
            <w:tcW w:w="2669" w:type="dxa"/>
            <w:vAlign w:val="center"/>
          </w:tcPr>
          <w:p w:rsidR="008E6AC2" w:rsidRDefault="008E6AC2" w:rsidP="00051447">
            <w:pPr>
              <w:spacing w:line="240" w:lineRule="auto"/>
              <w:ind w:firstLineChars="0" w:firstLine="0"/>
              <w:rPr>
                <w:ins w:id="2051" w:author="翟羽佳" w:date="2017-04-21T18:03:00Z"/>
                <w:rFonts w:ascii="宋体" w:hAnsi="宋体"/>
                <w:sz w:val="20"/>
                <w:szCs w:val="20"/>
              </w:rPr>
            </w:pPr>
          </w:p>
        </w:tc>
      </w:tr>
      <w:tr w:rsidR="008E6AC2" w:rsidTr="00051447">
        <w:trPr>
          <w:trHeight w:val="285"/>
          <w:ins w:id="2052" w:author="翟羽佳" w:date="2017-04-21T18:03:00Z"/>
        </w:trPr>
        <w:tc>
          <w:tcPr>
            <w:tcW w:w="724" w:type="dxa"/>
            <w:vAlign w:val="center"/>
          </w:tcPr>
          <w:p w:rsidR="008E6AC2" w:rsidRDefault="008E6AC2" w:rsidP="00051447">
            <w:pPr>
              <w:spacing w:line="240" w:lineRule="auto"/>
              <w:ind w:firstLineChars="0" w:firstLine="0"/>
              <w:rPr>
                <w:ins w:id="2053" w:author="翟羽佳" w:date="2017-04-21T18:03:00Z"/>
                <w:rFonts w:ascii="宋体" w:hAnsi="宋体" w:cs="宋体"/>
                <w:color w:val="000000"/>
                <w:kern w:val="0"/>
                <w:sz w:val="20"/>
                <w:szCs w:val="20"/>
              </w:rPr>
            </w:pPr>
            <w:ins w:id="2054" w:author="翟羽佳" w:date="2017-04-21T18:03:00Z">
              <w:r>
                <w:rPr>
                  <w:rFonts w:ascii="宋体" w:hAnsi="宋体" w:cs="宋体"/>
                  <w:color w:val="000000"/>
                  <w:kern w:val="0"/>
                  <w:sz w:val="20"/>
                  <w:szCs w:val="20"/>
                </w:rPr>
                <w:t>R10</w:t>
              </w:r>
            </w:ins>
          </w:p>
        </w:tc>
        <w:tc>
          <w:tcPr>
            <w:tcW w:w="1801" w:type="dxa"/>
            <w:vAlign w:val="center"/>
          </w:tcPr>
          <w:p w:rsidR="008E6AC2" w:rsidRDefault="008E6AC2" w:rsidP="00051447">
            <w:pPr>
              <w:spacing w:line="240" w:lineRule="auto"/>
              <w:ind w:firstLineChars="0" w:firstLine="0"/>
              <w:rPr>
                <w:ins w:id="2055" w:author="翟羽佳" w:date="2017-04-21T18:03:00Z"/>
                <w:rFonts w:ascii="宋体" w:hAnsi="宋体"/>
                <w:sz w:val="20"/>
                <w:szCs w:val="20"/>
              </w:rPr>
            </w:pPr>
            <w:ins w:id="2056" w:author="翟羽佳" w:date="2017-04-21T18:03:00Z">
              <w:r>
                <w:rPr>
                  <w:rFonts w:ascii="宋体" w:hAnsi="宋体"/>
                  <w:color w:val="000000"/>
                  <w:sz w:val="20"/>
                  <w:szCs w:val="20"/>
                </w:rPr>
                <w:t>institutionID</w:t>
              </w:r>
            </w:ins>
          </w:p>
        </w:tc>
        <w:tc>
          <w:tcPr>
            <w:tcW w:w="1743" w:type="dxa"/>
            <w:vAlign w:val="center"/>
          </w:tcPr>
          <w:p w:rsidR="008E6AC2" w:rsidRDefault="008E6AC2" w:rsidP="00051447">
            <w:pPr>
              <w:spacing w:line="240" w:lineRule="auto"/>
              <w:ind w:firstLineChars="0" w:firstLine="0"/>
              <w:rPr>
                <w:ins w:id="2057" w:author="翟羽佳" w:date="2017-04-21T18:03:00Z"/>
                <w:rFonts w:ascii="宋体" w:hAnsi="宋体"/>
                <w:sz w:val="20"/>
                <w:szCs w:val="20"/>
              </w:rPr>
            </w:pPr>
            <w:ins w:id="2058" w:author="翟羽佳" w:date="2017-04-21T18:03:00Z">
              <w:r>
                <w:rPr>
                  <w:rFonts w:ascii="宋体" w:hAnsi="宋体" w:cs="宋体" w:hint="eastAsia"/>
                  <w:color w:val="000000"/>
                  <w:kern w:val="0"/>
                  <w:sz w:val="20"/>
                  <w:szCs w:val="20"/>
                </w:rPr>
                <w:t>交易席位代码</w:t>
              </w:r>
            </w:ins>
          </w:p>
        </w:tc>
        <w:tc>
          <w:tcPr>
            <w:tcW w:w="709" w:type="dxa"/>
            <w:vAlign w:val="center"/>
          </w:tcPr>
          <w:p w:rsidR="008E6AC2" w:rsidRDefault="008E6AC2" w:rsidP="00051447">
            <w:pPr>
              <w:spacing w:line="240" w:lineRule="auto"/>
              <w:ind w:firstLineChars="0" w:firstLine="0"/>
              <w:rPr>
                <w:ins w:id="2059" w:author="翟羽佳" w:date="2017-04-21T18:03:00Z"/>
                <w:rFonts w:ascii="宋体" w:hAnsi="宋体"/>
                <w:sz w:val="20"/>
                <w:szCs w:val="20"/>
              </w:rPr>
            </w:pPr>
            <w:ins w:id="2060" w:author="翟羽佳" w:date="2017-04-21T18:03:00Z">
              <w:r>
                <w:rPr>
                  <w:rFonts w:ascii="宋体" w:hAnsi="宋体" w:cs="宋体" w:hint="eastAsia"/>
                  <w:color w:val="000000"/>
                  <w:kern w:val="0"/>
                  <w:sz w:val="20"/>
                  <w:szCs w:val="20"/>
                </w:rPr>
                <w:t>M</w:t>
              </w:r>
            </w:ins>
          </w:p>
        </w:tc>
        <w:tc>
          <w:tcPr>
            <w:tcW w:w="733" w:type="dxa"/>
            <w:vAlign w:val="center"/>
          </w:tcPr>
          <w:p w:rsidR="008E6AC2" w:rsidRDefault="008E6AC2" w:rsidP="00051447">
            <w:pPr>
              <w:spacing w:line="240" w:lineRule="auto"/>
              <w:ind w:firstLineChars="0" w:firstLine="0"/>
              <w:rPr>
                <w:ins w:id="2061" w:author="翟羽佳" w:date="2017-04-21T18:03:00Z"/>
                <w:rFonts w:ascii="宋体" w:hAnsi="宋体" w:cs="宋体"/>
                <w:color w:val="000000"/>
                <w:kern w:val="0"/>
                <w:sz w:val="20"/>
                <w:szCs w:val="20"/>
              </w:rPr>
            </w:pPr>
            <w:ins w:id="2062" w:author="翟羽佳" w:date="2017-04-21T18:03:00Z">
              <w:r>
                <w:rPr>
                  <w:rFonts w:ascii="宋体" w:hAnsi="宋体" w:cs="宋体" w:hint="eastAsia"/>
                  <w:color w:val="000000"/>
                  <w:kern w:val="0"/>
                  <w:sz w:val="20"/>
                  <w:szCs w:val="20"/>
                </w:rPr>
                <w:t>-</w:t>
              </w:r>
            </w:ins>
          </w:p>
        </w:tc>
        <w:tc>
          <w:tcPr>
            <w:tcW w:w="2669" w:type="dxa"/>
            <w:vAlign w:val="center"/>
          </w:tcPr>
          <w:p w:rsidR="008E6AC2" w:rsidRDefault="008E6AC2" w:rsidP="00051447">
            <w:pPr>
              <w:spacing w:line="240" w:lineRule="auto"/>
              <w:ind w:firstLineChars="0" w:firstLine="0"/>
              <w:rPr>
                <w:ins w:id="2063" w:author="翟羽佳" w:date="2017-04-21T18:03:00Z"/>
                <w:rFonts w:ascii="宋体" w:hAnsi="宋体"/>
                <w:sz w:val="20"/>
                <w:szCs w:val="20"/>
              </w:rPr>
            </w:pPr>
          </w:p>
        </w:tc>
      </w:tr>
      <w:tr w:rsidR="008E6AC2" w:rsidTr="00051447">
        <w:trPr>
          <w:trHeight w:val="270"/>
          <w:ins w:id="2064" w:author="翟羽佳" w:date="2017-04-21T18:03:00Z"/>
        </w:trPr>
        <w:tc>
          <w:tcPr>
            <w:tcW w:w="724" w:type="dxa"/>
            <w:vAlign w:val="center"/>
          </w:tcPr>
          <w:p w:rsidR="008E6AC2" w:rsidRDefault="008E6AC2" w:rsidP="00051447">
            <w:pPr>
              <w:widowControl/>
              <w:spacing w:line="240" w:lineRule="auto"/>
              <w:ind w:firstLineChars="0" w:firstLine="0"/>
              <w:rPr>
                <w:ins w:id="2065" w:author="翟羽佳" w:date="2017-04-21T18:03:00Z"/>
                <w:rFonts w:ascii="宋体" w:hAnsi="宋体" w:cs="宋体"/>
                <w:color w:val="000000"/>
                <w:kern w:val="0"/>
                <w:sz w:val="20"/>
                <w:szCs w:val="20"/>
              </w:rPr>
            </w:pPr>
            <w:ins w:id="2066" w:author="翟羽佳" w:date="2017-04-21T18:03:00Z">
              <w:r>
                <w:rPr>
                  <w:rFonts w:ascii="宋体" w:hAnsi="宋体"/>
                  <w:color w:val="000000"/>
                  <w:sz w:val="20"/>
                  <w:szCs w:val="20"/>
                </w:rPr>
                <w:t>M30</w:t>
              </w:r>
            </w:ins>
          </w:p>
        </w:tc>
        <w:tc>
          <w:tcPr>
            <w:tcW w:w="1801" w:type="dxa"/>
            <w:vAlign w:val="center"/>
          </w:tcPr>
          <w:p w:rsidR="008E6AC2" w:rsidRDefault="008E6AC2" w:rsidP="00051447">
            <w:pPr>
              <w:widowControl/>
              <w:spacing w:line="240" w:lineRule="auto"/>
              <w:ind w:firstLineChars="0" w:firstLine="0"/>
              <w:rPr>
                <w:ins w:id="2067" w:author="翟羽佳" w:date="2017-04-21T18:03:00Z"/>
                <w:rFonts w:ascii="宋体" w:hAnsi="宋体" w:cs="宋体"/>
                <w:color w:val="000000"/>
                <w:kern w:val="0"/>
                <w:sz w:val="20"/>
                <w:szCs w:val="20"/>
              </w:rPr>
            </w:pPr>
            <w:ins w:id="2068" w:author="翟羽佳" w:date="2017-04-21T18:03:00Z">
              <w:r>
                <w:rPr>
                  <w:rFonts w:ascii="宋体" w:hAnsi="宋体" w:hint="eastAsia"/>
                  <w:color w:val="000000"/>
                  <w:sz w:val="20"/>
                  <w:szCs w:val="20"/>
                </w:rPr>
                <w:t>clientID</w:t>
              </w:r>
            </w:ins>
          </w:p>
        </w:tc>
        <w:tc>
          <w:tcPr>
            <w:tcW w:w="1743" w:type="dxa"/>
            <w:vAlign w:val="center"/>
          </w:tcPr>
          <w:p w:rsidR="008E6AC2" w:rsidRDefault="008E6AC2" w:rsidP="00051447">
            <w:pPr>
              <w:widowControl/>
              <w:spacing w:line="240" w:lineRule="auto"/>
              <w:ind w:firstLineChars="0" w:firstLine="0"/>
              <w:rPr>
                <w:ins w:id="2069" w:author="翟羽佳" w:date="2017-04-21T18:03:00Z"/>
                <w:rFonts w:ascii="宋体" w:hAnsi="宋体" w:cs="宋体"/>
                <w:color w:val="000000"/>
                <w:kern w:val="0"/>
                <w:sz w:val="20"/>
                <w:szCs w:val="20"/>
              </w:rPr>
            </w:pPr>
            <w:ins w:id="2070" w:author="翟羽佳" w:date="2017-04-21T18:03:00Z">
              <w:r>
                <w:rPr>
                  <w:rFonts w:ascii="宋体" w:hAnsi="宋体" w:hint="eastAsia"/>
                  <w:color w:val="000000"/>
                  <w:sz w:val="20"/>
                  <w:szCs w:val="20"/>
                </w:rPr>
                <w:t>客户代码</w:t>
              </w:r>
            </w:ins>
          </w:p>
        </w:tc>
        <w:tc>
          <w:tcPr>
            <w:tcW w:w="709" w:type="dxa"/>
            <w:vAlign w:val="center"/>
          </w:tcPr>
          <w:p w:rsidR="008E6AC2" w:rsidRDefault="008E6AC2" w:rsidP="00051447">
            <w:pPr>
              <w:spacing w:line="240" w:lineRule="auto"/>
              <w:ind w:firstLineChars="0" w:firstLine="0"/>
              <w:rPr>
                <w:ins w:id="2071" w:author="翟羽佳" w:date="2017-04-21T18:03:00Z"/>
                <w:rFonts w:ascii="宋体" w:hAnsi="宋体" w:cs="宋体"/>
                <w:color w:val="000000"/>
                <w:kern w:val="0"/>
                <w:sz w:val="20"/>
                <w:szCs w:val="20"/>
              </w:rPr>
            </w:pPr>
            <w:ins w:id="2072" w:author="翟羽佳" w:date="2017-04-21T18:03:00Z">
              <w:r>
                <w:rPr>
                  <w:rFonts w:ascii="宋体" w:hAnsi="宋体" w:hint="eastAsia"/>
                  <w:color w:val="000000"/>
                  <w:sz w:val="20"/>
                  <w:szCs w:val="20"/>
                </w:rPr>
                <w:t>M</w:t>
              </w:r>
            </w:ins>
          </w:p>
        </w:tc>
        <w:tc>
          <w:tcPr>
            <w:tcW w:w="733" w:type="dxa"/>
            <w:vAlign w:val="center"/>
          </w:tcPr>
          <w:p w:rsidR="008E6AC2" w:rsidRDefault="008E6AC2" w:rsidP="00051447">
            <w:pPr>
              <w:widowControl/>
              <w:spacing w:line="240" w:lineRule="auto"/>
              <w:ind w:firstLineChars="0" w:firstLine="0"/>
              <w:rPr>
                <w:ins w:id="2073" w:author="翟羽佳" w:date="2017-04-21T18:03:00Z"/>
                <w:rFonts w:ascii="宋体" w:hAnsi="宋体"/>
                <w:color w:val="000000"/>
                <w:sz w:val="20"/>
              </w:rPr>
            </w:pPr>
            <w:ins w:id="2074" w:author="翟羽佳" w:date="2017-04-21T18:03:00Z">
              <w:r>
                <w:rPr>
                  <w:rFonts w:ascii="宋体" w:hAnsi="宋体" w:hint="eastAsia"/>
                  <w:color w:val="000000"/>
                  <w:sz w:val="20"/>
                </w:rPr>
                <w:t>-</w:t>
              </w:r>
            </w:ins>
          </w:p>
        </w:tc>
        <w:tc>
          <w:tcPr>
            <w:tcW w:w="2669" w:type="dxa"/>
            <w:vAlign w:val="center"/>
          </w:tcPr>
          <w:p w:rsidR="008E6AC2" w:rsidRDefault="008E6AC2" w:rsidP="00051447">
            <w:pPr>
              <w:spacing w:line="240" w:lineRule="auto"/>
              <w:ind w:firstLineChars="0" w:firstLine="0"/>
              <w:rPr>
                <w:ins w:id="2075" w:author="翟羽佳" w:date="2017-04-21T18:03:00Z"/>
                <w:rFonts w:ascii="宋体" w:hAnsi="宋体"/>
                <w:bCs/>
                <w:sz w:val="20"/>
                <w:szCs w:val="20"/>
              </w:rPr>
            </w:pPr>
          </w:p>
        </w:tc>
      </w:tr>
      <w:tr w:rsidR="008E6AC2" w:rsidTr="00051447">
        <w:trPr>
          <w:trHeight w:val="285"/>
          <w:ins w:id="2076" w:author="翟羽佳" w:date="2017-04-21T18:03:00Z"/>
        </w:trPr>
        <w:tc>
          <w:tcPr>
            <w:tcW w:w="724" w:type="dxa"/>
            <w:vAlign w:val="center"/>
          </w:tcPr>
          <w:p w:rsidR="008E6AC2" w:rsidRDefault="008E6AC2" w:rsidP="00051447">
            <w:pPr>
              <w:spacing w:line="240" w:lineRule="auto"/>
              <w:ind w:firstLineChars="0" w:firstLine="0"/>
              <w:rPr>
                <w:ins w:id="2077" w:author="翟羽佳" w:date="2017-04-21T18:03:00Z"/>
                <w:rFonts w:ascii="宋体" w:hAnsi="宋体"/>
                <w:sz w:val="20"/>
                <w:szCs w:val="20"/>
              </w:rPr>
            </w:pPr>
            <w:ins w:id="2078" w:author="翟羽佳" w:date="2017-04-21T18:03:00Z">
              <w:r>
                <w:rPr>
                  <w:rFonts w:ascii="宋体" w:hAnsi="宋体" w:cs="宋体"/>
                  <w:color w:val="000000"/>
                  <w:kern w:val="0"/>
                  <w:sz w:val="20"/>
                  <w:szCs w:val="20"/>
                </w:rPr>
                <w:t>O60</w:t>
              </w:r>
            </w:ins>
          </w:p>
        </w:tc>
        <w:tc>
          <w:tcPr>
            <w:tcW w:w="1801" w:type="dxa"/>
            <w:vAlign w:val="center"/>
          </w:tcPr>
          <w:p w:rsidR="008E6AC2" w:rsidRDefault="008E6AC2" w:rsidP="00051447">
            <w:pPr>
              <w:spacing w:line="240" w:lineRule="auto"/>
              <w:ind w:firstLineChars="0" w:firstLine="0"/>
              <w:rPr>
                <w:ins w:id="2079" w:author="翟羽佳" w:date="2017-04-21T18:03:00Z"/>
                <w:rFonts w:ascii="宋体" w:hAnsi="宋体"/>
                <w:sz w:val="20"/>
                <w:szCs w:val="20"/>
              </w:rPr>
            </w:pPr>
            <w:ins w:id="2080" w:author="翟羽佳" w:date="2017-04-21T18:03:00Z">
              <w:r>
                <w:rPr>
                  <w:rFonts w:ascii="宋体" w:hAnsi="宋体" w:hint="eastAsia"/>
                  <w:sz w:val="20"/>
                  <w:szCs w:val="20"/>
                </w:rPr>
                <w:t>matchNo</w:t>
              </w:r>
            </w:ins>
          </w:p>
        </w:tc>
        <w:tc>
          <w:tcPr>
            <w:tcW w:w="1743" w:type="dxa"/>
            <w:vAlign w:val="center"/>
          </w:tcPr>
          <w:p w:rsidR="008E6AC2" w:rsidRDefault="008E6AC2" w:rsidP="00051447">
            <w:pPr>
              <w:spacing w:line="240" w:lineRule="auto"/>
              <w:ind w:firstLineChars="0" w:firstLine="0"/>
              <w:rPr>
                <w:ins w:id="2081" w:author="翟羽佳" w:date="2017-04-21T18:03:00Z"/>
                <w:rFonts w:ascii="宋体" w:hAnsi="宋体"/>
                <w:sz w:val="20"/>
                <w:szCs w:val="20"/>
              </w:rPr>
            </w:pPr>
            <w:ins w:id="2082" w:author="翟羽佳" w:date="2017-04-21T18:03:00Z">
              <w:r>
                <w:rPr>
                  <w:rFonts w:ascii="宋体" w:hAnsi="宋体" w:hint="eastAsia"/>
                  <w:sz w:val="20"/>
                  <w:szCs w:val="20"/>
                </w:rPr>
                <w:t>成交单编号</w:t>
              </w:r>
            </w:ins>
          </w:p>
        </w:tc>
        <w:tc>
          <w:tcPr>
            <w:tcW w:w="709" w:type="dxa"/>
            <w:vAlign w:val="center"/>
          </w:tcPr>
          <w:p w:rsidR="008E6AC2" w:rsidRDefault="008E6AC2" w:rsidP="00051447">
            <w:pPr>
              <w:spacing w:line="240" w:lineRule="auto"/>
              <w:ind w:firstLineChars="0" w:firstLine="0"/>
              <w:rPr>
                <w:ins w:id="2083" w:author="翟羽佳" w:date="2017-04-21T18:03:00Z"/>
                <w:rFonts w:ascii="宋体" w:hAnsi="宋体"/>
                <w:sz w:val="20"/>
                <w:szCs w:val="20"/>
              </w:rPr>
            </w:pPr>
            <w:ins w:id="2084" w:author="翟羽佳" w:date="2017-04-21T18:03:00Z">
              <w:r>
                <w:rPr>
                  <w:rFonts w:ascii="宋体" w:hAnsi="宋体" w:hint="eastAsia"/>
                  <w:sz w:val="20"/>
                  <w:szCs w:val="20"/>
                </w:rPr>
                <w:t>M</w:t>
              </w:r>
            </w:ins>
          </w:p>
        </w:tc>
        <w:tc>
          <w:tcPr>
            <w:tcW w:w="733" w:type="dxa"/>
            <w:vAlign w:val="center"/>
          </w:tcPr>
          <w:p w:rsidR="008E6AC2" w:rsidRDefault="008E6AC2" w:rsidP="00051447">
            <w:pPr>
              <w:spacing w:line="240" w:lineRule="auto"/>
              <w:ind w:firstLineChars="0" w:firstLine="0"/>
              <w:rPr>
                <w:ins w:id="2085" w:author="翟羽佳" w:date="2017-04-21T18:03:00Z"/>
                <w:rFonts w:ascii="宋体" w:hAnsi="宋体"/>
                <w:sz w:val="20"/>
                <w:szCs w:val="20"/>
              </w:rPr>
            </w:pPr>
            <w:ins w:id="2086" w:author="翟羽佳" w:date="2017-04-21T18:03:00Z">
              <w:r>
                <w:rPr>
                  <w:rFonts w:ascii="宋体" w:hAnsi="宋体" w:hint="eastAsia"/>
                  <w:sz w:val="20"/>
                  <w:szCs w:val="20"/>
                </w:rPr>
                <w:t>-</w:t>
              </w:r>
            </w:ins>
          </w:p>
        </w:tc>
        <w:tc>
          <w:tcPr>
            <w:tcW w:w="2669" w:type="dxa"/>
            <w:vAlign w:val="center"/>
          </w:tcPr>
          <w:p w:rsidR="008E6AC2" w:rsidRDefault="008E6AC2" w:rsidP="00051447">
            <w:pPr>
              <w:spacing w:line="240" w:lineRule="auto"/>
              <w:ind w:firstLineChars="0" w:firstLine="0"/>
              <w:rPr>
                <w:ins w:id="2087" w:author="翟羽佳" w:date="2017-04-21T18:03:00Z"/>
                <w:rFonts w:ascii="宋体" w:hAnsi="宋体"/>
                <w:sz w:val="20"/>
                <w:szCs w:val="20"/>
              </w:rPr>
            </w:pPr>
          </w:p>
        </w:tc>
      </w:tr>
      <w:tr w:rsidR="008E6AC2" w:rsidTr="00051447">
        <w:trPr>
          <w:trHeight w:val="285"/>
          <w:ins w:id="2088" w:author="翟羽佳" w:date="2017-04-21T18:03:00Z"/>
        </w:trPr>
        <w:tc>
          <w:tcPr>
            <w:tcW w:w="724" w:type="dxa"/>
            <w:vAlign w:val="center"/>
          </w:tcPr>
          <w:p w:rsidR="008E6AC2" w:rsidRDefault="008E6AC2" w:rsidP="00051447">
            <w:pPr>
              <w:spacing w:line="240" w:lineRule="auto"/>
              <w:ind w:firstLineChars="0" w:firstLine="0"/>
              <w:rPr>
                <w:ins w:id="2089" w:author="翟羽佳" w:date="2017-04-21T18:03:00Z"/>
                <w:rFonts w:ascii="宋体" w:hAnsi="宋体"/>
                <w:sz w:val="20"/>
                <w:szCs w:val="20"/>
              </w:rPr>
            </w:pPr>
            <w:ins w:id="2090" w:author="翟羽佳" w:date="2017-04-21T18:03:00Z">
              <w:r>
                <w:rPr>
                  <w:rFonts w:asciiTheme="minorEastAsia" w:eastAsiaTheme="minorEastAsia" w:hAnsiTheme="minorEastAsia" w:hint="eastAsia"/>
                  <w:color w:val="000000"/>
                  <w:sz w:val="20"/>
                  <w:szCs w:val="20"/>
                </w:rPr>
                <w:t>X64</w:t>
              </w:r>
            </w:ins>
          </w:p>
        </w:tc>
        <w:tc>
          <w:tcPr>
            <w:tcW w:w="1801" w:type="dxa"/>
            <w:vAlign w:val="center"/>
          </w:tcPr>
          <w:p w:rsidR="008E6AC2" w:rsidRDefault="008E6AC2" w:rsidP="00051447">
            <w:pPr>
              <w:spacing w:line="240" w:lineRule="auto"/>
              <w:ind w:firstLineChars="0" w:firstLine="0"/>
              <w:rPr>
                <w:ins w:id="2091" w:author="翟羽佳" w:date="2017-04-21T18:03:00Z"/>
                <w:rFonts w:ascii="宋体" w:hAnsi="宋体"/>
                <w:sz w:val="20"/>
                <w:szCs w:val="20"/>
              </w:rPr>
            </w:pPr>
            <w:ins w:id="2092" w:author="翟羽佳" w:date="2017-04-21T18:03:00Z">
              <w:r>
                <w:rPr>
                  <w:rFonts w:ascii="宋体" w:hAnsi="宋体" w:hint="eastAsia"/>
                  <w:color w:val="000000"/>
                  <w:sz w:val="20"/>
                  <w:szCs w:val="20"/>
                </w:rPr>
                <w:t>otcPortOperationFlag</w:t>
              </w:r>
            </w:ins>
          </w:p>
        </w:tc>
        <w:tc>
          <w:tcPr>
            <w:tcW w:w="1743" w:type="dxa"/>
            <w:vAlign w:val="center"/>
          </w:tcPr>
          <w:p w:rsidR="008E6AC2" w:rsidRDefault="008E6AC2" w:rsidP="00051447">
            <w:pPr>
              <w:spacing w:line="240" w:lineRule="auto"/>
              <w:ind w:firstLineChars="0" w:firstLine="0"/>
              <w:rPr>
                <w:ins w:id="2093" w:author="翟羽佳" w:date="2017-04-21T18:03:00Z"/>
                <w:rFonts w:ascii="宋体" w:hAnsi="宋体"/>
                <w:sz w:val="20"/>
                <w:szCs w:val="20"/>
              </w:rPr>
            </w:pPr>
            <w:ins w:id="2094" w:author="翟羽佳" w:date="2017-04-21T18:03:00Z">
              <w:r w:rsidRPr="0033629A">
                <w:rPr>
                  <w:rFonts w:ascii="宋体" w:hAnsi="宋体" w:hint="eastAsia"/>
                  <w:sz w:val="20"/>
                  <w:szCs w:val="20"/>
                </w:rPr>
                <w:t>确认方式</w:t>
              </w:r>
            </w:ins>
          </w:p>
        </w:tc>
        <w:tc>
          <w:tcPr>
            <w:tcW w:w="709" w:type="dxa"/>
            <w:vAlign w:val="center"/>
          </w:tcPr>
          <w:p w:rsidR="008E6AC2" w:rsidRDefault="008E6AC2" w:rsidP="00051447">
            <w:pPr>
              <w:spacing w:line="240" w:lineRule="auto"/>
              <w:ind w:firstLineChars="0" w:firstLine="0"/>
              <w:rPr>
                <w:ins w:id="2095" w:author="翟羽佳" w:date="2017-04-21T18:03:00Z"/>
                <w:rFonts w:ascii="宋体" w:hAnsi="宋体"/>
                <w:sz w:val="20"/>
                <w:szCs w:val="20"/>
              </w:rPr>
            </w:pPr>
            <w:ins w:id="2096" w:author="翟羽佳" w:date="2017-04-21T18:03:00Z">
              <w:r>
                <w:rPr>
                  <w:rFonts w:ascii="宋体" w:hAnsi="宋体" w:hint="eastAsia"/>
                  <w:sz w:val="20"/>
                  <w:szCs w:val="20"/>
                </w:rPr>
                <w:t>M</w:t>
              </w:r>
            </w:ins>
          </w:p>
        </w:tc>
        <w:tc>
          <w:tcPr>
            <w:tcW w:w="733" w:type="dxa"/>
            <w:vAlign w:val="center"/>
          </w:tcPr>
          <w:p w:rsidR="008E6AC2" w:rsidRDefault="008E6AC2" w:rsidP="00051447">
            <w:pPr>
              <w:spacing w:line="240" w:lineRule="auto"/>
              <w:ind w:firstLineChars="0" w:firstLine="0"/>
              <w:rPr>
                <w:ins w:id="2097" w:author="翟羽佳" w:date="2017-04-21T18:03:00Z"/>
                <w:rFonts w:ascii="宋体" w:hAnsi="宋体"/>
                <w:sz w:val="20"/>
                <w:szCs w:val="20"/>
              </w:rPr>
            </w:pPr>
            <w:ins w:id="2098" w:author="翟羽佳" w:date="2017-04-21T18:03:00Z">
              <w:r>
                <w:rPr>
                  <w:rFonts w:ascii="宋体" w:hAnsi="宋体" w:hint="eastAsia"/>
                  <w:sz w:val="20"/>
                  <w:szCs w:val="20"/>
                </w:rPr>
                <w:t>-</w:t>
              </w:r>
            </w:ins>
          </w:p>
        </w:tc>
        <w:tc>
          <w:tcPr>
            <w:tcW w:w="2669" w:type="dxa"/>
            <w:vAlign w:val="center"/>
          </w:tcPr>
          <w:p w:rsidR="008E6AC2" w:rsidRDefault="008E6AC2" w:rsidP="00051447">
            <w:pPr>
              <w:spacing w:line="240" w:lineRule="auto"/>
              <w:ind w:firstLineChars="0" w:firstLine="0"/>
              <w:rPr>
                <w:ins w:id="2099" w:author="翟羽佳" w:date="2017-04-21T18:03:00Z"/>
                <w:rFonts w:ascii="宋体" w:hAnsi="宋体"/>
                <w:sz w:val="20"/>
                <w:szCs w:val="20"/>
              </w:rPr>
            </w:pPr>
            <w:ins w:id="2100" w:author="翟羽佳" w:date="2017-04-21T18:03:00Z">
              <w:r>
                <w:rPr>
                  <w:rFonts w:ascii="宋体" w:hAnsi="宋体" w:hint="eastAsia"/>
                  <w:sz w:val="20"/>
                  <w:szCs w:val="20"/>
                </w:rPr>
                <w:t>0-确认；1-不确认</w:t>
              </w:r>
            </w:ins>
          </w:p>
        </w:tc>
      </w:tr>
      <w:tr w:rsidR="008E6AC2" w:rsidTr="00051447">
        <w:trPr>
          <w:trHeight w:val="270"/>
          <w:ins w:id="2101" w:author="翟羽佳" w:date="2017-04-21T18:03:00Z"/>
        </w:trPr>
        <w:tc>
          <w:tcPr>
            <w:tcW w:w="724" w:type="dxa"/>
            <w:vAlign w:val="center"/>
          </w:tcPr>
          <w:p w:rsidR="008E6AC2" w:rsidRDefault="008E6AC2" w:rsidP="00051447">
            <w:pPr>
              <w:spacing w:line="240" w:lineRule="auto"/>
              <w:ind w:firstLineChars="0" w:firstLine="0"/>
              <w:rPr>
                <w:ins w:id="2102" w:author="翟羽佳" w:date="2017-04-21T18:03:00Z"/>
                <w:rFonts w:ascii="宋体" w:hAnsi="宋体"/>
                <w:color w:val="000000"/>
                <w:sz w:val="20"/>
                <w:szCs w:val="20"/>
              </w:rPr>
            </w:pPr>
            <w:ins w:id="2103" w:author="翟羽佳" w:date="2017-04-21T18:03:00Z">
              <w:r>
                <w:rPr>
                  <w:rFonts w:ascii="宋体" w:hAnsi="宋体" w:hint="eastAsia"/>
                  <w:color w:val="000000"/>
                  <w:sz w:val="20"/>
                  <w:szCs w:val="20"/>
                </w:rPr>
                <w:t>X39</w:t>
              </w:r>
            </w:ins>
          </w:p>
        </w:tc>
        <w:tc>
          <w:tcPr>
            <w:tcW w:w="1801" w:type="dxa"/>
            <w:vAlign w:val="center"/>
          </w:tcPr>
          <w:p w:rsidR="008E6AC2" w:rsidRDefault="008E6AC2" w:rsidP="00051447">
            <w:pPr>
              <w:spacing w:line="240" w:lineRule="auto"/>
              <w:ind w:firstLineChars="0" w:firstLine="0"/>
              <w:rPr>
                <w:ins w:id="2104" w:author="翟羽佳" w:date="2017-04-21T18:03:00Z"/>
                <w:rFonts w:ascii="宋体" w:hAnsi="宋体"/>
                <w:color w:val="000000"/>
                <w:sz w:val="20"/>
                <w:szCs w:val="20"/>
              </w:rPr>
            </w:pPr>
            <w:ins w:id="2105" w:author="翟羽佳" w:date="2017-04-21T18:03:00Z">
              <w:r>
                <w:rPr>
                  <w:rFonts w:ascii="宋体" w:hAnsi="宋体" w:hint="eastAsia"/>
                  <w:color w:val="000000"/>
                  <w:sz w:val="20"/>
                  <w:szCs w:val="20"/>
                </w:rPr>
                <w:t>rspCode</w:t>
              </w:r>
            </w:ins>
          </w:p>
        </w:tc>
        <w:tc>
          <w:tcPr>
            <w:tcW w:w="1743" w:type="dxa"/>
            <w:vAlign w:val="center"/>
          </w:tcPr>
          <w:p w:rsidR="008E6AC2" w:rsidRDefault="008E6AC2" w:rsidP="00051447">
            <w:pPr>
              <w:spacing w:line="240" w:lineRule="auto"/>
              <w:ind w:firstLineChars="0" w:firstLine="0"/>
              <w:rPr>
                <w:ins w:id="2106" w:author="翟羽佳" w:date="2017-04-21T18:03:00Z"/>
                <w:rFonts w:ascii="宋体" w:hAnsi="宋体"/>
                <w:sz w:val="20"/>
                <w:szCs w:val="20"/>
              </w:rPr>
            </w:pPr>
            <w:ins w:id="2107" w:author="翟羽佳" w:date="2017-04-21T18:03:00Z">
              <w:r>
                <w:rPr>
                  <w:rFonts w:ascii="宋体" w:hAnsi="宋体" w:hint="eastAsia"/>
                  <w:sz w:val="20"/>
                  <w:szCs w:val="20"/>
                </w:rPr>
                <w:t>响应代码</w:t>
              </w:r>
            </w:ins>
          </w:p>
        </w:tc>
        <w:tc>
          <w:tcPr>
            <w:tcW w:w="709" w:type="dxa"/>
            <w:vAlign w:val="center"/>
          </w:tcPr>
          <w:p w:rsidR="008E6AC2" w:rsidRDefault="008E6AC2" w:rsidP="00051447">
            <w:pPr>
              <w:spacing w:line="240" w:lineRule="auto"/>
              <w:ind w:firstLineChars="0" w:firstLine="0"/>
              <w:rPr>
                <w:ins w:id="2108" w:author="翟羽佳" w:date="2017-04-21T18:03:00Z"/>
                <w:rFonts w:ascii="宋体" w:hAnsi="宋体"/>
                <w:sz w:val="20"/>
                <w:szCs w:val="20"/>
              </w:rPr>
            </w:pPr>
            <w:ins w:id="2109" w:author="翟羽佳" w:date="2017-04-21T18:03:00Z">
              <w:r>
                <w:rPr>
                  <w:rFonts w:ascii="宋体" w:hAnsi="宋体" w:hint="eastAsia"/>
                  <w:sz w:val="20"/>
                  <w:szCs w:val="20"/>
                </w:rPr>
                <w:t>-</w:t>
              </w:r>
            </w:ins>
          </w:p>
        </w:tc>
        <w:tc>
          <w:tcPr>
            <w:tcW w:w="733" w:type="dxa"/>
            <w:vAlign w:val="center"/>
          </w:tcPr>
          <w:p w:rsidR="008E6AC2" w:rsidRDefault="008E6AC2" w:rsidP="00051447">
            <w:pPr>
              <w:spacing w:line="240" w:lineRule="auto"/>
              <w:ind w:firstLineChars="0" w:firstLine="0"/>
              <w:rPr>
                <w:ins w:id="2110" w:author="翟羽佳" w:date="2017-04-21T18:03:00Z"/>
                <w:rFonts w:ascii="宋体" w:hAnsi="宋体"/>
                <w:sz w:val="20"/>
                <w:szCs w:val="20"/>
              </w:rPr>
            </w:pPr>
            <w:ins w:id="2111" w:author="翟羽佳" w:date="2017-04-21T18:03:00Z">
              <w:r>
                <w:rPr>
                  <w:rFonts w:ascii="宋体" w:hAnsi="宋体" w:hint="eastAsia"/>
                  <w:sz w:val="20"/>
                  <w:szCs w:val="20"/>
                </w:rPr>
                <w:t>M</w:t>
              </w:r>
            </w:ins>
          </w:p>
        </w:tc>
        <w:tc>
          <w:tcPr>
            <w:tcW w:w="2669" w:type="dxa"/>
            <w:vAlign w:val="center"/>
          </w:tcPr>
          <w:p w:rsidR="008E6AC2" w:rsidRDefault="008E6AC2" w:rsidP="00051447">
            <w:pPr>
              <w:spacing w:line="240" w:lineRule="auto"/>
              <w:ind w:firstLineChars="0" w:firstLine="0"/>
              <w:rPr>
                <w:ins w:id="2112" w:author="翟羽佳" w:date="2017-04-21T18:03:00Z"/>
                <w:rFonts w:ascii="宋体" w:hAnsi="宋体"/>
                <w:sz w:val="20"/>
                <w:szCs w:val="20"/>
              </w:rPr>
            </w:pPr>
          </w:p>
        </w:tc>
      </w:tr>
      <w:tr w:rsidR="008E6AC2" w:rsidTr="00051447">
        <w:trPr>
          <w:trHeight w:val="270"/>
          <w:ins w:id="2113" w:author="翟羽佳" w:date="2017-04-21T18:03:00Z"/>
        </w:trPr>
        <w:tc>
          <w:tcPr>
            <w:tcW w:w="724" w:type="dxa"/>
            <w:vAlign w:val="center"/>
          </w:tcPr>
          <w:p w:rsidR="008E6AC2" w:rsidRDefault="008E6AC2" w:rsidP="00051447">
            <w:pPr>
              <w:spacing w:line="240" w:lineRule="auto"/>
              <w:ind w:firstLineChars="0" w:firstLine="0"/>
              <w:rPr>
                <w:ins w:id="2114" w:author="翟羽佳" w:date="2017-04-21T18:03:00Z"/>
                <w:rFonts w:ascii="宋体" w:hAnsi="宋体"/>
                <w:color w:val="000000"/>
                <w:sz w:val="20"/>
                <w:szCs w:val="20"/>
              </w:rPr>
            </w:pPr>
            <w:ins w:id="2115" w:author="翟羽佳" w:date="2017-04-21T18:03:00Z">
              <w:r>
                <w:rPr>
                  <w:rFonts w:ascii="宋体" w:hAnsi="宋体" w:hint="eastAsia"/>
                  <w:color w:val="000000"/>
                  <w:sz w:val="20"/>
                  <w:szCs w:val="20"/>
                </w:rPr>
                <w:t>X40</w:t>
              </w:r>
            </w:ins>
          </w:p>
        </w:tc>
        <w:tc>
          <w:tcPr>
            <w:tcW w:w="1801" w:type="dxa"/>
            <w:vAlign w:val="center"/>
          </w:tcPr>
          <w:p w:rsidR="008E6AC2" w:rsidRDefault="008E6AC2" w:rsidP="00051447">
            <w:pPr>
              <w:spacing w:line="240" w:lineRule="auto"/>
              <w:ind w:firstLineChars="0" w:firstLine="0"/>
              <w:rPr>
                <w:ins w:id="2116" w:author="翟羽佳" w:date="2017-04-21T18:03:00Z"/>
                <w:rFonts w:ascii="宋体" w:hAnsi="宋体"/>
                <w:color w:val="000000"/>
                <w:sz w:val="20"/>
                <w:szCs w:val="20"/>
              </w:rPr>
            </w:pPr>
            <w:ins w:id="2117" w:author="翟羽佳" w:date="2017-04-21T18:03:00Z">
              <w:r>
                <w:rPr>
                  <w:rFonts w:ascii="宋体" w:hAnsi="宋体" w:hint="eastAsia"/>
                  <w:color w:val="000000"/>
                  <w:sz w:val="20"/>
                  <w:szCs w:val="20"/>
                </w:rPr>
                <w:t>rspMsg</w:t>
              </w:r>
            </w:ins>
          </w:p>
        </w:tc>
        <w:tc>
          <w:tcPr>
            <w:tcW w:w="1743" w:type="dxa"/>
            <w:vAlign w:val="center"/>
          </w:tcPr>
          <w:p w:rsidR="008E6AC2" w:rsidRDefault="008E6AC2" w:rsidP="00051447">
            <w:pPr>
              <w:spacing w:line="240" w:lineRule="auto"/>
              <w:ind w:firstLineChars="0" w:firstLine="0"/>
              <w:rPr>
                <w:ins w:id="2118" w:author="翟羽佳" w:date="2017-04-21T18:03:00Z"/>
                <w:rFonts w:ascii="宋体" w:hAnsi="宋体"/>
                <w:sz w:val="20"/>
                <w:szCs w:val="20"/>
              </w:rPr>
            </w:pPr>
            <w:ins w:id="2119" w:author="翟羽佳" w:date="2017-04-21T18:03:00Z">
              <w:r>
                <w:rPr>
                  <w:rFonts w:ascii="宋体" w:hAnsi="宋体" w:hint="eastAsia"/>
                  <w:sz w:val="20"/>
                  <w:szCs w:val="20"/>
                </w:rPr>
                <w:t>响应消息</w:t>
              </w:r>
            </w:ins>
          </w:p>
        </w:tc>
        <w:tc>
          <w:tcPr>
            <w:tcW w:w="709" w:type="dxa"/>
            <w:vAlign w:val="center"/>
          </w:tcPr>
          <w:p w:rsidR="008E6AC2" w:rsidRDefault="008E6AC2" w:rsidP="00051447">
            <w:pPr>
              <w:spacing w:line="240" w:lineRule="auto"/>
              <w:ind w:firstLineChars="0" w:firstLine="0"/>
              <w:rPr>
                <w:ins w:id="2120" w:author="翟羽佳" w:date="2017-04-21T18:03:00Z"/>
                <w:rFonts w:ascii="宋体" w:hAnsi="宋体"/>
                <w:sz w:val="20"/>
                <w:szCs w:val="20"/>
              </w:rPr>
            </w:pPr>
            <w:ins w:id="2121" w:author="翟羽佳" w:date="2017-04-21T18:03:00Z">
              <w:r>
                <w:rPr>
                  <w:rFonts w:ascii="宋体" w:hAnsi="宋体" w:hint="eastAsia"/>
                  <w:sz w:val="20"/>
                  <w:szCs w:val="20"/>
                </w:rPr>
                <w:t>-</w:t>
              </w:r>
            </w:ins>
          </w:p>
        </w:tc>
        <w:tc>
          <w:tcPr>
            <w:tcW w:w="733" w:type="dxa"/>
            <w:vAlign w:val="center"/>
          </w:tcPr>
          <w:p w:rsidR="008E6AC2" w:rsidRDefault="008E6AC2" w:rsidP="00051447">
            <w:pPr>
              <w:spacing w:line="240" w:lineRule="auto"/>
              <w:ind w:firstLineChars="0" w:firstLine="0"/>
              <w:rPr>
                <w:ins w:id="2122" w:author="翟羽佳" w:date="2017-04-21T18:03:00Z"/>
                <w:rFonts w:ascii="宋体" w:hAnsi="宋体"/>
                <w:sz w:val="20"/>
                <w:szCs w:val="20"/>
              </w:rPr>
            </w:pPr>
            <w:ins w:id="2123" w:author="翟羽佳" w:date="2017-04-21T18:03:00Z">
              <w:r>
                <w:rPr>
                  <w:rFonts w:ascii="宋体" w:hAnsi="宋体" w:hint="eastAsia"/>
                  <w:sz w:val="20"/>
                  <w:szCs w:val="20"/>
                </w:rPr>
                <w:t>M</w:t>
              </w:r>
            </w:ins>
          </w:p>
        </w:tc>
        <w:tc>
          <w:tcPr>
            <w:tcW w:w="2669" w:type="dxa"/>
            <w:vAlign w:val="center"/>
          </w:tcPr>
          <w:p w:rsidR="008E6AC2" w:rsidRDefault="008E6AC2" w:rsidP="00051447">
            <w:pPr>
              <w:spacing w:line="240" w:lineRule="auto"/>
              <w:ind w:firstLineChars="0" w:firstLine="0"/>
              <w:rPr>
                <w:ins w:id="2124" w:author="翟羽佳" w:date="2017-04-21T18:03:00Z"/>
                <w:rFonts w:ascii="宋体" w:hAnsi="宋体"/>
                <w:sz w:val="20"/>
                <w:szCs w:val="20"/>
              </w:rPr>
            </w:pPr>
          </w:p>
        </w:tc>
      </w:tr>
      <w:tr w:rsidR="008E6AC2" w:rsidRPr="0065483A" w:rsidTr="00051447">
        <w:trPr>
          <w:trHeight w:val="270"/>
          <w:ins w:id="2125" w:author="翟羽佳" w:date="2017-04-21T18:03:00Z"/>
        </w:trPr>
        <w:tc>
          <w:tcPr>
            <w:tcW w:w="724"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126" w:author="翟羽佳" w:date="2017-04-21T18:03:00Z"/>
                <w:rFonts w:ascii="宋体" w:hAnsi="宋体"/>
                <w:color w:val="000000"/>
                <w:sz w:val="20"/>
                <w:szCs w:val="20"/>
              </w:rPr>
            </w:pPr>
            <w:ins w:id="2127" w:author="翟羽佳" w:date="2017-04-21T18:03:00Z">
              <w:r w:rsidRPr="0065483A">
                <w:rPr>
                  <w:rFonts w:ascii="宋体" w:hAnsi="宋体" w:hint="eastAsia"/>
                  <w:color w:val="000000"/>
                  <w:sz w:val="20"/>
                  <w:szCs w:val="20"/>
                </w:rPr>
                <w:t>N86</w:t>
              </w:r>
            </w:ins>
          </w:p>
        </w:tc>
        <w:tc>
          <w:tcPr>
            <w:tcW w:w="1801" w:type="dxa"/>
            <w:tcBorders>
              <w:top w:val="single" w:sz="4" w:space="0" w:color="auto"/>
              <w:left w:val="single" w:sz="4" w:space="0" w:color="auto"/>
              <w:bottom w:val="single" w:sz="4" w:space="0" w:color="auto"/>
              <w:right w:val="single" w:sz="4" w:space="0" w:color="auto"/>
            </w:tcBorders>
            <w:vAlign w:val="center"/>
          </w:tcPr>
          <w:p w:rsidR="008E6AC2" w:rsidRPr="0065483A" w:rsidRDefault="008E6AC2" w:rsidP="00051447">
            <w:pPr>
              <w:spacing w:line="240" w:lineRule="auto"/>
              <w:ind w:firstLineChars="0" w:firstLine="0"/>
              <w:rPr>
                <w:ins w:id="2128" w:author="翟羽佳" w:date="2017-04-21T18:03:00Z"/>
                <w:rFonts w:ascii="宋体" w:hAnsi="宋体"/>
                <w:color w:val="000000"/>
                <w:sz w:val="20"/>
                <w:szCs w:val="20"/>
              </w:rPr>
            </w:pPr>
            <w:ins w:id="2129" w:author="翟羽佳" w:date="2017-04-21T18:03:00Z">
              <w:r w:rsidRPr="0065483A">
                <w:rPr>
                  <w:rFonts w:ascii="宋体" w:hAnsi="宋体" w:hint="eastAsia"/>
                  <w:color w:val="000000"/>
                  <w:sz w:val="20"/>
                  <w:szCs w:val="20"/>
                </w:rPr>
                <w:t>rspMsgEn</w:t>
              </w:r>
            </w:ins>
          </w:p>
        </w:tc>
        <w:tc>
          <w:tcPr>
            <w:tcW w:w="1743"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2130" w:author="翟羽佳" w:date="2017-04-21T18:03:00Z"/>
                <w:rFonts w:ascii="宋体" w:hAnsi="宋体"/>
                <w:sz w:val="20"/>
                <w:szCs w:val="20"/>
              </w:rPr>
            </w:pPr>
            <w:ins w:id="2131" w:author="翟羽佳" w:date="2017-04-21T18:03:00Z">
              <w:r w:rsidRPr="00A57A3D">
                <w:rPr>
                  <w:rFonts w:ascii="宋体" w:hAnsi="宋体" w:hint="eastAsia"/>
                  <w:sz w:val="20"/>
                  <w:szCs w:val="20"/>
                </w:rPr>
                <w:t>响应消息</w:t>
              </w:r>
            </w:ins>
          </w:p>
        </w:tc>
        <w:tc>
          <w:tcPr>
            <w:tcW w:w="709"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2132" w:author="翟羽佳" w:date="2017-04-21T18:03:00Z"/>
                <w:rFonts w:ascii="宋体" w:hAnsi="宋体"/>
                <w:sz w:val="20"/>
                <w:szCs w:val="20"/>
              </w:rPr>
            </w:pPr>
            <w:ins w:id="2133" w:author="翟羽佳" w:date="2017-04-21T18:03:00Z">
              <w:r w:rsidRPr="00A57A3D">
                <w:rPr>
                  <w:rFonts w:ascii="宋体" w:hAnsi="宋体" w:hint="eastAsia"/>
                  <w:sz w:val="20"/>
                  <w:szCs w:val="20"/>
                </w:rPr>
                <w:t>-</w:t>
              </w:r>
            </w:ins>
          </w:p>
        </w:tc>
        <w:tc>
          <w:tcPr>
            <w:tcW w:w="733"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2134" w:author="翟羽佳" w:date="2017-04-21T18:03:00Z"/>
                <w:rFonts w:ascii="宋体" w:hAnsi="宋体"/>
                <w:sz w:val="20"/>
                <w:szCs w:val="20"/>
              </w:rPr>
            </w:pPr>
            <w:ins w:id="2135" w:author="翟羽佳" w:date="2017-04-21T18:03:00Z">
              <w:r w:rsidRPr="00A57A3D">
                <w:rPr>
                  <w:rFonts w:ascii="宋体" w:hAnsi="宋体" w:hint="eastAsia"/>
                  <w:sz w:val="20"/>
                  <w:szCs w:val="20"/>
                </w:rPr>
                <w:t>M</w:t>
              </w:r>
            </w:ins>
          </w:p>
        </w:tc>
        <w:tc>
          <w:tcPr>
            <w:tcW w:w="2669" w:type="dxa"/>
            <w:tcBorders>
              <w:top w:val="single" w:sz="4" w:space="0" w:color="auto"/>
              <w:left w:val="single" w:sz="4" w:space="0" w:color="auto"/>
              <w:bottom w:val="single" w:sz="4" w:space="0" w:color="auto"/>
              <w:right w:val="single" w:sz="4" w:space="0" w:color="auto"/>
            </w:tcBorders>
            <w:vAlign w:val="center"/>
          </w:tcPr>
          <w:p w:rsidR="008E6AC2" w:rsidRPr="00A57A3D" w:rsidRDefault="008E6AC2" w:rsidP="00051447">
            <w:pPr>
              <w:spacing w:line="240" w:lineRule="auto"/>
              <w:ind w:firstLineChars="0" w:firstLine="0"/>
              <w:rPr>
                <w:ins w:id="2136" w:author="翟羽佳" w:date="2017-04-21T18:03:00Z"/>
                <w:rFonts w:ascii="宋体" w:hAnsi="宋体"/>
                <w:sz w:val="20"/>
                <w:szCs w:val="20"/>
              </w:rPr>
            </w:pPr>
          </w:p>
        </w:tc>
      </w:tr>
    </w:tbl>
    <w:p w:rsidR="00DE2C06" w:rsidRDefault="00DE2C06" w:rsidP="00DE2C06">
      <w:pPr>
        <w:ind w:firstLineChars="0" w:firstLine="0"/>
        <w:rPr>
          <w:ins w:id="2137" w:author="翟羽佳" w:date="2017-04-21T17:39:00Z"/>
        </w:rPr>
      </w:pPr>
    </w:p>
    <w:p w:rsidR="00DE2C06" w:rsidRPr="009F5A48" w:rsidRDefault="00DE2C06" w:rsidP="009F5A48">
      <w:pPr>
        <w:pStyle w:val="3"/>
        <w:numPr>
          <w:ilvl w:val="2"/>
          <w:numId w:val="1"/>
        </w:numPr>
        <w:ind w:left="980" w:hangingChars="305" w:hanging="980"/>
        <w:rPr>
          <w:ins w:id="2138" w:author="翟羽佳" w:date="2017-04-21T17:39:00Z"/>
        </w:rPr>
      </w:pPr>
      <w:bookmarkStart w:id="2139" w:name="_Toc493667885"/>
      <w:ins w:id="2140" w:author="翟羽佳" w:date="2017-04-21T17:39:00Z">
        <w:r w:rsidRPr="009F5A48">
          <w:rPr>
            <w:rFonts w:hint="eastAsia"/>
          </w:rPr>
          <w:t>推送调整手工输入参考价格信息</w:t>
        </w:r>
        <w:bookmarkEnd w:id="2139"/>
      </w:ins>
    </w:p>
    <w:p w:rsidR="00DE2C06" w:rsidRDefault="00DE2C06" w:rsidP="00DE2C06">
      <w:pPr>
        <w:ind w:firstLine="482"/>
        <w:rPr>
          <w:ins w:id="2141" w:author="翟羽佳" w:date="2017-04-21T17:39:00Z"/>
          <w:szCs w:val="24"/>
        </w:rPr>
      </w:pPr>
      <w:ins w:id="2142" w:author="翟羽佳" w:date="2017-04-21T17:39:00Z">
        <w:r>
          <w:rPr>
            <w:rFonts w:hint="eastAsia"/>
            <w:b/>
            <w:szCs w:val="24"/>
          </w:rPr>
          <w:t>功能：</w:t>
        </w:r>
        <w:r>
          <w:rPr>
            <w:rFonts w:hint="eastAsia"/>
            <w:color w:val="000000"/>
            <w:szCs w:val="24"/>
          </w:rPr>
          <w:t>向对应的席位推送</w:t>
        </w:r>
        <w:r w:rsidR="002940B5">
          <w:rPr>
            <w:rFonts w:ascii="宋体" w:hAnsi="宋体" w:hint="eastAsia"/>
            <w:color w:val="000000"/>
          </w:rPr>
          <w:t>手工输入参考价格</w:t>
        </w:r>
        <w:r>
          <w:rPr>
            <w:rFonts w:hAnsi="黑体" w:hint="eastAsia"/>
            <w:bCs/>
            <w:kern w:val="0"/>
            <w:szCs w:val="24"/>
          </w:rPr>
          <w:t>信息</w:t>
        </w:r>
        <w:r>
          <w:rPr>
            <w:rFonts w:hint="eastAsia"/>
            <w:szCs w:val="24"/>
          </w:rPr>
          <w:t>。</w:t>
        </w:r>
      </w:ins>
    </w:p>
    <w:p w:rsidR="00DE2C06" w:rsidRDefault="00DE2C06" w:rsidP="00DE2C06">
      <w:pPr>
        <w:ind w:firstLine="480"/>
        <w:rPr>
          <w:ins w:id="2143" w:author="翟羽佳" w:date="2017-04-21T17:39:00Z"/>
          <w:rFonts w:ascii="宋体" w:hAnsi="宋体"/>
          <w:color w:val="000000"/>
          <w:szCs w:val="24"/>
        </w:rPr>
      </w:pPr>
      <w:ins w:id="2144" w:author="翟羽佳" w:date="2017-04-21T17:39:00Z">
        <w:r>
          <w:rPr>
            <w:rFonts w:ascii="宋体" w:hAnsi="宋体" w:hint="eastAsia"/>
            <w:color w:val="000000"/>
            <w:szCs w:val="24"/>
          </w:rPr>
          <w:lastRenderedPageBreak/>
          <w:t>消息体格式如下：</w:t>
        </w:r>
      </w:ins>
    </w:p>
    <w:tbl>
      <w:tblPr>
        <w:tblW w:w="924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864"/>
        <w:gridCol w:w="1808"/>
        <w:gridCol w:w="2446"/>
        <w:gridCol w:w="1134"/>
        <w:gridCol w:w="2127"/>
      </w:tblGrid>
      <w:tr w:rsidR="00DE2C06" w:rsidTr="00051447">
        <w:trPr>
          <w:trHeight w:val="285"/>
          <w:ins w:id="2145" w:author="翟羽佳" w:date="2017-04-21T17:39:00Z"/>
        </w:trPr>
        <w:tc>
          <w:tcPr>
            <w:tcW w:w="864" w:type="dxa"/>
            <w:shd w:val="clear" w:color="auto" w:fill="D9D9D9" w:themeFill="background1" w:themeFillShade="D9"/>
          </w:tcPr>
          <w:p w:rsidR="00DE2C06" w:rsidRDefault="00DE2C06" w:rsidP="00051447">
            <w:pPr>
              <w:spacing w:line="240" w:lineRule="auto"/>
              <w:ind w:firstLineChars="0" w:firstLine="0"/>
              <w:rPr>
                <w:ins w:id="2146" w:author="翟羽佳" w:date="2017-04-21T17:39:00Z"/>
                <w:rFonts w:asciiTheme="minorEastAsia" w:eastAsiaTheme="minorEastAsia" w:hAnsiTheme="minorEastAsia"/>
                <w:b/>
                <w:color w:val="000000"/>
                <w:sz w:val="20"/>
                <w:szCs w:val="20"/>
              </w:rPr>
            </w:pPr>
            <w:ins w:id="2147" w:author="翟羽佳" w:date="2017-04-21T17:39:00Z">
              <w:r>
                <w:rPr>
                  <w:rFonts w:ascii="宋体" w:hAnsi="宋体" w:hint="eastAsia"/>
                  <w:b/>
                  <w:bCs/>
                  <w:color w:val="000000"/>
                  <w:sz w:val="20"/>
                  <w:szCs w:val="20"/>
                </w:rPr>
                <w:t>符号</w:t>
              </w:r>
            </w:ins>
          </w:p>
        </w:tc>
        <w:tc>
          <w:tcPr>
            <w:tcW w:w="864" w:type="dxa"/>
            <w:shd w:val="clear" w:color="auto" w:fill="D9D9D9" w:themeFill="background1" w:themeFillShade="D9"/>
            <w:vAlign w:val="center"/>
          </w:tcPr>
          <w:p w:rsidR="00DE2C06" w:rsidRDefault="00DE2C06" w:rsidP="00051447">
            <w:pPr>
              <w:spacing w:line="240" w:lineRule="auto"/>
              <w:ind w:firstLineChars="0" w:firstLine="0"/>
              <w:rPr>
                <w:ins w:id="2148" w:author="翟羽佳" w:date="2017-04-21T17:39:00Z"/>
                <w:rFonts w:asciiTheme="minorEastAsia" w:eastAsiaTheme="minorEastAsia" w:hAnsiTheme="minorEastAsia"/>
                <w:b/>
                <w:color w:val="000000"/>
                <w:sz w:val="20"/>
                <w:szCs w:val="20"/>
              </w:rPr>
            </w:pPr>
            <w:ins w:id="2149" w:author="翟羽佳" w:date="2017-04-21T17:39:00Z">
              <w:r>
                <w:rPr>
                  <w:rFonts w:asciiTheme="minorEastAsia" w:eastAsiaTheme="minorEastAsia" w:hAnsiTheme="minorEastAsia" w:hint="eastAsia"/>
                  <w:b/>
                  <w:color w:val="000000"/>
                  <w:sz w:val="20"/>
                  <w:szCs w:val="20"/>
                </w:rPr>
                <w:t>域号</w:t>
              </w:r>
            </w:ins>
          </w:p>
        </w:tc>
        <w:tc>
          <w:tcPr>
            <w:tcW w:w="1808" w:type="dxa"/>
            <w:shd w:val="clear" w:color="auto" w:fill="D9D9D9" w:themeFill="background1" w:themeFillShade="D9"/>
            <w:vAlign w:val="center"/>
          </w:tcPr>
          <w:p w:rsidR="00DE2C06" w:rsidRDefault="00DE2C06" w:rsidP="00051447">
            <w:pPr>
              <w:spacing w:line="240" w:lineRule="auto"/>
              <w:ind w:firstLineChars="0" w:firstLine="0"/>
              <w:rPr>
                <w:ins w:id="2150" w:author="翟羽佳" w:date="2017-04-21T17:39:00Z"/>
                <w:rFonts w:asciiTheme="minorEastAsia" w:eastAsiaTheme="minorEastAsia" w:hAnsiTheme="minorEastAsia"/>
                <w:b/>
                <w:color w:val="000000"/>
                <w:sz w:val="20"/>
                <w:szCs w:val="20"/>
              </w:rPr>
            </w:pPr>
            <w:ins w:id="2151" w:author="翟羽佳" w:date="2017-04-21T17:39:00Z">
              <w:r>
                <w:rPr>
                  <w:rFonts w:asciiTheme="minorEastAsia" w:eastAsiaTheme="minorEastAsia" w:hAnsiTheme="minorEastAsia" w:hint="eastAsia"/>
                  <w:b/>
                  <w:color w:val="000000"/>
                  <w:sz w:val="20"/>
                  <w:szCs w:val="20"/>
                </w:rPr>
                <w:t>域名</w:t>
              </w:r>
            </w:ins>
          </w:p>
        </w:tc>
        <w:tc>
          <w:tcPr>
            <w:tcW w:w="2446" w:type="dxa"/>
            <w:shd w:val="clear" w:color="auto" w:fill="D9D9D9" w:themeFill="background1" w:themeFillShade="D9"/>
            <w:vAlign w:val="center"/>
          </w:tcPr>
          <w:p w:rsidR="00DE2C06" w:rsidRDefault="00DE2C06" w:rsidP="00051447">
            <w:pPr>
              <w:spacing w:line="240" w:lineRule="auto"/>
              <w:ind w:firstLineChars="0" w:firstLine="0"/>
              <w:rPr>
                <w:ins w:id="2152" w:author="翟羽佳" w:date="2017-04-21T17:39:00Z"/>
                <w:rFonts w:asciiTheme="minorEastAsia" w:eastAsiaTheme="minorEastAsia" w:hAnsiTheme="minorEastAsia"/>
                <w:b/>
                <w:color w:val="000000"/>
                <w:sz w:val="20"/>
                <w:szCs w:val="20"/>
              </w:rPr>
            </w:pPr>
            <w:ins w:id="2153" w:author="翟羽佳" w:date="2017-04-21T17:39:00Z">
              <w:r>
                <w:rPr>
                  <w:rFonts w:asciiTheme="minorEastAsia" w:eastAsiaTheme="minorEastAsia" w:hAnsiTheme="minorEastAsia" w:hint="eastAsia"/>
                  <w:b/>
                  <w:color w:val="000000"/>
                  <w:sz w:val="20"/>
                  <w:szCs w:val="20"/>
                </w:rPr>
                <w:t>业务字段</w:t>
              </w:r>
            </w:ins>
          </w:p>
        </w:tc>
        <w:tc>
          <w:tcPr>
            <w:tcW w:w="1134" w:type="dxa"/>
            <w:shd w:val="clear" w:color="auto" w:fill="D9D9D9" w:themeFill="background1" w:themeFillShade="D9"/>
            <w:vAlign w:val="center"/>
          </w:tcPr>
          <w:p w:rsidR="00DE2C06" w:rsidRDefault="00DE2C06" w:rsidP="00051447">
            <w:pPr>
              <w:spacing w:line="240" w:lineRule="auto"/>
              <w:ind w:firstLineChars="0" w:firstLine="0"/>
              <w:rPr>
                <w:ins w:id="2154" w:author="翟羽佳" w:date="2017-04-21T17:39:00Z"/>
                <w:rFonts w:asciiTheme="minorEastAsia" w:eastAsiaTheme="minorEastAsia" w:hAnsiTheme="minorEastAsia"/>
                <w:b/>
                <w:color w:val="000000"/>
                <w:sz w:val="20"/>
                <w:szCs w:val="20"/>
              </w:rPr>
            </w:pPr>
            <w:ins w:id="2155" w:author="翟羽佳" w:date="2017-04-21T17:39:00Z">
              <w:r>
                <w:rPr>
                  <w:rFonts w:asciiTheme="minorEastAsia" w:eastAsiaTheme="minorEastAsia" w:hAnsiTheme="minorEastAsia" w:hint="eastAsia"/>
                  <w:b/>
                  <w:color w:val="000000"/>
                  <w:sz w:val="20"/>
                  <w:szCs w:val="20"/>
                </w:rPr>
                <w:t>回报</w:t>
              </w:r>
            </w:ins>
          </w:p>
        </w:tc>
        <w:tc>
          <w:tcPr>
            <w:tcW w:w="2127" w:type="dxa"/>
            <w:shd w:val="clear" w:color="auto" w:fill="D9D9D9" w:themeFill="background1" w:themeFillShade="D9"/>
            <w:vAlign w:val="center"/>
          </w:tcPr>
          <w:p w:rsidR="00DE2C06" w:rsidRDefault="00DE2C06" w:rsidP="00051447">
            <w:pPr>
              <w:spacing w:line="240" w:lineRule="auto"/>
              <w:ind w:firstLineChars="0" w:firstLine="0"/>
              <w:rPr>
                <w:ins w:id="2156" w:author="翟羽佳" w:date="2017-04-21T17:39:00Z"/>
                <w:rFonts w:asciiTheme="minorEastAsia" w:eastAsiaTheme="minorEastAsia" w:hAnsiTheme="minorEastAsia"/>
                <w:b/>
                <w:color w:val="000000"/>
                <w:sz w:val="20"/>
                <w:szCs w:val="20"/>
              </w:rPr>
            </w:pPr>
            <w:ins w:id="2157" w:author="翟羽佳" w:date="2017-04-21T17:39:00Z">
              <w:r>
                <w:rPr>
                  <w:rFonts w:asciiTheme="minorEastAsia" w:eastAsiaTheme="minorEastAsia" w:hAnsiTheme="minorEastAsia" w:hint="eastAsia"/>
                  <w:b/>
                  <w:color w:val="000000"/>
                  <w:sz w:val="20"/>
                  <w:szCs w:val="20"/>
                </w:rPr>
                <w:t>说明</w:t>
              </w:r>
            </w:ins>
          </w:p>
        </w:tc>
      </w:tr>
      <w:tr w:rsidR="00DE2C06" w:rsidTr="00051447">
        <w:trPr>
          <w:trHeight w:val="270"/>
          <w:ins w:id="2158" w:author="翟羽佳" w:date="2017-04-21T17:39:00Z"/>
        </w:trPr>
        <w:tc>
          <w:tcPr>
            <w:tcW w:w="864" w:type="dxa"/>
          </w:tcPr>
          <w:p w:rsidR="00DE2C06" w:rsidRDefault="00DE2C06" w:rsidP="00051447">
            <w:pPr>
              <w:spacing w:line="240" w:lineRule="auto"/>
              <w:ind w:firstLineChars="0" w:firstLine="0"/>
              <w:rPr>
                <w:ins w:id="2159" w:author="翟羽佳" w:date="2017-04-21T17:39:00Z"/>
                <w:rFonts w:asciiTheme="minorEastAsia" w:eastAsiaTheme="minorEastAsia" w:hAnsiTheme="minorEastAsia"/>
                <w:color w:val="000000"/>
                <w:sz w:val="20"/>
                <w:szCs w:val="20"/>
              </w:rPr>
            </w:pPr>
          </w:p>
        </w:tc>
        <w:tc>
          <w:tcPr>
            <w:tcW w:w="864" w:type="dxa"/>
            <w:vAlign w:val="center"/>
          </w:tcPr>
          <w:p w:rsidR="00DE2C06" w:rsidRDefault="00DE2C06" w:rsidP="00051447">
            <w:pPr>
              <w:spacing w:line="240" w:lineRule="auto"/>
              <w:ind w:firstLineChars="0" w:firstLine="0"/>
              <w:rPr>
                <w:ins w:id="2160" w:author="翟羽佳" w:date="2017-04-21T17:39:00Z"/>
                <w:rFonts w:asciiTheme="minorEastAsia" w:eastAsiaTheme="minorEastAsia" w:hAnsiTheme="minorEastAsia"/>
                <w:color w:val="000000"/>
                <w:sz w:val="20"/>
                <w:szCs w:val="20"/>
              </w:rPr>
            </w:pPr>
            <w:ins w:id="2161" w:author="翟羽佳" w:date="2017-04-21T17:39:00Z">
              <w:r>
                <w:rPr>
                  <w:rFonts w:asciiTheme="minorEastAsia" w:eastAsiaTheme="minorEastAsia" w:hAnsiTheme="minorEastAsia"/>
                  <w:color w:val="000000"/>
                  <w:sz w:val="20"/>
                  <w:szCs w:val="20"/>
                </w:rPr>
                <w:t>O60</w:t>
              </w:r>
            </w:ins>
          </w:p>
        </w:tc>
        <w:tc>
          <w:tcPr>
            <w:tcW w:w="1808" w:type="dxa"/>
            <w:vAlign w:val="center"/>
          </w:tcPr>
          <w:p w:rsidR="00DE2C06" w:rsidRDefault="00DE2C06" w:rsidP="00051447">
            <w:pPr>
              <w:spacing w:line="240" w:lineRule="auto"/>
              <w:ind w:firstLineChars="0" w:firstLine="0"/>
              <w:rPr>
                <w:ins w:id="2162" w:author="翟羽佳" w:date="2017-04-21T17:39:00Z"/>
                <w:rFonts w:asciiTheme="minorEastAsia" w:eastAsiaTheme="minorEastAsia" w:hAnsiTheme="minorEastAsia"/>
                <w:color w:val="000000"/>
                <w:sz w:val="20"/>
                <w:szCs w:val="20"/>
              </w:rPr>
            </w:pPr>
            <w:ins w:id="2163" w:author="翟羽佳" w:date="2017-04-21T17:39:00Z">
              <w:r>
                <w:rPr>
                  <w:rFonts w:asciiTheme="minorEastAsia" w:eastAsiaTheme="minorEastAsia" w:hAnsiTheme="minorEastAsia"/>
                  <w:color w:val="000000"/>
                  <w:sz w:val="20"/>
                  <w:szCs w:val="20"/>
                </w:rPr>
                <w:t>matchNo</w:t>
              </w:r>
            </w:ins>
          </w:p>
        </w:tc>
        <w:tc>
          <w:tcPr>
            <w:tcW w:w="2446" w:type="dxa"/>
            <w:vAlign w:val="center"/>
          </w:tcPr>
          <w:p w:rsidR="00DE2C06" w:rsidRDefault="00DE2C06" w:rsidP="00051447">
            <w:pPr>
              <w:spacing w:line="240" w:lineRule="auto"/>
              <w:ind w:firstLineChars="0" w:firstLine="0"/>
              <w:rPr>
                <w:ins w:id="2164" w:author="翟羽佳" w:date="2017-04-21T17:39:00Z"/>
                <w:rFonts w:asciiTheme="minorEastAsia" w:eastAsiaTheme="minorEastAsia" w:hAnsiTheme="minorEastAsia"/>
                <w:color w:val="000000"/>
                <w:sz w:val="20"/>
                <w:szCs w:val="20"/>
              </w:rPr>
            </w:pPr>
            <w:ins w:id="2165" w:author="翟羽佳" w:date="2017-04-21T17:39:00Z">
              <w:r>
                <w:rPr>
                  <w:rFonts w:asciiTheme="minorEastAsia" w:eastAsiaTheme="minorEastAsia" w:hAnsiTheme="minorEastAsia" w:hint="eastAsia"/>
                  <w:color w:val="000000"/>
                  <w:sz w:val="20"/>
                  <w:szCs w:val="20"/>
                </w:rPr>
                <w:t>成交单编号</w:t>
              </w:r>
            </w:ins>
          </w:p>
        </w:tc>
        <w:tc>
          <w:tcPr>
            <w:tcW w:w="1134" w:type="dxa"/>
            <w:vAlign w:val="center"/>
          </w:tcPr>
          <w:p w:rsidR="00DE2C06" w:rsidRDefault="00DE2C06" w:rsidP="00051447">
            <w:pPr>
              <w:spacing w:line="240" w:lineRule="auto"/>
              <w:ind w:firstLineChars="0" w:firstLine="0"/>
              <w:rPr>
                <w:ins w:id="2166" w:author="翟羽佳" w:date="2017-04-21T17:39:00Z"/>
                <w:rFonts w:asciiTheme="minorEastAsia" w:eastAsiaTheme="minorEastAsia" w:hAnsiTheme="minorEastAsia"/>
                <w:color w:val="000000"/>
                <w:sz w:val="20"/>
                <w:szCs w:val="20"/>
              </w:rPr>
            </w:pPr>
            <w:ins w:id="2167" w:author="翟羽佳" w:date="2017-04-21T17:39:00Z">
              <w:r>
                <w:rPr>
                  <w:rFonts w:asciiTheme="minorEastAsia" w:eastAsiaTheme="minorEastAsia" w:hAnsiTheme="minorEastAsia" w:hint="eastAsia"/>
                  <w:color w:val="000000"/>
                  <w:sz w:val="20"/>
                  <w:szCs w:val="20"/>
                </w:rPr>
                <w:t>M</w:t>
              </w:r>
            </w:ins>
          </w:p>
        </w:tc>
        <w:tc>
          <w:tcPr>
            <w:tcW w:w="2127" w:type="dxa"/>
            <w:vAlign w:val="center"/>
          </w:tcPr>
          <w:p w:rsidR="00DE2C06" w:rsidRDefault="00DE2C06" w:rsidP="00051447">
            <w:pPr>
              <w:spacing w:line="240" w:lineRule="auto"/>
              <w:ind w:firstLineChars="0" w:firstLine="0"/>
              <w:rPr>
                <w:ins w:id="2168" w:author="翟羽佳" w:date="2017-04-21T17:39:00Z"/>
                <w:rFonts w:asciiTheme="minorEastAsia" w:eastAsiaTheme="minorEastAsia" w:hAnsiTheme="minorEastAsia"/>
                <w:color w:val="000000"/>
                <w:sz w:val="20"/>
                <w:szCs w:val="20"/>
              </w:rPr>
            </w:pPr>
          </w:p>
        </w:tc>
      </w:tr>
    </w:tbl>
    <w:p w:rsidR="00DE2C06" w:rsidRDefault="00DE2C06" w:rsidP="00DE2C06">
      <w:pPr>
        <w:ind w:firstLineChars="0" w:firstLine="0"/>
        <w:rPr>
          <w:ins w:id="2169" w:author="翟羽佳" w:date="2017-04-21T17:39:00Z"/>
          <w:rFonts w:ascii="宋体" w:hAnsi="宋体"/>
          <w:color w:val="000000"/>
        </w:rPr>
      </w:pPr>
    </w:p>
    <w:p w:rsidR="00581365" w:rsidRDefault="00581365">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2170" w:name="_Toc12925"/>
      <w:bookmarkStart w:id="2171" w:name="_Toc437936985"/>
      <w:bookmarkStart w:id="2172" w:name="_Toc11101"/>
      <w:bookmarkStart w:id="2173" w:name="_Toc2253"/>
      <w:bookmarkStart w:id="2174" w:name="_Toc493667886"/>
      <w:r>
        <w:rPr>
          <w:rFonts w:ascii="宋体" w:hAnsi="宋体" w:hint="eastAsia"/>
          <w:color w:val="000000"/>
        </w:rPr>
        <w:t>询价期权存续期管理消息</w:t>
      </w:r>
      <w:bookmarkEnd w:id="1006"/>
      <w:bookmarkEnd w:id="2170"/>
      <w:bookmarkEnd w:id="2171"/>
      <w:bookmarkEnd w:id="2172"/>
      <w:bookmarkEnd w:id="2173"/>
      <w:bookmarkEnd w:id="2174"/>
    </w:p>
    <w:p w:rsidR="00581365" w:rsidRPr="009F5A48" w:rsidRDefault="00706DDF" w:rsidP="009F5A48">
      <w:pPr>
        <w:pStyle w:val="3"/>
        <w:numPr>
          <w:ilvl w:val="2"/>
          <w:numId w:val="1"/>
        </w:numPr>
        <w:ind w:left="980" w:hangingChars="305" w:hanging="980"/>
      </w:pPr>
      <w:bookmarkStart w:id="2175" w:name="_Toc433814239"/>
      <w:bookmarkStart w:id="2176" w:name="_Toc437936987"/>
      <w:bookmarkStart w:id="2177" w:name="_Toc6123"/>
      <w:bookmarkStart w:id="2178" w:name="_Toc12085"/>
      <w:bookmarkStart w:id="2179" w:name="_Toc19904"/>
      <w:bookmarkStart w:id="2180" w:name="_Toc493667887"/>
      <w:r w:rsidRPr="009F5A48">
        <w:rPr>
          <w:rFonts w:hint="eastAsia"/>
        </w:rPr>
        <w:t>询价期权交易行权申请请求和响应</w:t>
      </w:r>
      <w:bookmarkEnd w:id="2175"/>
      <w:bookmarkEnd w:id="2176"/>
      <w:bookmarkEnd w:id="2177"/>
      <w:bookmarkEnd w:id="2178"/>
      <w:bookmarkEnd w:id="2179"/>
      <w:bookmarkEnd w:id="2180"/>
    </w:p>
    <w:p w:rsidR="00581365" w:rsidRDefault="00706DDF">
      <w:pPr>
        <w:ind w:firstLineChars="0" w:firstLine="0"/>
      </w:pPr>
      <w:r>
        <w:rPr>
          <w:rFonts w:hint="eastAsia"/>
          <w:b/>
        </w:rPr>
        <w:t>功能：</w:t>
      </w:r>
      <w:r>
        <w:rPr>
          <w:rFonts w:ascii="宋体" w:hAnsi="宋体" w:hint="eastAsia"/>
          <w:color w:val="000000"/>
        </w:rPr>
        <w:t>指令主要用于发起询价期权交易行权申请</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22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
        <w:gridCol w:w="2483"/>
        <w:gridCol w:w="2694"/>
        <w:gridCol w:w="708"/>
        <w:gridCol w:w="709"/>
        <w:gridCol w:w="851"/>
      </w:tblGrid>
      <w:tr w:rsidR="00581365">
        <w:trPr>
          <w:trHeight w:val="285"/>
          <w:tblHeader/>
        </w:trPr>
        <w:tc>
          <w:tcPr>
            <w:tcW w:w="777"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48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69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0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85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3629A">
        <w:trPr>
          <w:trHeight w:val="270"/>
        </w:trPr>
        <w:tc>
          <w:tcPr>
            <w:tcW w:w="777"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483"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694"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8"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vAlign w:val="center"/>
          </w:tcPr>
          <w:p w:rsidR="0033629A" w:rsidRDefault="0033629A">
            <w:pPr>
              <w:spacing w:line="240" w:lineRule="auto"/>
              <w:ind w:firstLineChars="0" w:firstLine="0"/>
              <w:rPr>
                <w:rFonts w:ascii="宋体" w:hAnsi="宋体"/>
                <w:b/>
                <w:bCs/>
                <w:color w:val="000000"/>
                <w:sz w:val="20"/>
                <w:szCs w:val="20"/>
              </w:rPr>
            </w:pPr>
          </w:p>
        </w:tc>
      </w:tr>
      <w:tr w:rsidR="0033629A">
        <w:trPr>
          <w:trHeight w:val="270"/>
        </w:trPr>
        <w:tc>
          <w:tcPr>
            <w:tcW w:w="777"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483"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694"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8"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851" w:type="dxa"/>
            <w:vAlign w:val="center"/>
          </w:tcPr>
          <w:p w:rsidR="0033629A" w:rsidRDefault="0033629A">
            <w:pPr>
              <w:spacing w:line="240" w:lineRule="auto"/>
              <w:ind w:firstLineChars="0" w:firstLine="0"/>
              <w:rPr>
                <w:rFonts w:ascii="宋体" w:hAnsi="宋体"/>
                <w:b/>
                <w:bCs/>
                <w:color w:val="000000"/>
                <w:sz w:val="20"/>
                <w:szCs w:val="20"/>
              </w:rPr>
            </w:pPr>
          </w:p>
        </w:tc>
      </w:tr>
      <w:tr w:rsidR="00581365">
        <w:trPr>
          <w:trHeight w:val="270"/>
        </w:trPr>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4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269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4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69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777"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48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69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0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1"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777"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2483"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69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70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85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181" w:name="_Toc433814240"/>
      <w:bookmarkStart w:id="2182" w:name="_Toc12560"/>
      <w:bookmarkStart w:id="2183" w:name="_Toc9791"/>
      <w:bookmarkStart w:id="2184" w:name="_Toc2219"/>
      <w:bookmarkStart w:id="2185" w:name="_Toc437936988"/>
      <w:bookmarkStart w:id="2186" w:name="_Toc493667888"/>
      <w:r w:rsidRPr="009F5A48">
        <w:rPr>
          <w:rFonts w:hint="eastAsia"/>
        </w:rPr>
        <w:t>推送询价期权交易行权申请信息</w:t>
      </w:r>
      <w:bookmarkEnd w:id="2181"/>
      <w:bookmarkEnd w:id="2182"/>
      <w:bookmarkEnd w:id="2183"/>
      <w:bookmarkEnd w:id="2184"/>
      <w:bookmarkEnd w:id="2185"/>
      <w:bookmarkEnd w:id="2186"/>
    </w:p>
    <w:p w:rsidR="00581365" w:rsidRDefault="00706DDF">
      <w:pPr>
        <w:ind w:firstLineChars="0" w:firstLine="0"/>
      </w:pPr>
      <w:r>
        <w:rPr>
          <w:rFonts w:hint="eastAsia"/>
          <w:b/>
        </w:rPr>
        <w:t>功能：</w:t>
      </w:r>
      <w:r>
        <w:rPr>
          <w:rFonts w:ascii="宋体" w:hAnsi="宋体" w:hint="eastAsia"/>
          <w:color w:val="000000"/>
        </w:rPr>
        <w:t>向交易对手方推送询价期权交易行权申请信息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79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556"/>
        <w:gridCol w:w="2693"/>
        <w:gridCol w:w="709"/>
        <w:gridCol w:w="1252"/>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55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69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25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55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R55</w:t>
            </w:r>
          </w:p>
        </w:tc>
        <w:tc>
          <w:tcPr>
            <w:tcW w:w="2556"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optionExerciseStatus</w:t>
            </w:r>
          </w:p>
        </w:tc>
        <w:tc>
          <w:tcPr>
            <w:tcW w:w="2693"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行权状态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ins w:id="2187" w:author="翟羽佳" w:date="2017-06-01T14:10:00Z"/>
          <w:rFonts w:ascii="宋体" w:hAnsi="宋体"/>
          <w:color w:val="000000"/>
        </w:rPr>
      </w:pPr>
    </w:p>
    <w:p w:rsidR="00481874" w:rsidRPr="009F5A48" w:rsidRDefault="00481874" w:rsidP="009F5A48">
      <w:pPr>
        <w:pStyle w:val="3"/>
        <w:numPr>
          <w:ilvl w:val="2"/>
          <w:numId w:val="1"/>
        </w:numPr>
        <w:ind w:left="980" w:hangingChars="305" w:hanging="980"/>
        <w:rPr>
          <w:ins w:id="2188" w:author="翟羽佳" w:date="2017-06-01T14:10:00Z"/>
        </w:rPr>
      </w:pPr>
      <w:bookmarkStart w:id="2189" w:name="_Toc437936989"/>
      <w:bookmarkStart w:id="2190" w:name="_Toc31766"/>
      <w:bookmarkStart w:id="2191" w:name="_Toc443394280"/>
      <w:bookmarkStart w:id="2192" w:name="_Toc19734"/>
      <w:bookmarkStart w:id="2193" w:name="_Toc21202"/>
      <w:bookmarkStart w:id="2194" w:name="_Toc493667889"/>
      <w:ins w:id="2195" w:author="翟羽佳" w:date="2017-06-01T14:10:00Z">
        <w:r>
          <w:rPr>
            <w:rFonts w:hint="eastAsia"/>
          </w:rPr>
          <w:t>查询出符合平仓条件的交易单请求和响应</w:t>
        </w:r>
        <w:bookmarkEnd w:id="2189"/>
        <w:bookmarkEnd w:id="2190"/>
        <w:bookmarkEnd w:id="2191"/>
        <w:bookmarkEnd w:id="2192"/>
        <w:bookmarkEnd w:id="2193"/>
        <w:bookmarkEnd w:id="2194"/>
      </w:ins>
    </w:p>
    <w:p w:rsidR="00481874" w:rsidRDefault="00481874" w:rsidP="00481874">
      <w:pPr>
        <w:ind w:firstLineChars="0" w:firstLine="0"/>
        <w:rPr>
          <w:ins w:id="2196" w:author="翟羽佳" w:date="2017-06-01T14:10:00Z"/>
        </w:rPr>
      </w:pPr>
      <w:ins w:id="2197" w:author="翟羽佳" w:date="2017-06-01T14:10:00Z">
        <w:r>
          <w:rPr>
            <w:rFonts w:hint="eastAsia"/>
            <w:b/>
          </w:rPr>
          <w:t>功能：</w:t>
        </w:r>
        <w:r>
          <w:rPr>
            <w:rFonts w:hint="eastAsia"/>
          </w:rPr>
          <w:t>查询出符合平仓条件的交易单。</w:t>
        </w:r>
      </w:ins>
    </w:p>
    <w:p w:rsidR="00481874" w:rsidRDefault="00481874" w:rsidP="00481874">
      <w:pPr>
        <w:ind w:firstLineChars="0" w:firstLine="420"/>
        <w:rPr>
          <w:ins w:id="2198" w:author="翟羽佳" w:date="2017-06-01T14:10:00Z"/>
        </w:rPr>
      </w:pPr>
      <w:ins w:id="2199" w:author="翟羽佳" w:date="2017-06-01T14:10:00Z">
        <w:r>
          <w:rPr>
            <w:rFonts w:hint="eastAsia"/>
          </w:rPr>
          <w:t>会员一方根据“成交单编号”、“交易日区间”、“会员席位代码”搜索期权交易。（搜索条件可为空）</w:t>
        </w:r>
      </w:ins>
    </w:p>
    <w:p w:rsidR="00481874" w:rsidRDefault="00481874" w:rsidP="00481874">
      <w:pPr>
        <w:ind w:firstLineChars="0" w:firstLine="0"/>
        <w:rPr>
          <w:ins w:id="2200" w:author="翟羽佳" w:date="2017-06-01T14:10:00Z"/>
          <w:b/>
        </w:rPr>
      </w:pPr>
      <w:ins w:id="2201" w:author="翟羽佳" w:date="2017-06-01T14:10:00Z">
        <w:r>
          <w:rPr>
            <w:rFonts w:hint="eastAsia"/>
            <w:b/>
          </w:rPr>
          <w:lastRenderedPageBreak/>
          <w:t>消息体格式如下：</w:t>
        </w:r>
      </w:ins>
    </w:p>
    <w:tbl>
      <w:tblPr>
        <w:tblW w:w="8720" w:type="dxa"/>
        <w:tblInd w:w="-34" w:type="dxa"/>
        <w:tblLayout w:type="fixed"/>
        <w:tblLook w:val="04A0" w:firstRow="1" w:lastRow="0" w:firstColumn="1" w:lastColumn="0" w:noHBand="0" w:noVBand="1"/>
      </w:tblPr>
      <w:tblGrid>
        <w:gridCol w:w="798"/>
        <w:gridCol w:w="682"/>
        <w:gridCol w:w="1586"/>
        <w:gridCol w:w="1842"/>
        <w:gridCol w:w="627"/>
        <w:gridCol w:w="798"/>
        <w:gridCol w:w="2387"/>
      </w:tblGrid>
      <w:tr w:rsidR="00481874" w:rsidTr="00051447">
        <w:trPr>
          <w:trHeight w:val="225"/>
          <w:tblHeader/>
          <w:ins w:id="2202" w:author="翟羽佳" w:date="2017-06-01T14:10:00Z"/>
        </w:trPr>
        <w:tc>
          <w:tcPr>
            <w:tcW w:w="7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03" w:author="翟羽佳" w:date="2017-06-01T14:10:00Z"/>
                <w:rFonts w:ascii="宋体" w:hAnsi="宋体"/>
                <w:b/>
                <w:bCs/>
                <w:color w:val="000000"/>
                <w:sz w:val="20"/>
                <w:szCs w:val="20"/>
              </w:rPr>
            </w:pPr>
            <w:ins w:id="2204" w:author="翟羽佳" w:date="2017-06-01T14:10:00Z">
              <w:r>
                <w:rPr>
                  <w:rFonts w:ascii="宋体" w:hAnsi="宋体" w:hint="eastAsia"/>
                  <w:b/>
                  <w:bCs/>
                  <w:color w:val="000000"/>
                  <w:sz w:val="20"/>
                  <w:szCs w:val="20"/>
                </w:rPr>
                <w:t>符号</w:t>
              </w:r>
            </w:ins>
          </w:p>
        </w:tc>
        <w:tc>
          <w:tcPr>
            <w:tcW w:w="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05" w:author="翟羽佳" w:date="2017-06-01T14:10:00Z"/>
                <w:rFonts w:ascii="宋体" w:hAnsi="宋体"/>
                <w:b/>
                <w:bCs/>
                <w:color w:val="000000"/>
                <w:sz w:val="20"/>
                <w:szCs w:val="20"/>
              </w:rPr>
            </w:pPr>
            <w:ins w:id="2206" w:author="翟羽佳" w:date="2017-06-01T14:10:00Z">
              <w:r>
                <w:rPr>
                  <w:rFonts w:ascii="宋体" w:hAnsi="宋体" w:hint="eastAsia"/>
                  <w:b/>
                  <w:bCs/>
                  <w:color w:val="000000"/>
                  <w:sz w:val="20"/>
                  <w:szCs w:val="20"/>
                </w:rPr>
                <w:t>域号</w:t>
              </w:r>
            </w:ins>
          </w:p>
        </w:tc>
        <w:tc>
          <w:tcPr>
            <w:tcW w:w="15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07" w:author="翟羽佳" w:date="2017-06-01T14:10:00Z"/>
                <w:rFonts w:ascii="宋体" w:hAnsi="宋体"/>
                <w:b/>
                <w:bCs/>
                <w:color w:val="000000"/>
                <w:sz w:val="20"/>
                <w:szCs w:val="20"/>
              </w:rPr>
            </w:pPr>
            <w:ins w:id="2208" w:author="翟羽佳" w:date="2017-06-01T14:10:00Z">
              <w:r>
                <w:rPr>
                  <w:rFonts w:ascii="宋体" w:hAnsi="宋体" w:hint="eastAsia"/>
                  <w:b/>
                  <w:bCs/>
                  <w:color w:val="000000"/>
                  <w:sz w:val="20"/>
                  <w:szCs w:val="20"/>
                </w:rPr>
                <w:t>域名</w:t>
              </w:r>
            </w:ins>
          </w:p>
        </w:tc>
        <w:tc>
          <w:tcPr>
            <w:tcW w:w="184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09" w:author="翟羽佳" w:date="2017-06-01T14:10:00Z"/>
                <w:rFonts w:ascii="宋体" w:hAnsi="宋体"/>
                <w:b/>
                <w:bCs/>
                <w:color w:val="000000"/>
                <w:sz w:val="20"/>
                <w:szCs w:val="20"/>
              </w:rPr>
            </w:pPr>
            <w:ins w:id="2210" w:author="翟羽佳" w:date="2017-06-01T14:10:00Z">
              <w:r>
                <w:rPr>
                  <w:rFonts w:ascii="宋体" w:hAnsi="宋体" w:hint="eastAsia"/>
                  <w:b/>
                  <w:bCs/>
                  <w:color w:val="000000"/>
                  <w:sz w:val="20"/>
                  <w:szCs w:val="20"/>
                </w:rPr>
                <w:t>中文域名</w:t>
              </w:r>
            </w:ins>
          </w:p>
        </w:tc>
        <w:tc>
          <w:tcPr>
            <w:tcW w:w="627"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11" w:author="翟羽佳" w:date="2017-06-01T14:10:00Z"/>
                <w:rFonts w:ascii="宋体" w:hAnsi="宋体"/>
                <w:b/>
                <w:bCs/>
                <w:color w:val="000000"/>
                <w:sz w:val="20"/>
                <w:szCs w:val="20"/>
              </w:rPr>
            </w:pPr>
            <w:ins w:id="2212" w:author="翟羽佳" w:date="2017-06-01T14:10:00Z">
              <w:r>
                <w:rPr>
                  <w:rFonts w:ascii="宋体" w:hAnsi="宋体" w:hint="eastAsia"/>
                  <w:b/>
                  <w:bCs/>
                  <w:color w:val="000000"/>
                  <w:sz w:val="20"/>
                  <w:szCs w:val="20"/>
                </w:rPr>
                <w:t>请求</w:t>
              </w:r>
            </w:ins>
          </w:p>
        </w:tc>
        <w:tc>
          <w:tcPr>
            <w:tcW w:w="798"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13" w:author="翟羽佳" w:date="2017-06-01T14:10:00Z"/>
                <w:rFonts w:ascii="宋体" w:hAnsi="宋体"/>
                <w:b/>
                <w:bCs/>
                <w:color w:val="000000"/>
                <w:sz w:val="20"/>
                <w:szCs w:val="20"/>
              </w:rPr>
            </w:pPr>
            <w:ins w:id="2214" w:author="翟羽佳" w:date="2017-06-01T14:10:00Z">
              <w:r>
                <w:rPr>
                  <w:rFonts w:ascii="宋体" w:hAnsi="宋体" w:hint="eastAsia"/>
                  <w:b/>
                  <w:bCs/>
                  <w:color w:val="000000"/>
                  <w:sz w:val="20"/>
                  <w:szCs w:val="20"/>
                </w:rPr>
                <w:t>应答</w:t>
              </w:r>
            </w:ins>
          </w:p>
        </w:tc>
        <w:tc>
          <w:tcPr>
            <w:tcW w:w="2387"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481874" w:rsidRDefault="00481874" w:rsidP="00051447">
            <w:pPr>
              <w:spacing w:line="240" w:lineRule="auto"/>
              <w:ind w:firstLineChars="0" w:firstLine="0"/>
              <w:rPr>
                <w:ins w:id="2215" w:author="翟羽佳" w:date="2017-06-01T14:10:00Z"/>
                <w:rFonts w:ascii="宋体" w:hAnsi="宋体"/>
                <w:b/>
                <w:bCs/>
                <w:color w:val="000000"/>
                <w:sz w:val="20"/>
                <w:szCs w:val="20"/>
              </w:rPr>
            </w:pPr>
            <w:ins w:id="2216" w:author="翟羽佳" w:date="2017-06-01T14:10:00Z">
              <w:r>
                <w:rPr>
                  <w:rFonts w:ascii="宋体" w:hAnsi="宋体" w:hint="eastAsia"/>
                  <w:b/>
                  <w:bCs/>
                  <w:color w:val="000000"/>
                  <w:sz w:val="20"/>
                  <w:szCs w:val="20"/>
                </w:rPr>
                <w:t>说明</w:t>
              </w:r>
            </w:ins>
          </w:p>
        </w:tc>
      </w:tr>
      <w:tr w:rsidR="00481874" w:rsidTr="00051447">
        <w:trPr>
          <w:trHeight w:val="225"/>
          <w:ins w:id="2217"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18" w:author="翟羽佳" w:date="2017-06-01T14:10:00Z"/>
                <w:rFonts w:ascii="宋体" w:hAnsi="宋体"/>
                <w:b/>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19" w:author="翟羽佳" w:date="2017-06-01T14:10:00Z"/>
                <w:rFonts w:ascii="宋体" w:hAnsi="宋体" w:cs="宋体"/>
                <w:color w:val="000000"/>
                <w:kern w:val="0"/>
                <w:sz w:val="20"/>
                <w:szCs w:val="20"/>
              </w:rPr>
            </w:pPr>
            <w:ins w:id="2220" w:author="翟羽佳" w:date="2017-06-01T14:10:00Z">
              <w:r>
                <w:rPr>
                  <w:rFonts w:ascii="宋体" w:hAnsi="宋体" w:cs="宋体"/>
                  <w:color w:val="000000"/>
                  <w:kern w:val="0"/>
                  <w:sz w:val="20"/>
                  <w:szCs w:val="20"/>
                </w:rPr>
                <w:t>T01</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21" w:author="翟羽佳" w:date="2017-06-01T14:10:00Z"/>
                <w:rFonts w:ascii="宋体" w:hAnsi="宋体" w:cs="宋体"/>
                <w:color w:val="000000"/>
                <w:kern w:val="0"/>
                <w:sz w:val="20"/>
                <w:szCs w:val="20"/>
              </w:rPr>
            </w:pPr>
            <w:ins w:id="2222" w:author="翟羽佳" w:date="2017-06-01T14:10:00Z">
              <w:r>
                <w:rPr>
                  <w:rFonts w:ascii="宋体" w:hAnsi="宋体" w:cs="宋体"/>
                  <w:color w:val="000000"/>
                  <w:kern w:val="0"/>
                  <w:sz w:val="20"/>
                  <w:szCs w:val="20"/>
                </w:rPr>
                <w:t>operatorID</w:t>
              </w:r>
            </w:ins>
          </w:p>
        </w:tc>
        <w:tc>
          <w:tcPr>
            <w:tcW w:w="1842" w:type="dxa"/>
            <w:tcBorders>
              <w:top w:val="nil"/>
              <w:left w:val="nil"/>
              <w:bottom w:val="single" w:sz="4" w:space="0" w:color="auto"/>
              <w:right w:val="single" w:sz="4" w:space="0" w:color="auto"/>
            </w:tcBorders>
            <w:vAlign w:val="center"/>
          </w:tcPr>
          <w:p w:rsidR="00481874" w:rsidRDefault="00481874" w:rsidP="00051447">
            <w:pPr>
              <w:widowControl/>
              <w:spacing w:line="240" w:lineRule="auto"/>
              <w:ind w:firstLineChars="0" w:firstLine="0"/>
              <w:rPr>
                <w:ins w:id="2223" w:author="翟羽佳" w:date="2017-06-01T14:10:00Z"/>
                <w:rFonts w:ascii="宋体" w:hAnsi="宋体" w:cs="宋体"/>
                <w:color w:val="000000"/>
                <w:kern w:val="0"/>
                <w:sz w:val="20"/>
                <w:szCs w:val="20"/>
              </w:rPr>
            </w:pPr>
            <w:ins w:id="2224" w:author="翟羽佳" w:date="2017-06-01T14:10:00Z">
              <w:r>
                <w:rPr>
                  <w:rFonts w:ascii="宋体" w:hAnsi="宋体" w:cs="宋体" w:hint="eastAsia"/>
                  <w:color w:val="000000"/>
                  <w:kern w:val="0"/>
                  <w:sz w:val="20"/>
                  <w:szCs w:val="20"/>
                </w:rPr>
                <w:t>交易员代码</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25" w:author="翟羽佳" w:date="2017-06-01T14:10:00Z"/>
                <w:rFonts w:ascii="宋体" w:hAnsi="宋体" w:cs="宋体"/>
                <w:color w:val="000000"/>
                <w:kern w:val="0"/>
                <w:sz w:val="20"/>
                <w:szCs w:val="20"/>
              </w:rPr>
            </w:pPr>
            <w:ins w:id="2226" w:author="翟羽佳" w:date="2017-06-01T14:10:00Z">
              <w:r>
                <w:rPr>
                  <w:rFonts w:ascii="宋体" w:hAnsi="宋体" w:cs="宋体" w:hint="eastAsia"/>
                  <w:color w:val="000000"/>
                  <w:kern w:val="0"/>
                  <w:sz w:val="20"/>
                  <w:szCs w:val="20"/>
                </w:rPr>
                <w:t>M</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27" w:author="翟羽佳" w:date="2017-06-01T14:10:00Z"/>
                <w:rFonts w:ascii="宋体" w:hAnsi="宋体" w:cs="宋体"/>
                <w:color w:val="000000"/>
                <w:kern w:val="0"/>
                <w:sz w:val="20"/>
                <w:szCs w:val="20"/>
              </w:rPr>
            </w:pPr>
            <w:ins w:id="2228" w:author="翟羽佳" w:date="2017-06-01T14:10:00Z">
              <w:r>
                <w:rPr>
                  <w:rFonts w:ascii="宋体" w:hAnsi="宋体" w:cs="宋体" w:hint="eastAsia"/>
                  <w:color w:val="000000"/>
                  <w:kern w:val="0"/>
                  <w:sz w:val="20"/>
                  <w:szCs w:val="20"/>
                </w:rPr>
                <w:t>-</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29" w:author="翟羽佳" w:date="2017-06-01T14:10:00Z"/>
                <w:rFonts w:ascii="宋体" w:hAnsi="宋体"/>
                <w:b/>
                <w:bCs/>
                <w:color w:val="000000"/>
                <w:sz w:val="20"/>
                <w:szCs w:val="20"/>
              </w:rPr>
            </w:pPr>
          </w:p>
        </w:tc>
      </w:tr>
      <w:tr w:rsidR="00481874" w:rsidTr="00051447">
        <w:trPr>
          <w:trHeight w:val="225"/>
          <w:ins w:id="2230"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31" w:author="翟羽佳" w:date="2017-06-01T14:10:00Z"/>
                <w:rFonts w:ascii="宋体" w:hAnsi="宋体"/>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32" w:author="翟羽佳" w:date="2017-06-01T14:10:00Z"/>
                <w:rFonts w:ascii="宋体" w:hAnsi="宋体"/>
                <w:color w:val="000000"/>
                <w:sz w:val="20"/>
                <w:szCs w:val="20"/>
              </w:rPr>
            </w:pPr>
            <w:ins w:id="2233" w:author="翟羽佳" w:date="2017-06-01T14:10:00Z">
              <w:r>
                <w:rPr>
                  <w:rFonts w:ascii="宋体" w:hAnsi="宋体" w:cs="宋体"/>
                  <w:color w:val="000000"/>
                  <w:kern w:val="0"/>
                  <w:sz w:val="20"/>
                  <w:szCs w:val="20"/>
                </w:rPr>
                <w:t>R10</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34" w:author="翟羽佳" w:date="2017-06-01T14:10:00Z"/>
                <w:rFonts w:ascii="宋体" w:hAnsi="宋体" w:cs="宋体"/>
                <w:color w:val="000000"/>
                <w:kern w:val="0"/>
                <w:sz w:val="20"/>
                <w:szCs w:val="20"/>
              </w:rPr>
            </w:pPr>
            <w:ins w:id="2235" w:author="翟羽佳" w:date="2017-06-01T14:10:00Z">
              <w:r>
                <w:rPr>
                  <w:rFonts w:ascii="宋体" w:hAnsi="宋体"/>
                  <w:color w:val="000000"/>
                  <w:sz w:val="20"/>
                  <w:szCs w:val="20"/>
                </w:rPr>
                <w:t>institutionID</w:t>
              </w:r>
            </w:ins>
          </w:p>
        </w:tc>
        <w:tc>
          <w:tcPr>
            <w:tcW w:w="1842" w:type="dxa"/>
            <w:tcBorders>
              <w:top w:val="nil"/>
              <w:left w:val="nil"/>
              <w:bottom w:val="single" w:sz="4" w:space="0" w:color="auto"/>
              <w:right w:val="single" w:sz="4" w:space="0" w:color="auto"/>
            </w:tcBorders>
            <w:vAlign w:val="center"/>
          </w:tcPr>
          <w:p w:rsidR="00481874" w:rsidRDefault="00481874" w:rsidP="00051447">
            <w:pPr>
              <w:widowControl/>
              <w:spacing w:line="240" w:lineRule="auto"/>
              <w:ind w:firstLineChars="0" w:firstLine="0"/>
              <w:rPr>
                <w:ins w:id="2236" w:author="翟羽佳" w:date="2017-06-01T14:10:00Z"/>
                <w:rFonts w:ascii="宋体" w:hAnsi="宋体" w:cs="宋体"/>
                <w:color w:val="000000"/>
                <w:kern w:val="0"/>
                <w:sz w:val="20"/>
                <w:szCs w:val="20"/>
              </w:rPr>
            </w:pPr>
            <w:ins w:id="2237" w:author="翟羽佳" w:date="2017-06-01T14:10:00Z">
              <w:r>
                <w:rPr>
                  <w:rFonts w:ascii="宋体" w:hAnsi="宋体" w:cs="宋体" w:hint="eastAsia"/>
                  <w:color w:val="000000"/>
                  <w:kern w:val="0"/>
                  <w:sz w:val="20"/>
                  <w:szCs w:val="20"/>
                </w:rPr>
                <w:t>交易席位代码</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38" w:author="翟羽佳" w:date="2017-06-01T14:10:00Z"/>
                <w:rFonts w:ascii="宋体" w:hAnsi="宋体" w:cs="宋体"/>
                <w:color w:val="000000"/>
                <w:kern w:val="0"/>
                <w:sz w:val="20"/>
                <w:szCs w:val="20"/>
              </w:rPr>
            </w:pPr>
            <w:ins w:id="2239" w:author="翟羽佳" w:date="2017-06-01T14:10:00Z">
              <w:r>
                <w:rPr>
                  <w:rFonts w:ascii="宋体" w:hAnsi="宋体" w:cs="宋体" w:hint="eastAsia"/>
                  <w:color w:val="000000"/>
                  <w:kern w:val="0"/>
                  <w:sz w:val="20"/>
                  <w:szCs w:val="20"/>
                </w:rPr>
                <w:t>M</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40" w:author="翟羽佳" w:date="2017-06-01T14:10:00Z"/>
                <w:rFonts w:ascii="宋体" w:hAnsi="宋体" w:cs="宋体"/>
                <w:color w:val="000000"/>
                <w:kern w:val="0"/>
                <w:sz w:val="20"/>
                <w:szCs w:val="20"/>
              </w:rPr>
            </w:pPr>
            <w:ins w:id="2241" w:author="翟羽佳" w:date="2017-06-01T14:10:00Z">
              <w:r>
                <w:rPr>
                  <w:rFonts w:ascii="宋体" w:hAnsi="宋体" w:cs="宋体" w:hint="eastAsia"/>
                  <w:color w:val="000000"/>
                  <w:kern w:val="0"/>
                  <w:sz w:val="20"/>
                  <w:szCs w:val="20"/>
                </w:rPr>
                <w:t>-</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42" w:author="翟羽佳" w:date="2017-06-01T14:10:00Z"/>
                <w:rFonts w:ascii="宋体" w:hAnsi="宋体"/>
                <w:bCs/>
                <w:color w:val="000000"/>
                <w:sz w:val="20"/>
                <w:szCs w:val="20"/>
              </w:rPr>
            </w:pPr>
          </w:p>
        </w:tc>
      </w:tr>
      <w:tr w:rsidR="00481874" w:rsidTr="00051447">
        <w:trPr>
          <w:trHeight w:val="225"/>
          <w:ins w:id="2243"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44" w:author="翟羽佳" w:date="2017-06-01T14:10:00Z"/>
                <w:rFonts w:ascii="宋体" w:hAnsi="宋体"/>
                <w:b/>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45" w:author="翟羽佳" w:date="2017-06-01T14:10:00Z"/>
                <w:rFonts w:ascii="宋体" w:hAnsi="宋体" w:cs="宋体"/>
                <w:color w:val="000000"/>
                <w:kern w:val="0"/>
                <w:sz w:val="20"/>
                <w:szCs w:val="20"/>
              </w:rPr>
            </w:pPr>
            <w:ins w:id="2246" w:author="翟羽佳" w:date="2017-06-01T14:10:00Z">
              <w:r>
                <w:rPr>
                  <w:rFonts w:ascii="宋体" w:hAnsi="宋体" w:cs="宋体"/>
                  <w:color w:val="000000"/>
                  <w:kern w:val="0"/>
                  <w:sz w:val="20"/>
                  <w:szCs w:val="20"/>
                </w:rPr>
                <w:t>T</w:t>
              </w:r>
              <w:r>
                <w:rPr>
                  <w:rFonts w:ascii="宋体" w:hAnsi="宋体" w:cs="宋体" w:hint="eastAsia"/>
                  <w:color w:val="000000"/>
                  <w:kern w:val="0"/>
                  <w:sz w:val="20"/>
                  <w:szCs w:val="20"/>
                </w:rPr>
                <w:t>18</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47" w:author="翟羽佳" w:date="2017-06-01T14:10:00Z"/>
                <w:rFonts w:ascii="宋体" w:hAnsi="宋体" w:cs="宋体"/>
                <w:color w:val="000000"/>
                <w:kern w:val="0"/>
                <w:sz w:val="20"/>
                <w:szCs w:val="20"/>
              </w:rPr>
            </w:pPr>
            <w:ins w:id="2248" w:author="翟羽佳" w:date="2017-06-01T14:10:00Z">
              <w:r>
                <w:rPr>
                  <w:rFonts w:ascii="宋体" w:hAnsi="宋体" w:cs="宋体" w:hint="eastAsia"/>
                  <w:color w:val="000000"/>
                  <w:kern w:val="0"/>
                  <w:sz w:val="20"/>
                  <w:szCs w:val="20"/>
                </w:rPr>
                <w:t>beginDate</w:t>
              </w:r>
            </w:ins>
          </w:p>
        </w:tc>
        <w:tc>
          <w:tcPr>
            <w:tcW w:w="1842" w:type="dxa"/>
            <w:tcBorders>
              <w:top w:val="nil"/>
              <w:left w:val="nil"/>
              <w:bottom w:val="single" w:sz="4" w:space="0" w:color="auto"/>
              <w:right w:val="single" w:sz="4" w:space="0" w:color="auto"/>
            </w:tcBorders>
            <w:vAlign w:val="center"/>
          </w:tcPr>
          <w:p w:rsidR="00481874" w:rsidRDefault="00481874" w:rsidP="00051447">
            <w:pPr>
              <w:widowControl/>
              <w:spacing w:line="240" w:lineRule="auto"/>
              <w:ind w:firstLineChars="0" w:firstLine="0"/>
              <w:rPr>
                <w:ins w:id="2249" w:author="翟羽佳" w:date="2017-06-01T14:10:00Z"/>
                <w:rFonts w:ascii="宋体" w:hAnsi="宋体" w:cs="宋体"/>
                <w:color w:val="000000"/>
                <w:kern w:val="0"/>
                <w:sz w:val="20"/>
                <w:szCs w:val="20"/>
              </w:rPr>
            </w:pPr>
            <w:ins w:id="2250" w:author="翟羽佳" w:date="2017-06-01T14:10:00Z">
              <w:r>
                <w:rPr>
                  <w:rFonts w:ascii="宋体" w:hAnsi="宋体" w:cs="宋体" w:hint="eastAsia"/>
                  <w:color w:val="000000"/>
                  <w:kern w:val="0"/>
                  <w:sz w:val="20"/>
                  <w:szCs w:val="20"/>
                </w:rPr>
                <w:t>开始日期</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51" w:author="翟羽佳" w:date="2017-06-01T14:10:00Z"/>
                <w:rFonts w:ascii="宋体" w:hAnsi="宋体" w:cs="宋体"/>
                <w:color w:val="000000"/>
                <w:kern w:val="0"/>
                <w:sz w:val="20"/>
                <w:szCs w:val="20"/>
              </w:rPr>
            </w:pPr>
            <w:ins w:id="2252" w:author="翟羽佳" w:date="2017-06-01T14:10:00Z">
              <w:r>
                <w:rPr>
                  <w:rFonts w:ascii="宋体" w:hAnsi="宋体" w:cs="宋体" w:hint="eastAsia"/>
                  <w:color w:val="000000"/>
                  <w:kern w:val="0"/>
                  <w:sz w:val="20"/>
                  <w:szCs w:val="20"/>
                </w:rPr>
                <w:t>O</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53" w:author="翟羽佳" w:date="2017-06-01T14:10:00Z"/>
                <w:rFonts w:ascii="宋体" w:hAnsi="宋体" w:cs="宋体"/>
                <w:color w:val="000000"/>
                <w:kern w:val="0"/>
                <w:sz w:val="20"/>
                <w:szCs w:val="20"/>
              </w:rPr>
            </w:pPr>
            <w:ins w:id="2254" w:author="翟羽佳" w:date="2017-06-01T14:10:00Z">
              <w:r>
                <w:rPr>
                  <w:rFonts w:ascii="宋体" w:hAnsi="宋体" w:cs="宋体" w:hint="eastAsia"/>
                  <w:color w:val="000000"/>
                  <w:kern w:val="0"/>
                  <w:sz w:val="20"/>
                  <w:szCs w:val="20"/>
                </w:rPr>
                <w:t>-</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55" w:author="翟羽佳" w:date="2017-06-01T14:10:00Z"/>
                <w:rFonts w:ascii="宋体" w:hAnsi="宋体"/>
                <w:b/>
                <w:bCs/>
                <w:color w:val="000000"/>
                <w:sz w:val="20"/>
                <w:szCs w:val="20"/>
              </w:rPr>
            </w:pPr>
            <w:ins w:id="2256" w:author="翟羽佳" w:date="2017-06-01T14:10:00Z">
              <w:r>
                <w:rPr>
                  <w:rFonts w:ascii="宋体" w:hAnsi="宋体" w:hint="eastAsia"/>
                  <w:b/>
                  <w:bCs/>
                  <w:color w:val="000000"/>
                  <w:sz w:val="20"/>
                  <w:szCs w:val="20"/>
                </w:rPr>
                <w:t>交易日期</w:t>
              </w:r>
            </w:ins>
          </w:p>
        </w:tc>
      </w:tr>
      <w:tr w:rsidR="00481874" w:rsidTr="00051447">
        <w:trPr>
          <w:trHeight w:val="225"/>
          <w:ins w:id="2257"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58" w:author="翟羽佳" w:date="2017-06-01T14:10:00Z"/>
                <w:rFonts w:ascii="宋体" w:hAnsi="宋体"/>
                <w:b/>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59" w:author="翟羽佳" w:date="2017-06-01T14:10:00Z"/>
                <w:rFonts w:ascii="宋体" w:hAnsi="宋体" w:cs="宋体"/>
                <w:color w:val="000000"/>
                <w:kern w:val="0"/>
                <w:sz w:val="20"/>
                <w:szCs w:val="20"/>
              </w:rPr>
            </w:pPr>
            <w:ins w:id="2260" w:author="翟羽佳" w:date="2017-06-01T14:10:00Z">
              <w:r>
                <w:rPr>
                  <w:rFonts w:ascii="宋体" w:hAnsi="宋体"/>
                  <w:color w:val="000000"/>
                  <w:sz w:val="20"/>
                  <w:szCs w:val="20"/>
                </w:rPr>
                <w:t>T</w:t>
              </w:r>
              <w:r>
                <w:rPr>
                  <w:rFonts w:ascii="宋体" w:hAnsi="宋体" w:hint="eastAsia"/>
                  <w:color w:val="000000"/>
                  <w:sz w:val="20"/>
                  <w:szCs w:val="20"/>
                </w:rPr>
                <w:t>19</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61" w:author="翟羽佳" w:date="2017-06-01T14:10:00Z"/>
                <w:rFonts w:ascii="宋体" w:hAnsi="宋体" w:cs="宋体"/>
                <w:color w:val="000000"/>
                <w:kern w:val="0"/>
                <w:sz w:val="20"/>
                <w:szCs w:val="20"/>
              </w:rPr>
            </w:pPr>
            <w:ins w:id="2262" w:author="翟羽佳" w:date="2017-06-01T14:10:00Z">
              <w:r>
                <w:rPr>
                  <w:rFonts w:ascii="宋体" w:hAnsi="宋体" w:cs="宋体" w:hint="eastAsia"/>
                  <w:color w:val="000000"/>
                  <w:kern w:val="0"/>
                  <w:sz w:val="20"/>
                  <w:szCs w:val="20"/>
                </w:rPr>
                <w:t>endDate</w:t>
              </w:r>
            </w:ins>
          </w:p>
        </w:tc>
        <w:tc>
          <w:tcPr>
            <w:tcW w:w="1842" w:type="dxa"/>
            <w:tcBorders>
              <w:top w:val="nil"/>
              <w:left w:val="nil"/>
              <w:bottom w:val="single" w:sz="4" w:space="0" w:color="auto"/>
              <w:right w:val="single" w:sz="4" w:space="0" w:color="auto"/>
            </w:tcBorders>
            <w:vAlign w:val="center"/>
          </w:tcPr>
          <w:p w:rsidR="00481874" w:rsidRDefault="00481874" w:rsidP="00051447">
            <w:pPr>
              <w:widowControl/>
              <w:spacing w:line="240" w:lineRule="auto"/>
              <w:ind w:firstLineChars="0" w:firstLine="0"/>
              <w:rPr>
                <w:ins w:id="2263" w:author="翟羽佳" w:date="2017-06-01T14:10:00Z"/>
                <w:rFonts w:ascii="宋体" w:hAnsi="宋体" w:cs="宋体"/>
                <w:color w:val="000000"/>
                <w:kern w:val="0"/>
                <w:sz w:val="20"/>
                <w:szCs w:val="20"/>
              </w:rPr>
            </w:pPr>
            <w:ins w:id="2264" w:author="翟羽佳" w:date="2017-06-01T14:10:00Z">
              <w:r>
                <w:rPr>
                  <w:rFonts w:ascii="宋体" w:hAnsi="宋体" w:cs="宋体" w:hint="eastAsia"/>
                  <w:color w:val="000000"/>
                  <w:kern w:val="0"/>
                  <w:sz w:val="20"/>
                  <w:szCs w:val="20"/>
                </w:rPr>
                <w:t>结束日期</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65" w:author="翟羽佳" w:date="2017-06-01T14:10:00Z"/>
                <w:rFonts w:ascii="宋体" w:hAnsi="宋体" w:cs="宋体"/>
                <w:color w:val="000000"/>
                <w:kern w:val="0"/>
                <w:sz w:val="20"/>
                <w:szCs w:val="20"/>
              </w:rPr>
            </w:pPr>
            <w:ins w:id="2266" w:author="翟羽佳" w:date="2017-06-01T14:10:00Z">
              <w:r>
                <w:rPr>
                  <w:rFonts w:ascii="宋体" w:hAnsi="宋体" w:cs="宋体" w:hint="eastAsia"/>
                  <w:color w:val="000000"/>
                  <w:kern w:val="0"/>
                  <w:sz w:val="20"/>
                  <w:szCs w:val="20"/>
                </w:rPr>
                <w:t>O</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67" w:author="翟羽佳" w:date="2017-06-01T14:10:00Z"/>
                <w:rFonts w:ascii="宋体" w:hAnsi="宋体" w:cs="宋体"/>
                <w:color w:val="000000"/>
                <w:kern w:val="0"/>
                <w:sz w:val="20"/>
                <w:szCs w:val="20"/>
              </w:rPr>
            </w:pPr>
            <w:ins w:id="2268" w:author="翟羽佳" w:date="2017-06-01T14:10:00Z">
              <w:r>
                <w:rPr>
                  <w:rFonts w:ascii="宋体" w:hAnsi="宋体" w:cs="宋体" w:hint="eastAsia"/>
                  <w:color w:val="000000"/>
                  <w:kern w:val="0"/>
                  <w:sz w:val="20"/>
                  <w:szCs w:val="20"/>
                </w:rPr>
                <w:t>-</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69" w:author="翟羽佳" w:date="2017-06-01T14:10:00Z"/>
                <w:rFonts w:ascii="宋体" w:hAnsi="宋体"/>
                <w:b/>
                <w:bCs/>
                <w:color w:val="000000"/>
                <w:sz w:val="20"/>
                <w:szCs w:val="20"/>
              </w:rPr>
            </w:pPr>
            <w:ins w:id="2270" w:author="翟羽佳" w:date="2017-06-01T14:10:00Z">
              <w:r>
                <w:rPr>
                  <w:rFonts w:ascii="宋体" w:hAnsi="宋体" w:hint="eastAsia"/>
                  <w:b/>
                  <w:bCs/>
                  <w:color w:val="000000"/>
                  <w:sz w:val="20"/>
                  <w:szCs w:val="20"/>
                </w:rPr>
                <w:t>交易日期</w:t>
              </w:r>
            </w:ins>
          </w:p>
        </w:tc>
      </w:tr>
      <w:tr w:rsidR="00481874" w:rsidTr="00051447">
        <w:trPr>
          <w:trHeight w:val="225"/>
          <w:ins w:id="2271"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72" w:author="翟羽佳" w:date="2017-06-01T14:10:00Z"/>
                <w:rFonts w:ascii="宋体" w:hAnsi="宋体"/>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widowControl/>
              <w:spacing w:line="240" w:lineRule="auto"/>
              <w:ind w:firstLineChars="0" w:firstLine="0"/>
              <w:rPr>
                <w:ins w:id="2273" w:author="翟羽佳" w:date="2017-06-01T14:10:00Z"/>
                <w:rFonts w:ascii="宋体" w:hAnsi="宋体"/>
                <w:bCs/>
                <w:color w:val="000000"/>
                <w:sz w:val="20"/>
                <w:szCs w:val="20"/>
              </w:rPr>
            </w:pPr>
            <w:ins w:id="2274" w:author="翟羽佳" w:date="2017-06-01T14:10:00Z">
              <w:r>
                <w:rPr>
                  <w:rFonts w:ascii="宋体" w:hAnsi="宋体"/>
                  <w:color w:val="000000"/>
                  <w:sz w:val="20"/>
                  <w:szCs w:val="20"/>
                </w:rPr>
                <w:t>O60</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75" w:author="翟羽佳" w:date="2017-06-01T14:10:00Z"/>
                <w:rFonts w:ascii="宋体" w:hAnsi="宋体"/>
                <w:bCs/>
                <w:color w:val="000000"/>
                <w:sz w:val="20"/>
                <w:szCs w:val="20"/>
              </w:rPr>
            </w:pPr>
            <w:ins w:id="2276" w:author="翟羽佳" w:date="2017-06-01T14:10:00Z">
              <w:r>
                <w:rPr>
                  <w:rFonts w:ascii="宋体" w:hAnsi="宋体" w:cs="宋体" w:hint="eastAsia"/>
                  <w:color w:val="000000"/>
                  <w:kern w:val="0"/>
                  <w:sz w:val="20"/>
                  <w:szCs w:val="20"/>
                </w:rPr>
                <w:t>matchNo</w:t>
              </w:r>
            </w:ins>
          </w:p>
        </w:tc>
        <w:tc>
          <w:tcPr>
            <w:tcW w:w="1842" w:type="dxa"/>
            <w:tcBorders>
              <w:top w:val="nil"/>
              <w:left w:val="nil"/>
              <w:bottom w:val="single" w:sz="4" w:space="0" w:color="auto"/>
              <w:right w:val="single" w:sz="4" w:space="0" w:color="auto"/>
            </w:tcBorders>
            <w:vAlign w:val="center"/>
          </w:tcPr>
          <w:p w:rsidR="00481874" w:rsidRDefault="00481874" w:rsidP="00051447">
            <w:pPr>
              <w:widowControl/>
              <w:spacing w:line="240" w:lineRule="auto"/>
              <w:ind w:firstLineChars="0" w:firstLine="0"/>
              <w:rPr>
                <w:ins w:id="2277" w:author="翟羽佳" w:date="2017-06-01T14:10:00Z"/>
                <w:rFonts w:ascii="宋体" w:hAnsi="宋体"/>
                <w:bCs/>
                <w:color w:val="000000"/>
                <w:sz w:val="20"/>
                <w:szCs w:val="20"/>
              </w:rPr>
            </w:pPr>
            <w:ins w:id="2278" w:author="翟羽佳" w:date="2017-06-01T14:10:00Z">
              <w:r>
                <w:rPr>
                  <w:rFonts w:ascii="宋体" w:hAnsi="宋体" w:cs="宋体" w:hint="eastAsia"/>
                  <w:color w:val="000000"/>
                  <w:kern w:val="0"/>
                  <w:sz w:val="20"/>
                  <w:szCs w:val="20"/>
                </w:rPr>
                <w:t>成交单编号</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79" w:author="翟羽佳" w:date="2017-06-01T14:10:00Z"/>
                <w:rFonts w:ascii="宋体" w:hAnsi="宋体"/>
                <w:bCs/>
                <w:color w:val="000000"/>
                <w:sz w:val="20"/>
                <w:szCs w:val="20"/>
              </w:rPr>
            </w:pPr>
            <w:ins w:id="2280" w:author="翟羽佳" w:date="2017-06-01T14:10:00Z">
              <w:r>
                <w:rPr>
                  <w:rFonts w:ascii="宋体" w:hAnsi="宋体" w:cs="宋体" w:hint="eastAsia"/>
                  <w:color w:val="000000"/>
                  <w:kern w:val="0"/>
                  <w:sz w:val="20"/>
                  <w:szCs w:val="20"/>
                </w:rPr>
                <w:t>O</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81" w:author="翟羽佳" w:date="2017-06-01T14:10:00Z"/>
                <w:rFonts w:ascii="宋体" w:hAnsi="宋体"/>
                <w:bCs/>
                <w:color w:val="000000"/>
                <w:sz w:val="20"/>
                <w:szCs w:val="20"/>
              </w:rPr>
            </w:pPr>
            <w:ins w:id="2282" w:author="翟羽佳" w:date="2017-06-01T14:10:00Z">
              <w:r>
                <w:rPr>
                  <w:rFonts w:ascii="宋体" w:hAnsi="宋体" w:hint="eastAsia"/>
                  <w:color w:val="000000"/>
                  <w:sz w:val="20"/>
                  <w:szCs w:val="20"/>
                </w:rPr>
                <w:t>-</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283" w:author="翟羽佳" w:date="2017-06-01T14:10:00Z"/>
                <w:rFonts w:ascii="宋体" w:hAnsi="宋体"/>
                <w:bCs/>
                <w:color w:val="000000"/>
                <w:sz w:val="20"/>
                <w:szCs w:val="20"/>
              </w:rPr>
            </w:pPr>
          </w:p>
        </w:tc>
      </w:tr>
      <w:tr w:rsidR="00481874" w:rsidTr="00051447">
        <w:trPr>
          <w:trHeight w:val="225"/>
          <w:ins w:id="2284"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85" w:author="翟羽佳" w:date="2017-06-01T14:10:00Z"/>
                <w:rFonts w:ascii="宋体" w:hAnsi="宋体"/>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86" w:author="翟羽佳" w:date="2017-06-01T14:10:00Z"/>
                <w:rFonts w:ascii="宋体" w:hAnsi="宋体"/>
                <w:bCs/>
                <w:color w:val="000000"/>
                <w:sz w:val="20"/>
                <w:szCs w:val="20"/>
              </w:rPr>
            </w:pPr>
            <w:ins w:id="2287" w:author="翟羽佳" w:date="2017-06-01T14:10:00Z">
              <w:r>
                <w:rPr>
                  <w:rFonts w:ascii="宋体" w:hAnsi="宋体"/>
                  <w:bCs/>
                  <w:color w:val="000000"/>
                  <w:sz w:val="20"/>
                  <w:szCs w:val="20"/>
                </w:rPr>
                <w:t>M30</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88" w:author="翟羽佳" w:date="2017-06-01T14:10:00Z"/>
                <w:rFonts w:ascii="宋体" w:hAnsi="宋体"/>
                <w:bCs/>
                <w:color w:val="000000"/>
                <w:sz w:val="20"/>
                <w:szCs w:val="20"/>
              </w:rPr>
            </w:pPr>
            <w:ins w:id="2289" w:author="翟羽佳" w:date="2017-06-01T14:10:00Z">
              <w:r>
                <w:rPr>
                  <w:rFonts w:ascii="宋体" w:hAnsi="宋体"/>
                  <w:color w:val="000000"/>
                  <w:sz w:val="20"/>
                  <w:szCs w:val="20"/>
                </w:rPr>
                <w:t>clientID</w:t>
              </w:r>
            </w:ins>
          </w:p>
        </w:tc>
        <w:tc>
          <w:tcPr>
            <w:tcW w:w="1842"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290" w:author="翟羽佳" w:date="2017-06-01T14:10:00Z"/>
                <w:rFonts w:ascii="宋体" w:hAnsi="宋体"/>
                <w:bCs/>
                <w:color w:val="000000"/>
                <w:sz w:val="20"/>
                <w:szCs w:val="20"/>
              </w:rPr>
            </w:pPr>
            <w:ins w:id="2291" w:author="翟羽佳" w:date="2017-06-01T14:10:00Z">
              <w:r>
                <w:rPr>
                  <w:rFonts w:ascii="宋体" w:hAnsi="宋体" w:hint="eastAsia"/>
                  <w:bCs/>
                  <w:color w:val="000000"/>
                  <w:sz w:val="20"/>
                  <w:szCs w:val="20"/>
                </w:rPr>
                <w:t>客户代码</w:t>
              </w:r>
            </w:ins>
          </w:p>
        </w:tc>
        <w:tc>
          <w:tcPr>
            <w:tcW w:w="62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292" w:author="翟羽佳" w:date="2017-06-01T14:10:00Z"/>
                <w:rFonts w:ascii="宋体" w:hAnsi="宋体"/>
                <w:bCs/>
                <w:color w:val="000000"/>
                <w:sz w:val="20"/>
                <w:szCs w:val="20"/>
              </w:rPr>
            </w:pPr>
            <w:ins w:id="2293" w:author="翟羽佳" w:date="2017-06-01T14:10:00Z">
              <w:r>
                <w:rPr>
                  <w:rFonts w:ascii="宋体" w:hAnsi="宋体" w:hint="eastAsia"/>
                  <w:bCs/>
                  <w:color w:val="000000"/>
                  <w:sz w:val="20"/>
                  <w:szCs w:val="20"/>
                </w:rPr>
                <w:t>O</w:t>
              </w:r>
            </w:ins>
          </w:p>
        </w:tc>
        <w:tc>
          <w:tcPr>
            <w:tcW w:w="798"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294" w:author="翟羽佳" w:date="2017-06-01T14:10:00Z"/>
                <w:rFonts w:ascii="宋体" w:hAnsi="宋体"/>
                <w:bCs/>
                <w:color w:val="000000"/>
                <w:sz w:val="20"/>
                <w:szCs w:val="20"/>
              </w:rPr>
            </w:pPr>
            <w:ins w:id="2295" w:author="翟羽佳" w:date="2017-06-01T14:10:00Z">
              <w:r>
                <w:rPr>
                  <w:rFonts w:ascii="宋体" w:hAnsi="宋体" w:hint="eastAsia"/>
                  <w:bCs/>
                  <w:color w:val="000000"/>
                  <w:sz w:val="20"/>
                  <w:szCs w:val="20"/>
                </w:rPr>
                <w:t>-</w:t>
              </w:r>
            </w:ins>
          </w:p>
        </w:tc>
        <w:tc>
          <w:tcPr>
            <w:tcW w:w="238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296" w:author="翟羽佳" w:date="2017-06-01T14:10:00Z"/>
                <w:rFonts w:ascii="宋体" w:hAnsi="宋体"/>
                <w:bCs/>
                <w:color w:val="000000"/>
                <w:sz w:val="20"/>
                <w:szCs w:val="20"/>
              </w:rPr>
            </w:pPr>
          </w:p>
        </w:tc>
      </w:tr>
      <w:tr w:rsidR="00481874" w:rsidTr="00051447">
        <w:trPr>
          <w:trHeight w:val="225"/>
          <w:ins w:id="2297"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98" w:author="翟羽佳" w:date="2017-06-01T14:10:00Z"/>
                <w:rFonts w:ascii="宋体" w:hAnsi="宋体"/>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299" w:author="翟羽佳" w:date="2017-06-01T14:10:00Z"/>
                <w:rFonts w:ascii="宋体" w:hAnsi="宋体"/>
                <w:bCs/>
                <w:color w:val="000000"/>
                <w:sz w:val="20"/>
                <w:szCs w:val="20"/>
              </w:rPr>
            </w:pPr>
            <w:ins w:id="2300" w:author="翟羽佳" w:date="2017-06-01T14:10:00Z">
              <w:r>
                <w:rPr>
                  <w:rFonts w:ascii="宋体" w:hAnsi="宋体"/>
                  <w:color w:val="000000"/>
                  <w:sz w:val="20"/>
                  <w:szCs w:val="20"/>
                </w:rPr>
                <w:t>I10</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01" w:author="翟羽佳" w:date="2017-06-01T14:10:00Z"/>
                <w:rFonts w:ascii="宋体" w:hAnsi="宋体"/>
                <w:bCs/>
                <w:color w:val="000000"/>
                <w:sz w:val="20"/>
                <w:szCs w:val="20"/>
              </w:rPr>
            </w:pPr>
            <w:ins w:id="2302" w:author="翟羽佳" w:date="2017-06-01T14:10:00Z">
              <w:r>
                <w:rPr>
                  <w:rFonts w:ascii="宋体" w:hAnsi="宋体"/>
                  <w:color w:val="000000"/>
                  <w:sz w:val="20"/>
                  <w:szCs w:val="20"/>
                </w:rPr>
                <w:t>instID</w:t>
              </w:r>
            </w:ins>
          </w:p>
        </w:tc>
        <w:tc>
          <w:tcPr>
            <w:tcW w:w="1842"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03" w:author="翟羽佳" w:date="2017-06-01T14:10:00Z"/>
                <w:rFonts w:ascii="宋体" w:hAnsi="宋体"/>
                <w:bCs/>
                <w:color w:val="000000"/>
                <w:sz w:val="20"/>
                <w:szCs w:val="20"/>
              </w:rPr>
            </w:pPr>
            <w:ins w:id="2304" w:author="翟羽佳" w:date="2017-06-01T14:10:00Z">
              <w:r>
                <w:rPr>
                  <w:rFonts w:ascii="宋体" w:hAnsi="宋体" w:hint="eastAsia"/>
                  <w:bCs/>
                  <w:color w:val="000000"/>
                  <w:sz w:val="20"/>
                  <w:szCs w:val="20"/>
                </w:rPr>
                <w:t>合约代码</w:t>
              </w:r>
            </w:ins>
          </w:p>
        </w:tc>
        <w:tc>
          <w:tcPr>
            <w:tcW w:w="62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05" w:author="翟羽佳" w:date="2017-06-01T14:10:00Z"/>
                <w:rFonts w:ascii="宋体" w:hAnsi="宋体"/>
                <w:bCs/>
                <w:color w:val="000000"/>
                <w:sz w:val="20"/>
                <w:szCs w:val="20"/>
              </w:rPr>
            </w:pPr>
            <w:ins w:id="2306" w:author="翟羽佳" w:date="2017-06-01T14:10:00Z">
              <w:r>
                <w:rPr>
                  <w:rFonts w:ascii="宋体" w:hAnsi="宋体" w:hint="eastAsia"/>
                  <w:bCs/>
                  <w:color w:val="000000"/>
                  <w:sz w:val="20"/>
                  <w:szCs w:val="20"/>
                </w:rPr>
                <w:t>O</w:t>
              </w:r>
            </w:ins>
          </w:p>
        </w:tc>
        <w:tc>
          <w:tcPr>
            <w:tcW w:w="798"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07" w:author="翟羽佳" w:date="2017-06-01T14:10:00Z"/>
                <w:rFonts w:ascii="宋体" w:hAnsi="宋体"/>
                <w:bCs/>
                <w:color w:val="000000"/>
                <w:sz w:val="20"/>
                <w:szCs w:val="20"/>
              </w:rPr>
            </w:pPr>
            <w:ins w:id="2308" w:author="翟羽佳" w:date="2017-06-01T14:10:00Z">
              <w:r>
                <w:rPr>
                  <w:rFonts w:ascii="宋体" w:hAnsi="宋体" w:hint="eastAsia"/>
                  <w:bCs/>
                  <w:color w:val="000000"/>
                  <w:sz w:val="20"/>
                  <w:szCs w:val="20"/>
                </w:rPr>
                <w:t>-</w:t>
              </w:r>
            </w:ins>
          </w:p>
        </w:tc>
        <w:tc>
          <w:tcPr>
            <w:tcW w:w="238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09" w:author="翟羽佳" w:date="2017-06-01T14:10:00Z"/>
                <w:rFonts w:ascii="宋体" w:hAnsi="宋体"/>
                <w:bCs/>
                <w:color w:val="000000"/>
                <w:sz w:val="20"/>
                <w:szCs w:val="20"/>
              </w:rPr>
            </w:pPr>
          </w:p>
        </w:tc>
      </w:tr>
      <w:tr w:rsidR="00481874" w:rsidTr="00051447">
        <w:trPr>
          <w:trHeight w:val="225"/>
          <w:ins w:id="2310"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11" w:author="翟羽佳" w:date="2017-06-01T14:10:00Z"/>
                <w:rFonts w:ascii="宋体" w:hAnsi="宋体"/>
                <w:bCs/>
                <w:color w:val="000000"/>
                <w:sz w:val="20"/>
                <w:szCs w:val="20"/>
              </w:rPr>
            </w:pPr>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12" w:author="翟羽佳" w:date="2017-06-01T14:10:00Z"/>
                <w:rFonts w:ascii="宋体" w:hAnsi="宋体"/>
                <w:bCs/>
                <w:color w:val="000000"/>
                <w:sz w:val="20"/>
                <w:szCs w:val="20"/>
              </w:rPr>
            </w:pPr>
            <w:ins w:id="2313" w:author="翟羽佳" w:date="2017-06-01T14:10:00Z">
              <w:r>
                <w:rPr>
                  <w:rFonts w:ascii="宋体" w:hAnsi="宋体" w:hint="eastAsia"/>
                  <w:color w:val="000000"/>
                  <w:sz w:val="20"/>
                  <w:szCs w:val="20"/>
                </w:rPr>
                <w:t>X65</w:t>
              </w:r>
            </w:ins>
          </w:p>
        </w:tc>
        <w:tc>
          <w:tcPr>
            <w:tcW w:w="1586" w:type="dxa"/>
            <w:tcBorders>
              <w:top w:val="nil"/>
              <w:left w:val="single" w:sz="4" w:space="0" w:color="auto"/>
              <w:bottom w:val="single" w:sz="4" w:space="0" w:color="auto"/>
              <w:right w:val="single" w:sz="4" w:space="0" w:color="auto"/>
            </w:tcBorders>
          </w:tcPr>
          <w:p w:rsidR="00481874" w:rsidRDefault="00481874" w:rsidP="00051447">
            <w:pPr>
              <w:spacing w:line="240" w:lineRule="auto"/>
              <w:ind w:firstLineChars="0" w:firstLine="0"/>
              <w:rPr>
                <w:ins w:id="2314" w:author="翟羽佳" w:date="2017-06-01T14:10:00Z"/>
                <w:rFonts w:ascii="宋体" w:hAnsi="宋体"/>
                <w:bCs/>
                <w:color w:val="000000"/>
                <w:sz w:val="20"/>
                <w:szCs w:val="20"/>
              </w:rPr>
            </w:pPr>
            <w:ins w:id="2315" w:author="翟羽佳" w:date="2017-06-01T14:10:00Z">
              <w:r>
                <w:rPr>
                  <w:rFonts w:ascii="宋体" w:hAnsi="宋体"/>
                  <w:color w:val="000000"/>
                  <w:sz w:val="20"/>
                  <w:szCs w:val="20"/>
                </w:rPr>
                <w:t>otcPortOperationState</w:t>
              </w:r>
            </w:ins>
          </w:p>
        </w:tc>
        <w:tc>
          <w:tcPr>
            <w:tcW w:w="1842"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16" w:author="翟羽佳" w:date="2017-06-01T14:10:00Z"/>
                <w:rFonts w:ascii="宋体" w:hAnsi="宋体"/>
                <w:bCs/>
                <w:color w:val="000000"/>
                <w:sz w:val="20"/>
                <w:szCs w:val="20"/>
              </w:rPr>
            </w:pPr>
            <w:ins w:id="2317" w:author="翟羽佳" w:date="2017-06-01T14:10:00Z">
              <w:r>
                <w:rPr>
                  <w:rFonts w:ascii="宋体" w:hAnsi="宋体" w:hint="eastAsia"/>
                  <w:bCs/>
                  <w:color w:val="000000"/>
                  <w:sz w:val="20"/>
                  <w:szCs w:val="20"/>
                </w:rPr>
                <w:t>平仓申请状态</w:t>
              </w:r>
            </w:ins>
          </w:p>
        </w:tc>
        <w:tc>
          <w:tcPr>
            <w:tcW w:w="62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18" w:author="翟羽佳" w:date="2017-06-01T14:10:00Z"/>
                <w:rFonts w:ascii="宋体" w:hAnsi="宋体"/>
                <w:bCs/>
                <w:color w:val="000000"/>
                <w:sz w:val="20"/>
                <w:szCs w:val="20"/>
              </w:rPr>
            </w:pPr>
            <w:ins w:id="2319" w:author="翟羽佳" w:date="2017-06-01T14:10:00Z">
              <w:r>
                <w:rPr>
                  <w:rFonts w:ascii="宋体" w:hAnsi="宋体" w:hint="eastAsia"/>
                  <w:bCs/>
                  <w:color w:val="000000"/>
                  <w:sz w:val="20"/>
                  <w:szCs w:val="20"/>
                </w:rPr>
                <w:t>O</w:t>
              </w:r>
            </w:ins>
          </w:p>
        </w:tc>
        <w:tc>
          <w:tcPr>
            <w:tcW w:w="798"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20" w:author="翟羽佳" w:date="2017-06-01T14:10:00Z"/>
                <w:rFonts w:ascii="宋体" w:hAnsi="宋体"/>
                <w:bCs/>
                <w:color w:val="000000"/>
                <w:sz w:val="20"/>
                <w:szCs w:val="20"/>
              </w:rPr>
            </w:pPr>
            <w:ins w:id="2321" w:author="翟羽佳" w:date="2017-06-01T14:10:00Z">
              <w:r>
                <w:rPr>
                  <w:rFonts w:ascii="宋体" w:hAnsi="宋体" w:hint="eastAsia"/>
                  <w:bCs/>
                  <w:color w:val="000000"/>
                  <w:sz w:val="20"/>
                  <w:szCs w:val="20"/>
                </w:rPr>
                <w:t>-</w:t>
              </w:r>
            </w:ins>
          </w:p>
        </w:tc>
        <w:tc>
          <w:tcPr>
            <w:tcW w:w="2387" w:type="dxa"/>
            <w:tcBorders>
              <w:top w:val="nil"/>
              <w:left w:val="nil"/>
              <w:bottom w:val="single" w:sz="4" w:space="0" w:color="auto"/>
              <w:right w:val="single" w:sz="4" w:space="0" w:color="auto"/>
            </w:tcBorders>
          </w:tcPr>
          <w:p w:rsidR="00481874" w:rsidRDefault="00481874" w:rsidP="00051447">
            <w:pPr>
              <w:spacing w:line="240" w:lineRule="auto"/>
              <w:ind w:firstLineChars="0" w:firstLine="0"/>
              <w:rPr>
                <w:ins w:id="2322" w:author="翟羽佳" w:date="2017-06-01T14:10:00Z"/>
                <w:rFonts w:ascii="宋体" w:hAnsi="宋体" w:cs="Times New Roman"/>
                <w:bCs/>
                <w:color w:val="000000"/>
                <w:kern w:val="0"/>
                <w:sz w:val="20"/>
                <w:szCs w:val="20"/>
              </w:rPr>
            </w:pPr>
            <w:ins w:id="2323" w:author="翟羽佳" w:date="2017-06-01T14:10:00Z">
              <w:r>
                <w:rPr>
                  <w:rFonts w:ascii="宋体" w:hAnsi="宋体" w:cs="Times New Roman" w:hint="eastAsia"/>
                  <w:bCs/>
                  <w:color w:val="000000"/>
                  <w:kern w:val="0"/>
                  <w:sz w:val="20"/>
                  <w:szCs w:val="20"/>
                </w:rPr>
                <w:t>0-未申请；1-本方已申请；2-对方已申请</w:t>
              </w:r>
            </w:ins>
          </w:p>
          <w:p w:rsidR="00481874" w:rsidRDefault="00051447" w:rsidP="00051447">
            <w:pPr>
              <w:spacing w:line="240" w:lineRule="auto"/>
              <w:ind w:firstLineChars="0" w:firstLine="0"/>
              <w:rPr>
                <w:ins w:id="2324" w:author="翟羽佳" w:date="2017-06-01T14:10:00Z"/>
                <w:rFonts w:ascii="宋体" w:hAnsi="宋体"/>
                <w:bCs/>
                <w:color w:val="000000"/>
                <w:sz w:val="20"/>
                <w:szCs w:val="20"/>
              </w:rPr>
            </w:pPr>
            <w:ins w:id="2325" w:author="翟羽佳" w:date="2017-06-01T14:15:00Z">
              <w:r>
                <w:rPr>
                  <w:rFonts w:ascii="宋体" w:hAnsi="宋体" w:cs="Times New Roman" w:hint="eastAsia"/>
                  <w:bCs/>
                  <w:color w:val="000000"/>
                  <w:kern w:val="0"/>
                  <w:sz w:val="20"/>
                  <w:szCs w:val="20"/>
                </w:rPr>
                <w:t>必须填写</w:t>
              </w:r>
            </w:ins>
          </w:p>
        </w:tc>
      </w:tr>
      <w:tr w:rsidR="00481874" w:rsidTr="00051447">
        <w:trPr>
          <w:trHeight w:val="225"/>
          <w:ins w:id="2326"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27" w:author="翟羽佳" w:date="2017-06-01T14:10:00Z"/>
                <w:rFonts w:ascii="宋体" w:hAnsi="宋体"/>
                <w:bCs/>
                <w:color w:val="000000"/>
                <w:sz w:val="20"/>
                <w:szCs w:val="20"/>
              </w:rPr>
            </w:pPr>
            <w:ins w:id="2328" w:author="翟羽佳" w:date="2017-06-01T14:10:00Z">
              <w:r>
                <w:rPr>
                  <w:rFonts w:ascii="宋体" w:hAnsi="宋体" w:hint="eastAsia"/>
                  <w:bCs/>
                  <w:color w:val="000000"/>
                  <w:sz w:val="20"/>
                  <w:szCs w:val="20"/>
                </w:rPr>
                <w:t>[]</w:t>
              </w:r>
            </w:ins>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29" w:author="翟羽佳" w:date="2017-06-01T14:10:00Z"/>
                <w:rFonts w:ascii="宋体" w:hAnsi="宋体"/>
                <w:bCs/>
                <w:color w:val="000000"/>
                <w:sz w:val="20"/>
                <w:szCs w:val="20"/>
              </w:rPr>
            </w:pPr>
            <w:ins w:id="2330" w:author="翟羽佳" w:date="2017-06-01T14:10:00Z">
              <w:r>
                <w:rPr>
                  <w:rFonts w:ascii="宋体" w:hAnsi="宋体" w:cs="宋体"/>
                  <w:color w:val="000000"/>
                  <w:kern w:val="0"/>
                  <w:sz w:val="20"/>
                  <w:szCs w:val="20"/>
                </w:rPr>
                <w:t>N62</w:t>
              </w:r>
            </w:ins>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31" w:author="翟羽佳" w:date="2017-06-01T14:10:00Z"/>
                <w:rFonts w:ascii="宋体" w:hAnsi="宋体"/>
                <w:bCs/>
                <w:color w:val="000000"/>
                <w:sz w:val="20"/>
                <w:szCs w:val="20"/>
              </w:rPr>
            </w:pPr>
            <w:ins w:id="2332" w:author="翟羽佳" w:date="2017-06-01T14:10: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TicketInfoData]</w:t>
              </w:r>
            </w:ins>
          </w:p>
        </w:tc>
        <w:tc>
          <w:tcPr>
            <w:tcW w:w="1842"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33" w:author="翟羽佳" w:date="2017-06-01T14:10:00Z"/>
                <w:rFonts w:ascii="宋体" w:hAnsi="宋体"/>
                <w:bCs/>
                <w:color w:val="000000"/>
                <w:sz w:val="20"/>
                <w:szCs w:val="20"/>
              </w:rPr>
            </w:pPr>
            <w:ins w:id="2334" w:author="翟羽佳" w:date="2017-06-01T14:10:00Z">
              <w:r>
                <w:rPr>
                  <w:rFonts w:ascii="宋体" w:hAnsi="宋体" w:cs="Times New Roman" w:hint="eastAsia"/>
                  <w:bCs/>
                  <w:color w:val="000000"/>
                  <w:kern w:val="0"/>
                  <w:sz w:val="20"/>
                  <w:szCs w:val="20"/>
                </w:rPr>
                <w:t>成交单信息数据</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35" w:author="翟羽佳" w:date="2017-06-01T14:10:00Z"/>
                <w:rFonts w:ascii="宋体" w:hAnsi="宋体"/>
                <w:bCs/>
                <w:color w:val="000000"/>
                <w:sz w:val="20"/>
                <w:szCs w:val="20"/>
              </w:rPr>
            </w:pPr>
            <w:ins w:id="2336" w:author="翟羽佳" w:date="2017-06-01T14:10:00Z">
              <w:r>
                <w:rPr>
                  <w:rFonts w:ascii="宋体" w:hAnsi="宋体" w:hint="eastAsia"/>
                  <w:bCs/>
                  <w:color w:val="000000"/>
                  <w:sz w:val="20"/>
                  <w:szCs w:val="20"/>
                </w:rPr>
                <w:t>-</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37" w:author="翟羽佳" w:date="2017-06-01T14:10:00Z"/>
                <w:rFonts w:ascii="宋体" w:hAnsi="宋体"/>
                <w:bCs/>
                <w:color w:val="000000"/>
                <w:sz w:val="20"/>
                <w:szCs w:val="20"/>
              </w:rPr>
            </w:pPr>
            <w:ins w:id="2338" w:author="翟羽佳" w:date="2017-06-01T14:10:00Z">
              <w:r>
                <w:rPr>
                  <w:rFonts w:ascii="宋体" w:hAnsi="宋体" w:hint="eastAsia"/>
                  <w:bCs/>
                  <w:color w:val="000000"/>
                  <w:sz w:val="20"/>
                  <w:szCs w:val="20"/>
                </w:rPr>
                <w:t>C</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39" w:author="翟羽佳" w:date="2017-06-01T14:10:00Z"/>
                <w:rFonts w:ascii="宋体" w:hAnsi="宋体"/>
                <w:bCs/>
                <w:color w:val="000000"/>
                <w:sz w:val="20"/>
                <w:szCs w:val="20"/>
              </w:rPr>
            </w:pPr>
          </w:p>
        </w:tc>
      </w:tr>
      <w:tr w:rsidR="00481874" w:rsidTr="00051447">
        <w:trPr>
          <w:trHeight w:val="225"/>
          <w:ins w:id="2340"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41" w:author="翟羽佳" w:date="2017-06-01T14:10:00Z"/>
                <w:rFonts w:ascii="宋体" w:hAnsi="宋体"/>
                <w:bCs/>
                <w:color w:val="000000"/>
                <w:sz w:val="20"/>
                <w:szCs w:val="20"/>
              </w:rPr>
            </w:pPr>
            <w:ins w:id="2342" w:author="翟羽佳" w:date="2017-06-01T14:10:00Z">
              <w:r>
                <w:rPr>
                  <w:rFonts w:ascii="宋体" w:hAnsi="宋体" w:hint="eastAsia"/>
                  <w:bCs/>
                  <w:color w:val="000000"/>
                  <w:sz w:val="20"/>
                  <w:szCs w:val="20"/>
                </w:rPr>
                <w:t>{}</w:t>
              </w:r>
            </w:ins>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43" w:author="翟羽佳" w:date="2017-06-01T14:10:00Z"/>
                <w:rFonts w:ascii="宋体" w:hAnsi="宋体"/>
                <w:bCs/>
                <w:color w:val="000000"/>
                <w:sz w:val="20"/>
                <w:szCs w:val="20"/>
              </w:rPr>
            </w:pPr>
          </w:p>
        </w:tc>
        <w:tc>
          <w:tcPr>
            <w:tcW w:w="1586"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44" w:author="翟羽佳" w:date="2017-06-01T14:10:00Z"/>
                <w:rFonts w:ascii="宋体" w:hAnsi="宋体"/>
                <w:bCs/>
                <w:color w:val="000000"/>
                <w:sz w:val="20"/>
                <w:szCs w:val="20"/>
              </w:rPr>
            </w:pPr>
            <w:ins w:id="2345" w:author="翟羽佳" w:date="2017-06-01T14:10:00Z">
              <w:r>
                <w:rPr>
                  <w:rFonts w:ascii="宋体" w:hAnsi="宋体" w:cs="Times New Roman" w:hint="eastAsia"/>
                  <w:bCs/>
                  <w:color w:val="000000"/>
                  <w:kern w:val="0"/>
                  <w:sz w:val="20"/>
                  <w:szCs w:val="20"/>
                </w:rPr>
                <w:t>{</w:t>
              </w:r>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r>
                <w:rPr>
                  <w:rFonts w:ascii="宋体" w:hAnsi="宋体" w:cs="Times New Roman" w:hint="eastAsia"/>
                  <w:bCs/>
                  <w:color w:val="000000"/>
                  <w:kern w:val="0"/>
                  <w:sz w:val="20"/>
                  <w:szCs w:val="20"/>
                </w:rPr>
                <w:t xml:space="preserve"> }</w:t>
              </w:r>
            </w:ins>
          </w:p>
        </w:tc>
        <w:tc>
          <w:tcPr>
            <w:tcW w:w="1842"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46" w:author="翟羽佳" w:date="2017-06-01T14:10:00Z"/>
                <w:rFonts w:ascii="宋体" w:hAnsi="宋体"/>
                <w:bCs/>
                <w:color w:val="000000"/>
                <w:sz w:val="20"/>
                <w:szCs w:val="20"/>
              </w:rPr>
            </w:pPr>
            <w:ins w:id="2347" w:author="翟羽佳" w:date="2017-06-01T14:10:00Z">
              <w:r>
                <w:rPr>
                  <w:rFonts w:ascii="宋体" w:hAnsi="宋体" w:cs="Times New Roman" w:hint="eastAsia"/>
                  <w:bCs/>
                  <w:color w:val="000000"/>
                  <w:kern w:val="0"/>
                  <w:sz w:val="20"/>
                  <w:szCs w:val="20"/>
                </w:rPr>
                <w:t>成交单信息</w:t>
              </w:r>
            </w:ins>
          </w:p>
        </w:tc>
        <w:tc>
          <w:tcPr>
            <w:tcW w:w="62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48" w:author="翟羽佳" w:date="2017-06-01T14:10:00Z"/>
                <w:rFonts w:ascii="宋体" w:hAnsi="宋体"/>
                <w:bCs/>
                <w:color w:val="000000"/>
                <w:sz w:val="20"/>
                <w:szCs w:val="20"/>
              </w:rPr>
            </w:pPr>
            <w:ins w:id="2349" w:author="翟羽佳" w:date="2017-06-01T14:10:00Z">
              <w:r>
                <w:rPr>
                  <w:rFonts w:ascii="宋体" w:hAnsi="宋体" w:hint="eastAsia"/>
                  <w:bCs/>
                  <w:color w:val="000000"/>
                  <w:sz w:val="20"/>
                  <w:szCs w:val="20"/>
                </w:rPr>
                <w:t>-</w:t>
              </w:r>
            </w:ins>
          </w:p>
        </w:tc>
        <w:tc>
          <w:tcPr>
            <w:tcW w:w="798"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50" w:author="翟羽佳" w:date="2017-06-01T14:10:00Z"/>
                <w:rFonts w:ascii="宋体" w:hAnsi="宋体"/>
                <w:bCs/>
                <w:color w:val="000000"/>
                <w:sz w:val="20"/>
                <w:szCs w:val="20"/>
              </w:rPr>
            </w:pPr>
            <w:ins w:id="2351" w:author="翟羽佳" w:date="2017-06-01T14:10:00Z">
              <w:r>
                <w:rPr>
                  <w:rFonts w:ascii="宋体" w:hAnsi="宋体" w:hint="eastAsia"/>
                  <w:bCs/>
                  <w:color w:val="000000"/>
                  <w:sz w:val="20"/>
                  <w:szCs w:val="20"/>
                </w:rPr>
                <w:t>C</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52" w:author="翟羽佳" w:date="2017-06-01T14:28:00Z"/>
                <w:rFonts w:ascii="宋体" w:hAnsi="宋体"/>
                <w:color w:val="000000"/>
                <w:sz w:val="20"/>
                <w:szCs w:val="20"/>
              </w:rPr>
            </w:pPr>
            <w:ins w:id="2353" w:author="翟羽佳" w:date="2017-06-01T14:10:00Z">
              <w:r>
                <w:rPr>
                  <w:rFonts w:ascii="宋体" w:hAnsi="宋体" w:cs="Times New Roman" w:hint="eastAsia"/>
                  <w:bCs/>
                  <w:color w:val="000000"/>
                  <w:kern w:val="0"/>
                  <w:sz w:val="20"/>
                  <w:szCs w:val="20"/>
                </w:rPr>
                <w:t>消息类型同</w:t>
              </w:r>
              <w:r>
                <w:rPr>
                  <w:rFonts w:ascii="宋体" w:hAnsi="宋体" w:cs="Times New Roman"/>
                  <w:bCs/>
                  <w:color w:val="000000"/>
                  <w:kern w:val="0"/>
                  <w:sz w:val="20"/>
                  <w:szCs w:val="20"/>
                </w:rPr>
                <w:fldChar w:fldCharType="begin"/>
              </w:r>
              <w:r>
                <w:rPr>
                  <w:rFonts w:ascii="宋体" w:hAnsi="宋体" w:cs="Times New Roman" w:hint="eastAsia"/>
                  <w:bCs/>
                  <w:color w:val="000000"/>
                  <w:kern w:val="0"/>
                  <w:sz w:val="20"/>
                  <w:szCs w:val="20"/>
                </w:rPr>
                <w:instrText>REF _Ref435451371 \r \h</w:instrText>
              </w:r>
            </w:ins>
            <w:r>
              <w:rPr>
                <w:rFonts w:ascii="宋体" w:hAnsi="宋体" w:cs="Times New Roman"/>
                <w:bCs/>
                <w:color w:val="000000"/>
                <w:kern w:val="0"/>
                <w:sz w:val="20"/>
                <w:szCs w:val="20"/>
              </w:rPr>
            </w:r>
            <w:ins w:id="2354" w:author="翟羽佳" w:date="2017-06-01T14:10:00Z">
              <w:r>
                <w:rPr>
                  <w:rFonts w:ascii="宋体" w:hAnsi="宋体" w:cs="Times New Roman"/>
                  <w:bCs/>
                  <w:color w:val="000000"/>
                  <w:kern w:val="0"/>
                  <w:sz w:val="20"/>
                  <w:szCs w:val="20"/>
                </w:rPr>
                <w:fldChar w:fldCharType="separate"/>
              </w:r>
              <w:r>
                <w:rPr>
                  <w:rFonts w:ascii="宋体" w:hAnsi="宋体" w:cs="Times New Roman"/>
                  <w:bCs/>
                  <w:color w:val="000000"/>
                  <w:kern w:val="0"/>
                  <w:sz w:val="20"/>
                  <w:szCs w:val="20"/>
                </w:rPr>
                <w:t>6.4.5.7</w:t>
              </w:r>
              <w:r>
                <w:rPr>
                  <w:rFonts w:ascii="宋体" w:hAnsi="宋体" w:cs="Times New Roman"/>
                  <w:bCs/>
                  <w:color w:val="000000"/>
                  <w:kern w:val="0"/>
                  <w:sz w:val="20"/>
                  <w:szCs w:val="20"/>
                </w:rPr>
                <w:fldChar w:fldCharType="end"/>
              </w:r>
              <w:r>
                <w:rPr>
                  <w:rFonts w:ascii="宋体" w:hAnsi="宋体" w:cs="Times New Roman" w:hint="eastAsia"/>
                  <w:bCs/>
                  <w:color w:val="000000"/>
                  <w:kern w:val="0"/>
                  <w:sz w:val="20"/>
                  <w:szCs w:val="20"/>
                </w:rPr>
                <w:t>中的</w:t>
              </w:r>
              <w:r>
                <w:rPr>
                  <w:rFonts w:ascii="宋体" w:hAnsi="宋体" w:cs="宋体"/>
                  <w:color w:val="000000"/>
                  <w:kern w:val="0"/>
                  <w:sz w:val="20"/>
                  <w:szCs w:val="20"/>
                </w:rPr>
                <w:t>{otcMatchTicketInfo}</w:t>
              </w:r>
              <w:r>
                <w:rPr>
                  <w:rFonts w:ascii="宋体" w:hAnsi="宋体" w:hint="eastAsia"/>
                  <w:color w:val="000000"/>
                  <w:sz w:val="20"/>
                  <w:szCs w:val="20"/>
                </w:rPr>
                <w:t>的应答</w:t>
              </w:r>
            </w:ins>
          </w:p>
          <w:p w:rsidR="00B72093" w:rsidRDefault="00B72093" w:rsidP="00051447">
            <w:pPr>
              <w:spacing w:line="240" w:lineRule="auto"/>
              <w:ind w:firstLineChars="0" w:firstLine="0"/>
              <w:rPr>
                <w:ins w:id="2355" w:author="翟羽佳" w:date="2017-06-01T14:10:00Z"/>
                <w:rFonts w:ascii="宋体" w:hAnsi="宋体"/>
                <w:bCs/>
                <w:color w:val="000000"/>
                <w:sz w:val="20"/>
                <w:szCs w:val="20"/>
              </w:rPr>
            </w:pPr>
            <w:ins w:id="2356" w:author="翟羽佳" w:date="2017-06-01T14:28:00Z">
              <w:r>
                <w:rPr>
                  <w:rFonts w:ascii="宋体" w:hAnsi="宋体" w:hint="eastAsia"/>
                  <w:color w:val="000000"/>
                  <w:sz w:val="20"/>
                  <w:szCs w:val="20"/>
                </w:rPr>
                <w:t>申请的平仓权利金，存放在平仓权利金字段中。</w:t>
              </w:r>
            </w:ins>
          </w:p>
        </w:tc>
      </w:tr>
      <w:tr w:rsidR="00481874" w:rsidRPr="00201FB9" w:rsidTr="00051447">
        <w:trPr>
          <w:trHeight w:val="225"/>
          <w:ins w:id="2357"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58" w:author="翟羽佳" w:date="2017-06-01T14:10:00Z"/>
                <w:rFonts w:ascii="宋体" w:hAnsi="宋体"/>
                <w:color w:val="000000"/>
                <w:sz w:val="20"/>
                <w:szCs w:val="20"/>
              </w:rPr>
            </w:pPr>
            <w:ins w:id="2359" w:author="翟羽佳" w:date="2017-06-01T14:10:00Z">
              <w:r w:rsidRPr="00201FB9">
                <w:rPr>
                  <w:rFonts w:ascii="宋体" w:hAnsi="宋体"/>
                  <w:color w:val="000000"/>
                  <w:sz w:val="20"/>
                  <w:szCs w:val="20"/>
                </w:rPr>
                <w:t>→[]</w:t>
              </w:r>
            </w:ins>
          </w:p>
        </w:tc>
        <w:tc>
          <w:tcPr>
            <w:tcW w:w="682" w:type="dxa"/>
            <w:tcBorders>
              <w:top w:val="nil"/>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60" w:author="翟羽佳" w:date="2017-06-01T14:10:00Z"/>
                <w:rFonts w:ascii="宋体" w:hAnsi="宋体"/>
                <w:color w:val="000000"/>
                <w:sz w:val="20"/>
                <w:szCs w:val="20"/>
              </w:rPr>
            </w:pPr>
            <w:ins w:id="2361" w:author="翟羽佳" w:date="2017-06-01T14:10:00Z">
              <w:r w:rsidRPr="00201FB9">
                <w:rPr>
                  <w:rFonts w:ascii="宋体" w:hAnsi="宋体"/>
                  <w:color w:val="000000"/>
                  <w:sz w:val="20"/>
                  <w:szCs w:val="20"/>
                </w:rPr>
                <w:t>N14</w:t>
              </w:r>
            </w:ins>
          </w:p>
        </w:tc>
        <w:tc>
          <w:tcPr>
            <w:tcW w:w="1586" w:type="dxa"/>
            <w:tcBorders>
              <w:top w:val="nil"/>
              <w:left w:val="single" w:sz="4" w:space="0" w:color="auto"/>
              <w:bottom w:val="single" w:sz="4" w:space="0" w:color="auto"/>
              <w:right w:val="single" w:sz="4" w:space="0" w:color="auto"/>
            </w:tcBorders>
          </w:tcPr>
          <w:p w:rsidR="00481874" w:rsidRDefault="00481874" w:rsidP="00051447">
            <w:pPr>
              <w:spacing w:line="240" w:lineRule="auto"/>
              <w:ind w:firstLineChars="0" w:firstLine="0"/>
              <w:rPr>
                <w:ins w:id="2362" w:author="翟羽佳" w:date="2017-06-01T14:10:00Z"/>
                <w:rFonts w:ascii="宋体" w:hAnsi="宋体"/>
                <w:color w:val="000000"/>
                <w:sz w:val="20"/>
                <w:szCs w:val="20"/>
              </w:rPr>
            </w:pPr>
            <w:ins w:id="2363" w:author="翟羽佳" w:date="2017-06-01T14:10:00Z">
              <w:r w:rsidRPr="00201FB9">
                <w:rPr>
                  <w:rFonts w:ascii="宋体" w:hAnsi="宋体"/>
                  <w:color w:val="000000"/>
                  <w:sz w:val="20"/>
                  <w:szCs w:val="20"/>
                </w:rPr>
                <w:t>[tradeBothSideInfoData]</w:t>
              </w:r>
            </w:ins>
          </w:p>
        </w:tc>
        <w:tc>
          <w:tcPr>
            <w:tcW w:w="1842" w:type="dxa"/>
            <w:tcBorders>
              <w:top w:val="nil"/>
              <w:left w:val="nil"/>
              <w:bottom w:val="single" w:sz="4" w:space="0" w:color="auto"/>
              <w:right w:val="single" w:sz="4" w:space="0" w:color="auto"/>
            </w:tcBorders>
          </w:tcPr>
          <w:p w:rsidR="00481874" w:rsidRPr="00201FB9" w:rsidRDefault="00481874" w:rsidP="00051447">
            <w:pPr>
              <w:spacing w:line="240" w:lineRule="auto"/>
              <w:ind w:firstLineChars="0" w:firstLine="0"/>
              <w:rPr>
                <w:ins w:id="2364" w:author="翟羽佳" w:date="2017-06-01T14:10:00Z"/>
                <w:rFonts w:ascii="宋体" w:hAnsi="宋体"/>
                <w:color w:val="000000"/>
                <w:sz w:val="20"/>
                <w:szCs w:val="20"/>
              </w:rPr>
            </w:pPr>
            <w:ins w:id="2365" w:author="翟羽佳" w:date="2017-06-01T14:10:00Z">
              <w:r w:rsidRPr="00201FB9">
                <w:rPr>
                  <w:rFonts w:ascii="宋体" w:hAnsi="宋体"/>
                  <w:color w:val="000000"/>
                  <w:sz w:val="20"/>
                  <w:szCs w:val="20"/>
                </w:rPr>
                <w:t>交易双方信息数据</w:t>
              </w:r>
            </w:ins>
          </w:p>
        </w:tc>
        <w:tc>
          <w:tcPr>
            <w:tcW w:w="627" w:type="dxa"/>
            <w:tcBorders>
              <w:top w:val="nil"/>
              <w:left w:val="nil"/>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66" w:author="翟羽佳" w:date="2017-06-01T14:10:00Z"/>
                <w:rFonts w:ascii="宋体" w:hAnsi="宋体"/>
                <w:color w:val="000000"/>
                <w:sz w:val="20"/>
                <w:szCs w:val="20"/>
              </w:rPr>
            </w:pPr>
            <w:ins w:id="2367" w:author="翟羽佳" w:date="2017-06-01T14:10:00Z">
              <w:r w:rsidRPr="00201FB9">
                <w:rPr>
                  <w:rFonts w:ascii="宋体" w:hAnsi="宋体" w:hint="eastAsia"/>
                  <w:color w:val="000000"/>
                  <w:sz w:val="20"/>
                  <w:szCs w:val="20"/>
                </w:rPr>
                <w:t>-</w:t>
              </w:r>
            </w:ins>
          </w:p>
        </w:tc>
        <w:tc>
          <w:tcPr>
            <w:tcW w:w="798" w:type="dxa"/>
            <w:tcBorders>
              <w:top w:val="nil"/>
              <w:left w:val="nil"/>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68" w:author="翟羽佳" w:date="2017-06-01T14:10:00Z"/>
                <w:rFonts w:ascii="宋体" w:hAnsi="宋体"/>
                <w:color w:val="000000"/>
                <w:sz w:val="20"/>
                <w:szCs w:val="20"/>
              </w:rPr>
            </w:pPr>
            <w:ins w:id="2369" w:author="翟羽佳" w:date="2017-06-01T14:10:00Z">
              <w:r w:rsidRPr="00201FB9">
                <w:rPr>
                  <w:rFonts w:ascii="宋体" w:hAnsi="宋体" w:hint="eastAsia"/>
                  <w:color w:val="000000"/>
                  <w:sz w:val="20"/>
                  <w:szCs w:val="20"/>
                </w:rPr>
                <w:t>C</w:t>
              </w:r>
            </w:ins>
          </w:p>
        </w:tc>
        <w:tc>
          <w:tcPr>
            <w:tcW w:w="2387" w:type="dxa"/>
            <w:tcBorders>
              <w:top w:val="nil"/>
              <w:left w:val="nil"/>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70" w:author="翟羽佳" w:date="2017-06-01T14:10:00Z"/>
                <w:rFonts w:ascii="宋体" w:hAnsi="宋体"/>
                <w:color w:val="000000"/>
                <w:sz w:val="20"/>
                <w:szCs w:val="20"/>
              </w:rPr>
            </w:pPr>
            <w:ins w:id="2371" w:author="翟羽佳" w:date="2017-06-01T14:10:00Z">
              <w:r w:rsidRPr="00201FB9">
                <w:rPr>
                  <w:rFonts w:ascii="宋体" w:hAnsi="宋体"/>
                  <w:color w:val="000000"/>
                  <w:sz w:val="20"/>
                  <w:szCs w:val="20"/>
                </w:rPr>
                <w:t>0，买方；1，卖方</w:t>
              </w:r>
            </w:ins>
          </w:p>
        </w:tc>
      </w:tr>
      <w:tr w:rsidR="00481874" w:rsidRPr="00201FB9" w:rsidTr="00051447">
        <w:trPr>
          <w:trHeight w:val="225"/>
          <w:ins w:id="2372" w:author="翟羽佳" w:date="2017-06-01T14:10:00Z"/>
        </w:trPr>
        <w:tc>
          <w:tcPr>
            <w:tcW w:w="798" w:type="dxa"/>
            <w:tcBorders>
              <w:top w:val="nil"/>
              <w:left w:val="single" w:sz="4" w:space="0" w:color="auto"/>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73" w:author="翟羽佳" w:date="2017-06-01T14:10:00Z"/>
                <w:rFonts w:ascii="宋体" w:hAnsi="宋体"/>
                <w:color w:val="000000"/>
                <w:sz w:val="20"/>
                <w:szCs w:val="20"/>
              </w:rPr>
            </w:pPr>
            <w:ins w:id="2374" w:author="翟羽佳" w:date="2017-06-01T14:10:00Z">
              <w:r w:rsidRPr="00201FB9">
                <w:rPr>
                  <w:rFonts w:ascii="宋体" w:hAnsi="宋体"/>
                  <w:color w:val="000000"/>
                  <w:sz w:val="20"/>
                  <w:szCs w:val="20"/>
                </w:rPr>
                <w:t>→→</w:t>
              </w:r>
            </w:ins>
          </w:p>
        </w:tc>
        <w:tc>
          <w:tcPr>
            <w:tcW w:w="682" w:type="dxa"/>
            <w:tcBorders>
              <w:top w:val="nil"/>
              <w:left w:val="single" w:sz="4" w:space="0" w:color="auto"/>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75" w:author="翟羽佳" w:date="2017-06-01T14:10:00Z"/>
                <w:rFonts w:ascii="宋体" w:hAnsi="宋体"/>
                <w:color w:val="000000"/>
                <w:sz w:val="20"/>
                <w:szCs w:val="20"/>
              </w:rPr>
            </w:pPr>
            <w:ins w:id="2376" w:author="翟羽佳" w:date="2017-06-01T14:10:00Z">
              <w:r w:rsidRPr="00201FB9">
                <w:rPr>
                  <w:rFonts w:ascii="宋体" w:hAnsi="宋体"/>
                  <w:color w:val="000000"/>
                  <w:sz w:val="20"/>
                  <w:szCs w:val="20"/>
                </w:rPr>
                <w:t>X65</w:t>
              </w:r>
            </w:ins>
          </w:p>
        </w:tc>
        <w:tc>
          <w:tcPr>
            <w:tcW w:w="1586" w:type="dxa"/>
            <w:tcBorders>
              <w:top w:val="nil"/>
              <w:left w:val="single" w:sz="4" w:space="0" w:color="auto"/>
              <w:bottom w:val="single" w:sz="4" w:space="0" w:color="auto"/>
              <w:right w:val="single" w:sz="4" w:space="0" w:color="auto"/>
            </w:tcBorders>
          </w:tcPr>
          <w:p w:rsidR="00481874" w:rsidRPr="00201FB9" w:rsidRDefault="00481874" w:rsidP="00051447">
            <w:pPr>
              <w:spacing w:line="240" w:lineRule="auto"/>
              <w:ind w:firstLineChars="0" w:firstLine="0"/>
              <w:rPr>
                <w:ins w:id="2377" w:author="翟羽佳" w:date="2017-06-01T14:10:00Z"/>
                <w:rFonts w:ascii="宋体" w:hAnsi="宋体"/>
                <w:color w:val="000000"/>
                <w:sz w:val="20"/>
                <w:szCs w:val="20"/>
              </w:rPr>
            </w:pPr>
            <w:ins w:id="2378" w:author="翟羽佳" w:date="2017-06-01T14:10:00Z">
              <w:r w:rsidRPr="00201FB9">
                <w:rPr>
                  <w:rFonts w:ascii="宋体" w:hAnsi="宋体"/>
                  <w:color w:val="000000"/>
                  <w:sz w:val="20"/>
                  <w:szCs w:val="20"/>
                </w:rPr>
                <w:t>otcPortOperationState</w:t>
              </w:r>
            </w:ins>
          </w:p>
        </w:tc>
        <w:tc>
          <w:tcPr>
            <w:tcW w:w="1842" w:type="dxa"/>
            <w:tcBorders>
              <w:top w:val="nil"/>
              <w:left w:val="nil"/>
              <w:bottom w:val="single" w:sz="4" w:space="0" w:color="auto"/>
              <w:right w:val="single" w:sz="4" w:space="0" w:color="auto"/>
            </w:tcBorders>
          </w:tcPr>
          <w:p w:rsidR="00481874" w:rsidRPr="00201FB9" w:rsidRDefault="00481874" w:rsidP="00051447">
            <w:pPr>
              <w:spacing w:line="240" w:lineRule="auto"/>
              <w:ind w:firstLineChars="0" w:firstLine="0"/>
              <w:rPr>
                <w:ins w:id="2379" w:author="翟羽佳" w:date="2017-06-01T14:10:00Z"/>
                <w:rFonts w:ascii="宋体" w:hAnsi="宋体"/>
                <w:color w:val="000000"/>
                <w:sz w:val="20"/>
                <w:szCs w:val="20"/>
              </w:rPr>
            </w:pPr>
            <w:ins w:id="2380" w:author="翟羽佳" w:date="2017-06-01T14:10:00Z">
              <w:r w:rsidRPr="00201FB9">
                <w:rPr>
                  <w:rFonts w:ascii="宋体" w:hAnsi="宋体"/>
                  <w:color w:val="000000"/>
                  <w:sz w:val="20"/>
                  <w:szCs w:val="20"/>
                </w:rPr>
                <w:t>平仓申请状态</w:t>
              </w:r>
            </w:ins>
          </w:p>
        </w:tc>
        <w:tc>
          <w:tcPr>
            <w:tcW w:w="627" w:type="dxa"/>
            <w:tcBorders>
              <w:top w:val="nil"/>
              <w:left w:val="nil"/>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81" w:author="翟羽佳" w:date="2017-06-01T14:10:00Z"/>
                <w:rFonts w:ascii="宋体" w:hAnsi="宋体"/>
                <w:color w:val="000000"/>
                <w:sz w:val="20"/>
                <w:szCs w:val="20"/>
              </w:rPr>
            </w:pPr>
            <w:ins w:id="2382" w:author="翟羽佳" w:date="2017-06-01T14:10:00Z">
              <w:r>
                <w:rPr>
                  <w:rFonts w:ascii="宋体" w:hAnsi="宋体" w:hint="eastAsia"/>
                  <w:color w:val="000000"/>
                  <w:sz w:val="20"/>
                  <w:szCs w:val="20"/>
                </w:rPr>
                <w:t>-</w:t>
              </w:r>
            </w:ins>
          </w:p>
        </w:tc>
        <w:tc>
          <w:tcPr>
            <w:tcW w:w="798" w:type="dxa"/>
            <w:tcBorders>
              <w:top w:val="nil"/>
              <w:left w:val="nil"/>
              <w:bottom w:val="single" w:sz="4" w:space="0" w:color="auto"/>
              <w:right w:val="single" w:sz="4" w:space="0" w:color="auto"/>
            </w:tcBorders>
            <w:vAlign w:val="center"/>
          </w:tcPr>
          <w:p w:rsidR="00481874" w:rsidRPr="00201FB9" w:rsidRDefault="00481874" w:rsidP="00051447">
            <w:pPr>
              <w:spacing w:line="240" w:lineRule="auto"/>
              <w:ind w:firstLineChars="0" w:firstLine="0"/>
              <w:rPr>
                <w:ins w:id="2383" w:author="翟羽佳" w:date="2017-06-01T14:10:00Z"/>
                <w:rFonts w:ascii="宋体" w:hAnsi="宋体"/>
                <w:color w:val="000000"/>
                <w:sz w:val="20"/>
                <w:szCs w:val="20"/>
              </w:rPr>
            </w:pPr>
            <w:ins w:id="2384" w:author="翟羽佳" w:date="2017-06-01T14:10:00Z">
              <w:r>
                <w:rPr>
                  <w:rFonts w:ascii="宋体" w:hAnsi="宋体" w:hint="eastAsia"/>
                  <w:color w:val="000000"/>
                  <w:sz w:val="20"/>
                  <w:szCs w:val="20"/>
                </w:rPr>
                <w:t>C</w:t>
              </w:r>
            </w:ins>
          </w:p>
        </w:tc>
        <w:tc>
          <w:tcPr>
            <w:tcW w:w="2387" w:type="dxa"/>
            <w:tcBorders>
              <w:top w:val="nil"/>
              <w:left w:val="nil"/>
              <w:bottom w:val="single" w:sz="4" w:space="0" w:color="auto"/>
              <w:right w:val="single" w:sz="4" w:space="0" w:color="auto"/>
            </w:tcBorders>
            <w:vAlign w:val="center"/>
          </w:tcPr>
          <w:p w:rsidR="00481874" w:rsidRDefault="00481874" w:rsidP="00051447">
            <w:pPr>
              <w:spacing w:line="240" w:lineRule="auto"/>
              <w:ind w:firstLineChars="0" w:firstLine="0"/>
              <w:rPr>
                <w:ins w:id="2385" w:author="翟羽佳" w:date="2017-06-01T14:26:00Z"/>
                <w:rFonts w:ascii="宋体" w:hAnsi="宋体"/>
                <w:color w:val="000000"/>
                <w:sz w:val="20"/>
                <w:szCs w:val="20"/>
              </w:rPr>
            </w:pPr>
            <w:ins w:id="2386" w:author="翟羽佳" w:date="2017-06-01T14:10:00Z">
              <w:r w:rsidRPr="00201FB9">
                <w:rPr>
                  <w:rFonts w:ascii="宋体" w:hAnsi="宋体"/>
                  <w:color w:val="000000"/>
                  <w:sz w:val="20"/>
                  <w:szCs w:val="20"/>
                </w:rPr>
                <w:t>0-未申请；1-本方已申请；</w:t>
              </w:r>
            </w:ins>
          </w:p>
          <w:p w:rsidR="00043693" w:rsidRPr="00201FB9" w:rsidRDefault="00043693" w:rsidP="00051447">
            <w:pPr>
              <w:spacing w:line="240" w:lineRule="auto"/>
              <w:ind w:firstLineChars="0" w:firstLine="0"/>
              <w:rPr>
                <w:ins w:id="2387" w:author="翟羽佳" w:date="2017-06-01T14:10:00Z"/>
                <w:rFonts w:ascii="宋体" w:hAnsi="宋体"/>
                <w:color w:val="000000"/>
                <w:sz w:val="20"/>
                <w:szCs w:val="20"/>
              </w:rPr>
            </w:pPr>
            <w:ins w:id="2388" w:author="翟羽佳" w:date="2017-06-01T14:26:00Z">
              <w:r>
                <w:rPr>
                  <w:rFonts w:ascii="宋体" w:hAnsi="宋体" w:hint="eastAsia"/>
                  <w:color w:val="000000"/>
                  <w:sz w:val="20"/>
                  <w:szCs w:val="20"/>
                </w:rPr>
                <w:t>包括在明细中交易双方明细中。</w:t>
              </w:r>
            </w:ins>
          </w:p>
        </w:tc>
      </w:tr>
      <w:tr w:rsidR="00481874" w:rsidTr="00051447">
        <w:trPr>
          <w:trHeight w:val="225"/>
          <w:ins w:id="2389" w:author="翟羽佳" w:date="2017-06-01T14:10:00Z"/>
        </w:trPr>
        <w:tc>
          <w:tcPr>
            <w:tcW w:w="798"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0" w:author="翟羽佳" w:date="2017-06-01T14:10:00Z"/>
                <w:rFonts w:ascii="宋体" w:hAnsi="宋体"/>
                <w:bCs/>
                <w:color w:val="000000"/>
                <w:sz w:val="20"/>
                <w:szCs w:val="20"/>
              </w:rPr>
            </w:pPr>
          </w:p>
        </w:tc>
        <w:tc>
          <w:tcPr>
            <w:tcW w:w="682"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1" w:author="翟羽佳" w:date="2017-06-01T14:10:00Z"/>
                <w:rFonts w:ascii="宋体" w:hAnsi="宋体"/>
                <w:bCs/>
                <w:color w:val="000000"/>
                <w:sz w:val="20"/>
                <w:szCs w:val="20"/>
              </w:rPr>
            </w:pPr>
            <w:ins w:id="2392" w:author="翟羽佳" w:date="2017-06-01T14:10:00Z">
              <w:r>
                <w:rPr>
                  <w:rFonts w:ascii="宋体" w:hAnsi="宋体" w:hint="eastAsia"/>
                  <w:bCs/>
                  <w:color w:val="000000"/>
                  <w:sz w:val="20"/>
                  <w:szCs w:val="20"/>
                </w:rPr>
                <w:t>X39</w:t>
              </w:r>
            </w:ins>
          </w:p>
        </w:tc>
        <w:tc>
          <w:tcPr>
            <w:tcW w:w="1586"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3" w:author="翟羽佳" w:date="2017-06-01T14:10:00Z"/>
                <w:rFonts w:ascii="宋体" w:hAnsi="宋体"/>
                <w:bCs/>
                <w:color w:val="000000"/>
                <w:sz w:val="20"/>
                <w:szCs w:val="20"/>
              </w:rPr>
            </w:pPr>
            <w:ins w:id="2394" w:author="翟羽佳" w:date="2017-06-01T14:10:00Z">
              <w:r>
                <w:rPr>
                  <w:rFonts w:ascii="宋体" w:hAnsi="宋体" w:hint="eastAsia"/>
                  <w:bCs/>
                  <w:color w:val="000000"/>
                  <w:sz w:val="20"/>
                  <w:szCs w:val="20"/>
                </w:rPr>
                <w:t>RspCode</w:t>
              </w:r>
            </w:ins>
          </w:p>
        </w:tc>
        <w:tc>
          <w:tcPr>
            <w:tcW w:w="1842"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5" w:author="翟羽佳" w:date="2017-06-01T14:10:00Z"/>
                <w:rFonts w:ascii="宋体" w:hAnsi="宋体"/>
                <w:bCs/>
                <w:color w:val="000000"/>
                <w:sz w:val="20"/>
                <w:szCs w:val="20"/>
              </w:rPr>
            </w:pPr>
            <w:ins w:id="2396" w:author="翟羽佳" w:date="2017-06-01T14:10:00Z">
              <w:r>
                <w:rPr>
                  <w:rFonts w:ascii="宋体" w:hAnsi="宋体" w:hint="eastAsia"/>
                  <w:bCs/>
                  <w:color w:val="000000"/>
                  <w:sz w:val="20"/>
                  <w:szCs w:val="20"/>
                </w:rPr>
                <w:t>响应代码</w:t>
              </w:r>
            </w:ins>
          </w:p>
        </w:tc>
        <w:tc>
          <w:tcPr>
            <w:tcW w:w="627"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7" w:author="翟羽佳" w:date="2017-06-01T14:10:00Z"/>
                <w:rFonts w:ascii="宋体" w:hAnsi="宋体"/>
                <w:bCs/>
                <w:color w:val="000000"/>
                <w:sz w:val="20"/>
                <w:szCs w:val="20"/>
              </w:rPr>
            </w:pPr>
            <w:ins w:id="2398" w:author="翟羽佳" w:date="2017-06-01T14:10:00Z">
              <w:r>
                <w:rPr>
                  <w:rFonts w:ascii="宋体" w:hAnsi="宋体" w:hint="eastAsia"/>
                  <w:bCs/>
                  <w:color w:val="000000"/>
                  <w:sz w:val="20"/>
                  <w:szCs w:val="20"/>
                </w:rPr>
                <w:t>-</w:t>
              </w:r>
            </w:ins>
          </w:p>
        </w:tc>
        <w:tc>
          <w:tcPr>
            <w:tcW w:w="798"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399" w:author="翟羽佳" w:date="2017-06-01T14:10:00Z"/>
                <w:rFonts w:ascii="宋体" w:hAnsi="宋体"/>
                <w:bCs/>
                <w:color w:val="000000"/>
                <w:sz w:val="20"/>
                <w:szCs w:val="20"/>
              </w:rPr>
            </w:pPr>
            <w:ins w:id="2400" w:author="翟羽佳" w:date="2017-06-01T14:10:00Z">
              <w:r>
                <w:rPr>
                  <w:rFonts w:ascii="宋体" w:hAnsi="宋体" w:hint="eastAsia"/>
                  <w:bCs/>
                  <w:color w:val="000000"/>
                  <w:sz w:val="20"/>
                  <w:szCs w:val="20"/>
                </w:rPr>
                <w:t>M</w:t>
              </w:r>
            </w:ins>
          </w:p>
        </w:tc>
        <w:tc>
          <w:tcPr>
            <w:tcW w:w="2387"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01" w:author="翟羽佳" w:date="2017-06-01T14:10:00Z"/>
                <w:rFonts w:ascii="宋体" w:hAnsi="宋体"/>
                <w:color w:val="000000"/>
                <w:sz w:val="20"/>
                <w:szCs w:val="20"/>
              </w:rPr>
            </w:pPr>
          </w:p>
        </w:tc>
      </w:tr>
      <w:tr w:rsidR="00481874" w:rsidTr="00051447">
        <w:trPr>
          <w:trHeight w:val="225"/>
          <w:ins w:id="2402" w:author="翟羽佳" w:date="2017-06-01T14:10:00Z"/>
        </w:trPr>
        <w:tc>
          <w:tcPr>
            <w:tcW w:w="798"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03" w:author="翟羽佳" w:date="2017-06-01T14:10:00Z"/>
                <w:rFonts w:ascii="宋体" w:hAnsi="宋体"/>
                <w:bCs/>
                <w:color w:val="000000"/>
                <w:sz w:val="20"/>
                <w:szCs w:val="20"/>
              </w:rPr>
            </w:pPr>
          </w:p>
        </w:tc>
        <w:tc>
          <w:tcPr>
            <w:tcW w:w="682"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04" w:author="翟羽佳" w:date="2017-06-01T14:10:00Z"/>
                <w:rFonts w:ascii="宋体" w:hAnsi="宋体"/>
                <w:bCs/>
                <w:color w:val="000000"/>
                <w:sz w:val="20"/>
                <w:szCs w:val="20"/>
              </w:rPr>
            </w:pPr>
            <w:ins w:id="2405" w:author="翟羽佳" w:date="2017-06-01T14:10:00Z">
              <w:r>
                <w:rPr>
                  <w:rFonts w:ascii="宋体" w:hAnsi="宋体" w:hint="eastAsia"/>
                  <w:bCs/>
                  <w:color w:val="000000"/>
                  <w:sz w:val="20"/>
                  <w:szCs w:val="20"/>
                </w:rPr>
                <w:t>X40</w:t>
              </w:r>
            </w:ins>
          </w:p>
        </w:tc>
        <w:tc>
          <w:tcPr>
            <w:tcW w:w="1586"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06" w:author="翟羽佳" w:date="2017-06-01T14:10:00Z"/>
                <w:rFonts w:ascii="宋体" w:hAnsi="宋体"/>
                <w:bCs/>
                <w:color w:val="000000"/>
                <w:sz w:val="20"/>
                <w:szCs w:val="20"/>
              </w:rPr>
            </w:pPr>
            <w:ins w:id="2407" w:author="翟羽佳" w:date="2017-06-01T14:10:00Z">
              <w:r>
                <w:rPr>
                  <w:rFonts w:ascii="宋体" w:hAnsi="宋体" w:hint="eastAsia"/>
                  <w:bCs/>
                  <w:color w:val="000000"/>
                  <w:sz w:val="20"/>
                  <w:szCs w:val="20"/>
                </w:rPr>
                <w:t>RspMsg</w:t>
              </w:r>
            </w:ins>
          </w:p>
        </w:tc>
        <w:tc>
          <w:tcPr>
            <w:tcW w:w="1842"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08" w:author="翟羽佳" w:date="2017-06-01T14:10:00Z"/>
                <w:rFonts w:ascii="宋体" w:hAnsi="宋体"/>
                <w:bCs/>
                <w:color w:val="000000"/>
                <w:sz w:val="20"/>
                <w:szCs w:val="20"/>
              </w:rPr>
            </w:pPr>
            <w:ins w:id="2409" w:author="翟羽佳" w:date="2017-06-01T14:10:00Z">
              <w:r>
                <w:rPr>
                  <w:rFonts w:ascii="宋体" w:hAnsi="宋体" w:hint="eastAsia"/>
                  <w:bCs/>
                  <w:color w:val="000000"/>
                  <w:sz w:val="20"/>
                  <w:szCs w:val="20"/>
                </w:rPr>
                <w:t>响应消息</w:t>
              </w:r>
            </w:ins>
          </w:p>
        </w:tc>
        <w:tc>
          <w:tcPr>
            <w:tcW w:w="627"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10" w:author="翟羽佳" w:date="2017-06-01T14:10:00Z"/>
                <w:rFonts w:ascii="宋体" w:hAnsi="宋体"/>
                <w:bCs/>
                <w:color w:val="000000"/>
                <w:sz w:val="20"/>
                <w:szCs w:val="20"/>
              </w:rPr>
            </w:pPr>
            <w:ins w:id="2411" w:author="翟羽佳" w:date="2017-06-01T14:10:00Z">
              <w:r>
                <w:rPr>
                  <w:rFonts w:ascii="宋体" w:hAnsi="宋体" w:hint="eastAsia"/>
                  <w:bCs/>
                  <w:color w:val="000000"/>
                  <w:sz w:val="20"/>
                  <w:szCs w:val="20"/>
                </w:rPr>
                <w:t>-</w:t>
              </w:r>
            </w:ins>
          </w:p>
        </w:tc>
        <w:tc>
          <w:tcPr>
            <w:tcW w:w="798"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12" w:author="翟羽佳" w:date="2017-06-01T14:10:00Z"/>
                <w:rFonts w:ascii="宋体" w:hAnsi="宋体"/>
                <w:bCs/>
                <w:color w:val="000000"/>
                <w:sz w:val="20"/>
                <w:szCs w:val="20"/>
              </w:rPr>
            </w:pPr>
            <w:ins w:id="2413" w:author="翟羽佳" w:date="2017-06-01T14:10:00Z">
              <w:r>
                <w:rPr>
                  <w:rFonts w:ascii="宋体" w:hAnsi="宋体" w:hint="eastAsia"/>
                  <w:bCs/>
                  <w:color w:val="000000"/>
                  <w:sz w:val="20"/>
                  <w:szCs w:val="20"/>
                </w:rPr>
                <w:t>M</w:t>
              </w:r>
            </w:ins>
          </w:p>
        </w:tc>
        <w:tc>
          <w:tcPr>
            <w:tcW w:w="2387"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14" w:author="翟羽佳" w:date="2017-06-01T14:10:00Z"/>
                <w:rFonts w:ascii="宋体" w:hAnsi="宋体"/>
                <w:bCs/>
                <w:color w:val="000000"/>
                <w:sz w:val="20"/>
                <w:szCs w:val="20"/>
              </w:rPr>
            </w:pPr>
          </w:p>
        </w:tc>
      </w:tr>
      <w:tr w:rsidR="00481874" w:rsidTr="00051447">
        <w:trPr>
          <w:trHeight w:val="225"/>
          <w:ins w:id="2415" w:author="翟羽佳" w:date="2017-06-01T14:10:00Z"/>
        </w:trPr>
        <w:tc>
          <w:tcPr>
            <w:tcW w:w="798" w:type="dxa"/>
            <w:tcBorders>
              <w:top w:val="single" w:sz="4" w:space="0" w:color="auto"/>
              <w:left w:val="single" w:sz="4" w:space="0" w:color="auto"/>
              <w:bottom w:val="single" w:sz="4" w:space="0" w:color="auto"/>
              <w:right w:val="single" w:sz="4" w:space="0" w:color="auto"/>
            </w:tcBorders>
            <w:vAlign w:val="center"/>
          </w:tcPr>
          <w:p w:rsidR="00481874" w:rsidRDefault="00481874" w:rsidP="00051447">
            <w:pPr>
              <w:spacing w:line="240" w:lineRule="auto"/>
              <w:ind w:firstLineChars="0" w:firstLine="0"/>
              <w:rPr>
                <w:ins w:id="2416" w:author="翟羽佳" w:date="2017-06-01T14:10:00Z"/>
                <w:rFonts w:ascii="宋体" w:hAnsi="宋体"/>
                <w:bCs/>
                <w:color w:val="000000"/>
                <w:sz w:val="20"/>
                <w:szCs w:val="20"/>
              </w:rPr>
            </w:pPr>
          </w:p>
        </w:tc>
        <w:tc>
          <w:tcPr>
            <w:tcW w:w="682"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17" w:author="翟羽佳" w:date="2017-06-01T14:10:00Z"/>
                <w:rFonts w:ascii="宋体" w:hAnsi="宋体"/>
                <w:color w:val="000000"/>
                <w:sz w:val="20"/>
                <w:szCs w:val="20"/>
              </w:rPr>
            </w:pPr>
            <w:ins w:id="2418" w:author="翟羽佳" w:date="2017-06-01T14:10:00Z">
              <w:r w:rsidRPr="0065483A">
                <w:rPr>
                  <w:rFonts w:ascii="宋体" w:hAnsi="宋体" w:hint="eastAsia"/>
                  <w:color w:val="000000"/>
                  <w:sz w:val="20"/>
                  <w:szCs w:val="20"/>
                </w:rPr>
                <w:t>N86</w:t>
              </w:r>
            </w:ins>
          </w:p>
        </w:tc>
        <w:tc>
          <w:tcPr>
            <w:tcW w:w="1586"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19" w:author="翟羽佳" w:date="2017-06-01T14:10:00Z"/>
                <w:rFonts w:ascii="宋体" w:hAnsi="宋体"/>
                <w:color w:val="000000"/>
                <w:sz w:val="20"/>
                <w:szCs w:val="20"/>
              </w:rPr>
            </w:pPr>
            <w:ins w:id="2420" w:author="翟羽佳" w:date="2017-06-01T14:10:00Z">
              <w:r w:rsidRPr="0065483A">
                <w:rPr>
                  <w:rFonts w:ascii="宋体" w:hAnsi="宋体" w:hint="eastAsia"/>
                  <w:color w:val="000000"/>
                  <w:sz w:val="20"/>
                  <w:szCs w:val="20"/>
                </w:rPr>
                <w:t>rspMsgEn</w:t>
              </w:r>
            </w:ins>
          </w:p>
        </w:tc>
        <w:tc>
          <w:tcPr>
            <w:tcW w:w="1842"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21" w:author="翟羽佳" w:date="2017-06-01T14:10:00Z"/>
                <w:rFonts w:ascii="宋体" w:hAnsi="宋体"/>
                <w:color w:val="000000"/>
                <w:sz w:val="20"/>
                <w:szCs w:val="20"/>
              </w:rPr>
            </w:pPr>
            <w:ins w:id="2422" w:author="翟羽佳" w:date="2017-06-01T14:10:00Z">
              <w:r w:rsidRPr="0065483A">
                <w:rPr>
                  <w:rFonts w:ascii="宋体" w:hAnsi="宋体" w:hint="eastAsia"/>
                  <w:color w:val="000000"/>
                  <w:sz w:val="20"/>
                  <w:szCs w:val="20"/>
                </w:rPr>
                <w:t>响应消息</w:t>
              </w:r>
            </w:ins>
          </w:p>
        </w:tc>
        <w:tc>
          <w:tcPr>
            <w:tcW w:w="627"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23" w:author="翟羽佳" w:date="2017-06-01T14:10:00Z"/>
                <w:rFonts w:ascii="宋体" w:hAnsi="宋体"/>
                <w:color w:val="000000"/>
                <w:sz w:val="20"/>
                <w:szCs w:val="20"/>
              </w:rPr>
            </w:pPr>
            <w:ins w:id="2424" w:author="翟羽佳" w:date="2017-06-01T14:10:00Z">
              <w:r w:rsidRPr="0065483A">
                <w:rPr>
                  <w:rFonts w:ascii="宋体" w:hAnsi="宋体" w:hint="eastAsia"/>
                  <w:color w:val="000000"/>
                  <w:sz w:val="20"/>
                  <w:szCs w:val="20"/>
                </w:rPr>
                <w:t>-</w:t>
              </w:r>
            </w:ins>
          </w:p>
        </w:tc>
        <w:tc>
          <w:tcPr>
            <w:tcW w:w="798"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25" w:author="翟羽佳" w:date="2017-06-01T14:10:00Z"/>
                <w:rFonts w:ascii="宋体" w:hAnsi="宋体"/>
                <w:color w:val="000000"/>
                <w:sz w:val="20"/>
                <w:szCs w:val="20"/>
              </w:rPr>
            </w:pPr>
            <w:ins w:id="2426" w:author="翟羽佳" w:date="2017-06-01T14:10:00Z">
              <w:r w:rsidRPr="0065483A">
                <w:rPr>
                  <w:rFonts w:ascii="宋体" w:hAnsi="宋体" w:hint="eastAsia"/>
                  <w:color w:val="000000"/>
                  <w:sz w:val="20"/>
                  <w:szCs w:val="20"/>
                </w:rPr>
                <w:t>M</w:t>
              </w:r>
            </w:ins>
          </w:p>
        </w:tc>
        <w:tc>
          <w:tcPr>
            <w:tcW w:w="2387" w:type="dxa"/>
            <w:tcBorders>
              <w:top w:val="single" w:sz="4" w:space="0" w:color="auto"/>
              <w:left w:val="single" w:sz="4" w:space="0" w:color="auto"/>
              <w:bottom w:val="single" w:sz="4" w:space="0" w:color="auto"/>
              <w:right w:val="single" w:sz="4" w:space="0" w:color="auto"/>
            </w:tcBorders>
            <w:vAlign w:val="center"/>
          </w:tcPr>
          <w:p w:rsidR="00481874" w:rsidRPr="0065483A" w:rsidRDefault="00481874" w:rsidP="00051447">
            <w:pPr>
              <w:spacing w:line="240" w:lineRule="auto"/>
              <w:ind w:firstLineChars="0" w:firstLine="0"/>
              <w:rPr>
                <w:ins w:id="2427" w:author="翟羽佳" w:date="2017-06-01T14:10:00Z"/>
                <w:rFonts w:ascii="宋体" w:hAnsi="宋体"/>
                <w:color w:val="000000"/>
                <w:sz w:val="20"/>
                <w:szCs w:val="20"/>
              </w:rPr>
            </w:pPr>
          </w:p>
        </w:tc>
      </w:tr>
    </w:tbl>
    <w:p w:rsidR="00481874" w:rsidRDefault="00481874" w:rsidP="00481874">
      <w:pPr>
        <w:ind w:firstLine="480"/>
        <w:rPr>
          <w:ins w:id="2428" w:author="翟羽佳" w:date="2017-06-01T14:10:00Z"/>
        </w:rPr>
      </w:pPr>
    </w:p>
    <w:p w:rsidR="00481874" w:rsidRDefault="00481874">
      <w:pPr>
        <w:ind w:firstLineChars="0" w:firstLine="0"/>
        <w:rPr>
          <w:ins w:id="2429" w:author="翟羽佳" w:date="2017-06-01T14:10:00Z"/>
          <w:rFonts w:ascii="宋体" w:hAnsi="宋体"/>
          <w:color w:val="000000"/>
        </w:rPr>
      </w:pPr>
    </w:p>
    <w:p w:rsidR="00481874" w:rsidRDefault="00481874">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30" w:name="_Toc433814241"/>
      <w:bookmarkStart w:id="2431" w:name="_Toc25096"/>
      <w:bookmarkStart w:id="2432" w:name="_Toc23784"/>
      <w:bookmarkStart w:id="2433" w:name="_Toc437936990"/>
      <w:bookmarkStart w:id="2434" w:name="_Toc25821"/>
      <w:bookmarkStart w:id="2435" w:name="_Toc493667890"/>
      <w:r w:rsidRPr="009F5A48">
        <w:rPr>
          <w:rFonts w:hint="eastAsia"/>
        </w:rPr>
        <w:t>询价期权交易平仓申请请求和响应</w:t>
      </w:r>
      <w:bookmarkEnd w:id="2430"/>
      <w:bookmarkEnd w:id="2431"/>
      <w:bookmarkEnd w:id="2432"/>
      <w:bookmarkEnd w:id="2433"/>
      <w:bookmarkEnd w:id="2434"/>
      <w:bookmarkEnd w:id="2435"/>
    </w:p>
    <w:p w:rsidR="00581365" w:rsidRDefault="00706DDF">
      <w:pPr>
        <w:ind w:firstLineChars="0" w:firstLine="0"/>
      </w:pPr>
      <w:r>
        <w:rPr>
          <w:rFonts w:hint="eastAsia"/>
          <w:b/>
        </w:rPr>
        <w:t>功能：</w:t>
      </w:r>
      <w:r>
        <w:rPr>
          <w:rFonts w:ascii="宋体" w:hAnsi="宋体" w:hint="eastAsia"/>
          <w:color w:val="000000"/>
        </w:rPr>
        <w:t>指令主要用于发起询价期权交易平仓/取消平仓申请</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6"/>
        <w:gridCol w:w="2693"/>
        <w:gridCol w:w="1701"/>
        <w:gridCol w:w="709"/>
        <w:gridCol w:w="709"/>
        <w:gridCol w:w="1984"/>
      </w:tblGrid>
      <w:tr w:rsidR="00581365">
        <w:trPr>
          <w:trHeight w:val="285"/>
        </w:trPr>
        <w:tc>
          <w:tcPr>
            <w:tcW w:w="86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69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70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984"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3629A">
        <w:trPr>
          <w:trHeight w:val="270"/>
        </w:trPr>
        <w:tc>
          <w:tcPr>
            <w:tcW w:w="86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693"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701"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984" w:type="dxa"/>
            <w:vAlign w:val="center"/>
          </w:tcPr>
          <w:p w:rsidR="0033629A" w:rsidRDefault="0033629A">
            <w:pPr>
              <w:spacing w:line="240" w:lineRule="auto"/>
              <w:ind w:firstLineChars="0" w:firstLine="0"/>
              <w:rPr>
                <w:rFonts w:ascii="宋体" w:hAnsi="宋体"/>
                <w:b/>
                <w:bCs/>
                <w:color w:val="000000"/>
                <w:sz w:val="20"/>
                <w:szCs w:val="20"/>
              </w:rPr>
            </w:pPr>
          </w:p>
        </w:tc>
      </w:tr>
      <w:tr w:rsidR="0033629A">
        <w:trPr>
          <w:trHeight w:val="270"/>
        </w:trPr>
        <w:tc>
          <w:tcPr>
            <w:tcW w:w="86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693"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701"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09"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984" w:type="dxa"/>
            <w:vAlign w:val="center"/>
          </w:tcPr>
          <w:p w:rsidR="0033629A" w:rsidRDefault="0033629A">
            <w:pPr>
              <w:spacing w:line="240" w:lineRule="auto"/>
              <w:ind w:firstLineChars="0" w:firstLine="0"/>
              <w:rPr>
                <w:rFonts w:ascii="宋体" w:hAnsi="宋体"/>
                <w:b/>
                <w:bCs/>
                <w:color w:val="000000"/>
                <w:sz w:val="20"/>
                <w:szCs w:val="20"/>
              </w:rPr>
            </w:pPr>
          </w:p>
        </w:tc>
      </w:tr>
      <w:tr w:rsidR="00581365">
        <w:trPr>
          <w:trHeight w:val="270"/>
        </w:trPr>
        <w:tc>
          <w:tcPr>
            <w:tcW w:w="866"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lastRenderedPageBreak/>
              <w:t>M30</w:t>
            </w:r>
          </w:p>
        </w:tc>
        <w:tc>
          <w:tcPr>
            <w:tcW w:w="269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clientID</w:t>
            </w:r>
          </w:p>
        </w:tc>
        <w:tc>
          <w:tcPr>
            <w:tcW w:w="1701"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70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09" w:type="dxa"/>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984" w:type="dxa"/>
            <w:vAlign w:val="center"/>
          </w:tcPr>
          <w:p w:rsidR="00581365" w:rsidRDefault="00581365">
            <w:pPr>
              <w:spacing w:line="240" w:lineRule="auto"/>
              <w:ind w:firstLineChars="0" w:firstLine="0"/>
              <w:rPr>
                <w:rFonts w:ascii="宋体" w:hAnsi="宋体"/>
                <w:b/>
                <w:bCs/>
                <w:color w:val="000000"/>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581365">
            <w:pPr>
              <w:spacing w:line="240" w:lineRule="auto"/>
              <w:ind w:firstLineChars="0" w:firstLine="0"/>
              <w:rPr>
                <w:rFonts w:ascii="宋体" w:hAnsi="宋体"/>
                <w:color w:val="000000"/>
                <w:sz w:val="20"/>
                <w:szCs w:val="20"/>
              </w:rPr>
            </w:pPr>
          </w:p>
        </w:tc>
        <w:tc>
          <w:tcPr>
            <w:tcW w:w="1984"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平仓</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984"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color w:val="000000"/>
                <w:sz w:val="20"/>
                <w:szCs w:val="20"/>
              </w:rPr>
              <w:t>R56</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color w:val="000000"/>
                <w:sz w:val="20"/>
                <w:szCs w:val="20"/>
              </w:rPr>
              <w:t>closPositionAmount</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平仓权利金</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O</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984"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84"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69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7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84"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86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2693"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70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98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36" w:name="_Toc437936991"/>
      <w:bookmarkStart w:id="2437" w:name="_Toc18941"/>
      <w:bookmarkStart w:id="2438" w:name="_Toc14662"/>
      <w:bookmarkStart w:id="2439" w:name="_Toc23076"/>
      <w:bookmarkStart w:id="2440" w:name="_Toc433814242"/>
      <w:bookmarkStart w:id="2441" w:name="_Toc493667891"/>
      <w:r w:rsidRPr="009F5A48">
        <w:rPr>
          <w:rFonts w:hint="eastAsia"/>
        </w:rPr>
        <w:t>推送询价期权交易平仓申请信息</w:t>
      </w:r>
      <w:bookmarkEnd w:id="2436"/>
      <w:bookmarkEnd w:id="2437"/>
      <w:bookmarkEnd w:id="2438"/>
      <w:bookmarkEnd w:id="2439"/>
      <w:bookmarkEnd w:id="2440"/>
      <w:bookmarkEnd w:id="2441"/>
    </w:p>
    <w:p w:rsidR="00581365" w:rsidRDefault="00706DDF">
      <w:pPr>
        <w:ind w:firstLineChars="0" w:firstLine="0"/>
      </w:pPr>
      <w:r>
        <w:rPr>
          <w:rFonts w:hint="eastAsia"/>
          <w:b/>
        </w:rPr>
        <w:t>功能：</w:t>
      </w:r>
      <w:r>
        <w:rPr>
          <w:rFonts w:ascii="宋体" w:hAnsi="宋体" w:hint="eastAsia"/>
          <w:color w:val="000000"/>
        </w:rPr>
        <w:t>向交易对手方推送询价期权交易平仓申请信息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0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2598"/>
        <w:gridCol w:w="1918"/>
        <w:gridCol w:w="819"/>
        <w:gridCol w:w="1928"/>
      </w:tblGrid>
      <w:tr w:rsidR="00581365">
        <w:trPr>
          <w:trHeight w:val="285"/>
        </w:trPr>
        <w:tc>
          <w:tcPr>
            <w:tcW w:w="8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59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91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92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1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seatID</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交易席位代码</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1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clientID</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客户代码</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X65</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平仓状态</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42" w:name="_Toc6715"/>
      <w:bookmarkStart w:id="2443" w:name="_Toc16746"/>
      <w:bookmarkStart w:id="2444" w:name="_Toc493667892"/>
      <w:r w:rsidRPr="009F5A48">
        <w:rPr>
          <w:rFonts w:hint="eastAsia"/>
        </w:rPr>
        <w:t>询价期权交易平仓申请确认请求和响应</w:t>
      </w:r>
      <w:bookmarkEnd w:id="2442"/>
      <w:bookmarkEnd w:id="2443"/>
      <w:bookmarkEnd w:id="2444"/>
    </w:p>
    <w:p w:rsidR="00581365" w:rsidRDefault="00706DDF">
      <w:pPr>
        <w:ind w:firstLineChars="0" w:firstLine="0"/>
      </w:pPr>
      <w:r>
        <w:rPr>
          <w:rFonts w:hint="eastAsia"/>
          <w:b/>
        </w:rPr>
        <w:t>功能：</w:t>
      </w:r>
      <w:r>
        <w:rPr>
          <w:rFonts w:ascii="宋体" w:hAnsi="宋体" w:hint="eastAsia"/>
          <w:color w:val="000000"/>
        </w:rPr>
        <w:t>指令主要用于对发起的询价期权交易平仓申请进行同意或者拒绝</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760"/>
        <w:gridCol w:w="1600"/>
        <w:gridCol w:w="820"/>
        <w:gridCol w:w="858"/>
        <w:gridCol w:w="2261"/>
      </w:tblGrid>
      <w:tr w:rsidR="00581365">
        <w:trPr>
          <w:trHeight w:val="285"/>
        </w:trPr>
        <w:tc>
          <w:tcPr>
            <w:tcW w:w="108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76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2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5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26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3629A">
        <w:trPr>
          <w:trHeight w:val="270"/>
        </w:trPr>
        <w:tc>
          <w:tcPr>
            <w:tcW w:w="108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76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60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20"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8"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61" w:type="dxa"/>
            <w:vAlign w:val="center"/>
          </w:tcPr>
          <w:p w:rsidR="0033629A" w:rsidRDefault="0033629A">
            <w:pPr>
              <w:spacing w:line="240" w:lineRule="auto"/>
              <w:ind w:firstLineChars="0" w:firstLine="0"/>
              <w:rPr>
                <w:rFonts w:ascii="宋体" w:hAnsi="宋体"/>
                <w:b/>
                <w:bCs/>
                <w:color w:val="000000"/>
                <w:sz w:val="20"/>
                <w:szCs w:val="20"/>
              </w:rPr>
            </w:pPr>
          </w:p>
        </w:tc>
      </w:tr>
      <w:tr w:rsidR="0033629A">
        <w:trPr>
          <w:trHeight w:val="270"/>
        </w:trPr>
        <w:tc>
          <w:tcPr>
            <w:tcW w:w="108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76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0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20"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8"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261" w:type="dxa"/>
            <w:vAlign w:val="center"/>
          </w:tcPr>
          <w:p w:rsidR="0033629A" w:rsidRDefault="0033629A">
            <w:pPr>
              <w:spacing w:line="240" w:lineRule="auto"/>
              <w:ind w:firstLineChars="0" w:firstLine="0"/>
              <w:rPr>
                <w:rFonts w:ascii="宋体" w:hAnsi="宋体"/>
                <w:b/>
                <w:bCs/>
                <w:color w:val="000000"/>
                <w:sz w:val="20"/>
                <w:szCs w:val="20"/>
              </w:rPr>
            </w:pPr>
          </w:p>
        </w:tc>
      </w:tr>
      <w:tr w:rsidR="00581365">
        <w:trPr>
          <w:trHeight w:val="270"/>
        </w:trPr>
        <w:tc>
          <w:tcPr>
            <w:tcW w:w="108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176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6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2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6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1080"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176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600" w:type="dxa"/>
            <w:vAlign w:val="center"/>
          </w:tcPr>
          <w:p w:rsidR="00581365" w:rsidRDefault="00706DDF">
            <w:pPr>
              <w:spacing w:line="240" w:lineRule="auto"/>
              <w:ind w:firstLineChars="0" w:firstLine="0"/>
              <w:rPr>
                <w:rFonts w:ascii="宋体" w:hAnsi="宋体"/>
                <w:color w:val="000000"/>
                <w:sz w:val="20"/>
                <w:szCs w:val="20"/>
              </w:rPr>
            </w:pPr>
            <w:r w:rsidRPr="0033629A">
              <w:rPr>
                <w:rFonts w:ascii="宋体" w:hAnsi="宋体" w:hint="eastAsia"/>
                <w:color w:val="000000"/>
                <w:sz w:val="20"/>
                <w:szCs w:val="20"/>
              </w:rPr>
              <w:t>确认方式</w:t>
            </w:r>
          </w:p>
        </w:tc>
        <w:tc>
          <w:tcPr>
            <w:tcW w:w="82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26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108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76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6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2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61"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85"/>
        </w:trPr>
        <w:tc>
          <w:tcPr>
            <w:tcW w:w="108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76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60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2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261"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85"/>
        </w:trPr>
        <w:tc>
          <w:tcPr>
            <w:tcW w:w="1080"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760"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600"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20"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5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26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45" w:name="_Toc493667893"/>
      <w:r w:rsidRPr="009F5A48">
        <w:rPr>
          <w:rFonts w:hint="eastAsia"/>
        </w:rPr>
        <w:lastRenderedPageBreak/>
        <w:t>推送询价期权交易平仓成功信息</w:t>
      </w:r>
      <w:bookmarkEnd w:id="2445"/>
    </w:p>
    <w:p w:rsidR="00581365" w:rsidRDefault="00706DDF">
      <w:pPr>
        <w:ind w:firstLineChars="0" w:firstLine="0"/>
      </w:pPr>
      <w:r>
        <w:rPr>
          <w:rFonts w:hint="eastAsia"/>
          <w:b/>
        </w:rPr>
        <w:t>功能：</w:t>
      </w:r>
      <w:r>
        <w:rPr>
          <w:rFonts w:ascii="宋体" w:hAnsi="宋体" w:hint="eastAsia"/>
          <w:color w:val="000000"/>
        </w:rPr>
        <w:t>向交易双方推送询价期权交易平仓申请信息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0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2598"/>
        <w:gridCol w:w="1918"/>
        <w:gridCol w:w="819"/>
        <w:gridCol w:w="1928"/>
      </w:tblGrid>
      <w:tr w:rsidR="00581365">
        <w:trPr>
          <w:trHeight w:val="285"/>
        </w:trPr>
        <w:tc>
          <w:tcPr>
            <w:tcW w:w="8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59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91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1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92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X65</w:t>
            </w:r>
          </w:p>
        </w:tc>
        <w:tc>
          <w:tcPr>
            <w:tcW w:w="259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otcPortOperationState</w:t>
            </w:r>
          </w:p>
        </w:tc>
        <w:tc>
          <w:tcPr>
            <w:tcW w:w="191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平仓状态</w:t>
            </w:r>
          </w:p>
        </w:tc>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928"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46" w:name="_Toc29818"/>
      <w:bookmarkStart w:id="2447" w:name="_Toc9059"/>
      <w:bookmarkStart w:id="2448" w:name="_Toc436668913"/>
      <w:bookmarkStart w:id="2449" w:name="_Toc493667894"/>
      <w:r w:rsidRPr="009F5A48">
        <w:rPr>
          <w:rFonts w:hint="eastAsia"/>
        </w:rPr>
        <w:t>推送询价期权权利金再次清算消息</w:t>
      </w:r>
      <w:bookmarkEnd w:id="2446"/>
      <w:bookmarkEnd w:id="2447"/>
      <w:bookmarkEnd w:id="2448"/>
      <w:bookmarkEnd w:id="2449"/>
    </w:p>
    <w:p w:rsidR="00581365" w:rsidRDefault="00706DDF">
      <w:pPr>
        <w:ind w:firstLine="482"/>
        <w:rPr>
          <w:szCs w:val="24"/>
        </w:rPr>
      </w:pPr>
      <w:r>
        <w:rPr>
          <w:rFonts w:hint="eastAsia"/>
          <w:b/>
          <w:szCs w:val="24"/>
        </w:rPr>
        <w:t>功能：</w:t>
      </w:r>
      <w:r>
        <w:rPr>
          <w:rFonts w:hint="eastAsia"/>
          <w:color w:val="000000"/>
          <w:szCs w:val="24"/>
        </w:rPr>
        <w:t>向对应的席位推送价期权权利金再次清算消息</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75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916"/>
        <w:gridCol w:w="1712"/>
        <w:gridCol w:w="938"/>
        <w:gridCol w:w="1182"/>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291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171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118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291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182"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N32</w:t>
            </w:r>
          </w:p>
        </w:tc>
        <w:tc>
          <w:tcPr>
            <w:tcW w:w="291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otcMatchTicketState</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成交单状态</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182"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450" w:name="_Toc436668916"/>
      <w:bookmarkStart w:id="2451" w:name="_Toc9746"/>
      <w:bookmarkStart w:id="2452" w:name="_Toc6470"/>
      <w:bookmarkStart w:id="2453" w:name="_Toc493667895"/>
      <w:r w:rsidRPr="009F5A48">
        <w:rPr>
          <w:rFonts w:hint="eastAsia"/>
        </w:rPr>
        <w:t>推送询价期权交易撤销成功消息</w:t>
      </w:r>
      <w:bookmarkEnd w:id="2450"/>
      <w:bookmarkEnd w:id="2451"/>
      <w:bookmarkEnd w:id="2452"/>
      <w:bookmarkEnd w:id="2453"/>
    </w:p>
    <w:p w:rsidR="00581365" w:rsidRDefault="00706DDF">
      <w:pPr>
        <w:ind w:firstLine="482"/>
        <w:rPr>
          <w:color w:val="000000"/>
          <w:szCs w:val="24"/>
        </w:rPr>
      </w:pPr>
      <w:r>
        <w:rPr>
          <w:rFonts w:hint="eastAsia"/>
          <w:b/>
          <w:szCs w:val="24"/>
        </w:rPr>
        <w:t>功能：</w:t>
      </w:r>
      <w:r>
        <w:rPr>
          <w:rFonts w:hint="eastAsia"/>
          <w:szCs w:val="24"/>
        </w:rPr>
        <w:t>向</w:t>
      </w:r>
      <w:r>
        <w:rPr>
          <w:rFonts w:hint="eastAsia"/>
          <w:color w:val="000000"/>
          <w:szCs w:val="24"/>
        </w:rPr>
        <w:t>对应的席位</w:t>
      </w:r>
      <w:r>
        <w:rPr>
          <w:rFonts w:hint="eastAsia"/>
          <w:szCs w:val="24"/>
        </w:rPr>
        <w:t>推送</w:t>
      </w:r>
      <w:r>
        <w:rPr>
          <w:rFonts w:hint="eastAsia"/>
          <w:color w:val="000000"/>
          <w:szCs w:val="24"/>
        </w:rPr>
        <w:t>询价期权交易撤销成功消息</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2553"/>
        <w:gridCol w:w="2446"/>
        <w:gridCol w:w="1134"/>
        <w:gridCol w:w="1665"/>
      </w:tblGrid>
      <w:tr w:rsidR="00581365">
        <w:trPr>
          <w:trHeight w:val="285"/>
        </w:trPr>
        <w:tc>
          <w:tcPr>
            <w:tcW w:w="86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2553"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244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113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166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86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2553"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113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665"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r w:rsidR="00581365">
        <w:trPr>
          <w:trHeight w:val="270"/>
        </w:trPr>
        <w:tc>
          <w:tcPr>
            <w:tcW w:w="86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N</w:t>
            </w:r>
            <w:r>
              <w:rPr>
                <w:rFonts w:asciiTheme="minorEastAsia" w:eastAsiaTheme="minorEastAsia" w:hAnsiTheme="minorEastAsia" w:hint="eastAsia"/>
                <w:color w:val="000000"/>
                <w:sz w:val="20"/>
                <w:szCs w:val="20"/>
              </w:rPr>
              <w:t>32</w:t>
            </w:r>
          </w:p>
        </w:tc>
        <w:tc>
          <w:tcPr>
            <w:tcW w:w="2553"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otcMatchTicketState</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成交单状态</w:t>
            </w:r>
          </w:p>
        </w:tc>
        <w:tc>
          <w:tcPr>
            <w:tcW w:w="113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665"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Pr="009F5A48" w:rsidRDefault="00706DDF" w:rsidP="009F5A48">
      <w:pPr>
        <w:pStyle w:val="3"/>
        <w:numPr>
          <w:ilvl w:val="2"/>
          <w:numId w:val="1"/>
        </w:numPr>
        <w:ind w:left="980" w:hangingChars="305" w:hanging="980"/>
      </w:pPr>
      <w:bookmarkStart w:id="2454" w:name="_Toc436668919"/>
      <w:bookmarkStart w:id="2455" w:name="_Toc825"/>
      <w:bookmarkStart w:id="2456" w:name="_Toc24736"/>
      <w:bookmarkStart w:id="2457" w:name="_Toc493667896"/>
      <w:r w:rsidRPr="009F5A48">
        <w:rPr>
          <w:rFonts w:hint="eastAsia"/>
        </w:rPr>
        <w:t>推送询价期权交易日期要素修改消息</w:t>
      </w:r>
      <w:bookmarkEnd w:id="2454"/>
      <w:bookmarkEnd w:id="2455"/>
      <w:bookmarkEnd w:id="2456"/>
      <w:bookmarkEnd w:id="2457"/>
    </w:p>
    <w:p w:rsidR="00581365" w:rsidRDefault="00706DDF">
      <w:pPr>
        <w:ind w:firstLine="482"/>
        <w:rPr>
          <w:rFonts w:ascii="宋体" w:hAnsi="宋体"/>
          <w:color w:val="000000"/>
          <w:szCs w:val="24"/>
        </w:rPr>
      </w:pPr>
      <w:r>
        <w:rPr>
          <w:rFonts w:ascii="宋体" w:hAnsi="宋体" w:hint="eastAsia"/>
          <w:b/>
          <w:szCs w:val="24"/>
        </w:rPr>
        <w:t>功能：</w:t>
      </w:r>
      <w:r>
        <w:rPr>
          <w:rFonts w:ascii="宋体" w:hAnsi="宋体" w:hint="eastAsia"/>
          <w:color w:val="000000"/>
          <w:szCs w:val="24"/>
        </w:rPr>
        <w:t>向</w:t>
      </w:r>
      <w:r>
        <w:rPr>
          <w:rFonts w:hint="eastAsia"/>
          <w:color w:val="000000"/>
          <w:szCs w:val="24"/>
        </w:rPr>
        <w:t>对应的席位</w:t>
      </w:r>
      <w:r>
        <w:rPr>
          <w:rFonts w:ascii="宋体" w:hAnsi="宋体" w:hint="eastAsia"/>
          <w:color w:val="000000"/>
          <w:szCs w:val="24"/>
        </w:rPr>
        <w:t>推送询价期权交易日期要素修改消息</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81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3478"/>
        <w:gridCol w:w="1712"/>
        <w:gridCol w:w="938"/>
        <w:gridCol w:w="1252"/>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347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171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125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347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252"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2458" w:name="_Toc23998"/>
      <w:bookmarkStart w:id="2459" w:name="_Toc437936995"/>
      <w:bookmarkStart w:id="2460" w:name="_Toc29665"/>
      <w:bookmarkStart w:id="2461" w:name="_Toc9086"/>
      <w:bookmarkStart w:id="2462" w:name="_Toc433814246"/>
      <w:bookmarkStart w:id="2463" w:name="_Toc493667897"/>
      <w:r>
        <w:rPr>
          <w:rFonts w:ascii="宋体" w:hAnsi="宋体" w:hint="eastAsia"/>
          <w:color w:val="000000"/>
        </w:rPr>
        <w:lastRenderedPageBreak/>
        <w:t>询价拆借存续期管理消息</w:t>
      </w:r>
      <w:bookmarkEnd w:id="2458"/>
      <w:bookmarkEnd w:id="2459"/>
      <w:bookmarkEnd w:id="2460"/>
      <w:bookmarkEnd w:id="2461"/>
      <w:bookmarkEnd w:id="2462"/>
      <w:bookmarkEnd w:id="2463"/>
    </w:p>
    <w:p w:rsidR="00581365" w:rsidRPr="009F5A48" w:rsidRDefault="00706DDF" w:rsidP="009F5A48">
      <w:pPr>
        <w:pStyle w:val="3"/>
        <w:numPr>
          <w:ilvl w:val="2"/>
          <w:numId w:val="1"/>
        </w:numPr>
        <w:ind w:left="980" w:hangingChars="305" w:hanging="980"/>
      </w:pPr>
      <w:bookmarkStart w:id="2464" w:name="_Toc9607"/>
      <w:bookmarkStart w:id="2465" w:name="_Toc7827"/>
      <w:bookmarkStart w:id="2466" w:name="_Toc493667898"/>
      <w:bookmarkStart w:id="2467" w:name="_Toc12649"/>
      <w:bookmarkStart w:id="2468" w:name="_Toc437936996"/>
      <w:r w:rsidRPr="009F5A48">
        <w:rPr>
          <w:rFonts w:hint="eastAsia"/>
        </w:rPr>
        <w:t>推送询价交易借金过户信息</w:t>
      </w:r>
      <w:bookmarkEnd w:id="2464"/>
      <w:bookmarkEnd w:id="2465"/>
      <w:bookmarkEnd w:id="2466"/>
    </w:p>
    <w:p w:rsidR="00581365" w:rsidRDefault="00706DDF">
      <w:pPr>
        <w:ind w:firstLine="482"/>
        <w:rPr>
          <w:rFonts w:ascii="宋体" w:hAnsi="宋体"/>
          <w:color w:val="000000"/>
          <w:szCs w:val="24"/>
        </w:rPr>
      </w:pPr>
      <w:r>
        <w:rPr>
          <w:rFonts w:ascii="宋体" w:hAnsi="宋体" w:hint="eastAsia"/>
          <w:b/>
          <w:szCs w:val="24"/>
        </w:rPr>
        <w:t>功能：</w:t>
      </w:r>
      <w:r>
        <w:rPr>
          <w:rFonts w:ascii="宋体" w:hAnsi="宋体" w:hint="eastAsia"/>
          <w:color w:val="000000"/>
          <w:szCs w:val="24"/>
        </w:rPr>
        <w:t>向对应席位推送询价交易借金过户信息</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79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2491"/>
        <w:gridCol w:w="1712"/>
        <w:gridCol w:w="938"/>
        <w:gridCol w:w="2027"/>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2491"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171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2027"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2491"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2027"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宋体" w:hAnsi="宋体" w:cs="宋体"/>
                <w:color w:val="000000"/>
                <w:kern w:val="0"/>
                <w:sz w:val="20"/>
                <w:szCs w:val="20"/>
              </w:rPr>
              <w:t>K83</w:t>
            </w:r>
          </w:p>
        </w:tc>
        <w:tc>
          <w:tcPr>
            <w:tcW w:w="2491"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宋体" w:hAnsi="宋体" w:cs="宋体"/>
                <w:color w:val="000000"/>
                <w:kern w:val="0"/>
                <w:sz w:val="20"/>
                <w:szCs w:val="20"/>
              </w:rPr>
              <w:t>lendState</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hAnsiTheme="minorEastAsia" w:hint="eastAsia"/>
                <w:sz w:val="21"/>
                <w:szCs w:val="21"/>
              </w:rPr>
              <w:t>借金状态</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2027"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480"/>
      </w:pPr>
    </w:p>
    <w:p w:rsidR="00581365" w:rsidRPr="009F5A48" w:rsidRDefault="00706DDF" w:rsidP="009F5A48">
      <w:pPr>
        <w:pStyle w:val="3"/>
        <w:numPr>
          <w:ilvl w:val="2"/>
          <w:numId w:val="1"/>
        </w:numPr>
        <w:ind w:left="980" w:hangingChars="305" w:hanging="980"/>
      </w:pPr>
      <w:bookmarkStart w:id="2469" w:name="_Toc16213"/>
      <w:bookmarkStart w:id="2470" w:name="_Toc10642"/>
      <w:bookmarkStart w:id="2471" w:name="_Toc436668927"/>
      <w:bookmarkStart w:id="2472" w:name="_Toc493667899"/>
      <w:r w:rsidRPr="009F5A48">
        <w:rPr>
          <w:rFonts w:hint="eastAsia"/>
        </w:rPr>
        <w:t>推送询价拆借交易利息再次清算消息</w:t>
      </w:r>
      <w:bookmarkEnd w:id="2469"/>
      <w:bookmarkEnd w:id="2470"/>
      <w:bookmarkEnd w:id="2471"/>
      <w:bookmarkEnd w:id="2472"/>
    </w:p>
    <w:p w:rsidR="00581365" w:rsidRDefault="00706DDF">
      <w:pPr>
        <w:ind w:firstLine="482"/>
        <w:rPr>
          <w:szCs w:val="24"/>
        </w:rPr>
      </w:pPr>
      <w:r>
        <w:rPr>
          <w:rFonts w:hint="eastAsia"/>
          <w:b/>
          <w:szCs w:val="24"/>
        </w:rPr>
        <w:t>功能：</w:t>
      </w:r>
      <w:r>
        <w:rPr>
          <w:rFonts w:hint="eastAsia"/>
          <w:szCs w:val="24"/>
        </w:rPr>
        <w:t>向对应的席位</w:t>
      </w:r>
      <w:r>
        <w:rPr>
          <w:rFonts w:hint="eastAsia"/>
          <w:color w:val="000000"/>
          <w:szCs w:val="24"/>
        </w:rPr>
        <w:t>推送询价拆借交易利息再次清算消息</w:t>
      </w:r>
      <w:r>
        <w:rPr>
          <w:rFonts w:hint="eastAsia"/>
          <w:szCs w:val="24"/>
        </w:rPr>
        <w:t>。</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3478"/>
        <w:gridCol w:w="1712"/>
        <w:gridCol w:w="938"/>
        <w:gridCol w:w="1324"/>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347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1712"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132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785"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347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1712"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93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324"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r w:rsidR="00581365">
        <w:trPr>
          <w:trHeight w:val="270"/>
        </w:trPr>
        <w:tc>
          <w:tcPr>
            <w:tcW w:w="785"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N32</w:t>
            </w:r>
          </w:p>
        </w:tc>
        <w:tc>
          <w:tcPr>
            <w:tcW w:w="347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otcMatchTicketState</w:t>
            </w:r>
          </w:p>
        </w:tc>
        <w:tc>
          <w:tcPr>
            <w:tcW w:w="1712"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成交单状态</w:t>
            </w:r>
          </w:p>
        </w:tc>
        <w:tc>
          <w:tcPr>
            <w:tcW w:w="938" w:type="dxa"/>
            <w:tcBorders>
              <w:top w:val="single" w:sz="4" w:space="0" w:color="auto"/>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324" w:type="dxa"/>
            <w:tcBorders>
              <w:top w:val="single" w:sz="4" w:space="0" w:color="auto"/>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480"/>
      </w:pPr>
    </w:p>
    <w:p w:rsidR="00081E7B" w:rsidRPr="009F5A48" w:rsidRDefault="00081E7B" w:rsidP="009F5A48">
      <w:pPr>
        <w:pStyle w:val="3"/>
        <w:numPr>
          <w:ilvl w:val="2"/>
          <w:numId w:val="1"/>
        </w:numPr>
        <w:ind w:left="980" w:hangingChars="305" w:hanging="980"/>
        <w:rPr>
          <w:ins w:id="2473" w:author="翟羽佳" w:date="2017-06-01T14:29:00Z"/>
        </w:rPr>
      </w:pPr>
      <w:bookmarkStart w:id="2474" w:name="_Toc30940"/>
      <w:bookmarkStart w:id="2475" w:name="_Toc32258"/>
      <w:bookmarkStart w:id="2476" w:name="_Toc443394290"/>
      <w:bookmarkStart w:id="2477" w:name="_Toc493667900"/>
      <w:ins w:id="2478" w:author="翟羽佳" w:date="2017-06-01T14:29:00Z">
        <w:r w:rsidRPr="009F5A48">
          <w:rPr>
            <w:rFonts w:hint="eastAsia"/>
          </w:rPr>
          <w:t>查询符合修改还金</w:t>
        </w:r>
      </w:ins>
      <w:ins w:id="2479" w:author="翟羽佳" w:date="2017-06-01T14:39:00Z">
        <w:r w:rsidR="00F969C2" w:rsidRPr="009F5A48">
          <w:rPr>
            <w:rFonts w:hint="eastAsia"/>
          </w:rPr>
          <w:t>参数</w:t>
        </w:r>
      </w:ins>
      <w:ins w:id="2480" w:author="翟羽佳" w:date="2017-06-01T14:29:00Z">
        <w:r w:rsidR="0012633A" w:rsidRPr="009F5A48">
          <w:rPr>
            <w:rFonts w:hint="eastAsia"/>
          </w:rPr>
          <w:t>的拆借交易</w:t>
        </w:r>
        <w:r w:rsidRPr="009F5A48">
          <w:rPr>
            <w:rFonts w:hint="eastAsia"/>
          </w:rPr>
          <w:t>请求和响应</w:t>
        </w:r>
        <w:bookmarkEnd w:id="2474"/>
        <w:bookmarkEnd w:id="2475"/>
        <w:bookmarkEnd w:id="2476"/>
        <w:bookmarkEnd w:id="2477"/>
      </w:ins>
    </w:p>
    <w:p w:rsidR="00081E7B" w:rsidRDefault="00081E7B" w:rsidP="00081E7B">
      <w:pPr>
        <w:ind w:firstLine="482"/>
        <w:rPr>
          <w:ins w:id="2481" w:author="翟羽佳" w:date="2017-06-01T14:29:00Z"/>
        </w:rPr>
      </w:pPr>
      <w:ins w:id="2482" w:author="翟羽佳" w:date="2017-06-01T14:29:00Z">
        <w:r>
          <w:rPr>
            <w:rFonts w:hint="eastAsia"/>
            <w:b/>
          </w:rPr>
          <w:t>功能：</w:t>
        </w:r>
        <w:r>
          <w:rPr>
            <w:rFonts w:hint="eastAsia"/>
          </w:rPr>
          <w:t>查询出符合条件的交易：</w:t>
        </w:r>
      </w:ins>
    </w:p>
    <w:p w:rsidR="00081E7B" w:rsidRDefault="00081E7B" w:rsidP="00081E7B">
      <w:pPr>
        <w:ind w:firstLine="480"/>
        <w:rPr>
          <w:ins w:id="2483" w:author="翟羽佳" w:date="2017-06-01T14:29:00Z"/>
        </w:rPr>
      </w:pPr>
      <w:ins w:id="2484" w:author="翟羽佳" w:date="2017-06-01T14:29:00Z">
        <w:r>
          <w:rPr>
            <w:rFonts w:hint="eastAsia"/>
          </w:rPr>
          <w:t>会员席位用户根据“成交单编号”、“交易时间区间”、“本方还金参数修改申请状态”搜索拆借交易。（搜索条件不可全为空）</w:t>
        </w:r>
      </w:ins>
    </w:p>
    <w:p w:rsidR="00081E7B" w:rsidRDefault="00081E7B" w:rsidP="00081E7B">
      <w:pPr>
        <w:ind w:firstLineChars="0" w:firstLine="0"/>
        <w:rPr>
          <w:ins w:id="2485" w:author="翟羽佳" w:date="2017-06-01T14:29:00Z"/>
          <w:rFonts w:ascii="宋体" w:hAnsi="宋体"/>
          <w:color w:val="000000"/>
        </w:rPr>
      </w:pPr>
      <w:ins w:id="2486" w:author="翟羽佳" w:date="2017-06-01T14:29:00Z">
        <w:r>
          <w:rPr>
            <w:rFonts w:ascii="宋体" w:hAnsi="宋体" w:hint="eastAsia"/>
            <w:color w:val="000000"/>
          </w:rPr>
          <w:t>消息体格式如下：</w:t>
        </w:r>
      </w:ins>
    </w:p>
    <w:tbl>
      <w:tblPr>
        <w:tblW w:w="89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709"/>
        <w:gridCol w:w="1984"/>
        <w:gridCol w:w="2108"/>
        <w:gridCol w:w="709"/>
        <w:gridCol w:w="709"/>
        <w:gridCol w:w="2056"/>
      </w:tblGrid>
      <w:tr w:rsidR="00081E7B" w:rsidTr="00755730">
        <w:trPr>
          <w:trHeight w:val="285"/>
          <w:tblHeader/>
          <w:ins w:id="2487" w:author="翟羽佳" w:date="2017-06-01T14:29:00Z"/>
        </w:trPr>
        <w:tc>
          <w:tcPr>
            <w:tcW w:w="724" w:type="dxa"/>
            <w:shd w:val="clear" w:color="auto" w:fill="D9D9D9" w:themeFill="background1" w:themeFillShade="D9"/>
          </w:tcPr>
          <w:p w:rsidR="00081E7B" w:rsidRDefault="00081E7B" w:rsidP="00755730">
            <w:pPr>
              <w:spacing w:line="240" w:lineRule="auto"/>
              <w:ind w:firstLineChars="0" w:firstLine="0"/>
              <w:rPr>
                <w:ins w:id="2488" w:author="翟羽佳" w:date="2017-06-01T14:29:00Z"/>
                <w:rFonts w:ascii="宋体" w:hAnsi="宋体"/>
                <w:b/>
                <w:bCs/>
                <w:color w:val="000000"/>
                <w:sz w:val="20"/>
                <w:szCs w:val="20"/>
              </w:rPr>
            </w:pPr>
            <w:ins w:id="2489" w:author="翟羽佳" w:date="2017-06-01T14:29:00Z">
              <w:r>
                <w:rPr>
                  <w:rFonts w:ascii="宋体" w:hAnsi="宋体" w:hint="eastAsia"/>
                  <w:b/>
                  <w:bCs/>
                  <w:color w:val="000000"/>
                  <w:sz w:val="20"/>
                  <w:szCs w:val="20"/>
                </w:rPr>
                <w:t>符号</w:t>
              </w:r>
            </w:ins>
          </w:p>
        </w:tc>
        <w:tc>
          <w:tcPr>
            <w:tcW w:w="709" w:type="dxa"/>
            <w:shd w:val="clear" w:color="auto" w:fill="D9D9D9" w:themeFill="background1" w:themeFillShade="D9"/>
            <w:vAlign w:val="center"/>
          </w:tcPr>
          <w:p w:rsidR="00081E7B" w:rsidRDefault="00081E7B" w:rsidP="00755730">
            <w:pPr>
              <w:spacing w:line="240" w:lineRule="auto"/>
              <w:ind w:firstLineChars="0" w:firstLine="0"/>
              <w:rPr>
                <w:ins w:id="2490" w:author="翟羽佳" w:date="2017-06-01T14:29:00Z"/>
                <w:rFonts w:ascii="宋体" w:hAnsi="宋体"/>
                <w:b/>
                <w:bCs/>
                <w:color w:val="000000"/>
                <w:sz w:val="20"/>
                <w:szCs w:val="20"/>
              </w:rPr>
            </w:pPr>
            <w:ins w:id="2491" w:author="翟羽佳" w:date="2017-06-01T14:29:00Z">
              <w:r>
                <w:rPr>
                  <w:rFonts w:ascii="宋体" w:hAnsi="宋体" w:hint="eastAsia"/>
                  <w:b/>
                  <w:bCs/>
                  <w:color w:val="000000"/>
                  <w:sz w:val="20"/>
                  <w:szCs w:val="20"/>
                </w:rPr>
                <w:t>域号</w:t>
              </w:r>
            </w:ins>
          </w:p>
        </w:tc>
        <w:tc>
          <w:tcPr>
            <w:tcW w:w="1984" w:type="dxa"/>
            <w:shd w:val="clear" w:color="auto" w:fill="D9D9D9" w:themeFill="background1" w:themeFillShade="D9"/>
            <w:vAlign w:val="center"/>
          </w:tcPr>
          <w:p w:rsidR="00081E7B" w:rsidRDefault="00081E7B" w:rsidP="00755730">
            <w:pPr>
              <w:spacing w:line="240" w:lineRule="auto"/>
              <w:ind w:firstLineChars="0" w:firstLine="0"/>
              <w:rPr>
                <w:ins w:id="2492" w:author="翟羽佳" w:date="2017-06-01T14:29:00Z"/>
                <w:rFonts w:ascii="宋体" w:hAnsi="宋体"/>
                <w:b/>
                <w:bCs/>
                <w:color w:val="000000"/>
                <w:sz w:val="20"/>
                <w:szCs w:val="20"/>
              </w:rPr>
            </w:pPr>
            <w:ins w:id="2493" w:author="翟羽佳" w:date="2017-06-01T14:29:00Z">
              <w:r>
                <w:rPr>
                  <w:rFonts w:ascii="宋体" w:hAnsi="宋体" w:hint="eastAsia"/>
                  <w:b/>
                  <w:bCs/>
                  <w:color w:val="000000"/>
                  <w:sz w:val="20"/>
                  <w:szCs w:val="20"/>
                </w:rPr>
                <w:t>域名</w:t>
              </w:r>
            </w:ins>
          </w:p>
        </w:tc>
        <w:tc>
          <w:tcPr>
            <w:tcW w:w="2108" w:type="dxa"/>
            <w:shd w:val="clear" w:color="auto" w:fill="D9D9D9" w:themeFill="background1" w:themeFillShade="D9"/>
            <w:vAlign w:val="center"/>
          </w:tcPr>
          <w:p w:rsidR="00081E7B" w:rsidRDefault="00081E7B" w:rsidP="00755730">
            <w:pPr>
              <w:spacing w:line="240" w:lineRule="auto"/>
              <w:ind w:firstLineChars="0" w:firstLine="0"/>
              <w:rPr>
                <w:ins w:id="2494" w:author="翟羽佳" w:date="2017-06-01T14:29:00Z"/>
                <w:rFonts w:ascii="宋体" w:hAnsi="宋体"/>
                <w:b/>
                <w:bCs/>
                <w:color w:val="000000"/>
                <w:sz w:val="20"/>
                <w:szCs w:val="20"/>
              </w:rPr>
            </w:pPr>
            <w:ins w:id="2495" w:author="翟羽佳" w:date="2017-06-01T14:29:00Z">
              <w:r>
                <w:rPr>
                  <w:rFonts w:ascii="宋体" w:hAnsi="宋体" w:hint="eastAsia"/>
                  <w:b/>
                  <w:bCs/>
                  <w:color w:val="000000"/>
                  <w:sz w:val="20"/>
                  <w:szCs w:val="20"/>
                </w:rPr>
                <w:t>业务字段</w:t>
              </w:r>
            </w:ins>
          </w:p>
        </w:tc>
        <w:tc>
          <w:tcPr>
            <w:tcW w:w="709" w:type="dxa"/>
            <w:shd w:val="clear" w:color="auto" w:fill="D9D9D9" w:themeFill="background1" w:themeFillShade="D9"/>
            <w:vAlign w:val="center"/>
          </w:tcPr>
          <w:p w:rsidR="00081E7B" w:rsidRDefault="00081E7B" w:rsidP="00755730">
            <w:pPr>
              <w:spacing w:line="240" w:lineRule="auto"/>
              <w:ind w:firstLineChars="0" w:firstLine="0"/>
              <w:rPr>
                <w:ins w:id="2496" w:author="翟羽佳" w:date="2017-06-01T14:29:00Z"/>
                <w:rFonts w:ascii="宋体" w:hAnsi="宋体"/>
                <w:b/>
                <w:bCs/>
                <w:color w:val="000000"/>
                <w:sz w:val="20"/>
                <w:szCs w:val="20"/>
              </w:rPr>
            </w:pPr>
            <w:ins w:id="2497" w:author="翟羽佳" w:date="2017-06-01T14:29:00Z">
              <w:r>
                <w:rPr>
                  <w:rFonts w:ascii="宋体" w:hAnsi="宋体" w:hint="eastAsia"/>
                  <w:b/>
                  <w:bCs/>
                  <w:color w:val="000000"/>
                  <w:sz w:val="20"/>
                  <w:szCs w:val="20"/>
                </w:rPr>
                <w:t>请求</w:t>
              </w:r>
            </w:ins>
          </w:p>
        </w:tc>
        <w:tc>
          <w:tcPr>
            <w:tcW w:w="709" w:type="dxa"/>
            <w:shd w:val="clear" w:color="auto" w:fill="D9D9D9" w:themeFill="background1" w:themeFillShade="D9"/>
            <w:vAlign w:val="center"/>
          </w:tcPr>
          <w:p w:rsidR="00081E7B" w:rsidRDefault="00081E7B" w:rsidP="00755730">
            <w:pPr>
              <w:spacing w:line="240" w:lineRule="auto"/>
              <w:ind w:firstLineChars="0" w:firstLine="0"/>
              <w:rPr>
                <w:ins w:id="2498" w:author="翟羽佳" w:date="2017-06-01T14:29:00Z"/>
                <w:rFonts w:ascii="宋体" w:hAnsi="宋体"/>
                <w:b/>
                <w:bCs/>
                <w:color w:val="000000"/>
                <w:sz w:val="20"/>
                <w:szCs w:val="20"/>
              </w:rPr>
            </w:pPr>
            <w:ins w:id="2499" w:author="翟羽佳" w:date="2017-06-01T14:29:00Z">
              <w:r>
                <w:rPr>
                  <w:rFonts w:ascii="宋体" w:hAnsi="宋体" w:hint="eastAsia"/>
                  <w:b/>
                  <w:bCs/>
                  <w:color w:val="000000"/>
                  <w:sz w:val="20"/>
                  <w:szCs w:val="20"/>
                </w:rPr>
                <w:t>应答</w:t>
              </w:r>
            </w:ins>
          </w:p>
        </w:tc>
        <w:tc>
          <w:tcPr>
            <w:tcW w:w="2056" w:type="dxa"/>
            <w:shd w:val="clear" w:color="auto" w:fill="D9D9D9" w:themeFill="background1" w:themeFillShade="D9"/>
            <w:vAlign w:val="center"/>
          </w:tcPr>
          <w:p w:rsidR="00081E7B" w:rsidRDefault="00081E7B" w:rsidP="00755730">
            <w:pPr>
              <w:spacing w:line="240" w:lineRule="auto"/>
              <w:ind w:firstLineChars="0" w:firstLine="0"/>
              <w:rPr>
                <w:ins w:id="2500" w:author="翟羽佳" w:date="2017-06-01T14:29:00Z"/>
                <w:rFonts w:ascii="宋体" w:hAnsi="宋体"/>
                <w:b/>
                <w:bCs/>
                <w:color w:val="000000"/>
                <w:sz w:val="20"/>
                <w:szCs w:val="20"/>
              </w:rPr>
            </w:pPr>
            <w:ins w:id="2501" w:author="翟羽佳" w:date="2017-06-01T14:29:00Z">
              <w:r>
                <w:rPr>
                  <w:rFonts w:ascii="宋体" w:hAnsi="宋体" w:hint="eastAsia"/>
                  <w:b/>
                  <w:bCs/>
                  <w:color w:val="000000"/>
                  <w:sz w:val="20"/>
                  <w:szCs w:val="20"/>
                </w:rPr>
                <w:t>说明</w:t>
              </w:r>
            </w:ins>
          </w:p>
        </w:tc>
      </w:tr>
      <w:tr w:rsidR="00081E7B" w:rsidTr="00755730">
        <w:trPr>
          <w:trHeight w:val="270"/>
          <w:ins w:id="2502" w:author="翟羽佳" w:date="2017-06-01T14:29:00Z"/>
        </w:trPr>
        <w:tc>
          <w:tcPr>
            <w:tcW w:w="724" w:type="dxa"/>
          </w:tcPr>
          <w:p w:rsidR="00081E7B" w:rsidRDefault="00081E7B" w:rsidP="00755730">
            <w:pPr>
              <w:widowControl/>
              <w:spacing w:line="240" w:lineRule="auto"/>
              <w:ind w:firstLineChars="0" w:firstLine="0"/>
              <w:rPr>
                <w:ins w:id="2503" w:author="翟羽佳" w:date="2017-06-01T14:29:00Z"/>
                <w:rFonts w:ascii="宋体" w:hAnsi="宋体" w:cs="宋体"/>
                <w:color w:val="000000"/>
                <w:kern w:val="0"/>
                <w:sz w:val="20"/>
                <w:szCs w:val="20"/>
              </w:rPr>
            </w:pPr>
          </w:p>
        </w:tc>
        <w:tc>
          <w:tcPr>
            <w:tcW w:w="709" w:type="dxa"/>
            <w:vAlign w:val="center"/>
          </w:tcPr>
          <w:p w:rsidR="00081E7B" w:rsidRDefault="00081E7B" w:rsidP="00755730">
            <w:pPr>
              <w:widowControl/>
              <w:spacing w:line="240" w:lineRule="auto"/>
              <w:ind w:firstLineChars="0" w:firstLine="0"/>
              <w:rPr>
                <w:ins w:id="2504" w:author="翟羽佳" w:date="2017-06-01T14:29:00Z"/>
                <w:rFonts w:ascii="宋体" w:hAnsi="宋体"/>
                <w:color w:val="000000"/>
                <w:sz w:val="20"/>
                <w:szCs w:val="20"/>
              </w:rPr>
            </w:pPr>
            <w:ins w:id="2505" w:author="翟羽佳" w:date="2017-06-01T14:29:00Z">
              <w:r>
                <w:rPr>
                  <w:rFonts w:ascii="宋体" w:hAnsi="宋体" w:cs="宋体"/>
                  <w:color w:val="000000"/>
                  <w:kern w:val="0"/>
                  <w:sz w:val="20"/>
                  <w:szCs w:val="20"/>
                </w:rPr>
                <w:t>T01</w:t>
              </w:r>
            </w:ins>
          </w:p>
        </w:tc>
        <w:tc>
          <w:tcPr>
            <w:tcW w:w="1984" w:type="dxa"/>
            <w:vAlign w:val="center"/>
          </w:tcPr>
          <w:p w:rsidR="00081E7B" w:rsidRDefault="00081E7B" w:rsidP="00755730">
            <w:pPr>
              <w:widowControl/>
              <w:spacing w:line="240" w:lineRule="auto"/>
              <w:ind w:firstLineChars="0" w:firstLine="0"/>
              <w:rPr>
                <w:ins w:id="2506" w:author="翟羽佳" w:date="2017-06-01T14:29:00Z"/>
                <w:rFonts w:ascii="宋体" w:hAnsi="宋体"/>
                <w:color w:val="000000"/>
                <w:sz w:val="20"/>
                <w:szCs w:val="20"/>
              </w:rPr>
            </w:pPr>
            <w:ins w:id="2507" w:author="翟羽佳" w:date="2017-06-01T14:29:00Z">
              <w:r>
                <w:rPr>
                  <w:rFonts w:ascii="宋体" w:hAnsi="宋体" w:cs="宋体"/>
                  <w:color w:val="000000"/>
                  <w:kern w:val="0"/>
                  <w:sz w:val="20"/>
                  <w:szCs w:val="20"/>
                </w:rPr>
                <w:t>operatorID</w:t>
              </w:r>
            </w:ins>
          </w:p>
        </w:tc>
        <w:tc>
          <w:tcPr>
            <w:tcW w:w="2108" w:type="dxa"/>
            <w:vAlign w:val="center"/>
          </w:tcPr>
          <w:p w:rsidR="00081E7B" w:rsidRDefault="00081E7B" w:rsidP="00755730">
            <w:pPr>
              <w:widowControl/>
              <w:spacing w:line="240" w:lineRule="auto"/>
              <w:ind w:firstLineChars="0" w:firstLine="0"/>
              <w:rPr>
                <w:ins w:id="2508" w:author="翟羽佳" w:date="2017-06-01T14:29:00Z"/>
                <w:rFonts w:ascii="宋体" w:hAnsi="宋体" w:cs="宋体"/>
                <w:color w:val="000000"/>
                <w:kern w:val="0"/>
                <w:sz w:val="20"/>
                <w:szCs w:val="20"/>
              </w:rPr>
            </w:pPr>
            <w:ins w:id="2509" w:author="翟羽佳" w:date="2017-06-01T14:29:00Z">
              <w:r>
                <w:rPr>
                  <w:rFonts w:ascii="宋体" w:hAnsi="宋体" w:cs="宋体" w:hint="eastAsia"/>
                  <w:color w:val="000000"/>
                  <w:kern w:val="0"/>
                  <w:sz w:val="20"/>
                  <w:szCs w:val="20"/>
                </w:rPr>
                <w:t>交易员代码</w:t>
              </w:r>
            </w:ins>
          </w:p>
        </w:tc>
        <w:tc>
          <w:tcPr>
            <w:tcW w:w="709" w:type="dxa"/>
            <w:vAlign w:val="center"/>
          </w:tcPr>
          <w:p w:rsidR="00081E7B" w:rsidRDefault="00081E7B" w:rsidP="00755730">
            <w:pPr>
              <w:spacing w:line="240" w:lineRule="auto"/>
              <w:ind w:firstLineChars="0" w:firstLine="0"/>
              <w:rPr>
                <w:ins w:id="2510" w:author="翟羽佳" w:date="2017-06-01T14:29:00Z"/>
                <w:rFonts w:ascii="宋体" w:hAnsi="宋体" w:cs="宋体"/>
                <w:color w:val="000000"/>
                <w:kern w:val="0"/>
                <w:sz w:val="20"/>
                <w:szCs w:val="20"/>
              </w:rPr>
            </w:pPr>
            <w:ins w:id="2511" w:author="翟羽佳" w:date="2017-06-01T14:29:00Z">
              <w:r>
                <w:rPr>
                  <w:rFonts w:ascii="宋体" w:hAnsi="宋体" w:cs="宋体" w:hint="eastAsia"/>
                  <w:color w:val="000000"/>
                  <w:kern w:val="0"/>
                  <w:sz w:val="20"/>
                  <w:szCs w:val="20"/>
                </w:rPr>
                <w:t>M</w:t>
              </w:r>
            </w:ins>
          </w:p>
        </w:tc>
        <w:tc>
          <w:tcPr>
            <w:tcW w:w="709" w:type="dxa"/>
            <w:vAlign w:val="center"/>
          </w:tcPr>
          <w:p w:rsidR="00081E7B" w:rsidRDefault="00081E7B" w:rsidP="00755730">
            <w:pPr>
              <w:spacing w:line="240" w:lineRule="auto"/>
              <w:ind w:firstLineChars="0" w:firstLine="0"/>
              <w:rPr>
                <w:ins w:id="2512" w:author="翟羽佳" w:date="2017-06-01T14:29:00Z"/>
                <w:rFonts w:ascii="宋体" w:hAnsi="宋体" w:cs="宋体"/>
                <w:color w:val="000000"/>
                <w:kern w:val="0"/>
                <w:sz w:val="20"/>
                <w:szCs w:val="20"/>
              </w:rPr>
            </w:pPr>
            <w:ins w:id="2513" w:author="翟羽佳" w:date="2017-06-01T14:29:00Z">
              <w:r>
                <w:rPr>
                  <w:rFonts w:ascii="宋体" w:hAnsi="宋体" w:cs="宋体" w:hint="eastAsia"/>
                  <w:color w:val="000000"/>
                  <w:kern w:val="0"/>
                  <w:sz w:val="20"/>
                  <w:szCs w:val="20"/>
                </w:rPr>
                <w:t>-</w:t>
              </w:r>
            </w:ins>
          </w:p>
        </w:tc>
        <w:tc>
          <w:tcPr>
            <w:tcW w:w="2056" w:type="dxa"/>
            <w:vAlign w:val="center"/>
          </w:tcPr>
          <w:p w:rsidR="00081E7B" w:rsidRDefault="00081E7B" w:rsidP="00755730">
            <w:pPr>
              <w:spacing w:line="240" w:lineRule="auto"/>
              <w:ind w:firstLineChars="0" w:firstLine="0"/>
              <w:rPr>
                <w:ins w:id="2514" w:author="翟羽佳" w:date="2017-06-01T14:29:00Z"/>
                <w:rFonts w:ascii="宋体" w:hAnsi="宋体"/>
                <w:color w:val="000000"/>
                <w:sz w:val="20"/>
                <w:szCs w:val="20"/>
              </w:rPr>
            </w:pPr>
          </w:p>
        </w:tc>
      </w:tr>
      <w:tr w:rsidR="00081E7B" w:rsidTr="00755730">
        <w:trPr>
          <w:trHeight w:val="270"/>
          <w:ins w:id="2515" w:author="翟羽佳" w:date="2017-06-01T14:29:00Z"/>
        </w:trPr>
        <w:tc>
          <w:tcPr>
            <w:tcW w:w="724" w:type="dxa"/>
          </w:tcPr>
          <w:p w:rsidR="00081E7B" w:rsidRDefault="00081E7B" w:rsidP="00755730">
            <w:pPr>
              <w:widowControl/>
              <w:spacing w:line="240" w:lineRule="auto"/>
              <w:ind w:firstLineChars="0" w:firstLine="0"/>
              <w:rPr>
                <w:ins w:id="2516" w:author="翟羽佳" w:date="2017-06-01T14:29:00Z"/>
                <w:rFonts w:ascii="宋体" w:hAnsi="宋体" w:cs="宋体"/>
                <w:color w:val="000000"/>
                <w:kern w:val="0"/>
                <w:sz w:val="20"/>
                <w:szCs w:val="20"/>
              </w:rPr>
            </w:pPr>
          </w:p>
        </w:tc>
        <w:tc>
          <w:tcPr>
            <w:tcW w:w="709" w:type="dxa"/>
            <w:vAlign w:val="center"/>
          </w:tcPr>
          <w:p w:rsidR="00081E7B" w:rsidRDefault="00081E7B" w:rsidP="00755730">
            <w:pPr>
              <w:widowControl/>
              <w:spacing w:line="240" w:lineRule="auto"/>
              <w:ind w:firstLineChars="0" w:firstLine="0"/>
              <w:rPr>
                <w:ins w:id="2517" w:author="翟羽佳" w:date="2017-06-01T14:29:00Z"/>
                <w:rFonts w:ascii="宋体" w:hAnsi="宋体"/>
                <w:color w:val="000000"/>
                <w:sz w:val="20"/>
                <w:szCs w:val="20"/>
              </w:rPr>
            </w:pPr>
            <w:ins w:id="2518" w:author="翟羽佳" w:date="2017-06-01T14:29:00Z">
              <w:r>
                <w:rPr>
                  <w:rFonts w:ascii="宋体" w:hAnsi="宋体" w:cs="宋体"/>
                  <w:color w:val="000000"/>
                  <w:kern w:val="0"/>
                  <w:sz w:val="20"/>
                  <w:szCs w:val="20"/>
                </w:rPr>
                <w:t>R10</w:t>
              </w:r>
            </w:ins>
          </w:p>
        </w:tc>
        <w:tc>
          <w:tcPr>
            <w:tcW w:w="1984" w:type="dxa"/>
            <w:vAlign w:val="center"/>
          </w:tcPr>
          <w:p w:rsidR="00081E7B" w:rsidRDefault="00081E7B" w:rsidP="00755730">
            <w:pPr>
              <w:widowControl/>
              <w:spacing w:line="240" w:lineRule="auto"/>
              <w:ind w:firstLineChars="0" w:firstLine="0"/>
              <w:rPr>
                <w:ins w:id="2519" w:author="翟羽佳" w:date="2017-06-01T14:29:00Z"/>
                <w:rFonts w:ascii="宋体" w:hAnsi="宋体"/>
                <w:color w:val="000000"/>
                <w:sz w:val="20"/>
                <w:szCs w:val="20"/>
              </w:rPr>
            </w:pPr>
            <w:ins w:id="2520" w:author="翟羽佳" w:date="2017-06-01T14:29:00Z">
              <w:r>
                <w:rPr>
                  <w:rFonts w:ascii="宋体" w:hAnsi="宋体"/>
                  <w:color w:val="000000"/>
                  <w:sz w:val="20"/>
                  <w:szCs w:val="20"/>
                </w:rPr>
                <w:t>institutionID</w:t>
              </w:r>
            </w:ins>
          </w:p>
        </w:tc>
        <w:tc>
          <w:tcPr>
            <w:tcW w:w="2108" w:type="dxa"/>
            <w:vAlign w:val="center"/>
          </w:tcPr>
          <w:p w:rsidR="00081E7B" w:rsidRDefault="00081E7B" w:rsidP="00755730">
            <w:pPr>
              <w:widowControl/>
              <w:spacing w:line="240" w:lineRule="auto"/>
              <w:ind w:firstLineChars="0" w:firstLine="0"/>
              <w:rPr>
                <w:ins w:id="2521" w:author="翟羽佳" w:date="2017-06-01T14:29:00Z"/>
                <w:rFonts w:ascii="宋体" w:hAnsi="宋体" w:cs="宋体"/>
                <w:color w:val="000000"/>
                <w:kern w:val="0"/>
                <w:sz w:val="20"/>
                <w:szCs w:val="20"/>
              </w:rPr>
            </w:pPr>
            <w:ins w:id="2522" w:author="翟羽佳" w:date="2017-06-01T14:29:00Z">
              <w:r>
                <w:rPr>
                  <w:rFonts w:ascii="宋体" w:hAnsi="宋体" w:cs="宋体" w:hint="eastAsia"/>
                  <w:color w:val="000000"/>
                  <w:kern w:val="0"/>
                  <w:sz w:val="20"/>
                  <w:szCs w:val="20"/>
                </w:rPr>
                <w:t>交易席位代码</w:t>
              </w:r>
            </w:ins>
          </w:p>
        </w:tc>
        <w:tc>
          <w:tcPr>
            <w:tcW w:w="709" w:type="dxa"/>
            <w:vAlign w:val="center"/>
          </w:tcPr>
          <w:p w:rsidR="00081E7B" w:rsidRDefault="00081E7B" w:rsidP="00755730">
            <w:pPr>
              <w:spacing w:line="240" w:lineRule="auto"/>
              <w:ind w:firstLineChars="0" w:firstLine="0"/>
              <w:rPr>
                <w:ins w:id="2523" w:author="翟羽佳" w:date="2017-06-01T14:29:00Z"/>
                <w:rFonts w:ascii="宋体" w:hAnsi="宋体" w:cs="宋体"/>
                <w:color w:val="000000"/>
                <w:kern w:val="0"/>
                <w:sz w:val="20"/>
                <w:szCs w:val="20"/>
              </w:rPr>
            </w:pPr>
            <w:ins w:id="2524" w:author="翟羽佳" w:date="2017-06-01T14:29:00Z">
              <w:r>
                <w:rPr>
                  <w:rFonts w:ascii="宋体" w:hAnsi="宋体" w:cs="宋体" w:hint="eastAsia"/>
                  <w:color w:val="000000"/>
                  <w:kern w:val="0"/>
                  <w:sz w:val="20"/>
                  <w:szCs w:val="20"/>
                </w:rPr>
                <w:t>M</w:t>
              </w:r>
            </w:ins>
          </w:p>
        </w:tc>
        <w:tc>
          <w:tcPr>
            <w:tcW w:w="709" w:type="dxa"/>
            <w:vAlign w:val="center"/>
          </w:tcPr>
          <w:p w:rsidR="00081E7B" w:rsidRDefault="00081E7B" w:rsidP="00755730">
            <w:pPr>
              <w:spacing w:line="240" w:lineRule="auto"/>
              <w:ind w:firstLineChars="0" w:firstLine="0"/>
              <w:rPr>
                <w:ins w:id="2525" w:author="翟羽佳" w:date="2017-06-01T14:29:00Z"/>
                <w:rFonts w:ascii="宋体" w:hAnsi="宋体" w:cs="宋体"/>
                <w:color w:val="000000"/>
                <w:kern w:val="0"/>
                <w:sz w:val="20"/>
                <w:szCs w:val="20"/>
              </w:rPr>
            </w:pPr>
            <w:ins w:id="2526" w:author="翟羽佳" w:date="2017-06-01T14:29:00Z">
              <w:r>
                <w:rPr>
                  <w:rFonts w:ascii="宋体" w:hAnsi="宋体" w:cs="宋体" w:hint="eastAsia"/>
                  <w:color w:val="000000"/>
                  <w:kern w:val="0"/>
                  <w:sz w:val="20"/>
                  <w:szCs w:val="20"/>
                </w:rPr>
                <w:t>-</w:t>
              </w:r>
            </w:ins>
          </w:p>
        </w:tc>
        <w:tc>
          <w:tcPr>
            <w:tcW w:w="2056" w:type="dxa"/>
            <w:vAlign w:val="center"/>
          </w:tcPr>
          <w:p w:rsidR="00081E7B" w:rsidRDefault="00081E7B" w:rsidP="00755730">
            <w:pPr>
              <w:spacing w:line="240" w:lineRule="auto"/>
              <w:ind w:firstLineChars="0" w:firstLine="0"/>
              <w:rPr>
                <w:ins w:id="2527" w:author="翟羽佳" w:date="2017-06-01T14:29:00Z"/>
                <w:rFonts w:ascii="宋体" w:hAnsi="宋体"/>
                <w:color w:val="000000"/>
                <w:sz w:val="20"/>
                <w:szCs w:val="20"/>
              </w:rPr>
            </w:pPr>
          </w:p>
        </w:tc>
      </w:tr>
      <w:tr w:rsidR="00081E7B" w:rsidTr="00755730">
        <w:trPr>
          <w:trHeight w:val="270"/>
          <w:ins w:id="2528" w:author="翟羽佳" w:date="2017-06-01T14:29:00Z"/>
        </w:trPr>
        <w:tc>
          <w:tcPr>
            <w:tcW w:w="724" w:type="dxa"/>
          </w:tcPr>
          <w:p w:rsidR="00081E7B" w:rsidRDefault="00081E7B" w:rsidP="00755730">
            <w:pPr>
              <w:widowControl/>
              <w:spacing w:line="240" w:lineRule="auto"/>
              <w:ind w:firstLineChars="0" w:firstLine="0"/>
              <w:rPr>
                <w:ins w:id="2529" w:author="翟羽佳" w:date="2017-06-01T14:29:00Z"/>
                <w:rFonts w:ascii="宋体" w:hAnsi="宋体" w:cs="宋体"/>
                <w:color w:val="000000"/>
                <w:kern w:val="0"/>
                <w:sz w:val="20"/>
                <w:szCs w:val="20"/>
              </w:rPr>
            </w:pPr>
          </w:p>
        </w:tc>
        <w:tc>
          <w:tcPr>
            <w:tcW w:w="709" w:type="dxa"/>
            <w:vAlign w:val="center"/>
          </w:tcPr>
          <w:p w:rsidR="00081E7B" w:rsidRDefault="00081E7B" w:rsidP="00755730">
            <w:pPr>
              <w:widowControl/>
              <w:spacing w:line="240" w:lineRule="auto"/>
              <w:ind w:firstLineChars="0" w:firstLine="0"/>
              <w:rPr>
                <w:ins w:id="2530" w:author="翟羽佳" w:date="2017-06-01T14:29:00Z"/>
                <w:rFonts w:ascii="宋体" w:hAnsi="宋体" w:cs="宋体"/>
                <w:color w:val="000000"/>
                <w:kern w:val="0"/>
                <w:sz w:val="20"/>
                <w:szCs w:val="20"/>
              </w:rPr>
            </w:pPr>
            <w:ins w:id="2531" w:author="翟羽佳" w:date="2017-06-01T14:29:00Z">
              <w:r>
                <w:rPr>
                  <w:rFonts w:ascii="宋体" w:hAnsi="宋体"/>
                  <w:color w:val="000000"/>
                  <w:sz w:val="20"/>
                  <w:szCs w:val="20"/>
                </w:rPr>
                <w:t>I10</w:t>
              </w:r>
            </w:ins>
          </w:p>
        </w:tc>
        <w:tc>
          <w:tcPr>
            <w:tcW w:w="1984" w:type="dxa"/>
            <w:vAlign w:val="center"/>
          </w:tcPr>
          <w:p w:rsidR="00081E7B" w:rsidRDefault="00081E7B" w:rsidP="00755730">
            <w:pPr>
              <w:widowControl/>
              <w:spacing w:line="240" w:lineRule="auto"/>
              <w:ind w:firstLineChars="0" w:firstLine="0"/>
              <w:rPr>
                <w:ins w:id="2532" w:author="翟羽佳" w:date="2017-06-01T14:29:00Z"/>
                <w:rFonts w:ascii="宋体" w:hAnsi="宋体" w:cs="宋体"/>
                <w:color w:val="000000"/>
                <w:kern w:val="0"/>
                <w:sz w:val="20"/>
                <w:szCs w:val="20"/>
              </w:rPr>
            </w:pPr>
            <w:ins w:id="2533" w:author="翟羽佳" w:date="2017-06-01T14:29:00Z">
              <w:r>
                <w:rPr>
                  <w:rFonts w:ascii="宋体" w:hAnsi="宋体"/>
                  <w:color w:val="000000"/>
                  <w:sz w:val="20"/>
                  <w:szCs w:val="20"/>
                </w:rPr>
                <w:t>instID</w:t>
              </w:r>
            </w:ins>
          </w:p>
        </w:tc>
        <w:tc>
          <w:tcPr>
            <w:tcW w:w="2108" w:type="dxa"/>
            <w:vAlign w:val="center"/>
          </w:tcPr>
          <w:p w:rsidR="00081E7B" w:rsidRDefault="00081E7B" w:rsidP="00755730">
            <w:pPr>
              <w:widowControl/>
              <w:spacing w:line="240" w:lineRule="auto"/>
              <w:ind w:firstLineChars="0" w:firstLine="0"/>
              <w:rPr>
                <w:ins w:id="2534" w:author="翟羽佳" w:date="2017-06-01T14:29:00Z"/>
                <w:rFonts w:ascii="宋体" w:hAnsi="宋体" w:cs="宋体"/>
                <w:color w:val="000000"/>
                <w:kern w:val="0"/>
                <w:sz w:val="20"/>
                <w:szCs w:val="20"/>
              </w:rPr>
            </w:pPr>
            <w:ins w:id="2535" w:author="翟羽佳" w:date="2017-06-01T14:29:00Z">
              <w:r>
                <w:rPr>
                  <w:rFonts w:ascii="宋体" w:hAnsi="宋体" w:cs="宋体" w:hint="eastAsia"/>
                  <w:color w:val="000000"/>
                  <w:kern w:val="0"/>
                  <w:sz w:val="20"/>
                  <w:szCs w:val="20"/>
                </w:rPr>
                <w:t>合约代码</w:t>
              </w:r>
            </w:ins>
          </w:p>
        </w:tc>
        <w:tc>
          <w:tcPr>
            <w:tcW w:w="709" w:type="dxa"/>
            <w:vAlign w:val="center"/>
          </w:tcPr>
          <w:p w:rsidR="00081E7B" w:rsidRDefault="00081E7B" w:rsidP="00755730">
            <w:pPr>
              <w:spacing w:line="240" w:lineRule="auto"/>
              <w:ind w:firstLineChars="0" w:firstLine="0"/>
              <w:rPr>
                <w:ins w:id="2536" w:author="翟羽佳" w:date="2017-06-01T14:29:00Z"/>
                <w:rFonts w:ascii="宋体" w:hAnsi="宋体" w:cs="宋体"/>
                <w:color w:val="000000"/>
                <w:kern w:val="0"/>
                <w:sz w:val="20"/>
                <w:szCs w:val="20"/>
              </w:rPr>
            </w:pPr>
            <w:ins w:id="2537" w:author="翟羽佳" w:date="2017-06-01T14:29:00Z">
              <w:r>
                <w:rPr>
                  <w:rFonts w:ascii="宋体" w:hAnsi="宋体" w:cs="宋体" w:hint="eastAsia"/>
                  <w:color w:val="000000"/>
                  <w:kern w:val="0"/>
                  <w:sz w:val="20"/>
                  <w:szCs w:val="20"/>
                </w:rPr>
                <w:t>O</w:t>
              </w:r>
            </w:ins>
          </w:p>
        </w:tc>
        <w:tc>
          <w:tcPr>
            <w:tcW w:w="709" w:type="dxa"/>
            <w:vAlign w:val="center"/>
          </w:tcPr>
          <w:p w:rsidR="00081E7B" w:rsidRDefault="00081E7B" w:rsidP="00755730">
            <w:pPr>
              <w:widowControl/>
              <w:spacing w:line="240" w:lineRule="auto"/>
              <w:ind w:firstLineChars="0" w:firstLine="0"/>
              <w:rPr>
                <w:ins w:id="2538" w:author="翟羽佳" w:date="2017-06-01T14:29:00Z"/>
                <w:rFonts w:ascii="宋体" w:hAnsi="宋体"/>
                <w:color w:val="000000"/>
                <w:sz w:val="20"/>
              </w:rPr>
            </w:pPr>
            <w:ins w:id="2539" w:author="翟羽佳" w:date="2017-06-01T14:29:00Z">
              <w:r>
                <w:rPr>
                  <w:rFonts w:ascii="宋体" w:hAnsi="宋体" w:hint="eastAsia"/>
                  <w:color w:val="000000"/>
                  <w:sz w:val="20"/>
                </w:rPr>
                <w:t>-</w:t>
              </w:r>
            </w:ins>
          </w:p>
        </w:tc>
        <w:tc>
          <w:tcPr>
            <w:tcW w:w="2056" w:type="dxa"/>
            <w:vAlign w:val="center"/>
          </w:tcPr>
          <w:p w:rsidR="00081E7B" w:rsidRDefault="00081E7B" w:rsidP="00755730">
            <w:pPr>
              <w:spacing w:line="240" w:lineRule="auto"/>
              <w:ind w:firstLineChars="0" w:firstLine="0"/>
              <w:rPr>
                <w:ins w:id="2540" w:author="翟羽佳" w:date="2017-06-01T14:29:00Z"/>
                <w:rFonts w:ascii="宋体" w:hAnsi="宋体"/>
                <w:color w:val="000000"/>
                <w:sz w:val="20"/>
                <w:szCs w:val="20"/>
              </w:rPr>
            </w:pPr>
          </w:p>
        </w:tc>
      </w:tr>
      <w:tr w:rsidR="00081E7B" w:rsidTr="00755730">
        <w:trPr>
          <w:trHeight w:val="270"/>
          <w:ins w:id="2541" w:author="翟羽佳" w:date="2017-06-01T14:29:00Z"/>
        </w:trPr>
        <w:tc>
          <w:tcPr>
            <w:tcW w:w="724" w:type="dxa"/>
          </w:tcPr>
          <w:p w:rsidR="00081E7B" w:rsidRDefault="00081E7B" w:rsidP="00755730">
            <w:pPr>
              <w:widowControl/>
              <w:spacing w:line="240" w:lineRule="auto"/>
              <w:ind w:firstLineChars="0" w:firstLine="0"/>
              <w:rPr>
                <w:ins w:id="2542" w:author="翟羽佳" w:date="2017-06-01T14:29:00Z"/>
                <w:rFonts w:ascii="宋体" w:hAnsi="宋体" w:cs="宋体"/>
                <w:color w:val="000000"/>
                <w:kern w:val="0"/>
                <w:sz w:val="20"/>
                <w:szCs w:val="20"/>
              </w:rPr>
            </w:pPr>
          </w:p>
        </w:tc>
        <w:tc>
          <w:tcPr>
            <w:tcW w:w="709" w:type="dxa"/>
            <w:vAlign w:val="center"/>
          </w:tcPr>
          <w:p w:rsidR="00081E7B" w:rsidRDefault="00081E7B" w:rsidP="00755730">
            <w:pPr>
              <w:widowControl/>
              <w:spacing w:line="240" w:lineRule="auto"/>
              <w:ind w:firstLineChars="0" w:firstLine="0"/>
              <w:rPr>
                <w:ins w:id="2543" w:author="翟羽佳" w:date="2017-06-01T14:29:00Z"/>
                <w:rFonts w:ascii="宋体" w:hAnsi="宋体" w:cs="宋体"/>
                <w:color w:val="000000"/>
                <w:kern w:val="0"/>
                <w:sz w:val="20"/>
                <w:szCs w:val="20"/>
              </w:rPr>
            </w:pPr>
            <w:ins w:id="2544" w:author="翟羽佳" w:date="2017-06-01T14:29:00Z">
              <w:r>
                <w:rPr>
                  <w:rFonts w:ascii="宋体" w:hAnsi="宋体" w:cs="宋体"/>
                  <w:color w:val="000000"/>
                  <w:kern w:val="0"/>
                  <w:sz w:val="20"/>
                  <w:szCs w:val="20"/>
                </w:rPr>
                <w:t>O60</w:t>
              </w:r>
            </w:ins>
          </w:p>
        </w:tc>
        <w:tc>
          <w:tcPr>
            <w:tcW w:w="1984" w:type="dxa"/>
            <w:vAlign w:val="center"/>
          </w:tcPr>
          <w:p w:rsidR="00081E7B" w:rsidRDefault="00081E7B" w:rsidP="00755730">
            <w:pPr>
              <w:spacing w:line="240" w:lineRule="auto"/>
              <w:ind w:firstLineChars="0" w:firstLine="0"/>
              <w:rPr>
                <w:ins w:id="2545" w:author="翟羽佳" w:date="2017-06-01T14:29:00Z"/>
                <w:rFonts w:ascii="宋体" w:hAnsi="宋体" w:cs="宋体"/>
                <w:color w:val="000000"/>
                <w:kern w:val="0"/>
                <w:sz w:val="20"/>
                <w:szCs w:val="20"/>
              </w:rPr>
            </w:pPr>
            <w:ins w:id="2546" w:author="翟羽佳" w:date="2017-06-01T14:29:00Z">
              <w:r>
                <w:rPr>
                  <w:rFonts w:ascii="宋体" w:hAnsi="宋体" w:cs="宋体" w:hint="eastAsia"/>
                  <w:color w:val="000000"/>
                  <w:kern w:val="0"/>
                  <w:sz w:val="20"/>
                  <w:szCs w:val="20"/>
                </w:rPr>
                <w:t>matchNo</w:t>
              </w:r>
            </w:ins>
          </w:p>
        </w:tc>
        <w:tc>
          <w:tcPr>
            <w:tcW w:w="2108" w:type="dxa"/>
            <w:vAlign w:val="center"/>
          </w:tcPr>
          <w:p w:rsidR="00081E7B" w:rsidRDefault="00081E7B" w:rsidP="00755730">
            <w:pPr>
              <w:widowControl/>
              <w:spacing w:line="240" w:lineRule="auto"/>
              <w:ind w:firstLineChars="0" w:firstLine="0"/>
              <w:rPr>
                <w:ins w:id="2547" w:author="翟羽佳" w:date="2017-06-01T14:29:00Z"/>
                <w:rFonts w:ascii="宋体" w:hAnsi="宋体" w:cs="宋体"/>
                <w:color w:val="000000"/>
                <w:kern w:val="0"/>
                <w:sz w:val="20"/>
                <w:szCs w:val="20"/>
              </w:rPr>
            </w:pPr>
            <w:ins w:id="2548" w:author="翟羽佳" w:date="2017-06-01T14:29:00Z">
              <w:r>
                <w:rPr>
                  <w:rFonts w:ascii="宋体" w:hAnsi="宋体" w:cs="宋体" w:hint="eastAsia"/>
                  <w:color w:val="000000"/>
                  <w:kern w:val="0"/>
                  <w:sz w:val="20"/>
                  <w:szCs w:val="20"/>
                </w:rPr>
                <w:t>成交单编号</w:t>
              </w:r>
            </w:ins>
          </w:p>
        </w:tc>
        <w:tc>
          <w:tcPr>
            <w:tcW w:w="709" w:type="dxa"/>
            <w:vAlign w:val="center"/>
          </w:tcPr>
          <w:p w:rsidR="00081E7B" w:rsidRDefault="00081E7B" w:rsidP="00755730">
            <w:pPr>
              <w:spacing w:line="240" w:lineRule="auto"/>
              <w:ind w:firstLineChars="0" w:firstLine="0"/>
              <w:rPr>
                <w:ins w:id="2549" w:author="翟羽佳" w:date="2017-06-01T14:29:00Z"/>
                <w:rFonts w:ascii="宋体" w:hAnsi="宋体" w:cs="宋体"/>
                <w:color w:val="000000"/>
                <w:kern w:val="0"/>
                <w:sz w:val="20"/>
                <w:szCs w:val="20"/>
              </w:rPr>
            </w:pPr>
            <w:ins w:id="2550" w:author="翟羽佳" w:date="2017-06-01T14:29:00Z">
              <w:r>
                <w:rPr>
                  <w:rFonts w:ascii="宋体" w:hAnsi="宋体" w:cs="宋体" w:hint="eastAsia"/>
                  <w:color w:val="000000"/>
                  <w:kern w:val="0"/>
                  <w:sz w:val="20"/>
                  <w:szCs w:val="20"/>
                </w:rPr>
                <w:t>C</w:t>
              </w:r>
            </w:ins>
          </w:p>
        </w:tc>
        <w:tc>
          <w:tcPr>
            <w:tcW w:w="709" w:type="dxa"/>
            <w:vAlign w:val="center"/>
          </w:tcPr>
          <w:p w:rsidR="00081E7B" w:rsidRDefault="00081E7B" w:rsidP="00755730">
            <w:pPr>
              <w:spacing w:line="240" w:lineRule="auto"/>
              <w:ind w:firstLineChars="0" w:firstLine="0"/>
              <w:rPr>
                <w:ins w:id="2551" w:author="翟羽佳" w:date="2017-06-01T14:29:00Z"/>
                <w:rFonts w:ascii="宋体" w:hAnsi="宋体"/>
                <w:color w:val="000000"/>
                <w:sz w:val="20"/>
                <w:szCs w:val="20"/>
              </w:rPr>
            </w:pPr>
            <w:ins w:id="2552" w:author="翟羽佳" w:date="2017-06-01T14:29:00Z">
              <w:r>
                <w:rPr>
                  <w:rFonts w:ascii="宋体" w:hAnsi="宋体" w:hint="eastAsia"/>
                  <w:color w:val="000000"/>
                  <w:sz w:val="20"/>
                  <w:szCs w:val="20"/>
                </w:rPr>
                <w:t>-</w:t>
              </w:r>
            </w:ins>
          </w:p>
        </w:tc>
        <w:tc>
          <w:tcPr>
            <w:tcW w:w="2056" w:type="dxa"/>
            <w:vMerge w:val="restart"/>
            <w:vAlign w:val="center"/>
          </w:tcPr>
          <w:p w:rsidR="00081E7B" w:rsidRDefault="00081E7B" w:rsidP="00755730">
            <w:pPr>
              <w:spacing w:line="240" w:lineRule="auto"/>
              <w:ind w:firstLineChars="0" w:firstLine="0"/>
              <w:rPr>
                <w:ins w:id="2553" w:author="翟羽佳" w:date="2017-06-01T14:29:00Z"/>
                <w:rFonts w:ascii="宋体" w:hAnsi="宋体"/>
                <w:color w:val="000000"/>
                <w:sz w:val="20"/>
                <w:szCs w:val="20"/>
              </w:rPr>
            </w:pPr>
            <w:ins w:id="2554" w:author="翟羽佳" w:date="2017-06-01T14:29:00Z">
              <w:r>
                <w:rPr>
                  <w:rFonts w:ascii="宋体" w:hAnsi="宋体" w:hint="eastAsia"/>
                  <w:color w:val="000000"/>
                  <w:sz w:val="20"/>
                  <w:szCs w:val="20"/>
                </w:rPr>
                <w:t>这几个查询条件不可全为空，至少有一个</w:t>
              </w:r>
            </w:ins>
          </w:p>
        </w:tc>
      </w:tr>
      <w:tr w:rsidR="00081E7B" w:rsidTr="00755730">
        <w:trPr>
          <w:trHeight w:val="270"/>
          <w:ins w:id="2555" w:author="翟羽佳" w:date="2017-06-01T14:29:00Z"/>
        </w:trPr>
        <w:tc>
          <w:tcPr>
            <w:tcW w:w="724" w:type="dxa"/>
            <w:vAlign w:val="center"/>
          </w:tcPr>
          <w:p w:rsidR="00081E7B" w:rsidRDefault="00081E7B" w:rsidP="00755730">
            <w:pPr>
              <w:widowControl/>
              <w:spacing w:line="240" w:lineRule="auto"/>
              <w:ind w:firstLineChars="0" w:firstLine="0"/>
              <w:rPr>
                <w:ins w:id="2556" w:author="翟羽佳" w:date="2017-06-01T14:29:00Z"/>
                <w:rFonts w:ascii="宋体" w:hAnsi="宋体" w:cs="宋体"/>
                <w:color w:val="000000"/>
                <w:kern w:val="0"/>
                <w:sz w:val="20"/>
                <w:szCs w:val="20"/>
              </w:rPr>
            </w:pPr>
          </w:p>
        </w:tc>
        <w:tc>
          <w:tcPr>
            <w:tcW w:w="709" w:type="dxa"/>
            <w:vAlign w:val="center"/>
          </w:tcPr>
          <w:p w:rsidR="00081E7B" w:rsidRDefault="00081E7B" w:rsidP="00755730">
            <w:pPr>
              <w:widowControl/>
              <w:spacing w:line="240" w:lineRule="auto"/>
              <w:ind w:firstLineChars="0" w:firstLine="0"/>
              <w:rPr>
                <w:ins w:id="2557" w:author="翟羽佳" w:date="2017-06-01T14:29:00Z"/>
                <w:rFonts w:ascii="宋体" w:hAnsi="宋体" w:cs="宋体"/>
                <w:color w:val="000000"/>
                <w:kern w:val="0"/>
                <w:sz w:val="20"/>
                <w:szCs w:val="20"/>
              </w:rPr>
            </w:pPr>
            <w:ins w:id="2558" w:author="翟羽佳" w:date="2017-06-01T14:29:00Z">
              <w:r>
                <w:rPr>
                  <w:rFonts w:ascii="宋体" w:hAnsi="宋体" w:cs="宋体"/>
                  <w:color w:val="000000"/>
                  <w:kern w:val="0"/>
                  <w:sz w:val="20"/>
                  <w:szCs w:val="20"/>
                </w:rPr>
                <w:t>T</w:t>
              </w:r>
              <w:r>
                <w:rPr>
                  <w:rFonts w:ascii="宋体" w:hAnsi="宋体" w:cs="宋体" w:hint="eastAsia"/>
                  <w:color w:val="000000"/>
                  <w:kern w:val="0"/>
                  <w:sz w:val="20"/>
                  <w:szCs w:val="20"/>
                </w:rPr>
                <w:t>18</w:t>
              </w:r>
            </w:ins>
          </w:p>
        </w:tc>
        <w:tc>
          <w:tcPr>
            <w:tcW w:w="1984" w:type="dxa"/>
            <w:vAlign w:val="center"/>
          </w:tcPr>
          <w:p w:rsidR="00081E7B" w:rsidRDefault="00081E7B" w:rsidP="00755730">
            <w:pPr>
              <w:widowControl/>
              <w:spacing w:line="240" w:lineRule="auto"/>
              <w:ind w:firstLineChars="0" w:firstLine="0"/>
              <w:rPr>
                <w:ins w:id="2559" w:author="翟羽佳" w:date="2017-06-01T14:29:00Z"/>
                <w:rFonts w:ascii="宋体" w:hAnsi="宋体" w:cs="宋体"/>
                <w:color w:val="000000"/>
                <w:kern w:val="0"/>
                <w:sz w:val="20"/>
                <w:szCs w:val="20"/>
              </w:rPr>
            </w:pPr>
            <w:ins w:id="2560" w:author="翟羽佳" w:date="2017-06-01T14:29:00Z">
              <w:r>
                <w:rPr>
                  <w:rFonts w:ascii="宋体" w:hAnsi="宋体" w:cs="宋体" w:hint="eastAsia"/>
                  <w:color w:val="000000"/>
                  <w:kern w:val="0"/>
                  <w:sz w:val="20"/>
                  <w:szCs w:val="20"/>
                </w:rPr>
                <w:t>beginDate</w:t>
              </w:r>
            </w:ins>
          </w:p>
        </w:tc>
        <w:tc>
          <w:tcPr>
            <w:tcW w:w="2108" w:type="dxa"/>
            <w:vAlign w:val="center"/>
          </w:tcPr>
          <w:p w:rsidR="00081E7B" w:rsidRDefault="00081E7B" w:rsidP="00755730">
            <w:pPr>
              <w:widowControl/>
              <w:spacing w:line="240" w:lineRule="auto"/>
              <w:ind w:firstLineChars="0" w:firstLine="0"/>
              <w:rPr>
                <w:ins w:id="2561" w:author="翟羽佳" w:date="2017-06-01T14:29:00Z"/>
                <w:rFonts w:ascii="宋体" w:hAnsi="宋体" w:cs="宋体"/>
                <w:color w:val="000000"/>
                <w:kern w:val="0"/>
                <w:sz w:val="20"/>
                <w:szCs w:val="20"/>
              </w:rPr>
            </w:pPr>
            <w:ins w:id="2562" w:author="翟羽佳" w:date="2017-06-01T14:29:00Z">
              <w:r>
                <w:rPr>
                  <w:rFonts w:ascii="宋体" w:hAnsi="宋体" w:cs="宋体" w:hint="eastAsia"/>
                  <w:color w:val="000000"/>
                  <w:kern w:val="0"/>
                  <w:sz w:val="20"/>
                  <w:szCs w:val="20"/>
                </w:rPr>
                <w:t>开始日期</w:t>
              </w:r>
            </w:ins>
          </w:p>
        </w:tc>
        <w:tc>
          <w:tcPr>
            <w:tcW w:w="709" w:type="dxa"/>
            <w:vAlign w:val="center"/>
          </w:tcPr>
          <w:p w:rsidR="00081E7B" w:rsidRDefault="00081E7B" w:rsidP="00755730">
            <w:pPr>
              <w:spacing w:line="240" w:lineRule="auto"/>
              <w:ind w:firstLineChars="0" w:firstLine="0"/>
              <w:rPr>
                <w:ins w:id="2563" w:author="翟羽佳" w:date="2017-06-01T14:29:00Z"/>
                <w:rFonts w:ascii="宋体" w:hAnsi="宋体" w:cs="宋体"/>
                <w:color w:val="000000"/>
                <w:kern w:val="0"/>
                <w:sz w:val="20"/>
                <w:szCs w:val="20"/>
              </w:rPr>
            </w:pPr>
            <w:ins w:id="2564" w:author="翟羽佳" w:date="2017-06-01T14:29:00Z">
              <w:r>
                <w:rPr>
                  <w:rFonts w:ascii="宋体" w:hAnsi="宋体" w:cs="宋体" w:hint="eastAsia"/>
                  <w:color w:val="000000"/>
                  <w:kern w:val="0"/>
                  <w:sz w:val="20"/>
                  <w:szCs w:val="20"/>
                </w:rPr>
                <w:t>C</w:t>
              </w:r>
            </w:ins>
          </w:p>
        </w:tc>
        <w:tc>
          <w:tcPr>
            <w:tcW w:w="709" w:type="dxa"/>
            <w:vAlign w:val="center"/>
          </w:tcPr>
          <w:p w:rsidR="00081E7B" w:rsidRDefault="00081E7B" w:rsidP="00755730">
            <w:pPr>
              <w:spacing w:line="240" w:lineRule="auto"/>
              <w:ind w:firstLineChars="0" w:firstLine="0"/>
              <w:rPr>
                <w:ins w:id="2565" w:author="翟羽佳" w:date="2017-06-01T14:29:00Z"/>
                <w:rFonts w:ascii="宋体" w:hAnsi="宋体"/>
                <w:color w:val="000000"/>
                <w:sz w:val="20"/>
                <w:szCs w:val="20"/>
              </w:rPr>
            </w:pPr>
            <w:ins w:id="2566" w:author="翟羽佳" w:date="2017-06-01T14:29:00Z">
              <w:r>
                <w:rPr>
                  <w:rFonts w:ascii="宋体" w:hAnsi="宋体" w:hint="eastAsia"/>
                  <w:color w:val="000000"/>
                  <w:sz w:val="20"/>
                  <w:szCs w:val="20"/>
                </w:rPr>
                <w:t>-</w:t>
              </w:r>
            </w:ins>
          </w:p>
        </w:tc>
        <w:tc>
          <w:tcPr>
            <w:tcW w:w="2056" w:type="dxa"/>
            <w:vMerge/>
            <w:vAlign w:val="center"/>
          </w:tcPr>
          <w:p w:rsidR="00081E7B" w:rsidRDefault="00081E7B" w:rsidP="00755730">
            <w:pPr>
              <w:spacing w:line="240" w:lineRule="auto"/>
              <w:ind w:firstLineChars="0" w:firstLine="0"/>
              <w:rPr>
                <w:ins w:id="2567" w:author="翟羽佳" w:date="2017-06-01T14:29:00Z"/>
                <w:rFonts w:ascii="宋体" w:hAnsi="宋体"/>
                <w:color w:val="000000"/>
                <w:sz w:val="20"/>
                <w:szCs w:val="20"/>
              </w:rPr>
            </w:pPr>
          </w:p>
        </w:tc>
      </w:tr>
      <w:tr w:rsidR="00081E7B" w:rsidTr="00755730">
        <w:trPr>
          <w:trHeight w:val="270"/>
          <w:ins w:id="2568" w:author="翟羽佳" w:date="2017-06-01T14:29:00Z"/>
        </w:trPr>
        <w:tc>
          <w:tcPr>
            <w:tcW w:w="724" w:type="dxa"/>
            <w:vAlign w:val="center"/>
          </w:tcPr>
          <w:p w:rsidR="00081E7B" w:rsidRDefault="00081E7B" w:rsidP="00755730">
            <w:pPr>
              <w:spacing w:line="240" w:lineRule="auto"/>
              <w:ind w:firstLineChars="0" w:firstLine="0"/>
              <w:rPr>
                <w:ins w:id="2569" w:author="翟羽佳" w:date="2017-06-01T14:29:00Z"/>
                <w:rFonts w:ascii="宋体" w:hAnsi="宋体"/>
                <w:color w:val="000000"/>
                <w:sz w:val="20"/>
                <w:szCs w:val="20"/>
              </w:rPr>
            </w:pPr>
          </w:p>
        </w:tc>
        <w:tc>
          <w:tcPr>
            <w:tcW w:w="709" w:type="dxa"/>
            <w:vAlign w:val="center"/>
          </w:tcPr>
          <w:p w:rsidR="00081E7B" w:rsidRDefault="00081E7B" w:rsidP="00755730">
            <w:pPr>
              <w:spacing w:line="240" w:lineRule="auto"/>
              <w:ind w:firstLineChars="0" w:firstLine="0"/>
              <w:rPr>
                <w:ins w:id="2570" w:author="翟羽佳" w:date="2017-06-01T14:29:00Z"/>
                <w:rFonts w:ascii="宋体" w:hAnsi="宋体"/>
                <w:color w:val="000000"/>
                <w:sz w:val="20"/>
                <w:szCs w:val="20"/>
              </w:rPr>
            </w:pPr>
            <w:ins w:id="2571" w:author="翟羽佳" w:date="2017-06-01T14:29:00Z">
              <w:r>
                <w:rPr>
                  <w:rFonts w:ascii="宋体" w:hAnsi="宋体"/>
                  <w:color w:val="000000"/>
                  <w:sz w:val="20"/>
                  <w:szCs w:val="20"/>
                </w:rPr>
                <w:t>T</w:t>
              </w:r>
              <w:r>
                <w:rPr>
                  <w:rFonts w:ascii="宋体" w:hAnsi="宋体" w:hint="eastAsia"/>
                  <w:color w:val="000000"/>
                  <w:sz w:val="20"/>
                  <w:szCs w:val="20"/>
                </w:rPr>
                <w:t>19</w:t>
              </w:r>
            </w:ins>
          </w:p>
        </w:tc>
        <w:tc>
          <w:tcPr>
            <w:tcW w:w="1984" w:type="dxa"/>
            <w:vAlign w:val="center"/>
          </w:tcPr>
          <w:p w:rsidR="00081E7B" w:rsidRDefault="00081E7B" w:rsidP="00755730">
            <w:pPr>
              <w:widowControl/>
              <w:spacing w:line="240" w:lineRule="auto"/>
              <w:ind w:firstLineChars="0" w:firstLine="0"/>
              <w:rPr>
                <w:ins w:id="2572" w:author="翟羽佳" w:date="2017-06-01T14:29:00Z"/>
                <w:rFonts w:ascii="宋体" w:hAnsi="宋体" w:cs="宋体"/>
                <w:color w:val="000000"/>
                <w:kern w:val="0"/>
                <w:sz w:val="20"/>
                <w:szCs w:val="20"/>
              </w:rPr>
            </w:pPr>
            <w:ins w:id="2573" w:author="翟羽佳" w:date="2017-06-01T14:29:00Z">
              <w:r>
                <w:rPr>
                  <w:rFonts w:ascii="宋体" w:hAnsi="宋体" w:cs="宋体" w:hint="eastAsia"/>
                  <w:color w:val="000000"/>
                  <w:kern w:val="0"/>
                  <w:sz w:val="20"/>
                  <w:szCs w:val="20"/>
                </w:rPr>
                <w:t>endDate</w:t>
              </w:r>
            </w:ins>
          </w:p>
        </w:tc>
        <w:tc>
          <w:tcPr>
            <w:tcW w:w="2108" w:type="dxa"/>
            <w:vAlign w:val="center"/>
          </w:tcPr>
          <w:p w:rsidR="00081E7B" w:rsidRDefault="00081E7B" w:rsidP="00755730">
            <w:pPr>
              <w:widowControl/>
              <w:spacing w:line="240" w:lineRule="auto"/>
              <w:ind w:firstLineChars="0" w:firstLine="0"/>
              <w:rPr>
                <w:ins w:id="2574" w:author="翟羽佳" w:date="2017-06-01T14:29:00Z"/>
                <w:rFonts w:ascii="宋体" w:hAnsi="宋体" w:cs="宋体"/>
                <w:color w:val="000000"/>
                <w:kern w:val="0"/>
                <w:sz w:val="20"/>
                <w:szCs w:val="20"/>
              </w:rPr>
            </w:pPr>
            <w:ins w:id="2575" w:author="翟羽佳" w:date="2017-06-01T14:29:00Z">
              <w:r>
                <w:rPr>
                  <w:rFonts w:ascii="宋体" w:hAnsi="宋体" w:cs="宋体" w:hint="eastAsia"/>
                  <w:color w:val="000000"/>
                  <w:kern w:val="0"/>
                  <w:sz w:val="20"/>
                  <w:szCs w:val="20"/>
                </w:rPr>
                <w:t>结束日期</w:t>
              </w:r>
            </w:ins>
          </w:p>
        </w:tc>
        <w:tc>
          <w:tcPr>
            <w:tcW w:w="709" w:type="dxa"/>
            <w:vAlign w:val="center"/>
          </w:tcPr>
          <w:p w:rsidR="00081E7B" w:rsidRDefault="00081E7B" w:rsidP="00755730">
            <w:pPr>
              <w:spacing w:line="240" w:lineRule="auto"/>
              <w:ind w:firstLineChars="0" w:firstLine="0"/>
              <w:rPr>
                <w:ins w:id="2576" w:author="翟羽佳" w:date="2017-06-01T14:29:00Z"/>
                <w:rFonts w:ascii="宋体" w:hAnsi="宋体" w:cs="宋体"/>
                <w:color w:val="000000"/>
                <w:kern w:val="0"/>
                <w:sz w:val="20"/>
                <w:szCs w:val="20"/>
              </w:rPr>
            </w:pPr>
            <w:ins w:id="2577" w:author="翟羽佳" w:date="2017-06-01T14:29:00Z">
              <w:r>
                <w:rPr>
                  <w:rFonts w:ascii="宋体" w:hAnsi="宋体" w:cs="宋体" w:hint="eastAsia"/>
                  <w:color w:val="000000"/>
                  <w:kern w:val="0"/>
                  <w:sz w:val="20"/>
                  <w:szCs w:val="20"/>
                </w:rPr>
                <w:t>C</w:t>
              </w:r>
            </w:ins>
          </w:p>
        </w:tc>
        <w:tc>
          <w:tcPr>
            <w:tcW w:w="709" w:type="dxa"/>
            <w:vAlign w:val="center"/>
          </w:tcPr>
          <w:p w:rsidR="00081E7B" w:rsidRDefault="00081E7B" w:rsidP="00755730">
            <w:pPr>
              <w:spacing w:line="240" w:lineRule="auto"/>
              <w:ind w:firstLineChars="0" w:firstLine="0"/>
              <w:rPr>
                <w:ins w:id="2578" w:author="翟羽佳" w:date="2017-06-01T14:29:00Z"/>
                <w:rFonts w:ascii="宋体" w:hAnsi="宋体"/>
                <w:color w:val="000000"/>
                <w:sz w:val="20"/>
                <w:szCs w:val="20"/>
              </w:rPr>
            </w:pPr>
            <w:ins w:id="2579" w:author="翟羽佳" w:date="2017-06-01T14:29:00Z">
              <w:r>
                <w:rPr>
                  <w:rFonts w:ascii="宋体" w:hAnsi="宋体" w:hint="eastAsia"/>
                  <w:color w:val="000000"/>
                  <w:sz w:val="20"/>
                  <w:szCs w:val="20"/>
                </w:rPr>
                <w:t>-</w:t>
              </w:r>
            </w:ins>
          </w:p>
        </w:tc>
        <w:tc>
          <w:tcPr>
            <w:tcW w:w="2056" w:type="dxa"/>
            <w:vMerge/>
            <w:vAlign w:val="center"/>
          </w:tcPr>
          <w:p w:rsidR="00081E7B" w:rsidRDefault="00081E7B" w:rsidP="00755730">
            <w:pPr>
              <w:spacing w:line="240" w:lineRule="auto"/>
              <w:ind w:firstLineChars="0" w:firstLine="0"/>
              <w:rPr>
                <w:ins w:id="2580" w:author="翟羽佳" w:date="2017-06-01T14:29:00Z"/>
                <w:rFonts w:ascii="宋体" w:hAnsi="宋体"/>
                <w:color w:val="000000"/>
                <w:sz w:val="20"/>
                <w:szCs w:val="20"/>
              </w:rPr>
            </w:pPr>
          </w:p>
        </w:tc>
      </w:tr>
      <w:tr w:rsidR="00081E7B" w:rsidTr="00755730">
        <w:trPr>
          <w:trHeight w:val="270"/>
          <w:ins w:id="2581" w:author="翟羽佳" w:date="2017-06-01T14:29:00Z"/>
        </w:trPr>
        <w:tc>
          <w:tcPr>
            <w:tcW w:w="724" w:type="dxa"/>
          </w:tcPr>
          <w:p w:rsidR="00081E7B" w:rsidRDefault="00081E7B" w:rsidP="00755730">
            <w:pPr>
              <w:spacing w:line="240" w:lineRule="auto"/>
              <w:ind w:firstLineChars="0" w:firstLine="0"/>
              <w:rPr>
                <w:ins w:id="2582" w:author="翟羽佳" w:date="2017-06-01T14:29:00Z"/>
                <w:rFonts w:ascii="宋体" w:hAnsi="宋体"/>
                <w:color w:val="000000"/>
                <w:sz w:val="20"/>
                <w:szCs w:val="20"/>
              </w:rPr>
            </w:pPr>
          </w:p>
        </w:tc>
        <w:tc>
          <w:tcPr>
            <w:tcW w:w="709" w:type="dxa"/>
            <w:vAlign w:val="center"/>
          </w:tcPr>
          <w:p w:rsidR="00081E7B" w:rsidRDefault="00081E7B" w:rsidP="00755730">
            <w:pPr>
              <w:spacing w:line="240" w:lineRule="auto"/>
              <w:ind w:firstLineChars="0" w:firstLine="0"/>
              <w:rPr>
                <w:ins w:id="2583" w:author="翟羽佳" w:date="2017-06-01T14:29:00Z"/>
                <w:rFonts w:ascii="宋体" w:hAnsi="宋体"/>
                <w:color w:val="000000"/>
                <w:sz w:val="20"/>
                <w:szCs w:val="20"/>
              </w:rPr>
            </w:pPr>
            <w:ins w:id="2584" w:author="翟羽佳" w:date="2017-06-01T14:29:00Z">
              <w:r>
                <w:rPr>
                  <w:rFonts w:ascii="宋体" w:hAnsi="宋体"/>
                  <w:color w:val="000000"/>
                  <w:sz w:val="20"/>
                  <w:szCs w:val="20"/>
                </w:rPr>
                <w:t>K86</w:t>
              </w:r>
            </w:ins>
          </w:p>
        </w:tc>
        <w:tc>
          <w:tcPr>
            <w:tcW w:w="1984" w:type="dxa"/>
            <w:vAlign w:val="center"/>
          </w:tcPr>
          <w:p w:rsidR="00081E7B" w:rsidRDefault="00081E7B" w:rsidP="00755730">
            <w:pPr>
              <w:spacing w:line="240" w:lineRule="auto"/>
              <w:ind w:firstLineChars="0" w:firstLine="0"/>
              <w:rPr>
                <w:ins w:id="2585" w:author="翟羽佳" w:date="2017-06-01T14:29:00Z"/>
                <w:rFonts w:ascii="宋体" w:hAnsi="宋体"/>
                <w:color w:val="000000"/>
                <w:sz w:val="20"/>
                <w:szCs w:val="20"/>
              </w:rPr>
            </w:pPr>
            <w:ins w:id="2586" w:author="翟羽佳" w:date="2017-06-01T14:29:00Z">
              <w:r>
                <w:rPr>
                  <w:rFonts w:ascii="宋体" w:hAnsi="宋体"/>
                  <w:color w:val="000000"/>
                  <w:sz w:val="20"/>
                  <w:szCs w:val="20"/>
                </w:rPr>
                <w:t>wareParamModifyState</w:t>
              </w:r>
            </w:ins>
          </w:p>
        </w:tc>
        <w:tc>
          <w:tcPr>
            <w:tcW w:w="2108" w:type="dxa"/>
            <w:vAlign w:val="center"/>
          </w:tcPr>
          <w:p w:rsidR="00081E7B" w:rsidRDefault="00081E7B" w:rsidP="00755730">
            <w:pPr>
              <w:spacing w:line="240" w:lineRule="auto"/>
              <w:ind w:firstLineChars="0" w:firstLine="0"/>
              <w:rPr>
                <w:ins w:id="2587" w:author="翟羽佳" w:date="2017-06-01T14:29:00Z"/>
                <w:rFonts w:ascii="宋体" w:hAnsi="宋体"/>
                <w:color w:val="000000"/>
                <w:sz w:val="20"/>
                <w:szCs w:val="20"/>
              </w:rPr>
            </w:pPr>
            <w:ins w:id="2588" w:author="翟羽佳" w:date="2017-06-01T14:29:00Z">
              <w:r>
                <w:rPr>
                  <w:rFonts w:ascii="宋体" w:hAnsi="宋体" w:hint="eastAsia"/>
                  <w:color w:val="000000"/>
                  <w:sz w:val="20"/>
                  <w:szCs w:val="20"/>
                </w:rPr>
                <w:t>还金参数修改申请状态</w:t>
              </w:r>
            </w:ins>
          </w:p>
        </w:tc>
        <w:tc>
          <w:tcPr>
            <w:tcW w:w="709" w:type="dxa"/>
            <w:vAlign w:val="center"/>
          </w:tcPr>
          <w:p w:rsidR="00081E7B" w:rsidRDefault="00081E7B" w:rsidP="00755730">
            <w:pPr>
              <w:spacing w:line="240" w:lineRule="auto"/>
              <w:ind w:firstLineChars="0" w:firstLine="0"/>
              <w:rPr>
                <w:ins w:id="2589" w:author="翟羽佳" w:date="2017-06-01T14:29:00Z"/>
                <w:rFonts w:ascii="宋体" w:hAnsi="宋体" w:cs="宋体"/>
                <w:color w:val="000000"/>
                <w:kern w:val="0"/>
                <w:sz w:val="20"/>
                <w:szCs w:val="20"/>
              </w:rPr>
            </w:pPr>
            <w:ins w:id="2590" w:author="翟羽佳" w:date="2017-06-01T14:29:00Z">
              <w:r>
                <w:rPr>
                  <w:rFonts w:ascii="宋体" w:hAnsi="宋体" w:cs="宋体" w:hint="eastAsia"/>
                  <w:color w:val="000000"/>
                  <w:kern w:val="0"/>
                  <w:sz w:val="20"/>
                  <w:szCs w:val="20"/>
                </w:rPr>
                <w:t>C</w:t>
              </w:r>
            </w:ins>
          </w:p>
        </w:tc>
        <w:tc>
          <w:tcPr>
            <w:tcW w:w="709" w:type="dxa"/>
            <w:vAlign w:val="center"/>
          </w:tcPr>
          <w:p w:rsidR="00081E7B" w:rsidRDefault="00081E7B" w:rsidP="00755730">
            <w:pPr>
              <w:spacing w:line="240" w:lineRule="auto"/>
              <w:ind w:firstLineChars="0" w:firstLine="0"/>
              <w:rPr>
                <w:ins w:id="2591" w:author="翟羽佳" w:date="2017-06-01T14:29:00Z"/>
                <w:rFonts w:ascii="宋体" w:hAnsi="宋体"/>
                <w:color w:val="000000"/>
                <w:sz w:val="20"/>
                <w:szCs w:val="20"/>
              </w:rPr>
            </w:pPr>
            <w:ins w:id="2592" w:author="翟羽佳" w:date="2017-06-01T14:29:00Z">
              <w:r>
                <w:rPr>
                  <w:rFonts w:ascii="宋体" w:hAnsi="宋体" w:hint="eastAsia"/>
                  <w:color w:val="000000"/>
                  <w:sz w:val="20"/>
                  <w:szCs w:val="20"/>
                </w:rPr>
                <w:t>-</w:t>
              </w:r>
            </w:ins>
          </w:p>
        </w:tc>
        <w:tc>
          <w:tcPr>
            <w:tcW w:w="2056" w:type="dxa"/>
            <w:vMerge/>
            <w:vAlign w:val="center"/>
          </w:tcPr>
          <w:p w:rsidR="00081E7B" w:rsidRDefault="00081E7B" w:rsidP="00755730">
            <w:pPr>
              <w:spacing w:line="240" w:lineRule="auto"/>
              <w:ind w:firstLineChars="0" w:firstLine="0"/>
              <w:rPr>
                <w:ins w:id="2593" w:author="翟羽佳" w:date="2017-06-01T14:29:00Z"/>
                <w:rFonts w:ascii="宋体" w:hAnsi="宋体"/>
                <w:color w:val="000000"/>
                <w:sz w:val="20"/>
                <w:szCs w:val="20"/>
              </w:rPr>
            </w:pPr>
          </w:p>
        </w:tc>
      </w:tr>
      <w:tr w:rsidR="00081E7B" w:rsidTr="00755730">
        <w:trPr>
          <w:trHeight w:val="270"/>
          <w:ins w:id="2594" w:author="翟羽佳" w:date="2017-06-01T14:29:00Z"/>
        </w:trPr>
        <w:tc>
          <w:tcPr>
            <w:tcW w:w="724" w:type="dxa"/>
            <w:vAlign w:val="center"/>
          </w:tcPr>
          <w:p w:rsidR="00081E7B" w:rsidRDefault="00081E7B" w:rsidP="00755730">
            <w:pPr>
              <w:spacing w:line="240" w:lineRule="auto"/>
              <w:ind w:firstLineChars="0" w:firstLine="0"/>
              <w:rPr>
                <w:ins w:id="2595" w:author="翟羽佳" w:date="2017-06-01T14:29:00Z"/>
                <w:rFonts w:ascii="宋体" w:hAnsi="宋体"/>
                <w:color w:val="000000"/>
                <w:sz w:val="20"/>
                <w:szCs w:val="20"/>
              </w:rPr>
            </w:pPr>
            <w:ins w:id="2596" w:author="翟羽佳" w:date="2017-06-01T14:29:00Z">
              <w:r>
                <w:rPr>
                  <w:rFonts w:ascii="宋体" w:hAnsi="宋体" w:hint="eastAsia"/>
                  <w:color w:val="000000"/>
                  <w:sz w:val="20"/>
                  <w:szCs w:val="20"/>
                </w:rPr>
                <w:lastRenderedPageBreak/>
                <w:t>[]</w:t>
              </w:r>
            </w:ins>
          </w:p>
        </w:tc>
        <w:tc>
          <w:tcPr>
            <w:tcW w:w="709" w:type="dxa"/>
            <w:vAlign w:val="center"/>
          </w:tcPr>
          <w:p w:rsidR="00081E7B" w:rsidRDefault="00081E7B" w:rsidP="00755730">
            <w:pPr>
              <w:spacing w:line="240" w:lineRule="auto"/>
              <w:ind w:firstLineChars="0" w:firstLine="0"/>
              <w:rPr>
                <w:ins w:id="2597" w:author="翟羽佳" w:date="2017-06-01T14:29:00Z"/>
                <w:rFonts w:ascii="宋体" w:hAnsi="宋体"/>
                <w:color w:val="000000"/>
                <w:sz w:val="20"/>
                <w:szCs w:val="20"/>
              </w:rPr>
            </w:pPr>
            <w:ins w:id="2598" w:author="翟羽佳" w:date="2017-06-01T14:29:00Z">
              <w:r>
                <w:rPr>
                  <w:rFonts w:ascii="宋体" w:hAnsi="宋体" w:cs="宋体"/>
                  <w:color w:val="000000"/>
                  <w:kern w:val="0"/>
                  <w:sz w:val="20"/>
                  <w:szCs w:val="20"/>
                </w:rPr>
                <w:t>N62</w:t>
              </w:r>
            </w:ins>
          </w:p>
        </w:tc>
        <w:tc>
          <w:tcPr>
            <w:tcW w:w="1984" w:type="dxa"/>
            <w:vAlign w:val="center"/>
          </w:tcPr>
          <w:p w:rsidR="00081E7B" w:rsidRDefault="00081E7B" w:rsidP="00755730">
            <w:pPr>
              <w:spacing w:line="240" w:lineRule="auto"/>
              <w:ind w:firstLineChars="0" w:firstLine="0"/>
              <w:rPr>
                <w:ins w:id="2599" w:author="翟羽佳" w:date="2017-06-01T14:29:00Z"/>
                <w:rFonts w:ascii="宋体" w:hAnsi="宋体"/>
                <w:color w:val="000000"/>
                <w:sz w:val="20"/>
                <w:szCs w:val="20"/>
              </w:rPr>
            </w:pPr>
            <w:ins w:id="2600" w:author="翟羽佳" w:date="2017-06-01T14:29: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TicketInfoData]</w:t>
              </w:r>
            </w:ins>
          </w:p>
        </w:tc>
        <w:tc>
          <w:tcPr>
            <w:tcW w:w="2108" w:type="dxa"/>
            <w:vAlign w:val="center"/>
          </w:tcPr>
          <w:p w:rsidR="00081E7B" w:rsidRDefault="00081E7B" w:rsidP="00755730">
            <w:pPr>
              <w:spacing w:line="240" w:lineRule="auto"/>
              <w:ind w:firstLineChars="0" w:firstLine="0"/>
              <w:rPr>
                <w:ins w:id="2601" w:author="翟羽佳" w:date="2017-06-01T14:29:00Z"/>
                <w:rFonts w:ascii="宋体" w:hAnsi="宋体"/>
                <w:color w:val="000000"/>
                <w:sz w:val="20"/>
                <w:szCs w:val="20"/>
              </w:rPr>
            </w:pPr>
            <w:ins w:id="2602" w:author="翟羽佳" w:date="2017-06-01T14:29:00Z">
              <w:r>
                <w:rPr>
                  <w:rFonts w:ascii="宋体" w:hAnsi="宋体" w:hint="eastAsia"/>
                  <w:color w:val="000000"/>
                  <w:sz w:val="20"/>
                  <w:szCs w:val="20"/>
                </w:rPr>
                <w:t>成交单信息数据</w:t>
              </w:r>
            </w:ins>
          </w:p>
        </w:tc>
        <w:tc>
          <w:tcPr>
            <w:tcW w:w="709" w:type="dxa"/>
            <w:vAlign w:val="center"/>
          </w:tcPr>
          <w:p w:rsidR="00081E7B" w:rsidRDefault="00081E7B" w:rsidP="00755730">
            <w:pPr>
              <w:spacing w:line="240" w:lineRule="auto"/>
              <w:ind w:firstLineChars="0" w:firstLine="0"/>
              <w:rPr>
                <w:ins w:id="2603" w:author="翟羽佳" w:date="2017-06-01T14:29:00Z"/>
                <w:rFonts w:ascii="宋体" w:hAnsi="宋体" w:cs="宋体"/>
                <w:color w:val="000000"/>
                <w:kern w:val="0"/>
                <w:sz w:val="20"/>
                <w:szCs w:val="20"/>
              </w:rPr>
            </w:pPr>
            <w:ins w:id="2604" w:author="翟羽佳" w:date="2017-06-01T14:29:00Z">
              <w:r>
                <w:rPr>
                  <w:rFonts w:ascii="宋体" w:hAnsi="宋体" w:cs="宋体" w:hint="eastAsia"/>
                  <w:color w:val="000000"/>
                  <w:kern w:val="0"/>
                  <w:sz w:val="20"/>
                  <w:szCs w:val="20"/>
                </w:rPr>
                <w:t>-</w:t>
              </w:r>
            </w:ins>
          </w:p>
        </w:tc>
        <w:tc>
          <w:tcPr>
            <w:tcW w:w="709" w:type="dxa"/>
            <w:vAlign w:val="center"/>
          </w:tcPr>
          <w:p w:rsidR="00081E7B" w:rsidRDefault="00081E7B" w:rsidP="00755730">
            <w:pPr>
              <w:spacing w:line="240" w:lineRule="auto"/>
              <w:ind w:firstLineChars="0" w:firstLine="0"/>
              <w:rPr>
                <w:ins w:id="2605" w:author="翟羽佳" w:date="2017-06-01T14:29:00Z"/>
                <w:rFonts w:ascii="宋体" w:hAnsi="宋体"/>
                <w:color w:val="000000"/>
                <w:sz w:val="20"/>
                <w:szCs w:val="20"/>
              </w:rPr>
            </w:pPr>
            <w:ins w:id="2606" w:author="翟羽佳" w:date="2017-06-01T14:29:00Z">
              <w:r>
                <w:rPr>
                  <w:rFonts w:ascii="宋体" w:hAnsi="宋体" w:hint="eastAsia"/>
                  <w:color w:val="000000"/>
                  <w:sz w:val="20"/>
                  <w:szCs w:val="20"/>
                </w:rPr>
                <w:t>C</w:t>
              </w:r>
            </w:ins>
          </w:p>
        </w:tc>
        <w:tc>
          <w:tcPr>
            <w:tcW w:w="2056" w:type="dxa"/>
            <w:vAlign w:val="center"/>
          </w:tcPr>
          <w:p w:rsidR="00081E7B" w:rsidRDefault="00081E7B" w:rsidP="00755730">
            <w:pPr>
              <w:spacing w:line="240" w:lineRule="auto"/>
              <w:ind w:firstLineChars="0" w:firstLine="0"/>
              <w:rPr>
                <w:ins w:id="2607" w:author="翟羽佳" w:date="2017-06-01T14:29:00Z"/>
                <w:rFonts w:ascii="宋体" w:hAnsi="宋体"/>
                <w:color w:val="000000"/>
                <w:sz w:val="20"/>
                <w:szCs w:val="20"/>
              </w:rPr>
            </w:pPr>
            <w:ins w:id="2608" w:author="翟羽佳" w:date="2017-06-01T14:29:00Z">
              <w:r>
                <w:rPr>
                  <w:rFonts w:ascii="宋体" w:hAnsi="宋体" w:hint="eastAsia"/>
                  <w:color w:val="000000"/>
                  <w:sz w:val="20"/>
                  <w:szCs w:val="20"/>
                </w:rPr>
                <w:t>查询有数据时，必填</w:t>
              </w:r>
            </w:ins>
          </w:p>
        </w:tc>
      </w:tr>
      <w:tr w:rsidR="00081E7B" w:rsidTr="00755730">
        <w:trPr>
          <w:trHeight w:val="270"/>
          <w:ins w:id="2609" w:author="翟羽佳" w:date="2017-06-01T14:29:00Z"/>
        </w:trPr>
        <w:tc>
          <w:tcPr>
            <w:tcW w:w="724" w:type="dxa"/>
            <w:vAlign w:val="center"/>
          </w:tcPr>
          <w:p w:rsidR="00081E7B" w:rsidRDefault="00081E7B" w:rsidP="00755730">
            <w:pPr>
              <w:spacing w:line="240" w:lineRule="auto"/>
              <w:ind w:firstLineChars="0" w:firstLine="0"/>
              <w:rPr>
                <w:ins w:id="2610" w:author="翟羽佳" w:date="2017-06-01T14:29:00Z"/>
                <w:rFonts w:ascii="宋体" w:hAnsi="宋体"/>
                <w:color w:val="000000"/>
                <w:sz w:val="20"/>
                <w:szCs w:val="20"/>
              </w:rPr>
            </w:pPr>
            <w:ins w:id="2611" w:author="翟羽佳" w:date="2017-06-01T14:29:00Z">
              <w:r>
                <w:rPr>
                  <w:rFonts w:ascii="宋体" w:hAnsi="宋体" w:hint="eastAsia"/>
                  <w:color w:val="000000"/>
                  <w:sz w:val="20"/>
                  <w:szCs w:val="20"/>
                </w:rPr>
                <w:t>{}</w:t>
              </w:r>
            </w:ins>
          </w:p>
        </w:tc>
        <w:tc>
          <w:tcPr>
            <w:tcW w:w="709" w:type="dxa"/>
            <w:vAlign w:val="center"/>
          </w:tcPr>
          <w:p w:rsidR="00081E7B" w:rsidRDefault="00081E7B" w:rsidP="00755730">
            <w:pPr>
              <w:spacing w:line="240" w:lineRule="auto"/>
              <w:ind w:firstLineChars="0" w:firstLine="0"/>
              <w:rPr>
                <w:ins w:id="2612" w:author="翟羽佳" w:date="2017-06-01T14:29:00Z"/>
                <w:rFonts w:ascii="宋体" w:hAnsi="宋体"/>
                <w:color w:val="000000"/>
                <w:sz w:val="20"/>
                <w:szCs w:val="20"/>
              </w:rPr>
            </w:pPr>
          </w:p>
        </w:tc>
        <w:tc>
          <w:tcPr>
            <w:tcW w:w="1984" w:type="dxa"/>
            <w:vAlign w:val="center"/>
          </w:tcPr>
          <w:p w:rsidR="00081E7B" w:rsidRDefault="00081E7B" w:rsidP="00755730">
            <w:pPr>
              <w:spacing w:line="240" w:lineRule="auto"/>
              <w:ind w:firstLineChars="0" w:firstLine="0"/>
              <w:rPr>
                <w:ins w:id="2613" w:author="翟羽佳" w:date="2017-06-01T14:29:00Z"/>
                <w:rFonts w:ascii="宋体" w:hAnsi="宋体"/>
                <w:color w:val="000000"/>
                <w:sz w:val="20"/>
                <w:szCs w:val="20"/>
              </w:rPr>
            </w:pPr>
            <w:ins w:id="2614" w:author="翟羽佳" w:date="2017-06-01T14:29:00Z">
              <w:r>
                <w:rPr>
                  <w:rFonts w:ascii="宋体" w:hAnsi="宋体"/>
                  <w:color w:val="000000"/>
                  <w:sz w:val="20"/>
                  <w:szCs w:val="20"/>
                </w:rPr>
                <w:t>{otc</w:t>
              </w:r>
              <w:r>
                <w:rPr>
                  <w:rFonts w:ascii="宋体" w:hAnsi="宋体" w:cs="宋体"/>
                  <w:color w:val="000000"/>
                  <w:kern w:val="0"/>
                  <w:sz w:val="20"/>
                  <w:szCs w:val="20"/>
                </w:rPr>
                <w:t>Match</w:t>
              </w:r>
              <w:r>
                <w:rPr>
                  <w:rFonts w:ascii="宋体" w:hAnsi="宋体"/>
                  <w:color w:val="000000"/>
                  <w:sz w:val="20"/>
                  <w:szCs w:val="20"/>
                </w:rPr>
                <w:t>TicketInfo}</w:t>
              </w:r>
            </w:ins>
          </w:p>
        </w:tc>
        <w:tc>
          <w:tcPr>
            <w:tcW w:w="2108" w:type="dxa"/>
            <w:vAlign w:val="center"/>
          </w:tcPr>
          <w:p w:rsidR="00081E7B" w:rsidRDefault="00081E7B" w:rsidP="00755730">
            <w:pPr>
              <w:spacing w:line="240" w:lineRule="auto"/>
              <w:ind w:firstLineChars="0" w:firstLine="0"/>
              <w:rPr>
                <w:ins w:id="2615" w:author="翟羽佳" w:date="2017-06-01T14:29:00Z"/>
                <w:rFonts w:ascii="宋体" w:hAnsi="宋体"/>
                <w:color w:val="000000"/>
                <w:sz w:val="20"/>
                <w:szCs w:val="20"/>
              </w:rPr>
            </w:pPr>
            <w:ins w:id="2616" w:author="翟羽佳" w:date="2017-06-01T14:29:00Z">
              <w:r>
                <w:rPr>
                  <w:rFonts w:ascii="宋体" w:hAnsi="宋体" w:hint="eastAsia"/>
                  <w:color w:val="000000"/>
                  <w:sz w:val="20"/>
                  <w:szCs w:val="20"/>
                </w:rPr>
                <w:t>成交单信息</w:t>
              </w:r>
            </w:ins>
          </w:p>
        </w:tc>
        <w:tc>
          <w:tcPr>
            <w:tcW w:w="709" w:type="dxa"/>
            <w:vAlign w:val="center"/>
          </w:tcPr>
          <w:p w:rsidR="00081E7B" w:rsidRDefault="00081E7B" w:rsidP="00755730">
            <w:pPr>
              <w:spacing w:line="240" w:lineRule="auto"/>
              <w:ind w:firstLineChars="0" w:firstLine="0"/>
              <w:rPr>
                <w:ins w:id="2617" w:author="翟羽佳" w:date="2017-06-01T14:29:00Z"/>
                <w:rFonts w:ascii="宋体" w:hAnsi="宋体" w:cs="宋体"/>
                <w:color w:val="000000"/>
                <w:kern w:val="0"/>
                <w:sz w:val="20"/>
                <w:szCs w:val="20"/>
              </w:rPr>
            </w:pPr>
            <w:ins w:id="2618" w:author="翟羽佳" w:date="2017-06-01T14:29:00Z">
              <w:r>
                <w:rPr>
                  <w:rFonts w:ascii="宋体" w:hAnsi="宋体" w:cs="宋体" w:hint="eastAsia"/>
                  <w:color w:val="000000"/>
                  <w:kern w:val="0"/>
                  <w:sz w:val="20"/>
                  <w:szCs w:val="20"/>
                </w:rPr>
                <w:t>-</w:t>
              </w:r>
            </w:ins>
          </w:p>
        </w:tc>
        <w:tc>
          <w:tcPr>
            <w:tcW w:w="709" w:type="dxa"/>
            <w:vAlign w:val="center"/>
          </w:tcPr>
          <w:p w:rsidR="00081E7B" w:rsidRDefault="00081E7B" w:rsidP="00755730">
            <w:pPr>
              <w:spacing w:line="240" w:lineRule="auto"/>
              <w:ind w:firstLineChars="0" w:firstLine="0"/>
              <w:rPr>
                <w:ins w:id="2619" w:author="翟羽佳" w:date="2017-06-01T14:29:00Z"/>
                <w:rFonts w:ascii="宋体" w:hAnsi="宋体"/>
                <w:color w:val="000000"/>
                <w:sz w:val="20"/>
                <w:szCs w:val="20"/>
              </w:rPr>
            </w:pPr>
            <w:ins w:id="2620" w:author="翟羽佳" w:date="2017-06-01T14:29:00Z">
              <w:r>
                <w:rPr>
                  <w:rFonts w:ascii="宋体" w:hAnsi="宋体" w:hint="eastAsia"/>
                  <w:color w:val="000000"/>
                  <w:sz w:val="20"/>
                  <w:szCs w:val="20"/>
                </w:rPr>
                <w:t>C</w:t>
              </w:r>
            </w:ins>
          </w:p>
        </w:tc>
        <w:tc>
          <w:tcPr>
            <w:tcW w:w="2056" w:type="dxa"/>
            <w:vAlign w:val="center"/>
          </w:tcPr>
          <w:p w:rsidR="00081E7B" w:rsidRDefault="00081E7B" w:rsidP="00755730">
            <w:pPr>
              <w:spacing w:line="240" w:lineRule="auto"/>
              <w:ind w:firstLineChars="0" w:firstLine="0"/>
              <w:rPr>
                <w:ins w:id="2621" w:author="翟羽佳" w:date="2017-06-01T14:29:00Z"/>
                <w:rFonts w:ascii="宋体" w:hAnsi="宋体"/>
                <w:color w:val="000000"/>
                <w:sz w:val="20"/>
                <w:szCs w:val="20"/>
              </w:rPr>
            </w:pPr>
            <w:ins w:id="2622" w:author="翟羽佳" w:date="2017-06-01T14:29:00Z">
              <w:r>
                <w:rPr>
                  <w:rFonts w:ascii="宋体" w:hAnsi="宋体" w:hint="eastAsia"/>
                  <w:color w:val="000000"/>
                  <w:sz w:val="20"/>
                  <w:szCs w:val="20"/>
                </w:rPr>
                <w:t>信息类型参考</w:t>
              </w:r>
              <w:r>
                <w:rPr>
                  <w:rFonts w:ascii="宋体" w:hAnsi="宋体"/>
                  <w:color w:val="000000"/>
                  <w:sz w:val="20"/>
                  <w:szCs w:val="20"/>
                </w:rPr>
                <w:fldChar w:fldCharType="begin"/>
              </w:r>
              <w:r>
                <w:rPr>
                  <w:rFonts w:ascii="宋体" w:hAnsi="宋体" w:hint="eastAsia"/>
                  <w:color w:val="000000"/>
                  <w:sz w:val="20"/>
                  <w:szCs w:val="20"/>
                </w:rPr>
                <w:instrText>REF _Ref435451357 \r \h</w:instrText>
              </w:r>
            </w:ins>
            <w:r>
              <w:rPr>
                <w:rFonts w:ascii="宋体" w:hAnsi="宋体"/>
                <w:color w:val="000000"/>
                <w:sz w:val="20"/>
                <w:szCs w:val="20"/>
              </w:rPr>
            </w:r>
            <w:ins w:id="2623" w:author="翟羽佳" w:date="2017-06-01T14:29:00Z">
              <w:r>
                <w:rPr>
                  <w:rFonts w:ascii="宋体" w:hAnsi="宋体"/>
                  <w:color w:val="000000"/>
                  <w:sz w:val="20"/>
                  <w:szCs w:val="20"/>
                </w:rPr>
                <w:fldChar w:fldCharType="separate"/>
              </w:r>
              <w:r>
                <w:rPr>
                  <w:rFonts w:ascii="宋体" w:hAnsi="宋体"/>
                  <w:color w:val="000000"/>
                  <w:sz w:val="20"/>
                  <w:szCs w:val="20"/>
                </w:rPr>
                <w:t>6.4.5.6</w:t>
              </w:r>
              <w:r>
                <w:rPr>
                  <w:rFonts w:ascii="宋体" w:hAnsi="宋体"/>
                  <w:color w:val="000000"/>
                  <w:sz w:val="20"/>
                  <w:szCs w:val="20"/>
                </w:rPr>
                <w:fldChar w:fldCharType="end"/>
              </w:r>
              <w:r>
                <w:rPr>
                  <w:rFonts w:ascii="宋体" w:hAnsi="宋体" w:hint="eastAsia"/>
                  <w:color w:val="000000"/>
                  <w:sz w:val="20"/>
                  <w:szCs w:val="20"/>
                </w:rPr>
                <w:t>中的</w:t>
              </w:r>
              <w:r>
                <w:rPr>
                  <w:rFonts w:ascii="宋体" w:hAnsi="宋体" w:cs="宋体"/>
                  <w:color w:val="000000"/>
                  <w:kern w:val="0"/>
                  <w:sz w:val="20"/>
                  <w:szCs w:val="20"/>
                </w:rPr>
                <w:t>{otcMatchTicketInfo}</w:t>
              </w:r>
              <w:r>
                <w:rPr>
                  <w:rFonts w:ascii="宋体" w:hAnsi="宋体" w:hint="eastAsia"/>
                  <w:color w:val="000000"/>
                  <w:sz w:val="20"/>
                  <w:szCs w:val="20"/>
                </w:rPr>
                <w:t>的应答</w:t>
              </w:r>
            </w:ins>
          </w:p>
        </w:tc>
      </w:tr>
      <w:tr w:rsidR="00081E7B" w:rsidTr="00755730">
        <w:trPr>
          <w:trHeight w:val="270"/>
          <w:ins w:id="2624" w:author="翟羽佳" w:date="2017-06-01T14:29:00Z"/>
        </w:trPr>
        <w:tc>
          <w:tcPr>
            <w:tcW w:w="724" w:type="dxa"/>
            <w:vAlign w:val="center"/>
          </w:tcPr>
          <w:p w:rsidR="00081E7B" w:rsidRDefault="00081E7B" w:rsidP="00755730">
            <w:pPr>
              <w:spacing w:line="240" w:lineRule="auto"/>
              <w:ind w:firstLineChars="0" w:firstLine="0"/>
              <w:rPr>
                <w:ins w:id="2625" w:author="翟羽佳" w:date="2017-06-01T14:29:00Z"/>
                <w:rFonts w:ascii="宋体" w:hAnsi="宋体"/>
                <w:color w:val="000000"/>
                <w:sz w:val="20"/>
                <w:szCs w:val="20"/>
              </w:rPr>
            </w:pPr>
            <w:ins w:id="2626" w:author="翟羽佳" w:date="2017-06-01T14:29:00Z">
              <w:r w:rsidRPr="00201FB9">
                <w:rPr>
                  <w:rFonts w:ascii="宋体" w:hAnsi="宋体"/>
                  <w:color w:val="000000"/>
                  <w:sz w:val="20"/>
                  <w:szCs w:val="20"/>
                </w:rPr>
                <w:t>→[]</w:t>
              </w:r>
            </w:ins>
          </w:p>
        </w:tc>
        <w:tc>
          <w:tcPr>
            <w:tcW w:w="709" w:type="dxa"/>
            <w:vAlign w:val="center"/>
          </w:tcPr>
          <w:p w:rsidR="00081E7B" w:rsidRDefault="00081E7B" w:rsidP="00755730">
            <w:pPr>
              <w:spacing w:line="240" w:lineRule="auto"/>
              <w:ind w:firstLineChars="0" w:firstLine="0"/>
              <w:rPr>
                <w:ins w:id="2627" w:author="翟羽佳" w:date="2017-06-01T14:29:00Z"/>
                <w:rFonts w:ascii="宋体" w:hAnsi="宋体"/>
                <w:color w:val="000000"/>
                <w:sz w:val="20"/>
                <w:szCs w:val="20"/>
              </w:rPr>
            </w:pPr>
            <w:ins w:id="2628" w:author="翟羽佳" w:date="2017-06-01T14:29:00Z">
              <w:r w:rsidRPr="00201FB9">
                <w:rPr>
                  <w:rFonts w:ascii="宋体" w:hAnsi="宋体"/>
                  <w:color w:val="000000"/>
                  <w:sz w:val="20"/>
                  <w:szCs w:val="20"/>
                </w:rPr>
                <w:t>N14</w:t>
              </w:r>
            </w:ins>
          </w:p>
        </w:tc>
        <w:tc>
          <w:tcPr>
            <w:tcW w:w="1984" w:type="dxa"/>
          </w:tcPr>
          <w:p w:rsidR="00081E7B" w:rsidRDefault="00081E7B" w:rsidP="00755730">
            <w:pPr>
              <w:spacing w:line="240" w:lineRule="auto"/>
              <w:ind w:firstLineChars="0" w:firstLine="0"/>
              <w:rPr>
                <w:ins w:id="2629" w:author="翟羽佳" w:date="2017-06-01T14:29:00Z"/>
                <w:rFonts w:ascii="宋体" w:hAnsi="宋体"/>
                <w:color w:val="000000"/>
                <w:sz w:val="20"/>
                <w:szCs w:val="20"/>
              </w:rPr>
            </w:pPr>
            <w:ins w:id="2630" w:author="翟羽佳" w:date="2017-06-01T14:29:00Z">
              <w:r w:rsidRPr="00201FB9">
                <w:rPr>
                  <w:rFonts w:ascii="宋体" w:hAnsi="宋体"/>
                  <w:color w:val="000000"/>
                  <w:sz w:val="20"/>
                  <w:szCs w:val="20"/>
                </w:rPr>
                <w:t>[tradeBothSideInfoData]</w:t>
              </w:r>
            </w:ins>
          </w:p>
        </w:tc>
        <w:tc>
          <w:tcPr>
            <w:tcW w:w="2108" w:type="dxa"/>
          </w:tcPr>
          <w:p w:rsidR="00081E7B" w:rsidRDefault="00081E7B" w:rsidP="00755730">
            <w:pPr>
              <w:spacing w:line="240" w:lineRule="auto"/>
              <w:ind w:firstLineChars="0" w:firstLine="0"/>
              <w:rPr>
                <w:ins w:id="2631" w:author="翟羽佳" w:date="2017-06-01T14:29:00Z"/>
                <w:rFonts w:ascii="宋体" w:hAnsi="宋体"/>
                <w:color w:val="000000"/>
                <w:sz w:val="20"/>
                <w:szCs w:val="20"/>
              </w:rPr>
            </w:pPr>
            <w:ins w:id="2632" w:author="翟羽佳" w:date="2017-06-01T14:29:00Z">
              <w:r w:rsidRPr="00201FB9">
                <w:rPr>
                  <w:rFonts w:ascii="宋体" w:hAnsi="宋体"/>
                  <w:color w:val="000000"/>
                  <w:sz w:val="20"/>
                  <w:szCs w:val="20"/>
                </w:rPr>
                <w:t>交易双方信息数据</w:t>
              </w:r>
            </w:ins>
          </w:p>
        </w:tc>
        <w:tc>
          <w:tcPr>
            <w:tcW w:w="709" w:type="dxa"/>
            <w:vAlign w:val="center"/>
          </w:tcPr>
          <w:p w:rsidR="00081E7B" w:rsidRDefault="00081E7B" w:rsidP="00755730">
            <w:pPr>
              <w:spacing w:line="240" w:lineRule="auto"/>
              <w:ind w:firstLineChars="0" w:firstLine="0"/>
              <w:rPr>
                <w:ins w:id="2633" w:author="翟羽佳" w:date="2017-06-01T14:29:00Z"/>
                <w:rFonts w:ascii="宋体" w:hAnsi="宋体" w:cs="宋体"/>
                <w:color w:val="000000"/>
                <w:kern w:val="0"/>
                <w:sz w:val="20"/>
                <w:szCs w:val="20"/>
              </w:rPr>
            </w:pPr>
            <w:ins w:id="2634" w:author="翟羽佳" w:date="2017-06-01T14:29:00Z">
              <w:r w:rsidRPr="00201FB9">
                <w:rPr>
                  <w:rFonts w:ascii="宋体" w:hAnsi="宋体" w:hint="eastAsia"/>
                  <w:color w:val="000000"/>
                  <w:sz w:val="20"/>
                  <w:szCs w:val="20"/>
                </w:rPr>
                <w:t>-</w:t>
              </w:r>
            </w:ins>
          </w:p>
        </w:tc>
        <w:tc>
          <w:tcPr>
            <w:tcW w:w="709" w:type="dxa"/>
            <w:vAlign w:val="center"/>
          </w:tcPr>
          <w:p w:rsidR="00081E7B" w:rsidRDefault="00081E7B" w:rsidP="00755730">
            <w:pPr>
              <w:spacing w:line="240" w:lineRule="auto"/>
              <w:ind w:firstLineChars="0" w:firstLine="0"/>
              <w:rPr>
                <w:ins w:id="2635" w:author="翟羽佳" w:date="2017-06-01T14:29:00Z"/>
                <w:rFonts w:ascii="宋体" w:hAnsi="宋体"/>
                <w:color w:val="000000"/>
                <w:sz w:val="20"/>
                <w:szCs w:val="20"/>
              </w:rPr>
            </w:pPr>
            <w:ins w:id="2636" w:author="翟羽佳" w:date="2017-06-01T14:29:00Z">
              <w:r w:rsidRPr="00201FB9">
                <w:rPr>
                  <w:rFonts w:ascii="宋体" w:hAnsi="宋体" w:hint="eastAsia"/>
                  <w:color w:val="000000"/>
                  <w:sz w:val="20"/>
                  <w:szCs w:val="20"/>
                </w:rPr>
                <w:t>C</w:t>
              </w:r>
            </w:ins>
          </w:p>
        </w:tc>
        <w:tc>
          <w:tcPr>
            <w:tcW w:w="2056" w:type="dxa"/>
            <w:vAlign w:val="center"/>
          </w:tcPr>
          <w:p w:rsidR="00081E7B" w:rsidRDefault="00081E7B" w:rsidP="00755730">
            <w:pPr>
              <w:spacing w:line="240" w:lineRule="auto"/>
              <w:ind w:firstLineChars="0" w:firstLine="0"/>
              <w:rPr>
                <w:ins w:id="2637" w:author="翟羽佳" w:date="2017-06-01T14:29:00Z"/>
                <w:rFonts w:ascii="宋体" w:hAnsi="宋体"/>
                <w:color w:val="000000"/>
                <w:sz w:val="20"/>
                <w:szCs w:val="20"/>
              </w:rPr>
            </w:pPr>
            <w:ins w:id="2638" w:author="翟羽佳" w:date="2017-06-01T14:29:00Z">
              <w:r w:rsidRPr="00201FB9">
                <w:rPr>
                  <w:rFonts w:ascii="宋体" w:hAnsi="宋体"/>
                  <w:color w:val="000000"/>
                  <w:sz w:val="20"/>
                  <w:szCs w:val="20"/>
                </w:rPr>
                <w:t>0，买方；1，卖方</w:t>
              </w:r>
            </w:ins>
          </w:p>
        </w:tc>
      </w:tr>
      <w:tr w:rsidR="00081E7B" w:rsidTr="00755730">
        <w:trPr>
          <w:trHeight w:val="270"/>
          <w:ins w:id="2639" w:author="翟羽佳" w:date="2017-06-01T14:29:00Z"/>
        </w:trPr>
        <w:tc>
          <w:tcPr>
            <w:tcW w:w="724" w:type="dxa"/>
            <w:vAlign w:val="center"/>
          </w:tcPr>
          <w:p w:rsidR="00081E7B" w:rsidRDefault="00081E7B" w:rsidP="00755730">
            <w:pPr>
              <w:spacing w:line="240" w:lineRule="auto"/>
              <w:ind w:firstLineChars="0" w:firstLine="0"/>
              <w:rPr>
                <w:ins w:id="2640" w:author="翟羽佳" w:date="2017-06-01T14:29:00Z"/>
                <w:rFonts w:hAnsi="宋体"/>
                <w:color w:val="000000"/>
                <w:sz w:val="20"/>
              </w:rPr>
            </w:pPr>
            <w:ins w:id="2641" w:author="翟羽佳" w:date="2017-06-01T14:29:00Z">
              <w:r>
                <w:rPr>
                  <w:rFonts w:hAnsi="宋体" w:hint="eastAsia"/>
                  <w:color w:val="000000"/>
                  <w:sz w:val="20"/>
                </w:rPr>
                <w:t>→</w:t>
              </w:r>
            </w:ins>
          </w:p>
        </w:tc>
        <w:tc>
          <w:tcPr>
            <w:tcW w:w="709" w:type="dxa"/>
            <w:vAlign w:val="center"/>
          </w:tcPr>
          <w:p w:rsidR="00081E7B" w:rsidRDefault="00081E7B" w:rsidP="00755730">
            <w:pPr>
              <w:spacing w:line="240" w:lineRule="auto"/>
              <w:ind w:firstLineChars="0" w:firstLine="0"/>
              <w:rPr>
                <w:ins w:id="2642" w:author="翟羽佳" w:date="2017-06-01T14:29:00Z"/>
                <w:rFonts w:ascii="宋体" w:hAnsi="宋体" w:cs="宋体"/>
                <w:color w:val="000000"/>
                <w:kern w:val="0"/>
                <w:sz w:val="20"/>
                <w:szCs w:val="20"/>
              </w:rPr>
            </w:pPr>
            <w:ins w:id="2643" w:author="翟羽佳" w:date="2017-06-01T14:29:00Z">
              <w:r>
                <w:rPr>
                  <w:rFonts w:ascii="宋体" w:hAnsi="宋体"/>
                  <w:color w:val="000000"/>
                  <w:sz w:val="20"/>
                  <w:szCs w:val="20"/>
                </w:rPr>
                <w:t>K86</w:t>
              </w:r>
            </w:ins>
          </w:p>
        </w:tc>
        <w:tc>
          <w:tcPr>
            <w:tcW w:w="1984" w:type="dxa"/>
            <w:vAlign w:val="center"/>
          </w:tcPr>
          <w:p w:rsidR="00081E7B" w:rsidRDefault="00081E7B" w:rsidP="00755730">
            <w:pPr>
              <w:spacing w:line="240" w:lineRule="auto"/>
              <w:ind w:firstLineChars="0" w:firstLine="0"/>
              <w:rPr>
                <w:ins w:id="2644" w:author="翟羽佳" w:date="2017-06-01T14:29:00Z"/>
                <w:rFonts w:ascii="宋体" w:hAnsi="宋体" w:cs="宋体"/>
                <w:color w:val="000000"/>
                <w:kern w:val="0"/>
                <w:sz w:val="20"/>
                <w:szCs w:val="20"/>
              </w:rPr>
            </w:pPr>
            <w:ins w:id="2645" w:author="翟羽佳" w:date="2017-06-01T14:29:00Z">
              <w:r>
                <w:rPr>
                  <w:rFonts w:ascii="宋体" w:hAnsi="宋体"/>
                  <w:color w:val="000000"/>
                  <w:sz w:val="20"/>
                  <w:szCs w:val="20"/>
                </w:rPr>
                <w:t>wareParamModifyState</w:t>
              </w:r>
            </w:ins>
          </w:p>
        </w:tc>
        <w:tc>
          <w:tcPr>
            <w:tcW w:w="2108" w:type="dxa"/>
            <w:vAlign w:val="center"/>
          </w:tcPr>
          <w:p w:rsidR="00081E7B" w:rsidRDefault="00081E7B" w:rsidP="00755730">
            <w:pPr>
              <w:spacing w:line="240" w:lineRule="auto"/>
              <w:ind w:firstLineChars="0" w:firstLine="0"/>
              <w:rPr>
                <w:ins w:id="2646" w:author="翟羽佳" w:date="2017-06-01T14:29:00Z"/>
                <w:rFonts w:ascii="宋体" w:hAnsi="宋体" w:cs="宋体"/>
                <w:color w:val="000000"/>
                <w:kern w:val="0"/>
                <w:sz w:val="20"/>
                <w:szCs w:val="20"/>
              </w:rPr>
            </w:pPr>
            <w:ins w:id="2647" w:author="翟羽佳" w:date="2017-06-01T14:29:00Z">
              <w:r>
                <w:rPr>
                  <w:rFonts w:ascii="宋体" w:hAnsi="宋体" w:hint="eastAsia"/>
                  <w:color w:val="000000"/>
                  <w:sz w:val="20"/>
                  <w:szCs w:val="20"/>
                </w:rPr>
                <w:t>还金参数修改申请状态</w:t>
              </w:r>
            </w:ins>
          </w:p>
        </w:tc>
        <w:tc>
          <w:tcPr>
            <w:tcW w:w="709" w:type="dxa"/>
          </w:tcPr>
          <w:p w:rsidR="00081E7B" w:rsidRDefault="00081E7B" w:rsidP="00755730">
            <w:pPr>
              <w:spacing w:line="240" w:lineRule="auto"/>
              <w:ind w:firstLineChars="0" w:firstLine="0"/>
              <w:rPr>
                <w:ins w:id="2648" w:author="翟羽佳" w:date="2017-06-01T14:29:00Z"/>
                <w:rFonts w:ascii="宋体" w:hAnsi="宋体" w:cs="宋体"/>
                <w:color w:val="000000"/>
                <w:kern w:val="0"/>
                <w:sz w:val="20"/>
                <w:szCs w:val="20"/>
              </w:rPr>
            </w:pPr>
            <w:ins w:id="2649" w:author="翟羽佳" w:date="2017-06-01T14:29:00Z">
              <w:r>
                <w:rPr>
                  <w:rFonts w:ascii="宋体" w:hAnsi="宋体" w:cs="宋体" w:hint="eastAsia"/>
                  <w:color w:val="000000"/>
                  <w:kern w:val="0"/>
                  <w:sz w:val="20"/>
                  <w:szCs w:val="20"/>
                </w:rPr>
                <w:t>-</w:t>
              </w:r>
            </w:ins>
          </w:p>
        </w:tc>
        <w:tc>
          <w:tcPr>
            <w:tcW w:w="709" w:type="dxa"/>
          </w:tcPr>
          <w:p w:rsidR="00081E7B" w:rsidRDefault="00081E7B" w:rsidP="00755730">
            <w:pPr>
              <w:spacing w:line="240" w:lineRule="auto"/>
              <w:ind w:firstLineChars="0" w:firstLine="0"/>
              <w:rPr>
                <w:ins w:id="2650" w:author="翟羽佳" w:date="2017-06-01T14:29:00Z"/>
                <w:rFonts w:ascii="宋体" w:hAnsi="宋体"/>
                <w:color w:val="000000"/>
                <w:sz w:val="20"/>
                <w:szCs w:val="20"/>
              </w:rPr>
            </w:pPr>
            <w:ins w:id="2651" w:author="翟羽佳" w:date="2017-06-01T14:29:00Z">
              <w:r>
                <w:rPr>
                  <w:rFonts w:ascii="宋体" w:hAnsi="宋体" w:hint="eastAsia"/>
                  <w:color w:val="000000"/>
                  <w:sz w:val="20"/>
                  <w:szCs w:val="20"/>
                </w:rPr>
                <w:t>C</w:t>
              </w:r>
            </w:ins>
          </w:p>
        </w:tc>
        <w:tc>
          <w:tcPr>
            <w:tcW w:w="2056" w:type="dxa"/>
            <w:vAlign w:val="center"/>
          </w:tcPr>
          <w:p w:rsidR="00081E7B" w:rsidRDefault="00081E7B" w:rsidP="00755730">
            <w:pPr>
              <w:spacing w:line="240" w:lineRule="auto"/>
              <w:ind w:firstLineChars="0" w:firstLine="0"/>
              <w:rPr>
                <w:ins w:id="2652" w:author="翟羽佳" w:date="2017-06-01T14:30:00Z"/>
                <w:rFonts w:ascii="宋体" w:hAnsi="宋体"/>
                <w:color w:val="000000"/>
                <w:sz w:val="20"/>
                <w:szCs w:val="20"/>
              </w:rPr>
            </w:pPr>
            <w:ins w:id="2653" w:author="翟羽佳" w:date="2017-06-01T14:29:00Z">
              <w:r w:rsidRPr="00201FB9">
                <w:rPr>
                  <w:rFonts w:ascii="宋体" w:hAnsi="宋体"/>
                  <w:color w:val="000000"/>
                  <w:sz w:val="20"/>
                  <w:szCs w:val="20"/>
                </w:rPr>
                <w:t>0-未申请；1-本方已申请；</w:t>
              </w:r>
            </w:ins>
          </w:p>
          <w:p w:rsidR="00081E7B" w:rsidRDefault="00081E7B" w:rsidP="00755730">
            <w:pPr>
              <w:spacing w:line="240" w:lineRule="auto"/>
              <w:ind w:firstLineChars="0" w:firstLine="0"/>
              <w:rPr>
                <w:ins w:id="2654" w:author="翟羽佳" w:date="2017-06-01T14:29:00Z"/>
                <w:rFonts w:ascii="宋体" w:hAnsi="宋体"/>
                <w:color w:val="000000"/>
                <w:sz w:val="20"/>
                <w:szCs w:val="20"/>
              </w:rPr>
            </w:pPr>
            <w:ins w:id="2655" w:author="翟羽佳" w:date="2017-06-01T14:30:00Z">
              <w:r>
                <w:rPr>
                  <w:rFonts w:ascii="宋体" w:hAnsi="宋体" w:hint="eastAsia"/>
                  <w:color w:val="000000"/>
                  <w:sz w:val="20"/>
                  <w:szCs w:val="20"/>
                </w:rPr>
                <w:t>在成交单明细中交易双方信息数据中。</w:t>
              </w:r>
            </w:ins>
          </w:p>
        </w:tc>
      </w:tr>
      <w:tr w:rsidR="00730D4C" w:rsidTr="00755730">
        <w:trPr>
          <w:trHeight w:val="270"/>
          <w:ins w:id="2656" w:author="翟羽佳" w:date="2017-06-01T14:31:00Z"/>
        </w:trPr>
        <w:tc>
          <w:tcPr>
            <w:tcW w:w="724" w:type="dxa"/>
            <w:vAlign w:val="center"/>
          </w:tcPr>
          <w:p w:rsidR="00730D4C" w:rsidRDefault="00730D4C" w:rsidP="00755730">
            <w:pPr>
              <w:spacing w:line="240" w:lineRule="auto"/>
              <w:ind w:firstLineChars="0" w:firstLine="0"/>
              <w:rPr>
                <w:ins w:id="2657" w:author="翟羽佳" w:date="2017-06-01T14:31:00Z"/>
                <w:rFonts w:hAnsi="宋体"/>
                <w:color w:val="000000"/>
                <w:sz w:val="20"/>
              </w:rPr>
            </w:pPr>
            <w:ins w:id="2658" w:author="翟羽佳" w:date="2017-06-01T14:31:00Z">
              <w:r>
                <w:rPr>
                  <w:rFonts w:hAnsi="宋体" w:hint="eastAsia"/>
                  <w:color w:val="000000"/>
                  <w:sz w:val="20"/>
                </w:rPr>
                <w:t>→</w:t>
              </w:r>
            </w:ins>
          </w:p>
        </w:tc>
        <w:tc>
          <w:tcPr>
            <w:tcW w:w="709" w:type="dxa"/>
            <w:vAlign w:val="center"/>
          </w:tcPr>
          <w:p w:rsidR="00730D4C" w:rsidRDefault="00730D4C" w:rsidP="00755730">
            <w:pPr>
              <w:spacing w:line="240" w:lineRule="auto"/>
              <w:ind w:firstLineChars="0" w:firstLine="0"/>
              <w:rPr>
                <w:ins w:id="2659" w:author="翟羽佳" w:date="2017-06-01T14:31:00Z"/>
                <w:rFonts w:ascii="宋体" w:hAnsi="宋体"/>
                <w:color w:val="000000"/>
                <w:sz w:val="20"/>
                <w:szCs w:val="20"/>
              </w:rPr>
            </w:pPr>
            <w:ins w:id="2660" w:author="翟羽佳" w:date="2017-06-01T14:32:00Z">
              <w:r w:rsidRPr="00730D4C">
                <w:rPr>
                  <w:rFonts w:ascii="宋体" w:hAnsi="宋体"/>
                  <w:color w:val="000000"/>
                  <w:sz w:val="20"/>
                  <w:szCs w:val="20"/>
                </w:rPr>
                <w:t>N89</w:t>
              </w:r>
            </w:ins>
          </w:p>
        </w:tc>
        <w:tc>
          <w:tcPr>
            <w:tcW w:w="1984" w:type="dxa"/>
            <w:vAlign w:val="center"/>
          </w:tcPr>
          <w:p w:rsidR="00730D4C" w:rsidRDefault="00730D4C" w:rsidP="00755730">
            <w:pPr>
              <w:spacing w:line="240" w:lineRule="auto"/>
              <w:ind w:firstLineChars="0" w:firstLine="0"/>
              <w:rPr>
                <w:ins w:id="2661" w:author="翟羽佳" w:date="2017-06-01T14:31:00Z"/>
                <w:rFonts w:ascii="宋体" w:hAnsi="宋体"/>
                <w:color w:val="000000"/>
                <w:sz w:val="20"/>
                <w:szCs w:val="20"/>
              </w:rPr>
            </w:pPr>
            <w:ins w:id="2662" w:author="翟羽佳" w:date="2017-06-01T14:32:00Z">
              <w:r w:rsidRPr="00730D4C">
                <w:rPr>
                  <w:rFonts w:ascii="宋体" w:hAnsi="宋体"/>
                  <w:color w:val="000000"/>
                  <w:sz w:val="20"/>
                  <w:szCs w:val="20"/>
                </w:rPr>
                <w:t>newVarietyID</w:t>
              </w:r>
            </w:ins>
          </w:p>
        </w:tc>
        <w:tc>
          <w:tcPr>
            <w:tcW w:w="2108" w:type="dxa"/>
            <w:vAlign w:val="center"/>
          </w:tcPr>
          <w:p w:rsidR="00730D4C" w:rsidRDefault="00730D4C" w:rsidP="00755730">
            <w:pPr>
              <w:spacing w:line="240" w:lineRule="auto"/>
              <w:ind w:firstLineChars="0" w:firstLine="0"/>
              <w:rPr>
                <w:ins w:id="2663" w:author="翟羽佳" w:date="2017-06-01T14:31:00Z"/>
                <w:rFonts w:ascii="宋体" w:hAnsi="宋体"/>
                <w:color w:val="000000"/>
                <w:sz w:val="20"/>
                <w:szCs w:val="20"/>
              </w:rPr>
            </w:pPr>
            <w:ins w:id="2664" w:author="翟羽佳" w:date="2017-06-01T14:32:00Z">
              <w:r>
                <w:rPr>
                  <w:rFonts w:ascii="宋体" w:hAnsi="宋体" w:hint="eastAsia"/>
                  <w:color w:val="000000"/>
                  <w:sz w:val="20"/>
                  <w:szCs w:val="20"/>
                </w:rPr>
                <w:t>新还金品种</w:t>
              </w:r>
            </w:ins>
          </w:p>
        </w:tc>
        <w:tc>
          <w:tcPr>
            <w:tcW w:w="709" w:type="dxa"/>
          </w:tcPr>
          <w:p w:rsidR="00730D4C" w:rsidRDefault="00730D4C" w:rsidP="00755730">
            <w:pPr>
              <w:spacing w:line="240" w:lineRule="auto"/>
              <w:ind w:firstLineChars="0" w:firstLine="0"/>
              <w:rPr>
                <w:ins w:id="2665" w:author="翟羽佳" w:date="2017-06-01T14:31:00Z"/>
                <w:rFonts w:ascii="宋体" w:hAnsi="宋体" w:cs="宋体"/>
                <w:color w:val="000000"/>
                <w:kern w:val="0"/>
                <w:sz w:val="20"/>
                <w:szCs w:val="20"/>
              </w:rPr>
            </w:pPr>
            <w:ins w:id="2666" w:author="翟羽佳" w:date="2017-06-01T14:33:00Z">
              <w:r>
                <w:rPr>
                  <w:rFonts w:ascii="宋体" w:hAnsi="宋体" w:cs="宋体" w:hint="eastAsia"/>
                  <w:color w:val="000000"/>
                  <w:kern w:val="0"/>
                  <w:sz w:val="20"/>
                  <w:szCs w:val="20"/>
                </w:rPr>
                <w:t>-</w:t>
              </w:r>
            </w:ins>
          </w:p>
        </w:tc>
        <w:tc>
          <w:tcPr>
            <w:tcW w:w="709" w:type="dxa"/>
          </w:tcPr>
          <w:p w:rsidR="00730D4C" w:rsidRDefault="00730D4C" w:rsidP="00755730">
            <w:pPr>
              <w:spacing w:line="240" w:lineRule="auto"/>
              <w:ind w:firstLineChars="0" w:firstLine="0"/>
              <w:rPr>
                <w:ins w:id="2667" w:author="翟羽佳" w:date="2017-06-01T14:31:00Z"/>
                <w:rFonts w:ascii="宋体" w:hAnsi="宋体"/>
                <w:color w:val="000000"/>
                <w:sz w:val="20"/>
                <w:szCs w:val="20"/>
              </w:rPr>
            </w:pPr>
            <w:ins w:id="2668" w:author="翟羽佳" w:date="2017-06-01T14:33:00Z">
              <w:r>
                <w:rPr>
                  <w:rFonts w:ascii="宋体" w:hAnsi="宋体" w:hint="eastAsia"/>
                  <w:color w:val="000000"/>
                  <w:sz w:val="20"/>
                  <w:szCs w:val="20"/>
                </w:rPr>
                <w:t>C</w:t>
              </w:r>
            </w:ins>
          </w:p>
        </w:tc>
        <w:tc>
          <w:tcPr>
            <w:tcW w:w="2056" w:type="dxa"/>
            <w:vAlign w:val="center"/>
          </w:tcPr>
          <w:p w:rsidR="00730D4C" w:rsidRPr="00201FB9" w:rsidRDefault="00730D4C" w:rsidP="00755730">
            <w:pPr>
              <w:spacing w:line="240" w:lineRule="auto"/>
              <w:ind w:firstLineChars="0" w:firstLine="0"/>
              <w:rPr>
                <w:ins w:id="2669" w:author="翟羽佳" w:date="2017-06-01T14:31:00Z"/>
                <w:rFonts w:ascii="宋体" w:hAnsi="宋体"/>
                <w:color w:val="000000"/>
                <w:sz w:val="20"/>
                <w:szCs w:val="20"/>
              </w:rPr>
            </w:pPr>
            <w:ins w:id="2670" w:author="翟羽佳" w:date="2017-06-01T14:33:00Z">
              <w:r>
                <w:rPr>
                  <w:rFonts w:ascii="宋体" w:hAnsi="宋体" w:hint="eastAsia"/>
                  <w:color w:val="000000"/>
                  <w:sz w:val="20"/>
                  <w:szCs w:val="20"/>
                </w:rPr>
                <w:t>在成交单明细中</w:t>
              </w:r>
            </w:ins>
          </w:p>
        </w:tc>
      </w:tr>
      <w:tr w:rsidR="00730D4C" w:rsidTr="00755730">
        <w:trPr>
          <w:trHeight w:val="270"/>
          <w:ins w:id="2671" w:author="翟羽佳" w:date="2017-06-01T14:31:00Z"/>
        </w:trPr>
        <w:tc>
          <w:tcPr>
            <w:tcW w:w="724" w:type="dxa"/>
            <w:vAlign w:val="center"/>
          </w:tcPr>
          <w:p w:rsidR="00730D4C" w:rsidRDefault="00730D4C" w:rsidP="00755730">
            <w:pPr>
              <w:spacing w:line="240" w:lineRule="auto"/>
              <w:ind w:firstLineChars="0" w:firstLine="0"/>
              <w:rPr>
                <w:ins w:id="2672" w:author="翟羽佳" w:date="2017-06-01T14:31:00Z"/>
                <w:rFonts w:hAnsi="宋体"/>
                <w:color w:val="000000"/>
                <w:sz w:val="20"/>
              </w:rPr>
            </w:pPr>
            <w:ins w:id="2673" w:author="翟羽佳" w:date="2017-06-01T14:31:00Z">
              <w:r>
                <w:rPr>
                  <w:rFonts w:hAnsi="宋体" w:hint="eastAsia"/>
                  <w:color w:val="000000"/>
                  <w:sz w:val="20"/>
                </w:rPr>
                <w:t>→</w:t>
              </w:r>
            </w:ins>
          </w:p>
        </w:tc>
        <w:tc>
          <w:tcPr>
            <w:tcW w:w="709" w:type="dxa"/>
            <w:vAlign w:val="center"/>
          </w:tcPr>
          <w:p w:rsidR="00730D4C" w:rsidRDefault="00730D4C" w:rsidP="00755730">
            <w:pPr>
              <w:spacing w:line="240" w:lineRule="auto"/>
              <w:ind w:firstLineChars="0" w:firstLine="0"/>
              <w:rPr>
                <w:ins w:id="2674" w:author="翟羽佳" w:date="2017-06-01T14:31:00Z"/>
                <w:rFonts w:ascii="宋体" w:hAnsi="宋体"/>
                <w:color w:val="000000"/>
                <w:sz w:val="20"/>
                <w:szCs w:val="20"/>
              </w:rPr>
            </w:pPr>
            <w:ins w:id="2675" w:author="翟羽佳" w:date="2017-06-01T14:32:00Z">
              <w:r>
                <w:rPr>
                  <w:rFonts w:ascii="宋体" w:hAnsi="宋体" w:hint="eastAsia"/>
                  <w:color w:val="000000"/>
                  <w:sz w:val="20"/>
                  <w:szCs w:val="20"/>
                </w:rPr>
                <w:t>N87</w:t>
              </w:r>
            </w:ins>
          </w:p>
        </w:tc>
        <w:tc>
          <w:tcPr>
            <w:tcW w:w="1984" w:type="dxa"/>
            <w:vAlign w:val="center"/>
          </w:tcPr>
          <w:p w:rsidR="00730D4C" w:rsidRDefault="00730D4C" w:rsidP="00755730">
            <w:pPr>
              <w:spacing w:line="240" w:lineRule="auto"/>
              <w:ind w:firstLineChars="0" w:firstLine="0"/>
              <w:rPr>
                <w:ins w:id="2676" w:author="翟羽佳" w:date="2017-06-01T14:31:00Z"/>
                <w:rFonts w:ascii="宋体" w:hAnsi="宋体"/>
                <w:color w:val="000000"/>
                <w:sz w:val="20"/>
                <w:szCs w:val="20"/>
              </w:rPr>
            </w:pPr>
            <w:ins w:id="2677" w:author="翟羽佳" w:date="2017-06-01T14:32:00Z">
              <w:r w:rsidRPr="00730D4C">
                <w:rPr>
                  <w:rFonts w:ascii="宋体" w:hAnsi="宋体"/>
                  <w:color w:val="000000"/>
                  <w:sz w:val="20"/>
                  <w:szCs w:val="20"/>
                </w:rPr>
                <w:t>newWareHouseID</w:t>
              </w:r>
            </w:ins>
          </w:p>
        </w:tc>
        <w:tc>
          <w:tcPr>
            <w:tcW w:w="2108" w:type="dxa"/>
            <w:vAlign w:val="center"/>
          </w:tcPr>
          <w:p w:rsidR="00730D4C" w:rsidRDefault="00730D4C" w:rsidP="00755730">
            <w:pPr>
              <w:spacing w:line="240" w:lineRule="auto"/>
              <w:ind w:firstLineChars="0" w:firstLine="0"/>
              <w:rPr>
                <w:ins w:id="2678" w:author="翟羽佳" w:date="2017-06-01T14:31:00Z"/>
                <w:rFonts w:ascii="宋体" w:hAnsi="宋体"/>
                <w:color w:val="000000"/>
                <w:sz w:val="20"/>
                <w:szCs w:val="20"/>
              </w:rPr>
            </w:pPr>
            <w:ins w:id="2679" w:author="翟羽佳" w:date="2017-06-01T14:32:00Z">
              <w:r>
                <w:rPr>
                  <w:rFonts w:ascii="宋体" w:hAnsi="宋体" w:hint="eastAsia"/>
                  <w:color w:val="000000"/>
                  <w:sz w:val="20"/>
                  <w:szCs w:val="20"/>
                </w:rPr>
                <w:t>新还金仓库</w:t>
              </w:r>
            </w:ins>
            <w:ins w:id="2680" w:author="翟羽佳" w:date="2017-06-01T14:33:00Z">
              <w:r>
                <w:rPr>
                  <w:rFonts w:ascii="宋体" w:hAnsi="宋体" w:hint="eastAsia"/>
                  <w:color w:val="000000"/>
                  <w:sz w:val="20"/>
                  <w:szCs w:val="20"/>
                </w:rPr>
                <w:t>编号</w:t>
              </w:r>
            </w:ins>
          </w:p>
        </w:tc>
        <w:tc>
          <w:tcPr>
            <w:tcW w:w="709" w:type="dxa"/>
          </w:tcPr>
          <w:p w:rsidR="00730D4C" w:rsidRDefault="00730D4C" w:rsidP="00755730">
            <w:pPr>
              <w:spacing w:line="240" w:lineRule="auto"/>
              <w:ind w:firstLineChars="0" w:firstLine="0"/>
              <w:rPr>
                <w:ins w:id="2681" w:author="翟羽佳" w:date="2017-06-01T14:31:00Z"/>
                <w:rFonts w:ascii="宋体" w:hAnsi="宋体" w:cs="宋体"/>
                <w:color w:val="000000"/>
                <w:kern w:val="0"/>
                <w:sz w:val="20"/>
                <w:szCs w:val="20"/>
              </w:rPr>
            </w:pPr>
            <w:ins w:id="2682" w:author="翟羽佳" w:date="2017-06-01T14:33:00Z">
              <w:r>
                <w:rPr>
                  <w:rFonts w:ascii="宋体" w:hAnsi="宋体" w:cs="宋体" w:hint="eastAsia"/>
                  <w:color w:val="000000"/>
                  <w:kern w:val="0"/>
                  <w:sz w:val="20"/>
                  <w:szCs w:val="20"/>
                </w:rPr>
                <w:t>-</w:t>
              </w:r>
            </w:ins>
          </w:p>
        </w:tc>
        <w:tc>
          <w:tcPr>
            <w:tcW w:w="709" w:type="dxa"/>
          </w:tcPr>
          <w:p w:rsidR="00730D4C" w:rsidRDefault="00730D4C" w:rsidP="00755730">
            <w:pPr>
              <w:spacing w:line="240" w:lineRule="auto"/>
              <w:ind w:firstLineChars="0" w:firstLine="0"/>
              <w:rPr>
                <w:ins w:id="2683" w:author="翟羽佳" w:date="2017-06-01T14:31:00Z"/>
                <w:rFonts w:ascii="宋体" w:hAnsi="宋体"/>
                <w:color w:val="000000"/>
                <w:sz w:val="20"/>
                <w:szCs w:val="20"/>
              </w:rPr>
            </w:pPr>
            <w:ins w:id="2684" w:author="翟羽佳" w:date="2017-06-01T14:33:00Z">
              <w:r>
                <w:rPr>
                  <w:rFonts w:ascii="宋体" w:hAnsi="宋体" w:hint="eastAsia"/>
                  <w:color w:val="000000"/>
                  <w:sz w:val="20"/>
                  <w:szCs w:val="20"/>
                </w:rPr>
                <w:t>C</w:t>
              </w:r>
            </w:ins>
          </w:p>
        </w:tc>
        <w:tc>
          <w:tcPr>
            <w:tcW w:w="2056" w:type="dxa"/>
            <w:vAlign w:val="center"/>
          </w:tcPr>
          <w:p w:rsidR="00730D4C" w:rsidRPr="00201FB9" w:rsidRDefault="00730D4C" w:rsidP="00755730">
            <w:pPr>
              <w:spacing w:line="240" w:lineRule="auto"/>
              <w:ind w:firstLineChars="0" w:firstLine="0"/>
              <w:rPr>
                <w:ins w:id="2685" w:author="翟羽佳" w:date="2017-06-01T14:31:00Z"/>
                <w:rFonts w:ascii="宋体" w:hAnsi="宋体"/>
                <w:color w:val="000000"/>
                <w:sz w:val="20"/>
                <w:szCs w:val="20"/>
              </w:rPr>
            </w:pPr>
            <w:ins w:id="2686" w:author="翟羽佳" w:date="2017-06-01T14:33:00Z">
              <w:r>
                <w:rPr>
                  <w:rFonts w:ascii="宋体" w:hAnsi="宋体" w:hint="eastAsia"/>
                  <w:color w:val="000000"/>
                  <w:sz w:val="20"/>
                  <w:szCs w:val="20"/>
                </w:rPr>
                <w:t>在成交单明细中</w:t>
              </w:r>
            </w:ins>
          </w:p>
        </w:tc>
      </w:tr>
      <w:tr w:rsidR="00081E7B" w:rsidTr="00755730">
        <w:trPr>
          <w:trHeight w:val="270"/>
          <w:ins w:id="2687" w:author="翟羽佳" w:date="2017-06-01T14:29:00Z"/>
        </w:trPr>
        <w:tc>
          <w:tcPr>
            <w:tcW w:w="724" w:type="dxa"/>
          </w:tcPr>
          <w:p w:rsidR="00081E7B" w:rsidRDefault="00081E7B" w:rsidP="00755730">
            <w:pPr>
              <w:spacing w:line="240" w:lineRule="auto"/>
              <w:ind w:firstLineChars="0" w:firstLine="0"/>
              <w:rPr>
                <w:ins w:id="2688" w:author="翟羽佳" w:date="2017-06-01T14:29:00Z"/>
                <w:rFonts w:ascii="宋体" w:hAnsi="宋体"/>
                <w:color w:val="000000"/>
                <w:sz w:val="20"/>
                <w:szCs w:val="20"/>
              </w:rPr>
            </w:pPr>
          </w:p>
        </w:tc>
        <w:tc>
          <w:tcPr>
            <w:tcW w:w="709" w:type="dxa"/>
            <w:vAlign w:val="center"/>
          </w:tcPr>
          <w:p w:rsidR="00081E7B" w:rsidRDefault="00081E7B" w:rsidP="00755730">
            <w:pPr>
              <w:spacing w:line="240" w:lineRule="auto"/>
              <w:ind w:firstLineChars="0" w:firstLine="0"/>
              <w:rPr>
                <w:ins w:id="2689" w:author="翟羽佳" w:date="2017-06-01T14:29:00Z"/>
                <w:rFonts w:ascii="宋体" w:hAnsi="宋体"/>
                <w:color w:val="000000"/>
                <w:sz w:val="20"/>
                <w:szCs w:val="20"/>
              </w:rPr>
            </w:pPr>
            <w:ins w:id="2690" w:author="翟羽佳" w:date="2017-06-01T14:29:00Z">
              <w:r>
                <w:rPr>
                  <w:rFonts w:ascii="宋体" w:hAnsi="宋体" w:hint="eastAsia"/>
                  <w:color w:val="000000"/>
                  <w:sz w:val="20"/>
                  <w:szCs w:val="20"/>
                </w:rPr>
                <w:t>X39</w:t>
              </w:r>
            </w:ins>
          </w:p>
        </w:tc>
        <w:tc>
          <w:tcPr>
            <w:tcW w:w="1984" w:type="dxa"/>
            <w:vAlign w:val="center"/>
          </w:tcPr>
          <w:p w:rsidR="00081E7B" w:rsidRDefault="00081E7B" w:rsidP="00755730">
            <w:pPr>
              <w:spacing w:line="240" w:lineRule="auto"/>
              <w:ind w:firstLineChars="0" w:firstLine="0"/>
              <w:rPr>
                <w:ins w:id="2691" w:author="翟羽佳" w:date="2017-06-01T14:29:00Z"/>
                <w:rFonts w:ascii="宋体" w:hAnsi="宋体"/>
                <w:color w:val="000000"/>
                <w:sz w:val="20"/>
                <w:szCs w:val="20"/>
              </w:rPr>
            </w:pPr>
            <w:ins w:id="2692" w:author="翟羽佳" w:date="2017-06-01T14:29:00Z">
              <w:r>
                <w:rPr>
                  <w:rFonts w:ascii="宋体" w:hAnsi="宋体" w:hint="eastAsia"/>
                  <w:color w:val="000000"/>
                  <w:sz w:val="20"/>
                  <w:szCs w:val="20"/>
                </w:rPr>
                <w:t>rspCode</w:t>
              </w:r>
            </w:ins>
          </w:p>
        </w:tc>
        <w:tc>
          <w:tcPr>
            <w:tcW w:w="2108" w:type="dxa"/>
            <w:vAlign w:val="center"/>
          </w:tcPr>
          <w:p w:rsidR="00081E7B" w:rsidRDefault="00081E7B" w:rsidP="00755730">
            <w:pPr>
              <w:spacing w:line="240" w:lineRule="auto"/>
              <w:ind w:firstLineChars="0" w:firstLine="0"/>
              <w:rPr>
                <w:ins w:id="2693" w:author="翟羽佳" w:date="2017-06-01T14:29:00Z"/>
                <w:rFonts w:ascii="宋体" w:hAnsi="宋体"/>
                <w:color w:val="000000"/>
                <w:sz w:val="20"/>
                <w:szCs w:val="20"/>
              </w:rPr>
            </w:pPr>
            <w:ins w:id="2694" w:author="翟羽佳" w:date="2017-06-01T14:29:00Z">
              <w:r>
                <w:rPr>
                  <w:rFonts w:ascii="宋体" w:hAnsi="宋体" w:hint="eastAsia"/>
                  <w:color w:val="000000"/>
                  <w:sz w:val="20"/>
                  <w:szCs w:val="20"/>
                </w:rPr>
                <w:t>响应代码</w:t>
              </w:r>
            </w:ins>
          </w:p>
        </w:tc>
        <w:tc>
          <w:tcPr>
            <w:tcW w:w="709" w:type="dxa"/>
            <w:vAlign w:val="center"/>
          </w:tcPr>
          <w:p w:rsidR="00081E7B" w:rsidRDefault="00081E7B" w:rsidP="00755730">
            <w:pPr>
              <w:spacing w:line="240" w:lineRule="auto"/>
              <w:ind w:firstLineChars="0" w:firstLine="0"/>
              <w:rPr>
                <w:ins w:id="2695" w:author="翟羽佳" w:date="2017-06-01T14:29:00Z"/>
                <w:rFonts w:ascii="宋体" w:hAnsi="宋体"/>
                <w:color w:val="000000"/>
                <w:sz w:val="20"/>
                <w:szCs w:val="20"/>
              </w:rPr>
            </w:pPr>
            <w:ins w:id="2696" w:author="翟羽佳" w:date="2017-06-01T14:29:00Z">
              <w:r>
                <w:rPr>
                  <w:rFonts w:ascii="宋体" w:hAnsi="宋体" w:hint="eastAsia"/>
                  <w:color w:val="000000"/>
                  <w:sz w:val="20"/>
                  <w:szCs w:val="20"/>
                </w:rPr>
                <w:t>-</w:t>
              </w:r>
            </w:ins>
          </w:p>
        </w:tc>
        <w:tc>
          <w:tcPr>
            <w:tcW w:w="709" w:type="dxa"/>
            <w:vAlign w:val="center"/>
          </w:tcPr>
          <w:p w:rsidR="00081E7B" w:rsidRDefault="00081E7B" w:rsidP="00755730">
            <w:pPr>
              <w:spacing w:line="240" w:lineRule="auto"/>
              <w:ind w:firstLineChars="0" w:firstLine="0"/>
              <w:rPr>
                <w:ins w:id="2697" w:author="翟羽佳" w:date="2017-06-01T14:29:00Z"/>
                <w:rFonts w:ascii="宋体" w:hAnsi="宋体"/>
                <w:color w:val="000000"/>
                <w:sz w:val="20"/>
                <w:szCs w:val="20"/>
              </w:rPr>
            </w:pPr>
            <w:ins w:id="2698" w:author="翟羽佳" w:date="2017-06-01T14:29:00Z">
              <w:r>
                <w:rPr>
                  <w:rFonts w:ascii="宋体" w:hAnsi="宋体" w:hint="eastAsia"/>
                  <w:color w:val="000000"/>
                  <w:sz w:val="20"/>
                  <w:szCs w:val="20"/>
                </w:rPr>
                <w:t>M</w:t>
              </w:r>
            </w:ins>
          </w:p>
        </w:tc>
        <w:tc>
          <w:tcPr>
            <w:tcW w:w="2056" w:type="dxa"/>
            <w:vAlign w:val="center"/>
          </w:tcPr>
          <w:p w:rsidR="00081E7B" w:rsidRDefault="00081E7B" w:rsidP="00755730">
            <w:pPr>
              <w:spacing w:line="240" w:lineRule="auto"/>
              <w:ind w:firstLineChars="0" w:firstLine="0"/>
              <w:rPr>
                <w:ins w:id="2699" w:author="翟羽佳" w:date="2017-06-01T14:29:00Z"/>
                <w:rFonts w:ascii="宋体" w:hAnsi="宋体"/>
                <w:color w:val="000000"/>
                <w:sz w:val="20"/>
                <w:szCs w:val="20"/>
              </w:rPr>
            </w:pPr>
          </w:p>
        </w:tc>
      </w:tr>
      <w:tr w:rsidR="00081E7B" w:rsidTr="00755730">
        <w:trPr>
          <w:trHeight w:val="270"/>
          <w:ins w:id="2700" w:author="翟羽佳" w:date="2017-06-01T14:29:00Z"/>
        </w:trPr>
        <w:tc>
          <w:tcPr>
            <w:tcW w:w="724" w:type="dxa"/>
          </w:tcPr>
          <w:p w:rsidR="00081E7B" w:rsidRDefault="00081E7B" w:rsidP="00755730">
            <w:pPr>
              <w:spacing w:line="240" w:lineRule="auto"/>
              <w:ind w:firstLineChars="0" w:firstLine="0"/>
              <w:rPr>
                <w:ins w:id="2701" w:author="翟羽佳" w:date="2017-06-01T14:29:00Z"/>
                <w:rFonts w:ascii="宋体" w:hAnsi="宋体"/>
                <w:color w:val="000000"/>
                <w:sz w:val="20"/>
                <w:szCs w:val="20"/>
              </w:rPr>
            </w:pPr>
          </w:p>
        </w:tc>
        <w:tc>
          <w:tcPr>
            <w:tcW w:w="709" w:type="dxa"/>
            <w:vAlign w:val="center"/>
          </w:tcPr>
          <w:p w:rsidR="00081E7B" w:rsidRDefault="00081E7B" w:rsidP="00755730">
            <w:pPr>
              <w:spacing w:line="240" w:lineRule="auto"/>
              <w:ind w:firstLineChars="0" w:firstLine="0"/>
              <w:rPr>
                <w:ins w:id="2702" w:author="翟羽佳" w:date="2017-06-01T14:29:00Z"/>
                <w:rFonts w:ascii="宋体" w:hAnsi="宋体"/>
                <w:color w:val="000000"/>
                <w:sz w:val="20"/>
                <w:szCs w:val="20"/>
              </w:rPr>
            </w:pPr>
            <w:ins w:id="2703" w:author="翟羽佳" w:date="2017-06-01T14:29:00Z">
              <w:r>
                <w:rPr>
                  <w:rFonts w:ascii="宋体" w:hAnsi="宋体" w:hint="eastAsia"/>
                  <w:color w:val="000000"/>
                  <w:sz w:val="20"/>
                  <w:szCs w:val="20"/>
                </w:rPr>
                <w:t>X40</w:t>
              </w:r>
            </w:ins>
          </w:p>
        </w:tc>
        <w:tc>
          <w:tcPr>
            <w:tcW w:w="1984" w:type="dxa"/>
            <w:vAlign w:val="center"/>
          </w:tcPr>
          <w:p w:rsidR="00081E7B" w:rsidRDefault="00081E7B" w:rsidP="00755730">
            <w:pPr>
              <w:spacing w:line="240" w:lineRule="auto"/>
              <w:ind w:firstLineChars="0" w:firstLine="0"/>
              <w:rPr>
                <w:ins w:id="2704" w:author="翟羽佳" w:date="2017-06-01T14:29:00Z"/>
                <w:rFonts w:ascii="宋体" w:hAnsi="宋体"/>
                <w:color w:val="000000"/>
                <w:sz w:val="20"/>
                <w:szCs w:val="20"/>
              </w:rPr>
            </w:pPr>
            <w:ins w:id="2705" w:author="翟羽佳" w:date="2017-06-01T14:29:00Z">
              <w:r>
                <w:rPr>
                  <w:rFonts w:ascii="宋体" w:hAnsi="宋体" w:hint="eastAsia"/>
                  <w:color w:val="000000"/>
                  <w:sz w:val="20"/>
                  <w:szCs w:val="20"/>
                </w:rPr>
                <w:t>rspMsg</w:t>
              </w:r>
            </w:ins>
          </w:p>
        </w:tc>
        <w:tc>
          <w:tcPr>
            <w:tcW w:w="2108" w:type="dxa"/>
            <w:vAlign w:val="center"/>
          </w:tcPr>
          <w:p w:rsidR="00081E7B" w:rsidRDefault="00081E7B" w:rsidP="00755730">
            <w:pPr>
              <w:spacing w:line="240" w:lineRule="auto"/>
              <w:ind w:firstLineChars="0" w:firstLine="0"/>
              <w:rPr>
                <w:ins w:id="2706" w:author="翟羽佳" w:date="2017-06-01T14:29:00Z"/>
                <w:rFonts w:ascii="宋体" w:hAnsi="宋体"/>
                <w:color w:val="000000"/>
                <w:sz w:val="20"/>
                <w:szCs w:val="20"/>
              </w:rPr>
            </w:pPr>
            <w:ins w:id="2707" w:author="翟羽佳" w:date="2017-06-01T14:29:00Z">
              <w:r>
                <w:rPr>
                  <w:rFonts w:ascii="宋体" w:hAnsi="宋体" w:hint="eastAsia"/>
                  <w:color w:val="000000"/>
                  <w:sz w:val="20"/>
                  <w:szCs w:val="20"/>
                </w:rPr>
                <w:t>响应消息</w:t>
              </w:r>
            </w:ins>
          </w:p>
        </w:tc>
        <w:tc>
          <w:tcPr>
            <w:tcW w:w="709" w:type="dxa"/>
            <w:vAlign w:val="center"/>
          </w:tcPr>
          <w:p w:rsidR="00081E7B" w:rsidRDefault="00081E7B" w:rsidP="00755730">
            <w:pPr>
              <w:spacing w:line="240" w:lineRule="auto"/>
              <w:ind w:firstLineChars="0" w:firstLine="0"/>
              <w:rPr>
                <w:ins w:id="2708" w:author="翟羽佳" w:date="2017-06-01T14:29:00Z"/>
                <w:rFonts w:ascii="宋体" w:hAnsi="宋体"/>
                <w:color w:val="000000"/>
                <w:sz w:val="20"/>
                <w:szCs w:val="20"/>
              </w:rPr>
            </w:pPr>
            <w:ins w:id="2709" w:author="翟羽佳" w:date="2017-06-01T14:29:00Z">
              <w:r>
                <w:rPr>
                  <w:rFonts w:ascii="宋体" w:hAnsi="宋体" w:hint="eastAsia"/>
                  <w:color w:val="000000"/>
                  <w:sz w:val="20"/>
                  <w:szCs w:val="20"/>
                </w:rPr>
                <w:t>-</w:t>
              </w:r>
            </w:ins>
          </w:p>
        </w:tc>
        <w:tc>
          <w:tcPr>
            <w:tcW w:w="709" w:type="dxa"/>
            <w:vAlign w:val="center"/>
          </w:tcPr>
          <w:p w:rsidR="00081E7B" w:rsidRDefault="00081E7B" w:rsidP="00755730">
            <w:pPr>
              <w:spacing w:line="240" w:lineRule="auto"/>
              <w:ind w:firstLineChars="0" w:firstLine="0"/>
              <w:rPr>
                <w:ins w:id="2710" w:author="翟羽佳" w:date="2017-06-01T14:29:00Z"/>
                <w:rFonts w:ascii="宋体" w:hAnsi="宋体"/>
                <w:color w:val="000000"/>
                <w:sz w:val="20"/>
                <w:szCs w:val="20"/>
              </w:rPr>
            </w:pPr>
            <w:ins w:id="2711" w:author="翟羽佳" w:date="2017-06-01T14:29:00Z">
              <w:r>
                <w:rPr>
                  <w:rFonts w:ascii="宋体" w:hAnsi="宋体" w:hint="eastAsia"/>
                  <w:color w:val="000000"/>
                  <w:sz w:val="20"/>
                  <w:szCs w:val="20"/>
                </w:rPr>
                <w:t>M</w:t>
              </w:r>
            </w:ins>
          </w:p>
        </w:tc>
        <w:tc>
          <w:tcPr>
            <w:tcW w:w="2056" w:type="dxa"/>
            <w:vAlign w:val="center"/>
          </w:tcPr>
          <w:p w:rsidR="00081E7B" w:rsidRDefault="00081E7B" w:rsidP="00755730">
            <w:pPr>
              <w:spacing w:line="240" w:lineRule="auto"/>
              <w:ind w:firstLineChars="0" w:firstLine="0"/>
              <w:rPr>
                <w:ins w:id="2712" w:author="翟羽佳" w:date="2017-06-01T14:29:00Z"/>
                <w:rFonts w:ascii="宋体" w:hAnsi="宋体"/>
                <w:color w:val="000000"/>
                <w:sz w:val="20"/>
                <w:szCs w:val="20"/>
              </w:rPr>
            </w:pPr>
          </w:p>
        </w:tc>
      </w:tr>
      <w:tr w:rsidR="00081E7B" w:rsidTr="00755730">
        <w:trPr>
          <w:trHeight w:val="270"/>
          <w:ins w:id="2713" w:author="翟羽佳" w:date="2017-06-01T14:29:00Z"/>
        </w:trPr>
        <w:tc>
          <w:tcPr>
            <w:tcW w:w="724" w:type="dxa"/>
          </w:tcPr>
          <w:p w:rsidR="00081E7B" w:rsidRDefault="00081E7B" w:rsidP="00755730">
            <w:pPr>
              <w:spacing w:line="240" w:lineRule="auto"/>
              <w:ind w:firstLineChars="0" w:firstLine="0"/>
              <w:rPr>
                <w:ins w:id="2714" w:author="翟羽佳" w:date="2017-06-01T14:29:00Z"/>
                <w:rFonts w:ascii="宋体" w:hAnsi="宋体"/>
                <w:color w:val="000000"/>
                <w:sz w:val="20"/>
                <w:szCs w:val="20"/>
              </w:rPr>
            </w:pPr>
          </w:p>
        </w:tc>
        <w:tc>
          <w:tcPr>
            <w:tcW w:w="709" w:type="dxa"/>
            <w:vAlign w:val="center"/>
          </w:tcPr>
          <w:p w:rsidR="00081E7B" w:rsidRPr="0065483A" w:rsidRDefault="00081E7B" w:rsidP="00755730">
            <w:pPr>
              <w:spacing w:line="240" w:lineRule="auto"/>
              <w:ind w:firstLineChars="0" w:firstLine="0"/>
              <w:rPr>
                <w:ins w:id="2715" w:author="翟羽佳" w:date="2017-06-01T14:29:00Z"/>
                <w:rFonts w:ascii="宋体" w:hAnsi="宋体"/>
                <w:color w:val="000000"/>
                <w:sz w:val="20"/>
                <w:szCs w:val="20"/>
              </w:rPr>
            </w:pPr>
            <w:ins w:id="2716" w:author="翟羽佳" w:date="2017-06-01T14:29:00Z">
              <w:r w:rsidRPr="0065483A">
                <w:rPr>
                  <w:rFonts w:ascii="宋体" w:hAnsi="宋体" w:hint="eastAsia"/>
                  <w:color w:val="000000"/>
                  <w:sz w:val="20"/>
                  <w:szCs w:val="20"/>
                </w:rPr>
                <w:t>N86</w:t>
              </w:r>
            </w:ins>
          </w:p>
        </w:tc>
        <w:tc>
          <w:tcPr>
            <w:tcW w:w="1984" w:type="dxa"/>
            <w:vAlign w:val="center"/>
          </w:tcPr>
          <w:p w:rsidR="00081E7B" w:rsidRPr="0065483A" w:rsidRDefault="00081E7B" w:rsidP="00755730">
            <w:pPr>
              <w:spacing w:line="240" w:lineRule="auto"/>
              <w:ind w:firstLineChars="0" w:firstLine="0"/>
              <w:rPr>
                <w:ins w:id="2717" w:author="翟羽佳" w:date="2017-06-01T14:29:00Z"/>
                <w:rFonts w:ascii="宋体" w:hAnsi="宋体"/>
                <w:color w:val="000000"/>
                <w:sz w:val="20"/>
                <w:szCs w:val="20"/>
              </w:rPr>
            </w:pPr>
            <w:ins w:id="2718" w:author="翟羽佳" w:date="2017-06-01T14:29:00Z">
              <w:r w:rsidRPr="0065483A">
                <w:rPr>
                  <w:rFonts w:ascii="宋体" w:hAnsi="宋体" w:hint="eastAsia"/>
                  <w:color w:val="000000"/>
                  <w:sz w:val="20"/>
                  <w:szCs w:val="20"/>
                </w:rPr>
                <w:t>rspMsgEn</w:t>
              </w:r>
            </w:ins>
          </w:p>
        </w:tc>
        <w:tc>
          <w:tcPr>
            <w:tcW w:w="2108" w:type="dxa"/>
            <w:vAlign w:val="center"/>
          </w:tcPr>
          <w:p w:rsidR="00081E7B" w:rsidRPr="0065483A" w:rsidRDefault="00081E7B" w:rsidP="00755730">
            <w:pPr>
              <w:spacing w:line="240" w:lineRule="auto"/>
              <w:ind w:firstLineChars="0" w:firstLine="0"/>
              <w:rPr>
                <w:ins w:id="2719" w:author="翟羽佳" w:date="2017-06-01T14:29:00Z"/>
                <w:rFonts w:ascii="宋体" w:hAnsi="宋体"/>
                <w:color w:val="000000"/>
                <w:sz w:val="20"/>
                <w:szCs w:val="20"/>
              </w:rPr>
            </w:pPr>
            <w:ins w:id="2720" w:author="翟羽佳" w:date="2017-06-01T14:29:00Z">
              <w:r w:rsidRPr="0065483A">
                <w:rPr>
                  <w:rFonts w:ascii="宋体" w:hAnsi="宋体" w:hint="eastAsia"/>
                  <w:color w:val="000000"/>
                  <w:sz w:val="20"/>
                  <w:szCs w:val="20"/>
                </w:rPr>
                <w:t>响应消息</w:t>
              </w:r>
            </w:ins>
          </w:p>
        </w:tc>
        <w:tc>
          <w:tcPr>
            <w:tcW w:w="709" w:type="dxa"/>
            <w:vAlign w:val="center"/>
          </w:tcPr>
          <w:p w:rsidR="00081E7B" w:rsidRPr="0065483A" w:rsidRDefault="00081E7B" w:rsidP="00755730">
            <w:pPr>
              <w:spacing w:line="240" w:lineRule="auto"/>
              <w:ind w:firstLineChars="0" w:firstLine="0"/>
              <w:rPr>
                <w:ins w:id="2721" w:author="翟羽佳" w:date="2017-06-01T14:29:00Z"/>
                <w:rFonts w:ascii="宋体" w:hAnsi="宋体"/>
                <w:color w:val="000000"/>
                <w:sz w:val="20"/>
                <w:szCs w:val="20"/>
              </w:rPr>
            </w:pPr>
            <w:ins w:id="2722" w:author="翟羽佳" w:date="2017-06-01T14:29:00Z">
              <w:r w:rsidRPr="0065483A">
                <w:rPr>
                  <w:rFonts w:ascii="宋体" w:hAnsi="宋体" w:hint="eastAsia"/>
                  <w:color w:val="000000"/>
                  <w:sz w:val="20"/>
                  <w:szCs w:val="20"/>
                </w:rPr>
                <w:t>-</w:t>
              </w:r>
            </w:ins>
          </w:p>
        </w:tc>
        <w:tc>
          <w:tcPr>
            <w:tcW w:w="709" w:type="dxa"/>
            <w:vAlign w:val="center"/>
          </w:tcPr>
          <w:p w:rsidR="00081E7B" w:rsidRPr="0065483A" w:rsidRDefault="00081E7B" w:rsidP="00755730">
            <w:pPr>
              <w:spacing w:line="240" w:lineRule="auto"/>
              <w:ind w:firstLineChars="0" w:firstLine="0"/>
              <w:rPr>
                <w:ins w:id="2723" w:author="翟羽佳" w:date="2017-06-01T14:29:00Z"/>
                <w:rFonts w:ascii="宋体" w:hAnsi="宋体"/>
                <w:color w:val="000000"/>
                <w:sz w:val="20"/>
                <w:szCs w:val="20"/>
              </w:rPr>
            </w:pPr>
            <w:ins w:id="2724" w:author="翟羽佳" w:date="2017-06-01T14:29:00Z">
              <w:r w:rsidRPr="0065483A">
                <w:rPr>
                  <w:rFonts w:ascii="宋体" w:hAnsi="宋体" w:hint="eastAsia"/>
                  <w:color w:val="000000"/>
                  <w:sz w:val="20"/>
                  <w:szCs w:val="20"/>
                </w:rPr>
                <w:t>M</w:t>
              </w:r>
            </w:ins>
          </w:p>
        </w:tc>
        <w:tc>
          <w:tcPr>
            <w:tcW w:w="2056" w:type="dxa"/>
            <w:vAlign w:val="center"/>
          </w:tcPr>
          <w:p w:rsidR="00081E7B" w:rsidRPr="0065483A" w:rsidRDefault="00081E7B" w:rsidP="00755730">
            <w:pPr>
              <w:spacing w:line="240" w:lineRule="auto"/>
              <w:ind w:firstLineChars="0" w:firstLine="0"/>
              <w:rPr>
                <w:ins w:id="2725" w:author="翟羽佳" w:date="2017-06-01T14:29:00Z"/>
                <w:rFonts w:ascii="宋体" w:hAnsi="宋体"/>
                <w:color w:val="000000"/>
                <w:sz w:val="20"/>
                <w:szCs w:val="20"/>
              </w:rPr>
            </w:pPr>
          </w:p>
        </w:tc>
      </w:tr>
    </w:tbl>
    <w:p w:rsidR="00581365" w:rsidRDefault="00581365">
      <w:pPr>
        <w:ind w:firstLine="480"/>
      </w:pPr>
    </w:p>
    <w:p w:rsidR="00581365" w:rsidRPr="009F5A48" w:rsidRDefault="00706DDF" w:rsidP="009F5A48">
      <w:pPr>
        <w:pStyle w:val="3"/>
        <w:numPr>
          <w:ilvl w:val="2"/>
          <w:numId w:val="1"/>
        </w:numPr>
        <w:ind w:left="980" w:hangingChars="305" w:hanging="980"/>
      </w:pPr>
      <w:bookmarkStart w:id="2726" w:name="_Toc7257"/>
      <w:bookmarkStart w:id="2727" w:name="_Toc17247"/>
      <w:bookmarkStart w:id="2728" w:name="_Toc25651"/>
      <w:bookmarkStart w:id="2729" w:name="_Toc437936997"/>
      <w:bookmarkStart w:id="2730" w:name="_Toc433814247"/>
      <w:bookmarkStart w:id="2731" w:name="_Toc493667901"/>
      <w:bookmarkEnd w:id="2467"/>
      <w:bookmarkEnd w:id="2468"/>
      <w:r w:rsidRPr="009F5A48">
        <w:rPr>
          <w:rFonts w:hint="eastAsia"/>
        </w:rPr>
        <w:t>拆借</w:t>
      </w:r>
      <w:del w:id="2732" w:author="翟羽佳" w:date="2017-06-01T14:38:00Z">
        <w:r w:rsidRPr="009F5A48" w:rsidDel="00DA1C42">
          <w:rPr>
            <w:rFonts w:hint="eastAsia"/>
          </w:rPr>
          <w:delText>交易</w:delText>
        </w:r>
      </w:del>
      <w:r w:rsidRPr="009F5A48">
        <w:rPr>
          <w:rFonts w:hint="eastAsia"/>
        </w:rPr>
        <w:t>还金参数修改申请请求和响应</w:t>
      </w:r>
      <w:bookmarkEnd w:id="2726"/>
      <w:bookmarkEnd w:id="2727"/>
      <w:bookmarkEnd w:id="2728"/>
      <w:bookmarkEnd w:id="2729"/>
      <w:bookmarkEnd w:id="2730"/>
      <w:del w:id="2733" w:author="翟羽佳" w:date="2017-06-01T14:39:00Z">
        <w:r w:rsidRPr="009F5A48" w:rsidDel="00DA1C42">
          <w:rPr>
            <w:rFonts w:hint="eastAsia"/>
          </w:rPr>
          <w:delText>（申请、取消申请）</w:delText>
        </w:r>
      </w:del>
      <w:bookmarkEnd w:id="2731"/>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拆借交易还金参数修改申请</w:t>
      </w:r>
      <w:ins w:id="2734" w:author="翟羽佳" w:date="2017-06-01T14:39:00Z">
        <w:r w:rsidR="00DA1C42">
          <w:rPr>
            <w:rFonts w:hAnsi="黑体" w:hint="eastAsia"/>
            <w:bCs/>
            <w:kern w:val="0"/>
          </w:rPr>
          <w:t>、取消申请</w:t>
        </w:r>
      </w:ins>
      <w:r>
        <w:rPr>
          <w:rFonts w:hint="eastAsia"/>
        </w:rPr>
        <w:t>。</w:t>
      </w:r>
    </w:p>
    <w:p w:rsidR="00581365" w:rsidRDefault="00706DDF">
      <w:pPr>
        <w:ind w:firstLineChars="0" w:firstLine="0"/>
      </w:pPr>
      <w:r>
        <w:rPr>
          <w:rFonts w:ascii="宋体" w:hAnsi="宋体" w:hint="eastAsia"/>
          <w:color w:val="000000"/>
        </w:rPr>
        <w:t>消息体格式如下：</w:t>
      </w:r>
    </w:p>
    <w:tbl>
      <w:tblPr>
        <w:tblW w:w="837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6"/>
        <w:gridCol w:w="2410"/>
        <w:gridCol w:w="1842"/>
        <w:gridCol w:w="709"/>
        <w:gridCol w:w="733"/>
        <w:gridCol w:w="1818"/>
      </w:tblGrid>
      <w:tr w:rsidR="00581365">
        <w:trPr>
          <w:trHeight w:val="285"/>
        </w:trPr>
        <w:tc>
          <w:tcPr>
            <w:tcW w:w="866"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域号</w:t>
            </w:r>
          </w:p>
        </w:tc>
        <w:tc>
          <w:tcPr>
            <w:tcW w:w="2410"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域名</w:t>
            </w:r>
          </w:p>
        </w:tc>
        <w:tc>
          <w:tcPr>
            <w:tcW w:w="1842"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请求</w:t>
            </w:r>
          </w:p>
        </w:tc>
        <w:tc>
          <w:tcPr>
            <w:tcW w:w="733"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应答</w:t>
            </w:r>
          </w:p>
        </w:tc>
        <w:tc>
          <w:tcPr>
            <w:tcW w:w="1818"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说明</w:t>
            </w:r>
          </w:p>
        </w:tc>
      </w:tr>
      <w:tr w:rsidR="0033629A">
        <w:trPr>
          <w:trHeight w:val="270"/>
        </w:trPr>
        <w:tc>
          <w:tcPr>
            <w:tcW w:w="86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41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2"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709"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33"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18" w:type="dxa"/>
            <w:vAlign w:val="center"/>
          </w:tcPr>
          <w:p w:rsidR="0033629A" w:rsidRDefault="0033629A">
            <w:pPr>
              <w:spacing w:line="240" w:lineRule="auto"/>
              <w:ind w:firstLineChars="0" w:firstLine="0"/>
              <w:rPr>
                <w:rFonts w:ascii="宋体" w:hAnsi="宋体"/>
                <w:bCs/>
                <w:sz w:val="20"/>
                <w:szCs w:val="20"/>
              </w:rPr>
            </w:pPr>
          </w:p>
        </w:tc>
      </w:tr>
      <w:tr w:rsidR="0033629A">
        <w:trPr>
          <w:trHeight w:val="270"/>
        </w:trPr>
        <w:tc>
          <w:tcPr>
            <w:tcW w:w="86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410"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2"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709"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33"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818" w:type="dxa"/>
            <w:vAlign w:val="center"/>
          </w:tcPr>
          <w:p w:rsidR="0033629A" w:rsidRDefault="0033629A">
            <w:pPr>
              <w:spacing w:line="240" w:lineRule="auto"/>
              <w:ind w:firstLineChars="0" w:firstLine="0"/>
              <w:rPr>
                <w:rFonts w:ascii="宋体" w:hAnsi="宋体"/>
                <w:bCs/>
                <w:sz w:val="20"/>
                <w:szCs w:val="20"/>
              </w:rPr>
            </w:pPr>
          </w:p>
        </w:tc>
      </w:tr>
      <w:tr w:rsidR="00581365">
        <w:trPr>
          <w:trHeight w:val="270"/>
        </w:trPr>
        <w:tc>
          <w:tcPr>
            <w:tcW w:w="866"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2410"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clientID</w:t>
            </w:r>
          </w:p>
        </w:tc>
        <w:tc>
          <w:tcPr>
            <w:tcW w:w="184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70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33" w:type="dxa"/>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818" w:type="dxa"/>
            <w:vAlign w:val="center"/>
          </w:tcPr>
          <w:p w:rsidR="00581365" w:rsidRDefault="00581365">
            <w:pPr>
              <w:spacing w:line="240" w:lineRule="auto"/>
              <w:ind w:firstLineChars="0" w:firstLine="0"/>
              <w:rPr>
                <w:rFonts w:ascii="宋体" w:hAnsi="宋体"/>
                <w:bCs/>
                <w:sz w:val="20"/>
                <w:szCs w:val="20"/>
              </w:rPr>
            </w:pPr>
          </w:p>
        </w:tc>
      </w:tr>
      <w:tr w:rsidR="00581365">
        <w:trPr>
          <w:trHeight w:val="285"/>
        </w:trPr>
        <w:tc>
          <w:tcPr>
            <w:tcW w:w="866" w:type="dxa"/>
            <w:vAlign w:val="center"/>
          </w:tcPr>
          <w:p w:rsidR="00581365" w:rsidRDefault="00706DDF">
            <w:pPr>
              <w:spacing w:line="240" w:lineRule="auto"/>
              <w:ind w:firstLineChars="0" w:firstLine="0"/>
              <w:rPr>
                <w:rFonts w:ascii="宋体" w:hAnsi="宋体"/>
                <w:sz w:val="20"/>
                <w:szCs w:val="20"/>
              </w:rPr>
            </w:pPr>
            <w:r>
              <w:rPr>
                <w:rFonts w:ascii="宋体" w:hAnsi="宋体" w:cs="宋体"/>
                <w:color w:val="000000"/>
                <w:kern w:val="0"/>
                <w:sz w:val="20"/>
                <w:szCs w:val="20"/>
              </w:rPr>
              <w:t>O60</w:t>
            </w:r>
          </w:p>
        </w:tc>
        <w:tc>
          <w:tcPr>
            <w:tcW w:w="2410"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matchNo</w:t>
            </w:r>
          </w:p>
        </w:tc>
        <w:tc>
          <w:tcPr>
            <w:tcW w:w="184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成交单编号</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1818" w:type="dxa"/>
            <w:vAlign w:val="center"/>
          </w:tcPr>
          <w:p w:rsidR="00581365" w:rsidRDefault="00581365">
            <w:pPr>
              <w:spacing w:line="240" w:lineRule="auto"/>
              <w:ind w:firstLineChars="0" w:firstLine="0"/>
              <w:rPr>
                <w:rFonts w:ascii="宋体" w:hAnsi="宋体"/>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宋体" w:hAnsi="宋体"/>
                <w:bCs/>
                <w:sz w:val="20"/>
                <w:szCs w:val="20"/>
              </w:rPr>
            </w:pPr>
            <w:r>
              <w:rPr>
                <w:rFonts w:asciiTheme="minorEastAsia" w:eastAsiaTheme="minorEastAsia" w:hAnsiTheme="minorEastAsia" w:hint="eastAsia"/>
                <w:color w:val="000000"/>
                <w:sz w:val="20"/>
                <w:szCs w:val="20"/>
              </w:rPr>
              <w:t>X64</w:t>
            </w:r>
          </w:p>
        </w:tc>
        <w:tc>
          <w:tcPr>
            <w:tcW w:w="2410" w:type="dxa"/>
            <w:vAlign w:val="center"/>
          </w:tcPr>
          <w:p w:rsidR="00581365" w:rsidRDefault="00706DDF">
            <w:pPr>
              <w:spacing w:line="240" w:lineRule="auto"/>
              <w:ind w:firstLineChars="0" w:firstLine="0"/>
              <w:rPr>
                <w:rFonts w:ascii="宋体" w:hAnsi="宋体"/>
                <w:bCs/>
                <w:sz w:val="20"/>
                <w:szCs w:val="20"/>
              </w:rPr>
            </w:pPr>
            <w:r>
              <w:rPr>
                <w:rFonts w:asciiTheme="minorEastAsia" w:eastAsiaTheme="minorEastAsia" w:hAnsiTheme="minorEastAsia"/>
                <w:color w:val="000000"/>
                <w:sz w:val="20"/>
                <w:szCs w:val="20"/>
              </w:rPr>
              <w:t>otcPortOperation</w:t>
            </w:r>
            <w:r>
              <w:rPr>
                <w:rFonts w:asciiTheme="minorEastAsia" w:eastAsiaTheme="minorEastAsia" w:hAnsiTheme="minorEastAsia" w:hint="eastAsia"/>
                <w:color w:val="000000"/>
                <w:sz w:val="20"/>
                <w:szCs w:val="20"/>
              </w:rPr>
              <w:t>Flag</w:t>
            </w:r>
          </w:p>
        </w:tc>
        <w:tc>
          <w:tcPr>
            <w:tcW w:w="1842" w:type="dxa"/>
            <w:vAlign w:val="center"/>
          </w:tcPr>
          <w:p w:rsidR="00581365" w:rsidRDefault="00706DDF">
            <w:pPr>
              <w:spacing w:line="240" w:lineRule="auto"/>
              <w:ind w:firstLineChars="0" w:firstLine="0"/>
              <w:rPr>
                <w:rFonts w:ascii="宋体" w:hAnsi="宋体"/>
                <w:sz w:val="20"/>
                <w:szCs w:val="20"/>
              </w:rPr>
            </w:pPr>
            <w:r>
              <w:rPr>
                <w:rFonts w:asciiTheme="minorEastAsia" w:eastAsiaTheme="minorEastAsia" w:hAnsiTheme="minorEastAsia" w:hint="eastAsia"/>
                <w:color w:val="000000"/>
                <w:sz w:val="20"/>
                <w:szCs w:val="20"/>
              </w:rPr>
              <w:t>还金参数修改</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1818" w:type="dxa"/>
            <w:vAlign w:val="center"/>
          </w:tcPr>
          <w:p w:rsidR="00581365" w:rsidRDefault="00581365">
            <w:pPr>
              <w:spacing w:line="240" w:lineRule="auto"/>
              <w:ind w:firstLineChars="0" w:firstLine="0"/>
              <w:rPr>
                <w:rFonts w:ascii="宋体" w:hAnsi="宋体"/>
                <w:bCs/>
                <w:sz w:val="20"/>
                <w:szCs w:val="20"/>
              </w:rPr>
            </w:pPr>
          </w:p>
        </w:tc>
      </w:tr>
      <w:tr w:rsidR="00581365">
        <w:trPr>
          <w:trHeight w:val="285"/>
        </w:trPr>
        <w:tc>
          <w:tcPr>
            <w:tcW w:w="866" w:type="dxa"/>
            <w:vAlign w:val="center"/>
          </w:tcPr>
          <w:p w:rsidR="00581365" w:rsidRDefault="00706DDF">
            <w:pPr>
              <w:spacing w:line="240" w:lineRule="auto"/>
              <w:ind w:firstLineChars="0" w:firstLine="0"/>
              <w:rPr>
                <w:rFonts w:ascii="宋体" w:hAnsi="宋体"/>
                <w:sz w:val="20"/>
                <w:szCs w:val="20"/>
              </w:rPr>
            </w:pPr>
            <w:r>
              <w:rPr>
                <w:rFonts w:ascii="宋体" w:hAnsi="宋体"/>
                <w:sz w:val="20"/>
                <w:szCs w:val="20"/>
              </w:rPr>
              <w:t>V00</w:t>
            </w:r>
          </w:p>
        </w:tc>
        <w:tc>
          <w:tcPr>
            <w:tcW w:w="2410" w:type="dxa"/>
            <w:vAlign w:val="center"/>
          </w:tcPr>
          <w:p w:rsidR="00581365" w:rsidRDefault="00706DDF">
            <w:pPr>
              <w:spacing w:line="240" w:lineRule="auto"/>
              <w:ind w:firstLineChars="0" w:firstLine="0"/>
              <w:rPr>
                <w:rFonts w:ascii="宋体" w:hAnsi="宋体"/>
                <w:sz w:val="20"/>
                <w:szCs w:val="20"/>
              </w:rPr>
            </w:pPr>
            <w:r>
              <w:rPr>
                <w:rFonts w:ascii="宋体" w:hAnsi="宋体"/>
                <w:sz w:val="20"/>
                <w:szCs w:val="20"/>
              </w:rPr>
              <w:t>varietyID</w:t>
            </w:r>
          </w:p>
        </w:tc>
        <w:tc>
          <w:tcPr>
            <w:tcW w:w="184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新还金品种</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C</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1818"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当为申请的时候，必须输入</w:t>
            </w:r>
          </w:p>
        </w:tc>
      </w:tr>
      <w:tr w:rsidR="00581365">
        <w:trPr>
          <w:trHeight w:val="285"/>
        </w:trPr>
        <w:tc>
          <w:tcPr>
            <w:tcW w:w="866" w:type="dxa"/>
            <w:vAlign w:val="center"/>
          </w:tcPr>
          <w:p w:rsidR="00581365" w:rsidRDefault="00706DDF">
            <w:pPr>
              <w:spacing w:line="240" w:lineRule="auto"/>
              <w:ind w:firstLineChars="0" w:firstLine="0"/>
              <w:rPr>
                <w:rFonts w:ascii="宋体" w:hAnsi="宋体"/>
                <w:sz w:val="20"/>
                <w:szCs w:val="20"/>
              </w:rPr>
            </w:pPr>
            <w:r>
              <w:rPr>
                <w:rFonts w:ascii="宋体" w:hAnsi="宋体"/>
                <w:sz w:val="20"/>
                <w:szCs w:val="20"/>
              </w:rPr>
              <w:t>W00</w:t>
            </w:r>
          </w:p>
        </w:tc>
        <w:tc>
          <w:tcPr>
            <w:tcW w:w="2410" w:type="dxa"/>
            <w:vAlign w:val="center"/>
          </w:tcPr>
          <w:p w:rsidR="00581365" w:rsidRDefault="00706DDF">
            <w:pPr>
              <w:spacing w:line="240" w:lineRule="auto"/>
              <w:ind w:firstLineChars="0" w:firstLine="0"/>
              <w:rPr>
                <w:rFonts w:ascii="宋体" w:hAnsi="宋体"/>
                <w:sz w:val="20"/>
                <w:szCs w:val="20"/>
              </w:rPr>
            </w:pPr>
            <w:r>
              <w:rPr>
                <w:rFonts w:ascii="宋体" w:hAnsi="宋体"/>
                <w:sz w:val="20"/>
                <w:szCs w:val="20"/>
              </w:rPr>
              <w:t>warehouseID</w:t>
            </w:r>
          </w:p>
        </w:tc>
        <w:tc>
          <w:tcPr>
            <w:tcW w:w="184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新还金仓库</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C</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1818"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当为申请的时候，必须输入</w:t>
            </w:r>
          </w:p>
        </w:tc>
      </w:tr>
      <w:tr w:rsidR="00581365">
        <w:trPr>
          <w:trHeight w:val="270"/>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4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84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响应代码</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1818" w:type="dxa"/>
            <w:vAlign w:val="center"/>
          </w:tcPr>
          <w:p w:rsidR="00581365" w:rsidRDefault="00581365">
            <w:pPr>
              <w:spacing w:line="240" w:lineRule="auto"/>
              <w:ind w:firstLineChars="0" w:firstLine="0"/>
              <w:rPr>
                <w:rFonts w:ascii="宋体" w:hAnsi="宋体"/>
                <w:sz w:val="20"/>
                <w:szCs w:val="20"/>
              </w:rPr>
            </w:pPr>
          </w:p>
        </w:tc>
      </w:tr>
      <w:tr w:rsidR="00581365">
        <w:trPr>
          <w:trHeight w:val="270"/>
        </w:trPr>
        <w:tc>
          <w:tcPr>
            <w:tcW w:w="86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41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4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响应消息</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1818" w:type="dxa"/>
            <w:vAlign w:val="center"/>
          </w:tcPr>
          <w:p w:rsidR="00581365" w:rsidRDefault="00581365">
            <w:pPr>
              <w:spacing w:line="240" w:lineRule="auto"/>
              <w:ind w:firstLineChars="0" w:firstLine="0"/>
              <w:rPr>
                <w:rFonts w:ascii="宋体" w:hAnsi="宋体"/>
                <w:sz w:val="20"/>
                <w:szCs w:val="20"/>
              </w:rPr>
            </w:pPr>
          </w:p>
        </w:tc>
      </w:tr>
      <w:tr w:rsidR="00A57A3D" w:rsidRPr="0065483A" w:rsidTr="00A57A3D">
        <w:trPr>
          <w:trHeight w:val="270"/>
        </w:trPr>
        <w:tc>
          <w:tcPr>
            <w:tcW w:w="86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bookmarkStart w:id="2735" w:name="_Toc433814248"/>
            <w:bookmarkStart w:id="2736" w:name="_Toc14994"/>
            <w:bookmarkStart w:id="2737" w:name="_Toc6843"/>
            <w:bookmarkStart w:id="2738" w:name="_Toc1889"/>
            <w:bookmarkStart w:id="2739" w:name="_Toc437936998"/>
            <w:r w:rsidRPr="0065483A">
              <w:rPr>
                <w:rFonts w:ascii="宋体" w:hAnsi="宋体" w:hint="eastAsia"/>
                <w:color w:val="000000"/>
                <w:sz w:val="20"/>
                <w:szCs w:val="20"/>
              </w:rPr>
              <w:t>N86</w:t>
            </w:r>
          </w:p>
        </w:tc>
        <w:tc>
          <w:tcPr>
            <w:tcW w:w="2410"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842"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响应消息</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w:t>
            </w:r>
          </w:p>
        </w:tc>
        <w:tc>
          <w:tcPr>
            <w:tcW w:w="733"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M</w:t>
            </w:r>
          </w:p>
        </w:tc>
        <w:tc>
          <w:tcPr>
            <w:tcW w:w="1818"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p>
        </w:tc>
      </w:tr>
    </w:tbl>
    <w:p w:rsidR="00581365" w:rsidRPr="009F5A48" w:rsidRDefault="00706DDF" w:rsidP="009F5A48">
      <w:pPr>
        <w:pStyle w:val="3"/>
        <w:numPr>
          <w:ilvl w:val="2"/>
          <w:numId w:val="1"/>
        </w:numPr>
        <w:ind w:left="980" w:hangingChars="305" w:hanging="980"/>
      </w:pPr>
      <w:bookmarkStart w:id="2740" w:name="_Toc493667902"/>
      <w:r w:rsidRPr="009F5A48">
        <w:rPr>
          <w:rFonts w:hint="eastAsia"/>
        </w:rPr>
        <w:lastRenderedPageBreak/>
        <w:t>推送拆借交易还金参数修改信息</w:t>
      </w:r>
      <w:bookmarkEnd w:id="2735"/>
      <w:bookmarkEnd w:id="2736"/>
      <w:bookmarkEnd w:id="2737"/>
      <w:bookmarkEnd w:id="2738"/>
      <w:bookmarkEnd w:id="2739"/>
      <w:bookmarkEnd w:id="2740"/>
    </w:p>
    <w:p w:rsidR="00581365" w:rsidRDefault="00706DDF">
      <w:pPr>
        <w:ind w:firstLineChars="0" w:firstLine="0"/>
      </w:pPr>
      <w:r>
        <w:rPr>
          <w:rFonts w:hint="eastAsia"/>
          <w:b/>
        </w:rPr>
        <w:t>功能：</w:t>
      </w:r>
      <w:r>
        <w:rPr>
          <w:rFonts w:ascii="宋体" w:hAnsi="宋体" w:hint="eastAsia"/>
          <w:color w:val="000000"/>
        </w:rPr>
        <w:t>向交易对手方推送</w:t>
      </w:r>
      <w:r>
        <w:rPr>
          <w:rFonts w:hAnsi="黑体" w:hint="eastAsia"/>
          <w:bCs/>
          <w:kern w:val="0"/>
        </w:rPr>
        <w:t>还金参数信息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2482"/>
        <w:gridCol w:w="1918"/>
        <w:gridCol w:w="786"/>
        <w:gridCol w:w="2961"/>
      </w:tblGrid>
      <w:tr w:rsidR="00581365">
        <w:trPr>
          <w:trHeight w:val="285"/>
          <w:jc w:val="center"/>
        </w:trPr>
        <w:tc>
          <w:tcPr>
            <w:tcW w:w="819" w:type="dxa"/>
            <w:vAlign w:val="center"/>
          </w:tcPr>
          <w:p w:rsidR="00581365" w:rsidRDefault="00706DDF">
            <w:pPr>
              <w:spacing w:line="240" w:lineRule="auto"/>
              <w:ind w:firstLineChars="0" w:firstLine="0"/>
              <w:rPr>
                <w:rFonts w:ascii="宋体" w:hAnsi="宋体"/>
                <w:b/>
                <w:color w:val="000000"/>
                <w:sz w:val="20"/>
                <w:szCs w:val="20"/>
              </w:rPr>
            </w:pPr>
            <w:r>
              <w:rPr>
                <w:rFonts w:ascii="宋体" w:hAnsi="宋体" w:hint="eastAsia"/>
                <w:b/>
                <w:color w:val="000000"/>
                <w:sz w:val="20"/>
                <w:szCs w:val="20"/>
              </w:rPr>
              <w:t>域号</w:t>
            </w:r>
          </w:p>
        </w:tc>
        <w:tc>
          <w:tcPr>
            <w:tcW w:w="2482" w:type="dxa"/>
            <w:vAlign w:val="center"/>
          </w:tcPr>
          <w:p w:rsidR="00581365" w:rsidRDefault="00706DDF">
            <w:pPr>
              <w:spacing w:line="240" w:lineRule="auto"/>
              <w:ind w:firstLineChars="0" w:firstLine="0"/>
              <w:rPr>
                <w:rFonts w:ascii="宋体" w:hAnsi="宋体"/>
                <w:b/>
                <w:color w:val="000000"/>
                <w:sz w:val="20"/>
                <w:szCs w:val="20"/>
              </w:rPr>
            </w:pPr>
            <w:r>
              <w:rPr>
                <w:rFonts w:ascii="宋体" w:hAnsi="宋体" w:hint="eastAsia"/>
                <w:b/>
                <w:color w:val="000000"/>
                <w:sz w:val="20"/>
                <w:szCs w:val="20"/>
              </w:rPr>
              <w:t>域名</w:t>
            </w:r>
          </w:p>
        </w:tc>
        <w:tc>
          <w:tcPr>
            <w:tcW w:w="1918" w:type="dxa"/>
            <w:vAlign w:val="center"/>
          </w:tcPr>
          <w:p w:rsidR="00581365" w:rsidRDefault="00706DDF">
            <w:pPr>
              <w:spacing w:line="240" w:lineRule="auto"/>
              <w:ind w:firstLineChars="0" w:firstLine="0"/>
              <w:rPr>
                <w:rFonts w:ascii="宋体" w:hAnsi="宋体"/>
                <w:b/>
                <w:color w:val="000000"/>
                <w:sz w:val="20"/>
                <w:szCs w:val="20"/>
              </w:rPr>
            </w:pPr>
            <w:r>
              <w:rPr>
                <w:rFonts w:ascii="宋体" w:hAnsi="宋体" w:hint="eastAsia"/>
                <w:b/>
                <w:color w:val="000000"/>
                <w:sz w:val="20"/>
                <w:szCs w:val="20"/>
              </w:rPr>
              <w:t>业务字段</w:t>
            </w:r>
          </w:p>
        </w:tc>
        <w:tc>
          <w:tcPr>
            <w:tcW w:w="786" w:type="dxa"/>
            <w:vAlign w:val="center"/>
          </w:tcPr>
          <w:p w:rsidR="00581365" w:rsidRDefault="00706DDF">
            <w:pPr>
              <w:spacing w:line="240" w:lineRule="auto"/>
              <w:ind w:firstLineChars="0" w:firstLine="0"/>
              <w:rPr>
                <w:rFonts w:ascii="宋体" w:hAnsi="宋体"/>
                <w:b/>
                <w:color w:val="000000"/>
                <w:sz w:val="20"/>
                <w:szCs w:val="20"/>
              </w:rPr>
            </w:pPr>
            <w:r>
              <w:rPr>
                <w:rFonts w:ascii="宋体" w:hAnsi="宋体" w:hint="eastAsia"/>
                <w:b/>
                <w:color w:val="000000"/>
                <w:sz w:val="20"/>
                <w:szCs w:val="20"/>
              </w:rPr>
              <w:t>回报</w:t>
            </w:r>
          </w:p>
        </w:tc>
        <w:tc>
          <w:tcPr>
            <w:tcW w:w="2961" w:type="dxa"/>
            <w:vAlign w:val="center"/>
          </w:tcPr>
          <w:p w:rsidR="00581365" w:rsidRDefault="00706DDF">
            <w:pPr>
              <w:spacing w:line="240" w:lineRule="auto"/>
              <w:ind w:firstLineChars="0" w:firstLine="0"/>
              <w:rPr>
                <w:rFonts w:ascii="宋体" w:hAnsi="宋体"/>
                <w:b/>
                <w:color w:val="000000"/>
                <w:sz w:val="20"/>
                <w:szCs w:val="20"/>
              </w:rPr>
            </w:pPr>
            <w:r>
              <w:rPr>
                <w:rFonts w:ascii="宋体" w:hAnsi="宋体" w:hint="eastAsia"/>
                <w:b/>
                <w:color w:val="000000"/>
                <w:sz w:val="20"/>
                <w:szCs w:val="20"/>
              </w:rPr>
              <w:t>说明</w:t>
            </w:r>
          </w:p>
        </w:tc>
      </w:tr>
      <w:tr w:rsidR="00581365">
        <w:trPr>
          <w:trHeight w:val="270"/>
          <w:jc w:val="center"/>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K86</w:t>
            </w:r>
          </w:p>
        </w:tc>
        <w:tc>
          <w:tcPr>
            <w:tcW w:w="2482" w:type="dxa"/>
            <w:vAlign w:val="center"/>
          </w:tcPr>
          <w:p w:rsidR="00581365" w:rsidRDefault="00706DDF">
            <w:pPr>
              <w:spacing w:line="240" w:lineRule="auto"/>
              <w:ind w:firstLineChars="0" w:firstLine="0"/>
              <w:rPr>
                <w:rFonts w:ascii="宋体" w:hAnsi="宋体"/>
                <w:bCs/>
                <w:sz w:val="20"/>
                <w:szCs w:val="20"/>
              </w:rPr>
            </w:pPr>
            <w:r>
              <w:rPr>
                <w:rFonts w:ascii="宋体" w:hAnsi="宋体"/>
                <w:color w:val="000000"/>
                <w:sz w:val="20"/>
                <w:szCs w:val="20"/>
              </w:rPr>
              <w:t>wareParamModifyState</w:t>
            </w:r>
          </w:p>
        </w:tc>
        <w:tc>
          <w:tcPr>
            <w:tcW w:w="1918"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申请修改状态</w:t>
            </w:r>
          </w:p>
        </w:tc>
        <w:tc>
          <w:tcPr>
            <w:tcW w:w="786" w:type="dxa"/>
            <w:vAlign w:val="center"/>
          </w:tcPr>
          <w:p w:rsidR="00581365" w:rsidRDefault="00706DDF">
            <w:pPr>
              <w:spacing w:line="240" w:lineRule="auto"/>
              <w:ind w:firstLineChars="0" w:firstLine="0"/>
              <w:rPr>
                <w:rFonts w:ascii="宋体" w:hAnsi="宋体"/>
                <w:b/>
                <w:bCs/>
                <w:sz w:val="20"/>
                <w:szCs w:val="20"/>
              </w:rPr>
            </w:pPr>
            <w:r>
              <w:rPr>
                <w:rFonts w:ascii="宋体" w:hAnsi="宋体" w:hint="eastAsia"/>
                <w:sz w:val="20"/>
                <w:szCs w:val="20"/>
              </w:rPr>
              <w:t>M</w:t>
            </w:r>
          </w:p>
        </w:tc>
        <w:tc>
          <w:tcPr>
            <w:tcW w:w="2961" w:type="dxa"/>
            <w:vAlign w:val="center"/>
          </w:tcPr>
          <w:p w:rsidR="00581365" w:rsidRDefault="00581365">
            <w:pPr>
              <w:spacing w:line="240" w:lineRule="auto"/>
              <w:ind w:left="142" w:firstLineChars="0" w:firstLine="0"/>
              <w:rPr>
                <w:rFonts w:ascii="宋体" w:hAnsi="宋体"/>
                <w:bCs/>
                <w:sz w:val="20"/>
                <w:szCs w:val="20"/>
              </w:rPr>
            </w:pPr>
          </w:p>
        </w:tc>
      </w:tr>
      <w:tr w:rsidR="00581365">
        <w:trPr>
          <w:trHeight w:val="270"/>
          <w:jc w:val="center"/>
        </w:trPr>
        <w:tc>
          <w:tcPr>
            <w:tcW w:w="81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2482"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matchNo</w:t>
            </w:r>
          </w:p>
        </w:tc>
        <w:tc>
          <w:tcPr>
            <w:tcW w:w="1918"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成交单编号</w:t>
            </w:r>
          </w:p>
        </w:tc>
        <w:tc>
          <w:tcPr>
            <w:tcW w:w="786"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2961" w:type="dxa"/>
            <w:vAlign w:val="center"/>
          </w:tcPr>
          <w:p w:rsidR="00581365" w:rsidRDefault="00581365">
            <w:pPr>
              <w:spacing w:line="240" w:lineRule="auto"/>
              <w:ind w:left="142" w:firstLine="400"/>
              <w:rPr>
                <w:rFonts w:ascii="宋体" w:hAnsi="宋体"/>
                <w:sz w:val="20"/>
                <w:szCs w:val="20"/>
              </w:rPr>
            </w:pPr>
          </w:p>
        </w:tc>
      </w:tr>
      <w:tr w:rsidR="00581365">
        <w:trPr>
          <w:trHeight w:val="270"/>
          <w:jc w:val="center"/>
        </w:trPr>
        <w:tc>
          <w:tcPr>
            <w:tcW w:w="81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M60</w:t>
            </w:r>
          </w:p>
        </w:tc>
        <w:tc>
          <w:tcPr>
            <w:tcW w:w="2482" w:type="dxa"/>
            <w:vAlign w:val="center"/>
          </w:tcPr>
          <w:p w:rsidR="00581365" w:rsidRDefault="00706DDF">
            <w:pPr>
              <w:spacing w:line="240" w:lineRule="auto"/>
              <w:ind w:firstLineChars="0" w:firstLine="0"/>
              <w:rPr>
                <w:rFonts w:ascii="宋体" w:hAnsi="宋体"/>
                <w:sz w:val="20"/>
                <w:szCs w:val="20"/>
              </w:rPr>
            </w:pPr>
            <w:r>
              <w:rPr>
                <w:rFonts w:ascii="宋体" w:hAnsi="宋体" w:cs="宋体"/>
                <w:color w:val="000000"/>
                <w:kern w:val="0"/>
                <w:sz w:val="20"/>
                <w:szCs w:val="20"/>
              </w:rPr>
              <w:t>traderID</w:t>
            </w:r>
          </w:p>
        </w:tc>
        <w:tc>
          <w:tcPr>
            <w:tcW w:w="1918" w:type="dxa"/>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交易员代码</w:t>
            </w:r>
          </w:p>
        </w:tc>
        <w:tc>
          <w:tcPr>
            <w:tcW w:w="786" w:type="dxa"/>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M</w:t>
            </w:r>
          </w:p>
        </w:tc>
        <w:tc>
          <w:tcPr>
            <w:tcW w:w="2961" w:type="dxa"/>
            <w:vAlign w:val="center"/>
          </w:tcPr>
          <w:p w:rsidR="00581365" w:rsidRDefault="00706DDF">
            <w:pPr>
              <w:spacing w:line="240" w:lineRule="auto"/>
              <w:ind w:firstLineChars="0" w:firstLine="0"/>
              <w:rPr>
                <w:rFonts w:ascii="宋体" w:hAnsi="宋体"/>
                <w:sz w:val="20"/>
                <w:szCs w:val="20"/>
              </w:rPr>
            </w:pPr>
            <w:r>
              <w:rPr>
                <w:rFonts w:ascii="宋体" w:hAnsi="宋体" w:hint="eastAsia"/>
                <w:b/>
                <w:bCs/>
                <w:color w:val="000000"/>
                <w:sz w:val="20"/>
                <w:szCs w:val="20"/>
              </w:rPr>
              <w:t>申请方</w:t>
            </w:r>
          </w:p>
        </w:tc>
      </w:tr>
      <w:tr w:rsidR="00581365">
        <w:trPr>
          <w:trHeight w:val="270"/>
          <w:jc w:val="center"/>
        </w:trPr>
        <w:tc>
          <w:tcPr>
            <w:tcW w:w="81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M20</w:t>
            </w:r>
          </w:p>
        </w:tc>
        <w:tc>
          <w:tcPr>
            <w:tcW w:w="2482" w:type="dxa"/>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seatID</w:t>
            </w:r>
          </w:p>
        </w:tc>
        <w:tc>
          <w:tcPr>
            <w:tcW w:w="1918" w:type="dxa"/>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交易席位代码</w:t>
            </w:r>
          </w:p>
        </w:tc>
        <w:tc>
          <w:tcPr>
            <w:tcW w:w="786" w:type="dxa"/>
            <w:vAlign w:val="center"/>
          </w:tcPr>
          <w:p w:rsidR="00581365" w:rsidRDefault="00706DDF">
            <w:pPr>
              <w:spacing w:line="240" w:lineRule="auto"/>
              <w:ind w:firstLineChars="0" w:firstLine="0"/>
              <w:rPr>
                <w:rFonts w:ascii="宋体" w:hAnsi="宋体"/>
                <w:sz w:val="20"/>
                <w:szCs w:val="20"/>
              </w:rPr>
            </w:pPr>
            <w:r>
              <w:rPr>
                <w:rFonts w:ascii="宋体" w:hAnsi="宋体" w:cs="宋体" w:hint="eastAsia"/>
                <w:color w:val="000000"/>
                <w:kern w:val="0"/>
                <w:sz w:val="20"/>
                <w:szCs w:val="20"/>
              </w:rPr>
              <w:t>M</w:t>
            </w:r>
          </w:p>
        </w:tc>
        <w:tc>
          <w:tcPr>
            <w:tcW w:w="2961" w:type="dxa"/>
            <w:vAlign w:val="center"/>
          </w:tcPr>
          <w:p w:rsidR="00581365" w:rsidRDefault="00706DDF">
            <w:pPr>
              <w:spacing w:line="240" w:lineRule="auto"/>
              <w:ind w:firstLineChars="0" w:firstLine="0"/>
              <w:rPr>
                <w:rFonts w:ascii="宋体" w:hAnsi="宋体"/>
                <w:sz w:val="20"/>
                <w:szCs w:val="20"/>
              </w:rPr>
            </w:pPr>
            <w:r>
              <w:rPr>
                <w:rFonts w:ascii="宋体" w:hAnsi="宋体" w:hint="eastAsia"/>
                <w:b/>
                <w:bCs/>
                <w:color w:val="000000"/>
                <w:sz w:val="20"/>
                <w:szCs w:val="20"/>
              </w:rPr>
              <w:t>申请方</w:t>
            </w:r>
          </w:p>
        </w:tc>
      </w:tr>
      <w:tr w:rsidR="00581365">
        <w:trPr>
          <w:trHeight w:val="270"/>
          <w:jc w:val="center"/>
        </w:trPr>
        <w:tc>
          <w:tcPr>
            <w:tcW w:w="81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bCs/>
                <w:color w:val="000000"/>
                <w:sz w:val="20"/>
                <w:szCs w:val="20"/>
              </w:rPr>
              <w:t>M30</w:t>
            </w:r>
          </w:p>
        </w:tc>
        <w:tc>
          <w:tcPr>
            <w:tcW w:w="2482"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olor w:val="000000"/>
                <w:sz w:val="20"/>
                <w:szCs w:val="20"/>
              </w:rPr>
              <w:t>clientID</w:t>
            </w:r>
          </w:p>
        </w:tc>
        <w:tc>
          <w:tcPr>
            <w:tcW w:w="1918"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786"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961" w:type="dxa"/>
            <w:vAlign w:val="center"/>
          </w:tcPr>
          <w:p w:rsidR="00581365" w:rsidRDefault="00706DDF">
            <w:pPr>
              <w:spacing w:line="240" w:lineRule="auto"/>
              <w:ind w:firstLineChars="0" w:firstLine="0"/>
              <w:rPr>
                <w:rFonts w:ascii="宋体" w:hAnsi="宋体"/>
                <w:sz w:val="20"/>
                <w:szCs w:val="20"/>
              </w:rPr>
            </w:pPr>
            <w:r>
              <w:rPr>
                <w:rFonts w:ascii="宋体" w:hAnsi="宋体" w:hint="eastAsia"/>
                <w:b/>
                <w:bCs/>
                <w:color w:val="000000"/>
                <w:sz w:val="20"/>
                <w:szCs w:val="20"/>
              </w:rPr>
              <w:t>申请方</w:t>
            </w:r>
          </w:p>
        </w:tc>
      </w:tr>
    </w:tbl>
    <w:p w:rsidR="00581365" w:rsidRDefault="00581365">
      <w:pPr>
        <w:ind w:firstLine="480"/>
      </w:pPr>
    </w:p>
    <w:p w:rsidR="00581365" w:rsidRPr="009F5A48" w:rsidRDefault="00706DDF" w:rsidP="009F5A48">
      <w:pPr>
        <w:pStyle w:val="3"/>
        <w:numPr>
          <w:ilvl w:val="2"/>
          <w:numId w:val="1"/>
        </w:numPr>
        <w:ind w:left="980" w:hangingChars="305" w:hanging="980"/>
      </w:pPr>
      <w:bookmarkStart w:id="2741" w:name="_Toc23404"/>
      <w:bookmarkStart w:id="2742" w:name="_Toc20375"/>
      <w:bookmarkStart w:id="2743" w:name="_Toc493667903"/>
      <w:r w:rsidRPr="009F5A48">
        <w:rPr>
          <w:rFonts w:hint="eastAsia"/>
        </w:rPr>
        <w:t>询价拆借交易还金参数修改确认请求和响应</w:t>
      </w:r>
      <w:bookmarkEnd w:id="2741"/>
      <w:bookmarkEnd w:id="2742"/>
      <w:bookmarkEnd w:id="2743"/>
    </w:p>
    <w:p w:rsidR="00581365" w:rsidRDefault="00706DDF">
      <w:pPr>
        <w:ind w:firstLine="482"/>
        <w:rPr>
          <w:szCs w:val="24"/>
        </w:rPr>
      </w:pPr>
      <w:r>
        <w:rPr>
          <w:rFonts w:hint="eastAsia"/>
          <w:b/>
          <w:szCs w:val="24"/>
        </w:rPr>
        <w:t>功能：</w:t>
      </w:r>
      <w:r>
        <w:rPr>
          <w:rFonts w:hint="eastAsia"/>
          <w:color w:val="000000"/>
          <w:szCs w:val="24"/>
        </w:rPr>
        <w:t>主动发起</w:t>
      </w:r>
      <w:r>
        <w:rPr>
          <w:rFonts w:hAnsi="黑体" w:hint="eastAsia"/>
          <w:bCs/>
          <w:kern w:val="0"/>
          <w:szCs w:val="24"/>
        </w:rPr>
        <w:t>询价拆借交易还金参数修改确认</w:t>
      </w:r>
      <w:r>
        <w:rPr>
          <w:rFonts w:hint="eastAsia"/>
          <w:szCs w:val="24"/>
        </w:rPr>
        <w:t>。</w:t>
      </w:r>
    </w:p>
    <w:p w:rsidR="00581365" w:rsidRDefault="00706DDF">
      <w:pPr>
        <w:ind w:firstLine="480"/>
        <w:rPr>
          <w:rFonts w:ascii="宋体" w:hAnsi="宋体"/>
          <w:color w:val="000000"/>
        </w:rPr>
      </w:pPr>
      <w:r>
        <w:rPr>
          <w:rFonts w:ascii="宋体" w:hAnsi="宋体" w:hint="eastAsia"/>
          <w:color w:val="000000"/>
          <w:szCs w:val="24"/>
        </w:rPr>
        <w:t>消息体格式如下：</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801"/>
        <w:gridCol w:w="1743"/>
        <w:gridCol w:w="709"/>
        <w:gridCol w:w="733"/>
        <w:gridCol w:w="2669"/>
      </w:tblGrid>
      <w:tr w:rsidR="00581365">
        <w:trPr>
          <w:trHeight w:val="285"/>
        </w:trPr>
        <w:tc>
          <w:tcPr>
            <w:tcW w:w="724"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域号</w:t>
            </w:r>
          </w:p>
        </w:tc>
        <w:tc>
          <w:tcPr>
            <w:tcW w:w="1801"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域名</w:t>
            </w:r>
          </w:p>
        </w:tc>
        <w:tc>
          <w:tcPr>
            <w:tcW w:w="1743"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业务字段</w:t>
            </w:r>
          </w:p>
        </w:tc>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请求</w:t>
            </w:r>
          </w:p>
        </w:tc>
        <w:tc>
          <w:tcPr>
            <w:tcW w:w="733"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应答</w:t>
            </w:r>
          </w:p>
        </w:tc>
        <w:tc>
          <w:tcPr>
            <w:tcW w:w="2669" w:type="dxa"/>
            <w:shd w:val="clear" w:color="auto" w:fill="D9D9D9" w:themeFill="background1" w:themeFillShade="D9"/>
            <w:vAlign w:val="center"/>
          </w:tcPr>
          <w:p w:rsidR="00581365" w:rsidRDefault="00706DDF">
            <w:pPr>
              <w:spacing w:line="240" w:lineRule="auto"/>
              <w:ind w:firstLineChars="0" w:firstLine="0"/>
              <w:rPr>
                <w:rFonts w:ascii="宋体" w:hAnsi="宋体"/>
                <w:b/>
                <w:bCs/>
                <w:sz w:val="20"/>
                <w:szCs w:val="20"/>
              </w:rPr>
            </w:pPr>
            <w:r>
              <w:rPr>
                <w:rFonts w:ascii="宋体" w:hAnsi="宋体" w:hint="eastAsia"/>
                <w:b/>
                <w:bCs/>
                <w:sz w:val="20"/>
                <w:szCs w:val="20"/>
              </w:rPr>
              <w:t>说明</w:t>
            </w:r>
          </w:p>
        </w:tc>
      </w:tr>
      <w:tr w:rsidR="0033629A">
        <w:trPr>
          <w:trHeight w:val="285"/>
        </w:trPr>
        <w:tc>
          <w:tcPr>
            <w:tcW w:w="724"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01" w:type="dxa"/>
            <w:vAlign w:val="center"/>
          </w:tcPr>
          <w:p w:rsidR="0033629A" w:rsidRDefault="0033629A">
            <w:pPr>
              <w:spacing w:line="240" w:lineRule="auto"/>
              <w:ind w:firstLineChars="0" w:firstLine="0"/>
              <w:rPr>
                <w:rFonts w:ascii="宋体" w:hAnsi="宋体"/>
                <w:sz w:val="20"/>
                <w:szCs w:val="20"/>
              </w:rPr>
            </w:pPr>
            <w:r>
              <w:rPr>
                <w:rFonts w:ascii="宋体" w:hAnsi="宋体" w:cs="宋体"/>
                <w:color w:val="000000"/>
                <w:kern w:val="0"/>
                <w:sz w:val="20"/>
                <w:szCs w:val="20"/>
              </w:rPr>
              <w:t>operatorID</w:t>
            </w:r>
          </w:p>
        </w:tc>
        <w:tc>
          <w:tcPr>
            <w:tcW w:w="1743" w:type="dxa"/>
            <w:vAlign w:val="center"/>
          </w:tcPr>
          <w:p w:rsidR="0033629A" w:rsidRDefault="0033629A">
            <w:pPr>
              <w:spacing w:line="240" w:lineRule="auto"/>
              <w:ind w:firstLineChars="0" w:firstLine="0"/>
              <w:rPr>
                <w:rFonts w:ascii="宋体" w:hAnsi="宋体"/>
                <w:sz w:val="20"/>
                <w:szCs w:val="20"/>
              </w:rPr>
            </w:pPr>
            <w:r>
              <w:rPr>
                <w:rFonts w:ascii="宋体" w:hAnsi="宋体" w:cs="宋体" w:hint="eastAsia"/>
                <w:color w:val="000000"/>
                <w:kern w:val="0"/>
                <w:sz w:val="20"/>
                <w:szCs w:val="20"/>
              </w:rPr>
              <w:t>交易员代码</w:t>
            </w:r>
          </w:p>
        </w:tc>
        <w:tc>
          <w:tcPr>
            <w:tcW w:w="709" w:type="dxa"/>
            <w:vAlign w:val="center"/>
          </w:tcPr>
          <w:p w:rsidR="0033629A" w:rsidRDefault="0033629A">
            <w:pPr>
              <w:spacing w:line="240" w:lineRule="auto"/>
              <w:ind w:firstLineChars="0" w:firstLine="0"/>
              <w:rPr>
                <w:rFonts w:ascii="宋体" w:hAnsi="宋体"/>
                <w:sz w:val="20"/>
                <w:szCs w:val="20"/>
              </w:rPr>
            </w:pPr>
            <w:r>
              <w:rPr>
                <w:rFonts w:ascii="宋体" w:hAnsi="宋体" w:cs="宋体" w:hint="eastAsia"/>
                <w:color w:val="000000"/>
                <w:kern w:val="0"/>
                <w:sz w:val="20"/>
                <w:szCs w:val="20"/>
              </w:rPr>
              <w:t>M</w:t>
            </w:r>
          </w:p>
        </w:tc>
        <w:tc>
          <w:tcPr>
            <w:tcW w:w="733"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669" w:type="dxa"/>
            <w:vAlign w:val="center"/>
          </w:tcPr>
          <w:p w:rsidR="0033629A" w:rsidRDefault="0033629A">
            <w:pPr>
              <w:spacing w:line="240" w:lineRule="auto"/>
              <w:ind w:firstLineChars="0" w:firstLine="0"/>
              <w:rPr>
                <w:rFonts w:ascii="宋体" w:hAnsi="宋体"/>
                <w:sz w:val="20"/>
                <w:szCs w:val="20"/>
              </w:rPr>
            </w:pPr>
          </w:p>
        </w:tc>
      </w:tr>
      <w:tr w:rsidR="0033629A">
        <w:trPr>
          <w:trHeight w:val="285"/>
        </w:trPr>
        <w:tc>
          <w:tcPr>
            <w:tcW w:w="724"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01" w:type="dxa"/>
            <w:vAlign w:val="center"/>
          </w:tcPr>
          <w:p w:rsidR="0033629A" w:rsidRDefault="0033629A">
            <w:pPr>
              <w:spacing w:line="240" w:lineRule="auto"/>
              <w:ind w:firstLineChars="0" w:firstLine="0"/>
              <w:rPr>
                <w:rFonts w:ascii="宋体" w:hAnsi="宋体"/>
                <w:sz w:val="20"/>
                <w:szCs w:val="20"/>
              </w:rPr>
            </w:pPr>
            <w:r>
              <w:rPr>
                <w:rFonts w:ascii="宋体" w:hAnsi="宋体"/>
                <w:color w:val="000000"/>
                <w:sz w:val="20"/>
                <w:szCs w:val="20"/>
              </w:rPr>
              <w:t>institutionID</w:t>
            </w:r>
          </w:p>
        </w:tc>
        <w:tc>
          <w:tcPr>
            <w:tcW w:w="1743" w:type="dxa"/>
            <w:vAlign w:val="center"/>
          </w:tcPr>
          <w:p w:rsidR="0033629A" w:rsidRDefault="0033629A">
            <w:pPr>
              <w:spacing w:line="240" w:lineRule="auto"/>
              <w:ind w:firstLineChars="0" w:firstLine="0"/>
              <w:rPr>
                <w:rFonts w:ascii="宋体" w:hAnsi="宋体"/>
                <w:sz w:val="20"/>
                <w:szCs w:val="20"/>
              </w:rPr>
            </w:pPr>
            <w:r>
              <w:rPr>
                <w:rFonts w:ascii="宋体" w:hAnsi="宋体" w:cs="宋体" w:hint="eastAsia"/>
                <w:color w:val="000000"/>
                <w:kern w:val="0"/>
                <w:sz w:val="20"/>
                <w:szCs w:val="20"/>
              </w:rPr>
              <w:t>交易席位代码</w:t>
            </w:r>
          </w:p>
        </w:tc>
        <w:tc>
          <w:tcPr>
            <w:tcW w:w="709" w:type="dxa"/>
            <w:vAlign w:val="center"/>
          </w:tcPr>
          <w:p w:rsidR="0033629A" w:rsidRDefault="0033629A">
            <w:pPr>
              <w:spacing w:line="240" w:lineRule="auto"/>
              <w:ind w:firstLineChars="0" w:firstLine="0"/>
              <w:rPr>
                <w:rFonts w:ascii="宋体" w:hAnsi="宋体"/>
                <w:sz w:val="20"/>
                <w:szCs w:val="20"/>
              </w:rPr>
            </w:pPr>
            <w:r>
              <w:rPr>
                <w:rFonts w:ascii="宋体" w:hAnsi="宋体" w:cs="宋体" w:hint="eastAsia"/>
                <w:color w:val="000000"/>
                <w:kern w:val="0"/>
                <w:sz w:val="20"/>
                <w:szCs w:val="20"/>
              </w:rPr>
              <w:t>M</w:t>
            </w:r>
          </w:p>
        </w:tc>
        <w:tc>
          <w:tcPr>
            <w:tcW w:w="733"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669" w:type="dxa"/>
            <w:vAlign w:val="center"/>
          </w:tcPr>
          <w:p w:rsidR="0033629A" w:rsidRDefault="0033629A">
            <w:pPr>
              <w:spacing w:line="240" w:lineRule="auto"/>
              <w:ind w:firstLineChars="0" w:firstLine="0"/>
              <w:rPr>
                <w:rFonts w:ascii="宋体" w:hAnsi="宋体"/>
                <w:sz w:val="20"/>
                <w:szCs w:val="20"/>
              </w:rPr>
            </w:pPr>
          </w:p>
        </w:tc>
      </w:tr>
      <w:tr w:rsidR="00581365">
        <w:trPr>
          <w:trHeight w:val="270"/>
        </w:trPr>
        <w:tc>
          <w:tcPr>
            <w:tcW w:w="724"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1801"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clientID</w:t>
            </w:r>
          </w:p>
        </w:tc>
        <w:tc>
          <w:tcPr>
            <w:tcW w:w="174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709"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733" w:type="dxa"/>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2669" w:type="dxa"/>
            <w:vAlign w:val="center"/>
          </w:tcPr>
          <w:p w:rsidR="00581365" w:rsidRDefault="00581365">
            <w:pPr>
              <w:spacing w:line="240" w:lineRule="auto"/>
              <w:ind w:firstLineChars="0" w:firstLine="0"/>
              <w:rPr>
                <w:rFonts w:ascii="宋体" w:hAnsi="宋体"/>
                <w:bCs/>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sz w:val="20"/>
                <w:szCs w:val="20"/>
              </w:rPr>
            </w:pPr>
            <w:r>
              <w:rPr>
                <w:rFonts w:ascii="宋体" w:hAnsi="宋体" w:cs="宋体"/>
                <w:color w:val="000000"/>
                <w:kern w:val="0"/>
                <w:sz w:val="20"/>
                <w:szCs w:val="20"/>
              </w:rPr>
              <w:t>O60</w:t>
            </w:r>
          </w:p>
        </w:tc>
        <w:tc>
          <w:tcPr>
            <w:tcW w:w="1801"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matchNo</w:t>
            </w:r>
          </w:p>
        </w:tc>
        <w:tc>
          <w:tcPr>
            <w:tcW w:w="174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成交单编号</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2669" w:type="dxa"/>
            <w:vAlign w:val="center"/>
          </w:tcPr>
          <w:p w:rsidR="00581365" w:rsidRDefault="00581365">
            <w:pPr>
              <w:spacing w:line="240" w:lineRule="auto"/>
              <w:ind w:firstLineChars="0" w:firstLine="0"/>
              <w:rPr>
                <w:rFonts w:ascii="宋体" w:hAnsi="宋体"/>
                <w:sz w:val="20"/>
                <w:szCs w:val="20"/>
              </w:rPr>
            </w:pPr>
          </w:p>
        </w:tc>
      </w:tr>
      <w:tr w:rsidR="00581365">
        <w:trPr>
          <w:trHeight w:val="285"/>
        </w:trPr>
        <w:tc>
          <w:tcPr>
            <w:tcW w:w="724" w:type="dxa"/>
            <w:vAlign w:val="center"/>
          </w:tcPr>
          <w:p w:rsidR="00581365" w:rsidRDefault="00706DDF">
            <w:pPr>
              <w:spacing w:line="240" w:lineRule="auto"/>
              <w:ind w:firstLineChars="0" w:firstLine="0"/>
              <w:rPr>
                <w:rFonts w:ascii="宋体" w:hAnsi="宋体"/>
                <w:sz w:val="20"/>
                <w:szCs w:val="20"/>
              </w:rPr>
            </w:pPr>
            <w:r>
              <w:rPr>
                <w:rFonts w:asciiTheme="minorEastAsia" w:eastAsiaTheme="minorEastAsia" w:hAnsiTheme="minorEastAsia" w:hint="eastAsia"/>
                <w:color w:val="000000"/>
                <w:sz w:val="20"/>
                <w:szCs w:val="20"/>
              </w:rPr>
              <w:t>X64</w:t>
            </w:r>
          </w:p>
        </w:tc>
        <w:tc>
          <w:tcPr>
            <w:tcW w:w="1801" w:type="dxa"/>
            <w:vAlign w:val="center"/>
          </w:tcPr>
          <w:p w:rsidR="00581365" w:rsidRDefault="00706DDF">
            <w:pPr>
              <w:spacing w:line="240" w:lineRule="auto"/>
              <w:ind w:firstLineChars="0" w:firstLine="0"/>
              <w:rPr>
                <w:rFonts w:ascii="宋体" w:hAnsi="宋体"/>
                <w:sz w:val="20"/>
                <w:szCs w:val="20"/>
              </w:rPr>
            </w:pPr>
            <w:r>
              <w:rPr>
                <w:rFonts w:ascii="宋体" w:hAnsi="宋体" w:hint="eastAsia"/>
                <w:color w:val="000000"/>
                <w:sz w:val="20"/>
                <w:szCs w:val="20"/>
              </w:rPr>
              <w:t>otcPortOperationFlag</w:t>
            </w:r>
          </w:p>
        </w:tc>
        <w:tc>
          <w:tcPr>
            <w:tcW w:w="1743" w:type="dxa"/>
            <w:vAlign w:val="center"/>
          </w:tcPr>
          <w:p w:rsidR="00581365" w:rsidRDefault="00706DDF">
            <w:pPr>
              <w:spacing w:line="240" w:lineRule="auto"/>
              <w:ind w:firstLineChars="0" w:firstLine="0"/>
              <w:rPr>
                <w:rFonts w:ascii="宋体" w:hAnsi="宋体"/>
                <w:sz w:val="20"/>
                <w:szCs w:val="20"/>
              </w:rPr>
            </w:pPr>
            <w:r w:rsidRPr="0033629A">
              <w:rPr>
                <w:rFonts w:ascii="宋体" w:hAnsi="宋体" w:hint="eastAsia"/>
                <w:sz w:val="20"/>
                <w:szCs w:val="20"/>
              </w:rPr>
              <w:t>确认方式</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2669" w:type="dxa"/>
            <w:vAlign w:val="center"/>
          </w:tcPr>
          <w:p w:rsidR="00581365" w:rsidRDefault="00581365">
            <w:pPr>
              <w:spacing w:line="240" w:lineRule="auto"/>
              <w:ind w:firstLineChars="0" w:firstLine="0"/>
              <w:rPr>
                <w:rFonts w:ascii="宋体" w:hAnsi="宋体"/>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8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74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响应代码</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2669" w:type="dxa"/>
            <w:vAlign w:val="center"/>
          </w:tcPr>
          <w:p w:rsidR="00581365" w:rsidRDefault="00581365">
            <w:pPr>
              <w:spacing w:line="240" w:lineRule="auto"/>
              <w:ind w:firstLineChars="0" w:firstLine="0"/>
              <w:rPr>
                <w:rFonts w:ascii="宋体" w:hAnsi="宋体"/>
                <w:sz w:val="20"/>
                <w:szCs w:val="20"/>
              </w:rPr>
            </w:pPr>
          </w:p>
        </w:tc>
      </w:tr>
      <w:tr w:rsidR="00581365">
        <w:trPr>
          <w:trHeight w:val="270"/>
        </w:trPr>
        <w:tc>
          <w:tcPr>
            <w:tcW w:w="724"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80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74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响应消息</w:t>
            </w:r>
          </w:p>
        </w:tc>
        <w:tc>
          <w:tcPr>
            <w:tcW w:w="709"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w:t>
            </w:r>
          </w:p>
        </w:tc>
        <w:tc>
          <w:tcPr>
            <w:tcW w:w="733" w:type="dxa"/>
            <w:vAlign w:val="center"/>
          </w:tcPr>
          <w:p w:rsidR="00581365" w:rsidRDefault="00706DDF">
            <w:pPr>
              <w:spacing w:line="240" w:lineRule="auto"/>
              <w:ind w:firstLineChars="0" w:firstLine="0"/>
              <w:rPr>
                <w:rFonts w:ascii="宋体" w:hAnsi="宋体"/>
                <w:sz w:val="20"/>
                <w:szCs w:val="20"/>
              </w:rPr>
            </w:pPr>
            <w:r>
              <w:rPr>
                <w:rFonts w:ascii="宋体" w:hAnsi="宋体" w:hint="eastAsia"/>
                <w:sz w:val="20"/>
                <w:szCs w:val="20"/>
              </w:rPr>
              <w:t>M</w:t>
            </w:r>
          </w:p>
        </w:tc>
        <w:tc>
          <w:tcPr>
            <w:tcW w:w="2669" w:type="dxa"/>
            <w:vAlign w:val="center"/>
          </w:tcPr>
          <w:p w:rsidR="00581365" w:rsidRDefault="00581365">
            <w:pPr>
              <w:spacing w:line="240" w:lineRule="auto"/>
              <w:ind w:firstLineChars="0" w:firstLine="0"/>
              <w:rPr>
                <w:rFonts w:ascii="宋体" w:hAnsi="宋体"/>
                <w:sz w:val="20"/>
                <w:szCs w:val="20"/>
              </w:rPr>
            </w:pPr>
          </w:p>
        </w:tc>
      </w:tr>
      <w:tr w:rsidR="00A57A3D" w:rsidRPr="0065483A" w:rsidTr="00A57A3D">
        <w:trPr>
          <w:trHeight w:val="270"/>
        </w:trPr>
        <w:tc>
          <w:tcPr>
            <w:tcW w:w="724"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801"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743"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响应消息</w:t>
            </w:r>
          </w:p>
        </w:tc>
        <w:tc>
          <w:tcPr>
            <w:tcW w:w="709"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w:t>
            </w:r>
          </w:p>
        </w:tc>
        <w:tc>
          <w:tcPr>
            <w:tcW w:w="733"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r w:rsidRPr="00A57A3D">
              <w:rPr>
                <w:rFonts w:ascii="宋体" w:hAnsi="宋体" w:hint="eastAsia"/>
                <w:sz w:val="20"/>
                <w:szCs w:val="20"/>
              </w:rPr>
              <w:t>M</w:t>
            </w:r>
          </w:p>
        </w:tc>
        <w:tc>
          <w:tcPr>
            <w:tcW w:w="2669" w:type="dxa"/>
            <w:tcBorders>
              <w:top w:val="single" w:sz="4" w:space="0" w:color="auto"/>
              <w:left w:val="single" w:sz="4" w:space="0" w:color="auto"/>
              <w:bottom w:val="single" w:sz="4" w:space="0" w:color="auto"/>
              <w:right w:val="single" w:sz="4" w:space="0" w:color="auto"/>
            </w:tcBorders>
            <w:vAlign w:val="center"/>
          </w:tcPr>
          <w:p w:rsidR="00A57A3D" w:rsidRPr="00A57A3D" w:rsidRDefault="00A57A3D" w:rsidP="009507C0">
            <w:pPr>
              <w:spacing w:line="240" w:lineRule="auto"/>
              <w:ind w:firstLineChars="0" w:firstLine="0"/>
              <w:rPr>
                <w:rFonts w:ascii="宋体" w:hAnsi="宋体"/>
                <w:sz w:val="20"/>
                <w:szCs w:val="20"/>
              </w:rPr>
            </w:pPr>
          </w:p>
        </w:tc>
      </w:tr>
    </w:tbl>
    <w:p w:rsidR="00581365" w:rsidRDefault="00581365">
      <w:pPr>
        <w:ind w:firstLine="480"/>
      </w:pPr>
    </w:p>
    <w:p w:rsidR="00581365" w:rsidRPr="009F5A48" w:rsidRDefault="00706DDF" w:rsidP="009F5A48">
      <w:pPr>
        <w:pStyle w:val="3"/>
        <w:numPr>
          <w:ilvl w:val="2"/>
          <w:numId w:val="1"/>
        </w:numPr>
        <w:ind w:left="980" w:hangingChars="305" w:hanging="980"/>
      </w:pPr>
      <w:bookmarkStart w:id="2744" w:name="_Toc433814249"/>
      <w:bookmarkStart w:id="2745" w:name="_Toc3605"/>
      <w:bookmarkStart w:id="2746" w:name="_Toc11135"/>
      <w:bookmarkStart w:id="2747" w:name="_Toc22407"/>
      <w:bookmarkStart w:id="2748" w:name="_Toc437937000"/>
      <w:bookmarkStart w:id="2749" w:name="_Toc493667904"/>
      <w:r w:rsidRPr="009F5A48">
        <w:rPr>
          <w:rFonts w:hint="eastAsia"/>
        </w:rPr>
        <w:t>询价拆借交易当日主动还金请求和响应</w:t>
      </w:r>
      <w:bookmarkEnd w:id="2744"/>
      <w:bookmarkEnd w:id="2745"/>
      <w:bookmarkEnd w:id="2746"/>
      <w:bookmarkEnd w:id="2747"/>
      <w:bookmarkEnd w:id="2748"/>
      <w:bookmarkEnd w:id="2749"/>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询价拆借交易当日主动还金</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0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38"/>
        <w:gridCol w:w="2126"/>
        <w:gridCol w:w="1012"/>
        <w:gridCol w:w="1012"/>
        <w:gridCol w:w="1378"/>
      </w:tblGrid>
      <w:tr w:rsidR="00581365">
        <w:trPr>
          <w:trHeight w:val="285"/>
        </w:trPr>
        <w:tc>
          <w:tcPr>
            <w:tcW w:w="709"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3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12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101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101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37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33629A">
        <w:trPr>
          <w:trHeight w:val="270"/>
        </w:trPr>
        <w:tc>
          <w:tcPr>
            <w:tcW w:w="709"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38"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12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1012"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012"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378" w:type="dxa"/>
            <w:vAlign w:val="center"/>
          </w:tcPr>
          <w:p w:rsidR="0033629A" w:rsidRDefault="0033629A">
            <w:pPr>
              <w:spacing w:line="240" w:lineRule="auto"/>
              <w:ind w:firstLineChars="0" w:firstLine="0"/>
              <w:rPr>
                <w:rFonts w:ascii="宋体" w:hAnsi="宋体"/>
                <w:color w:val="000000"/>
                <w:sz w:val="20"/>
                <w:szCs w:val="20"/>
              </w:rPr>
            </w:pPr>
          </w:p>
        </w:tc>
      </w:tr>
      <w:tr w:rsidR="0033629A">
        <w:trPr>
          <w:trHeight w:val="270"/>
        </w:trPr>
        <w:tc>
          <w:tcPr>
            <w:tcW w:w="709"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38"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126" w:type="dxa"/>
            <w:vAlign w:val="center"/>
          </w:tcPr>
          <w:p w:rsidR="0033629A" w:rsidRDefault="0033629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1012" w:type="dxa"/>
            <w:vAlign w:val="center"/>
          </w:tcPr>
          <w:p w:rsidR="0033629A" w:rsidRDefault="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1012" w:type="dxa"/>
            <w:vAlign w:val="center"/>
          </w:tcPr>
          <w:p w:rsidR="0033629A" w:rsidRDefault="0033629A" w:rsidP="0033629A">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1378" w:type="dxa"/>
            <w:vAlign w:val="center"/>
          </w:tcPr>
          <w:p w:rsidR="0033629A" w:rsidRDefault="0033629A">
            <w:pPr>
              <w:spacing w:line="240" w:lineRule="auto"/>
              <w:ind w:firstLineChars="0" w:firstLine="0"/>
              <w:rPr>
                <w:rFonts w:ascii="宋体" w:hAnsi="宋体"/>
                <w:color w:val="000000"/>
                <w:sz w:val="20"/>
                <w:szCs w:val="20"/>
              </w:rPr>
            </w:pPr>
          </w:p>
        </w:tc>
      </w:tr>
      <w:tr w:rsidR="00581365">
        <w:trPr>
          <w:trHeight w:val="270"/>
        </w:trPr>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sz w:val="20"/>
                <w:szCs w:val="20"/>
              </w:rPr>
              <w:t>matchNo</w:t>
            </w:r>
          </w:p>
        </w:tc>
        <w:tc>
          <w:tcPr>
            <w:tcW w:w="2126" w:type="dxa"/>
            <w:vAlign w:val="center"/>
          </w:tcPr>
          <w:p w:rsidR="00581365" w:rsidRDefault="00706DDF">
            <w:pPr>
              <w:spacing w:line="240" w:lineRule="auto"/>
              <w:ind w:firstLineChars="0" w:firstLine="0"/>
              <w:rPr>
                <w:rFonts w:ascii="宋体" w:hAnsi="宋体"/>
                <w:bCs/>
                <w:color w:val="000000"/>
                <w:sz w:val="20"/>
                <w:szCs w:val="20"/>
              </w:rPr>
            </w:pPr>
            <w:r>
              <w:rPr>
                <w:rFonts w:ascii="宋体" w:hAnsi="宋体" w:hint="eastAsia"/>
                <w:sz w:val="20"/>
                <w:szCs w:val="20"/>
              </w:rPr>
              <w:t>成交单编号</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37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378"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09"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lastRenderedPageBreak/>
              <w:t>X40</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126"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01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378" w:type="dxa"/>
            <w:vAlign w:val="center"/>
          </w:tcPr>
          <w:p w:rsidR="00581365" w:rsidRDefault="00581365">
            <w:pPr>
              <w:spacing w:line="240" w:lineRule="auto"/>
              <w:ind w:firstLineChars="0" w:firstLine="0"/>
              <w:rPr>
                <w:rFonts w:ascii="宋体" w:hAnsi="宋体"/>
                <w:color w:val="000000"/>
                <w:sz w:val="20"/>
                <w:szCs w:val="20"/>
              </w:rPr>
            </w:pPr>
          </w:p>
        </w:tc>
      </w:tr>
      <w:tr w:rsidR="00A57A3D" w:rsidRPr="0065483A" w:rsidTr="00A57A3D">
        <w:trPr>
          <w:trHeight w:val="270"/>
        </w:trPr>
        <w:tc>
          <w:tcPr>
            <w:tcW w:w="709"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bookmarkStart w:id="2750" w:name="_Toc16519"/>
            <w:bookmarkStart w:id="2751" w:name="_Toc9242"/>
            <w:bookmarkStart w:id="2752" w:name="_Toc437937001"/>
            <w:bookmarkStart w:id="2753" w:name="_Toc24956"/>
            <w:bookmarkStart w:id="2754" w:name="_Toc433814250"/>
            <w:r w:rsidRPr="0065483A">
              <w:rPr>
                <w:rFonts w:ascii="宋体" w:hAnsi="宋体" w:hint="eastAsia"/>
                <w:color w:val="000000"/>
                <w:sz w:val="20"/>
                <w:szCs w:val="20"/>
              </w:rPr>
              <w:t>N86</w:t>
            </w:r>
          </w:p>
        </w:tc>
        <w:tc>
          <w:tcPr>
            <w:tcW w:w="183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126"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1012"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1012"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378" w:type="dxa"/>
            <w:tcBorders>
              <w:top w:val="single" w:sz="4" w:space="0" w:color="auto"/>
              <w:left w:val="single" w:sz="4"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Pr="009F5A48" w:rsidRDefault="00706DDF" w:rsidP="009F5A48">
      <w:pPr>
        <w:pStyle w:val="3"/>
        <w:numPr>
          <w:ilvl w:val="2"/>
          <w:numId w:val="1"/>
        </w:numPr>
        <w:ind w:left="980" w:hangingChars="305" w:hanging="980"/>
      </w:pPr>
      <w:bookmarkStart w:id="2755" w:name="_Toc493667905"/>
      <w:r w:rsidRPr="009F5A48">
        <w:rPr>
          <w:rFonts w:hint="eastAsia"/>
        </w:rPr>
        <w:t>推送询价拆借交易当日主动还金信息</w:t>
      </w:r>
      <w:bookmarkEnd w:id="2750"/>
      <w:bookmarkEnd w:id="2751"/>
      <w:bookmarkEnd w:id="2752"/>
      <w:bookmarkEnd w:id="2753"/>
      <w:bookmarkEnd w:id="2754"/>
      <w:bookmarkEnd w:id="2755"/>
    </w:p>
    <w:p w:rsidR="00581365" w:rsidRDefault="00706DDF">
      <w:pPr>
        <w:ind w:firstLineChars="0" w:firstLine="0"/>
      </w:pPr>
      <w:r>
        <w:rPr>
          <w:rFonts w:hint="eastAsia"/>
          <w:b/>
        </w:rPr>
        <w:t>功能：</w:t>
      </w:r>
      <w:r>
        <w:rPr>
          <w:rFonts w:ascii="宋体" w:hAnsi="宋体" w:hint="eastAsia"/>
          <w:color w:val="000000"/>
        </w:rPr>
        <w:t>向交易对手方席位推送</w:t>
      </w:r>
      <w:r>
        <w:rPr>
          <w:rFonts w:hAnsi="黑体" w:hint="eastAsia"/>
          <w:bCs/>
          <w:kern w:val="0"/>
        </w:rPr>
        <w:t>询价拆借交易当日主动还金信息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1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3240"/>
        <w:gridCol w:w="1950"/>
        <w:gridCol w:w="938"/>
        <w:gridCol w:w="1252"/>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324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95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25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362"/>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324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9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bCs/>
                <w:color w:val="000000"/>
                <w:sz w:val="20"/>
                <w:szCs w:val="20"/>
              </w:rPr>
              <w:t>K85</w:t>
            </w:r>
          </w:p>
        </w:tc>
        <w:tc>
          <w:tcPr>
            <w:tcW w:w="3240"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olor w:val="000000"/>
                <w:sz w:val="20"/>
                <w:szCs w:val="20"/>
              </w:rPr>
              <w:t>returnWareState</w:t>
            </w:r>
          </w:p>
        </w:tc>
        <w:tc>
          <w:tcPr>
            <w:tcW w:w="1950"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还金状态</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52"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756" w:name="_Toc433814251"/>
      <w:bookmarkStart w:id="2757" w:name="_Toc13608"/>
      <w:bookmarkStart w:id="2758" w:name="_Toc24555"/>
      <w:bookmarkStart w:id="2759" w:name="_Toc437937003"/>
      <w:bookmarkStart w:id="2760" w:name="_Toc25016"/>
      <w:bookmarkStart w:id="2761" w:name="_Toc493667906"/>
      <w:r w:rsidRPr="009F5A48">
        <w:rPr>
          <w:rFonts w:hint="eastAsia"/>
        </w:rPr>
        <w:t>询价拆借交易撤销请求和响应</w:t>
      </w:r>
      <w:bookmarkEnd w:id="2756"/>
      <w:bookmarkEnd w:id="2757"/>
      <w:bookmarkEnd w:id="2758"/>
      <w:bookmarkEnd w:id="2759"/>
      <w:bookmarkEnd w:id="2760"/>
      <w:bookmarkEnd w:id="2761"/>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询价拆借交易撤销</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9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013"/>
        <w:gridCol w:w="1838"/>
        <w:gridCol w:w="1842"/>
        <w:gridCol w:w="851"/>
        <w:gridCol w:w="850"/>
        <w:gridCol w:w="1843"/>
      </w:tblGrid>
      <w:tr w:rsidR="00581365">
        <w:trPr>
          <w:trHeight w:val="285"/>
        </w:trPr>
        <w:tc>
          <w:tcPr>
            <w:tcW w:w="724" w:type="dxa"/>
            <w:shd w:val="clear" w:color="auto" w:fill="D9D9D9" w:themeFill="background1" w:themeFillShade="D9"/>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101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3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842"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851"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85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843"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38"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84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851"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0" w:type="dxa"/>
            <w:vAlign w:val="center"/>
          </w:tcPr>
          <w:p w:rsidR="00581365" w:rsidRDefault="00B1271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38"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84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851"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850" w:type="dxa"/>
            <w:vAlign w:val="center"/>
          </w:tcPr>
          <w:p w:rsidR="00581365" w:rsidRDefault="00B1271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M30</w:t>
            </w:r>
          </w:p>
        </w:tc>
        <w:tc>
          <w:tcPr>
            <w:tcW w:w="1838"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clientID</w:t>
            </w:r>
          </w:p>
        </w:tc>
        <w:tc>
          <w:tcPr>
            <w:tcW w:w="1842" w:type="dxa"/>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客户代码</w:t>
            </w:r>
          </w:p>
        </w:tc>
        <w:tc>
          <w:tcPr>
            <w:tcW w:w="851" w:type="dxa"/>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850" w:type="dxa"/>
            <w:vAlign w:val="center"/>
          </w:tcPr>
          <w:p w:rsidR="00581365" w:rsidRDefault="00706DDF">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s="宋体"/>
                <w:color w:val="000000"/>
                <w:kern w:val="0"/>
                <w:sz w:val="20"/>
                <w:szCs w:val="20"/>
              </w:rPr>
              <w:t>O60</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matchNo</w:t>
            </w:r>
          </w:p>
        </w:tc>
        <w:tc>
          <w:tcPr>
            <w:tcW w:w="184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85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84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申请撤销</w:t>
            </w:r>
          </w:p>
        </w:tc>
        <w:tc>
          <w:tcPr>
            <w:tcW w:w="85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8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84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85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24" w:type="dxa"/>
          </w:tcPr>
          <w:p w:rsidR="00581365" w:rsidRDefault="00581365">
            <w:pPr>
              <w:spacing w:line="240" w:lineRule="auto"/>
              <w:ind w:firstLineChars="0" w:firstLine="0"/>
              <w:rPr>
                <w:rFonts w:ascii="宋体" w:hAnsi="宋体"/>
                <w:color w:val="000000"/>
                <w:sz w:val="20"/>
                <w:szCs w:val="20"/>
              </w:rPr>
            </w:pPr>
          </w:p>
        </w:tc>
        <w:tc>
          <w:tcPr>
            <w:tcW w:w="1013"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8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842"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851"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8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843" w:type="dxa"/>
            <w:vAlign w:val="center"/>
          </w:tcPr>
          <w:p w:rsidR="00581365" w:rsidRDefault="00581365">
            <w:pPr>
              <w:spacing w:line="240" w:lineRule="auto"/>
              <w:ind w:firstLineChars="0" w:firstLine="0"/>
              <w:rPr>
                <w:rFonts w:ascii="宋体" w:hAnsi="宋体"/>
                <w:color w:val="000000"/>
                <w:sz w:val="20"/>
                <w:szCs w:val="20"/>
              </w:rPr>
            </w:pPr>
          </w:p>
        </w:tc>
      </w:tr>
      <w:tr w:rsidR="00A57A3D">
        <w:trPr>
          <w:trHeight w:val="270"/>
        </w:trPr>
        <w:tc>
          <w:tcPr>
            <w:tcW w:w="724" w:type="dxa"/>
          </w:tcPr>
          <w:p w:rsidR="00A57A3D" w:rsidRDefault="00A57A3D">
            <w:pPr>
              <w:spacing w:line="240" w:lineRule="auto"/>
              <w:ind w:firstLineChars="0" w:firstLine="0"/>
              <w:rPr>
                <w:rFonts w:ascii="宋体" w:hAnsi="宋体"/>
                <w:color w:val="000000"/>
                <w:sz w:val="20"/>
                <w:szCs w:val="20"/>
              </w:rPr>
            </w:pPr>
          </w:p>
        </w:tc>
        <w:tc>
          <w:tcPr>
            <w:tcW w:w="1013" w:type="dxa"/>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1838" w:type="dxa"/>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842" w:type="dxa"/>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851" w:type="dxa"/>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850" w:type="dxa"/>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843" w:type="dxa"/>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Pr="009F5A48" w:rsidRDefault="00706DDF" w:rsidP="009F5A48">
      <w:pPr>
        <w:pStyle w:val="3"/>
        <w:numPr>
          <w:ilvl w:val="2"/>
          <w:numId w:val="1"/>
        </w:numPr>
        <w:ind w:left="980" w:hangingChars="305" w:hanging="980"/>
      </w:pPr>
      <w:bookmarkStart w:id="2762" w:name="_Toc2243"/>
      <w:bookmarkStart w:id="2763" w:name="_Toc802"/>
      <w:bookmarkStart w:id="2764" w:name="_Toc437937004"/>
      <w:bookmarkStart w:id="2765" w:name="_Toc14703"/>
      <w:bookmarkStart w:id="2766" w:name="_Toc433814252"/>
      <w:bookmarkStart w:id="2767" w:name="_Toc493667907"/>
      <w:r w:rsidRPr="009F5A48">
        <w:rPr>
          <w:rFonts w:hint="eastAsia"/>
        </w:rPr>
        <w:t>推送询价拆借交易撤销信息</w:t>
      </w:r>
      <w:bookmarkEnd w:id="2762"/>
      <w:bookmarkEnd w:id="2763"/>
      <w:bookmarkEnd w:id="2764"/>
      <w:bookmarkEnd w:id="2765"/>
      <w:bookmarkEnd w:id="2766"/>
      <w:bookmarkEnd w:id="2767"/>
    </w:p>
    <w:p w:rsidR="00581365" w:rsidRDefault="00706DDF">
      <w:pPr>
        <w:ind w:firstLineChars="0" w:firstLine="0"/>
      </w:pPr>
      <w:r>
        <w:rPr>
          <w:rFonts w:hint="eastAsia"/>
          <w:b/>
        </w:rPr>
        <w:t>功能：</w:t>
      </w:r>
      <w:r>
        <w:rPr>
          <w:rFonts w:ascii="宋体" w:hAnsi="宋体" w:hint="eastAsia"/>
          <w:color w:val="000000"/>
        </w:rPr>
        <w:t>向交易对手方推送</w:t>
      </w:r>
      <w:r>
        <w:rPr>
          <w:rFonts w:hAnsi="黑体" w:hint="eastAsia"/>
          <w:bCs/>
          <w:kern w:val="0"/>
        </w:rPr>
        <w:t>询价拆借交易撤销信息</w:t>
      </w:r>
      <w:r>
        <w:rPr>
          <w:rFonts w:hint="eastAsia"/>
        </w:rPr>
        <w:t>。</w:t>
      </w:r>
    </w:p>
    <w:p w:rsidR="00581365" w:rsidRDefault="00706DDF">
      <w:pPr>
        <w:ind w:firstLineChars="0" w:firstLine="0"/>
        <w:rPr>
          <w:rFonts w:ascii="宋体" w:hAnsi="宋体"/>
          <w:color w:val="000000"/>
        </w:rPr>
      </w:pPr>
      <w:r>
        <w:rPr>
          <w:rFonts w:ascii="宋体" w:hAnsi="宋体" w:hint="eastAsia"/>
          <w:color w:val="000000"/>
        </w:rPr>
        <w:t>消息体格式如下：</w:t>
      </w:r>
    </w:p>
    <w:tbl>
      <w:tblPr>
        <w:tblW w:w="880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785"/>
        <w:gridCol w:w="3240"/>
        <w:gridCol w:w="1950"/>
        <w:gridCol w:w="938"/>
        <w:gridCol w:w="1106"/>
      </w:tblGrid>
      <w:tr w:rsidR="00581365">
        <w:trPr>
          <w:trHeight w:val="285"/>
        </w:trPr>
        <w:tc>
          <w:tcPr>
            <w:tcW w:w="78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785"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324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950"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938"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回报</w:t>
            </w:r>
          </w:p>
        </w:tc>
        <w:tc>
          <w:tcPr>
            <w:tcW w:w="1106" w:type="dxa"/>
            <w:shd w:val="clear" w:color="auto" w:fill="D9D9D9" w:themeFill="background1" w:themeFillShade="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785" w:type="dxa"/>
            <w:vAlign w:val="center"/>
          </w:tcPr>
          <w:p w:rsidR="00581365" w:rsidRDefault="00581365">
            <w:pPr>
              <w:spacing w:line="240" w:lineRule="auto"/>
              <w:ind w:firstLineChars="0" w:firstLine="0"/>
              <w:rPr>
                <w:rFonts w:ascii="宋体" w:hAnsi="宋体"/>
                <w:color w:val="000000"/>
                <w:sz w:val="20"/>
                <w:szCs w:val="20"/>
              </w:rPr>
            </w:pPr>
          </w:p>
        </w:tc>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O60</w:t>
            </w:r>
          </w:p>
        </w:tc>
        <w:tc>
          <w:tcPr>
            <w:tcW w:w="324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matchNo</w:t>
            </w:r>
          </w:p>
        </w:tc>
        <w:tc>
          <w:tcPr>
            <w:tcW w:w="1950"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成交单编号</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106" w:type="dxa"/>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85" w:type="dxa"/>
            <w:vAlign w:val="center"/>
          </w:tcPr>
          <w:p w:rsidR="00581365" w:rsidRDefault="00581365">
            <w:pPr>
              <w:spacing w:line="240" w:lineRule="auto"/>
              <w:ind w:firstLineChars="0" w:firstLine="0"/>
              <w:rPr>
                <w:rFonts w:ascii="宋体" w:hAnsi="宋体"/>
                <w:color w:val="000000"/>
                <w:sz w:val="20"/>
                <w:szCs w:val="20"/>
              </w:rPr>
            </w:pPr>
          </w:p>
        </w:tc>
        <w:tc>
          <w:tcPr>
            <w:tcW w:w="785"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X65</w:t>
            </w:r>
          </w:p>
        </w:tc>
        <w:tc>
          <w:tcPr>
            <w:tcW w:w="3240"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color w:val="000000"/>
                <w:sz w:val="20"/>
                <w:szCs w:val="20"/>
              </w:rPr>
              <w:t>otcPortOperationState</w:t>
            </w:r>
          </w:p>
        </w:tc>
        <w:tc>
          <w:tcPr>
            <w:tcW w:w="1950" w:type="dxa"/>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color w:val="000000"/>
                <w:sz w:val="20"/>
                <w:szCs w:val="20"/>
              </w:rPr>
              <w:t>撤销状态</w:t>
            </w:r>
          </w:p>
        </w:tc>
        <w:tc>
          <w:tcPr>
            <w:tcW w:w="938" w:type="dxa"/>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106" w:type="dxa"/>
            <w:vAlign w:val="center"/>
          </w:tcPr>
          <w:p w:rsidR="00581365" w:rsidRDefault="00581365">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768" w:name="_Toc26926"/>
      <w:bookmarkStart w:id="2769" w:name="_Toc436668942"/>
      <w:bookmarkStart w:id="2770" w:name="_Toc14126"/>
      <w:bookmarkStart w:id="2771" w:name="_Toc493667908"/>
      <w:r w:rsidRPr="009F5A48">
        <w:rPr>
          <w:rFonts w:hint="eastAsia"/>
        </w:rPr>
        <w:lastRenderedPageBreak/>
        <w:t>推送询价拆借交易日期要素修改消息</w:t>
      </w:r>
      <w:bookmarkEnd w:id="2768"/>
      <w:bookmarkEnd w:id="2769"/>
      <w:bookmarkEnd w:id="2770"/>
      <w:bookmarkEnd w:id="2771"/>
    </w:p>
    <w:p w:rsidR="00581365" w:rsidRDefault="00706DDF">
      <w:pPr>
        <w:ind w:firstLine="482"/>
        <w:rPr>
          <w:szCs w:val="24"/>
        </w:rPr>
      </w:pPr>
      <w:r>
        <w:rPr>
          <w:rFonts w:hint="eastAsia"/>
          <w:b/>
          <w:szCs w:val="24"/>
        </w:rPr>
        <w:t>功能：</w:t>
      </w:r>
      <w:r>
        <w:rPr>
          <w:rFonts w:hint="eastAsia"/>
          <w:szCs w:val="24"/>
        </w:rPr>
        <w:t>向对应的席位</w:t>
      </w:r>
      <w:r>
        <w:rPr>
          <w:rFonts w:hint="eastAsia"/>
          <w:color w:val="000000"/>
          <w:szCs w:val="24"/>
        </w:rPr>
        <w:t>推送询价拆借交易日期要素修改消息</w:t>
      </w:r>
    </w:p>
    <w:p w:rsidR="00581365" w:rsidRDefault="00706DDF">
      <w:pPr>
        <w:ind w:firstLine="480"/>
        <w:rPr>
          <w:rFonts w:ascii="宋体" w:hAnsi="宋体"/>
          <w:color w:val="000000"/>
          <w:szCs w:val="24"/>
        </w:rPr>
      </w:pPr>
      <w:r>
        <w:rPr>
          <w:rFonts w:ascii="宋体" w:hAnsi="宋体" w:hint="eastAsia"/>
          <w:color w:val="000000"/>
          <w:szCs w:val="24"/>
        </w:rPr>
        <w:t>消息体格式如下：</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
        <w:gridCol w:w="1808"/>
        <w:gridCol w:w="2446"/>
        <w:gridCol w:w="1134"/>
        <w:gridCol w:w="1985"/>
      </w:tblGrid>
      <w:tr w:rsidR="00581365">
        <w:trPr>
          <w:trHeight w:val="285"/>
        </w:trPr>
        <w:tc>
          <w:tcPr>
            <w:tcW w:w="86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域号</w:t>
            </w:r>
          </w:p>
        </w:tc>
        <w:tc>
          <w:tcPr>
            <w:tcW w:w="1808"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域名</w:t>
            </w:r>
          </w:p>
        </w:tc>
        <w:tc>
          <w:tcPr>
            <w:tcW w:w="2446"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业务字段</w:t>
            </w:r>
          </w:p>
        </w:tc>
        <w:tc>
          <w:tcPr>
            <w:tcW w:w="1134"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回报</w:t>
            </w:r>
          </w:p>
        </w:tc>
        <w:tc>
          <w:tcPr>
            <w:tcW w:w="1985" w:type="dxa"/>
            <w:shd w:val="clear" w:color="auto" w:fill="D9D9D9" w:themeFill="background1" w:themeFillShade="D9"/>
            <w:vAlign w:val="center"/>
          </w:tcPr>
          <w:p w:rsidR="00581365" w:rsidRDefault="00706DDF">
            <w:pPr>
              <w:spacing w:line="240" w:lineRule="auto"/>
              <w:ind w:firstLineChars="0" w:firstLine="0"/>
              <w:rPr>
                <w:rFonts w:asciiTheme="minorEastAsia" w:eastAsiaTheme="minorEastAsia" w:hAnsiTheme="minorEastAsia"/>
                <w:b/>
                <w:color w:val="000000"/>
                <w:sz w:val="20"/>
                <w:szCs w:val="20"/>
              </w:rPr>
            </w:pPr>
            <w:r>
              <w:rPr>
                <w:rFonts w:asciiTheme="minorEastAsia" w:eastAsiaTheme="minorEastAsia" w:hAnsiTheme="minorEastAsia" w:hint="eastAsia"/>
                <w:b/>
                <w:color w:val="000000"/>
                <w:sz w:val="20"/>
                <w:szCs w:val="20"/>
              </w:rPr>
              <w:t>说明</w:t>
            </w:r>
          </w:p>
        </w:tc>
      </w:tr>
      <w:tr w:rsidR="00581365">
        <w:trPr>
          <w:trHeight w:val="270"/>
        </w:trPr>
        <w:tc>
          <w:tcPr>
            <w:tcW w:w="86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O60</w:t>
            </w:r>
          </w:p>
        </w:tc>
        <w:tc>
          <w:tcPr>
            <w:tcW w:w="1808"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color w:val="000000"/>
                <w:sz w:val="20"/>
                <w:szCs w:val="20"/>
              </w:rPr>
              <w:t>matchNo</w:t>
            </w:r>
          </w:p>
        </w:tc>
        <w:tc>
          <w:tcPr>
            <w:tcW w:w="2446"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成交单编号</w:t>
            </w:r>
          </w:p>
        </w:tc>
        <w:tc>
          <w:tcPr>
            <w:tcW w:w="1134" w:type="dxa"/>
            <w:vAlign w:val="center"/>
          </w:tcPr>
          <w:p w:rsidR="00581365" w:rsidRDefault="00706DDF">
            <w:pPr>
              <w:spacing w:line="240" w:lineRule="auto"/>
              <w:ind w:firstLineChars="0" w:firstLine="0"/>
              <w:rPr>
                <w:rFonts w:asciiTheme="minorEastAsia" w:eastAsiaTheme="minorEastAsia" w:hAnsiTheme="minorEastAsia"/>
                <w:color w:val="000000"/>
                <w:sz w:val="20"/>
                <w:szCs w:val="20"/>
              </w:rPr>
            </w:pPr>
            <w:r>
              <w:rPr>
                <w:rFonts w:asciiTheme="minorEastAsia" w:eastAsiaTheme="minorEastAsia" w:hAnsiTheme="minorEastAsia" w:hint="eastAsia"/>
                <w:color w:val="000000"/>
                <w:sz w:val="20"/>
                <w:szCs w:val="20"/>
              </w:rPr>
              <w:t>M</w:t>
            </w:r>
          </w:p>
        </w:tc>
        <w:tc>
          <w:tcPr>
            <w:tcW w:w="1985" w:type="dxa"/>
            <w:vAlign w:val="center"/>
          </w:tcPr>
          <w:p w:rsidR="00581365" w:rsidRDefault="00581365">
            <w:pPr>
              <w:spacing w:line="240" w:lineRule="auto"/>
              <w:ind w:firstLineChars="0" w:firstLine="0"/>
              <w:rPr>
                <w:rFonts w:asciiTheme="minorEastAsia" w:eastAsiaTheme="minorEastAsia" w:hAnsiTheme="minorEastAsia"/>
                <w:color w:val="00000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Default="00706DDF" w:rsidP="00BD4657">
      <w:pPr>
        <w:pStyle w:val="2"/>
        <w:numPr>
          <w:ilvl w:val="1"/>
          <w:numId w:val="1"/>
        </w:numPr>
        <w:ind w:left="993" w:hangingChars="309" w:hanging="993"/>
        <w:rPr>
          <w:rFonts w:ascii="宋体" w:hAnsi="宋体"/>
          <w:color w:val="000000"/>
        </w:rPr>
      </w:pPr>
      <w:bookmarkStart w:id="2772" w:name="_Toc437937005"/>
      <w:bookmarkStart w:id="2773" w:name="_Toc14516"/>
      <w:bookmarkStart w:id="2774" w:name="_Toc433814255"/>
      <w:bookmarkStart w:id="2775" w:name="_Toc32720"/>
      <w:bookmarkStart w:id="2776" w:name="_Toc17253"/>
      <w:bookmarkStart w:id="2777" w:name="_Toc493667909"/>
      <w:r>
        <w:rPr>
          <w:rFonts w:ascii="宋体" w:hAnsi="宋体" w:hint="eastAsia"/>
          <w:color w:val="000000"/>
        </w:rPr>
        <w:t>询价存续期其他管理消息</w:t>
      </w:r>
      <w:bookmarkEnd w:id="2772"/>
      <w:bookmarkEnd w:id="2773"/>
      <w:bookmarkEnd w:id="2774"/>
      <w:bookmarkEnd w:id="2775"/>
      <w:bookmarkEnd w:id="2776"/>
      <w:bookmarkEnd w:id="2777"/>
    </w:p>
    <w:p w:rsidR="00581365" w:rsidRPr="009F5A48" w:rsidRDefault="00706DDF" w:rsidP="009F5A48">
      <w:pPr>
        <w:pStyle w:val="3"/>
        <w:numPr>
          <w:ilvl w:val="2"/>
          <w:numId w:val="1"/>
        </w:numPr>
        <w:ind w:left="980" w:hangingChars="305" w:hanging="980"/>
      </w:pPr>
      <w:bookmarkStart w:id="2778" w:name="_Toc24927"/>
      <w:bookmarkStart w:id="2779" w:name="_Toc25471"/>
      <w:bookmarkStart w:id="2780" w:name="_Toc437937006"/>
      <w:bookmarkStart w:id="2781" w:name="_Toc32251"/>
      <w:bookmarkStart w:id="2782" w:name="_Toc433814256"/>
      <w:bookmarkStart w:id="2783" w:name="_Toc493667910"/>
      <w:r w:rsidRPr="009F5A48">
        <w:rPr>
          <w:rFonts w:hint="eastAsia"/>
        </w:rPr>
        <w:t>询价短信提醒联系人查询请求和响应</w:t>
      </w:r>
      <w:bookmarkEnd w:id="2778"/>
      <w:bookmarkEnd w:id="2779"/>
      <w:bookmarkEnd w:id="2780"/>
      <w:bookmarkEnd w:id="2781"/>
      <w:bookmarkEnd w:id="2782"/>
      <w:bookmarkEnd w:id="2783"/>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询价短信提醒联系人查询操作</w:t>
      </w:r>
      <w:r>
        <w:rPr>
          <w:rFonts w:hint="eastAsia"/>
        </w:rPr>
        <w:t>。</w:t>
      </w:r>
    </w:p>
    <w:p w:rsidR="00581365" w:rsidRDefault="00706DDF">
      <w:pPr>
        <w:ind w:firstLineChars="0" w:firstLine="0"/>
      </w:pPr>
      <w:r>
        <w:rPr>
          <w:rFonts w:ascii="宋体" w:hAnsi="宋体" w:hint="eastAsia"/>
          <w:color w:val="000000"/>
        </w:rPr>
        <w:t>消息体格式如下：</w:t>
      </w:r>
    </w:p>
    <w:tbl>
      <w:tblPr>
        <w:tblW w:w="8510" w:type="dxa"/>
        <w:tblInd w:w="103" w:type="dxa"/>
        <w:tblLayout w:type="fixed"/>
        <w:tblLook w:val="04A0" w:firstRow="1" w:lastRow="0" w:firstColumn="1" w:lastColumn="0" w:noHBand="0" w:noVBand="1"/>
      </w:tblPr>
      <w:tblGrid>
        <w:gridCol w:w="798"/>
        <w:gridCol w:w="695"/>
        <w:gridCol w:w="2237"/>
        <w:gridCol w:w="2087"/>
        <w:gridCol w:w="696"/>
        <w:gridCol w:w="767"/>
        <w:gridCol w:w="1230"/>
      </w:tblGrid>
      <w:tr w:rsidR="00581365">
        <w:trPr>
          <w:trHeight w:val="270"/>
        </w:trPr>
        <w:tc>
          <w:tcPr>
            <w:tcW w:w="798"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符号</w:t>
            </w:r>
          </w:p>
        </w:tc>
        <w:tc>
          <w:tcPr>
            <w:tcW w:w="69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2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08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9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1230"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581365">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9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23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20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581365" w:rsidRDefault="00C312ED">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95"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23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2087"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581365" w:rsidRDefault="00C312ED">
            <w:pPr>
              <w:widowControl/>
              <w:spacing w:line="240" w:lineRule="auto"/>
              <w:ind w:firstLineChars="0" w:firstLine="0"/>
              <w:rPr>
                <w:rFonts w:ascii="宋体" w:hAnsi="宋体"/>
                <w:color w:val="000000"/>
                <w:sz w:val="20"/>
              </w:rPr>
            </w:pPr>
            <w:r>
              <w:rPr>
                <w:rFonts w:ascii="宋体" w:hAnsi="宋体" w:hint="eastAsia"/>
                <w:color w:val="000000"/>
                <w:sz w:val="20"/>
              </w:rPr>
              <w:t>-</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C00566">
        <w:trPr>
          <w:trHeight w:val="270"/>
        </w:trPr>
        <w:tc>
          <w:tcPr>
            <w:tcW w:w="798" w:type="dxa"/>
            <w:tcBorders>
              <w:top w:val="nil"/>
              <w:left w:val="single" w:sz="4" w:space="0" w:color="auto"/>
              <w:bottom w:val="single" w:sz="4" w:space="0" w:color="auto"/>
              <w:right w:val="single" w:sz="4" w:space="0" w:color="auto"/>
            </w:tcBorders>
            <w:vAlign w:val="center"/>
          </w:tcPr>
          <w:p w:rsidR="00C00566" w:rsidRDefault="00C00566">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5" w:type="dxa"/>
            <w:tcBorders>
              <w:top w:val="nil"/>
              <w:left w:val="single" w:sz="4" w:space="0" w:color="auto"/>
              <w:bottom w:val="single" w:sz="4" w:space="0" w:color="auto"/>
              <w:right w:val="single" w:sz="4" w:space="0" w:color="auto"/>
            </w:tcBorders>
            <w:vAlign w:val="center"/>
          </w:tcPr>
          <w:p w:rsidR="00C00566" w:rsidRDefault="00C00566">
            <w:pPr>
              <w:spacing w:line="240" w:lineRule="auto"/>
              <w:ind w:firstLineChars="0" w:firstLine="0"/>
              <w:rPr>
                <w:rFonts w:ascii="宋体" w:hAnsi="宋体"/>
                <w:color w:val="000000"/>
                <w:sz w:val="20"/>
                <w:szCs w:val="20"/>
              </w:rPr>
            </w:pPr>
            <w:r>
              <w:rPr>
                <w:rFonts w:ascii="宋体" w:hAnsi="宋体"/>
                <w:color w:val="000000"/>
                <w:sz w:val="20"/>
                <w:szCs w:val="20"/>
              </w:rPr>
              <w:t>B19</w:t>
            </w:r>
          </w:p>
        </w:tc>
        <w:tc>
          <w:tcPr>
            <w:tcW w:w="2237" w:type="dxa"/>
            <w:tcBorders>
              <w:top w:val="nil"/>
              <w:left w:val="nil"/>
              <w:bottom w:val="single" w:sz="4" w:space="0" w:color="auto"/>
              <w:right w:val="single" w:sz="4" w:space="0" w:color="auto"/>
            </w:tcBorders>
            <w:vAlign w:val="center"/>
          </w:tcPr>
          <w:p w:rsidR="00C00566" w:rsidRDefault="00C00566">
            <w:pPr>
              <w:spacing w:line="240" w:lineRule="auto"/>
              <w:ind w:firstLineChars="0" w:firstLine="0"/>
              <w:rPr>
                <w:rFonts w:ascii="宋体" w:hAnsi="宋体"/>
                <w:color w:val="000000"/>
                <w:sz w:val="20"/>
                <w:szCs w:val="20"/>
              </w:rPr>
            </w:pPr>
            <w:r>
              <w:rPr>
                <w:rFonts w:ascii="宋体" w:hAnsi="宋体"/>
                <w:color w:val="000000"/>
                <w:sz w:val="20"/>
                <w:szCs w:val="20"/>
              </w:rPr>
              <w:t>[personInfoData]</w:t>
            </w:r>
          </w:p>
        </w:tc>
        <w:tc>
          <w:tcPr>
            <w:tcW w:w="2087" w:type="dxa"/>
            <w:tcBorders>
              <w:top w:val="nil"/>
              <w:left w:val="nil"/>
              <w:bottom w:val="single" w:sz="4" w:space="0" w:color="auto"/>
              <w:right w:val="single" w:sz="4" w:space="0" w:color="auto"/>
            </w:tcBorders>
            <w:vAlign w:val="center"/>
          </w:tcPr>
          <w:p w:rsidR="00C00566" w:rsidRDefault="00C00566">
            <w:pPr>
              <w:spacing w:line="240" w:lineRule="auto"/>
              <w:ind w:firstLineChars="0" w:firstLine="0"/>
              <w:rPr>
                <w:rFonts w:ascii="宋体" w:hAnsi="宋体"/>
                <w:color w:val="000000"/>
                <w:sz w:val="20"/>
                <w:szCs w:val="20"/>
              </w:rPr>
            </w:pPr>
            <w:r>
              <w:rPr>
                <w:rFonts w:ascii="宋体" w:hAnsi="宋体" w:hint="eastAsia"/>
                <w:color w:val="000000"/>
                <w:sz w:val="20"/>
                <w:szCs w:val="20"/>
              </w:rPr>
              <w:t>会员联系人数据</w:t>
            </w:r>
          </w:p>
        </w:tc>
        <w:tc>
          <w:tcPr>
            <w:tcW w:w="696" w:type="dxa"/>
            <w:tcBorders>
              <w:top w:val="nil"/>
              <w:left w:val="nil"/>
              <w:bottom w:val="single" w:sz="4" w:space="0" w:color="auto"/>
              <w:right w:val="single" w:sz="4" w:space="0" w:color="auto"/>
            </w:tcBorders>
            <w:vAlign w:val="center"/>
          </w:tcPr>
          <w:p w:rsidR="00C00566" w:rsidRDefault="00C00566">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C00566" w:rsidRDefault="00C0056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C</w:t>
            </w:r>
          </w:p>
        </w:tc>
        <w:tc>
          <w:tcPr>
            <w:tcW w:w="1230" w:type="dxa"/>
            <w:tcBorders>
              <w:top w:val="nil"/>
              <w:left w:val="nil"/>
              <w:bottom w:val="single" w:sz="4" w:space="0" w:color="auto"/>
              <w:right w:val="single" w:sz="4" w:space="0" w:color="auto"/>
            </w:tcBorders>
            <w:vAlign w:val="center"/>
          </w:tcPr>
          <w:p w:rsidR="00C00566" w:rsidRDefault="00C00566" w:rsidP="00C5706A">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如果有数据，会填充</w:t>
            </w:r>
          </w:p>
        </w:tc>
      </w:tr>
      <w:tr w:rsidR="00581365">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5"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22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r>
              <w:rPr>
                <w:rFonts w:ascii="宋体" w:hAnsi="宋体"/>
                <w:color w:val="000000"/>
                <w:sz w:val="20"/>
                <w:szCs w:val="20"/>
              </w:rPr>
              <w:t>personInfo</w:t>
            </w:r>
            <w:r>
              <w:rPr>
                <w:rFonts w:ascii="宋体" w:hAnsi="宋体" w:hint="eastAsia"/>
                <w:color w:val="000000"/>
                <w:sz w:val="20"/>
                <w:szCs w:val="20"/>
              </w:rPr>
              <w:t>}</w:t>
            </w:r>
          </w:p>
        </w:tc>
        <w:tc>
          <w:tcPr>
            <w:tcW w:w="20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会员联系人</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G21</w:t>
            </w:r>
          </w:p>
        </w:tc>
        <w:tc>
          <w:tcPr>
            <w:tcW w:w="22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userName</w:t>
            </w:r>
          </w:p>
        </w:tc>
        <w:tc>
          <w:tcPr>
            <w:tcW w:w="20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姓名</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B17</w:t>
            </w:r>
          </w:p>
        </w:tc>
        <w:tc>
          <w:tcPr>
            <w:tcW w:w="22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position</w:t>
            </w:r>
          </w:p>
        </w:tc>
        <w:tc>
          <w:tcPr>
            <w:tcW w:w="20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职位</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90"/>
        </w:trPr>
        <w:tc>
          <w:tcPr>
            <w:tcW w:w="798"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B15</w:t>
            </w:r>
          </w:p>
        </w:tc>
        <w:tc>
          <w:tcPr>
            <w:tcW w:w="22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mobilePhone</w:t>
            </w:r>
          </w:p>
        </w:tc>
        <w:tc>
          <w:tcPr>
            <w:tcW w:w="20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手机号</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C</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rsidTr="00A57A3D">
        <w:trPr>
          <w:trHeight w:val="270"/>
        </w:trPr>
        <w:tc>
          <w:tcPr>
            <w:tcW w:w="798" w:type="dxa"/>
            <w:tcBorders>
              <w:top w:val="nil"/>
              <w:left w:val="single" w:sz="4" w:space="0" w:color="auto"/>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23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0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9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30"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rsidTr="00A57A3D">
        <w:trPr>
          <w:trHeight w:val="270"/>
        </w:trPr>
        <w:tc>
          <w:tcPr>
            <w:tcW w:w="798" w:type="dxa"/>
            <w:tcBorders>
              <w:top w:val="single" w:sz="4" w:space="0" w:color="auto"/>
              <w:left w:val="single" w:sz="4" w:space="0" w:color="auto"/>
              <w:bottom w:val="single" w:sz="6" w:space="0" w:color="auto"/>
              <w:right w:val="single" w:sz="6" w:space="0" w:color="auto"/>
            </w:tcBorders>
            <w:vAlign w:val="center"/>
          </w:tcPr>
          <w:p w:rsidR="00581365" w:rsidRDefault="00581365">
            <w:pPr>
              <w:spacing w:line="240" w:lineRule="auto"/>
              <w:ind w:firstLineChars="0" w:firstLine="0"/>
              <w:rPr>
                <w:rFonts w:ascii="宋体" w:hAnsi="宋体"/>
                <w:color w:val="000000"/>
                <w:sz w:val="20"/>
                <w:szCs w:val="20"/>
              </w:rPr>
            </w:pPr>
          </w:p>
        </w:tc>
        <w:tc>
          <w:tcPr>
            <w:tcW w:w="695"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237"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087"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96"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single" w:sz="4" w:space="0" w:color="auto"/>
              <w:left w:val="single" w:sz="6" w:space="0" w:color="auto"/>
              <w:bottom w:val="single" w:sz="6" w:space="0" w:color="auto"/>
              <w:right w:val="single" w:sz="6"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1230" w:type="dxa"/>
            <w:tcBorders>
              <w:top w:val="single" w:sz="4" w:space="0" w:color="auto"/>
              <w:left w:val="single" w:sz="6" w:space="0" w:color="auto"/>
              <w:bottom w:val="single" w:sz="6"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A57A3D" w:rsidTr="00A57A3D">
        <w:trPr>
          <w:trHeight w:val="270"/>
        </w:trPr>
        <w:tc>
          <w:tcPr>
            <w:tcW w:w="798" w:type="dxa"/>
            <w:tcBorders>
              <w:top w:val="single" w:sz="6" w:space="0" w:color="auto"/>
              <w:left w:val="single" w:sz="4" w:space="0" w:color="auto"/>
              <w:bottom w:val="single" w:sz="4" w:space="0" w:color="auto"/>
              <w:right w:val="single" w:sz="6" w:space="0" w:color="auto"/>
            </w:tcBorders>
            <w:vAlign w:val="center"/>
          </w:tcPr>
          <w:p w:rsidR="00A57A3D" w:rsidRDefault="00A57A3D">
            <w:pPr>
              <w:spacing w:line="240" w:lineRule="auto"/>
              <w:ind w:firstLineChars="0" w:firstLine="0"/>
              <w:rPr>
                <w:rFonts w:ascii="宋体" w:hAnsi="宋体"/>
                <w:color w:val="000000"/>
                <w:sz w:val="20"/>
                <w:szCs w:val="20"/>
              </w:rPr>
            </w:pPr>
          </w:p>
        </w:tc>
        <w:tc>
          <w:tcPr>
            <w:tcW w:w="695" w:type="dxa"/>
            <w:tcBorders>
              <w:top w:val="single" w:sz="6" w:space="0" w:color="auto"/>
              <w:left w:val="single" w:sz="6" w:space="0" w:color="auto"/>
              <w:bottom w:val="single" w:sz="4" w:space="0" w:color="auto"/>
              <w:right w:val="single" w:sz="6"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N86</w:t>
            </w:r>
          </w:p>
        </w:tc>
        <w:tc>
          <w:tcPr>
            <w:tcW w:w="2237" w:type="dxa"/>
            <w:tcBorders>
              <w:top w:val="single" w:sz="6" w:space="0" w:color="auto"/>
              <w:left w:val="single" w:sz="6" w:space="0" w:color="auto"/>
              <w:bottom w:val="single" w:sz="4" w:space="0" w:color="auto"/>
              <w:right w:val="single" w:sz="6"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087" w:type="dxa"/>
            <w:tcBorders>
              <w:top w:val="single" w:sz="6" w:space="0" w:color="auto"/>
              <w:left w:val="single" w:sz="6" w:space="0" w:color="auto"/>
              <w:bottom w:val="single" w:sz="4" w:space="0" w:color="auto"/>
              <w:right w:val="single" w:sz="6"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696" w:type="dxa"/>
            <w:tcBorders>
              <w:top w:val="single" w:sz="6" w:space="0" w:color="auto"/>
              <w:left w:val="single" w:sz="6" w:space="0" w:color="auto"/>
              <w:bottom w:val="single" w:sz="4" w:space="0" w:color="auto"/>
              <w:right w:val="single" w:sz="6"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67" w:type="dxa"/>
            <w:tcBorders>
              <w:top w:val="single" w:sz="6" w:space="0" w:color="auto"/>
              <w:left w:val="single" w:sz="6" w:space="0" w:color="auto"/>
              <w:bottom w:val="single" w:sz="4" w:space="0" w:color="auto"/>
              <w:right w:val="single" w:sz="6"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1230" w:type="dxa"/>
            <w:tcBorders>
              <w:top w:val="single" w:sz="6" w:space="0" w:color="auto"/>
              <w:left w:val="single" w:sz="6" w:space="0" w:color="auto"/>
              <w:bottom w:val="single" w:sz="4" w:space="0" w:color="auto"/>
              <w:right w:val="single" w:sz="4" w:space="0" w:color="auto"/>
            </w:tcBorders>
            <w:vAlign w:val="center"/>
          </w:tcPr>
          <w:p w:rsidR="00A57A3D" w:rsidRPr="0065483A" w:rsidRDefault="00A57A3D" w:rsidP="009507C0">
            <w:pPr>
              <w:spacing w:line="240" w:lineRule="auto"/>
              <w:ind w:firstLineChars="0" w:firstLine="0"/>
              <w:rPr>
                <w:rFonts w:ascii="宋体" w:hAnsi="宋体"/>
                <w:color w:val="000000"/>
                <w:sz w:val="20"/>
                <w:szCs w:val="20"/>
              </w:rPr>
            </w:pPr>
          </w:p>
        </w:tc>
      </w:tr>
    </w:tbl>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784" w:name="_Toc433814257"/>
      <w:bookmarkStart w:id="2785" w:name="_Toc437937007"/>
      <w:bookmarkStart w:id="2786" w:name="_Toc5119"/>
      <w:bookmarkStart w:id="2787" w:name="_Toc19589"/>
      <w:bookmarkStart w:id="2788" w:name="_Toc28352"/>
      <w:bookmarkStart w:id="2789" w:name="_Toc493667911"/>
      <w:r w:rsidRPr="009F5A48">
        <w:rPr>
          <w:rFonts w:hint="eastAsia"/>
        </w:rPr>
        <w:t>询价短信提醒联系人设置请求和响应</w:t>
      </w:r>
      <w:bookmarkEnd w:id="2784"/>
      <w:bookmarkEnd w:id="2785"/>
      <w:bookmarkEnd w:id="2786"/>
      <w:bookmarkEnd w:id="2787"/>
      <w:bookmarkEnd w:id="2788"/>
      <w:bookmarkEnd w:id="2789"/>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询价短信提醒联系人设置操作</w:t>
      </w:r>
      <w:r>
        <w:rPr>
          <w:rFonts w:hint="eastAsia"/>
        </w:rPr>
        <w:t>。</w:t>
      </w:r>
    </w:p>
    <w:p w:rsidR="00581365" w:rsidRDefault="00706DDF">
      <w:pPr>
        <w:ind w:firstLineChars="0" w:firstLine="0"/>
      </w:pPr>
      <w:r>
        <w:rPr>
          <w:rFonts w:ascii="宋体" w:hAnsi="宋体" w:hint="eastAsia"/>
          <w:color w:val="000000"/>
        </w:rPr>
        <w:t>消息体格式如下：</w:t>
      </w:r>
    </w:p>
    <w:tbl>
      <w:tblPr>
        <w:tblW w:w="8329" w:type="dxa"/>
        <w:tblInd w:w="103" w:type="dxa"/>
        <w:tblLayout w:type="fixed"/>
        <w:tblLook w:val="04A0" w:firstRow="1" w:lastRow="0" w:firstColumn="1" w:lastColumn="0" w:noHBand="0" w:noVBand="1"/>
      </w:tblPr>
      <w:tblGrid>
        <w:gridCol w:w="695"/>
        <w:gridCol w:w="2287"/>
        <w:gridCol w:w="1609"/>
        <w:gridCol w:w="634"/>
        <w:gridCol w:w="767"/>
        <w:gridCol w:w="2337"/>
      </w:tblGrid>
      <w:tr w:rsidR="00581365">
        <w:trPr>
          <w:trHeight w:val="270"/>
        </w:trPr>
        <w:tc>
          <w:tcPr>
            <w:tcW w:w="69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228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16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3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33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D20BB0">
        <w:trPr>
          <w:trHeight w:val="270"/>
        </w:trPr>
        <w:tc>
          <w:tcPr>
            <w:tcW w:w="695" w:type="dxa"/>
            <w:tcBorders>
              <w:top w:val="nil"/>
              <w:left w:val="single" w:sz="4" w:space="0" w:color="auto"/>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2287" w:type="dxa"/>
            <w:tcBorders>
              <w:top w:val="nil"/>
              <w:left w:val="nil"/>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operatorID</w:t>
            </w:r>
          </w:p>
        </w:tc>
        <w:tc>
          <w:tcPr>
            <w:tcW w:w="1609" w:type="dxa"/>
            <w:tcBorders>
              <w:top w:val="nil"/>
              <w:left w:val="nil"/>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交易员代码</w:t>
            </w:r>
          </w:p>
        </w:tc>
        <w:tc>
          <w:tcPr>
            <w:tcW w:w="634"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D20BB0" w:rsidRDefault="00D20BB0"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37"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p>
        </w:tc>
      </w:tr>
      <w:tr w:rsidR="00D20BB0">
        <w:trPr>
          <w:trHeight w:val="270"/>
        </w:trPr>
        <w:tc>
          <w:tcPr>
            <w:tcW w:w="695" w:type="dxa"/>
            <w:tcBorders>
              <w:top w:val="nil"/>
              <w:left w:val="single" w:sz="4" w:space="0" w:color="auto"/>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2287" w:type="dxa"/>
            <w:tcBorders>
              <w:top w:val="nil"/>
              <w:left w:val="nil"/>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olor w:val="000000"/>
                <w:sz w:val="20"/>
                <w:szCs w:val="20"/>
              </w:rPr>
              <w:t>institutionID</w:t>
            </w:r>
          </w:p>
        </w:tc>
        <w:tc>
          <w:tcPr>
            <w:tcW w:w="1609" w:type="dxa"/>
            <w:tcBorders>
              <w:top w:val="nil"/>
              <w:left w:val="nil"/>
              <w:bottom w:val="single" w:sz="4" w:space="0" w:color="auto"/>
              <w:right w:val="single" w:sz="4" w:space="0" w:color="auto"/>
            </w:tcBorders>
            <w:vAlign w:val="center"/>
          </w:tcPr>
          <w:p w:rsidR="00D20BB0" w:rsidRDefault="00D20BB0">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交易席位代码</w:t>
            </w:r>
          </w:p>
        </w:tc>
        <w:tc>
          <w:tcPr>
            <w:tcW w:w="634"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D20BB0" w:rsidRDefault="00D20BB0"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337"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lastRenderedPageBreak/>
              <w:t>G21</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userName</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姓名</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B17</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position</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职位</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9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B15</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mobilePhone</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手机号</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E435EF" w:rsidTr="00DC336F">
        <w:trPr>
          <w:trHeight w:val="90"/>
        </w:trPr>
        <w:tc>
          <w:tcPr>
            <w:tcW w:w="695" w:type="dxa"/>
            <w:tcBorders>
              <w:top w:val="nil"/>
              <w:left w:val="single" w:sz="4" w:space="0" w:color="auto"/>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r w:rsidRPr="0019146F">
              <w:rPr>
                <w:rFonts w:ascii="宋体" w:hAnsi="宋体"/>
                <w:color w:val="000000"/>
                <w:sz w:val="20"/>
                <w:szCs w:val="20"/>
              </w:rPr>
              <w:t>O00</w:t>
            </w:r>
          </w:p>
        </w:tc>
        <w:tc>
          <w:tcPr>
            <w:tcW w:w="2287" w:type="dxa"/>
            <w:tcBorders>
              <w:top w:val="nil"/>
              <w:left w:val="nil"/>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r w:rsidRPr="0019146F">
              <w:rPr>
                <w:rFonts w:ascii="宋体" w:hAnsi="宋体"/>
                <w:color w:val="000000"/>
                <w:sz w:val="20"/>
                <w:szCs w:val="20"/>
              </w:rPr>
              <w:t>orderNo</w:t>
            </w:r>
          </w:p>
        </w:tc>
        <w:tc>
          <w:tcPr>
            <w:tcW w:w="1609" w:type="dxa"/>
            <w:tcBorders>
              <w:top w:val="nil"/>
              <w:left w:val="nil"/>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联系人信息代码</w:t>
            </w:r>
          </w:p>
        </w:tc>
        <w:tc>
          <w:tcPr>
            <w:tcW w:w="634" w:type="dxa"/>
            <w:tcBorders>
              <w:top w:val="nil"/>
              <w:left w:val="nil"/>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37" w:type="dxa"/>
            <w:tcBorders>
              <w:top w:val="nil"/>
              <w:left w:val="nil"/>
              <w:bottom w:val="single" w:sz="4" w:space="0" w:color="auto"/>
              <w:right w:val="single" w:sz="4" w:space="0" w:color="auto"/>
            </w:tcBorders>
            <w:vAlign w:val="center"/>
          </w:tcPr>
          <w:p w:rsidR="00E435EF" w:rsidRDefault="00E435EF" w:rsidP="00DC336F">
            <w:pPr>
              <w:spacing w:line="240" w:lineRule="auto"/>
              <w:ind w:firstLineChars="0" w:firstLine="0"/>
              <w:rPr>
                <w:rFonts w:ascii="宋体" w:hAnsi="宋体"/>
                <w:color w:val="000000"/>
                <w:sz w:val="20"/>
                <w:szCs w:val="20"/>
              </w:rPr>
            </w:pPr>
          </w:p>
        </w:tc>
      </w:tr>
      <w:tr w:rsidR="00581365">
        <w:trPr>
          <w:trHeight w:val="9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Theme="minorEastAsia" w:eastAsiaTheme="minorEastAsia" w:hAnsiTheme="minorEastAsia" w:hint="eastAsia"/>
                <w:color w:val="000000"/>
                <w:sz w:val="20"/>
                <w:szCs w:val="20"/>
              </w:rPr>
              <w:t>X64</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color w:val="000000"/>
                <w:sz w:val="20"/>
                <w:szCs w:val="20"/>
              </w:rPr>
              <w:t>otcPortOperationFlag</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操作标识</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228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16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337"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393B04" w:rsidRPr="0065483A" w:rsidTr="00393B04">
        <w:trPr>
          <w:trHeight w:val="270"/>
        </w:trPr>
        <w:tc>
          <w:tcPr>
            <w:tcW w:w="695" w:type="dxa"/>
            <w:tcBorders>
              <w:top w:val="nil"/>
              <w:left w:val="single" w:sz="4" w:space="0" w:color="auto"/>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bookmarkStart w:id="2790" w:name="_Toc21766"/>
            <w:bookmarkStart w:id="2791" w:name="_Toc14604"/>
            <w:bookmarkStart w:id="2792" w:name="_Toc433814258"/>
            <w:bookmarkStart w:id="2793" w:name="_Toc437937008"/>
            <w:bookmarkStart w:id="2794" w:name="_Toc32016"/>
            <w:r w:rsidRPr="0065483A">
              <w:rPr>
                <w:rFonts w:ascii="宋体" w:hAnsi="宋体" w:hint="eastAsia"/>
                <w:color w:val="000000"/>
                <w:sz w:val="20"/>
                <w:szCs w:val="20"/>
              </w:rPr>
              <w:t>N86</w:t>
            </w:r>
          </w:p>
        </w:tc>
        <w:tc>
          <w:tcPr>
            <w:tcW w:w="2287"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1609"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634"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337"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p>
        </w:tc>
      </w:tr>
    </w:tbl>
    <w:p w:rsidR="00581365" w:rsidRPr="009F5A48" w:rsidRDefault="00706DDF" w:rsidP="009F5A48">
      <w:pPr>
        <w:pStyle w:val="3"/>
        <w:numPr>
          <w:ilvl w:val="2"/>
          <w:numId w:val="1"/>
        </w:numPr>
        <w:ind w:left="980" w:hangingChars="305" w:hanging="980"/>
      </w:pPr>
      <w:bookmarkStart w:id="2795" w:name="_Toc493667912"/>
      <w:r w:rsidRPr="009F5A48">
        <w:rPr>
          <w:rFonts w:hint="eastAsia"/>
        </w:rPr>
        <w:t>询价短信提醒联系人删除请求和响应</w:t>
      </w:r>
      <w:bookmarkEnd w:id="2790"/>
      <w:bookmarkEnd w:id="2791"/>
      <w:bookmarkEnd w:id="2792"/>
      <w:bookmarkEnd w:id="2793"/>
      <w:bookmarkEnd w:id="2794"/>
      <w:bookmarkEnd w:id="2795"/>
    </w:p>
    <w:p w:rsidR="00581365" w:rsidRDefault="00706DDF">
      <w:pPr>
        <w:ind w:firstLineChars="0" w:firstLine="0"/>
      </w:pPr>
      <w:r>
        <w:rPr>
          <w:rFonts w:hint="eastAsia"/>
          <w:b/>
        </w:rPr>
        <w:t>功能：</w:t>
      </w:r>
      <w:r>
        <w:rPr>
          <w:rFonts w:ascii="宋体" w:hAnsi="宋体" w:hint="eastAsia"/>
          <w:color w:val="000000"/>
        </w:rPr>
        <w:t>指令主要用于发起</w:t>
      </w:r>
      <w:r>
        <w:rPr>
          <w:rFonts w:hAnsi="黑体" w:hint="eastAsia"/>
          <w:bCs/>
          <w:kern w:val="0"/>
        </w:rPr>
        <w:t>询价短信提醒联系人删除操作</w:t>
      </w:r>
      <w:r>
        <w:rPr>
          <w:rFonts w:hint="eastAsia"/>
        </w:rPr>
        <w:t>。</w:t>
      </w:r>
    </w:p>
    <w:p w:rsidR="00581365" w:rsidRDefault="00706DDF">
      <w:pPr>
        <w:ind w:firstLineChars="0" w:firstLine="0"/>
      </w:pPr>
      <w:r>
        <w:rPr>
          <w:rFonts w:ascii="宋体" w:hAnsi="宋体" w:hint="eastAsia"/>
          <w:color w:val="000000"/>
        </w:rPr>
        <w:t>消息体格式如下：</w:t>
      </w:r>
    </w:p>
    <w:tbl>
      <w:tblPr>
        <w:tblW w:w="8085" w:type="dxa"/>
        <w:tblInd w:w="103" w:type="dxa"/>
        <w:tblLayout w:type="fixed"/>
        <w:tblLook w:val="04A0" w:firstRow="1" w:lastRow="0" w:firstColumn="1" w:lastColumn="0" w:noHBand="0" w:noVBand="1"/>
      </w:tblPr>
      <w:tblGrid>
        <w:gridCol w:w="695"/>
        <w:gridCol w:w="1862"/>
        <w:gridCol w:w="2126"/>
        <w:gridCol w:w="634"/>
        <w:gridCol w:w="767"/>
        <w:gridCol w:w="2001"/>
      </w:tblGrid>
      <w:tr w:rsidR="00581365">
        <w:trPr>
          <w:trHeight w:val="270"/>
        </w:trPr>
        <w:tc>
          <w:tcPr>
            <w:tcW w:w="695"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域号</w:t>
            </w:r>
          </w:p>
        </w:tc>
        <w:tc>
          <w:tcPr>
            <w:tcW w:w="186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域名</w:t>
            </w:r>
          </w:p>
        </w:tc>
        <w:tc>
          <w:tcPr>
            <w:tcW w:w="2126"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业务字段</w:t>
            </w:r>
          </w:p>
        </w:tc>
        <w:tc>
          <w:tcPr>
            <w:tcW w:w="634"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请求</w:t>
            </w:r>
          </w:p>
        </w:tc>
        <w:tc>
          <w:tcPr>
            <w:tcW w:w="767"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应答</w:t>
            </w:r>
          </w:p>
        </w:tc>
        <w:tc>
          <w:tcPr>
            <w:tcW w:w="2001"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spacing w:line="240" w:lineRule="auto"/>
              <w:ind w:firstLineChars="0" w:firstLine="0"/>
              <w:rPr>
                <w:rFonts w:ascii="宋体" w:hAnsi="宋体"/>
                <w:b/>
                <w:bCs/>
                <w:color w:val="000000"/>
                <w:sz w:val="20"/>
                <w:szCs w:val="20"/>
              </w:rPr>
            </w:pPr>
            <w:r>
              <w:rPr>
                <w:rFonts w:ascii="宋体" w:hAnsi="宋体" w:hint="eastAsia"/>
                <w:b/>
                <w:bCs/>
                <w:color w:val="000000"/>
                <w:sz w:val="20"/>
                <w:szCs w:val="20"/>
              </w:rPr>
              <w:t>说明</w:t>
            </w:r>
          </w:p>
        </w:tc>
      </w:tr>
      <w:tr w:rsidR="00D20BB0">
        <w:trPr>
          <w:trHeight w:val="270"/>
        </w:trPr>
        <w:tc>
          <w:tcPr>
            <w:tcW w:w="695" w:type="dxa"/>
            <w:tcBorders>
              <w:top w:val="nil"/>
              <w:left w:val="single" w:sz="4" w:space="0" w:color="auto"/>
              <w:bottom w:val="single" w:sz="4" w:space="0" w:color="auto"/>
              <w:right w:val="single" w:sz="4" w:space="0" w:color="auto"/>
            </w:tcBorders>
            <w:vAlign w:val="center"/>
          </w:tcPr>
          <w:p w:rsidR="00D20BB0" w:rsidRDefault="00D20BB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T01</w:t>
            </w:r>
          </w:p>
        </w:tc>
        <w:tc>
          <w:tcPr>
            <w:tcW w:w="1862"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s="宋体"/>
                <w:color w:val="000000"/>
                <w:kern w:val="0"/>
                <w:sz w:val="20"/>
                <w:szCs w:val="20"/>
              </w:rPr>
              <w:t>operatorID</w:t>
            </w:r>
          </w:p>
        </w:tc>
        <w:tc>
          <w:tcPr>
            <w:tcW w:w="2126"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交易员代码</w:t>
            </w:r>
          </w:p>
        </w:tc>
        <w:tc>
          <w:tcPr>
            <w:tcW w:w="634"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D20BB0" w:rsidRDefault="00D20BB0"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01"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p>
        </w:tc>
      </w:tr>
      <w:tr w:rsidR="00D20BB0">
        <w:trPr>
          <w:trHeight w:val="270"/>
        </w:trPr>
        <w:tc>
          <w:tcPr>
            <w:tcW w:w="695" w:type="dxa"/>
            <w:tcBorders>
              <w:top w:val="nil"/>
              <w:left w:val="single" w:sz="4" w:space="0" w:color="auto"/>
              <w:bottom w:val="single" w:sz="4" w:space="0" w:color="auto"/>
              <w:right w:val="single" w:sz="4" w:space="0" w:color="auto"/>
            </w:tcBorders>
            <w:vAlign w:val="center"/>
          </w:tcPr>
          <w:p w:rsidR="00D20BB0" w:rsidRDefault="00D20BB0">
            <w:pPr>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R10</w:t>
            </w:r>
          </w:p>
        </w:tc>
        <w:tc>
          <w:tcPr>
            <w:tcW w:w="1862"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olor w:val="000000"/>
                <w:sz w:val="20"/>
                <w:szCs w:val="20"/>
              </w:rPr>
              <w:t>institutionID</w:t>
            </w:r>
          </w:p>
        </w:tc>
        <w:tc>
          <w:tcPr>
            <w:tcW w:w="2126"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交易席位代码</w:t>
            </w:r>
          </w:p>
        </w:tc>
        <w:tc>
          <w:tcPr>
            <w:tcW w:w="634"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r>
              <w:rPr>
                <w:rFonts w:ascii="宋体" w:hAnsi="宋体" w:cs="宋体" w:hint="eastAsia"/>
                <w:color w:val="000000"/>
                <w:kern w:val="0"/>
                <w:sz w:val="20"/>
                <w:szCs w:val="20"/>
              </w:rPr>
              <w:t>M</w:t>
            </w:r>
          </w:p>
        </w:tc>
        <w:tc>
          <w:tcPr>
            <w:tcW w:w="767" w:type="dxa"/>
            <w:tcBorders>
              <w:top w:val="nil"/>
              <w:left w:val="nil"/>
              <w:bottom w:val="single" w:sz="4" w:space="0" w:color="auto"/>
              <w:right w:val="single" w:sz="4" w:space="0" w:color="auto"/>
            </w:tcBorders>
            <w:vAlign w:val="center"/>
          </w:tcPr>
          <w:p w:rsidR="00D20BB0" w:rsidRDefault="00D20BB0" w:rsidP="009507C0">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2001" w:type="dxa"/>
            <w:tcBorders>
              <w:top w:val="nil"/>
              <w:left w:val="nil"/>
              <w:bottom w:val="single" w:sz="4" w:space="0" w:color="auto"/>
              <w:right w:val="single" w:sz="4" w:space="0" w:color="auto"/>
            </w:tcBorders>
            <w:vAlign w:val="center"/>
          </w:tcPr>
          <w:p w:rsidR="00D20BB0" w:rsidRDefault="00D20BB0">
            <w:pPr>
              <w:spacing w:line="240" w:lineRule="auto"/>
              <w:ind w:firstLineChars="0" w:firstLine="0"/>
              <w:rPr>
                <w:rFonts w:ascii="宋体" w:hAnsi="宋体"/>
                <w:color w:val="000000"/>
                <w:sz w:val="20"/>
                <w:szCs w:val="20"/>
              </w:rPr>
            </w:pPr>
          </w:p>
        </w:tc>
      </w:tr>
      <w:tr w:rsidR="00581365">
        <w:trPr>
          <w:trHeight w:val="9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B15</w:t>
            </w:r>
          </w:p>
        </w:tc>
        <w:tc>
          <w:tcPr>
            <w:tcW w:w="186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mobilePhone</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手机号</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200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X39</w:t>
            </w:r>
          </w:p>
        </w:tc>
        <w:tc>
          <w:tcPr>
            <w:tcW w:w="186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rspCode</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响应代码</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0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695" w:type="dxa"/>
            <w:tcBorders>
              <w:top w:val="nil"/>
              <w:left w:val="single" w:sz="4" w:space="0" w:color="auto"/>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X40</w:t>
            </w:r>
          </w:p>
        </w:tc>
        <w:tc>
          <w:tcPr>
            <w:tcW w:w="1862"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rspMsg</w:t>
            </w:r>
          </w:p>
        </w:tc>
        <w:tc>
          <w:tcPr>
            <w:tcW w:w="2126"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响应消息</w:t>
            </w:r>
          </w:p>
        </w:tc>
        <w:tc>
          <w:tcPr>
            <w:tcW w:w="634"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olor w:val="000000"/>
                <w:sz w:val="20"/>
                <w:szCs w:val="20"/>
              </w:rPr>
            </w:pPr>
            <w:r>
              <w:rPr>
                <w:rFonts w:ascii="宋体" w:hAnsi="宋体" w:hint="eastAsia"/>
                <w:color w:val="000000"/>
                <w:sz w:val="20"/>
                <w:szCs w:val="20"/>
              </w:rPr>
              <w:t>M</w:t>
            </w:r>
          </w:p>
        </w:tc>
        <w:tc>
          <w:tcPr>
            <w:tcW w:w="2001"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393B04" w:rsidRPr="0065483A" w:rsidTr="00393B04">
        <w:trPr>
          <w:trHeight w:val="270"/>
        </w:trPr>
        <w:tc>
          <w:tcPr>
            <w:tcW w:w="695" w:type="dxa"/>
            <w:tcBorders>
              <w:top w:val="nil"/>
              <w:left w:val="single" w:sz="4" w:space="0" w:color="auto"/>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bookmarkStart w:id="2796" w:name="_Toc433814261"/>
            <w:bookmarkStart w:id="2797" w:name="_Toc30391"/>
            <w:bookmarkStart w:id="2798" w:name="_Toc21019"/>
            <w:bookmarkStart w:id="2799" w:name="_Toc2728"/>
            <w:bookmarkStart w:id="2800" w:name="_Toc437937010"/>
            <w:r w:rsidRPr="0065483A">
              <w:rPr>
                <w:rFonts w:ascii="宋体" w:hAnsi="宋体" w:hint="eastAsia"/>
                <w:color w:val="000000"/>
                <w:sz w:val="20"/>
                <w:szCs w:val="20"/>
              </w:rPr>
              <w:t>N86</w:t>
            </w:r>
          </w:p>
        </w:tc>
        <w:tc>
          <w:tcPr>
            <w:tcW w:w="1862"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rspMsgEn</w:t>
            </w:r>
          </w:p>
        </w:tc>
        <w:tc>
          <w:tcPr>
            <w:tcW w:w="2126"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响应消息</w:t>
            </w:r>
          </w:p>
        </w:tc>
        <w:tc>
          <w:tcPr>
            <w:tcW w:w="634"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w:t>
            </w:r>
          </w:p>
        </w:tc>
        <w:tc>
          <w:tcPr>
            <w:tcW w:w="767"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r w:rsidRPr="0065483A">
              <w:rPr>
                <w:rFonts w:ascii="宋体" w:hAnsi="宋体" w:hint="eastAsia"/>
                <w:color w:val="000000"/>
                <w:sz w:val="20"/>
                <w:szCs w:val="20"/>
              </w:rPr>
              <w:t>M</w:t>
            </w:r>
          </w:p>
        </w:tc>
        <w:tc>
          <w:tcPr>
            <w:tcW w:w="2001" w:type="dxa"/>
            <w:tcBorders>
              <w:top w:val="nil"/>
              <w:left w:val="nil"/>
              <w:bottom w:val="single" w:sz="4" w:space="0" w:color="auto"/>
              <w:right w:val="single" w:sz="4" w:space="0" w:color="auto"/>
            </w:tcBorders>
            <w:vAlign w:val="center"/>
          </w:tcPr>
          <w:p w:rsidR="00393B04" w:rsidRPr="0065483A" w:rsidRDefault="00393B04" w:rsidP="009507C0">
            <w:pPr>
              <w:spacing w:line="240" w:lineRule="auto"/>
              <w:ind w:firstLineChars="0" w:firstLine="0"/>
              <w:rPr>
                <w:rFonts w:ascii="宋体" w:hAnsi="宋体"/>
                <w:color w:val="000000"/>
                <w:sz w:val="20"/>
                <w:szCs w:val="20"/>
              </w:rPr>
            </w:pPr>
          </w:p>
        </w:tc>
      </w:tr>
    </w:tbl>
    <w:p w:rsidR="00581365" w:rsidRDefault="00706DDF" w:rsidP="00BD4657">
      <w:pPr>
        <w:pStyle w:val="2"/>
        <w:numPr>
          <w:ilvl w:val="1"/>
          <w:numId w:val="1"/>
        </w:numPr>
        <w:ind w:left="993" w:hangingChars="309" w:hanging="993"/>
        <w:rPr>
          <w:rFonts w:ascii="宋体" w:hAnsi="宋体"/>
          <w:color w:val="000000"/>
        </w:rPr>
      </w:pPr>
      <w:bookmarkStart w:id="2801" w:name="_Toc493667913"/>
      <w:r>
        <w:rPr>
          <w:rFonts w:ascii="宋体" w:hAnsi="宋体" w:hint="eastAsia"/>
          <w:color w:val="000000"/>
        </w:rPr>
        <w:t>市场基准消息</w:t>
      </w:r>
      <w:bookmarkEnd w:id="2796"/>
      <w:bookmarkEnd w:id="2797"/>
      <w:bookmarkEnd w:id="2798"/>
      <w:bookmarkEnd w:id="2799"/>
      <w:bookmarkEnd w:id="2800"/>
      <w:bookmarkEnd w:id="2801"/>
    </w:p>
    <w:p w:rsidR="00581365" w:rsidRDefault="00581365">
      <w:pPr>
        <w:ind w:firstLineChars="0" w:firstLine="0"/>
        <w:rPr>
          <w:rFonts w:ascii="宋体" w:hAnsi="宋体"/>
          <w:color w:val="000000"/>
        </w:rPr>
      </w:pPr>
    </w:p>
    <w:p w:rsidR="00581365" w:rsidRPr="009F5A48" w:rsidRDefault="00706DDF" w:rsidP="009F5A48">
      <w:pPr>
        <w:pStyle w:val="3"/>
        <w:numPr>
          <w:ilvl w:val="2"/>
          <w:numId w:val="1"/>
        </w:numPr>
        <w:ind w:left="980" w:hangingChars="305" w:hanging="980"/>
      </w:pPr>
      <w:bookmarkStart w:id="2802" w:name="_Toc493667914"/>
      <w:r w:rsidRPr="009F5A48">
        <w:rPr>
          <w:rFonts w:hint="eastAsia"/>
        </w:rPr>
        <w:t>推送远期价格曲线</w:t>
      </w:r>
      <w:bookmarkEnd w:id="2802"/>
    </w:p>
    <w:p w:rsidR="00581365" w:rsidRDefault="00706DDF">
      <w:pPr>
        <w:pStyle w:val="11"/>
        <w:ind w:firstLineChars="0" w:firstLine="0"/>
        <w:rPr>
          <w:rFonts w:ascii="宋体" w:hAnsi="宋体"/>
          <w:color w:val="000000"/>
        </w:rPr>
      </w:pPr>
      <w:r>
        <w:rPr>
          <w:rFonts w:ascii="宋体" w:hAnsi="宋体" w:hint="eastAsia"/>
          <w:b/>
          <w:color w:val="000000"/>
        </w:rPr>
        <w:t>功能</w:t>
      </w:r>
      <w:r>
        <w:rPr>
          <w:rFonts w:ascii="宋体" w:hAnsi="宋体" w:hint="eastAsia"/>
          <w:color w:val="000000"/>
        </w:rPr>
        <w:t>：向全市场推送发生变化的远期价格曲线。</w:t>
      </w:r>
    </w:p>
    <w:p w:rsidR="00581365" w:rsidRDefault="00706DDF">
      <w:pPr>
        <w:pStyle w:val="11"/>
        <w:ind w:firstLineChars="0" w:firstLine="0"/>
        <w:rPr>
          <w:rFonts w:ascii="宋体" w:hAnsi="宋体"/>
          <w:color w:val="000000"/>
        </w:rPr>
      </w:pPr>
      <w:r>
        <w:rPr>
          <w:rFonts w:ascii="宋体" w:hAnsi="宋体" w:hint="eastAsia"/>
          <w:color w:val="000000"/>
        </w:rPr>
        <w:t>消息体格式如下：</w:t>
      </w:r>
    </w:p>
    <w:tbl>
      <w:tblPr>
        <w:tblW w:w="8789" w:type="dxa"/>
        <w:tblInd w:w="-34" w:type="dxa"/>
        <w:tblLayout w:type="fixed"/>
        <w:tblLook w:val="04A0" w:firstRow="1" w:lastRow="0" w:firstColumn="1" w:lastColumn="0" w:noHBand="0" w:noVBand="1"/>
      </w:tblPr>
      <w:tblGrid>
        <w:gridCol w:w="709"/>
        <w:gridCol w:w="993"/>
        <w:gridCol w:w="1842"/>
        <w:gridCol w:w="1843"/>
        <w:gridCol w:w="709"/>
        <w:gridCol w:w="2693"/>
      </w:tblGrid>
      <w:tr w:rsidR="00581365">
        <w:trPr>
          <w:trHeight w:val="270"/>
          <w:tblHeader/>
        </w:trPr>
        <w:tc>
          <w:tcPr>
            <w:tcW w:w="709" w:type="dxa"/>
            <w:tcBorders>
              <w:top w:val="single" w:sz="4" w:space="0" w:color="auto"/>
              <w:left w:val="single" w:sz="4" w:space="0" w:color="auto"/>
              <w:bottom w:val="single" w:sz="4" w:space="0" w:color="auto"/>
              <w:right w:val="single" w:sz="4" w:space="0" w:color="auto"/>
            </w:tcBorders>
            <w:shd w:val="clear" w:color="000000" w:fill="D9D9D9"/>
          </w:tcPr>
          <w:p w:rsidR="00581365" w:rsidRDefault="00581365">
            <w:pPr>
              <w:widowControl/>
              <w:spacing w:line="240" w:lineRule="auto"/>
              <w:ind w:firstLineChars="0" w:firstLine="0"/>
              <w:rPr>
                <w:rFonts w:ascii="宋体" w:hAnsi="宋体" w:cs="宋体"/>
                <w:b/>
                <w:bCs/>
                <w:color w:val="000000"/>
                <w:kern w:val="0"/>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域号</w:t>
            </w:r>
          </w:p>
        </w:tc>
        <w:tc>
          <w:tcPr>
            <w:tcW w:w="1842"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域名</w:t>
            </w:r>
          </w:p>
        </w:tc>
        <w:tc>
          <w:tcPr>
            <w:tcW w:w="184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业务字段</w:t>
            </w:r>
          </w:p>
        </w:tc>
        <w:tc>
          <w:tcPr>
            <w:tcW w:w="709"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回报</w:t>
            </w:r>
          </w:p>
        </w:tc>
        <w:tc>
          <w:tcPr>
            <w:tcW w:w="2693" w:type="dxa"/>
            <w:tcBorders>
              <w:top w:val="single" w:sz="4" w:space="0" w:color="auto"/>
              <w:left w:val="nil"/>
              <w:bottom w:val="single" w:sz="4" w:space="0" w:color="auto"/>
              <w:right w:val="single" w:sz="4" w:space="0" w:color="auto"/>
            </w:tcBorders>
            <w:shd w:val="clear" w:color="000000" w:fill="D9D9D9"/>
            <w:vAlign w:val="center"/>
          </w:tcPr>
          <w:p w:rsidR="00581365" w:rsidRDefault="00706DDF">
            <w:pPr>
              <w:widowControl/>
              <w:spacing w:line="240" w:lineRule="auto"/>
              <w:ind w:firstLineChars="0" w:firstLine="0"/>
              <w:rPr>
                <w:rFonts w:ascii="宋体" w:hAnsi="宋体" w:cs="宋体"/>
                <w:b/>
                <w:bCs/>
                <w:color w:val="000000"/>
                <w:kern w:val="0"/>
                <w:sz w:val="20"/>
                <w:szCs w:val="20"/>
              </w:rPr>
            </w:pPr>
            <w:r>
              <w:rPr>
                <w:rFonts w:ascii="宋体" w:hAnsi="宋体" w:cs="宋体" w:hint="eastAsia"/>
                <w:b/>
                <w:bCs/>
                <w:color w:val="000000"/>
                <w:kern w:val="0"/>
                <w:sz w:val="20"/>
                <w:szCs w:val="20"/>
              </w:rPr>
              <w:t>说明</w:t>
            </w:r>
          </w:p>
        </w:tc>
      </w:tr>
      <w:tr w:rsidR="00581365">
        <w:trPr>
          <w:trHeight w:val="9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bCs/>
                <w:color w:val="000000"/>
                <w:sz w:val="20"/>
                <w:szCs w:val="20"/>
              </w:rPr>
              <w:t>N78</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bCs/>
                <w:color w:val="000000"/>
                <w:sz w:val="20"/>
                <w:szCs w:val="20"/>
              </w:rPr>
              <w:t>[curveInfoData]</w:t>
            </w:r>
          </w:p>
        </w:tc>
        <w:tc>
          <w:tcPr>
            <w:tcW w:w="1843" w:type="dxa"/>
            <w:tcBorders>
              <w:top w:val="nil"/>
              <w:left w:val="nil"/>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远期价格曲线数据</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9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r>
              <w:rPr>
                <w:rFonts w:ascii="宋体" w:hAnsi="宋体"/>
                <w:bCs/>
                <w:color w:val="000000"/>
                <w:sz w:val="20"/>
                <w:szCs w:val="20"/>
              </w:rPr>
              <w:t>curveInfo</w:t>
            </w:r>
            <w:r>
              <w:rPr>
                <w:rFonts w:ascii="宋体" w:hAnsi="宋体" w:hint="eastAsia"/>
                <w:bCs/>
                <w:color w:val="000000"/>
                <w:sz w:val="20"/>
                <w:szCs w:val="20"/>
              </w:rPr>
              <w:t>}</w:t>
            </w:r>
          </w:p>
        </w:tc>
        <w:tc>
          <w:tcPr>
            <w:tcW w:w="1843" w:type="dxa"/>
            <w:tcBorders>
              <w:top w:val="nil"/>
              <w:left w:val="nil"/>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远期价格曲线</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hint="eastAsia"/>
                <w:color w:val="00000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spacing w:line="240" w:lineRule="auto"/>
              <w:ind w:firstLineChars="0" w:firstLine="0"/>
              <w:rPr>
                <w:rFonts w:ascii="宋体" w:hAnsi="宋体"/>
                <w:color w:val="00000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T81</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localSeqNo</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序号</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I1</w:t>
            </w:r>
            <w:r>
              <w:rPr>
                <w:rFonts w:ascii="宋体" w:hAnsi="宋体" w:cs="宋体" w:hint="eastAsia"/>
                <w:color w:val="000000"/>
                <w:kern w:val="0"/>
                <w:sz w:val="20"/>
                <w:szCs w:val="20"/>
              </w:rPr>
              <w:t>0</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instID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合约代码</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Q04</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period</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远端期限名称</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Q82</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announceDate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发布日期</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r w:rsidR="00581365">
        <w:trPr>
          <w:trHeight w:val="270"/>
        </w:trPr>
        <w:tc>
          <w:tcPr>
            <w:tcW w:w="709" w:type="dxa"/>
            <w:tcBorders>
              <w:top w:val="nil"/>
              <w:left w:val="single" w:sz="4" w:space="0" w:color="auto"/>
              <w:bottom w:val="single" w:sz="4" w:space="0" w:color="auto"/>
              <w:right w:val="single" w:sz="4" w:space="0" w:color="auto"/>
            </w:tcBorders>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hint="eastAsia"/>
                <w:bCs/>
                <w:color w:val="000000"/>
                <w:sz w:val="20"/>
                <w:szCs w:val="20"/>
              </w:rPr>
              <w:t>→</w:t>
            </w:r>
          </w:p>
        </w:tc>
        <w:tc>
          <w:tcPr>
            <w:tcW w:w="993" w:type="dxa"/>
            <w:tcBorders>
              <w:top w:val="nil"/>
              <w:left w:val="single" w:sz="4" w:space="0" w:color="auto"/>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O06</w:t>
            </w:r>
          </w:p>
        </w:tc>
        <w:tc>
          <w:tcPr>
            <w:tcW w:w="1842"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color w:val="000000"/>
                <w:kern w:val="0"/>
                <w:sz w:val="20"/>
                <w:szCs w:val="20"/>
              </w:rPr>
              <w:t>price</w:t>
            </w:r>
          </w:p>
        </w:tc>
        <w:tc>
          <w:tcPr>
            <w:tcW w:w="1843" w:type="dxa"/>
            <w:tcBorders>
              <w:top w:val="nil"/>
              <w:left w:val="nil"/>
              <w:bottom w:val="single" w:sz="4" w:space="0" w:color="auto"/>
              <w:right w:val="single" w:sz="4" w:space="0" w:color="auto"/>
            </w:tcBorders>
            <w:vAlign w:val="center"/>
          </w:tcPr>
          <w:p w:rsidR="00581365" w:rsidRDefault="00706DDF">
            <w:pPr>
              <w:widowControl/>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曲线价格</w:t>
            </w:r>
          </w:p>
        </w:tc>
        <w:tc>
          <w:tcPr>
            <w:tcW w:w="709" w:type="dxa"/>
            <w:tcBorders>
              <w:top w:val="nil"/>
              <w:left w:val="nil"/>
              <w:bottom w:val="single" w:sz="4" w:space="0" w:color="auto"/>
              <w:right w:val="single" w:sz="4" w:space="0" w:color="auto"/>
            </w:tcBorders>
            <w:vAlign w:val="center"/>
          </w:tcPr>
          <w:p w:rsidR="00581365" w:rsidRDefault="00706DDF">
            <w:pPr>
              <w:spacing w:line="240" w:lineRule="auto"/>
              <w:ind w:firstLineChars="0" w:firstLine="0"/>
              <w:rPr>
                <w:rFonts w:ascii="宋体" w:hAnsi="宋体" w:cs="宋体"/>
                <w:color w:val="000000"/>
                <w:kern w:val="0"/>
                <w:sz w:val="20"/>
                <w:szCs w:val="20"/>
              </w:rPr>
            </w:pPr>
            <w:r>
              <w:rPr>
                <w:rFonts w:ascii="宋体" w:hAnsi="宋体" w:cs="宋体" w:hint="eastAsia"/>
                <w:color w:val="000000"/>
                <w:kern w:val="0"/>
                <w:sz w:val="20"/>
                <w:szCs w:val="20"/>
              </w:rPr>
              <w:t>M</w:t>
            </w:r>
          </w:p>
        </w:tc>
        <w:tc>
          <w:tcPr>
            <w:tcW w:w="2693" w:type="dxa"/>
            <w:tcBorders>
              <w:top w:val="nil"/>
              <w:left w:val="nil"/>
              <w:bottom w:val="single" w:sz="4" w:space="0" w:color="auto"/>
              <w:right w:val="single" w:sz="4" w:space="0" w:color="auto"/>
            </w:tcBorders>
            <w:vAlign w:val="center"/>
          </w:tcPr>
          <w:p w:rsidR="00581365" w:rsidRDefault="00581365">
            <w:pPr>
              <w:widowControl/>
              <w:spacing w:line="240" w:lineRule="auto"/>
              <w:ind w:firstLineChars="0" w:firstLine="0"/>
              <w:rPr>
                <w:rFonts w:ascii="宋体" w:hAnsi="宋体" w:cs="宋体"/>
                <w:color w:val="000000"/>
                <w:kern w:val="0"/>
                <w:sz w:val="20"/>
                <w:szCs w:val="20"/>
              </w:rPr>
            </w:pPr>
          </w:p>
        </w:tc>
      </w:tr>
    </w:tbl>
    <w:p w:rsidR="00581365" w:rsidRDefault="00581365">
      <w:pPr>
        <w:ind w:firstLineChars="0" w:firstLine="0"/>
        <w:rPr>
          <w:rFonts w:ascii="宋体" w:hAnsi="宋体"/>
          <w:color w:val="000000"/>
        </w:rPr>
      </w:pPr>
    </w:p>
    <w:p w:rsidR="00581365" w:rsidRDefault="00581365">
      <w:pPr>
        <w:ind w:firstLineChars="0" w:firstLine="0"/>
        <w:rPr>
          <w:rFonts w:ascii="宋体" w:hAnsi="宋体"/>
          <w:color w:val="000000"/>
        </w:rPr>
      </w:pPr>
    </w:p>
    <w:p w:rsidR="00581365" w:rsidRDefault="00706DDF" w:rsidP="00CA478B">
      <w:pPr>
        <w:pStyle w:val="1"/>
        <w:numPr>
          <w:ilvl w:val="0"/>
          <w:numId w:val="1"/>
        </w:numPr>
        <w:rPr>
          <w:rFonts w:ascii="宋体" w:hAnsi="宋体"/>
          <w:color w:val="000000"/>
        </w:rPr>
      </w:pPr>
      <w:bookmarkStart w:id="2803" w:name="_Toc437937015"/>
      <w:bookmarkStart w:id="2804" w:name="_Toc13644"/>
      <w:bookmarkStart w:id="2805" w:name="_Toc11121"/>
      <w:bookmarkStart w:id="2806" w:name="_Toc26204"/>
      <w:bookmarkStart w:id="2807" w:name="_Toc493667915"/>
      <w:r>
        <w:rPr>
          <w:rFonts w:ascii="宋体" w:hAnsi="宋体" w:hint="eastAsia"/>
          <w:color w:val="000000"/>
        </w:rPr>
        <w:t>附录</w:t>
      </w:r>
      <w:bookmarkEnd w:id="2803"/>
      <w:bookmarkEnd w:id="2804"/>
      <w:bookmarkEnd w:id="2805"/>
      <w:bookmarkEnd w:id="2806"/>
      <w:bookmarkEnd w:id="2807"/>
    </w:p>
    <w:p w:rsidR="00581365" w:rsidRDefault="00706DDF" w:rsidP="00CA478B">
      <w:pPr>
        <w:pStyle w:val="2"/>
        <w:numPr>
          <w:ilvl w:val="1"/>
          <w:numId w:val="1"/>
        </w:numPr>
        <w:ind w:left="0" w:firstLineChars="0" w:firstLine="0"/>
        <w:rPr>
          <w:rFonts w:ascii="宋体" w:hAnsi="宋体"/>
          <w:color w:val="000000"/>
        </w:rPr>
      </w:pPr>
      <w:bookmarkStart w:id="2808" w:name="_Toc3681"/>
      <w:bookmarkStart w:id="2809" w:name="_Toc437937016"/>
      <w:bookmarkStart w:id="2810" w:name="_Toc29290"/>
      <w:bookmarkStart w:id="2811" w:name="_Toc935"/>
      <w:bookmarkStart w:id="2812" w:name="_Toc493667916"/>
      <w:r>
        <w:rPr>
          <w:rFonts w:ascii="宋体" w:hAnsi="宋体" w:hint="eastAsia"/>
          <w:color w:val="000000"/>
        </w:rPr>
        <w:t>消息类型标识信息</w:t>
      </w:r>
      <w:bookmarkEnd w:id="2808"/>
      <w:bookmarkEnd w:id="2809"/>
      <w:bookmarkEnd w:id="2810"/>
      <w:bookmarkEnd w:id="2811"/>
      <w:bookmarkEnd w:id="2812"/>
    </w:p>
    <w:p w:rsidR="00581365" w:rsidRDefault="00CD17DD">
      <w:pPr>
        <w:ind w:leftChars="354" w:left="850" w:firstLineChars="0" w:firstLine="0"/>
        <w:rPr>
          <w:rFonts w:ascii="宋体" w:hAnsi="宋体"/>
          <w:color w:val="000000"/>
        </w:rPr>
      </w:pPr>
      <w:r>
        <w:rPr>
          <w:rFonts w:ascii="宋体" w:hAnsi="宋体"/>
          <w:color w:val="000000"/>
        </w:rPr>
        <w:object w:dxaOrig="1551" w:dyaOrig="973">
          <v:shape id="_x0000_i1028" type="#_x0000_t75" style="width:77.25pt;height:48.75pt" o:ole="">
            <v:imagedata r:id="rId23" o:title=""/>
          </v:shape>
          <o:OLEObject Type="Embed" ProgID="Excel.Sheet.12" ShapeID="_x0000_i1028" DrawAspect="Icon" ObjectID="_1567607963" r:id="rId24"/>
        </w:object>
      </w:r>
    </w:p>
    <w:p w:rsidR="00581365" w:rsidRDefault="00706DDF" w:rsidP="00CA478B">
      <w:pPr>
        <w:pStyle w:val="2"/>
        <w:numPr>
          <w:ilvl w:val="1"/>
          <w:numId w:val="1"/>
        </w:numPr>
        <w:ind w:left="0" w:firstLineChars="0" w:firstLine="0"/>
        <w:rPr>
          <w:rFonts w:ascii="宋体" w:hAnsi="宋体"/>
          <w:color w:val="000000"/>
        </w:rPr>
      </w:pPr>
      <w:bookmarkStart w:id="2813" w:name="_Toc3459"/>
      <w:bookmarkStart w:id="2814" w:name="_Toc9069"/>
      <w:bookmarkStart w:id="2815" w:name="_Toc26889"/>
      <w:bookmarkStart w:id="2816" w:name="_Toc437937017"/>
      <w:bookmarkStart w:id="2817" w:name="_Toc493667917"/>
      <w:r>
        <w:rPr>
          <w:rFonts w:ascii="宋体" w:hAnsi="宋体" w:hint="eastAsia"/>
          <w:color w:val="000000"/>
        </w:rPr>
        <w:t>消息域字典</w:t>
      </w:r>
      <w:bookmarkEnd w:id="2813"/>
      <w:bookmarkEnd w:id="2814"/>
      <w:bookmarkEnd w:id="2815"/>
      <w:bookmarkEnd w:id="2816"/>
      <w:bookmarkEnd w:id="2817"/>
    </w:p>
    <w:p w:rsidR="00581365" w:rsidRDefault="004B44B7">
      <w:pPr>
        <w:ind w:leftChars="354" w:left="850" w:firstLineChars="0" w:firstLine="0"/>
      </w:pPr>
      <w:ins w:id="2818" w:author="翟羽佳" w:date="2017-08-29T15:20:00Z">
        <w:r>
          <w:object w:dxaOrig="1551" w:dyaOrig="973">
            <v:shape id="_x0000_i1029" type="#_x0000_t75" style="width:77.25pt;height:48.75pt" o:ole="">
              <v:imagedata r:id="rId25" o:title=""/>
            </v:shape>
            <o:OLEObject Type="Embed" ProgID="Excel.Sheet.12" ShapeID="_x0000_i1029" DrawAspect="Icon" ObjectID="_1567607964" r:id="rId26"/>
          </w:object>
        </w:r>
      </w:ins>
    </w:p>
    <w:p w:rsidR="00581365" w:rsidRDefault="00706DDF" w:rsidP="00CA478B">
      <w:pPr>
        <w:pStyle w:val="2"/>
        <w:numPr>
          <w:ilvl w:val="1"/>
          <w:numId w:val="1"/>
        </w:numPr>
        <w:ind w:left="0" w:firstLineChars="0" w:firstLine="0"/>
        <w:rPr>
          <w:rFonts w:ascii="宋体" w:hAnsi="宋体"/>
          <w:color w:val="000000"/>
        </w:rPr>
      </w:pPr>
      <w:bookmarkStart w:id="2819" w:name="_Toc20937"/>
      <w:bookmarkStart w:id="2820" w:name="_Toc1693"/>
      <w:bookmarkStart w:id="2821" w:name="_Toc437937018"/>
      <w:bookmarkStart w:id="2822" w:name="_Toc14617"/>
      <w:bookmarkStart w:id="2823" w:name="_Toc493667918"/>
      <w:r>
        <w:rPr>
          <w:rFonts w:ascii="宋体" w:hAnsi="宋体" w:hint="eastAsia"/>
          <w:color w:val="000000"/>
        </w:rPr>
        <w:t>报文举例</w:t>
      </w:r>
      <w:bookmarkEnd w:id="2819"/>
      <w:bookmarkEnd w:id="2820"/>
      <w:bookmarkEnd w:id="2821"/>
      <w:bookmarkEnd w:id="2822"/>
      <w:bookmarkEnd w:id="2823"/>
    </w:p>
    <w:p w:rsidR="00581365" w:rsidRDefault="00706DDF">
      <w:pPr>
        <w:ind w:firstLineChars="0" w:firstLine="0"/>
      </w:pPr>
      <w:r>
        <w:rPr>
          <w:rFonts w:hint="eastAsia"/>
        </w:rPr>
        <w:t>例如：</w:t>
      </w:r>
      <w:r>
        <w:rPr>
          <w:rFonts w:hint="eastAsia"/>
          <w:b/>
          <w:bCs/>
        </w:rPr>
        <w:t xml:space="preserve">6.3.2.3 </w:t>
      </w:r>
      <w:r>
        <w:rPr>
          <w:rFonts w:hint="eastAsia"/>
          <w:b/>
          <w:bCs/>
        </w:rPr>
        <w:t>交易席位询价合约权限查询请求和响应</w:t>
      </w:r>
      <w:r>
        <w:rPr>
          <w:rFonts w:hint="eastAsia"/>
        </w:rPr>
        <w:t>协议：</w:t>
      </w:r>
    </w:p>
    <w:p w:rsidR="00581365" w:rsidRDefault="00706DDF">
      <w:pPr>
        <w:ind w:leftChars="354" w:left="850" w:firstLineChars="0" w:firstLine="0"/>
      </w:pPr>
      <w:r>
        <w:rPr>
          <w:rFonts w:hint="eastAsia"/>
        </w:rPr>
        <w:t>请求：</w:t>
      </w:r>
    </w:p>
    <w:p w:rsidR="00581365" w:rsidRDefault="00F57B4F">
      <w:pPr>
        <w:ind w:firstLineChars="0" w:firstLine="0"/>
      </w:pPr>
      <w:r>
        <w:rPr>
          <w:noProof/>
        </w:rPr>
        <mc:AlternateContent>
          <mc:Choice Requires="wps">
            <w:drawing>
              <wp:anchor distT="0" distB="0" distL="114300" distR="114300" simplePos="0" relativeHeight="251658240" behindDoc="0" locked="0" layoutInCell="1" allowOverlap="1" wp14:anchorId="0CF89699" wp14:editId="37B6225B">
                <wp:simplePos x="0" y="0"/>
                <wp:positionH relativeFrom="column">
                  <wp:posOffset>443865</wp:posOffset>
                </wp:positionH>
                <wp:positionV relativeFrom="paragraph">
                  <wp:posOffset>156845</wp:posOffset>
                </wp:positionV>
                <wp:extent cx="4476750" cy="708660"/>
                <wp:effectExtent l="0" t="0" r="19050" b="152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0" cy="708660"/>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544750" w:rsidRDefault="00544750" w:rsidP="0026205A">
                            <w:pPr>
                              <w:ind w:firstLine="480"/>
                            </w:pPr>
                            <w:r>
                              <w:rPr>
                                <w:rFonts w:hint="eastAsia"/>
                              </w:rPr>
                              <w:t>X01=1.0,X02=50,X03=B600,X04=</w:t>
                            </w:r>
                            <w:r>
                              <w:rPr>
                                <w:rFonts w:hint="eastAsia"/>
                                <w:sz w:val="21"/>
                                <w:szCs w:val="21"/>
                              </w:rPr>
                              <w:t>5</w:t>
                            </w:r>
                            <w:r>
                              <w:rPr>
                                <w:rFonts w:hint="eastAsia"/>
                              </w:rPr>
                              <w:t>,X05=0,X06=S,X07=,X08=,X09=,</w:t>
                            </w:r>
                            <w:r>
                              <w:rPr>
                                <w:rFonts w:ascii="宋体" w:hAnsi="宋体" w:cs="宋体" w:hint="eastAsia"/>
                                <w:color w:val="000000"/>
                                <w:kern w:val="0"/>
                                <w:sz w:val="20"/>
                                <w:szCs w:val="20"/>
                              </w:rPr>
                              <w:t>T01</w:t>
                            </w:r>
                            <w:r>
                              <w:rPr>
                                <w:rFonts w:hint="eastAsia"/>
                              </w:rPr>
                              <w:t>=trader01,</w:t>
                            </w:r>
                            <w:r>
                              <w:rPr>
                                <w:rFonts w:ascii="宋体" w:hAnsi="宋体" w:cs="宋体" w:hint="eastAsia"/>
                                <w:color w:val="000000"/>
                                <w:kern w:val="0"/>
                                <w:sz w:val="20"/>
                                <w:szCs w:val="20"/>
                              </w:rPr>
                              <w:t>R1</w:t>
                            </w:r>
                            <w:r>
                              <w:rPr>
                                <w:rFonts w:ascii="宋体" w:hAnsi="宋体" w:cs="宋体"/>
                                <w:color w:val="000000"/>
                                <w:kern w:val="0"/>
                                <w:sz w:val="20"/>
                                <w:szCs w:val="20"/>
                              </w:rPr>
                              <w:t>0</w:t>
                            </w:r>
                            <w:r>
                              <w:rPr>
                                <w:rFonts w:hint="eastAsia"/>
                              </w:rPr>
                              <w:t>=seat01</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4.95pt;margin-top:12.35pt;width:352.5pt;height:5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">
                <v:path arrowok="t"/>
                <v:textbox>
                  <w:txbxContent>
                    <w:p w:rsidR="00544750" w:rsidRDefault="00544750" w:rsidP="0026205A">
                      <w:pPr>
                        <w:ind w:firstLine="480"/>
                      </w:pPr>
                      <w:r>
                        <w:rPr>
                          <w:rFonts w:hint="eastAsia"/>
                        </w:rPr>
                        <w:t>X01=1.0,X02=50,X03=B600,X04=</w:t>
                      </w:r>
                      <w:r>
                        <w:rPr>
                          <w:rFonts w:hint="eastAsia"/>
                          <w:sz w:val="21"/>
                          <w:szCs w:val="21"/>
                        </w:rPr>
                        <w:t>5</w:t>
                      </w:r>
                      <w:r>
                        <w:rPr>
                          <w:rFonts w:hint="eastAsia"/>
                        </w:rPr>
                        <w:t>,X05=0,X06=S,X07=,X08=,X09=,</w:t>
                      </w:r>
                      <w:r>
                        <w:rPr>
                          <w:rFonts w:ascii="宋体" w:hAnsi="宋体" w:cs="宋体" w:hint="eastAsia"/>
                          <w:color w:val="000000"/>
                          <w:kern w:val="0"/>
                          <w:sz w:val="20"/>
                          <w:szCs w:val="20"/>
                        </w:rPr>
                        <w:t>T01</w:t>
                      </w:r>
                      <w:r>
                        <w:rPr>
                          <w:rFonts w:hint="eastAsia"/>
                        </w:rPr>
                        <w:t>=trader01,</w:t>
                      </w:r>
                      <w:r>
                        <w:rPr>
                          <w:rFonts w:ascii="宋体" w:hAnsi="宋体" w:cs="宋体" w:hint="eastAsia"/>
                          <w:color w:val="000000"/>
                          <w:kern w:val="0"/>
                          <w:sz w:val="20"/>
                          <w:szCs w:val="20"/>
                        </w:rPr>
                        <w:t>R1</w:t>
                      </w:r>
                      <w:r>
                        <w:rPr>
                          <w:rFonts w:ascii="宋体" w:hAnsi="宋体" w:cs="宋体"/>
                          <w:color w:val="000000"/>
                          <w:kern w:val="0"/>
                          <w:sz w:val="20"/>
                          <w:szCs w:val="20"/>
                        </w:rPr>
                        <w:t>0</w:t>
                      </w:r>
                      <w:r>
                        <w:rPr>
                          <w:rFonts w:hint="eastAsia"/>
                        </w:rPr>
                        <w:t>=seat01</w:t>
                      </w:r>
                    </w:p>
                  </w:txbxContent>
                </v:textbox>
              </v:shape>
            </w:pict>
          </mc:Fallback>
        </mc:AlternateContent>
      </w:r>
    </w:p>
    <w:p w:rsidR="00581365" w:rsidRDefault="00581365">
      <w:pPr>
        <w:ind w:leftChars="354" w:left="850" w:firstLineChars="0" w:firstLine="0"/>
      </w:pPr>
    </w:p>
    <w:p w:rsidR="00581365" w:rsidRDefault="00581365">
      <w:pPr>
        <w:ind w:leftChars="354" w:left="850" w:firstLineChars="0" w:firstLine="0"/>
      </w:pPr>
    </w:p>
    <w:p w:rsidR="00581365" w:rsidRDefault="00706DDF">
      <w:pPr>
        <w:ind w:leftChars="354" w:left="850" w:firstLineChars="0" w:firstLine="0"/>
      </w:pPr>
      <w:r>
        <w:rPr>
          <w:rFonts w:hint="eastAsia"/>
        </w:rPr>
        <w:t>应答：</w:t>
      </w:r>
    </w:p>
    <w:p w:rsidR="00581365" w:rsidRDefault="00F57B4F">
      <w:pPr>
        <w:ind w:leftChars="354" w:left="850" w:firstLineChars="0" w:firstLine="0"/>
      </w:pPr>
      <w:r>
        <w:rPr>
          <w:noProof/>
        </w:rPr>
        <mc:AlternateContent>
          <mc:Choice Requires="wps">
            <w:drawing>
              <wp:anchor distT="0" distB="0" distL="114300" distR="114300" simplePos="0" relativeHeight="251659264" behindDoc="0" locked="0" layoutInCell="1" allowOverlap="1" wp14:anchorId="6150CE6E" wp14:editId="740C35D6">
                <wp:simplePos x="0" y="0"/>
                <wp:positionH relativeFrom="column">
                  <wp:posOffset>422275</wp:posOffset>
                </wp:positionH>
                <wp:positionV relativeFrom="paragraph">
                  <wp:posOffset>135255</wp:posOffset>
                </wp:positionV>
                <wp:extent cx="4848225" cy="1057275"/>
                <wp:effectExtent l="0" t="0" r="28575" b="2857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8225" cy="105727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rsidR="00544750" w:rsidRDefault="00544750" w:rsidP="0026205A">
                            <w:pPr>
                              <w:widowControl/>
                              <w:ind w:firstLine="480"/>
                              <w:jc w:val="left"/>
                            </w:pPr>
                            <w:r>
                              <w:rPr>
                                <w:rFonts w:ascii="宋体" w:hAnsi="宋体" w:cs="宋体"/>
                                <w:kern w:val="0"/>
                                <w:szCs w:val="24"/>
                              </w:rPr>
                              <w:t>X01=1.0,X02=</w:t>
                            </w:r>
                            <w:r>
                              <w:rPr>
                                <w:rFonts w:ascii="宋体" w:hAnsi="宋体" w:cs="宋体" w:hint="eastAsia"/>
                                <w:kern w:val="0"/>
                                <w:szCs w:val="24"/>
                              </w:rPr>
                              <w:t>100</w:t>
                            </w:r>
                            <w:r>
                              <w:rPr>
                                <w:rFonts w:ascii="宋体" w:hAnsi="宋体" w:cs="宋体"/>
                                <w:kern w:val="0"/>
                                <w:szCs w:val="24"/>
                              </w:rPr>
                              <w:t>,X03=</w:t>
                            </w:r>
                            <w:r>
                              <w:rPr>
                                <w:rFonts w:hint="eastAsia"/>
                              </w:rPr>
                              <w:t>B601</w:t>
                            </w:r>
                            <w:r>
                              <w:rPr>
                                <w:rFonts w:ascii="宋体" w:hAnsi="宋体" w:cs="宋体"/>
                                <w:kern w:val="0"/>
                                <w:szCs w:val="24"/>
                              </w:rPr>
                              <w:t>,X04=</w:t>
                            </w:r>
                            <w:r>
                              <w:rPr>
                                <w:rFonts w:ascii="宋体" w:hAnsi="宋体" w:cs="宋体" w:hint="eastAsia"/>
                                <w:kern w:val="0"/>
                                <w:szCs w:val="24"/>
                              </w:rPr>
                              <w:t>5</w:t>
                            </w:r>
                            <w:r>
                              <w:rPr>
                                <w:rFonts w:ascii="宋体" w:hAnsi="宋体" w:cs="宋体"/>
                                <w:kern w:val="0"/>
                                <w:szCs w:val="24"/>
                              </w:rPr>
                              <w:t>,X05=</w:t>
                            </w:r>
                            <w:r>
                              <w:rPr>
                                <w:rFonts w:ascii="宋体" w:hAnsi="宋体" w:cs="宋体" w:hint="eastAsia"/>
                                <w:kern w:val="0"/>
                                <w:szCs w:val="24"/>
                              </w:rPr>
                              <w:t>1</w:t>
                            </w:r>
                            <w:r>
                              <w:rPr>
                                <w:rFonts w:ascii="宋体" w:hAnsi="宋体" w:cs="宋体"/>
                                <w:kern w:val="0"/>
                                <w:szCs w:val="24"/>
                              </w:rPr>
                              <w:t>,X06=S,X07=,X08=</w:t>
                            </w:r>
                            <w:r>
                              <w:rPr>
                                <w:rFonts w:hint="eastAsia"/>
                              </w:rPr>
                              <w:t>seg</w:t>
                            </w:r>
                            <w:r>
                              <w:rPr>
                                <w:rFonts w:ascii="宋体" w:hAnsi="宋体" w:cs="宋体"/>
                                <w:kern w:val="0"/>
                                <w:szCs w:val="24"/>
                              </w:rPr>
                              <w:t>,N49=[{M20=</w:t>
                            </w:r>
                            <w:r>
                              <w:rPr>
                                <w:rFonts w:hint="eastAsia"/>
                              </w:rPr>
                              <w:t>seat01</w:t>
                            </w:r>
                            <w:r>
                              <w:rPr>
                                <w:rFonts w:ascii="宋体" w:hAnsi="宋体" w:cs="宋体"/>
                                <w:kern w:val="0"/>
                                <w:szCs w:val="24"/>
                              </w:rPr>
                              <w:t>,I10=</w:t>
                            </w:r>
                            <w:r>
                              <w:rPr>
                                <w:rFonts w:ascii="宋体" w:hAnsi="宋体" w:cs="宋体" w:hint="eastAsia"/>
                                <w:kern w:val="0"/>
                                <w:szCs w:val="24"/>
                              </w:rPr>
                              <w:t>01000202</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},{M20=</w:t>
                            </w:r>
                            <w:r>
                              <w:rPr>
                                <w:rFonts w:hint="eastAsia"/>
                              </w:rPr>
                              <w:t>seat01</w:t>
                            </w:r>
                            <w:r>
                              <w:rPr>
                                <w:rFonts w:ascii="宋体" w:hAnsi="宋体" w:cs="宋体"/>
                                <w:kern w:val="0"/>
                                <w:szCs w:val="24"/>
                              </w:rPr>
                              <w:t>,I10=</w:t>
                            </w:r>
                            <w:r>
                              <w:rPr>
                                <w:rFonts w:ascii="宋体" w:hAnsi="宋体" w:cs="宋体" w:hint="eastAsia"/>
                                <w:kern w:val="0"/>
                                <w:szCs w:val="24"/>
                              </w:rPr>
                              <w:t>01000203</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},{M20=</w:t>
                            </w:r>
                            <w:r>
                              <w:rPr>
                                <w:rFonts w:hint="eastAsia"/>
                              </w:rPr>
                              <w:t>seat01</w:t>
                            </w:r>
                            <w:r>
                              <w:rPr>
                                <w:rFonts w:ascii="宋体" w:hAnsi="宋体" w:cs="宋体"/>
                                <w:kern w:val="0"/>
                                <w:szCs w:val="24"/>
                              </w:rPr>
                              <w:t>,I10=</w:t>
                            </w:r>
                            <w:r>
                              <w:rPr>
                                <w:rFonts w:ascii="宋体" w:hAnsi="宋体" w:cs="宋体" w:hint="eastAsia"/>
                                <w:kern w:val="0"/>
                                <w:szCs w:val="24"/>
                              </w:rPr>
                              <w:t>01000204</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}],X39=</w:t>
                            </w:r>
                            <w:r>
                              <w:rPr>
                                <w:rFonts w:ascii="宋体" w:hAnsi="宋体" w:cs="宋体" w:hint="eastAsia"/>
                                <w:kern w:val="0"/>
                                <w:szCs w:val="24"/>
                              </w:rPr>
                              <w:t>RSP000000</w:t>
                            </w:r>
                            <w:r>
                              <w:rPr>
                                <w:rFonts w:ascii="宋体" w:hAnsi="宋体" w:cs="宋体"/>
                                <w:kern w:val="0"/>
                                <w:szCs w:val="24"/>
                              </w:rPr>
                              <w:t>,X40=</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27" type="#_x0000_t202" style="position:absolute;left:0;text-align:left;margin-left:33.25pt;margin-top:10.65pt;width:381.7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">
                <v:path arrowok="t"/>
                <v:textbox>
                  <w:txbxContent>
                    <w:p w:rsidR="00544750" w:rsidRDefault="00544750" w:rsidP="0026205A">
                      <w:pPr>
                        <w:widowControl/>
                        <w:ind w:firstLine="480"/>
                        <w:jc w:val="left"/>
                      </w:pPr>
                      <w:r>
                        <w:rPr>
                          <w:rFonts w:ascii="宋体" w:hAnsi="宋体" w:cs="宋体"/>
                          <w:kern w:val="0"/>
                          <w:szCs w:val="24"/>
                        </w:rPr>
                        <w:t>X01=1.0,X02=</w:t>
                      </w:r>
                      <w:r>
                        <w:rPr>
                          <w:rFonts w:ascii="宋体" w:hAnsi="宋体" w:cs="宋体" w:hint="eastAsia"/>
                          <w:kern w:val="0"/>
                          <w:szCs w:val="24"/>
                        </w:rPr>
                        <w:t>100</w:t>
                      </w:r>
                      <w:r>
                        <w:rPr>
                          <w:rFonts w:ascii="宋体" w:hAnsi="宋体" w:cs="宋体"/>
                          <w:kern w:val="0"/>
                          <w:szCs w:val="24"/>
                        </w:rPr>
                        <w:t>,X03=</w:t>
                      </w:r>
                      <w:r>
                        <w:rPr>
                          <w:rFonts w:hint="eastAsia"/>
                        </w:rPr>
                        <w:t>B601</w:t>
                      </w:r>
                      <w:r>
                        <w:rPr>
                          <w:rFonts w:ascii="宋体" w:hAnsi="宋体" w:cs="宋体"/>
                          <w:kern w:val="0"/>
                          <w:szCs w:val="24"/>
                        </w:rPr>
                        <w:t>,X04=</w:t>
                      </w:r>
                      <w:r>
                        <w:rPr>
                          <w:rFonts w:ascii="宋体" w:hAnsi="宋体" w:cs="宋体" w:hint="eastAsia"/>
                          <w:kern w:val="0"/>
                          <w:szCs w:val="24"/>
                        </w:rPr>
                        <w:t>5</w:t>
                      </w:r>
                      <w:r>
                        <w:rPr>
                          <w:rFonts w:ascii="宋体" w:hAnsi="宋体" w:cs="宋体"/>
                          <w:kern w:val="0"/>
                          <w:szCs w:val="24"/>
                        </w:rPr>
                        <w:t>,X05=</w:t>
                      </w:r>
                      <w:r>
                        <w:rPr>
                          <w:rFonts w:ascii="宋体" w:hAnsi="宋体" w:cs="宋体" w:hint="eastAsia"/>
                          <w:kern w:val="0"/>
                          <w:szCs w:val="24"/>
                        </w:rPr>
                        <w:t>1</w:t>
                      </w:r>
                      <w:r>
                        <w:rPr>
                          <w:rFonts w:ascii="宋体" w:hAnsi="宋体" w:cs="宋体"/>
                          <w:kern w:val="0"/>
                          <w:szCs w:val="24"/>
                        </w:rPr>
                        <w:t>,X06=S,X07=,X08=</w:t>
                      </w:r>
                      <w:r>
                        <w:rPr>
                          <w:rFonts w:hint="eastAsia"/>
                        </w:rPr>
                        <w:t>seg</w:t>
                      </w:r>
                      <w:r>
                        <w:rPr>
                          <w:rFonts w:ascii="宋体" w:hAnsi="宋体" w:cs="宋体"/>
                          <w:kern w:val="0"/>
                          <w:szCs w:val="24"/>
                        </w:rPr>
                        <w:t>,N49=[{M20=</w:t>
                      </w:r>
                      <w:r>
                        <w:rPr>
                          <w:rFonts w:hint="eastAsia"/>
                        </w:rPr>
                        <w:t>seat01</w:t>
                      </w:r>
                      <w:r>
                        <w:rPr>
                          <w:rFonts w:ascii="宋体" w:hAnsi="宋体" w:cs="宋体"/>
                          <w:kern w:val="0"/>
                          <w:szCs w:val="24"/>
                        </w:rPr>
                        <w:t>,I10=</w:t>
                      </w:r>
                      <w:r>
                        <w:rPr>
                          <w:rFonts w:ascii="宋体" w:hAnsi="宋体" w:cs="宋体" w:hint="eastAsia"/>
                          <w:kern w:val="0"/>
                          <w:szCs w:val="24"/>
                        </w:rPr>
                        <w:t>01000202</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},{M20=</w:t>
                      </w:r>
                      <w:r>
                        <w:rPr>
                          <w:rFonts w:hint="eastAsia"/>
                        </w:rPr>
                        <w:t>seat01</w:t>
                      </w:r>
                      <w:r>
                        <w:rPr>
                          <w:rFonts w:ascii="宋体" w:hAnsi="宋体" w:cs="宋体"/>
                          <w:kern w:val="0"/>
                          <w:szCs w:val="24"/>
                        </w:rPr>
                        <w:t>,I10=</w:t>
                      </w:r>
                      <w:r>
                        <w:rPr>
                          <w:rFonts w:ascii="宋体" w:hAnsi="宋体" w:cs="宋体" w:hint="eastAsia"/>
                          <w:kern w:val="0"/>
                          <w:szCs w:val="24"/>
                        </w:rPr>
                        <w:t>01000203</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},{M20=</w:t>
                      </w:r>
                      <w:r>
                        <w:rPr>
                          <w:rFonts w:hint="eastAsia"/>
                        </w:rPr>
                        <w:t>seat01</w:t>
                      </w:r>
                      <w:r>
                        <w:rPr>
                          <w:rFonts w:ascii="宋体" w:hAnsi="宋体" w:cs="宋体"/>
                          <w:kern w:val="0"/>
                          <w:szCs w:val="24"/>
                        </w:rPr>
                        <w:t>,I10=</w:t>
                      </w:r>
                      <w:r>
                        <w:rPr>
                          <w:rFonts w:ascii="宋体" w:hAnsi="宋体" w:cs="宋体" w:hint="eastAsia"/>
                          <w:kern w:val="0"/>
                          <w:szCs w:val="24"/>
                        </w:rPr>
                        <w:t>01000204</w:t>
                      </w:r>
                      <w:r>
                        <w:rPr>
                          <w:rFonts w:ascii="宋体" w:hAnsi="宋体" w:cs="宋体"/>
                          <w:kern w:val="0"/>
                          <w:szCs w:val="24"/>
                        </w:rPr>
                        <w:t>,N70=</w:t>
                      </w:r>
                      <w:r>
                        <w:rPr>
                          <w:rFonts w:ascii="宋体" w:hAnsi="宋体" w:cs="宋体" w:hint="eastAsia"/>
                          <w:kern w:val="0"/>
                          <w:szCs w:val="24"/>
                        </w:rPr>
                        <w:t>3</w:t>
                      </w:r>
                      <w:r>
                        <w:rPr>
                          <w:rFonts w:ascii="宋体" w:hAnsi="宋体" w:cs="宋体"/>
                          <w:kern w:val="0"/>
                          <w:szCs w:val="24"/>
                        </w:rPr>
                        <w:t>}],X39=</w:t>
                      </w:r>
                      <w:r>
                        <w:rPr>
                          <w:rFonts w:ascii="宋体" w:hAnsi="宋体" w:cs="宋体" w:hint="eastAsia"/>
                          <w:kern w:val="0"/>
                          <w:szCs w:val="24"/>
                        </w:rPr>
                        <w:t>RSP000000</w:t>
                      </w:r>
                      <w:r>
                        <w:rPr>
                          <w:rFonts w:ascii="宋体" w:hAnsi="宋体" w:cs="宋体"/>
                          <w:kern w:val="0"/>
                          <w:szCs w:val="24"/>
                        </w:rPr>
                        <w:t>,X40=</w:t>
                      </w:r>
                    </w:p>
                  </w:txbxContent>
                </v:textbox>
              </v:shape>
            </w:pict>
          </mc:Fallback>
        </mc:AlternateContent>
      </w:r>
    </w:p>
    <w:p w:rsidR="00581365" w:rsidRDefault="00581365">
      <w:pPr>
        <w:ind w:leftChars="354" w:left="850" w:firstLineChars="0" w:firstLine="0"/>
      </w:pPr>
    </w:p>
    <w:p w:rsidR="00581365" w:rsidRDefault="00581365">
      <w:pPr>
        <w:ind w:leftChars="354" w:left="850" w:firstLineChars="0" w:firstLine="0"/>
      </w:pPr>
    </w:p>
    <w:p w:rsidR="00581365" w:rsidRDefault="00581365">
      <w:pPr>
        <w:ind w:leftChars="354" w:left="850" w:firstLineChars="0" w:firstLine="0"/>
      </w:pPr>
    </w:p>
    <w:p w:rsidR="00581365" w:rsidRDefault="00581365">
      <w:pPr>
        <w:ind w:leftChars="354" w:left="850" w:firstLineChars="0" w:firstLine="0"/>
      </w:pPr>
    </w:p>
    <w:p w:rsidR="00581365" w:rsidRDefault="00706DDF" w:rsidP="00CA478B">
      <w:pPr>
        <w:pStyle w:val="2"/>
        <w:numPr>
          <w:ilvl w:val="1"/>
          <w:numId w:val="1"/>
        </w:numPr>
        <w:ind w:left="0" w:firstLineChars="0" w:firstLine="0"/>
        <w:rPr>
          <w:rFonts w:ascii="宋体" w:hAnsi="宋体"/>
          <w:color w:val="000000"/>
        </w:rPr>
      </w:pPr>
      <w:bookmarkStart w:id="2824" w:name="_Toc11472"/>
      <w:bookmarkStart w:id="2825" w:name="_Toc437937019"/>
      <w:bookmarkStart w:id="2826" w:name="_Toc17740"/>
      <w:bookmarkStart w:id="2827" w:name="_Toc28176"/>
      <w:bookmarkStart w:id="2828" w:name="_Toc493667919"/>
      <w:r>
        <w:rPr>
          <w:rFonts w:ascii="宋体" w:hAnsi="宋体" w:hint="eastAsia"/>
          <w:color w:val="000000"/>
        </w:rPr>
        <w:lastRenderedPageBreak/>
        <w:t>消息响应代码与响应消息</w:t>
      </w:r>
      <w:bookmarkEnd w:id="2824"/>
      <w:bookmarkEnd w:id="2825"/>
      <w:bookmarkEnd w:id="2826"/>
      <w:bookmarkEnd w:id="2827"/>
      <w:bookmarkEnd w:id="2828"/>
    </w:p>
    <w:p w:rsidR="00581365" w:rsidRDefault="00706DDF">
      <w:pPr>
        <w:ind w:firstLine="482"/>
        <w:rPr>
          <w:rFonts w:ascii="宋体" w:hAnsi="宋体"/>
          <w:color w:val="000000"/>
        </w:rPr>
      </w:pPr>
      <w:r>
        <w:rPr>
          <w:rFonts w:ascii="宋体" w:hAnsi="宋体" w:hint="eastAsia"/>
          <w:b/>
          <w:color w:val="000000"/>
        </w:rPr>
        <w:t>此文档只部分给出响应消息，全部的响应消息及响应代码请以系统设计文档为准</w:t>
      </w:r>
      <w:r>
        <w:rPr>
          <w:rFonts w:ascii="宋体" w:hAnsi="宋体" w:hint="eastAsia"/>
          <w:color w:val="000000"/>
        </w:rPr>
        <w:t>。</w:t>
      </w:r>
    </w:p>
    <w:tbl>
      <w:tblPr>
        <w:tblW w:w="8640" w:type="dxa"/>
        <w:tblInd w:w="93" w:type="dxa"/>
        <w:tblLook w:val="04A0" w:firstRow="1" w:lastRow="0" w:firstColumn="1" w:lastColumn="0" w:noHBand="0" w:noVBand="1"/>
      </w:tblPr>
      <w:tblGrid>
        <w:gridCol w:w="2220"/>
        <w:gridCol w:w="6420"/>
      </w:tblGrid>
      <w:tr w:rsidR="00E27315" w:rsidRPr="00E27315" w:rsidTr="00E27315">
        <w:trPr>
          <w:trHeight w:val="270"/>
        </w:trPr>
        <w:tc>
          <w:tcPr>
            <w:tcW w:w="222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27315" w:rsidRPr="00E27315" w:rsidRDefault="00E27315" w:rsidP="00E27315">
            <w:pPr>
              <w:widowControl/>
              <w:spacing w:line="240" w:lineRule="auto"/>
              <w:ind w:firstLineChars="0" w:firstLine="442"/>
              <w:jc w:val="center"/>
              <w:rPr>
                <w:rFonts w:ascii="宋体" w:hAnsi="宋体" w:cs="宋体"/>
                <w:b/>
                <w:bCs/>
                <w:color w:val="0D0D0D"/>
                <w:kern w:val="0"/>
                <w:sz w:val="22"/>
              </w:rPr>
            </w:pPr>
            <w:r w:rsidRPr="00E27315">
              <w:rPr>
                <w:rFonts w:ascii="宋体" w:hAnsi="宋体" w:cs="宋体" w:hint="eastAsia"/>
                <w:b/>
                <w:bCs/>
                <w:color w:val="0D0D0D"/>
                <w:kern w:val="0"/>
                <w:sz w:val="22"/>
              </w:rPr>
              <w:t>编号</w:t>
            </w:r>
          </w:p>
        </w:tc>
        <w:tc>
          <w:tcPr>
            <w:tcW w:w="6420" w:type="dxa"/>
            <w:tcBorders>
              <w:top w:val="single" w:sz="4" w:space="0" w:color="auto"/>
              <w:left w:val="nil"/>
              <w:bottom w:val="single" w:sz="4" w:space="0" w:color="auto"/>
              <w:right w:val="single" w:sz="4" w:space="0" w:color="auto"/>
            </w:tcBorders>
            <w:shd w:val="clear" w:color="000000" w:fill="BFBFBF"/>
            <w:vAlign w:val="center"/>
            <w:hideMark/>
          </w:tcPr>
          <w:p w:rsidR="00E27315" w:rsidRPr="00E27315" w:rsidRDefault="00E27315" w:rsidP="00E27315">
            <w:pPr>
              <w:widowControl/>
              <w:spacing w:line="240" w:lineRule="auto"/>
              <w:ind w:firstLineChars="0" w:firstLine="0"/>
              <w:jc w:val="center"/>
              <w:rPr>
                <w:rFonts w:ascii="宋体" w:hAnsi="宋体" w:cs="宋体"/>
                <w:b/>
                <w:bCs/>
                <w:color w:val="0D0D0D"/>
                <w:kern w:val="0"/>
                <w:sz w:val="22"/>
              </w:rPr>
            </w:pPr>
            <w:r w:rsidRPr="00E27315">
              <w:rPr>
                <w:rFonts w:ascii="宋体" w:hAnsi="宋体" w:cs="宋体" w:hint="eastAsia"/>
                <w:b/>
                <w:bCs/>
                <w:color w:val="0D0D0D"/>
                <w:kern w:val="0"/>
                <w:sz w:val="22"/>
              </w:rPr>
              <w:t>报错信息</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RSP000000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中文：业务处理成功</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未知错误</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报文长度超过最大报文长度</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解密出错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报文长度不正确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非对话模式</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流类型不匹配</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解压缩出错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logid不正确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报文头中的长度不正确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扩展报文头中的长度不正确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应用报文头解析出错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应用报文头域数据不正确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验证签名失败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解密数字信封失败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发送消息出错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接收消息出错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连接消息服务器出错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无效的消息推送类型{消息类型}</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无效的消息推送对象{推送对象}</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推送消息类型和流类型不匹配{消息类型}{流类型}</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RSP000121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字段域超过长度{字段域}</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RSP000200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校验码出错</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RSP010001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中文：请求信息不完整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RSP010002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中文：编码不符合规范</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RSP010003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中文：系统忙，请稍候在进行</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RSP010004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中文：系统不支持本服务</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中文：非法的接入渠道：</w:t>
            </w:r>
            <w:r w:rsidRPr="00E27315">
              <w:rPr>
                <w:rFonts w:cs="Calibri"/>
                <w:bCs/>
                <w:color w:val="000000"/>
                <w:kern w:val="0"/>
                <w:sz w:val="21"/>
                <w:szCs w:val="21"/>
              </w:rPr>
              <w:t>{</w:t>
            </w:r>
            <w:r w:rsidRPr="00E27315">
              <w:rPr>
                <w:rFonts w:ascii="宋体" w:hAnsi="宋体" w:cs="宋体" w:hint="eastAsia"/>
                <w:bCs/>
                <w:color w:val="000000"/>
                <w:kern w:val="0"/>
                <w:sz w:val="21"/>
                <w:szCs w:val="21"/>
              </w:rPr>
              <w:t>接入渠道代码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中文：非法的交易会员：</w:t>
            </w:r>
            <w:r w:rsidRPr="00E27315">
              <w:rPr>
                <w:rFonts w:cs="Calibri"/>
                <w:bCs/>
                <w:color w:val="000000"/>
                <w:kern w:val="0"/>
                <w:sz w:val="21"/>
                <w:szCs w:val="21"/>
              </w:rPr>
              <w:t>{</w:t>
            </w:r>
            <w:r w:rsidRPr="00E27315">
              <w:rPr>
                <w:rFonts w:ascii="宋体" w:hAnsi="宋体" w:cs="宋体" w:hint="eastAsia"/>
                <w:bCs/>
                <w:color w:val="000000"/>
                <w:kern w:val="0"/>
                <w:sz w:val="21"/>
                <w:szCs w:val="21"/>
              </w:rPr>
              <w:t>交易会员代码</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中文：会员与席位信息不匹配</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当前会员（席位、客户）与当前业务数据无关</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RSP011030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不支持自营席位间进行交易业务</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交易会员代码</w:t>
            </w:r>
            <w:r w:rsidRPr="00E27315">
              <w:rPr>
                <w:rFonts w:cs="Calibri"/>
                <w:bCs/>
                <w:color w:val="000000"/>
                <w:kern w:val="0"/>
                <w:sz w:val="21"/>
                <w:szCs w:val="21"/>
              </w:rPr>
              <w:t>}</w:t>
            </w:r>
            <w:r w:rsidRPr="00E27315">
              <w:rPr>
                <w:rFonts w:ascii="宋体" w:hAnsi="宋体" w:cs="宋体" w:hint="eastAsia"/>
                <w:bCs/>
                <w:color w:val="000000"/>
                <w:kern w:val="0"/>
                <w:sz w:val="21"/>
                <w:szCs w:val="21"/>
              </w:rPr>
              <w:t>已经被注销</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中文：非法的交易席位：</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中文：非法的交易客户：</w:t>
            </w:r>
            <w:r w:rsidRPr="00E27315">
              <w:rPr>
                <w:rFonts w:cs="Calibri"/>
                <w:bCs/>
                <w:color w:val="000000"/>
                <w:kern w:val="0"/>
                <w:sz w:val="21"/>
                <w:szCs w:val="21"/>
              </w:rPr>
              <w:t>{</w:t>
            </w:r>
            <w:r w:rsidRPr="00E27315">
              <w:rPr>
                <w:rFonts w:ascii="宋体" w:hAnsi="宋体" w:cs="宋体" w:hint="eastAsia"/>
                <w:bCs/>
                <w:color w:val="000000"/>
                <w:kern w:val="0"/>
                <w:sz w:val="21"/>
                <w:szCs w:val="21"/>
              </w:rPr>
              <w:t>交易客户代码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交易客户代码</w:t>
            </w:r>
            <w:r w:rsidRPr="00E27315">
              <w:rPr>
                <w:rFonts w:cs="Calibri"/>
                <w:bCs/>
                <w:color w:val="000000"/>
                <w:kern w:val="0"/>
                <w:sz w:val="21"/>
                <w:szCs w:val="21"/>
              </w:rPr>
              <w:t>}</w:t>
            </w:r>
            <w:r w:rsidRPr="00E27315">
              <w:rPr>
                <w:rFonts w:ascii="宋体" w:hAnsi="宋体" w:cs="宋体" w:hint="eastAsia"/>
                <w:color w:val="000000"/>
                <w:kern w:val="0"/>
                <w:sz w:val="21"/>
                <w:szCs w:val="21"/>
              </w:rPr>
              <w:t>已经注销</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RSP011032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席位与客户未匹配</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RSP011033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相同的客户代码</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中文：非法的经纪机构：</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经纪机构代码</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RSP011034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经纪机构与客户没有关联</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经纪机构代码</w:t>
            </w:r>
            <w:r w:rsidRPr="00E27315">
              <w:rPr>
                <w:rFonts w:cs="Calibri"/>
                <w:bCs/>
                <w:color w:val="000000"/>
                <w:kern w:val="0"/>
                <w:sz w:val="21"/>
                <w:szCs w:val="21"/>
              </w:rPr>
              <w:t>}</w:t>
            </w:r>
            <w:r w:rsidRPr="00E27315">
              <w:rPr>
                <w:rFonts w:ascii="宋体" w:hAnsi="宋体" w:cs="宋体" w:hint="eastAsia"/>
                <w:color w:val="000000"/>
                <w:kern w:val="0"/>
                <w:sz w:val="21"/>
                <w:szCs w:val="21"/>
              </w:rPr>
              <w:t>已经注销</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经纪机构代码</w:t>
            </w:r>
            <w:r w:rsidRPr="00E27315">
              <w:rPr>
                <w:rFonts w:cs="Calibri"/>
                <w:bCs/>
                <w:color w:val="000000"/>
                <w:kern w:val="0"/>
                <w:sz w:val="21"/>
                <w:szCs w:val="21"/>
              </w:rPr>
              <w:t>}</w:t>
            </w:r>
            <w:r w:rsidRPr="00E27315">
              <w:rPr>
                <w:rFonts w:ascii="宋体" w:hAnsi="宋体" w:cs="宋体" w:hint="eastAsia"/>
                <w:color w:val="000000"/>
                <w:kern w:val="0"/>
                <w:sz w:val="21"/>
                <w:szCs w:val="21"/>
              </w:rPr>
              <w:t>已经存在</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公开报价交易席位</w:t>
            </w:r>
            <w:r w:rsidRPr="00E27315">
              <w:rPr>
                <w:rFonts w:cs="Calibri"/>
                <w:bCs/>
                <w:color w:val="000000"/>
                <w:kern w:val="0"/>
                <w:sz w:val="21"/>
                <w:szCs w:val="21"/>
              </w:rPr>
              <w:t>}</w:t>
            </w:r>
            <w:r w:rsidRPr="00E27315">
              <w:rPr>
                <w:rFonts w:ascii="宋体" w:hAnsi="宋体" w:cs="宋体" w:hint="eastAsia"/>
                <w:color w:val="000000"/>
                <w:kern w:val="0"/>
                <w:sz w:val="21"/>
                <w:szCs w:val="21"/>
              </w:rPr>
              <w:t>未设置助记码</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交易客户代码</w:t>
            </w:r>
            <w:r w:rsidRPr="00E27315">
              <w:rPr>
                <w:rFonts w:cs="Calibri"/>
                <w:bCs/>
                <w:color w:val="000000"/>
                <w:kern w:val="0"/>
                <w:sz w:val="21"/>
                <w:szCs w:val="21"/>
              </w:rPr>
              <w:t>}</w:t>
            </w:r>
            <w:r w:rsidRPr="00E27315">
              <w:rPr>
                <w:rFonts w:ascii="宋体" w:hAnsi="宋体" w:cs="宋体" w:hint="eastAsia"/>
                <w:color w:val="000000"/>
                <w:kern w:val="0"/>
                <w:sz w:val="21"/>
                <w:szCs w:val="21"/>
              </w:rPr>
              <w:t>没有和</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经纪机构代码</w:t>
            </w:r>
            <w:r w:rsidRPr="00E27315">
              <w:rPr>
                <w:rFonts w:cs="Calibri"/>
                <w:bCs/>
                <w:color w:val="000000"/>
                <w:kern w:val="0"/>
                <w:sz w:val="21"/>
                <w:szCs w:val="21"/>
              </w:rPr>
              <w:t>}</w:t>
            </w:r>
            <w:r w:rsidRPr="00E27315">
              <w:rPr>
                <w:rFonts w:ascii="宋体" w:hAnsi="宋体" w:cs="宋体" w:hint="eastAsia"/>
                <w:color w:val="000000"/>
                <w:kern w:val="0"/>
                <w:sz w:val="21"/>
                <w:szCs w:val="21"/>
              </w:rPr>
              <w:t>关联</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中文：基础数据缺少存续的会员</w:t>
            </w:r>
            <w:r w:rsidRPr="00E27315">
              <w:rPr>
                <w:rFonts w:cs="Calibri"/>
                <w:bCs/>
                <w:color w:val="000000"/>
                <w:kern w:val="0"/>
                <w:sz w:val="21"/>
                <w:szCs w:val="21"/>
              </w:rPr>
              <w:t>{</w:t>
            </w:r>
            <w:r w:rsidRPr="00E27315">
              <w:rPr>
                <w:rFonts w:ascii="宋体" w:hAnsi="宋体" w:cs="宋体" w:hint="eastAsia"/>
                <w:bCs/>
                <w:color w:val="000000"/>
                <w:kern w:val="0"/>
                <w:sz w:val="21"/>
                <w:szCs w:val="21"/>
              </w:rPr>
              <w:t>会员代码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中文：基础数据缺少存续的席位</w:t>
            </w:r>
            <w:r w:rsidRPr="00E27315">
              <w:rPr>
                <w:rFonts w:cs="Calibri"/>
                <w:bCs/>
                <w:color w:val="000000"/>
                <w:kern w:val="0"/>
                <w:sz w:val="21"/>
                <w:szCs w:val="21"/>
              </w:rPr>
              <w:t>{</w:t>
            </w:r>
            <w:r w:rsidRPr="00E27315">
              <w:rPr>
                <w:rFonts w:ascii="宋体" w:hAnsi="宋体" w:cs="宋体" w:hint="eastAsia"/>
                <w:bCs/>
                <w:color w:val="000000"/>
                <w:kern w:val="0"/>
                <w:sz w:val="21"/>
                <w:szCs w:val="21"/>
              </w:rPr>
              <w:t>席位代码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中文：基础数据缺少存续的席位</w:t>
            </w:r>
            <w:r w:rsidRPr="00E27315">
              <w:rPr>
                <w:rFonts w:cs="Calibri"/>
                <w:bCs/>
                <w:color w:val="000000"/>
                <w:kern w:val="0"/>
                <w:sz w:val="21"/>
                <w:szCs w:val="21"/>
              </w:rPr>
              <w:t>{</w:t>
            </w:r>
            <w:r w:rsidRPr="00E27315">
              <w:rPr>
                <w:rFonts w:ascii="宋体" w:hAnsi="宋体" w:cs="宋体" w:hint="eastAsia"/>
                <w:bCs/>
                <w:color w:val="000000"/>
                <w:kern w:val="0"/>
                <w:sz w:val="21"/>
                <w:szCs w:val="21"/>
              </w:rPr>
              <w:t>客户代码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外汇</w:t>
            </w:r>
            <w:r w:rsidRPr="00E27315">
              <w:rPr>
                <w:rFonts w:cs="Calibri"/>
                <w:bCs/>
                <w:color w:val="000000"/>
                <w:kern w:val="0"/>
                <w:sz w:val="21"/>
                <w:szCs w:val="21"/>
              </w:rPr>
              <w:t>21</w:t>
            </w:r>
            <w:r w:rsidRPr="00E27315">
              <w:rPr>
                <w:rFonts w:ascii="宋体" w:hAnsi="宋体" w:cs="宋体" w:hint="eastAsia"/>
                <w:bCs/>
                <w:color w:val="000000"/>
                <w:kern w:val="0"/>
                <w:sz w:val="21"/>
                <w:szCs w:val="21"/>
              </w:rPr>
              <w:t>位代码</w:t>
            </w:r>
            <w:r w:rsidRPr="00E27315">
              <w:rPr>
                <w:rFonts w:cs="Calibri"/>
                <w:bCs/>
                <w:color w:val="000000"/>
                <w:kern w:val="0"/>
                <w:sz w:val="21"/>
                <w:szCs w:val="21"/>
              </w:rPr>
              <w:t>}</w:t>
            </w:r>
            <w:r w:rsidRPr="00E27315">
              <w:rPr>
                <w:rFonts w:ascii="宋体" w:hAnsi="宋体" w:cs="宋体" w:hint="eastAsia"/>
                <w:bCs/>
                <w:color w:val="000000"/>
                <w:kern w:val="0"/>
                <w:sz w:val="21"/>
                <w:szCs w:val="21"/>
              </w:rPr>
              <w:t>、</w:t>
            </w:r>
            <w:r w:rsidRPr="00E27315">
              <w:rPr>
                <w:rFonts w:cs="Calibri"/>
                <w:bCs/>
                <w:color w:val="000000"/>
                <w:kern w:val="0"/>
                <w:sz w:val="21"/>
                <w:szCs w:val="21"/>
              </w:rPr>
              <w:t>{4</w:t>
            </w:r>
            <w:r w:rsidRPr="00E27315">
              <w:rPr>
                <w:rFonts w:ascii="宋体" w:hAnsi="宋体" w:cs="宋体" w:hint="eastAsia"/>
                <w:bCs/>
                <w:color w:val="000000"/>
                <w:kern w:val="0"/>
                <w:sz w:val="21"/>
                <w:szCs w:val="21"/>
              </w:rPr>
              <w:t>位英文简称</w:t>
            </w:r>
            <w:r w:rsidRPr="00E27315">
              <w:rPr>
                <w:rFonts w:cs="Calibri"/>
                <w:bCs/>
                <w:color w:val="000000"/>
                <w:kern w:val="0"/>
                <w:sz w:val="21"/>
                <w:szCs w:val="21"/>
              </w:rPr>
              <w:t>}</w:t>
            </w:r>
            <w:r w:rsidRPr="00E27315">
              <w:rPr>
                <w:rFonts w:ascii="宋体" w:hAnsi="宋体" w:cs="宋体" w:hint="eastAsia"/>
                <w:color w:val="000000"/>
                <w:kern w:val="0"/>
                <w:sz w:val="21"/>
                <w:szCs w:val="21"/>
              </w:rPr>
              <w:t>不存在映射关系</w:t>
            </w:r>
          </w:p>
        </w:tc>
      </w:tr>
      <w:tr w:rsidR="00E27315" w:rsidRPr="00E27315" w:rsidTr="00E27315">
        <w:trPr>
          <w:trHeight w:val="55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中文：已经存在外汇交易中心的会员英文简称</w:t>
            </w:r>
            <w:r w:rsidRPr="00E27315">
              <w:rPr>
                <w:rFonts w:ascii="宋体" w:hAnsi="宋体" w:cs="宋体" w:hint="eastAsia"/>
                <w:bCs/>
                <w:color w:val="000000"/>
                <w:kern w:val="0"/>
                <w:sz w:val="22"/>
              </w:rPr>
              <w:t>（</w:t>
            </w:r>
            <w:r w:rsidRPr="00E27315">
              <w:rPr>
                <w:rFonts w:ascii="Tahoma" w:hAnsi="Tahoma" w:cs="Tahoma"/>
                <w:bCs/>
                <w:color w:val="000000"/>
                <w:kern w:val="0"/>
                <w:sz w:val="22"/>
              </w:rPr>
              <w:t>21</w:t>
            </w:r>
            <w:r w:rsidRPr="00E27315">
              <w:rPr>
                <w:rFonts w:ascii="宋体" w:hAnsi="宋体" w:cs="宋体" w:hint="eastAsia"/>
                <w:bCs/>
                <w:color w:val="000000"/>
                <w:kern w:val="0"/>
                <w:sz w:val="22"/>
              </w:rPr>
              <w:t>位码、英文简称）</w:t>
            </w:r>
          </w:p>
        </w:tc>
      </w:tr>
      <w:tr w:rsidR="00E27315" w:rsidRPr="00E27315" w:rsidTr="00E27315">
        <w:trPr>
          <w:trHeight w:val="2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中文：已经存在</w:t>
            </w:r>
            <w:r w:rsidRPr="00E27315">
              <w:rPr>
                <w:rFonts w:ascii="宋体" w:hAnsi="宋体" w:cs="宋体" w:hint="eastAsia"/>
                <w:bCs/>
                <w:color w:val="000000"/>
                <w:kern w:val="0"/>
                <w:sz w:val="22"/>
              </w:rPr>
              <w:t>交易席位编号</w:t>
            </w:r>
            <w:r w:rsidRPr="00E27315">
              <w:rPr>
                <w:rFonts w:ascii="宋体" w:hAnsi="宋体" w:cs="宋体" w:hint="eastAsia"/>
                <w:color w:val="000000"/>
                <w:kern w:val="0"/>
                <w:sz w:val="22"/>
              </w:rPr>
              <w:t>和</w:t>
            </w:r>
            <w:r w:rsidRPr="00E27315">
              <w:rPr>
                <w:rFonts w:ascii="Tahoma" w:hAnsi="Tahoma" w:cs="Tahoma"/>
                <w:bCs/>
                <w:color w:val="000000"/>
                <w:kern w:val="0"/>
                <w:sz w:val="22"/>
              </w:rPr>
              <w:t>21</w:t>
            </w:r>
            <w:r w:rsidRPr="00E27315">
              <w:rPr>
                <w:rFonts w:ascii="宋体" w:hAnsi="宋体" w:cs="宋体" w:hint="eastAsia"/>
                <w:bCs/>
                <w:color w:val="000000"/>
                <w:kern w:val="0"/>
                <w:sz w:val="22"/>
              </w:rPr>
              <w:t>位码，英文简称</w:t>
            </w:r>
            <w:r w:rsidRPr="00E27315">
              <w:rPr>
                <w:rFonts w:ascii="宋体" w:hAnsi="宋体" w:cs="宋体" w:hint="eastAsia"/>
                <w:color w:val="000000"/>
                <w:kern w:val="0"/>
                <w:sz w:val="22"/>
              </w:rPr>
              <w:t>的映射关系</w:t>
            </w:r>
          </w:p>
        </w:tc>
      </w:tr>
      <w:tr w:rsidR="00E27315" w:rsidRPr="00E27315" w:rsidTr="00E27315">
        <w:trPr>
          <w:trHeight w:val="2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中文：不存在</w:t>
            </w:r>
            <w:r w:rsidRPr="00E27315">
              <w:rPr>
                <w:rFonts w:ascii="宋体" w:hAnsi="宋体" w:cs="宋体" w:hint="eastAsia"/>
                <w:bCs/>
                <w:color w:val="000000"/>
                <w:kern w:val="0"/>
                <w:sz w:val="22"/>
              </w:rPr>
              <w:t>交易席位编号</w:t>
            </w:r>
            <w:r w:rsidRPr="00E27315">
              <w:rPr>
                <w:rFonts w:ascii="宋体" w:hAnsi="宋体" w:cs="宋体" w:hint="eastAsia"/>
                <w:color w:val="000000"/>
                <w:kern w:val="0"/>
                <w:sz w:val="22"/>
              </w:rPr>
              <w:t>和</w:t>
            </w:r>
            <w:r w:rsidRPr="00E27315">
              <w:rPr>
                <w:rFonts w:ascii="Tahoma" w:hAnsi="Tahoma" w:cs="Tahoma"/>
                <w:bCs/>
                <w:color w:val="000000"/>
                <w:kern w:val="0"/>
                <w:sz w:val="22"/>
              </w:rPr>
              <w:t>21</w:t>
            </w:r>
            <w:r w:rsidRPr="00E27315">
              <w:rPr>
                <w:rFonts w:ascii="宋体" w:hAnsi="宋体" w:cs="宋体" w:hint="eastAsia"/>
                <w:bCs/>
                <w:color w:val="000000"/>
                <w:kern w:val="0"/>
                <w:sz w:val="22"/>
              </w:rPr>
              <w:t>位码，英文简称</w:t>
            </w:r>
            <w:r w:rsidRPr="00E27315">
              <w:rPr>
                <w:rFonts w:ascii="宋体" w:hAnsi="宋体" w:cs="宋体" w:hint="eastAsia"/>
                <w:color w:val="000000"/>
                <w:kern w:val="0"/>
                <w:sz w:val="22"/>
              </w:rPr>
              <w:t>的映射关系</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中文：经纪机构编码已经存在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中文：经纪机构编码不存在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中文：已经存在经纪机构与交易客户的关联关系</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中文：非法的接入单元：</w:t>
            </w:r>
            <w:r w:rsidRPr="00E27315">
              <w:rPr>
                <w:rFonts w:cs="Calibri"/>
                <w:bCs/>
                <w:color w:val="000000"/>
                <w:kern w:val="0"/>
                <w:sz w:val="21"/>
                <w:szCs w:val="21"/>
              </w:rPr>
              <w:t>{</w:t>
            </w:r>
            <w:r w:rsidRPr="00E27315">
              <w:rPr>
                <w:rFonts w:ascii="宋体" w:hAnsi="宋体" w:cs="宋体" w:hint="eastAsia"/>
                <w:bCs/>
                <w:color w:val="000000"/>
                <w:kern w:val="0"/>
                <w:sz w:val="21"/>
                <w:szCs w:val="21"/>
              </w:rPr>
              <w:t>接入单元代码</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RSP011031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接入单元与席位未绑定</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接入单元代码</w:t>
            </w:r>
            <w:r w:rsidRPr="00E27315">
              <w:rPr>
                <w:rFonts w:cs="Calibri"/>
                <w:bCs/>
                <w:color w:val="000000"/>
                <w:kern w:val="0"/>
                <w:sz w:val="21"/>
                <w:szCs w:val="21"/>
              </w:rPr>
              <w:t>}</w:t>
            </w:r>
            <w:r w:rsidRPr="00E27315">
              <w:rPr>
                <w:rFonts w:ascii="宋体" w:hAnsi="宋体" w:cs="宋体" w:hint="eastAsia"/>
                <w:color w:val="000000"/>
                <w:kern w:val="0"/>
                <w:sz w:val="21"/>
                <w:szCs w:val="21"/>
              </w:rPr>
              <w:t>已经登录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中文：机构状态不正确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中文：经纪机构状态不能进行当前状态修改</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中文：非法的交易中心</w:t>
            </w:r>
            <w:r w:rsidRPr="00E27315">
              <w:rPr>
                <w:rFonts w:cs="Calibri"/>
                <w:color w:val="000000"/>
                <w:kern w:val="0"/>
                <w:sz w:val="21"/>
                <w:szCs w:val="21"/>
              </w:rPr>
              <w:t>21</w:t>
            </w:r>
            <w:r w:rsidRPr="00E27315">
              <w:rPr>
                <w:rFonts w:ascii="宋体" w:hAnsi="宋体" w:cs="宋体" w:hint="eastAsia"/>
                <w:color w:val="000000"/>
                <w:kern w:val="0"/>
                <w:sz w:val="21"/>
                <w:szCs w:val="21"/>
              </w:rPr>
              <w:t>位码</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中文：非法的交易中心</w:t>
            </w:r>
            <w:r w:rsidRPr="00E27315">
              <w:rPr>
                <w:rFonts w:cs="Calibri"/>
                <w:color w:val="000000"/>
                <w:kern w:val="0"/>
                <w:sz w:val="21"/>
                <w:szCs w:val="21"/>
              </w:rPr>
              <w:t>4</w:t>
            </w:r>
            <w:r w:rsidRPr="00E27315">
              <w:rPr>
                <w:rFonts w:ascii="宋体" w:hAnsi="宋体" w:cs="宋体" w:hint="eastAsia"/>
                <w:color w:val="000000"/>
                <w:kern w:val="0"/>
                <w:sz w:val="21"/>
                <w:szCs w:val="21"/>
              </w:rPr>
              <w:t>位英文简称</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RSP011027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中文：非法的交易中心中文简称</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中文：非法的操作用户：</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w:t>
            </w:r>
            <w:r w:rsidRPr="00E27315">
              <w:rPr>
                <w:rFonts w:cs="Calibri"/>
                <w:bCs/>
                <w:color w:val="000000"/>
                <w:kern w:val="0"/>
                <w:sz w:val="21"/>
                <w:szCs w:val="21"/>
              </w:rPr>
              <w:t>}/{</w:t>
            </w:r>
            <w:r w:rsidRPr="00E27315">
              <w:rPr>
                <w:rFonts w:ascii="宋体" w:hAnsi="宋体" w:cs="宋体" w:hint="eastAsia"/>
                <w:bCs/>
                <w:color w:val="000000"/>
                <w:kern w:val="0"/>
                <w:sz w:val="21"/>
                <w:szCs w:val="21"/>
              </w:rPr>
              <w:t>场务用户代码</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经纪机构用户代码</w:t>
            </w:r>
            <w:r w:rsidRPr="00E27315">
              <w:rPr>
                <w:rFonts w:cs="Calibri"/>
                <w:bCs/>
                <w:color w:val="000000"/>
                <w:kern w:val="0"/>
                <w:sz w:val="21"/>
                <w:szCs w:val="21"/>
              </w:rPr>
              <w:t>}/{</w:t>
            </w:r>
            <w:r w:rsidRPr="00E27315">
              <w:rPr>
                <w:rFonts w:ascii="宋体" w:hAnsi="宋体" w:cs="宋体" w:hint="eastAsia"/>
                <w:bCs/>
                <w:color w:val="000000"/>
                <w:kern w:val="0"/>
                <w:sz w:val="21"/>
                <w:szCs w:val="21"/>
              </w:rPr>
              <w:t>会员用户代码</w:t>
            </w:r>
            <w:r w:rsidRPr="00E27315">
              <w:rPr>
                <w:rFonts w:cs="Calibri"/>
                <w:bCs/>
                <w:color w:val="000000"/>
                <w:kern w:val="0"/>
                <w:sz w:val="21"/>
                <w:szCs w:val="21"/>
              </w:rPr>
              <w:t>}</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w:t>
            </w:r>
            <w:r w:rsidRPr="00E27315">
              <w:rPr>
                <w:rFonts w:cs="Calibri"/>
                <w:bCs/>
                <w:color w:val="000000"/>
                <w:kern w:val="0"/>
                <w:sz w:val="21"/>
                <w:szCs w:val="21"/>
              </w:rPr>
              <w:t>}/{</w:t>
            </w:r>
            <w:r w:rsidRPr="00E27315">
              <w:rPr>
                <w:rFonts w:ascii="宋体" w:hAnsi="宋体" w:cs="宋体" w:hint="eastAsia"/>
                <w:bCs/>
                <w:color w:val="000000"/>
                <w:kern w:val="0"/>
                <w:sz w:val="21"/>
                <w:szCs w:val="21"/>
              </w:rPr>
              <w:t>场务用户代码</w:t>
            </w:r>
            <w:r w:rsidRPr="00E27315">
              <w:rPr>
                <w:rFonts w:cs="Calibri"/>
                <w:bCs/>
                <w:color w:val="000000"/>
                <w:kern w:val="0"/>
                <w:sz w:val="21"/>
                <w:szCs w:val="21"/>
              </w:rPr>
              <w:t>}/{</w:t>
            </w:r>
            <w:r w:rsidRPr="00E27315">
              <w:rPr>
                <w:rFonts w:ascii="宋体" w:hAnsi="宋体" w:cs="宋体" w:hint="eastAsia"/>
                <w:bCs/>
                <w:color w:val="000000"/>
                <w:kern w:val="0"/>
                <w:sz w:val="21"/>
                <w:szCs w:val="21"/>
              </w:rPr>
              <w:t>经纪机构用户代码</w:t>
            </w:r>
            <w:r w:rsidRPr="00E27315">
              <w:rPr>
                <w:rFonts w:cs="Calibri"/>
                <w:bCs/>
                <w:color w:val="000000"/>
                <w:kern w:val="0"/>
                <w:sz w:val="21"/>
                <w:szCs w:val="21"/>
              </w:rPr>
              <w:t>}/{</w:t>
            </w:r>
            <w:r w:rsidRPr="00E27315">
              <w:rPr>
                <w:rFonts w:ascii="宋体" w:hAnsi="宋体" w:cs="宋体" w:hint="eastAsia"/>
                <w:bCs/>
                <w:color w:val="000000"/>
                <w:kern w:val="0"/>
                <w:sz w:val="21"/>
                <w:szCs w:val="21"/>
              </w:rPr>
              <w:t>会员用户代码</w:t>
            </w:r>
            <w:r w:rsidRPr="00E27315">
              <w:rPr>
                <w:rFonts w:cs="Calibri"/>
                <w:bCs/>
                <w:color w:val="000000"/>
                <w:kern w:val="0"/>
                <w:sz w:val="21"/>
                <w:szCs w:val="21"/>
              </w:rPr>
              <w:t>}</w:t>
            </w:r>
            <w:r w:rsidRPr="00E27315">
              <w:rPr>
                <w:rFonts w:ascii="宋体" w:hAnsi="宋体" w:cs="宋体" w:hint="eastAsia"/>
                <w:color w:val="000000"/>
                <w:kern w:val="0"/>
                <w:sz w:val="21"/>
                <w:szCs w:val="21"/>
              </w:rPr>
              <w:t>已经被注销</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w:t>
            </w:r>
            <w:r w:rsidRPr="00E27315">
              <w:rPr>
                <w:rFonts w:cs="Calibri"/>
                <w:bCs/>
                <w:color w:val="000000"/>
                <w:kern w:val="0"/>
                <w:sz w:val="21"/>
                <w:szCs w:val="21"/>
              </w:rPr>
              <w:t>}/{</w:t>
            </w:r>
            <w:r w:rsidRPr="00E27315">
              <w:rPr>
                <w:rFonts w:ascii="宋体" w:hAnsi="宋体" w:cs="宋体" w:hint="eastAsia"/>
                <w:bCs/>
                <w:color w:val="000000"/>
                <w:kern w:val="0"/>
                <w:sz w:val="21"/>
                <w:szCs w:val="21"/>
              </w:rPr>
              <w:t>场务用户代码</w:t>
            </w:r>
            <w:r w:rsidRPr="00E27315">
              <w:rPr>
                <w:rFonts w:cs="Calibri"/>
                <w:bCs/>
                <w:color w:val="000000"/>
                <w:kern w:val="0"/>
                <w:sz w:val="21"/>
                <w:szCs w:val="21"/>
              </w:rPr>
              <w:t>}</w:t>
            </w:r>
            <w:r w:rsidRPr="00E27315">
              <w:rPr>
                <w:rFonts w:ascii="宋体" w:hAnsi="宋体" w:cs="宋体" w:hint="eastAsia"/>
                <w:color w:val="000000"/>
                <w:kern w:val="0"/>
                <w:sz w:val="21"/>
                <w:szCs w:val="21"/>
              </w:rPr>
              <w:t>已经登录</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w:t>
            </w:r>
            <w:r w:rsidRPr="00E27315">
              <w:rPr>
                <w:rFonts w:cs="Calibri"/>
                <w:bCs/>
                <w:color w:val="000000"/>
                <w:kern w:val="0"/>
                <w:sz w:val="21"/>
                <w:szCs w:val="21"/>
              </w:rPr>
              <w:t>}/{</w:t>
            </w:r>
            <w:r w:rsidRPr="00E27315">
              <w:rPr>
                <w:rFonts w:ascii="宋体" w:hAnsi="宋体" w:cs="宋体" w:hint="eastAsia"/>
                <w:bCs/>
                <w:color w:val="000000"/>
                <w:kern w:val="0"/>
                <w:sz w:val="21"/>
                <w:szCs w:val="21"/>
              </w:rPr>
              <w:t>场务用户代码</w:t>
            </w:r>
            <w:r w:rsidRPr="00E27315">
              <w:rPr>
                <w:rFonts w:cs="Calibri"/>
                <w:bCs/>
                <w:color w:val="000000"/>
                <w:kern w:val="0"/>
                <w:sz w:val="21"/>
                <w:szCs w:val="21"/>
              </w:rPr>
              <w:t>}</w:t>
            </w:r>
            <w:r w:rsidRPr="00E27315">
              <w:rPr>
                <w:rFonts w:ascii="宋体" w:hAnsi="宋体" w:cs="宋体" w:hint="eastAsia"/>
                <w:color w:val="000000"/>
                <w:kern w:val="0"/>
                <w:sz w:val="21"/>
                <w:szCs w:val="21"/>
              </w:rPr>
              <w:t>未登陆</w:t>
            </w:r>
          </w:p>
        </w:tc>
      </w:tr>
      <w:tr w:rsidR="00E27315" w:rsidRPr="00E27315" w:rsidTr="00E27315">
        <w:trPr>
          <w:trHeight w:val="55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交易员代码或者场务用户代码、经纪机构用户</w:t>
            </w:r>
            <w:r w:rsidRPr="00E27315">
              <w:rPr>
                <w:rFonts w:cs="Calibri"/>
                <w:bCs/>
                <w:color w:val="000000"/>
                <w:kern w:val="0"/>
                <w:sz w:val="21"/>
                <w:szCs w:val="21"/>
              </w:rPr>
              <w:t>}</w:t>
            </w:r>
            <w:r w:rsidRPr="00E27315">
              <w:rPr>
                <w:rFonts w:ascii="宋体" w:hAnsi="宋体" w:cs="宋体" w:hint="eastAsia"/>
                <w:color w:val="000000"/>
                <w:kern w:val="0"/>
                <w:sz w:val="21"/>
                <w:szCs w:val="21"/>
              </w:rPr>
              <w:t>与当前密码不一致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中文：申请人和复核人为同一人</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中文：申请人和复核人不在同一部门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中文：新密码、重复新密码不一致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中文：新密码与当前密码一致</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中文：基础数据缺少存续的交易员</w:t>
            </w:r>
            <w:r w:rsidRPr="00E27315">
              <w:rPr>
                <w:rFonts w:cs="Calibri"/>
                <w:color w:val="000000"/>
                <w:kern w:val="0"/>
                <w:sz w:val="21"/>
                <w:szCs w:val="21"/>
              </w:rPr>
              <w:t>{</w:t>
            </w:r>
            <w:r w:rsidRPr="00E27315">
              <w:rPr>
                <w:rFonts w:ascii="宋体" w:hAnsi="宋体" w:cs="宋体" w:hint="eastAsia"/>
                <w:color w:val="000000"/>
                <w:kern w:val="0"/>
                <w:sz w:val="21"/>
                <w:szCs w:val="21"/>
              </w:rPr>
              <w:t>交易员代码</w:t>
            </w:r>
            <w:r w:rsidRPr="00E27315">
              <w:rPr>
                <w:rFonts w:cs="Calibri"/>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中文：经纪机构用户编码已经存在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中文：经纪机构用户编码不存在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中文：用户状态不正确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中文：用户状态不能进行当前状态修改</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RSP012014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中文：密码不满足复杂度要求</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交易席位与交易员不匹配</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RSP012015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中文：终止</w:t>
            </w:r>
            <w:r w:rsidRPr="00E27315">
              <w:rPr>
                <w:rFonts w:cs="Calibri"/>
                <w:color w:val="000000"/>
                <w:kern w:val="0"/>
                <w:sz w:val="21"/>
                <w:szCs w:val="21"/>
              </w:rPr>
              <w:t>/</w:t>
            </w:r>
            <w:r w:rsidRPr="00E27315">
              <w:rPr>
                <w:rFonts w:ascii="宋体" w:hAnsi="宋体" w:cs="宋体" w:hint="eastAsia"/>
                <w:color w:val="000000"/>
                <w:kern w:val="0"/>
                <w:sz w:val="21"/>
                <w:szCs w:val="21"/>
              </w:rPr>
              <w:t>撤销</w:t>
            </w:r>
            <w:r w:rsidRPr="00E27315">
              <w:rPr>
                <w:rFonts w:cs="Calibri"/>
                <w:color w:val="000000"/>
                <w:kern w:val="0"/>
                <w:sz w:val="21"/>
                <w:szCs w:val="21"/>
              </w:rPr>
              <w:t>/</w:t>
            </w:r>
            <w:r w:rsidRPr="00E27315">
              <w:rPr>
                <w:rFonts w:ascii="宋体" w:hAnsi="宋体" w:cs="宋体" w:hint="eastAsia"/>
                <w:color w:val="000000"/>
                <w:kern w:val="0"/>
                <w:sz w:val="21"/>
                <w:szCs w:val="21"/>
              </w:rPr>
              <w:t>接受应答</w:t>
            </w:r>
            <w:r w:rsidRPr="00E27315">
              <w:rPr>
                <w:rFonts w:cs="Calibri"/>
                <w:color w:val="000000"/>
                <w:kern w:val="0"/>
                <w:sz w:val="21"/>
                <w:szCs w:val="21"/>
              </w:rPr>
              <w:t>/</w:t>
            </w:r>
            <w:r w:rsidRPr="00E27315">
              <w:rPr>
                <w:rFonts w:ascii="宋体" w:hAnsi="宋体" w:cs="宋体" w:hint="eastAsia"/>
                <w:color w:val="000000"/>
                <w:kern w:val="0"/>
                <w:sz w:val="21"/>
                <w:szCs w:val="21"/>
              </w:rPr>
              <w:t>拒绝应答</w:t>
            </w:r>
            <w:r w:rsidRPr="00E27315">
              <w:rPr>
                <w:rFonts w:cs="Calibri"/>
                <w:color w:val="000000"/>
                <w:kern w:val="0"/>
                <w:sz w:val="21"/>
                <w:szCs w:val="21"/>
              </w:rPr>
              <w:t xml:space="preserve"> </w:t>
            </w:r>
            <w:r w:rsidRPr="00E27315">
              <w:rPr>
                <w:rFonts w:ascii="宋体" w:hAnsi="宋体" w:cs="宋体" w:hint="eastAsia"/>
                <w:color w:val="000000"/>
                <w:kern w:val="0"/>
                <w:sz w:val="21"/>
                <w:szCs w:val="21"/>
              </w:rPr>
              <w:t>业务必须由发起人提交</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交易员代码或者场务用户代码</w:t>
            </w:r>
            <w:r w:rsidRPr="00E27315">
              <w:rPr>
                <w:rFonts w:cs="Calibri"/>
                <w:bCs/>
                <w:color w:val="000000"/>
                <w:kern w:val="0"/>
                <w:sz w:val="21"/>
                <w:szCs w:val="21"/>
              </w:rPr>
              <w:t>}</w:t>
            </w:r>
            <w:r w:rsidRPr="00E27315">
              <w:rPr>
                <w:rFonts w:ascii="宋体" w:hAnsi="宋体" w:cs="宋体" w:hint="eastAsia"/>
                <w:color w:val="000000"/>
                <w:kern w:val="0"/>
                <w:sz w:val="21"/>
                <w:szCs w:val="21"/>
              </w:rPr>
              <w:t>没有当前功能操作权限</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w:t>
            </w:r>
            <w:r w:rsidRPr="00E27315">
              <w:rPr>
                <w:rFonts w:ascii="宋体" w:hAnsi="宋体" w:cs="宋体" w:hint="eastAsia"/>
                <w:color w:val="000000"/>
                <w:kern w:val="0"/>
                <w:sz w:val="21"/>
                <w:szCs w:val="21"/>
              </w:rPr>
              <w:t>不具有当前询价业务权限</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w:t>
            </w:r>
            <w:r w:rsidRPr="00E27315">
              <w:rPr>
                <w:rFonts w:ascii="宋体" w:hAnsi="宋体" w:cs="宋体" w:hint="eastAsia"/>
                <w:color w:val="000000"/>
                <w:kern w:val="0"/>
                <w:sz w:val="21"/>
                <w:szCs w:val="21"/>
              </w:rPr>
              <w:t>不能对</w:t>
            </w:r>
            <w:r w:rsidRPr="00E27315">
              <w:rPr>
                <w:rFonts w:cs="Calibri"/>
                <w:bCs/>
                <w:color w:val="000000"/>
                <w:kern w:val="0"/>
                <w:sz w:val="21"/>
                <w:szCs w:val="21"/>
              </w:rPr>
              <w:t>{</w:t>
            </w:r>
            <w:r w:rsidRPr="00E27315">
              <w:rPr>
                <w:rFonts w:ascii="宋体" w:hAnsi="宋体" w:cs="宋体" w:hint="eastAsia"/>
                <w:bCs/>
                <w:color w:val="000000"/>
                <w:kern w:val="0"/>
                <w:sz w:val="21"/>
                <w:szCs w:val="21"/>
              </w:rPr>
              <w:t>合约代码</w:t>
            </w:r>
            <w:r w:rsidRPr="00E27315">
              <w:rPr>
                <w:rFonts w:cs="Calibri"/>
                <w:bCs/>
                <w:color w:val="000000"/>
                <w:kern w:val="0"/>
                <w:sz w:val="21"/>
                <w:szCs w:val="21"/>
              </w:rPr>
              <w:t>}</w:t>
            </w:r>
            <w:r w:rsidRPr="00E27315">
              <w:rPr>
                <w:rFonts w:ascii="宋体" w:hAnsi="宋体" w:cs="宋体" w:hint="eastAsia"/>
                <w:color w:val="000000"/>
                <w:kern w:val="0"/>
                <w:sz w:val="21"/>
                <w:szCs w:val="21"/>
              </w:rPr>
              <w:t>的当前业务权限</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1}</w:t>
            </w:r>
            <w:r w:rsidRPr="00E27315">
              <w:rPr>
                <w:rFonts w:ascii="宋体" w:hAnsi="宋体" w:cs="宋体" w:hint="eastAsia"/>
                <w:bCs/>
                <w:color w:val="000000"/>
                <w:kern w:val="0"/>
                <w:sz w:val="21"/>
                <w:szCs w:val="21"/>
              </w:rPr>
              <w:t>、</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2}</w:t>
            </w:r>
            <w:r w:rsidRPr="00E27315">
              <w:rPr>
                <w:rFonts w:ascii="宋体" w:hAnsi="宋体" w:cs="宋体" w:hint="eastAsia"/>
                <w:color w:val="000000"/>
                <w:kern w:val="0"/>
                <w:sz w:val="21"/>
                <w:szCs w:val="21"/>
              </w:rPr>
              <w:t>不具有当前合约跨板块交易权限</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w:t>
            </w:r>
            <w:r w:rsidRPr="00E27315">
              <w:rPr>
                <w:rFonts w:ascii="宋体" w:hAnsi="宋体" w:cs="宋体" w:hint="eastAsia"/>
                <w:color w:val="000000"/>
                <w:kern w:val="0"/>
                <w:sz w:val="21"/>
                <w:szCs w:val="21"/>
              </w:rPr>
              <w:t>不具有租借业务权限</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w:t>
            </w:r>
            <w:r w:rsidRPr="00E27315">
              <w:rPr>
                <w:rFonts w:cs="Calibri"/>
                <w:bCs/>
                <w:color w:val="000000"/>
                <w:kern w:val="0"/>
                <w:sz w:val="21"/>
                <w:szCs w:val="21"/>
              </w:rPr>
              <w:t>}</w:t>
            </w:r>
            <w:r w:rsidRPr="00E27315">
              <w:rPr>
                <w:rFonts w:ascii="宋体" w:hAnsi="宋体" w:cs="宋体" w:hint="eastAsia"/>
                <w:color w:val="000000"/>
                <w:kern w:val="0"/>
                <w:sz w:val="21"/>
                <w:szCs w:val="21"/>
              </w:rPr>
              <w:t>租借业务额度不足</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中文：非法的权限类型</w:t>
            </w:r>
            <w:r w:rsidRPr="00E27315">
              <w:rPr>
                <w:rFonts w:cs="Calibri"/>
                <w:color w:val="000000"/>
                <w:kern w:val="0"/>
                <w:sz w:val="21"/>
                <w:szCs w:val="21"/>
              </w:rPr>
              <w:t>{</w:t>
            </w:r>
            <w:r w:rsidRPr="00E27315">
              <w:rPr>
                <w:rFonts w:ascii="宋体" w:hAnsi="宋体" w:cs="宋体" w:hint="eastAsia"/>
                <w:color w:val="000000"/>
                <w:kern w:val="0"/>
                <w:sz w:val="21"/>
                <w:szCs w:val="21"/>
              </w:rPr>
              <w:t>权限编号或者名称</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中文：非法的权限设置</w:t>
            </w:r>
            <w:r w:rsidRPr="00E27315">
              <w:rPr>
                <w:rFonts w:cs="Calibri"/>
                <w:color w:val="000000"/>
                <w:kern w:val="0"/>
                <w:sz w:val="21"/>
                <w:szCs w:val="21"/>
              </w:rPr>
              <w:t>{</w:t>
            </w:r>
            <w:r w:rsidRPr="00E27315">
              <w:rPr>
                <w:rFonts w:ascii="宋体" w:hAnsi="宋体" w:cs="宋体" w:hint="eastAsia"/>
                <w:color w:val="000000"/>
                <w:kern w:val="0"/>
                <w:sz w:val="21"/>
                <w:szCs w:val="21"/>
              </w:rPr>
              <w:t>权限值</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中文：未找到</w:t>
            </w:r>
            <w:r w:rsidRPr="00E27315">
              <w:rPr>
                <w:rFonts w:cs="Calibri"/>
                <w:color w:val="000000"/>
                <w:kern w:val="0"/>
                <w:sz w:val="21"/>
                <w:szCs w:val="21"/>
              </w:rPr>
              <w:t>{</w:t>
            </w:r>
            <w:r w:rsidRPr="00E27315">
              <w:rPr>
                <w:rFonts w:ascii="宋体" w:hAnsi="宋体" w:cs="宋体" w:hint="eastAsia"/>
                <w:color w:val="000000"/>
                <w:kern w:val="0"/>
                <w:sz w:val="21"/>
                <w:szCs w:val="21"/>
              </w:rPr>
              <w:t>席位代码</w:t>
            </w:r>
            <w:r w:rsidRPr="00E27315">
              <w:rPr>
                <w:rFonts w:cs="Calibri"/>
                <w:color w:val="000000"/>
                <w:kern w:val="0"/>
                <w:sz w:val="21"/>
                <w:szCs w:val="21"/>
              </w:rPr>
              <w:t>}</w:t>
            </w:r>
            <w:r w:rsidRPr="00E27315">
              <w:rPr>
                <w:rFonts w:ascii="宋体" w:hAnsi="宋体" w:cs="宋体" w:hint="eastAsia"/>
                <w:color w:val="000000"/>
                <w:kern w:val="0"/>
                <w:sz w:val="21"/>
                <w:szCs w:val="21"/>
              </w:rPr>
              <w:t>的询价业务权限设置</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中文：未找到</w:t>
            </w:r>
            <w:r w:rsidRPr="00E27315">
              <w:rPr>
                <w:rFonts w:cs="Calibri"/>
                <w:color w:val="000000"/>
                <w:kern w:val="0"/>
                <w:sz w:val="21"/>
                <w:szCs w:val="21"/>
              </w:rPr>
              <w:t>{</w:t>
            </w:r>
            <w:r w:rsidRPr="00E27315">
              <w:rPr>
                <w:rFonts w:ascii="宋体" w:hAnsi="宋体" w:cs="宋体" w:hint="eastAsia"/>
                <w:color w:val="000000"/>
                <w:kern w:val="0"/>
                <w:sz w:val="21"/>
                <w:szCs w:val="21"/>
              </w:rPr>
              <w:t>席位代码</w:t>
            </w:r>
            <w:r w:rsidRPr="00E27315">
              <w:rPr>
                <w:rFonts w:cs="Calibri"/>
                <w:color w:val="000000"/>
                <w:kern w:val="0"/>
                <w:sz w:val="21"/>
                <w:szCs w:val="21"/>
              </w:rPr>
              <w:t>}</w:t>
            </w:r>
            <w:r w:rsidRPr="00E27315">
              <w:rPr>
                <w:rFonts w:ascii="宋体" w:hAnsi="宋体" w:cs="宋体" w:hint="eastAsia"/>
                <w:color w:val="000000"/>
                <w:kern w:val="0"/>
                <w:sz w:val="21"/>
                <w:szCs w:val="21"/>
              </w:rPr>
              <w:t>的</w:t>
            </w:r>
            <w:r w:rsidRPr="00E27315">
              <w:rPr>
                <w:rFonts w:cs="Calibri"/>
                <w:color w:val="000000"/>
                <w:kern w:val="0"/>
                <w:sz w:val="21"/>
                <w:szCs w:val="21"/>
              </w:rPr>
              <w:t>{</w:t>
            </w:r>
            <w:r w:rsidRPr="00E27315">
              <w:rPr>
                <w:rFonts w:ascii="宋体" w:hAnsi="宋体" w:cs="宋体" w:hint="eastAsia"/>
                <w:color w:val="000000"/>
                <w:kern w:val="0"/>
                <w:sz w:val="21"/>
                <w:szCs w:val="21"/>
              </w:rPr>
              <w:t>合约代码</w:t>
            </w:r>
            <w:r w:rsidRPr="00E27315">
              <w:rPr>
                <w:rFonts w:cs="Calibri"/>
                <w:color w:val="000000"/>
                <w:kern w:val="0"/>
                <w:sz w:val="21"/>
                <w:szCs w:val="21"/>
              </w:rPr>
              <w:t>}</w:t>
            </w:r>
            <w:r w:rsidRPr="00E27315">
              <w:rPr>
                <w:rFonts w:ascii="宋体" w:hAnsi="宋体" w:cs="宋体" w:hint="eastAsia"/>
                <w:color w:val="000000"/>
                <w:kern w:val="0"/>
                <w:sz w:val="21"/>
                <w:szCs w:val="21"/>
              </w:rPr>
              <w:t>权限设置</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中文：非法的可交易对手方权限</w:t>
            </w:r>
            <w:r w:rsidRPr="00E27315">
              <w:rPr>
                <w:rFonts w:cs="Calibri"/>
                <w:color w:val="000000"/>
                <w:kern w:val="0"/>
                <w:sz w:val="21"/>
                <w:szCs w:val="21"/>
              </w:rPr>
              <w:t>{</w:t>
            </w:r>
            <w:r w:rsidRPr="00E27315">
              <w:rPr>
                <w:rFonts w:ascii="宋体" w:hAnsi="宋体" w:cs="宋体" w:hint="eastAsia"/>
                <w:color w:val="000000"/>
                <w:kern w:val="0"/>
                <w:sz w:val="21"/>
                <w:szCs w:val="21"/>
              </w:rPr>
              <w:t>类型</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中文：未找到</w:t>
            </w:r>
            <w:r w:rsidRPr="00E27315">
              <w:rPr>
                <w:rFonts w:cs="Calibri"/>
                <w:color w:val="000000"/>
                <w:kern w:val="0"/>
                <w:sz w:val="21"/>
                <w:szCs w:val="21"/>
              </w:rPr>
              <w:t>{</w:t>
            </w:r>
            <w:r w:rsidRPr="00E27315">
              <w:rPr>
                <w:rFonts w:ascii="宋体" w:hAnsi="宋体" w:cs="宋体" w:hint="eastAsia"/>
                <w:color w:val="000000"/>
                <w:kern w:val="0"/>
                <w:sz w:val="21"/>
                <w:szCs w:val="21"/>
              </w:rPr>
              <w:t>合约代码</w:t>
            </w:r>
            <w:r w:rsidRPr="00E27315">
              <w:rPr>
                <w:rFonts w:cs="Calibri"/>
                <w:color w:val="000000"/>
                <w:kern w:val="0"/>
                <w:sz w:val="21"/>
                <w:szCs w:val="21"/>
              </w:rPr>
              <w:t>}</w:t>
            </w:r>
            <w:r w:rsidRPr="00E27315">
              <w:rPr>
                <w:rFonts w:ascii="宋体" w:hAnsi="宋体" w:cs="宋体" w:hint="eastAsia"/>
                <w:color w:val="000000"/>
                <w:kern w:val="0"/>
                <w:sz w:val="21"/>
                <w:szCs w:val="21"/>
              </w:rPr>
              <w:t>可交易对手方权限设置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RSP013013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中文：当前席位不能查询远期价格曲线</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RSP014001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中文：询价系统未开市</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RSP014002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中文：市场状态不允许进行当前业务操作</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RSP014003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中文：外汇交易中心尚未提供数据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RSP014004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中文：不允许进行远期价格曲线报价</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会员代码</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交易席位编号</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交易客户编号</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交易员代码</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交易席位用户代码</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交易所交易二部场务用户编号</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交易用户权限</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仓库编码</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中文：非法的交易所状态：</w:t>
            </w:r>
            <w:r w:rsidRPr="00E27315">
              <w:rPr>
                <w:rFonts w:cs="Calibri"/>
                <w:bCs/>
                <w:color w:val="000000"/>
                <w:kern w:val="0"/>
                <w:sz w:val="21"/>
                <w:szCs w:val="21"/>
              </w:rPr>
              <w:t>{</w:t>
            </w:r>
            <w:r w:rsidRPr="00E27315">
              <w:rPr>
                <w:rFonts w:ascii="宋体" w:hAnsi="宋体" w:cs="宋体" w:hint="eastAsia"/>
                <w:bCs/>
                <w:color w:val="000000"/>
                <w:kern w:val="0"/>
                <w:sz w:val="21"/>
                <w:szCs w:val="21"/>
              </w:rPr>
              <w:t>交易所状态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中文：非法的交易日期：</w:t>
            </w:r>
            <w:r w:rsidRPr="00E27315">
              <w:rPr>
                <w:rFonts w:cs="Calibri"/>
                <w:bCs/>
                <w:color w:val="000000"/>
                <w:kern w:val="0"/>
                <w:sz w:val="21"/>
                <w:szCs w:val="21"/>
              </w:rPr>
              <w:t>{</w:t>
            </w:r>
            <w:r w:rsidRPr="00E27315">
              <w:rPr>
                <w:rFonts w:ascii="宋体" w:hAnsi="宋体" w:cs="宋体" w:hint="eastAsia"/>
                <w:bCs/>
                <w:color w:val="000000"/>
                <w:kern w:val="0"/>
                <w:sz w:val="21"/>
                <w:szCs w:val="21"/>
              </w:rPr>
              <w:t>交易所交易日期</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中文：非法的节假日：</w:t>
            </w:r>
            <w:r w:rsidRPr="00E27315">
              <w:rPr>
                <w:rFonts w:cs="Calibri"/>
                <w:bCs/>
                <w:color w:val="000000"/>
                <w:kern w:val="0"/>
                <w:sz w:val="21"/>
                <w:szCs w:val="21"/>
              </w:rPr>
              <w:t>{</w:t>
            </w:r>
            <w:r w:rsidRPr="00E27315">
              <w:rPr>
                <w:rFonts w:ascii="宋体" w:hAnsi="宋体" w:cs="宋体" w:hint="eastAsia"/>
                <w:bCs/>
                <w:color w:val="000000"/>
                <w:kern w:val="0"/>
                <w:sz w:val="21"/>
                <w:szCs w:val="21"/>
              </w:rPr>
              <w:t>节假日</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 xml:space="preserve"> {</w:t>
            </w:r>
            <w:r w:rsidRPr="00E27315">
              <w:rPr>
                <w:rFonts w:ascii="宋体" w:hAnsi="宋体" w:cs="宋体" w:hint="eastAsia"/>
                <w:bCs/>
                <w:color w:val="000000"/>
                <w:kern w:val="0"/>
                <w:sz w:val="21"/>
                <w:szCs w:val="21"/>
              </w:rPr>
              <w:t>接入单元编号</w:t>
            </w:r>
            <w:r w:rsidRPr="00E27315">
              <w:rPr>
                <w:rFonts w:cs="Calibri"/>
                <w:bCs/>
                <w:color w:val="000000"/>
                <w:kern w:val="0"/>
                <w:sz w:val="21"/>
                <w:szCs w:val="21"/>
              </w:rPr>
              <w:t>}</w:t>
            </w:r>
            <w:r w:rsidRPr="00E27315">
              <w:rPr>
                <w:rFonts w:ascii="宋体" w:hAnsi="宋体" w:cs="宋体" w:hint="eastAsia"/>
                <w:color w:val="000000"/>
                <w:kern w:val="0"/>
                <w:sz w:val="21"/>
                <w:szCs w:val="21"/>
              </w:rPr>
              <w:t>导入失败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中文：基础数据缺少存续的仓库</w:t>
            </w:r>
            <w:r w:rsidRPr="00E27315">
              <w:rPr>
                <w:rFonts w:cs="Calibri"/>
                <w:bCs/>
                <w:color w:val="000000"/>
                <w:kern w:val="0"/>
                <w:sz w:val="21"/>
                <w:szCs w:val="21"/>
              </w:rPr>
              <w:t>{</w:t>
            </w:r>
            <w:r w:rsidRPr="00E27315">
              <w:rPr>
                <w:rFonts w:ascii="宋体" w:hAnsi="宋体" w:cs="宋体" w:hint="eastAsia"/>
                <w:bCs/>
                <w:color w:val="000000"/>
                <w:kern w:val="0"/>
                <w:sz w:val="21"/>
                <w:szCs w:val="21"/>
              </w:rPr>
              <w:t>仓库代码</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中文：无法连接数据库</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中文：登记中心无法连接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中文：行情系统无法连接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中文：会员服务平台未接入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中文：业务服务平台未连接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RSP015020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中文：审计日志记录失败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中文：非法的合约代码：</w:t>
            </w:r>
            <w:r w:rsidRPr="00E27315">
              <w:rPr>
                <w:rFonts w:cs="Calibri"/>
                <w:bCs/>
                <w:color w:val="000000"/>
                <w:kern w:val="0"/>
                <w:sz w:val="21"/>
                <w:szCs w:val="21"/>
              </w:rPr>
              <w:t>{</w:t>
            </w:r>
            <w:r w:rsidRPr="00E27315">
              <w:rPr>
                <w:rFonts w:ascii="宋体" w:hAnsi="宋体" w:cs="宋体" w:hint="eastAsia"/>
                <w:bCs/>
                <w:color w:val="000000"/>
                <w:kern w:val="0"/>
                <w:sz w:val="21"/>
                <w:szCs w:val="21"/>
              </w:rPr>
              <w:t>合约代码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合约代码</w:t>
            </w:r>
            <w:r w:rsidRPr="00E27315">
              <w:rPr>
                <w:rFonts w:cs="Calibri"/>
                <w:bCs/>
                <w:color w:val="000000"/>
                <w:kern w:val="0"/>
                <w:sz w:val="21"/>
                <w:szCs w:val="21"/>
              </w:rPr>
              <w:t>}</w:t>
            </w:r>
            <w:r w:rsidRPr="00E27315">
              <w:rPr>
                <w:rFonts w:ascii="宋体" w:hAnsi="宋体" w:cs="宋体" w:hint="eastAsia"/>
                <w:color w:val="000000"/>
                <w:kern w:val="0"/>
                <w:sz w:val="21"/>
                <w:szCs w:val="21"/>
              </w:rPr>
              <w:t>当前状态下不允许该操作</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报价类型</w:t>
            </w:r>
            <w:r w:rsidRPr="00E27315">
              <w:rPr>
                <w:rFonts w:cs="Calibri"/>
                <w:bCs/>
                <w:color w:val="000000"/>
                <w:kern w:val="0"/>
                <w:sz w:val="21"/>
                <w:szCs w:val="21"/>
              </w:rPr>
              <w:t>}{</w:t>
            </w:r>
            <w:r w:rsidRPr="00E27315">
              <w:rPr>
                <w:rFonts w:ascii="宋体" w:hAnsi="宋体" w:cs="宋体" w:hint="eastAsia"/>
                <w:bCs/>
                <w:color w:val="000000"/>
                <w:kern w:val="0"/>
                <w:sz w:val="21"/>
                <w:szCs w:val="21"/>
              </w:rPr>
              <w:t>报价</w:t>
            </w:r>
            <w:r w:rsidRPr="00E27315">
              <w:rPr>
                <w:rFonts w:cs="Calibri"/>
                <w:bCs/>
                <w:color w:val="000000"/>
                <w:kern w:val="0"/>
                <w:sz w:val="21"/>
                <w:szCs w:val="21"/>
              </w:rPr>
              <w:t>}</w:t>
            </w:r>
            <w:r w:rsidRPr="00E27315">
              <w:rPr>
                <w:rFonts w:ascii="宋体" w:hAnsi="宋体" w:cs="宋体" w:hint="eastAsia"/>
                <w:color w:val="000000"/>
                <w:kern w:val="0"/>
                <w:sz w:val="21"/>
                <w:szCs w:val="21"/>
              </w:rPr>
              <w:t>不满足合约配置的最小变动价位</w:t>
            </w:r>
            <w:r w:rsidRPr="00E27315">
              <w:rPr>
                <w:rFonts w:cs="Calibri"/>
                <w:bCs/>
                <w:color w:val="000000"/>
                <w:kern w:val="0"/>
                <w:sz w:val="21"/>
                <w:szCs w:val="21"/>
              </w:rPr>
              <w:t>{</w:t>
            </w:r>
            <w:r w:rsidRPr="00E27315">
              <w:rPr>
                <w:rFonts w:ascii="宋体" w:hAnsi="宋体" w:cs="宋体" w:hint="eastAsia"/>
                <w:bCs/>
                <w:color w:val="000000"/>
                <w:kern w:val="0"/>
                <w:sz w:val="21"/>
                <w:szCs w:val="21"/>
              </w:rPr>
              <w:t>最小变动价位</w:t>
            </w:r>
            <w:r w:rsidRPr="00E27315">
              <w:rPr>
                <w:rFonts w:cs="Calibri"/>
                <w:bCs/>
                <w:color w:val="000000"/>
                <w:kern w:val="0"/>
                <w:sz w:val="21"/>
                <w:szCs w:val="21"/>
              </w:rPr>
              <w:t>}</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RSP016004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报价价格</w:t>
            </w:r>
            <w:r w:rsidRPr="00E27315">
              <w:rPr>
                <w:rFonts w:cs="Calibri"/>
                <w:bCs/>
                <w:color w:val="000000"/>
                <w:kern w:val="0"/>
                <w:sz w:val="21"/>
                <w:szCs w:val="21"/>
              </w:rPr>
              <w:t>}</w:t>
            </w:r>
            <w:r w:rsidRPr="00E27315">
              <w:rPr>
                <w:rFonts w:ascii="宋体" w:hAnsi="宋体" w:cs="宋体" w:hint="eastAsia"/>
                <w:color w:val="000000"/>
                <w:kern w:val="0"/>
                <w:sz w:val="21"/>
                <w:szCs w:val="21"/>
              </w:rPr>
              <w:t>不满足合约配置的报价浮动限制</w:t>
            </w:r>
            <w:r w:rsidRPr="00E27315">
              <w:rPr>
                <w:rFonts w:cs="Calibri"/>
                <w:bCs/>
                <w:color w:val="000000"/>
                <w:kern w:val="0"/>
                <w:sz w:val="21"/>
                <w:szCs w:val="21"/>
              </w:rPr>
              <w:t>{</w:t>
            </w:r>
            <w:r w:rsidRPr="00E27315">
              <w:rPr>
                <w:rFonts w:ascii="宋体" w:hAnsi="宋体" w:cs="宋体" w:hint="eastAsia"/>
                <w:bCs/>
                <w:color w:val="000000"/>
                <w:kern w:val="0"/>
                <w:sz w:val="21"/>
                <w:szCs w:val="21"/>
              </w:rPr>
              <w:t>最小价格、最低价格</w:t>
            </w:r>
            <w:r w:rsidRPr="00E27315">
              <w:rPr>
                <w:rFonts w:cs="Calibri"/>
                <w:bCs/>
                <w:color w:val="000000"/>
                <w:kern w:val="0"/>
                <w:sz w:val="21"/>
                <w:szCs w:val="21"/>
              </w:rPr>
              <w:t>}</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数量</w:t>
            </w:r>
            <w:r w:rsidRPr="00E27315">
              <w:rPr>
                <w:rFonts w:cs="Calibri"/>
                <w:bCs/>
                <w:color w:val="000000"/>
                <w:kern w:val="0"/>
                <w:sz w:val="21"/>
                <w:szCs w:val="21"/>
              </w:rPr>
              <w:t>}</w:t>
            </w:r>
            <w:r w:rsidRPr="00E27315">
              <w:rPr>
                <w:rFonts w:ascii="宋体" w:hAnsi="宋体" w:cs="宋体" w:hint="eastAsia"/>
                <w:color w:val="000000"/>
                <w:kern w:val="0"/>
                <w:sz w:val="21"/>
                <w:szCs w:val="21"/>
              </w:rPr>
              <w:t>不满足当前合约的报单量区间</w:t>
            </w:r>
            <w:r w:rsidRPr="00E27315">
              <w:rPr>
                <w:rFonts w:cs="Calibri"/>
                <w:bCs/>
                <w:color w:val="000000"/>
                <w:kern w:val="0"/>
                <w:sz w:val="21"/>
                <w:szCs w:val="21"/>
              </w:rPr>
              <w:t>{</w:t>
            </w:r>
            <w:r w:rsidRPr="00E27315">
              <w:rPr>
                <w:rFonts w:ascii="宋体" w:hAnsi="宋体" w:cs="宋体" w:hint="eastAsia"/>
                <w:bCs/>
                <w:color w:val="000000"/>
                <w:kern w:val="0"/>
                <w:sz w:val="21"/>
                <w:szCs w:val="21"/>
              </w:rPr>
              <w:t>最小报单量，最大报单量</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中文：当前合约不支持本结算方式：</w:t>
            </w:r>
            <w:r w:rsidRPr="00E27315">
              <w:rPr>
                <w:rFonts w:cs="Calibri"/>
                <w:bCs/>
                <w:color w:val="000000"/>
                <w:kern w:val="0"/>
                <w:sz w:val="21"/>
                <w:szCs w:val="21"/>
              </w:rPr>
              <w:t>{</w:t>
            </w:r>
            <w:r w:rsidRPr="00E27315">
              <w:rPr>
                <w:rFonts w:ascii="宋体" w:hAnsi="宋体" w:cs="宋体" w:hint="eastAsia"/>
                <w:bCs/>
                <w:color w:val="000000"/>
                <w:kern w:val="0"/>
                <w:sz w:val="21"/>
                <w:szCs w:val="21"/>
              </w:rPr>
              <w:t>结算方式</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中文：非法的是否交易所资金清算：</w:t>
            </w:r>
            <w:r w:rsidRPr="00E27315">
              <w:rPr>
                <w:rFonts w:cs="Calibri"/>
                <w:bCs/>
                <w:color w:val="000000"/>
                <w:kern w:val="0"/>
                <w:sz w:val="21"/>
                <w:szCs w:val="21"/>
              </w:rPr>
              <w:t>{</w:t>
            </w:r>
            <w:r w:rsidRPr="00E27315">
              <w:rPr>
                <w:rFonts w:ascii="宋体" w:hAnsi="宋体" w:cs="宋体" w:hint="eastAsia"/>
                <w:bCs/>
                <w:color w:val="000000"/>
                <w:kern w:val="0"/>
                <w:sz w:val="21"/>
                <w:szCs w:val="21"/>
              </w:rPr>
              <w:t>是否交易所资金清算</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中文：非法的参考价格类型：</w:t>
            </w:r>
            <w:r w:rsidRPr="00E27315">
              <w:rPr>
                <w:rFonts w:cs="Calibri"/>
                <w:bCs/>
                <w:color w:val="000000"/>
                <w:kern w:val="0"/>
                <w:sz w:val="21"/>
                <w:szCs w:val="21"/>
              </w:rPr>
              <w:t>{</w:t>
            </w:r>
            <w:r w:rsidRPr="00E27315">
              <w:rPr>
                <w:rFonts w:ascii="宋体" w:hAnsi="宋体" w:cs="宋体" w:hint="eastAsia"/>
                <w:bCs/>
                <w:color w:val="000000"/>
                <w:kern w:val="0"/>
                <w:sz w:val="21"/>
                <w:szCs w:val="21"/>
              </w:rPr>
              <w:t>参考价格类型</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中文：非法的是否交易所利息清算：</w:t>
            </w:r>
            <w:r w:rsidRPr="00E27315">
              <w:rPr>
                <w:rFonts w:cs="Calibri"/>
                <w:bCs/>
                <w:color w:val="000000"/>
                <w:kern w:val="0"/>
                <w:sz w:val="21"/>
                <w:szCs w:val="21"/>
              </w:rPr>
              <w:t>{</w:t>
            </w:r>
            <w:r w:rsidRPr="00E27315">
              <w:rPr>
                <w:rFonts w:ascii="宋体" w:hAnsi="宋体" w:cs="宋体" w:hint="eastAsia"/>
                <w:bCs/>
                <w:color w:val="000000"/>
                <w:kern w:val="0"/>
                <w:sz w:val="21"/>
                <w:szCs w:val="21"/>
              </w:rPr>
              <w:t>是否交易所利息清算</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外汇合约</w:t>
            </w:r>
            <w:r w:rsidRPr="00E27315">
              <w:rPr>
                <w:rFonts w:cs="Calibri"/>
                <w:bCs/>
                <w:color w:val="000000"/>
                <w:kern w:val="0"/>
                <w:sz w:val="21"/>
                <w:szCs w:val="21"/>
              </w:rPr>
              <w:t>}</w:t>
            </w:r>
            <w:r w:rsidRPr="00E27315">
              <w:rPr>
                <w:rFonts w:ascii="宋体" w:hAnsi="宋体" w:cs="宋体" w:hint="eastAsia"/>
                <w:color w:val="000000"/>
                <w:kern w:val="0"/>
                <w:sz w:val="21"/>
                <w:szCs w:val="21"/>
              </w:rPr>
              <w:t>不存在映射关系</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RSP016011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中文：基础数据缺少存续的合约</w:t>
            </w:r>
            <w:r w:rsidRPr="00E27315">
              <w:rPr>
                <w:rFonts w:cs="Calibri"/>
                <w:bCs/>
                <w:color w:val="000000"/>
                <w:kern w:val="0"/>
                <w:sz w:val="21"/>
                <w:szCs w:val="21"/>
              </w:rPr>
              <w:t>{</w:t>
            </w:r>
            <w:r w:rsidRPr="00E27315">
              <w:rPr>
                <w:rFonts w:ascii="宋体" w:hAnsi="宋体" w:cs="宋体" w:hint="eastAsia"/>
                <w:bCs/>
                <w:color w:val="000000"/>
                <w:kern w:val="0"/>
                <w:sz w:val="21"/>
                <w:szCs w:val="21"/>
              </w:rPr>
              <w:t>合约代码</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中文：非法的公告状态：</w:t>
            </w:r>
            <w:r w:rsidRPr="00E27315">
              <w:rPr>
                <w:rFonts w:cs="Calibri"/>
                <w:color w:val="000000"/>
                <w:kern w:val="0"/>
                <w:sz w:val="21"/>
                <w:szCs w:val="21"/>
              </w:rPr>
              <w:t>{</w:t>
            </w:r>
            <w:r w:rsidRPr="00E27315">
              <w:rPr>
                <w:rFonts w:ascii="宋体" w:hAnsi="宋体" w:cs="宋体" w:hint="eastAsia"/>
                <w:color w:val="000000"/>
                <w:kern w:val="0"/>
                <w:sz w:val="21"/>
                <w:szCs w:val="21"/>
              </w:rPr>
              <w:t>公告状态</w:t>
            </w:r>
            <w:r w:rsidRPr="00E27315">
              <w:rPr>
                <w:rFonts w:cs="Calibri"/>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中文：公告中文标题必须输入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中文：公告中文内容必须输入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中文：公告英文内容必须输入</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中文：未找到公告</w:t>
            </w:r>
            <w:r w:rsidRPr="00E27315">
              <w:rPr>
                <w:rFonts w:cs="Calibri"/>
                <w:color w:val="000000"/>
                <w:kern w:val="0"/>
                <w:sz w:val="21"/>
                <w:szCs w:val="21"/>
              </w:rPr>
              <w:t>{</w:t>
            </w:r>
            <w:r w:rsidRPr="00E27315">
              <w:rPr>
                <w:rFonts w:ascii="宋体" w:hAnsi="宋体" w:cs="宋体" w:hint="eastAsia"/>
                <w:color w:val="000000"/>
                <w:kern w:val="0"/>
                <w:sz w:val="21"/>
                <w:szCs w:val="21"/>
              </w:rPr>
              <w:t>公告编号</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中文：不能修改公告</w:t>
            </w:r>
            <w:r w:rsidRPr="00E27315">
              <w:rPr>
                <w:rFonts w:cs="Calibri"/>
                <w:color w:val="000000"/>
                <w:kern w:val="0"/>
                <w:sz w:val="21"/>
                <w:szCs w:val="21"/>
              </w:rPr>
              <w:t>{</w:t>
            </w:r>
            <w:r w:rsidRPr="00E27315">
              <w:rPr>
                <w:rFonts w:ascii="宋体" w:hAnsi="宋体" w:cs="宋体" w:hint="eastAsia"/>
                <w:color w:val="000000"/>
                <w:kern w:val="0"/>
                <w:sz w:val="21"/>
                <w:szCs w:val="21"/>
              </w:rPr>
              <w:t>公告编号</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中文：不能发布公告</w:t>
            </w:r>
            <w:r w:rsidRPr="00E27315">
              <w:rPr>
                <w:rFonts w:cs="Calibri"/>
                <w:color w:val="000000"/>
                <w:kern w:val="0"/>
                <w:sz w:val="21"/>
                <w:szCs w:val="21"/>
              </w:rPr>
              <w:t>{</w:t>
            </w:r>
            <w:r w:rsidRPr="00E27315">
              <w:rPr>
                <w:rFonts w:ascii="宋体" w:hAnsi="宋体" w:cs="宋体" w:hint="eastAsia"/>
                <w:color w:val="000000"/>
                <w:kern w:val="0"/>
                <w:sz w:val="21"/>
                <w:szCs w:val="21"/>
              </w:rPr>
              <w:t>公告编号</w:t>
            </w:r>
            <w:r w:rsidRPr="00E27315">
              <w:rPr>
                <w:rFonts w:cs="Calibri"/>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中文：编码必须输入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中文：简称必须输入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中文：全称、姓名必须输入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中文：英文简称必须输入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中文：英文全称必须输入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中文：单位地址必须输入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中文：单位邮政编码必须输入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中文：联系人必须输入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中文：电话必须输入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中文：手机必须输入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中文：电子邮件必须输入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中文：传真必须输入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中文：非法的公告已读未读状态</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RSP019021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中文：非法的对话内容</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RSP019022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中文：职位信息必须输入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RSP019023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中文：联系人信息不能超过指定数量</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 xml:space="preserve"> {</w:t>
            </w:r>
            <w:r w:rsidRPr="00E27315">
              <w:rPr>
                <w:rFonts w:ascii="宋体" w:hAnsi="宋体" w:cs="宋体" w:hint="eastAsia"/>
                <w:bCs/>
                <w:color w:val="000000"/>
                <w:kern w:val="0"/>
                <w:sz w:val="21"/>
                <w:szCs w:val="21"/>
              </w:rPr>
              <w:t>期限</w:t>
            </w:r>
            <w:r w:rsidRPr="00E27315">
              <w:rPr>
                <w:rFonts w:cs="Calibri"/>
                <w:bCs/>
                <w:color w:val="000000"/>
                <w:kern w:val="0"/>
                <w:sz w:val="21"/>
                <w:szCs w:val="21"/>
              </w:rPr>
              <w:t>}</w:t>
            </w:r>
            <w:r w:rsidRPr="00E27315">
              <w:rPr>
                <w:rFonts w:ascii="宋体" w:hAnsi="宋体" w:cs="宋体" w:hint="eastAsia"/>
                <w:color w:val="000000"/>
                <w:kern w:val="0"/>
                <w:sz w:val="21"/>
                <w:szCs w:val="21"/>
              </w:rPr>
              <w:t>对应的日期为：</w:t>
            </w:r>
            <w:r w:rsidRPr="00E27315">
              <w:rPr>
                <w:rFonts w:cs="Calibri"/>
                <w:bCs/>
                <w:color w:val="000000"/>
                <w:kern w:val="0"/>
                <w:sz w:val="21"/>
                <w:szCs w:val="21"/>
              </w:rPr>
              <w:t>{</w:t>
            </w:r>
            <w:r w:rsidRPr="00E27315">
              <w:rPr>
                <w:rFonts w:ascii="宋体" w:hAnsi="宋体" w:cs="宋体" w:hint="eastAsia"/>
                <w:bCs/>
                <w:color w:val="000000"/>
                <w:kern w:val="0"/>
                <w:sz w:val="21"/>
                <w:szCs w:val="21"/>
              </w:rPr>
              <w:t>实际结算日、到期日</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中文：非法的交易类型：</w:t>
            </w:r>
            <w:r w:rsidRPr="00E27315">
              <w:rPr>
                <w:rFonts w:cs="Calibri"/>
                <w:bCs/>
                <w:color w:val="000000"/>
                <w:kern w:val="0"/>
                <w:sz w:val="21"/>
                <w:szCs w:val="21"/>
              </w:rPr>
              <w:t>{</w:t>
            </w:r>
            <w:r w:rsidRPr="00E27315">
              <w:rPr>
                <w:rFonts w:ascii="宋体" w:hAnsi="宋体" w:cs="宋体" w:hint="eastAsia"/>
                <w:bCs/>
                <w:color w:val="000000"/>
                <w:kern w:val="0"/>
                <w:sz w:val="21"/>
                <w:szCs w:val="21"/>
              </w:rPr>
              <w:t>交易类型</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中文：非法的期限：</w:t>
            </w:r>
            <w:r w:rsidRPr="00E27315">
              <w:rPr>
                <w:rFonts w:cs="Calibri"/>
                <w:bCs/>
                <w:color w:val="000000"/>
                <w:kern w:val="0"/>
                <w:sz w:val="21"/>
                <w:szCs w:val="21"/>
              </w:rPr>
              <w:t>{</w:t>
            </w:r>
            <w:r w:rsidRPr="00E27315">
              <w:rPr>
                <w:rFonts w:ascii="宋体" w:hAnsi="宋体" w:cs="宋体" w:hint="eastAsia"/>
                <w:bCs/>
                <w:color w:val="000000"/>
                <w:kern w:val="0"/>
                <w:sz w:val="21"/>
                <w:szCs w:val="21"/>
              </w:rPr>
              <w:t>期限</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中文：非法的期权类型：</w:t>
            </w:r>
            <w:r w:rsidRPr="00E27315">
              <w:rPr>
                <w:rFonts w:cs="Calibri"/>
                <w:bCs/>
                <w:color w:val="000000"/>
                <w:kern w:val="0"/>
                <w:sz w:val="21"/>
                <w:szCs w:val="21"/>
              </w:rPr>
              <w:t>{</w:t>
            </w:r>
            <w:r w:rsidRPr="00E27315">
              <w:rPr>
                <w:rFonts w:ascii="宋体" w:hAnsi="宋体" w:cs="宋体" w:hint="eastAsia"/>
                <w:bCs/>
                <w:color w:val="000000"/>
                <w:kern w:val="0"/>
                <w:sz w:val="21"/>
                <w:szCs w:val="21"/>
              </w:rPr>
              <w:t>期权类型</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w:t>
            </w:r>
            <w:r w:rsidRPr="00E27315">
              <w:rPr>
                <w:rFonts w:cs="Calibri"/>
                <w:color w:val="000000"/>
                <w:kern w:val="0"/>
                <w:sz w:val="21"/>
                <w:szCs w:val="21"/>
              </w:rPr>
              <w:t>DELTA</w:t>
            </w:r>
            <w:r w:rsidRPr="00E27315">
              <w:rPr>
                <w:rFonts w:ascii="宋体" w:hAnsi="宋体" w:cs="宋体" w:hint="eastAsia"/>
                <w:color w:val="000000"/>
                <w:kern w:val="0"/>
                <w:sz w:val="21"/>
                <w:szCs w:val="21"/>
              </w:rPr>
              <w:t>：</w:t>
            </w:r>
            <w:r w:rsidRPr="00E27315">
              <w:rPr>
                <w:rFonts w:cs="Calibri"/>
                <w:bCs/>
                <w:color w:val="000000"/>
                <w:kern w:val="0"/>
                <w:sz w:val="21"/>
                <w:szCs w:val="21"/>
              </w:rPr>
              <w:t>{DELTA}</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中文：非法的报价方向：</w:t>
            </w:r>
            <w:r w:rsidRPr="00E27315">
              <w:rPr>
                <w:rFonts w:cs="Calibri"/>
                <w:bCs/>
                <w:color w:val="000000"/>
                <w:kern w:val="0"/>
                <w:sz w:val="21"/>
                <w:szCs w:val="21"/>
              </w:rPr>
              <w:t>{</w:t>
            </w:r>
            <w:r w:rsidRPr="00E27315">
              <w:rPr>
                <w:rFonts w:ascii="宋体" w:hAnsi="宋体" w:cs="宋体" w:hint="eastAsia"/>
                <w:bCs/>
                <w:color w:val="000000"/>
                <w:kern w:val="0"/>
                <w:sz w:val="21"/>
                <w:szCs w:val="21"/>
              </w:rPr>
              <w:t>报价方向</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w:t>
            </w:r>
            <w:r w:rsidRPr="00E27315">
              <w:rPr>
                <w:rFonts w:cs="Calibri"/>
                <w:bCs/>
                <w:color w:val="000000"/>
                <w:kern w:val="0"/>
                <w:sz w:val="21"/>
                <w:szCs w:val="21"/>
              </w:rPr>
              <w:t>{</w:t>
            </w:r>
            <w:r w:rsidRPr="00E27315">
              <w:rPr>
                <w:rFonts w:ascii="宋体" w:hAnsi="宋体" w:cs="宋体" w:hint="eastAsia"/>
                <w:bCs/>
                <w:color w:val="000000"/>
                <w:kern w:val="0"/>
                <w:sz w:val="21"/>
                <w:szCs w:val="21"/>
              </w:rPr>
              <w:t>价格类型</w:t>
            </w:r>
            <w:r w:rsidRPr="00E27315">
              <w:rPr>
                <w:rFonts w:cs="Calibri"/>
                <w:bCs/>
                <w:color w:val="000000"/>
                <w:kern w:val="0"/>
                <w:sz w:val="21"/>
                <w:szCs w:val="21"/>
              </w:rPr>
              <w:t>}</w:t>
            </w:r>
            <w:r w:rsidRPr="00E27315">
              <w:rPr>
                <w:rFonts w:ascii="宋体" w:hAnsi="宋体" w:cs="宋体" w:hint="eastAsia"/>
                <w:bCs/>
                <w:color w:val="000000"/>
                <w:kern w:val="0"/>
                <w:sz w:val="21"/>
                <w:szCs w:val="21"/>
              </w:rPr>
              <w:t>：</w:t>
            </w:r>
            <w:r w:rsidRPr="00E27315">
              <w:rPr>
                <w:rFonts w:cs="Calibri"/>
                <w:bCs/>
                <w:color w:val="000000"/>
                <w:kern w:val="0"/>
                <w:sz w:val="21"/>
                <w:szCs w:val="21"/>
              </w:rPr>
              <w:t>{</w:t>
            </w:r>
            <w:r w:rsidRPr="00E27315">
              <w:rPr>
                <w:rFonts w:ascii="宋体" w:hAnsi="宋体" w:cs="宋体" w:hint="eastAsia"/>
                <w:bCs/>
                <w:color w:val="000000"/>
                <w:kern w:val="0"/>
                <w:sz w:val="21"/>
                <w:szCs w:val="21"/>
              </w:rPr>
              <w:t>报价价格</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中文：非法的报价有效期：</w:t>
            </w:r>
            <w:r w:rsidRPr="00E27315">
              <w:rPr>
                <w:rFonts w:cs="Calibri"/>
                <w:bCs/>
                <w:color w:val="000000"/>
                <w:kern w:val="0"/>
                <w:sz w:val="21"/>
                <w:szCs w:val="21"/>
              </w:rPr>
              <w:t>{</w:t>
            </w:r>
            <w:r w:rsidRPr="00E27315">
              <w:rPr>
                <w:rFonts w:ascii="宋体" w:hAnsi="宋体" w:cs="宋体" w:hint="eastAsia"/>
                <w:bCs/>
                <w:color w:val="000000"/>
                <w:kern w:val="0"/>
                <w:sz w:val="21"/>
                <w:szCs w:val="21"/>
              </w:rPr>
              <w:t>有效期</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中文：非法的数量：</w:t>
            </w:r>
            <w:r w:rsidRPr="00E27315">
              <w:rPr>
                <w:rFonts w:cs="Calibri"/>
                <w:bCs/>
                <w:color w:val="000000"/>
                <w:kern w:val="0"/>
                <w:sz w:val="21"/>
                <w:szCs w:val="21"/>
              </w:rPr>
              <w:t>{</w:t>
            </w:r>
            <w:r w:rsidRPr="00E27315">
              <w:rPr>
                <w:rFonts w:ascii="宋体" w:hAnsi="宋体" w:cs="宋体" w:hint="eastAsia"/>
                <w:bCs/>
                <w:color w:val="000000"/>
                <w:kern w:val="0"/>
                <w:sz w:val="21"/>
                <w:szCs w:val="21"/>
              </w:rPr>
              <w:t>数量</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中文：非法的参考价格日期：</w:t>
            </w:r>
            <w:r w:rsidRPr="00E27315">
              <w:rPr>
                <w:rFonts w:cs="Calibri"/>
                <w:bCs/>
                <w:color w:val="000000"/>
                <w:kern w:val="0"/>
                <w:sz w:val="21"/>
                <w:szCs w:val="21"/>
              </w:rPr>
              <w:t>{</w:t>
            </w:r>
            <w:r w:rsidRPr="00E27315">
              <w:rPr>
                <w:rFonts w:ascii="宋体" w:hAnsi="宋体" w:cs="宋体" w:hint="eastAsia"/>
                <w:bCs/>
                <w:color w:val="000000"/>
                <w:kern w:val="0"/>
                <w:sz w:val="21"/>
                <w:szCs w:val="21"/>
              </w:rPr>
              <w:t>参考价格日期</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RSP021011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中文：非法的参考价格调整项：</w:t>
            </w:r>
            <w:r w:rsidRPr="00E27315">
              <w:rPr>
                <w:rFonts w:cs="Calibri"/>
                <w:bCs/>
                <w:color w:val="000000"/>
                <w:kern w:val="0"/>
                <w:sz w:val="21"/>
                <w:szCs w:val="21"/>
              </w:rPr>
              <w:t>{</w:t>
            </w:r>
            <w:r w:rsidRPr="00E27315">
              <w:rPr>
                <w:rFonts w:ascii="宋体" w:hAnsi="宋体" w:cs="宋体" w:hint="eastAsia"/>
                <w:bCs/>
                <w:color w:val="000000"/>
                <w:kern w:val="0"/>
                <w:sz w:val="21"/>
                <w:szCs w:val="21"/>
              </w:rPr>
              <w:t>参考价格调整项</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中文：非法的参考价格</w:t>
            </w:r>
            <w:r w:rsidRPr="00E27315">
              <w:rPr>
                <w:rFonts w:ascii="宋体" w:hAnsi="宋体" w:cs="宋体" w:hint="eastAsia"/>
                <w:bCs/>
                <w:color w:val="000000"/>
                <w:kern w:val="0"/>
                <w:sz w:val="21"/>
                <w:szCs w:val="21"/>
              </w:rPr>
              <w:t>：</w:t>
            </w:r>
            <w:r w:rsidRPr="00E27315">
              <w:rPr>
                <w:rFonts w:cs="Calibri"/>
                <w:bCs/>
                <w:color w:val="000000"/>
                <w:kern w:val="0"/>
                <w:sz w:val="21"/>
                <w:szCs w:val="21"/>
              </w:rPr>
              <w:t>{</w:t>
            </w:r>
            <w:r w:rsidRPr="00E27315">
              <w:rPr>
                <w:rFonts w:ascii="宋体" w:hAnsi="宋体" w:cs="宋体" w:hint="eastAsia"/>
                <w:bCs/>
                <w:color w:val="000000"/>
                <w:kern w:val="0"/>
                <w:sz w:val="21"/>
                <w:szCs w:val="21"/>
              </w:rPr>
              <w:t>参考价格</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中文：非法的其他参考价格说明：</w:t>
            </w:r>
            <w:r w:rsidRPr="00E27315">
              <w:rPr>
                <w:rFonts w:cs="Calibri"/>
                <w:bCs/>
                <w:color w:val="000000"/>
                <w:kern w:val="0"/>
                <w:sz w:val="21"/>
                <w:szCs w:val="21"/>
              </w:rPr>
              <w:t>{</w:t>
            </w:r>
            <w:r w:rsidRPr="00E27315">
              <w:rPr>
                <w:rFonts w:ascii="宋体" w:hAnsi="宋体" w:cs="宋体" w:hint="eastAsia"/>
                <w:bCs/>
                <w:color w:val="000000"/>
                <w:kern w:val="0"/>
                <w:sz w:val="21"/>
                <w:szCs w:val="21"/>
              </w:rPr>
              <w:t>其他参考价格说明</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r w:rsidRPr="00E27315">
              <w:rPr>
                <w:rFonts w:ascii="宋体" w:hAnsi="宋体" w:cs="宋体" w:hint="eastAsia"/>
                <w:color w:val="000000"/>
                <w:kern w:val="0"/>
                <w:sz w:val="21"/>
                <w:szCs w:val="21"/>
              </w:rPr>
              <w:t>不能进行续借业务</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中文：非法的计息基准：</w:t>
            </w:r>
            <w:r w:rsidRPr="00E27315">
              <w:rPr>
                <w:rFonts w:cs="Calibri"/>
                <w:bCs/>
                <w:color w:val="000000"/>
                <w:kern w:val="0"/>
                <w:sz w:val="21"/>
                <w:szCs w:val="21"/>
              </w:rPr>
              <w:t>{</w:t>
            </w:r>
            <w:r w:rsidRPr="00E27315">
              <w:rPr>
                <w:rFonts w:ascii="宋体" w:hAnsi="宋体" w:cs="宋体" w:hint="eastAsia"/>
                <w:bCs/>
                <w:color w:val="000000"/>
                <w:kern w:val="0"/>
                <w:sz w:val="21"/>
                <w:szCs w:val="21"/>
              </w:rPr>
              <w:t>计息基准</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中文：非法的借金仓库：</w:t>
            </w:r>
            <w:r w:rsidRPr="00E27315">
              <w:rPr>
                <w:rFonts w:cs="Calibri"/>
                <w:bCs/>
                <w:color w:val="000000"/>
                <w:kern w:val="0"/>
                <w:sz w:val="21"/>
                <w:szCs w:val="21"/>
              </w:rPr>
              <w:t>{</w:t>
            </w:r>
            <w:r w:rsidRPr="00E27315">
              <w:rPr>
                <w:rFonts w:ascii="宋体" w:hAnsi="宋体" w:cs="宋体" w:hint="eastAsia"/>
                <w:bCs/>
                <w:color w:val="000000"/>
                <w:kern w:val="0"/>
                <w:sz w:val="21"/>
                <w:szCs w:val="21"/>
              </w:rPr>
              <w:t>借金仓库</w:t>
            </w:r>
            <w:r w:rsidRPr="00E27315">
              <w:rPr>
                <w:rFonts w:cs="Calibri"/>
                <w:bCs/>
                <w:color w:val="000000"/>
                <w:kern w:val="0"/>
                <w:sz w:val="21"/>
                <w:szCs w:val="21"/>
              </w:rPr>
              <w:t>}</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中文：错误的</w:t>
            </w:r>
            <w:r w:rsidRPr="00E27315">
              <w:rPr>
                <w:rFonts w:cs="Calibri"/>
                <w:color w:val="000000"/>
                <w:kern w:val="0"/>
                <w:sz w:val="21"/>
                <w:szCs w:val="21"/>
              </w:rPr>
              <w:t>{</w:t>
            </w:r>
            <w:r w:rsidRPr="00E27315">
              <w:rPr>
                <w:rFonts w:ascii="宋体" w:hAnsi="宋体" w:cs="宋体" w:hint="eastAsia"/>
                <w:color w:val="000000"/>
                <w:kern w:val="0"/>
                <w:sz w:val="21"/>
                <w:szCs w:val="21"/>
              </w:rPr>
              <w:t>参考价格日期或者到期日或者远端查看价格日期或者远端到期日或者付息日或者行权日、期权结算日</w:t>
            </w:r>
            <w:r w:rsidRPr="00E27315">
              <w:rPr>
                <w:rFonts w:cs="Calibri"/>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中文：非法的行权方式：</w:t>
            </w:r>
            <w:r w:rsidRPr="00E27315">
              <w:rPr>
                <w:rFonts w:cs="Calibri"/>
                <w:bCs/>
                <w:color w:val="000000"/>
                <w:kern w:val="0"/>
                <w:sz w:val="21"/>
                <w:szCs w:val="21"/>
              </w:rPr>
              <w:t>{</w:t>
            </w:r>
            <w:r w:rsidRPr="00E27315">
              <w:rPr>
                <w:rFonts w:ascii="宋体" w:hAnsi="宋体" w:cs="宋体" w:hint="eastAsia"/>
                <w:bCs/>
                <w:color w:val="000000"/>
                <w:kern w:val="0"/>
                <w:sz w:val="21"/>
                <w:szCs w:val="21"/>
              </w:rPr>
              <w:t>行权方式</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{CFETS</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r w:rsidRPr="00E27315">
              <w:rPr>
                <w:rFonts w:ascii="宋体" w:hAnsi="宋体" w:cs="宋体" w:hint="eastAsia"/>
                <w:color w:val="000000"/>
                <w:kern w:val="0"/>
                <w:sz w:val="21"/>
                <w:szCs w:val="21"/>
              </w:rPr>
              <w:t>已经存在</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中文：非法的报价：</w:t>
            </w:r>
            <w:r w:rsidRPr="00E27315">
              <w:rPr>
                <w:rFonts w:cs="Calibri"/>
                <w:bCs/>
                <w:color w:val="000000"/>
                <w:kern w:val="0"/>
                <w:sz w:val="21"/>
                <w:szCs w:val="21"/>
              </w:rPr>
              <w:t>{</w:t>
            </w:r>
            <w:r w:rsidRPr="00E27315">
              <w:rPr>
                <w:rFonts w:ascii="宋体" w:hAnsi="宋体" w:cs="宋体" w:hint="eastAsia"/>
                <w:bCs/>
                <w:color w:val="000000"/>
                <w:kern w:val="0"/>
                <w:sz w:val="21"/>
                <w:szCs w:val="21"/>
              </w:rPr>
              <w:t>价格</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中文：非法的掉期重量</w:t>
            </w:r>
            <w:r w:rsidRPr="00E27315">
              <w:rPr>
                <w:rFonts w:cs="Calibri"/>
                <w:bCs/>
                <w:color w:val="000000"/>
                <w:kern w:val="0"/>
                <w:sz w:val="21"/>
                <w:szCs w:val="21"/>
              </w:rPr>
              <w:t>{</w:t>
            </w:r>
            <w:r w:rsidRPr="00E27315">
              <w:rPr>
                <w:rFonts w:ascii="宋体" w:hAnsi="宋体" w:cs="宋体" w:hint="eastAsia"/>
                <w:bCs/>
                <w:color w:val="000000"/>
                <w:kern w:val="0"/>
                <w:sz w:val="21"/>
                <w:szCs w:val="21"/>
              </w:rPr>
              <w:t>近端重量</w:t>
            </w:r>
            <w:r w:rsidRPr="00E27315">
              <w:rPr>
                <w:rFonts w:cs="Calibri"/>
                <w:bCs/>
                <w:color w:val="000000"/>
                <w:kern w:val="0"/>
                <w:sz w:val="21"/>
                <w:szCs w:val="21"/>
              </w:rPr>
              <w:t>}</w:t>
            </w:r>
            <w:r w:rsidRPr="00E27315">
              <w:rPr>
                <w:rFonts w:ascii="宋体" w:hAnsi="宋体" w:cs="宋体" w:hint="eastAsia"/>
                <w:bCs/>
                <w:color w:val="000000"/>
                <w:kern w:val="0"/>
                <w:sz w:val="21"/>
                <w:szCs w:val="21"/>
              </w:rPr>
              <w:t>和</w:t>
            </w:r>
            <w:r w:rsidRPr="00E27315">
              <w:rPr>
                <w:rFonts w:cs="Calibri"/>
                <w:bCs/>
                <w:color w:val="000000"/>
                <w:kern w:val="0"/>
                <w:sz w:val="21"/>
                <w:szCs w:val="21"/>
              </w:rPr>
              <w:t>{</w:t>
            </w:r>
            <w:r w:rsidRPr="00E27315">
              <w:rPr>
                <w:rFonts w:ascii="宋体" w:hAnsi="宋体" w:cs="宋体" w:hint="eastAsia"/>
                <w:bCs/>
                <w:color w:val="000000"/>
                <w:kern w:val="0"/>
                <w:sz w:val="21"/>
                <w:szCs w:val="21"/>
              </w:rPr>
              <w:t>远端重量</w:t>
            </w:r>
            <w:r w:rsidRPr="00E27315">
              <w:rPr>
                <w:rFonts w:cs="Calibri"/>
                <w:bCs/>
                <w:color w:val="000000"/>
                <w:kern w:val="0"/>
                <w:sz w:val="21"/>
                <w:szCs w:val="21"/>
              </w:rPr>
              <w:t>}</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中文：价格必须大于</w:t>
            </w:r>
            <w:r w:rsidRPr="00E27315">
              <w:rPr>
                <w:rFonts w:cs="Calibri"/>
                <w:color w:val="000000"/>
                <w:kern w:val="0"/>
                <w:sz w:val="21"/>
                <w:szCs w:val="21"/>
              </w:rPr>
              <w:t>0</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color w:val="000000"/>
                <w:kern w:val="0"/>
                <w:sz w:val="21"/>
                <w:szCs w:val="21"/>
              </w:rPr>
              <w:t>SPOT</w:t>
            </w:r>
            <w:r w:rsidRPr="00E27315">
              <w:rPr>
                <w:rFonts w:ascii="宋体" w:hAnsi="宋体" w:cs="宋体" w:hint="eastAsia"/>
                <w:color w:val="000000"/>
                <w:kern w:val="0"/>
                <w:sz w:val="21"/>
                <w:szCs w:val="21"/>
              </w:rPr>
              <w:t>的远期点必须为</w:t>
            </w:r>
            <w:r w:rsidRPr="00E27315">
              <w:rPr>
                <w:rFonts w:cs="Calibri"/>
                <w:color w:val="000000"/>
                <w:kern w:val="0"/>
                <w:sz w:val="21"/>
                <w:szCs w:val="21"/>
              </w:rPr>
              <w:t>0</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中文：报单编号不存在</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中文：报单应答编号不存在</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r w:rsidRPr="00E27315">
              <w:rPr>
                <w:rFonts w:ascii="宋体" w:hAnsi="宋体" w:cs="宋体" w:hint="eastAsia"/>
                <w:color w:val="000000"/>
                <w:kern w:val="0"/>
                <w:sz w:val="21"/>
                <w:szCs w:val="21"/>
              </w:rPr>
              <w:t>在待确认成交队列中不存在</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r w:rsidRPr="00E27315">
              <w:rPr>
                <w:rFonts w:ascii="宋体" w:hAnsi="宋体" w:cs="宋体" w:hint="eastAsia"/>
                <w:color w:val="000000"/>
                <w:kern w:val="0"/>
                <w:sz w:val="21"/>
                <w:szCs w:val="21"/>
              </w:rPr>
              <w:t>当前状态不能被撤销</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中文：非法的交易日期：</w:t>
            </w:r>
            <w:r w:rsidRPr="00E27315">
              <w:rPr>
                <w:rFonts w:cs="Calibri"/>
                <w:bCs/>
                <w:color w:val="000000"/>
                <w:kern w:val="0"/>
                <w:sz w:val="21"/>
                <w:szCs w:val="21"/>
              </w:rPr>
              <w:t>{</w:t>
            </w:r>
            <w:r w:rsidRPr="00E27315">
              <w:rPr>
                <w:rFonts w:ascii="宋体" w:hAnsi="宋体" w:cs="宋体" w:hint="eastAsia"/>
                <w:bCs/>
                <w:color w:val="000000"/>
                <w:kern w:val="0"/>
                <w:sz w:val="21"/>
                <w:szCs w:val="21"/>
              </w:rPr>
              <w:t>交易日期</w:t>
            </w:r>
            <w:r w:rsidRPr="00E27315">
              <w:rPr>
                <w:rFonts w:cs="Calibri"/>
                <w:bCs/>
                <w:color w:val="000000"/>
                <w:kern w:val="0"/>
                <w:sz w:val="21"/>
                <w:szCs w:val="21"/>
              </w:rPr>
              <w:t xml:space="preserve">} </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RSP021029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中文：当前交易席位不能进行确认操作</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w:t>
            </w:r>
            <w:r w:rsidRPr="00E27315">
              <w:rPr>
                <w:rFonts w:cs="Calibri"/>
                <w:bCs/>
                <w:color w:val="000000"/>
                <w:kern w:val="0"/>
                <w:sz w:val="21"/>
                <w:szCs w:val="21"/>
              </w:rPr>
              <w:t>{</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r w:rsidRPr="00E27315">
              <w:rPr>
                <w:rFonts w:ascii="宋体" w:hAnsi="宋体" w:cs="宋体" w:hint="eastAsia"/>
                <w:color w:val="000000"/>
                <w:kern w:val="0"/>
                <w:sz w:val="21"/>
                <w:szCs w:val="21"/>
              </w:rPr>
              <w:t>当前状态不能被确认</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中文：输入了错误的参考价格数据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中文：非法的交易发起方式</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中文：非法的拆借类型</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中文：选择了重复的交易应答方席位</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中文：缺失交易对手方信息</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中文：不允许重复的应答</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非法的交割品种</w:t>
            </w:r>
            <w:r w:rsidRPr="00E27315">
              <w:rPr>
                <w:rFonts w:cs="Calibri"/>
                <w:color w:val="000000"/>
                <w:kern w:val="0"/>
                <w:sz w:val="21"/>
                <w:szCs w:val="21"/>
              </w:rPr>
              <w:t>{0}</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RSP021039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非法的报单状态</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RSP021040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中文：远端到期日必须大于近端到期日</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RSP021041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中文：即远掉交易日期要素</w:t>
            </w:r>
            <w:r w:rsidRPr="00E27315">
              <w:rPr>
                <w:rFonts w:cs="Calibri"/>
                <w:color w:val="000000"/>
                <w:kern w:val="0"/>
                <w:sz w:val="21"/>
                <w:szCs w:val="21"/>
              </w:rPr>
              <w:t>(</w:t>
            </w:r>
            <w:r w:rsidRPr="00E27315">
              <w:rPr>
                <w:rFonts w:ascii="宋体" w:hAnsi="宋体" w:cs="宋体" w:hint="eastAsia"/>
                <w:color w:val="000000"/>
                <w:kern w:val="0"/>
                <w:sz w:val="21"/>
                <w:szCs w:val="21"/>
              </w:rPr>
              <w:t>到期日、参考价日期、远端到期日、远端参考价日期</w:t>
            </w:r>
            <w:r w:rsidRPr="00E27315">
              <w:rPr>
                <w:rFonts w:cs="Calibri"/>
                <w:color w:val="000000"/>
                <w:kern w:val="0"/>
                <w:sz w:val="21"/>
                <w:szCs w:val="21"/>
              </w:rPr>
              <w:t>)</w:t>
            </w:r>
            <w:r w:rsidRPr="00E27315">
              <w:rPr>
                <w:rFonts w:ascii="宋体" w:hAnsi="宋体" w:cs="宋体" w:hint="eastAsia"/>
                <w:color w:val="000000"/>
                <w:kern w:val="0"/>
                <w:sz w:val="21"/>
                <w:szCs w:val="21"/>
              </w:rPr>
              <w:t>必须符合逻辑关系</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RSP021042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中文：拆借交易日期要素</w:t>
            </w:r>
            <w:r w:rsidRPr="00E27315">
              <w:rPr>
                <w:rFonts w:cs="Calibri"/>
                <w:color w:val="000000"/>
                <w:kern w:val="0"/>
                <w:sz w:val="21"/>
                <w:szCs w:val="21"/>
              </w:rPr>
              <w:t>(</w:t>
            </w:r>
            <w:r w:rsidRPr="00E27315">
              <w:rPr>
                <w:rFonts w:ascii="宋体" w:hAnsi="宋体" w:cs="宋体" w:hint="eastAsia"/>
                <w:color w:val="000000"/>
                <w:kern w:val="0"/>
                <w:sz w:val="21"/>
                <w:szCs w:val="21"/>
              </w:rPr>
              <w:t>到期日、参考价日期、远端到期日、远端参考价日期</w:t>
            </w:r>
            <w:r w:rsidRPr="00E27315">
              <w:rPr>
                <w:rFonts w:cs="Calibri"/>
                <w:color w:val="000000"/>
                <w:kern w:val="0"/>
                <w:sz w:val="21"/>
                <w:szCs w:val="21"/>
              </w:rPr>
              <w:t>)</w:t>
            </w:r>
            <w:r w:rsidRPr="00E27315">
              <w:rPr>
                <w:rFonts w:ascii="宋体" w:hAnsi="宋体" w:cs="宋体" w:hint="eastAsia"/>
                <w:color w:val="000000"/>
                <w:kern w:val="0"/>
                <w:sz w:val="21"/>
                <w:szCs w:val="21"/>
              </w:rPr>
              <w:t>必须符合逻辑关系</w:t>
            </w:r>
          </w:p>
        </w:tc>
      </w:tr>
      <w:tr w:rsidR="00E27315" w:rsidRPr="00E27315" w:rsidTr="00E27315">
        <w:trPr>
          <w:trHeight w:val="585"/>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RSP021043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期权交易日期要素</w:t>
            </w:r>
            <w:r w:rsidRPr="00E27315">
              <w:rPr>
                <w:rFonts w:cs="Calibri"/>
                <w:color w:val="000000"/>
                <w:kern w:val="0"/>
                <w:sz w:val="21"/>
                <w:szCs w:val="21"/>
              </w:rPr>
              <w:t>(</w:t>
            </w:r>
            <w:r w:rsidRPr="00E27315">
              <w:rPr>
                <w:rFonts w:ascii="宋体" w:hAnsi="宋体" w:cs="宋体" w:hint="eastAsia"/>
                <w:color w:val="000000"/>
                <w:kern w:val="0"/>
                <w:sz w:val="21"/>
                <w:szCs w:val="21"/>
              </w:rPr>
              <w:t>到期日、参考价日期、远端到期日、远端参考价日期</w:t>
            </w:r>
            <w:r w:rsidRPr="00E27315">
              <w:rPr>
                <w:rFonts w:cs="Calibri"/>
                <w:color w:val="000000"/>
                <w:kern w:val="0"/>
                <w:sz w:val="21"/>
                <w:szCs w:val="21"/>
              </w:rPr>
              <w:t>)</w:t>
            </w:r>
            <w:r w:rsidRPr="00E27315">
              <w:rPr>
                <w:rFonts w:ascii="宋体" w:hAnsi="宋体" w:cs="宋体" w:hint="eastAsia"/>
                <w:color w:val="000000"/>
                <w:kern w:val="0"/>
                <w:sz w:val="21"/>
                <w:szCs w:val="21"/>
              </w:rPr>
              <w:t>必须符合逻辑关系</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中文：日期必须输入或者格式不正确</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中文：查询日期要限制在</w:t>
            </w:r>
            <w:r w:rsidRPr="00E27315">
              <w:rPr>
                <w:rFonts w:cs="Calibri"/>
                <w:color w:val="000000"/>
                <w:kern w:val="0"/>
                <w:sz w:val="21"/>
                <w:szCs w:val="21"/>
              </w:rPr>
              <w:t>{</w:t>
            </w:r>
            <w:r w:rsidRPr="00E27315">
              <w:rPr>
                <w:rFonts w:ascii="宋体" w:hAnsi="宋体" w:cs="宋体" w:hint="eastAsia"/>
                <w:color w:val="000000"/>
                <w:kern w:val="0"/>
                <w:sz w:val="21"/>
                <w:szCs w:val="21"/>
              </w:rPr>
              <w:t>范围</w:t>
            </w:r>
            <w:r w:rsidRPr="00E27315">
              <w:rPr>
                <w:rFonts w:cs="Calibri"/>
                <w:color w:val="000000"/>
                <w:kern w:val="0"/>
                <w:sz w:val="21"/>
                <w:szCs w:val="21"/>
              </w:rPr>
              <w:t>}</w:t>
            </w:r>
            <w:r w:rsidRPr="00E27315">
              <w:rPr>
                <w:rFonts w:ascii="宋体" w:hAnsi="宋体" w:cs="宋体" w:hint="eastAsia"/>
                <w:color w:val="000000"/>
                <w:kern w:val="0"/>
                <w:sz w:val="21"/>
                <w:szCs w:val="21"/>
              </w:rPr>
              <w:t>中</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中文：开始日期必须小于等于结束日期</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中文：必须输入</w:t>
            </w:r>
            <w:r w:rsidRPr="00E27315">
              <w:rPr>
                <w:rFonts w:cs="Calibri"/>
                <w:color w:val="000000"/>
                <w:kern w:val="0"/>
                <w:sz w:val="21"/>
                <w:szCs w:val="21"/>
              </w:rPr>
              <w:t>{</w:t>
            </w:r>
            <w:r w:rsidRPr="00E27315">
              <w:rPr>
                <w:rFonts w:ascii="宋体" w:hAnsi="宋体" w:cs="宋体" w:hint="eastAsia"/>
                <w:color w:val="000000"/>
                <w:kern w:val="0"/>
                <w:sz w:val="21"/>
                <w:szCs w:val="21"/>
              </w:rPr>
              <w:t>参数可选项</w:t>
            </w:r>
            <w:r w:rsidRPr="00E27315">
              <w:rPr>
                <w:rFonts w:cs="Calibri"/>
                <w:color w:val="000000"/>
                <w:kern w:val="0"/>
                <w:sz w:val="21"/>
                <w:szCs w:val="21"/>
              </w:rPr>
              <w:t>}</w:t>
            </w:r>
            <w:r w:rsidRPr="00E27315">
              <w:rPr>
                <w:rFonts w:ascii="宋体" w:hAnsi="宋体" w:cs="宋体" w:hint="eastAsia"/>
                <w:color w:val="000000"/>
                <w:kern w:val="0"/>
                <w:sz w:val="21"/>
                <w:szCs w:val="21"/>
              </w:rPr>
              <w:t>中一个参数</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中文：非法的成交单编号：</w:t>
            </w:r>
            <w:r w:rsidRPr="00E27315">
              <w:rPr>
                <w:rFonts w:cs="Calibri"/>
                <w:bCs/>
                <w:color w:val="000000"/>
                <w:kern w:val="0"/>
                <w:sz w:val="21"/>
                <w:szCs w:val="21"/>
              </w:rPr>
              <w:t>{</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bCs/>
                <w:color w:val="000000"/>
                <w:kern w:val="0"/>
                <w:sz w:val="22"/>
              </w:rPr>
            </w:pPr>
            <w:r w:rsidRPr="00E27315">
              <w:rPr>
                <w:rFonts w:ascii="宋体" w:hAnsi="宋体" w:cs="宋体" w:hint="eastAsia"/>
                <w:bCs/>
                <w:color w:val="000000"/>
                <w:kern w:val="0"/>
                <w:sz w:val="22"/>
              </w:rPr>
              <w:t>RSP022007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bCs/>
                <w:color w:val="000000"/>
                <w:kern w:val="0"/>
                <w:sz w:val="22"/>
              </w:rPr>
            </w:pPr>
            <w:r w:rsidRPr="00E27315">
              <w:rPr>
                <w:rFonts w:ascii="宋体" w:hAnsi="宋体" w:cs="宋体" w:hint="eastAsia"/>
                <w:bCs/>
                <w:color w:val="000000"/>
                <w:kern w:val="0"/>
                <w:sz w:val="22"/>
              </w:rPr>
              <w:t>中文：日期区间必须输入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中文：当前状态不允许进行再次清算</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RSP022009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w:t>
            </w:r>
            <w:r w:rsidRPr="00E27315">
              <w:rPr>
                <w:rFonts w:cs="Calibri"/>
                <w:color w:val="000000"/>
                <w:kern w:val="0"/>
                <w:sz w:val="21"/>
                <w:szCs w:val="21"/>
              </w:rPr>
              <w:t>CFETS</w:t>
            </w:r>
            <w:r w:rsidRPr="00E27315">
              <w:rPr>
                <w:rFonts w:ascii="宋体" w:hAnsi="宋体" w:cs="宋体" w:hint="eastAsia"/>
                <w:color w:val="000000"/>
                <w:kern w:val="0"/>
                <w:sz w:val="21"/>
                <w:szCs w:val="21"/>
              </w:rPr>
              <w:t>成交单编号：</w:t>
            </w:r>
            <w:r w:rsidRPr="00E27315">
              <w:rPr>
                <w:rFonts w:cs="Calibri"/>
                <w:bCs/>
                <w:color w:val="000000"/>
                <w:kern w:val="0"/>
                <w:sz w:val="21"/>
                <w:szCs w:val="21"/>
              </w:rPr>
              <w:t>{CFETS</w:t>
            </w:r>
            <w:r w:rsidRPr="00E27315">
              <w:rPr>
                <w:rFonts w:ascii="宋体" w:hAnsi="宋体" w:cs="宋体" w:hint="eastAsia"/>
                <w:bCs/>
                <w:color w:val="000000"/>
                <w:kern w:val="0"/>
                <w:sz w:val="21"/>
                <w:szCs w:val="21"/>
              </w:rPr>
              <w:t>成交单编号</w:t>
            </w:r>
            <w:r w:rsidRPr="00E27315">
              <w:rPr>
                <w:rFonts w:cs="Calibri"/>
                <w:bCs/>
                <w:color w:val="000000"/>
                <w:kern w:val="0"/>
                <w:sz w:val="21"/>
                <w:szCs w:val="21"/>
              </w:rPr>
              <w:t>}</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中文：当前状态不允许进行交易撤销</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中文：已经存在对应的申请记录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中文：不存在对应的申请记录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中文：当前状态不允许撤销申请记录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中文：当前状态不允许进行交易日期要素变更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中文：当前状态不允许进行经纪机构变更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中文：只有交易中心的成交单才允许进行经纪机构变更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中文：当前申请方不允许进行违约申报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中文：当前状态不允许进行违约申报申请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RSP022019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中文：违约申报类型不正确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中文：当前状态不允许进行撤销违约申报申请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中文：当前状态不允许进行行权申请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中文：当前状态不允许进行平仓申请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中文：当前状态不允许进行撤销平仓申请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中文：当前状态不允许进行平仓确认申请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中文：当前状态不允许进行还金参数修改申请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中文：当前状态不允许进行还金参数撤销申请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中文：当前状态不允许进行还金参数确认申请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中文：选择的还金品种不正确</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RSP022029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中文：当前状态不允许进行提前还金、主动还金、再次还金</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中文：申请方不能进行提前还金、主动还金、再次还金</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中文：过户失败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中文：当前状态不允许取消撤销申请记录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中文：必须修改一个交易日期要素</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中文：不能修改本次提交的交易日期要素</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中文：非法的手机号码</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中文：有未处理完成的成交单</w:t>
            </w:r>
          </w:p>
        </w:tc>
      </w:tr>
      <w:tr w:rsidR="00E27315" w:rsidRPr="00E27315" w:rsidTr="00E27315">
        <w:trPr>
          <w:trHeight w:val="30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中文：超过指定的长度：</w:t>
            </w:r>
            <w:r w:rsidRPr="00E27315">
              <w:rPr>
                <w:rFonts w:cs="Calibri"/>
                <w:color w:val="000000"/>
                <w:kern w:val="0"/>
                <w:sz w:val="21"/>
                <w:szCs w:val="21"/>
              </w:rPr>
              <w:t>{0}</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超过系统查询的最大条数，请修改搜索范围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RSP022039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开始日期、结束日期输入不完整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没有修改任何内容</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没有找到符合条件的记录。</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超过了行权时间，无法行权</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查询实时库存异常</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该席位下已有此联系手机号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RSP022045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已过最后的行权截止时间，行权日必须大于当前交易日。</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中文：远期价格曲线日期要素不能为空</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中文：远期价格曲线日期要素必须满足逻辑关系</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RSP031003</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中文：不能进行当前状态的调整。</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RSP031004</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中文：已经设置了当前席位的远期价格曲线报价权限。</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RSP031005</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中文：没有设置当前席位的远期价格曲线报价权限。</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lastRenderedPageBreak/>
              <w:t>RSP031006</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中文：必须完整输入所有远期价格曲线报价。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RSP031007</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中文：远期价格曲线报卖价必须大于等于报买价。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RSP031008</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中文：远期价格曲线报价必须满足数据精度。</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RSP031009</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中文：计算数据存在错误，请刷新界面后重新选择报价</w:t>
            </w:r>
          </w:p>
        </w:tc>
      </w:tr>
      <w:tr w:rsidR="00E27315" w:rsidRPr="00E27315" w:rsidTr="00E27315">
        <w:trPr>
          <w:trHeight w:val="54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RSP031010</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中文：买报价个数与卖报价个数不一致，请刷新界面后重新选择报价！</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RSP031011</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中文：剔除笔数大于买卖报价的个数</w:t>
            </w:r>
          </w:p>
        </w:tc>
      </w:tr>
      <w:tr w:rsidR="00E27315" w:rsidRPr="00E27315" w:rsidTr="00E27315">
        <w:trPr>
          <w:trHeight w:val="270"/>
        </w:trPr>
        <w:tc>
          <w:tcPr>
            <w:tcW w:w="2220" w:type="dxa"/>
            <w:tcBorders>
              <w:top w:val="nil"/>
              <w:left w:val="single" w:sz="4" w:space="0" w:color="auto"/>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center"/>
              <w:rPr>
                <w:rFonts w:ascii="宋体" w:hAnsi="宋体" w:cs="宋体"/>
                <w:color w:val="000000"/>
                <w:kern w:val="0"/>
                <w:sz w:val="22"/>
              </w:rPr>
            </w:pPr>
            <w:r w:rsidRPr="00E27315">
              <w:rPr>
                <w:rFonts w:ascii="宋体" w:hAnsi="宋体" w:cs="宋体" w:hint="eastAsia"/>
                <w:color w:val="000000"/>
                <w:kern w:val="0"/>
                <w:sz w:val="22"/>
              </w:rPr>
              <w:t>RSP031012</w:t>
            </w:r>
          </w:p>
        </w:tc>
        <w:tc>
          <w:tcPr>
            <w:tcW w:w="6420" w:type="dxa"/>
            <w:tcBorders>
              <w:top w:val="nil"/>
              <w:left w:val="nil"/>
              <w:bottom w:val="single" w:sz="4" w:space="0" w:color="auto"/>
              <w:right w:val="single" w:sz="4" w:space="0" w:color="auto"/>
            </w:tcBorders>
            <w:shd w:val="clear" w:color="auto" w:fill="auto"/>
            <w:vAlign w:val="bottom"/>
            <w:hideMark/>
          </w:tcPr>
          <w:p w:rsidR="00E27315" w:rsidRPr="00E27315" w:rsidRDefault="00E27315" w:rsidP="00E27315">
            <w:pPr>
              <w:widowControl/>
              <w:spacing w:line="240" w:lineRule="auto"/>
              <w:ind w:firstLineChars="0" w:firstLine="0"/>
              <w:jc w:val="left"/>
              <w:rPr>
                <w:rFonts w:ascii="宋体" w:hAnsi="宋体" w:cs="宋体"/>
                <w:color w:val="000000"/>
                <w:kern w:val="0"/>
                <w:sz w:val="22"/>
              </w:rPr>
            </w:pPr>
            <w:r w:rsidRPr="00E27315">
              <w:rPr>
                <w:rFonts w:ascii="宋体" w:hAnsi="宋体" w:cs="宋体" w:hint="eastAsia"/>
                <w:color w:val="000000"/>
                <w:kern w:val="0"/>
                <w:sz w:val="22"/>
              </w:rPr>
              <w:t>在报价期间不能进行远期价格曲线计算和发布</w:t>
            </w:r>
          </w:p>
        </w:tc>
      </w:tr>
    </w:tbl>
    <w:p w:rsidR="00581365" w:rsidRPr="00E27315" w:rsidRDefault="00581365">
      <w:pPr>
        <w:ind w:firstLine="480"/>
        <w:rPr>
          <w:rFonts w:ascii="宋体" w:hAnsi="宋体"/>
          <w:color w:val="000000"/>
        </w:rPr>
      </w:pPr>
    </w:p>
    <w:p w:rsidR="00581365" w:rsidRDefault="00581365">
      <w:pPr>
        <w:ind w:leftChars="354" w:left="850" w:firstLineChars="0" w:firstLine="0"/>
      </w:pPr>
    </w:p>
    <w:sectPr w:rsidR="00581365" w:rsidSect="007225B1">
      <w:pgSz w:w="11906" w:h="16838"/>
      <w:pgMar w:top="1440" w:right="1274" w:bottom="156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7E6" w:rsidRDefault="000E57E6" w:rsidP="003002EF">
      <w:pPr>
        <w:spacing w:line="240" w:lineRule="auto"/>
        <w:ind w:firstLine="480"/>
      </w:pPr>
      <w:r>
        <w:separator/>
      </w:r>
    </w:p>
  </w:endnote>
  <w:endnote w:type="continuationSeparator" w:id="0">
    <w:p w:rsidR="000E57E6" w:rsidRDefault="000E57E6" w:rsidP="003002E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9"/>
      <w:ind w:firstLine="482"/>
      <w:jc w:val="right"/>
    </w:pPr>
    <w:r>
      <w:rPr>
        <w:b/>
        <w:bCs/>
        <w:sz w:val="24"/>
        <w:szCs w:val="24"/>
      </w:rPr>
      <w:fldChar w:fldCharType="begin"/>
    </w:r>
    <w:r>
      <w:rPr>
        <w:b/>
        <w:bCs/>
      </w:rPr>
      <w:instrText>PAGE</w:instrText>
    </w:r>
    <w:r>
      <w:rPr>
        <w:b/>
        <w:bCs/>
        <w:sz w:val="24"/>
        <w:szCs w:val="24"/>
      </w:rPr>
      <w:fldChar w:fldCharType="separate"/>
    </w:r>
    <w:r w:rsidR="00236E8E">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36E8E">
      <w:rPr>
        <w:b/>
        <w:bCs/>
        <w:noProof/>
      </w:rPr>
      <w:t>124</w:t>
    </w:r>
    <w:r>
      <w:rPr>
        <w:b/>
        <w:bCs/>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7E6" w:rsidRDefault="000E57E6" w:rsidP="00C27955">
      <w:pPr>
        <w:spacing w:line="240" w:lineRule="auto"/>
        <w:ind w:firstLine="480"/>
      </w:pPr>
      <w:r>
        <w:separator/>
      </w:r>
    </w:p>
  </w:footnote>
  <w:footnote w:type="continuationSeparator" w:id="0">
    <w:p w:rsidR="000E57E6" w:rsidRDefault="000E57E6" w:rsidP="003002E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a"/>
      <w:ind w:firstLine="360"/>
    </w:pPr>
    <w:r>
      <w:rPr>
        <w:rFonts w:hint="eastAsia"/>
        <w:color w:val="000000"/>
      </w:rPr>
      <w:t>场外询价业务平台二级系统开发接口规范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750" w:rsidRDefault="00544750" w:rsidP="00C27955">
    <w:pPr>
      <w:pStyle w:val="aa"/>
      <w:ind w:firstLine="360"/>
    </w:pPr>
    <w:r>
      <w:rPr>
        <w:noProof/>
      </w:rPr>
      <w:drawing>
        <wp:anchor distT="0" distB="0" distL="114300" distR="114300" simplePos="0" relativeHeight="251658240" behindDoc="0" locked="0" layoutInCell="1" allowOverlap="1" wp14:anchorId="66EAA92B" wp14:editId="5368C849">
          <wp:simplePos x="0" y="0"/>
          <wp:positionH relativeFrom="column">
            <wp:posOffset>-238760</wp:posOffset>
          </wp:positionH>
          <wp:positionV relativeFrom="paragraph">
            <wp:posOffset>-328295</wp:posOffset>
          </wp:positionV>
          <wp:extent cx="6118225" cy="592455"/>
          <wp:effectExtent l="19050" t="0" r="0" b="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
                  <a:srcRect/>
                  <a:stretch>
                    <a:fillRect/>
                  </a:stretch>
                </pic:blipFill>
                <pic:spPr>
                  <a:xfrm>
                    <a:off x="0" y="0"/>
                    <a:ext cx="6118225" cy="592455"/>
                  </a:xfrm>
                  <a:prstGeom prst="rect">
                    <a:avLst/>
                  </a:prstGeom>
                  <a:noFill/>
                  <a:ln w="9525">
                    <a:noFill/>
                    <a:miter lim="800000"/>
                    <a:headEnd/>
                    <a:tailEnd/>
                  </a:ln>
                </pic:spPr>
              </pic:pic>
            </a:graphicData>
          </a:graphic>
        </wp:anchor>
      </w:drawing>
    </w:r>
    <w:r>
      <w:rPr>
        <w:rFonts w:hint="eastAsia"/>
      </w:rPr>
      <w:t>上海黄金交易所场外询价业务平台二级系统接口规范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3167"/>
    <w:multiLevelType w:val="multilevel"/>
    <w:tmpl w:val="08EA3167"/>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
    <w:nsid w:val="09CA4E25"/>
    <w:multiLevelType w:val="singleLevel"/>
    <w:tmpl w:val="564ACBCA"/>
    <w:lvl w:ilvl="0">
      <w:start w:val="1"/>
      <w:numFmt w:val="decimal"/>
      <w:suff w:val="nothing"/>
      <w:lvlText w:val="%1）"/>
      <w:lvlJc w:val="left"/>
    </w:lvl>
  </w:abstractNum>
  <w:abstractNum w:abstractNumId="2">
    <w:nsid w:val="0EF90CA9"/>
    <w:multiLevelType w:val="multilevel"/>
    <w:tmpl w:val="0EF90CA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850"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3">
    <w:nsid w:val="24482870"/>
    <w:multiLevelType w:val="multilevel"/>
    <w:tmpl w:val="0EF90CA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850"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564ACBCA"/>
    <w:multiLevelType w:val="singleLevel"/>
    <w:tmpl w:val="564ACBCA"/>
    <w:lvl w:ilvl="0">
      <w:start w:val="1"/>
      <w:numFmt w:val="decimal"/>
      <w:suff w:val="nothing"/>
      <w:lvlText w:val="%1）"/>
      <w:lvlJc w:val="left"/>
    </w:lvl>
  </w:abstractNum>
  <w:abstractNum w:abstractNumId="5">
    <w:nsid w:val="564AEB99"/>
    <w:multiLevelType w:val="singleLevel"/>
    <w:tmpl w:val="564AEB99"/>
    <w:lvl w:ilvl="0">
      <w:start w:val="1"/>
      <w:numFmt w:val="bullet"/>
      <w:lvlText w:val=""/>
      <w:lvlJc w:val="left"/>
      <w:pPr>
        <w:tabs>
          <w:tab w:val="left" w:pos="420"/>
        </w:tabs>
        <w:ind w:left="420" w:hanging="420"/>
      </w:pPr>
      <w:rPr>
        <w:rFonts w:ascii="Wingdings" w:hAnsi="Wingdings" w:hint="default"/>
      </w:rPr>
    </w:lvl>
  </w:abstractNum>
  <w:abstractNum w:abstractNumId="6">
    <w:nsid w:val="79E63B1A"/>
    <w:multiLevelType w:val="multilevel"/>
    <w:tmpl w:val="0EF90CA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850"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2"/>
  </w:num>
  <w:num w:numId="2">
    <w:abstractNumId w:val="0"/>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trackRevisions/>
  <w:doNotTrackFormatting/>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00"/>
    <w:rsid w:val="00000D2D"/>
    <w:rsid w:val="00000EE7"/>
    <w:rsid w:val="00000F91"/>
    <w:rsid w:val="000011BD"/>
    <w:rsid w:val="00001C47"/>
    <w:rsid w:val="00001CF4"/>
    <w:rsid w:val="00001DE8"/>
    <w:rsid w:val="00002294"/>
    <w:rsid w:val="00002BCB"/>
    <w:rsid w:val="00002C7C"/>
    <w:rsid w:val="00003B09"/>
    <w:rsid w:val="00003DD0"/>
    <w:rsid w:val="0000530B"/>
    <w:rsid w:val="0000538C"/>
    <w:rsid w:val="0000596E"/>
    <w:rsid w:val="0000626D"/>
    <w:rsid w:val="00006352"/>
    <w:rsid w:val="00006B09"/>
    <w:rsid w:val="00006EAD"/>
    <w:rsid w:val="00006FC7"/>
    <w:rsid w:val="000073C3"/>
    <w:rsid w:val="0000766C"/>
    <w:rsid w:val="000076FC"/>
    <w:rsid w:val="00007A07"/>
    <w:rsid w:val="00010130"/>
    <w:rsid w:val="0001030F"/>
    <w:rsid w:val="00010426"/>
    <w:rsid w:val="00010721"/>
    <w:rsid w:val="00010980"/>
    <w:rsid w:val="00011492"/>
    <w:rsid w:val="000117A4"/>
    <w:rsid w:val="00011B83"/>
    <w:rsid w:val="00011EB8"/>
    <w:rsid w:val="0001202A"/>
    <w:rsid w:val="000123CE"/>
    <w:rsid w:val="000129B6"/>
    <w:rsid w:val="000133C3"/>
    <w:rsid w:val="00013663"/>
    <w:rsid w:val="00013782"/>
    <w:rsid w:val="0001393D"/>
    <w:rsid w:val="0001398C"/>
    <w:rsid w:val="00013997"/>
    <w:rsid w:val="00013BC7"/>
    <w:rsid w:val="00014624"/>
    <w:rsid w:val="00015192"/>
    <w:rsid w:val="00015223"/>
    <w:rsid w:val="0001560B"/>
    <w:rsid w:val="0001573E"/>
    <w:rsid w:val="000159C4"/>
    <w:rsid w:val="000160BF"/>
    <w:rsid w:val="00016553"/>
    <w:rsid w:val="000166A3"/>
    <w:rsid w:val="00017200"/>
    <w:rsid w:val="0001765E"/>
    <w:rsid w:val="00017871"/>
    <w:rsid w:val="0001787E"/>
    <w:rsid w:val="00017CDB"/>
    <w:rsid w:val="00020810"/>
    <w:rsid w:val="00020E79"/>
    <w:rsid w:val="000213A1"/>
    <w:rsid w:val="00021A7B"/>
    <w:rsid w:val="00021EDE"/>
    <w:rsid w:val="00022879"/>
    <w:rsid w:val="00022BB2"/>
    <w:rsid w:val="00022C9A"/>
    <w:rsid w:val="00022CE4"/>
    <w:rsid w:val="00023122"/>
    <w:rsid w:val="00023AD8"/>
    <w:rsid w:val="00023DF2"/>
    <w:rsid w:val="00023FFE"/>
    <w:rsid w:val="00024854"/>
    <w:rsid w:val="00024CCB"/>
    <w:rsid w:val="00024DC4"/>
    <w:rsid w:val="000254C1"/>
    <w:rsid w:val="000258F5"/>
    <w:rsid w:val="00025D5E"/>
    <w:rsid w:val="00026CF9"/>
    <w:rsid w:val="0002716C"/>
    <w:rsid w:val="00027307"/>
    <w:rsid w:val="00030041"/>
    <w:rsid w:val="000301B4"/>
    <w:rsid w:val="00032B6A"/>
    <w:rsid w:val="00033433"/>
    <w:rsid w:val="0003348A"/>
    <w:rsid w:val="000334E6"/>
    <w:rsid w:val="00033705"/>
    <w:rsid w:val="00033BDE"/>
    <w:rsid w:val="000343F7"/>
    <w:rsid w:val="000348E3"/>
    <w:rsid w:val="00034B96"/>
    <w:rsid w:val="00034FB7"/>
    <w:rsid w:val="0003599A"/>
    <w:rsid w:val="000359F5"/>
    <w:rsid w:val="00035F6F"/>
    <w:rsid w:val="000368A2"/>
    <w:rsid w:val="00036CDE"/>
    <w:rsid w:val="00036DB1"/>
    <w:rsid w:val="00036EB5"/>
    <w:rsid w:val="00037D09"/>
    <w:rsid w:val="00037E00"/>
    <w:rsid w:val="0004161E"/>
    <w:rsid w:val="00041A18"/>
    <w:rsid w:val="00041ABD"/>
    <w:rsid w:val="00041E44"/>
    <w:rsid w:val="000421EF"/>
    <w:rsid w:val="00042DFF"/>
    <w:rsid w:val="00042E91"/>
    <w:rsid w:val="00043693"/>
    <w:rsid w:val="00043F8B"/>
    <w:rsid w:val="00044C37"/>
    <w:rsid w:val="000454E6"/>
    <w:rsid w:val="000456C4"/>
    <w:rsid w:val="00045914"/>
    <w:rsid w:val="00045A5A"/>
    <w:rsid w:val="00045C1C"/>
    <w:rsid w:val="00046051"/>
    <w:rsid w:val="00046877"/>
    <w:rsid w:val="00046E1B"/>
    <w:rsid w:val="000476E9"/>
    <w:rsid w:val="00047749"/>
    <w:rsid w:val="00047E41"/>
    <w:rsid w:val="00051447"/>
    <w:rsid w:val="00051F19"/>
    <w:rsid w:val="00052016"/>
    <w:rsid w:val="000520EE"/>
    <w:rsid w:val="00052557"/>
    <w:rsid w:val="00052FBB"/>
    <w:rsid w:val="00053691"/>
    <w:rsid w:val="0005399F"/>
    <w:rsid w:val="000541DE"/>
    <w:rsid w:val="000544F4"/>
    <w:rsid w:val="00054DC1"/>
    <w:rsid w:val="00054F95"/>
    <w:rsid w:val="00054FAE"/>
    <w:rsid w:val="00055C3A"/>
    <w:rsid w:val="0005611E"/>
    <w:rsid w:val="000564CD"/>
    <w:rsid w:val="00056B69"/>
    <w:rsid w:val="000575E9"/>
    <w:rsid w:val="00057B38"/>
    <w:rsid w:val="00060341"/>
    <w:rsid w:val="000603C4"/>
    <w:rsid w:val="00060E36"/>
    <w:rsid w:val="0006101E"/>
    <w:rsid w:val="0006174C"/>
    <w:rsid w:val="00061CB2"/>
    <w:rsid w:val="00061CE2"/>
    <w:rsid w:val="000627ED"/>
    <w:rsid w:val="00062B1E"/>
    <w:rsid w:val="00062EE1"/>
    <w:rsid w:val="00062FEC"/>
    <w:rsid w:val="000633D9"/>
    <w:rsid w:val="000638A7"/>
    <w:rsid w:val="00063FCF"/>
    <w:rsid w:val="00064E12"/>
    <w:rsid w:val="00065DDC"/>
    <w:rsid w:val="00065F05"/>
    <w:rsid w:val="000669C6"/>
    <w:rsid w:val="0006700D"/>
    <w:rsid w:val="000673DC"/>
    <w:rsid w:val="000673FA"/>
    <w:rsid w:val="000674BB"/>
    <w:rsid w:val="00067891"/>
    <w:rsid w:val="00067CA1"/>
    <w:rsid w:val="0007014A"/>
    <w:rsid w:val="00070441"/>
    <w:rsid w:val="00070618"/>
    <w:rsid w:val="00070BA9"/>
    <w:rsid w:val="00070CD9"/>
    <w:rsid w:val="00070ED9"/>
    <w:rsid w:val="0007112E"/>
    <w:rsid w:val="000713D5"/>
    <w:rsid w:val="00071437"/>
    <w:rsid w:val="00071652"/>
    <w:rsid w:val="0007320C"/>
    <w:rsid w:val="00073224"/>
    <w:rsid w:val="00073817"/>
    <w:rsid w:val="00073BCE"/>
    <w:rsid w:val="000743A4"/>
    <w:rsid w:val="00074567"/>
    <w:rsid w:val="0007458F"/>
    <w:rsid w:val="00074831"/>
    <w:rsid w:val="00074B73"/>
    <w:rsid w:val="00074F03"/>
    <w:rsid w:val="00074F98"/>
    <w:rsid w:val="00075913"/>
    <w:rsid w:val="00076098"/>
    <w:rsid w:val="0007737D"/>
    <w:rsid w:val="00077815"/>
    <w:rsid w:val="000778B0"/>
    <w:rsid w:val="00077B50"/>
    <w:rsid w:val="0008057A"/>
    <w:rsid w:val="000811F1"/>
    <w:rsid w:val="000812D1"/>
    <w:rsid w:val="00081933"/>
    <w:rsid w:val="00081C77"/>
    <w:rsid w:val="00081E7B"/>
    <w:rsid w:val="0008251C"/>
    <w:rsid w:val="00082730"/>
    <w:rsid w:val="000828BD"/>
    <w:rsid w:val="00082A2A"/>
    <w:rsid w:val="00082BCD"/>
    <w:rsid w:val="00082BE3"/>
    <w:rsid w:val="00082CA6"/>
    <w:rsid w:val="00082CF3"/>
    <w:rsid w:val="00082F41"/>
    <w:rsid w:val="000844C8"/>
    <w:rsid w:val="00085017"/>
    <w:rsid w:val="00085178"/>
    <w:rsid w:val="00085ADD"/>
    <w:rsid w:val="00086323"/>
    <w:rsid w:val="0008636E"/>
    <w:rsid w:val="0008653D"/>
    <w:rsid w:val="00087A4E"/>
    <w:rsid w:val="0009023E"/>
    <w:rsid w:val="00090301"/>
    <w:rsid w:val="00090C8D"/>
    <w:rsid w:val="0009111C"/>
    <w:rsid w:val="000913D5"/>
    <w:rsid w:val="000914D3"/>
    <w:rsid w:val="00091AD4"/>
    <w:rsid w:val="00091BFE"/>
    <w:rsid w:val="00091C4C"/>
    <w:rsid w:val="00092AD0"/>
    <w:rsid w:val="00093D88"/>
    <w:rsid w:val="00094BA2"/>
    <w:rsid w:val="00094CBB"/>
    <w:rsid w:val="00094E8F"/>
    <w:rsid w:val="00095C59"/>
    <w:rsid w:val="00096105"/>
    <w:rsid w:val="0009667F"/>
    <w:rsid w:val="00096CE4"/>
    <w:rsid w:val="00096D61"/>
    <w:rsid w:val="00097252"/>
    <w:rsid w:val="000973CB"/>
    <w:rsid w:val="0009742D"/>
    <w:rsid w:val="000978C2"/>
    <w:rsid w:val="000A032C"/>
    <w:rsid w:val="000A0626"/>
    <w:rsid w:val="000A1275"/>
    <w:rsid w:val="000A1654"/>
    <w:rsid w:val="000A1B18"/>
    <w:rsid w:val="000A26E5"/>
    <w:rsid w:val="000A3742"/>
    <w:rsid w:val="000A472F"/>
    <w:rsid w:val="000A4FD0"/>
    <w:rsid w:val="000A5711"/>
    <w:rsid w:val="000A591E"/>
    <w:rsid w:val="000A7500"/>
    <w:rsid w:val="000A7C27"/>
    <w:rsid w:val="000B1A4F"/>
    <w:rsid w:val="000B1CC9"/>
    <w:rsid w:val="000B1D55"/>
    <w:rsid w:val="000B1F01"/>
    <w:rsid w:val="000B24CB"/>
    <w:rsid w:val="000B2BB8"/>
    <w:rsid w:val="000B2D45"/>
    <w:rsid w:val="000B3A04"/>
    <w:rsid w:val="000B3C02"/>
    <w:rsid w:val="000B3ED9"/>
    <w:rsid w:val="000B47BE"/>
    <w:rsid w:val="000B5AFF"/>
    <w:rsid w:val="000B643D"/>
    <w:rsid w:val="000B68BD"/>
    <w:rsid w:val="000B6EF4"/>
    <w:rsid w:val="000B70B9"/>
    <w:rsid w:val="000B7C4A"/>
    <w:rsid w:val="000C111E"/>
    <w:rsid w:val="000C2289"/>
    <w:rsid w:val="000C3047"/>
    <w:rsid w:val="000C3073"/>
    <w:rsid w:val="000C4A4F"/>
    <w:rsid w:val="000C56E3"/>
    <w:rsid w:val="000C666C"/>
    <w:rsid w:val="000C6DE0"/>
    <w:rsid w:val="000C6E9C"/>
    <w:rsid w:val="000C7BE8"/>
    <w:rsid w:val="000C7E10"/>
    <w:rsid w:val="000D056E"/>
    <w:rsid w:val="000D0E4F"/>
    <w:rsid w:val="000D0F90"/>
    <w:rsid w:val="000D1234"/>
    <w:rsid w:val="000D18E7"/>
    <w:rsid w:val="000D21AB"/>
    <w:rsid w:val="000D234C"/>
    <w:rsid w:val="000D34ED"/>
    <w:rsid w:val="000D36FA"/>
    <w:rsid w:val="000D3CB7"/>
    <w:rsid w:val="000D4040"/>
    <w:rsid w:val="000D4648"/>
    <w:rsid w:val="000D4C73"/>
    <w:rsid w:val="000D508C"/>
    <w:rsid w:val="000D53EC"/>
    <w:rsid w:val="000D557D"/>
    <w:rsid w:val="000D5CD6"/>
    <w:rsid w:val="000D5DA8"/>
    <w:rsid w:val="000D5F73"/>
    <w:rsid w:val="000D6EA2"/>
    <w:rsid w:val="000D7F7C"/>
    <w:rsid w:val="000E1A65"/>
    <w:rsid w:val="000E1AE5"/>
    <w:rsid w:val="000E1BA4"/>
    <w:rsid w:val="000E35CC"/>
    <w:rsid w:val="000E3CA2"/>
    <w:rsid w:val="000E3DD2"/>
    <w:rsid w:val="000E4CEB"/>
    <w:rsid w:val="000E4F96"/>
    <w:rsid w:val="000E5584"/>
    <w:rsid w:val="000E57E6"/>
    <w:rsid w:val="000E5E6F"/>
    <w:rsid w:val="000E620D"/>
    <w:rsid w:val="000E64D6"/>
    <w:rsid w:val="000E6A83"/>
    <w:rsid w:val="000E7202"/>
    <w:rsid w:val="000F07FB"/>
    <w:rsid w:val="000F0A9B"/>
    <w:rsid w:val="000F127A"/>
    <w:rsid w:val="000F1D87"/>
    <w:rsid w:val="000F1E87"/>
    <w:rsid w:val="000F2172"/>
    <w:rsid w:val="000F220C"/>
    <w:rsid w:val="000F3A58"/>
    <w:rsid w:val="000F3FE0"/>
    <w:rsid w:val="000F434F"/>
    <w:rsid w:val="000F4624"/>
    <w:rsid w:val="000F51AF"/>
    <w:rsid w:val="000F5659"/>
    <w:rsid w:val="000F597A"/>
    <w:rsid w:val="000F59AE"/>
    <w:rsid w:val="000F59D6"/>
    <w:rsid w:val="000F6371"/>
    <w:rsid w:val="000F69B4"/>
    <w:rsid w:val="000F6E48"/>
    <w:rsid w:val="000F75CF"/>
    <w:rsid w:val="000F7D03"/>
    <w:rsid w:val="00100066"/>
    <w:rsid w:val="00100AEB"/>
    <w:rsid w:val="00101934"/>
    <w:rsid w:val="00101968"/>
    <w:rsid w:val="001020FD"/>
    <w:rsid w:val="0010296E"/>
    <w:rsid w:val="00102B43"/>
    <w:rsid w:val="00103439"/>
    <w:rsid w:val="00103CBD"/>
    <w:rsid w:val="00104708"/>
    <w:rsid w:val="00104B25"/>
    <w:rsid w:val="00105710"/>
    <w:rsid w:val="00105D7C"/>
    <w:rsid w:val="00106103"/>
    <w:rsid w:val="00106FCF"/>
    <w:rsid w:val="001075E0"/>
    <w:rsid w:val="00110398"/>
    <w:rsid w:val="0011088A"/>
    <w:rsid w:val="001108AF"/>
    <w:rsid w:val="00110D5C"/>
    <w:rsid w:val="001114D2"/>
    <w:rsid w:val="00111D5F"/>
    <w:rsid w:val="0011200C"/>
    <w:rsid w:val="001138A5"/>
    <w:rsid w:val="001139E0"/>
    <w:rsid w:val="00113ACE"/>
    <w:rsid w:val="0011400D"/>
    <w:rsid w:val="00114198"/>
    <w:rsid w:val="001141A0"/>
    <w:rsid w:val="001152AE"/>
    <w:rsid w:val="00115EDF"/>
    <w:rsid w:val="001160BB"/>
    <w:rsid w:val="001162D0"/>
    <w:rsid w:val="0011687D"/>
    <w:rsid w:val="00117452"/>
    <w:rsid w:val="00117A02"/>
    <w:rsid w:val="00117A98"/>
    <w:rsid w:val="00117F66"/>
    <w:rsid w:val="0012051F"/>
    <w:rsid w:val="0012107F"/>
    <w:rsid w:val="00122578"/>
    <w:rsid w:val="00122852"/>
    <w:rsid w:val="00122BC4"/>
    <w:rsid w:val="00122E01"/>
    <w:rsid w:val="0012325C"/>
    <w:rsid w:val="00123394"/>
    <w:rsid w:val="00123CA2"/>
    <w:rsid w:val="001240F7"/>
    <w:rsid w:val="001241DE"/>
    <w:rsid w:val="0012430D"/>
    <w:rsid w:val="0012452E"/>
    <w:rsid w:val="001247DE"/>
    <w:rsid w:val="001247E0"/>
    <w:rsid w:val="00124988"/>
    <w:rsid w:val="00125BBE"/>
    <w:rsid w:val="00125F57"/>
    <w:rsid w:val="0012633A"/>
    <w:rsid w:val="001270C7"/>
    <w:rsid w:val="00130031"/>
    <w:rsid w:val="0013039E"/>
    <w:rsid w:val="001303BF"/>
    <w:rsid w:val="00130A08"/>
    <w:rsid w:val="001310D5"/>
    <w:rsid w:val="00132731"/>
    <w:rsid w:val="00132993"/>
    <w:rsid w:val="00132A05"/>
    <w:rsid w:val="001330BD"/>
    <w:rsid w:val="00133823"/>
    <w:rsid w:val="00133B00"/>
    <w:rsid w:val="0013440E"/>
    <w:rsid w:val="001346C7"/>
    <w:rsid w:val="001348E9"/>
    <w:rsid w:val="00134EE5"/>
    <w:rsid w:val="001350E8"/>
    <w:rsid w:val="0013539A"/>
    <w:rsid w:val="001355C1"/>
    <w:rsid w:val="001356DB"/>
    <w:rsid w:val="001361CD"/>
    <w:rsid w:val="0013629C"/>
    <w:rsid w:val="00136836"/>
    <w:rsid w:val="00136CFD"/>
    <w:rsid w:val="001375B9"/>
    <w:rsid w:val="00137776"/>
    <w:rsid w:val="00137D3D"/>
    <w:rsid w:val="00140108"/>
    <w:rsid w:val="00140327"/>
    <w:rsid w:val="0014065E"/>
    <w:rsid w:val="00140911"/>
    <w:rsid w:val="00141252"/>
    <w:rsid w:val="0014154E"/>
    <w:rsid w:val="00141918"/>
    <w:rsid w:val="0014194E"/>
    <w:rsid w:val="00141D89"/>
    <w:rsid w:val="00143053"/>
    <w:rsid w:val="001438F8"/>
    <w:rsid w:val="0014397D"/>
    <w:rsid w:val="0014461A"/>
    <w:rsid w:val="00144660"/>
    <w:rsid w:val="0014480B"/>
    <w:rsid w:val="00144DA5"/>
    <w:rsid w:val="00145113"/>
    <w:rsid w:val="00145677"/>
    <w:rsid w:val="00145779"/>
    <w:rsid w:val="00145F6C"/>
    <w:rsid w:val="001463BB"/>
    <w:rsid w:val="00146D7C"/>
    <w:rsid w:val="00147A04"/>
    <w:rsid w:val="00150012"/>
    <w:rsid w:val="00150438"/>
    <w:rsid w:val="00150DEB"/>
    <w:rsid w:val="00151554"/>
    <w:rsid w:val="001515F0"/>
    <w:rsid w:val="00151AE9"/>
    <w:rsid w:val="00151B6B"/>
    <w:rsid w:val="0015220C"/>
    <w:rsid w:val="0015220D"/>
    <w:rsid w:val="001522E8"/>
    <w:rsid w:val="001527B4"/>
    <w:rsid w:val="00152998"/>
    <w:rsid w:val="00152D4D"/>
    <w:rsid w:val="0015330B"/>
    <w:rsid w:val="00155006"/>
    <w:rsid w:val="0015561C"/>
    <w:rsid w:val="00155A71"/>
    <w:rsid w:val="00155D1E"/>
    <w:rsid w:val="00155F4B"/>
    <w:rsid w:val="00156B90"/>
    <w:rsid w:val="00156E33"/>
    <w:rsid w:val="00156F23"/>
    <w:rsid w:val="001570BF"/>
    <w:rsid w:val="001575B3"/>
    <w:rsid w:val="00160A7D"/>
    <w:rsid w:val="00160C83"/>
    <w:rsid w:val="0016168D"/>
    <w:rsid w:val="00161854"/>
    <w:rsid w:val="00162FA9"/>
    <w:rsid w:val="00163099"/>
    <w:rsid w:val="001634C0"/>
    <w:rsid w:val="00163B8A"/>
    <w:rsid w:val="0016406F"/>
    <w:rsid w:val="001654C9"/>
    <w:rsid w:val="001656C4"/>
    <w:rsid w:val="00165EDE"/>
    <w:rsid w:val="001661B9"/>
    <w:rsid w:val="0016672F"/>
    <w:rsid w:val="00166D84"/>
    <w:rsid w:val="00166E7E"/>
    <w:rsid w:val="00166EC8"/>
    <w:rsid w:val="00167172"/>
    <w:rsid w:val="0016732E"/>
    <w:rsid w:val="00167E59"/>
    <w:rsid w:val="00170A0F"/>
    <w:rsid w:val="00170A6F"/>
    <w:rsid w:val="00170E89"/>
    <w:rsid w:val="0017205E"/>
    <w:rsid w:val="0017246B"/>
    <w:rsid w:val="00172516"/>
    <w:rsid w:val="001725D2"/>
    <w:rsid w:val="00172984"/>
    <w:rsid w:val="00172A27"/>
    <w:rsid w:val="00172E46"/>
    <w:rsid w:val="00173396"/>
    <w:rsid w:val="00173BF6"/>
    <w:rsid w:val="00173E3C"/>
    <w:rsid w:val="00174283"/>
    <w:rsid w:val="001746B4"/>
    <w:rsid w:val="00174828"/>
    <w:rsid w:val="0017499C"/>
    <w:rsid w:val="00175A4E"/>
    <w:rsid w:val="00175B39"/>
    <w:rsid w:val="00175D9F"/>
    <w:rsid w:val="00175E02"/>
    <w:rsid w:val="00175EF9"/>
    <w:rsid w:val="00176DE4"/>
    <w:rsid w:val="001777AA"/>
    <w:rsid w:val="00177D8D"/>
    <w:rsid w:val="00180753"/>
    <w:rsid w:val="00180941"/>
    <w:rsid w:val="00181321"/>
    <w:rsid w:val="00181399"/>
    <w:rsid w:val="00181BE0"/>
    <w:rsid w:val="00181EC1"/>
    <w:rsid w:val="00182768"/>
    <w:rsid w:val="0018365F"/>
    <w:rsid w:val="0018398F"/>
    <w:rsid w:val="00183E1A"/>
    <w:rsid w:val="00184508"/>
    <w:rsid w:val="00184679"/>
    <w:rsid w:val="00184682"/>
    <w:rsid w:val="001846DC"/>
    <w:rsid w:val="00184B34"/>
    <w:rsid w:val="00184E63"/>
    <w:rsid w:val="0018509A"/>
    <w:rsid w:val="00186102"/>
    <w:rsid w:val="0018654D"/>
    <w:rsid w:val="00186661"/>
    <w:rsid w:val="00186754"/>
    <w:rsid w:val="00186C0D"/>
    <w:rsid w:val="001870F8"/>
    <w:rsid w:val="001875CF"/>
    <w:rsid w:val="001879C4"/>
    <w:rsid w:val="001902A9"/>
    <w:rsid w:val="00190858"/>
    <w:rsid w:val="00190D1C"/>
    <w:rsid w:val="00190EA7"/>
    <w:rsid w:val="00191417"/>
    <w:rsid w:val="0019143D"/>
    <w:rsid w:val="00191787"/>
    <w:rsid w:val="0019182B"/>
    <w:rsid w:val="00192867"/>
    <w:rsid w:val="00192A56"/>
    <w:rsid w:val="00192A9C"/>
    <w:rsid w:val="00192B6D"/>
    <w:rsid w:val="0019359A"/>
    <w:rsid w:val="001938B2"/>
    <w:rsid w:val="001940E4"/>
    <w:rsid w:val="00194263"/>
    <w:rsid w:val="00195159"/>
    <w:rsid w:val="001954ED"/>
    <w:rsid w:val="001954F8"/>
    <w:rsid w:val="00195597"/>
    <w:rsid w:val="00195CF1"/>
    <w:rsid w:val="00195D73"/>
    <w:rsid w:val="0019600D"/>
    <w:rsid w:val="00196735"/>
    <w:rsid w:val="00197430"/>
    <w:rsid w:val="00197437"/>
    <w:rsid w:val="001979A7"/>
    <w:rsid w:val="00197B9F"/>
    <w:rsid w:val="00197C2C"/>
    <w:rsid w:val="001A01A2"/>
    <w:rsid w:val="001A04B1"/>
    <w:rsid w:val="001A09EE"/>
    <w:rsid w:val="001A16FD"/>
    <w:rsid w:val="001A177D"/>
    <w:rsid w:val="001A1AD7"/>
    <w:rsid w:val="001A1BFD"/>
    <w:rsid w:val="001A21CB"/>
    <w:rsid w:val="001A2258"/>
    <w:rsid w:val="001A2B20"/>
    <w:rsid w:val="001A3F12"/>
    <w:rsid w:val="001A5B96"/>
    <w:rsid w:val="001A5D70"/>
    <w:rsid w:val="001A6156"/>
    <w:rsid w:val="001A616A"/>
    <w:rsid w:val="001A641C"/>
    <w:rsid w:val="001A6A63"/>
    <w:rsid w:val="001A7520"/>
    <w:rsid w:val="001B0718"/>
    <w:rsid w:val="001B081F"/>
    <w:rsid w:val="001B08C7"/>
    <w:rsid w:val="001B1416"/>
    <w:rsid w:val="001B1DE2"/>
    <w:rsid w:val="001B1E59"/>
    <w:rsid w:val="001B29F6"/>
    <w:rsid w:val="001B2EB5"/>
    <w:rsid w:val="001B33A5"/>
    <w:rsid w:val="001B3407"/>
    <w:rsid w:val="001B3BA1"/>
    <w:rsid w:val="001B5514"/>
    <w:rsid w:val="001B5562"/>
    <w:rsid w:val="001B5CC0"/>
    <w:rsid w:val="001B5EC2"/>
    <w:rsid w:val="001B6071"/>
    <w:rsid w:val="001B630F"/>
    <w:rsid w:val="001B66B9"/>
    <w:rsid w:val="001B6A98"/>
    <w:rsid w:val="001B75E8"/>
    <w:rsid w:val="001B7B23"/>
    <w:rsid w:val="001C132D"/>
    <w:rsid w:val="001C18D3"/>
    <w:rsid w:val="001C2248"/>
    <w:rsid w:val="001C235B"/>
    <w:rsid w:val="001C28FB"/>
    <w:rsid w:val="001C2C9A"/>
    <w:rsid w:val="001C2FA7"/>
    <w:rsid w:val="001C32FE"/>
    <w:rsid w:val="001C3691"/>
    <w:rsid w:val="001C3773"/>
    <w:rsid w:val="001C47E7"/>
    <w:rsid w:val="001C481A"/>
    <w:rsid w:val="001C4891"/>
    <w:rsid w:val="001C4A18"/>
    <w:rsid w:val="001C4A1B"/>
    <w:rsid w:val="001C4E1C"/>
    <w:rsid w:val="001C502B"/>
    <w:rsid w:val="001C5260"/>
    <w:rsid w:val="001C5AB4"/>
    <w:rsid w:val="001C5B68"/>
    <w:rsid w:val="001C6567"/>
    <w:rsid w:val="001C6912"/>
    <w:rsid w:val="001C774E"/>
    <w:rsid w:val="001C7776"/>
    <w:rsid w:val="001C79E8"/>
    <w:rsid w:val="001C7A79"/>
    <w:rsid w:val="001C7E0C"/>
    <w:rsid w:val="001D03D4"/>
    <w:rsid w:val="001D0D18"/>
    <w:rsid w:val="001D11D9"/>
    <w:rsid w:val="001D14AE"/>
    <w:rsid w:val="001D16A9"/>
    <w:rsid w:val="001D172B"/>
    <w:rsid w:val="001D1761"/>
    <w:rsid w:val="001D2682"/>
    <w:rsid w:val="001D2B89"/>
    <w:rsid w:val="001D420F"/>
    <w:rsid w:val="001D423B"/>
    <w:rsid w:val="001D42D4"/>
    <w:rsid w:val="001D44E0"/>
    <w:rsid w:val="001D468B"/>
    <w:rsid w:val="001D497C"/>
    <w:rsid w:val="001D4F5D"/>
    <w:rsid w:val="001D5202"/>
    <w:rsid w:val="001D5337"/>
    <w:rsid w:val="001D5AE7"/>
    <w:rsid w:val="001D5C88"/>
    <w:rsid w:val="001D5F79"/>
    <w:rsid w:val="001D615E"/>
    <w:rsid w:val="001D7452"/>
    <w:rsid w:val="001D7597"/>
    <w:rsid w:val="001D7B0C"/>
    <w:rsid w:val="001D7E74"/>
    <w:rsid w:val="001E04D0"/>
    <w:rsid w:val="001E0B17"/>
    <w:rsid w:val="001E0B4B"/>
    <w:rsid w:val="001E0E65"/>
    <w:rsid w:val="001E153B"/>
    <w:rsid w:val="001E1787"/>
    <w:rsid w:val="001E25B3"/>
    <w:rsid w:val="001E2B63"/>
    <w:rsid w:val="001E300E"/>
    <w:rsid w:val="001E3527"/>
    <w:rsid w:val="001E387F"/>
    <w:rsid w:val="001E38A4"/>
    <w:rsid w:val="001E3960"/>
    <w:rsid w:val="001E3BFD"/>
    <w:rsid w:val="001E42B9"/>
    <w:rsid w:val="001E5111"/>
    <w:rsid w:val="001E5278"/>
    <w:rsid w:val="001E792E"/>
    <w:rsid w:val="001E7A32"/>
    <w:rsid w:val="001E7D15"/>
    <w:rsid w:val="001E7EA2"/>
    <w:rsid w:val="001E7FA9"/>
    <w:rsid w:val="001F1A24"/>
    <w:rsid w:val="001F258E"/>
    <w:rsid w:val="001F2E3D"/>
    <w:rsid w:val="001F530E"/>
    <w:rsid w:val="001F5507"/>
    <w:rsid w:val="001F5B3E"/>
    <w:rsid w:val="001F6289"/>
    <w:rsid w:val="001F62F1"/>
    <w:rsid w:val="001F636D"/>
    <w:rsid w:val="001F7819"/>
    <w:rsid w:val="001F7904"/>
    <w:rsid w:val="001F7BB5"/>
    <w:rsid w:val="00200BE3"/>
    <w:rsid w:val="002013A5"/>
    <w:rsid w:val="00201773"/>
    <w:rsid w:val="002017D0"/>
    <w:rsid w:val="00201F2D"/>
    <w:rsid w:val="00201F94"/>
    <w:rsid w:val="00202719"/>
    <w:rsid w:val="00202783"/>
    <w:rsid w:val="00202789"/>
    <w:rsid w:val="002031B8"/>
    <w:rsid w:val="00203D80"/>
    <w:rsid w:val="00204A33"/>
    <w:rsid w:val="00204C72"/>
    <w:rsid w:val="00204F23"/>
    <w:rsid w:val="0020583C"/>
    <w:rsid w:val="00205932"/>
    <w:rsid w:val="00205AEE"/>
    <w:rsid w:val="00205B6E"/>
    <w:rsid w:val="00205BF5"/>
    <w:rsid w:val="00205EB6"/>
    <w:rsid w:val="002060C5"/>
    <w:rsid w:val="00206B26"/>
    <w:rsid w:val="00207C54"/>
    <w:rsid w:val="00207C81"/>
    <w:rsid w:val="00207E5C"/>
    <w:rsid w:val="00207F1B"/>
    <w:rsid w:val="00210A06"/>
    <w:rsid w:val="00210A9C"/>
    <w:rsid w:val="00210C82"/>
    <w:rsid w:val="00211CC4"/>
    <w:rsid w:val="00212016"/>
    <w:rsid w:val="0021230E"/>
    <w:rsid w:val="002127D1"/>
    <w:rsid w:val="00212C52"/>
    <w:rsid w:val="00212C55"/>
    <w:rsid w:val="00213230"/>
    <w:rsid w:val="00213602"/>
    <w:rsid w:val="002136E7"/>
    <w:rsid w:val="00213DE3"/>
    <w:rsid w:val="00213E44"/>
    <w:rsid w:val="002142C7"/>
    <w:rsid w:val="002145D2"/>
    <w:rsid w:val="00214F20"/>
    <w:rsid w:val="00215B19"/>
    <w:rsid w:val="00215FFE"/>
    <w:rsid w:val="0021619D"/>
    <w:rsid w:val="00216539"/>
    <w:rsid w:val="0021671D"/>
    <w:rsid w:val="0021697F"/>
    <w:rsid w:val="002169B9"/>
    <w:rsid w:val="00216A5F"/>
    <w:rsid w:val="0021700A"/>
    <w:rsid w:val="00217B55"/>
    <w:rsid w:val="002200A1"/>
    <w:rsid w:val="002210DF"/>
    <w:rsid w:val="00221496"/>
    <w:rsid w:val="00221B4B"/>
    <w:rsid w:val="00221C93"/>
    <w:rsid w:val="00221E61"/>
    <w:rsid w:val="00222042"/>
    <w:rsid w:val="002231CE"/>
    <w:rsid w:val="0022328E"/>
    <w:rsid w:val="002232ED"/>
    <w:rsid w:val="00223632"/>
    <w:rsid w:val="00223ABA"/>
    <w:rsid w:val="00224F34"/>
    <w:rsid w:val="00225606"/>
    <w:rsid w:val="002257A7"/>
    <w:rsid w:val="00225D03"/>
    <w:rsid w:val="0022624A"/>
    <w:rsid w:val="00226573"/>
    <w:rsid w:val="00226AC8"/>
    <w:rsid w:val="00226BFA"/>
    <w:rsid w:val="00226FC9"/>
    <w:rsid w:val="00227215"/>
    <w:rsid w:val="0022784A"/>
    <w:rsid w:val="00227A3B"/>
    <w:rsid w:val="00227CA2"/>
    <w:rsid w:val="00230002"/>
    <w:rsid w:val="002309F2"/>
    <w:rsid w:val="00230C86"/>
    <w:rsid w:val="00231752"/>
    <w:rsid w:val="00231BD0"/>
    <w:rsid w:val="0023255D"/>
    <w:rsid w:val="00232E4F"/>
    <w:rsid w:val="002334AC"/>
    <w:rsid w:val="00233C88"/>
    <w:rsid w:val="0023491F"/>
    <w:rsid w:val="0023496C"/>
    <w:rsid w:val="0023497F"/>
    <w:rsid w:val="00234AA4"/>
    <w:rsid w:val="00234B25"/>
    <w:rsid w:val="00234F60"/>
    <w:rsid w:val="0023506B"/>
    <w:rsid w:val="00235D3D"/>
    <w:rsid w:val="00235F73"/>
    <w:rsid w:val="002360EC"/>
    <w:rsid w:val="0023633A"/>
    <w:rsid w:val="00236379"/>
    <w:rsid w:val="00236E8E"/>
    <w:rsid w:val="00237233"/>
    <w:rsid w:val="00237F07"/>
    <w:rsid w:val="0024012F"/>
    <w:rsid w:val="00240887"/>
    <w:rsid w:val="00240DCA"/>
    <w:rsid w:val="00241067"/>
    <w:rsid w:val="002416E4"/>
    <w:rsid w:val="00243D7C"/>
    <w:rsid w:val="00243EF0"/>
    <w:rsid w:val="00244118"/>
    <w:rsid w:val="002445AD"/>
    <w:rsid w:val="00244631"/>
    <w:rsid w:val="00244CB5"/>
    <w:rsid w:val="00245365"/>
    <w:rsid w:val="002467BF"/>
    <w:rsid w:val="002469AC"/>
    <w:rsid w:val="00246BC0"/>
    <w:rsid w:val="00246EED"/>
    <w:rsid w:val="00246F0F"/>
    <w:rsid w:val="00247EE6"/>
    <w:rsid w:val="00250376"/>
    <w:rsid w:val="00250905"/>
    <w:rsid w:val="0025118C"/>
    <w:rsid w:val="0025187D"/>
    <w:rsid w:val="00251C6F"/>
    <w:rsid w:val="00251DB5"/>
    <w:rsid w:val="00251ECE"/>
    <w:rsid w:val="00252177"/>
    <w:rsid w:val="002525B3"/>
    <w:rsid w:val="00252653"/>
    <w:rsid w:val="00252F97"/>
    <w:rsid w:val="00253A25"/>
    <w:rsid w:val="00253BD2"/>
    <w:rsid w:val="002543ED"/>
    <w:rsid w:val="00254600"/>
    <w:rsid w:val="00254DEB"/>
    <w:rsid w:val="002550CF"/>
    <w:rsid w:val="00255F24"/>
    <w:rsid w:val="00256195"/>
    <w:rsid w:val="00256496"/>
    <w:rsid w:val="00256788"/>
    <w:rsid w:val="002567FA"/>
    <w:rsid w:val="00256B68"/>
    <w:rsid w:val="002578B4"/>
    <w:rsid w:val="0025799D"/>
    <w:rsid w:val="00260560"/>
    <w:rsid w:val="00260708"/>
    <w:rsid w:val="00260E03"/>
    <w:rsid w:val="00261326"/>
    <w:rsid w:val="0026139E"/>
    <w:rsid w:val="002613CD"/>
    <w:rsid w:val="002615BD"/>
    <w:rsid w:val="00261917"/>
    <w:rsid w:val="00261CD6"/>
    <w:rsid w:val="00261F0D"/>
    <w:rsid w:val="0026205A"/>
    <w:rsid w:val="00262105"/>
    <w:rsid w:val="00262194"/>
    <w:rsid w:val="00262654"/>
    <w:rsid w:val="00262B61"/>
    <w:rsid w:val="00262C6D"/>
    <w:rsid w:val="0026326F"/>
    <w:rsid w:val="00263888"/>
    <w:rsid w:val="002639B9"/>
    <w:rsid w:val="00263DFA"/>
    <w:rsid w:val="002640AA"/>
    <w:rsid w:val="00264352"/>
    <w:rsid w:val="00264A7C"/>
    <w:rsid w:val="00264E40"/>
    <w:rsid w:val="0026504A"/>
    <w:rsid w:val="00265394"/>
    <w:rsid w:val="00265540"/>
    <w:rsid w:val="00265CB2"/>
    <w:rsid w:val="00266753"/>
    <w:rsid w:val="00266D72"/>
    <w:rsid w:val="00267A59"/>
    <w:rsid w:val="00267A7D"/>
    <w:rsid w:val="0027045A"/>
    <w:rsid w:val="0027055A"/>
    <w:rsid w:val="002712D7"/>
    <w:rsid w:val="00271FA9"/>
    <w:rsid w:val="0027210C"/>
    <w:rsid w:val="002729FD"/>
    <w:rsid w:val="002730ED"/>
    <w:rsid w:val="00273176"/>
    <w:rsid w:val="002731D6"/>
    <w:rsid w:val="0027329D"/>
    <w:rsid w:val="00273555"/>
    <w:rsid w:val="002738D8"/>
    <w:rsid w:val="00273B36"/>
    <w:rsid w:val="0027407F"/>
    <w:rsid w:val="00274136"/>
    <w:rsid w:val="00274A06"/>
    <w:rsid w:val="00274CB8"/>
    <w:rsid w:val="002756EE"/>
    <w:rsid w:val="00275994"/>
    <w:rsid w:val="00276106"/>
    <w:rsid w:val="002761B5"/>
    <w:rsid w:val="0027659C"/>
    <w:rsid w:val="00277445"/>
    <w:rsid w:val="002778EB"/>
    <w:rsid w:val="00281098"/>
    <w:rsid w:val="002816DB"/>
    <w:rsid w:val="00281896"/>
    <w:rsid w:val="00281952"/>
    <w:rsid w:val="00281B3B"/>
    <w:rsid w:val="00282763"/>
    <w:rsid w:val="00282C89"/>
    <w:rsid w:val="00282DD4"/>
    <w:rsid w:val="0028330E"/>
    <w:rsid w:val="00283DCE"/>
    <w:rsid w:val="002844A0"/>
    <w:rsid w:val="002845BE"/>
    <w:rsid w:val="00284BA6"/>
    <w:rsid w:val="00286678"/>
    <w:rsid w:val="00287247"/>
    <w:rsid w:val="00287A79"/>
    <w:rsid w:val="00290225"/>
    <w:rsid w:val="002906E2"/>
    <w:rsid w:val="00290A1D"/>
    <w:rsid w:val="00290B30"/>
    <w:rsid w:val="00290C0D"/>
    <w:rsid w:val="00290F70"/>
    <w:rsid w:val="002910A0"/>
    <w:rsid w:val="00291549"/>
    <w:rsid w:val="002917F0"/>
    <w:rsid w:val="00291EDB"/>
    <w:rsid w:val="0029353D"/>
    <w:rsid w:val="00293E55"/>
    <w:rsid w:val="002940B5"/>
    <w:rsid w:val="002948AD"/>
    <w:rsid w:val="00294AAC"/>
    <w:rsid w:val="002953EE"/>
    <w:rsid w:val="002958C9"/>
    <w:rsid w:val="00295A8D"/>
    <w:rsid w:val="002963EB"/>
    <w:rsid w:val="00296830"/>
    <w:rsid w:val="00296CE5"/>
    <w:rsid w:val="00296D61"/>
    <w:rsid w:val="00296DAA"/>
    <w:rsid w:val="00297B7B"/>
    <w:rsid w:val="002A096E"/>
    <w:rsid w:val="002A12C1"/>
    <w:rsid w:val="002A17EC"/>
    <w:rsid w:val="002A1BDE"/>
    <w:rsid w:val="002A1FD5"/>
    <w:rsid w:val="002A29C8"/>
    <w:rsid w:val="002A354F"/>
    <w:rsid w:val="002A4469"/>
    <w:rsid w:val="002A4B84"/>
    <w:rsid w:val="002A5198"/>
    <w:rsid w:val="002A57D3"/>
    <w:rsid w:val="002A65CA"/>
    <w:rsid w:val="002A6C64"/>
    <w:rsid w:val="002A6D32"/>
    <w:rsid w:val="002A7704"/>
    <w:rsid w:val="002A7E10"/>
    <w:rsid w:val="002A7FF5"/>
    <w:rsid w:val="002B06C2"/>
    <w:rsid w:val="002B06DA"/>
    <w:rsid w:val="002B0DBB"/>
    <w:rsid w:val="002B173B"/>
    <w:rsid w:val="002B2E2A"/>
    <w:rsid w:val="002B4186"/>
    <w:rsid w:val="002B4297"/>
    <w:rsid w:val="002B4442"/>
    <w:rsid w:val="002B4A42"/>
    <w:rsid w:val="002B57AC"/>
    <w:rsid w:val="002B5C45"/>
    <w:rsid w:val="002B5E73"/>
    <w:rsid w:val="002B5EBC"/>
    <w:rsid w:val="002B5EDE"/>
    <w:rsid w:val="002B5EFA"/>
    <w:rsid w:val="002B631C"/>
    <w:rsid w:val="002B778E"/>
    <w:rsid w:val="002C105E"/>
    <w:rsid w:val="002C1AED"/>
    <w:rsid w:val="002C1C20"/>
    <w:rsid w:val="002C2DEA"/>
    <w:rsid w:val="002C384E"/>
    <w:rsid w:val="002C3A6F"/>
    <w:rsid w:val="002C4192"/>
    <w:rsid w:val="002C4E82"/>
    <w:rsid w:val="002C535B"/>
    <w:rsid w:val="002C54BD"/>
    <w:rsid w:val="002C5AD3"/>
    <w:rsid w:val="002C68E1"/>
    <w:rsid w:val="002C6FA6"/>
    <w:rsid w:val="002C79F8"/>
    <w:rsid w:val="002C7D2F"/>
    <w:rsid w:val="002C7D54"/>
    <w:rsid w:val="002C7D7C"/>
    <w:rsid w:val="002D0598"/>
    <w:rsid w:val="002D08D3"/>
    <w:rsid w:val="002D0D02"/>
    <w:rsid w:val="002D1683"/>
    <w:rsid w:val="002D1C0E"/>
    <w:rsid w:val="002D28AF"/>
    <w:rsid w:val="002D35CC"/>
    <w:rsid w:val="002D3804"/>
    <w:rsid w:val="002D46E2"/>
    <w:rsid w:val="002D495A"/>
    <w:rsid w:val="002D4DCB"/>
    <w:rsid w:val="002D4F7F"/>
    <w:rsid w:val="002D51EA"/>
    <w:rsid w:val="002D55B6"/>
    <w:rsid w:val="002D5CC0"/>
    <w:rsid w:val="002D5DC7"/>
    <w:rsid w:val="002D6314"/>
    <w:rsid w:val="002D6CCA"/>
    <w:rsid w:val="002D711D"/>
    <w:rsid w:val="002E030B"/>
    <w:rsid w:val="002E119F"/>
    <w:rsid w:val="002E20F1"/>
    <w:rsid w:val="002E3BBA"/>
    <w:rsid w:val="002E3C24"/>
    <w:rsid w:val="002E4370"/>
    <w:rsid w:val="002E45E1"/>
    <w:rsid w:val="002E5559"/>
    <w:rsid w:val="002E5683"/>
    <w:rsid w:val="002E68DC"/>
    <w:rsid w:val="002E7383"/>
    <w:rsid w:val="002E73B5"/>
    <w:rsid w:val="002E74FE"/>
    <w:rsid w:val="002E795B"/>
    <w:rsid w:val="002E7A79"/>
    <w:rsid w:val="002E7CE7"/>
    <w:rsid w:val="002E7FD9"/>
    <w:rsid w:val="002F0D5F"/>
    <w:rsid w:val="002F150C"/>
    <w:rsid w:val="002F18A7"/>
    <w:rsid w:val="002F1B33"/>
    <w:rsid w:val="002F265C"/>
    <w:rsid w:val="002F2973"/>
    <w:rsid w:val="002F29DC"/>
    <w:rsid w:val="002F2CD0"/>
    <w:rsid w:val="002F3299"/>
    <w:rsid w:val="002F3313"/>
    <w:rsid w:val="002F35C0"/>
    <w:rsid w:val="002F37DA"/>
    <w:rsid w:val="002F3922"/>
    <w:rsid w:val="002F3B2E"/>
    <w:rsid w:val="002F48CF"/>
    <w:rsid w:val="002F4A01"/>
    <w:rsid w:val="002F51D8"/>
    <w:rsid w:val="002F5387"/>
    <w:rsid w:val="002F5F8B"/>
    <w:rsid w:val="002F6453"/>
    <w:rsid w:val="002F69BC"/>
    <w:rsid w:val="002F7138"/>
    <w:rsid w:val="003002EF"/>
    <w:rsid w:val="00300434"/>
    <w:rsid w:val="0030050D"/>
    <w:rsid w:val="00300B41"/>
    <w:rsid w:val="0030150E"/>
    <w:rsid w:val="0030159A"/>
    <w:rsid w:val="00301A51"/>
    <w:rsid w:val="00301A7C"/>
    <w:rsid w:val="003020D6"/>
    <w:rsid w:val="00302459"/>
    <w:rsid w:val="00302B78"/>
    <w:rsid w:val="00302E55"/>
    <w:rsid w:val="0030397D"/>
    <w:rsid w:val="00303DD7"/>
    <w:rsid w:val="00303E62"/>
    <w:rsid w:val="00304107"/>
    <w:rsid w:val="003042C2"/>
    <w:rsid w:val="00304937"/>
    <w:rsid w:val="00304C71"/>
    <w:rsid w:val="00305275"/>
    <w:rsid w:val="0030576E"/>
    <w:rsid w:val="00305F97"/>
    <w:rsid w:val="00306115"/>
    <w:rsid w:val="003062DF"/>
    <w:rsid w:val="003063CA"/>
    <w:rsid w:val="003066B2"/>
    <w:rsid w:val="00306EBC"/>
    <w:rsid w:val="003071DB"/>
    <w:rsid w:val="00307654"/>
    <w:rsid w:val="00307A38"/>
    <w:rsid w:val="00307CBC"/>
    <w:rsid w:val="003112A2"/>
    <w:rsid w:val="0031163B"/>
    <w:rsid w:val="00311C80"/>
    <w:rsid w:val="00311CB4"/>
    <w:rsid w:val="0031249B"/>
    <w:rsid w:val="00312C42"/>
    <w:rsid w:val="0031355C"/>
    <w:rsid w:val="0031374F"/>
    <w:rsid w:val="00313A93"/>
    <w:rsid w:val="00313C2E"/>
    <w:rsid w:val="003147BC"/>
    <w:rsid w:val="0031498C"/>
    <w:rsid w:val="00314A81"/>
    <w:rsid w:val="00314D3B"/>
    <w:rsid w:val="003151D9"/>
    <w:rsid w:val="003152B1"/>
    <w:rsid w:val="00315461"/>
    <w:rsid w:val="00316003"/>
    <w:rsid w:val="00316382"/>
    <w:rsid w:val="00316455"/>
    <w:rsid w:val="0031683A"/>
    <w:rsid w:val="00316959"/>
    <w:rsid w:val="00316F28"/>
    <w:rsid w:val="00320153"/>
    <w:rsid w:val="003205F3"/>
    <w:rsid w:val="003208F2"/>
    <w:rsid w:val="00320BE5"/>
    <w:rsid w:val="00320D09"/>
    <w:rsid w:val="00320DDA"/>
    <w:rsid w:val="00320E26"/>
    <w:rsid w:val="003213B4"/>
    <w:rsid w:val="003216F6"/>
    <w:rsid w:val="00321B2E"/>
    <w:rsid w:val="0032225A"/>
    <w:rsid w:val="00323570"/>
    <w:rsid w:val="003248A5"/>
    <w:rsid w:val="00324AB8"/>
    <w:rsid w:val="0032508A"/>
    <w:rsid w:val="003254D6"/>
    <w:rsid w:val="0032651F"/>
    <w:rsid w:val="0032656C"/>
    <w:rsid w:val="00326E98"/>
    <w:rsid w:val="00326EAB"/>
    <w:rsid w:val="00327666"/>
    <w:rsid w:val="0032793A"/>
    <w:rsid w:val="00330039"/>
    <w:rsid w:val="00330EAF"/>
    <w:rsid w:val="003311A6"/>
    <w:rsid w:val="00331213"/>
    <w:rsid w:val="00331229"/>
    <w:rsid w:val="003316DE"/>
    <w:rsid w:val="00331A41"/>
    <w:rsid w:val="00331A71"/>
    <w:rsid w:val="00331E54"/>
    <w:rsid w:val="003326EB"/>
    <w:rsid w:val="00333A3B"/>
    <w:rsid w:val="00333C01"/>
    <w:rsid w:val="00334BA0"/>
    <w:rsid w:val="00334C9E"/>
    <w:rsid w:val="00335220"/>
    <w:rsid w:val="003359C5"/>
    <w:rsid w:val="00335B9F"/>
    <w:rsid w:val="00335E87"/>
    <w:rsid w:val="00335FD4"/>
    <w:rsid w:val="00336147"/>
    <w:rsid w:val="00336148"/>
    <w:rsid w:val="0033629A"/>
    <w:rsid w:val="00337264"/>
    <w:rsid w:val="003376D0"/>
    <w:rsid w:val="0033783E"/>
    <w:rsid w:val="00337F66"/>
    <w:rsid w:val="00340403"/>
    <w:rsid w:val="00340420"/>
    <w:rsid w:val="00340C6C"/>
    <w:rsid w:val="00340CE6"/>
    <w:rsid w:val="00340DF4"/>
    <w:rsid w:val="00341615"/>
    <w:rsid w:val="0034198B"/>
    <w:rsid w:val="00341BF0"/>
    <w:rsid w:val="00341C93"/>
    <w:rsid w:val="003423CC"/>
    <w:rsid w:val="00342AC0"/>
    <w:rsid w:val="00342D5D"/>
    <w:rsid w:val="00342E1C"/>
    <w:rsid w:val="0034391C"/>
    <w:rsid w:val="00343D03"/>
    <w:rsid w:val="00344374"/>
    <w:rsid w:val="00345092"/>
    <w:rsid w:val="003462FE"/>
    <w:rsid w:val="0034655A"/>
    <w:rsid w:val="00346EC7"/>
    <w:rsid w:val="00346FEF"/>
    <w:rsid w:val="00347261"/>
    <w:rsid w:val="003472EA"/>
    <w:rsid w:val="00347530"/>
    <w:rsid w:val="00347AE4"/>
    <w:rsid w:val="00347B4F"/>
    <w:rsid w:val="00347E74"/>
    <w:rsid w:val="00347EB1"/>
    <w:rsid w:val="003501FB"/>
    <w:rsid w:val="00350508"/>
    <w:rsid w:val="00350886"/>
    <w:rsid w:val="00350EA3"/>
    <w:rsid w:val="00352C51"/>
    <w:rsid w:val="003533A1"/>
    <w:rsid w:val="003533F9"/>
    <w:rsid w:val="00353972"/>
    <w:rsid w:val="0035499D"/>
    <w:rsid w:val="00354C18"/>
    <w:rsid w:val="00355E6C"/>
    <w:rsid w:val="00356427"/>
    <w:rsid w:val="00356657"/>
    <w:rsid w:val="00356B6E"/>
    <w:rsid w:val="003574BC"/>
    <w:rsid w:val="00357660"/>
    <w:rsid w:val="00357D76"/>
    <w:rsid w:val="0036090B"/>
    <w:rsid w:val="00361EE1"/>
    <w:rsid w:val="0036290C"/>
    <w:rsid w:val="00362F11"/>
    <w:rsid w:val="00363925"/>
    <w:rsid w:val="00364157"/>
    <w:rsid w:val="003648C3"/>
    <w:rsid w:val="00364FDE"/>
    <w:rsid w:val="00364FEE"/>
    <w:rsid w:val="00365677"/>
    <w:rsid w:val="0036591B"/>
    <w:rsid w:val="00366A4E"/>
    <w:rsid w:val="0036788C"/>
    <w:rsid w:val="003679C4"/>
    <w:rsid w:val="00367D3A"/>
    <w:rsid w:val="003701C8"/>
    <w:rsid w:val="003704D1"/>
    <w:rsid w:val="00370678"/>
    <w:rsid w:val="003707D2"/>
    <w:rsid w:val="00370D7B"/>
    <w:rsid w:val="0037113E"/>
    <w:rsid w:val="00371BB7"/>
    <w:rsid w:val="0037284D"/>
    <w:rsid w:val="00372BC2"/>
    <w:rsid w:val="00372FF3"/>
    <w:rsid w:val="00373861"/>
    <w:rsid w:val="00373C06"/>
    <w:rsid w:val="00373DAC"/>
    <w:rsid w:val="00373E08"/>
    <w:rsid w:val="00374175"/>
    <w:rsid w:val="00374A9E"/>
    <w:rsid w:val="00374D6D"/>
    <w:rsid w:val="0037501E"/>
    <w:rsid w:val="0037572C"/>
    <w:rsid w:val="003758FF"/>
    <w:rsid w:val="00375C0A"/>
    <w:rsid w:val="00375F28"/>
    <w:rsid w:val="00376205"/>
    <w:rsid w:val="00376C6C"/>
    <w:rsid w:val="0037744E"/>
    <w:rsid w:val="00377545"/>
    <w:rsid w:val="003778DD"/>
    <w:rsid w:val="003800CC"/>
    <w:rsid w:val="003803C9"/>
    <w:rsid w:val="00380995"/>
    <w:rsid w:val="00380CE0"/>
    <w:rsid w:val="00381211"/>
    <w:rsid w:val="00382084"/>
    <w:rsid w:val="00382244"/>
    <w:rsid w:val="0038228E"/>
    <w:rsid w:val="0038240D"/>
    <w:rsid w:val="003839C5"/>
    <w:rsid w:val="00384278"/>
    <w:rsid w:val="003847AA"/>
    <w:rsid w:val="00384943"/>
    <w:rsid w:val="00384944"/>
    <w:rsid w:val="00384B18"/>
    <w:rsid w:val="00384E20"/>
    <w:rsid w:val="00384EA1"/>
    <w:rsid w:val="00385629"/>
    <w:rsid w:val="003856EA"/>
    <w:rsid w:val="00385B74"/>
    <w:rsid w:val="00386708"/>
    <w:rsid w:val="003870B2"/>
    <w:rsid w:val="0038759C"/>
    <w:rsid w:val="00387BE5"/>
    <w:rsid w:val="00390031"/>
    <w:rsid w:val="00390752"/>
    <w:rsid w:val="00390DE0"/>
    <w:rsid w:val="00390FE4"/>
    <w:rsid w:val="0039124A"/>
    <w:rsid w:val="00391601"/>
    <w:rsid w:val="0039169A"/>
    <w:rsid w:val="003918CA"/>
    <w:rsid w:val="00392036"/>
    <w:rsid w:val="00392677"/>
    <w:rsid w:val="003926A4"/>
    <w:rsid w:val="00392884"/>
    <w:rsid w:val="0039292F"/>
    <w:rsid w:val="00393029"/>
    <w:rsid w:val="003932C0"/>
    <w:rsid w:val="00393607"/>
    <w:rsid w:val="00393B04"/>
    <w:rsid w:val="00393B11"/>
    <w:rsid w:val="003942C3"/>
    <w:rsid w:val="00394335"/>
    <w:rsid w:val="00395022"/>
    <w:rsid w:val="00395785"/>
    <w:rsid w:val="003962AC"/>
    <w:rsid w:val="0039640D"/>
    <w:rsid w:val="00397008"/>
    <w:rsid w:val="003970A5"/>
    <w:rsid w:val="00397306"/>
    <w:rsid w:val="0039747F"/>
    <w:rsid w:val="00397784"/>
    <w:rsid w:val="00397CEE"/>
    <w:rsid w:val="00397D3B"/>
    <w:rsid w:val="00397E73"/>
    <w:rsid w:val="003A0894"/>
    <w:rsid w:val="003A09FB"/>
    <w:rsid w:val="003A114B"/>
    <w:rsid w:val="003A1E02"/>
    <w:rsid w:val="003A2641"/>
    <w:rsid w:val="003A28C2"/>
    <w:rsid w:val="003A2F52"/>
    <w:rsid w:val="003A3412"/>
    <w:rsid w:val="003A3582"/>
    <w:rsid w:val="003A49DF"/>
    <w:rsid w:val="003A4A4A"/>
    <w:rsid w:val="003A4CDA"/>
    <w:rsid w:val="003A511A"/>
    <w:rsid w:val="003A552A"/>
    <w:rsid w:val="003A5F94"/>
    <w:rsid w:val="003A5F9B"/>
    <w:rsid w:val="003A64AE"/>
    <w:rsid w:val="003A65F7"/>
    <w:rsid w:val="003A6B78"/>
    <w:rsid w:val="003A74FD"/>
    <w:rsid w:val="003A7658"/>
    <w:rsid w:val="003A7C2D"/>
    <w:rsid w:val="003A7DD3"/>
    <w:rsid w:val="003B06E9"/>
    <w:rsid w:val="003B0842"/>
    <w:rsid w:val="003B0BB4"/>
    <w:rsid w:val="003B13DE"/>
    <w:rsid w:val="003B1C9E"/>
    <w:rsid w:val="003B1D30"/>
    <w:rsid w:val="003B2431"/>
    <w:rsid w:val="003B257B"/>
    <w:rsid w:val="003B26BA"/>
    <w:rsid w:val="003B2B39"/>
    <w:rsid w:val="003B361A"/>
    <w:rsid w:val="003B3E9F"/>
    <w:rsid w:val="003B4BFC"/>
    <w:rsid w:val="003B4ECF"/>
    <w:rsid w:val="003B568A"/>
    <w:rsid w:val="003B5844"/>
    <w:rsid w:val="003B6077"/>
    <w:rsid w:val="003B61A6"/>
    <w:rsid w:val="003B7464"/>
    <w:rsid w:val="003B7BCA"/>
    <w:rsid w:val="003C0490"/>
    <w:rsid w:val="003C10C0"/>
    <w:rsid w:val="003C2A7F"/>
    <w:rsid w:val="003C2CD6"/>
    <w:rsid w:val="003C37FA"/>
    <w:rsid w:val="003C3EB5"/>
    <w:rsid w:val="003C4A44"/>
    <w:rsid w:val="003C4AA2"/>
    <w:rsid w:val="003C5D3C"/>
    <w:rsid w:val="003C5D82"/>
    <w:rsid w:val="003C61CC"/>
    <w:rsid w:val="003C65AC"/>
    <w:rsid w:val="003C66FA"/>
    <w:rsid w:val="003C67D1"/>
    <w:rsid w:val="003C6AA9"/>
    <w:rsid w:val="003C7413"/>
    <w:rsid w:val="003C7529"/>
    <w:rsid w:val="003C79BB"/>
    <w:rsid w:val="003D0603"/>
    <w:rsid w:val="003D0825"/>
    <w:rsid w:val="003D09FB"/>
    <w:rsid w:val="003D0C28"/>
    <w:rsid w:val="003D1789"/>
    <w:rsid w:val="003D1A1D"/>
    <w:rsid w:val="003D267A"/>
    <w:rsid w:val="003D268A"/>
    <w:rsid w:val="003D2742"/>
    <w:rsid w:val="003D2815"/>
    <w:rsid w:val="003D2C34"/>
    <w:rsid w:val="003D2D6E"/>
    <w:rsid w:val="003D2E9C"/>
    <w:rsid w:val="003D346E"/>
    <w:rsid w:val="003D3DB9"/>
    <w:rsid w:val="003D4603"/>
    <w:rsid w:val="003D5576"/>
    <w:rsid w:val="003D5616"/>
    <w:rsid w:val="003D63AE"/>
    <w:rsid w:val="003D68F1"/>
    <w:rsid w:val="003D76CE"/>
    <w:rsid w:val="003E02BF"/>
    <w:rsid w:val="003E0C45"/>
    <w:rsid w:val="003E11F2"/>
    <w:rsid w:val="003E1511"/>
    <w:rsid w:val="003E1682"/>
    <w:rsid w:val="003E2301"/>
    <w:rsid w:val="003E2F98"/>
    <w:rsid w:val="003E307A"/>
    <w:rsid w:val="003E31FB"/>
    <w:rsid w:val="003E3388"/>
    <w:rsid w:val="003E33FF"/>
    <w:rsid w:val="003E3EA9"/>
    <w:rsid w:val="003E42A3"/>
    <w:rsid w:val="003E4746"/>
    <w:rsid w:val="003E4859"/>
    <w:rsid w:val="003E4BF8"/>
    <w:rsid w:val="003E4E6E"/>
    <w:rsid w:val="003E5096"/>
    <w:rsid w:val="003E5B1B"/>
    <w:rsid w:val="003E5C93"/>
    <w:rsid w:val="003E6786"/>
    <w:rsid w:val="003E6E95"/>
    <w:rsid w:val="003E6F3F"/>
    <w:rsid w:val="003E7405"/>
    <w:rsid w:val="003E746A"/>
    <w:rsid w:val="003E783F"/>
    <w:rsid w:val="003E7D87"/>
    <w:rsid w:val="003F052D"/>
    <w:rsid w:val="003F08B6"/>
    <w:rsid w:val="003F10CE"/>
    <w:rsid w:val="003F1656"/>
    <w:rsid w:val="003F1998"/>
    <w:rsid w:val="003F34A5"/>
    <w:rsid w:val="003F3544"/>
    <w:rsid w:val="003F42A7"/>
    <w:rsid w:val="003F42B3"/>
    <w:rsid w:val="003F4537"/>
    <w:rsid w:val="003F4D95"/>
    <w:rsid w:val="003F4DE4"/>
    <w:rsid w:val="003F52A5"/>
    <w:rsid w:val="003F5DE3"/>
    <w:rsid w:val="003F61EE"/>
    <w:rsid w:val="003F6706"/>
    <w:rsid w:val="003F73BE"/>
    <w:rsid w:val="004008B4"/>
    <w:rsid w:val="00400F00"/>
    <w:rsid w:val="00401C38"/>
    <w:rsid w:val="00401FA9"/>
    <w:rsid w:val="00402737"/>
    <w:rsid w:val="00402B18"/>
    <w:rsid w:val="0040380F"/>
    <w:rsid w:val="00403830"/>
    <w:rsid w:val="00403B91"/>
    <w:rsid w:val="0040401B"/>
    <w:rsid w:val="004044A2"/>
    <w:rsid w:val="004046A0"/>
    <w:rsid w:val="00404762"/>
    <w:rsid w:val="004049B9"/>
    <w:rsid w:val="00404D5C"/>
    <w:rsid w:val="00405F97"/>
    <w:rsid w:val="004062D4"/>
    <w:rsid w:val="00406307"/>
    <w:rsid w:val="00406CD5"/>
    <w:rsid w:val="0041016D"/>
    <w:rsid w:val="004106D8"/>
    <w:rsid w:val="00410895"/>
    <w:rsid w:val="004109EC"/>
    <w:rsid w:val="00410B7F"/>
    <w:rsid w:val="00411991"/>
    <w:rsid w:val="0041199E"/>
    <w:rsid w:val="00411C97"/>
    <w:rsid w:val="00411CD3"/>
    <w:rsid w:val="00412B59"/>
    <w:rsid w:val="00412F11"/>
    <w:rsid w:val="004151C9"/>
    <w:rsid w:val="00415414"/>
    <w:rsid w:val="0041547C"/>
    <w:rsid w:val="00415828"/>
    <w:rsid w:val="004163BF"/>
    <w:rsid w:val="004164EA"/>
    <w:rsid w:val="00416E1C"/>
    <w:rsid w:val="00416F08"/>
    <w:rsid w:val="004170A8"/>
    <w:rsid w:val="004170D2"/>
    <w:rsid w:val="004170FA"/>
    <w:rsid w:val="00417297"/>
    <w:rsid w:val="00417F65"/>
    <w:rsid w:val="004201FF"/>
    <w:rsid w:val="00420BE5"/>
    <w:rsid w:val="00420C72"/>
    <w:rsid w:val="00420CCA"/>
    <w:rsid w:val="00420F74"/>
    <w:rsid w:val="00422593"/>
    <w:rsid w:val="004226F8"/>
    <w:rsid w:val="00422829"/>
    <w:rsid w:val="004239EB"/>
    <w:rsid w:val="00423A24"/>
    <w:rsid w:val="00423CFF"/>
    <w:rsid w:val="00424179"/>
    <w:rsid w:val="004246A0"/>
    <w:rsid w:val="00424A3B"/>
    <w:rsid w:val="004257DB"/>
    <w:rsid w:val="00425B26"/>
    <w:rsid w:val="00425B32"/>
    <w:rsid w:val="00425DEA"/>
    <w:rsid w:val="00426202"/>
    <w:rsid w:val="004269FC"/>
    <w:rsid w:val="004270D5"/>
    <w:rsid w:val="00427FF8"/>
    <w:rsid w:val="004303C1"/>
    <w:rsid w:val="004304F7"/>
    <w:rsid w:val="00430AEB"/>
    <w:rsid w:val="00431B48"/>
    <w:rsid w:val="00432725"/>
    <w:rsid w:val="00432ABD"/>
    <w:rsid w:val="00433024"/>
    <w:rsid w:val="004330B2"/>
    <w:rsid w:val="004333D4"/>
    <w:rsid w:val="00433BBF"/>
    <w:rsid w:val="0043405F"/>
    <w:rsid w:val="00435177"/>
    <w:rsid w:val="004352C2"/>
    <w:rsid w:val="0043720C"/>
    <w:rsid w:val="00437246"/>
    <w:rsid w:val="00440609"/>
    <w:rsid w:val="00441005"/>
    <w:rsid w:val="00441598"/>
    <w:rsid w:val="00441B60"/>
    <w:rsid w:val="00442589"/>
    <w:rsid w:val="00442BF6"/>
    <w:rsid w:val="00443864"/>
    <w:rsid w:val="00443E91"/>
    <w:rsid w:val="0044417B"/>
    <w:rsid w:val="0044420E"/>
    <w:rsid w:val="00444278"/>
    <w:rsid w:val="00444BF2"/>
    <w:rsid w:val="00445109"/>
    <w:rsid w:val="004451B4"/>
    <w:rsid w:val="0044598F"/>
    <w:rsid w:val="004459A7"/>
    <w:rsid w:val="004462C1"/>
    <w:rsid w:val="004463F8"/>
    <w:rsid w:val="0044648E"/>
    <w:rsid w:val="0044691D"/>
    <w:rsid w:val="004476AE"/>
    <w:rsid w:val="00450071"/>
    <w:rsid w:val="004505B7"/>
    <w:rsid w:val="0045194B"/>
    <w:rsid w:val="00452838"/>
    <w:rsid w:val="00452D4F"/>
    <w:rsid w:val="00453615"/>
    <w:rsid w:val="00454218"/>
    <w:rsid w:val="00454386"/>
    <w:rsid w:val="004549FA"/>
    <w:rsid w:val="00454BBA"/>
    <w:rsid w:val="004556E8"/>
    <w:rsid w:val="00455DFF"/>
    <w:rsid w:val="00456044"/>
    <w:rsid w:val="0045662D"/>
    <w:rsid w:val="004568DA"/>
    <w:rsid w:val="00456903"/>
    <w:rsid w:val="00456981"/>
    <w:rsid w:val="00456C45"/>
    <w:rsid w:val="004577A9"/>
    <w:rsid w:val="00457852"/>
    <w:rsid w:val="00461141"/>
    <w:rsid w:val="004611CF"/>
    <w:rsid w:val="00461C92"/>
    <w:rsid w:val="00461D48"/>
    <w:rsid w:val="00462685"/>
    <w:rsid w:val="00462CBE"/>
    <w:rsid w:val="00462DB9"/>
    <w:rsid w:val="004633A4"/>
    <w:rsid w:val="004634FC"/>
    <w:rsid w:val="00463A38"/>
    <w:rsid w:val="004656AE"/>
    <w:rsid w:val="00465C0C"/>
    <w:rsid w:val="00465E17"/>
    <w:rsid w:val="00465FA8"/>
    <w:rsid w:val="004661ED"/>
    <w:rsid w:val="00466AC3"/>
    <w:rsid w:val="0046727B"/>
    <w:rsid w:val="004673D4"/>
    <w:rsid w:val="00467417"/>
    <w:rsid w:val="00467586"/>
    <w:rsid w:val="004676C9"/>
    <w:rsid w:val="00470324"/>
    <w:rsid w:val="00470A2D"/>
    <w:rsid w:val="00470F3D"/>
    <w:rsid w:val="00470F6A"/>
    <w:rsid w:val="00471CFF"/>
    <w:rsid w:val="0047215A"/>
    <w:rsid w:val="00472819"/>
    <w:rsid w:val="0047301E"/>
    <w:rsid w:val="004731D9"/>
    <w:rsid w:val="00473263"/>
    <w:rsid w:val="004735B3"/>
    <w:rsid w:val="00473FD5"/>
    <w:rsid w:val="004747D6"/>
    <w:rsid w:val="00474EF2"/>
    <w:rsid w:val="00475F78"/>
    <w:rsid w:val="00476257"/>
    <w:rsid w:val="00476617"/>
    <w:rsid w:val="00476B3F"/>
    <w:rsid w:val="00477199"/>
    <w:rsid w:val="0047750D"/>
    <w:rsid w:val="00477842"/>
    <w:rsid w:val="00480B30"/>
    <w:rsid w:val="00480B69"/>
    <w:rsid w:val="00480DEF"/>
    <w:rsid w:val="00481082"/>
    <w:rsid w:val="00481874"/>
    <w:rsid w:val="00482008"/>
    <w:rsid w:val="004820A9"/>
    <w:rsid w:val="00482233"/>
    <w:rsid w:val="00482663"/>
    <w:rsid w:val="004833CD"/>
    <w:rsid w:val="00483C1D"/>
    <w:rsid w:val="00483E33"/>
    <w:rsid w:val="00483FB3"/>
    <w:rsid w:val="00484354"/>
    <w:rsid w:val="004845AE"/>
    <w:rsid w:val="00484D98"/>
    <w:rsid w:val="00484DE6"/>
    <w:rsid w:val="004851D4"/>
    <w:rsid w:val="00485346"/>
    <w:rsid w:val="004856A5"/>
    <w:rsid w:val="00485780"/>
    <w:rsid w:val="00485BE1"/>
    <w:rsid w:val="00485F76"/>
    <w:rsid w:val="0048612D"/>
    <w:rsid w:val="00487445"/>
    <w:rsid w:val="0048754B"/>
    <w:rsid w:val="004877A9"/>
    <w:rsid w:val="00487807"/>
    <w:rsid w:val="0048791A"/>
    <w:rsid w:val="00487AD5"/>
    <w:rsid w:val="00487D95"/>
    <w:rsid w:val="00490307"/>
    <w:rsid w:val="0049038A"/>
    <w:rsid w:val="00490BFB"/>
    <w:rsid w:val="00490F76"/>
    <w:rsid w:val="00491217"/>
    <w:rsid w:val="00492BEC"/>
    <w:rsid w:val="00494413"/>
    <w:rsid w:val="00494D17"/>
    <w:rsid w:val="00495053"/>
    <w:rsid w:val="00495347"/>
    <w:rsid w:val="00495F38"/>
    <w:rsid w:val="004960C0"/>
    <w:rsid w:val="00496474"/>
    <w:rsid w:val="0049698A"/>
    <w:rsid w:val="00496B99"/>
    <w:rsid w:val="00496CBF"/>
    <w:rsid w:val="00496D43"/>
    <w:rsid w:val="00496F5A"/>
    <w:rsid w:val="004972D3"/>
    <w:rsid w:val="004975C9"/>
    <w:rsid w:val="00497B98"/>
    <w:rsid w:val="004A07C0"/>
    <w:rsid w:val="004A0931"/>
    <w:rsid w:val="004A167A"/>
    <w:rsid w:val="004A2723"/>
    <w:rsid w:val="004A2B41"/>
    <w:rsid w:val="004A2CF0"/>
    <w:rsid w:val="004A335F"/>
    <w:rsid w:val="004A3CFD"/>
    <w:rsid w:val="004A41ED"/>
    <w:rsid w:val="004A44EF"/>
    <w:rsid w:val="004A48DE"/>
    <w:rsid w:val="004A4A5F"/>
    <w:rsid w:val="004A4ECB"/>
    <w:rsid w:val="004A52FB"/>
    <w:rsid w:val="004A5563"/>
    <w:rsid w:val="004A5701"/>
    <w:rsid w:val="004A5B5F"/>
    <w:rsid w:val="004A5D08"/>
    <w:rsid w:val="004A5FDA"/>
    <w:rsid w:val="004A669C"/>
    <w:rsid w:val="004A67DF"/>
    <w:rsid w:val="004A6EE2"/>
    <w:rsid w:val="004B0195"/>
    <w:rsid w:val="004B0228"/>
    <w:rsid w:val="004B0A2E"/>
    <w:rsid w:val="004B0AD3"/>
    <w:rsid w:val="004B0F27"/>
    <w:rsid w:val="004B1236"/>
    <w:rsid w:val="004B15CC"/>
    <w:rsid w:val="004B16FD"/>
    <w:rsid w:val="004B1F1C"/>
    <w:rsid w:val="004B20AD"/>
    <w:rsid w:val="004B2287"/>
    <w:rsid w:val="004B23D5"/>
    <w:rsid w:val="004B25BF"/>
    <w:rsid w:val="004B25CF"/>
    <w:rsid w:val="004B335C"/>
    <w:rsid w:val="004B363F"/>
    <w:rsid w:val="004B3A70"/>
    <w:rsid w:val="004B3BE4"/>
    <w:rsid w:val="004B3F02"/>
    <w:rsid w:val="004B44B7"/>
    <w:rsid w:val="004B4D21"/>
    <w:rsid w:val="004B4F25"/>
    <w:rsid w:val="004B68EE"/>
    <w:rsid w:val="004B7A0B"/>
    <w:rsid w:val="004B7ABC"/>
    <w:rsid w:val="004C0C2F"/>
    <w:rsid w:val="004C158A"/>
    <w:rsid w:val="004C196F"/>
    <w:rsid w:val="004C1BC3"/>
    <w:rsid w:val="004C1D0D"/>
    <w:rsid w:val="004C3951"/>
    <w:rsid w:val="004C3E40"/>
    <w:rsid w:val="004C4B23"/>
    <w:rsid w:val="004C5761"/>
    <w:rsid w:val="004C58FD"/>
    <w:rsid w:val="004C5BE9"/>
    <w:rsid w:val="004C61A4"/>
    <w:rsid w:val="004C61E0"/>
    <w:rsid w:val="004C6848"/>
    <w:rsid w:val="004C6D86"/>
    <w:rsid w:val="004C7893"/>
    <w:rsid w:val="004C7F7F"/>
    <w:rsid w:val="004D024B"/>
    <w:rsid w:val="004D05A1"/>
    <w:rsid w:val="004D05C2"/>
    <w:rsid w:val="004D0D64"/>
    <w:rsid w:val="004D1049"/>
    <w:rsid w:val="004D1291"/>
    <w:rsid w:val="004D1606"/>
    <w:rsid w:val="004D1A26"/>
    <w:rsid w:val="004D1CCD"/>
    <w:rsid w:val="004D1EE2"/>
    <w:rsid w:val="004D292B"/>
    <w:rsid w:val="004D296E"/>
    <w:rsid w:val="004D2B42"/>
    <w:rsid w:val="004D33AB"/>
    <w:rsid w:val="004D392D"/>
    <w:rsid w:val="004D546A"/>
    <w:rsid w:val="004D55BD"/>
    <w:rsid w:val="004D5790"/>
    <w:rsid w:val="004D5862"/>
    <w:rsid w:val="004D5D9E"/>
    <w:rsid w:val="004D615A"/>
    <w:rsid w:val="004D65A9"/>
    <w:rsid w:val="004D6A6D"/>
    <w:rsid w:val="004D6F5F"/>
    <w:rsid w:val="004D7349"/>
    <w:rsid w:val="004D7893"/>
    <w:rsid w:val="004D7D9B"/>
    <w:rsid w:val="004E0E8B"/>
    <w:rsid w:val="004E15C4"/>
    <w:rsid w:val="004E179A"/>
    <w:rsid w:val="004E2177"/>
    <w:rsid w:val="004E2589"/>
    <w:rsid w:val="004E3923"/>
    <w:rsid w:val="004E3BCB"/>
    <w:rsid w:val="004E3C9D"/>
    <w:rsid w:val="004E438A"/>
    <w:rsid w:val="004E51E1"/>
    <w:rsid w:val="004E598C"/>
    <w:rsid w:val="004E5B78"/>
    <w:rsid w:val="004E6361"/>
    <w:rsid w:val="004E7F76"/>
    <w:rsid w:val="004F01B8"/>
    <w:rsid w:val="004F01FC"/>
    <w:rsid w:val="004F021B"/>
    <w:rsid w:val="004F073E"/>
    <w:rsid w:val="004F077A"/>
    <w:rsid w:val="004F0A69"/>
    <w:rsid w:val="004F0F5C"/>
    <w:rsid w:val="004F112E"/>
    <w:rsid w:val="004F302C"/>
    <w:rsid w:val="004F3042"/>
    <w:rsid w:val="004F3291"/>
    <w:rsid w:val="004F3E24"/>
    <w:rsid w:val="004F4109"/>
    <w:rsid w:val="004F43ED"/>
    <w:rsid w:val="004F46E0"/>
    <w:rsid w:val="004F4969"/>
    <w:rsid w:val="004F49AF"/>
    <w:rsid w:val="004F4DC9"/>
    <w:rsid w:val="004F5129"/>
    <w:rsid w:val="004F5505"/>
    <w:rsid w:val="004F5DF3"/>
    <w:rsid w:val="004F635C"/>
    <w:rsid w:val="004F6774"/>
    <w:rsid w:val="004F6AAB"/>
    <w:rsid w:val="004F6CE1"/>
    <w:rsid w:val="004F6E2D"/>
    <w:rsid w:val="004F7722"/>
    <w:rsid w:val="004F786C"/>
    <w:rsid w:val="005006B2"/>
    <w:rsid w:val="0050070D"/>
    <w:rsid w:val="0050082F"/>
    <w:rsid w:val="00500C4D"/>
    <w:rsid w:val="00501296"/>
    <w:rsid w:val="005012F7"/>
    <w:rsid w:val="0050188F"/>
    <w:rsid w:val="00501BC2"/>
    <w:rsid w:val="00501C40"/>
    <w:rsid w:val="00502255"/>
    <w:rsid w:val="005024B9"/>
    <w:rsid w:val="00502AC2"/>
    <w:rsid w:val="00502B69"/>
    <w:rsid w:val="00503B69"/>
    <w:rsid w:val="00503C8E"/>
    <w:rsid w:val="00503D70"/>
    <w:rsid w:val="00504487"/>
    <w:rsid w:val="00504534"/>
    <w:rsid w:val="00504CC7"/>
    <w:rsid w:val="00506292"/>
    <w:rsid w:val="005079A9"/>
    <w:rsid w:val="00507B6B"/>
    <w:rsid w:val="00507BBB"/>
    <w:rsid w:val="00507EF7"/>
    <w:rsid w:val="005108DA"/>
    <w:rsid w:val="00510AC9"/>
    <w:rsid w:val="00510CAD"/>
    <w:rsid w:val="00510D8C"/>
    <w:rsid w:val="00510F69"/>
    <w:rsid w:val="0051106E"/>
    <w:rsid w:val="0051153B"/>
    <w:rsid w:val="00511ADF"/>
    <w:rsid w:val="00512063"/>
    <w:rsid w:val="00512798"/>
    <w:rsid w:val="00512B68"/>
    <w:rsid w:val="00513451"/>
    <w:rsid w:val="005138DB"/>
    <w:rsid w:val="005141C7"/>
    <w:rsid w:val="005147F4"/>
    <w:rsid w:val="00514C19"/>
    <w:rsid w:val="005158C2"/>
    <w:rsid w:val="00515D82"/>
    <w:rsid w:val="00515EA3"/>
    <w:rsid w:val="005162B5"/>
    <w:rsid w:val="005167CE"/>
    <w:rsid w:val="00516823"/>
    <w:rsid w:val="0051729C"/>
    <w:rsid w:val="00517A54"/>
    <w:rsid w:val="0052005F"/>
    <w:rsid w:val="00520107"/>
    <w:rsid w:val="005213CB"/>
    <w:rsid w:val="005218E5"/>
    <w:rsid w:val="00521C47"/>
    <w:rsid w:val="005223CC"/>
    <w:rsid w:val="005226EC"/>
    <w:rsid w:val="00522F68"/>
    <w:rsid w:val="00523011"/>
    <w:rsid w:val="0052372E"/>
    <w:rsid w:val="00523919"/>
    <w:rsid w:val="00524537"/>
    <w:rsid w:val="00524A48"/>
    <w:rsid w:val="00524B37"/>
    <w:rsid w:val="00524C3B"/>
    <w:rsid w:val="00525A15"/>
    <w:rsid w:val="00526CDB"/>
    <w:rsid w:val="00527366"/>
    <w:rsid w:val="0053015B"/>
    <w:rsid w:val="005302E0"/>
    <w:rsid w:val="005304A4"/>
    <w:rsid w:val="00530961"/>
    <w:rsid w:val="005309F2"/>
    <w:rsid w:val="00530EC4"/>
    <w:rsid w:val="005311ED"/>
    <w:rsid w:val="00531775"/>
    <w:rsid w:val="00531BCD"/>
    <w:rsid w:val="005326C1"/>
    <w:rsid w:val="00532BA0"/>
    <w:rsid w:val="00532F6A"/>
    <w:rsid w:val="00532F81"/>
    <w:rsid w:val="00533BC5"/>
    <w:rsid w:val="00533C4C"/>
    <w:rsid w:val="00533CFC"/>
    <w:rsid w:val="005340EF"/>
    <w:rsid w:val="00534A89"/>
    <w:rsid w:val="00537C56"/>
    <w:rsid w:val="005407C6"/>
    <w:rsid w:val="00540BEB"/>
    <w:rsid w:val="00541319"/>
    <w:rsid w:val="005416E7"/>
    <w:rsid w:val="00541ECD"/>
    <w:rsid w:val="005427D9"/>
    <w:rsid w:val="00542D8D"/>
    <w:rsid w:val="005441BD"/>
    <w:rsid w:val="00544750"/>
    <w:rsid w:val="0054475E"/>
    <w:rsid w:val="005447C8"/>
    <w:rsid w:val="00545D6A"/>
    <w:rsid w:val="0054632B"/>
    <w:rsid w:val="0054680D"/>
    <w:rsid w:val="0054696B"/>
    <w:rsid w:val="0054753F"/>
    <w:rsid w:val="00547780"/>
    <w:rsid w:val="00547F9A"/>
    <w:rsid w:val="005502D5"/>
    <w:rsid w:val="00550845"/>
    <w:rsid w:val="00550E3D"/>
    <w:rsid w:val="0055130E"/>
    <w:rsid w:val="00551544"/>
    <w:rsid w:val="0055163F"/>
    <w:rsid w:val="005516D4"/>
    <w:rsid w:val="00551716"/>
    <w:rsid w:val="00551902"/>
    <w:rsid w:val="005524D2"/>
    <w:rsid w:val="00552C8E"/>
    <w:rsid w:val="00554A08"/>
    <w:rsid w:val="00554F43"/>
    <w:rsid w:val="005550F2"/>
    <w:rsid w:val="00555555"/>
    <w:rsid w:val="00555567"/>
    <w:rsid w:val="0055608D"/>
    <w:rsid w:val="005567F8"/>
    <w:rsid w:val="0055772F"/>
    <w:rsid w:val="00557B26"/>
    <w:rsid w:val="00557F8A"/>
    <w:rsid w:val="00560199"/>
    <w:rsid w:val="005604BB"/>
    <w:rsid w:val="00560814"/>
    <w:rsid w:val="00560C28"/>
    <w:rsid w:val="00560E73"/>
    <w:rsid w:val="00561161"/>
    <w:rsid w:val="005612AF"/>
    <w:rsid w:val="0056189D"/>
    <w:rsid w:val="00561A97"/>
    <w:rsid w:val="00561C4A"/>
    <w:rsid w:val="0056204D"/>
    <w:rsid w:val="0056223F"/>
    <w:rsid w:val="00562E43"/>
    <w:rsid w:val="005631F1"/>
    <w:rsid w:val="00563696"/>
    <w:rsid w:val="00563756"/>
    <w:rsid w:val="00563A14"/>
    <w:rsid w:val="00563D71"/>
    <w:rsid w:val="00565519"/>
    <w:rsid w:val="00565915"/>
    <w:rsid w:val="00565BE4"/>
    <w:rsid w:val="0056633F"/>
    <w:rsid w:val="005663D4"/>
    <w:rsid w:val="00566719"/>
    <w:rsid w:val="00566E1C"/>
    <w:rsid w:val="00566E6B"/>
    <w:rsid w:val="00566EB4"/>
    <w:rsid w:val="0056707D"/>
    <w:rsid w:val="005674BD"/>
    <w:rsid w:val="005675F0"/>
    <w:rsid w:val="00567A40"/>
    <w:rsid w:val="0057037B"/>
    <w:rsid w:val="0057085D"/>
    <w:rsid w:val="00570C01"/>
    <w:rsid w:val="00570F16"/>
    <w:rsid w:val="00571FB1"/>
    <w:rsid w:val="00572B4F"/>
    <w:rsid w:val="00573B0D"/>
    <w:rsid w:val="00573F48"/>
    <w:rsid w:val="00573F65"/>
    <w:rsid w:val="005743F0"/>
    <w:rsid w:val="00574B49"/>
    <w:rsid w:val="00574E48"/>
    <w:rsid w:val="005763D3"/>
    <w:rsid w:val="00576E38"/>
    <w:rsid w:val="0057746F"/>
    <w:rsid w:val="00580414"/>
    <w:rsid w:val="00580784"/>
    <w:rsid w:val="00580A8D"/>
    <w:rsid w:val="00581289"/>
    <w:rsid w:val="00581365"/>
    <w:rsid w:val="00581475"/>
    <w:rsid w:val="005815F5"/>
    <w:rsid w:val="00581616"/>
    <w:rsid w:val="0058197A"/>
    <w:rsid w:val="00581C6F"/>
    <w:rsid w:val="0058238E"/>
    <w:rsid w:val="005828AC"/>
    <w:rsid w:val="0058292E"/>
    <w:rsid w:val="00583418"/>
    <w:rsid w:val="005835EF"/>
    <w:rsid w:val="00583AC7"/>
    <w:rsid w:val="005842D4"/>
    <w:rsid w:val="00584786"/>
    <w:rsid w:val="005851F0"/>
    <w:rsid w:val="00585B6F"/>
    <w:rsid w:val="00585C6C"/>
    <w:rsid w:val="00585CAD"/>
    <w:rsid w:val="00586208"/>
    <w:rsid w:val="005863B8"/>
    <w:rsid w:val="00586659"/>
    <w:rsid w:val="005867E4"/>
    <w:rsid w:val="00586AD9"/>
    <w:rsid w:val="00586F39"/>
    <w:rsid w:val="005873C3"/>
    <w:rsid w:val="0058748C"/>
    <w:rsid w:val="00587657"/>
    <w:rsid w:val="00587854"/>
    <w:rsid w:val="005901C2"/>
    <w:rsid w:val="00592475"/>
    <w:rsid w:val="005924D9"/>
    <w:rsid w:val="00592548"/>
    <w:rsid w:val="00592F7C"/>
    <w:rsid w:val="00592F96"/>
    <w:rsid w:val="0059367B"/>
    <w:rsid w:val="00593EF7"/>
    <w:rsid w:val="005943B3"/>
    <w:rsid w:val="00594823"/>
    <w:rsid w:val="00594C93"/>
    <w:rsid w:val="00594F12"/>
    <w:rsid w:val="00595100"/>
    <w:rsid w:val="00595571"/>
    <w:rsid w:val="00596743"/>
    <w:rsid w:val="00596A8E"/>
    <w:rsid w:val="00596B15"/>
    <w:rsid w:val="0059797C"/>
    <w:rsid w:val="005A02A9"/>
    <w:rsid w:val="005A0BF5"/>
    <w:rsid w:val="005A1223"/>
    <w:rsid w:val="005A1873"/>
    <w:rsid w:val="005A18A4"/>
    <w:rsid w:val="005A1F58"/>
    <w:rsid w:val="005A1F7B"/>
    <w:rsid w:val="005A2EF9"/>
    <w:rsid w:val="005A2F7A"/>
    <w:rsid w:val="005A4100"/>
    <w:rsid w:val="005A413E"/>
    <w:rsid w:val="005A4BA6"/>
    <w:rsid w:val="005A5646"/>
    <w:rsid w:val="005A5834"/>
    <w:rsid w:val="005A5FB5"/>
    <w:rsid w:val="005A5FBE"/>
    <w:rsid w:val="005A6213"/>
    <w:rsid w:val="005A65E3"/>
    <w:rsid w:val="005A66B4"/>
    <w:rsid w:val="005A6783"/>
    <w:rsid w:val="005A6930"/>
    <w:rsid w:val="005A6A47"/>
    <w:rsid w:val="005A6EAC"/>
    <w:rsid w:val="005A7221"/>
    <w:rsid w:val="005A72BF"/>
    <w:rsid w:val="005A7EBF"/>
    <w:rsid w:val="005B076C"/>
    <w:rsid w:val="005B1124"/>
    <w:rsid w:val="005B1B9C"/>
    <w:rsid w:val="005B1CD9"/>
    <w:rsid w:val="005B1F08"/>
    <w:rsid w:val="005B21B4"/>
    <w:rsid w:val="005B2388"/>
    <w:rsid w:val="005B4051"/>
    <w:rsid w:val="005B46C0"/>
    <w:rsid w:val="005B4CC7"/>
    <w:rsid w:val="005B4E9D"/>
    <w:rsid w:val="005B5730"/>
    <w:rsid w:val="005B5861"/>
    <w:rsid w:val="005B5C62"/>
    <w:rsid w:val="005B5C66"/>
    <w:rsid w:val="005B5F9F"/>
    <w:rsid w:val="005B60BF"/>
    <w:rsid w:val="005B646E"/>
    <w:rsid w:val="005B7A68"/>
    <w:rsid w:val="005B7BC8"/>
    <w:rsid w:val="005B7DAC"/>
    <w:rsid w:val="005C0395"/>
    <w:rsid w:val="005C0C2A"/>
    <w:rsid w:val="005C0C50"/>
    <w:rsid w:val="005C0F10"/>
    <w:rsid w:val="005C0F67"/>
    <w:rsid w:val="005C1364"/>
    <w:rsid w:val="005C184B"/>
    <w:rsid w:val="005C1947"/>
    <w:rsid w:val="005C2E9F"/>
    <w:rsid w:val="005C3B93"/>
    <w:rsid w:val="005C3E22"/>
    <w:rsid w:val="005C400F"/>
    <w:rsid w:val="005C418B"/>
    <w:rsid w:val="005C4C6E"/>
    <w:rsid w:val="005C5423"/>
    <w:rsid w:val="005C5A0B"/>
    <w:rsid w:val="005C6272"/>
    <w:rsid w:val="005C66D5"/>
    <w:rsid w:val="005C6B7C"/>
    <w:rsid w:val="005C735A"/>
    <w:rsid w:val="005D03D2"/>
    <w:rsid w:val="005D177C"/>
    <w:rsid w:val="005D1B2D"/>
    <w:rsid w:val="005D1E36"/>
    <w:rsid w:val="005D20E9"/>
    <w:rsid w:val="005D21A3"/>
    <w:rsid w:val="005D2B4E"/>
    <w:rsid w:val="005D2CB9"/>
    <w:rsid w:val="005D3093"/>
    <w:rsid w:val="005D30FA"/>
    <w:rsid w:val="005D32EF"/>
    <w:rsid w:val="005D34FC"/>
    <w:rsid w:val="005D35DD"/>
    <w:rsid w:val="005D38AC"/>
    <w:rsid w:val="005D3AF2"/>
    <w:rsid w:val="005D3E89"/>
    <w:rsid w:val="005D448F"/>
    <w:rsid w:val="005D44EC"/>
    <w:rsid w:val="005D4AF0"/>
    <w:rsid w:val="005D4EB1"/>
    <w:rsid w:val="005D4ECD"/>
    <w:rsid w:val="005D559D"/>
    <w:rsid w:val="005D5888"/>
    <w:rsid w:val="005D588E"/>
    <w:rsid w:val="005D5BBC"/>
    <w:rsid w:val="005D731D"/>
    <w:rsid w:val="005D73A3"/>
    <w:rsid w:val="005D7675"/>
    <w:rsid w:val="005D7E10"/>
    <w:rsid w:val="005E0257"/>
    <w:rsid w:val="005E060B"/>
    <w:rsid w:val="005E0C97"/>
    <w:rsid w:val="005E1A4A"/>
    <w:rsid w:val="005E1DA5"/>
    <w:rsid w:val="005E28E2"/>
    <w:rsid w:val="005E2DA8"/>
    <w:rsid w:val="005E34EC"/>
    <w:rsid w:val="005E3BF9"/>
    <w:rsid w:val="005E3F61"/>
    <w:rsid w:val="005E438F"/>
    <w:rsid w:val="005E4512"/>
    <w:rsid w:val="005E4F43"/>
    <w:rsid w:val="005E545D"/>
    <w:rsid w:val="005E5A3D"/>
    <w:rsid w:val="005E5B12"/>
    <w:rsid w:val="005E5C24"/>
    <w:rsid w:val="005E5F9A"/>
    <w:rsid w:val="005E6512"/>
    <w:rsid w:val="005E73FF"/>
    <w:rsid w:val="005F1591"/>
    <w:rsid w:val="005F29FB"/>
    <w:rsid w:val="005F2F24"/>
    <w:rsid w:val="005F30FE"/>
    <w:rsid w:val="005F3562"/>
    <w:rsid w:val="005F3965"/>
    <w:rsid w:val="005F3A6A"/>
    <w:rsid w:val="005F3F3F"/>
    <w:rsid w:val="005F4A74"/>
    <w:rsid w:val="005F4B30"/>
    <w:rsid w:val="005F5087"/>
    <w:rsid w:val="005F53A9"/>
    <w:rsid w:val="005F571E"/>
    <w:rsid w:val="005F5834"/>
    <w:rsid w:val="005F5F25"/>
    <w:rsid w:val="005F6571"/>
    <w:rsid w:val="005F6599"/>
    <w:rsid w:val="005F7181"/>
    <w:rsid w:val="005F73AC"/>
    <w:rsid w:val="005F7592"/>
    <w:rsid w:val="005F79AB"/>
    <w:rsid w:val="00601042"/>
    <w:rsid w:val="00601282"/>
    <w:rsid w:val="006013F8"/>
    <w:rsid w:val="00601793"/>
    <w:rsid w:val="00601947"/>
    <w:rsid w:val="00601FB9"/>
    <w:rsid w:val="006024F6"/>
    <w:rsid w:val="00602657"/>
    <w:rsid w:val="006028E1"/>
    <w:rsid w:val="00602F41"/>
    <w:rsid w:val="00603620"/>
    <w:rsid w:val="00604A77"/>
    <w:rsid w:val="00604DAE"/>
    <w:rsid w:val="006069BA"/>
    <w:rsid w:val="00606D5D"/>
    <w:rsid w:val="00606D5E"/>
    <w:rsid w:val="00606D91"/>
    <w:rsid w:val="0060770F"/>
    <w:rsid w:val="00607A37"/>
    <w:rsid w:val="00607AB0"/>
    <w:rsid w:val="00607EEA"/>
    <w:rsid w:val="00610036"/>
    <w:rsid w:val="00610938"/>
    <w:rsid w:val="00610FF6"/>
    <w:rsid w:val="00611CAB"/>
    <w:rsid w:val="006120F2"/>
    <w:rsid w:val="00612103"/>
    <w:rsid w:val="006123A9"/>
    <w:rsid w:val="0061253C"/>
    <w:rsid w:val="006131B1"/>
    <w:rsid w:val="0061371B"/>
    <w:rsid w:val="006139D0"/>
    <w:rsid w:val="00613F1F"/>
    <w:rsid w:val="00614AAD"/>
    <w:rsid w:val="00614C8D"/>
    <w:rsid w:val="00615056"/>
    <w:rsid w:val="00615347"/>
    <w:rsid w:val="00615674"/>
    <w:rsid w:val="006158B5"/>
    <w:rsid w:val="006160B9"/>
    <w:rsid w:val="006164EB"/>
    <w:rsid w:val="00616E0D"/>
    <w:rsid w:val="00616FE7"/>
    <w:rsid w:val="00617495"/>
    <w:rsid w:val="00617673"/>
    <w:rsid w:val="006178C4"/>
    <w:rsid w:val="0061795A"/>
    <w:rsid w:val="00617D08"/>
    <w:rsid w:val="00620380"/>
    <w:rsid w:val="00620D87"/>
    <w:rsid w:val="0062168A"/>
    <w:rsid w:val="00622600"/>
    <w:rsid w:val="006232EF"/>
    <w:rsid w:val="0062373B"/>
    <w:rsid w:val="00623A5A"/>
    <w:rsid w:val="00624304"/>
    <w:rsid w:val="006253DE"/>
    <w:rsid w:val="00625A46"/>
    <w:rsid w:val="00625C21"/>
    <w:rsid w:val="0062627D"/>
    <w:rsid w:val="00626B15"/>
    <w:rsid w:val="00626D75"/>
    <w:rsid w:val="00626D91"/>
    <w:rsid w:val="0062701A"/>
    <w:rsid w:val="0062716D"/>
    <w:rsid w:val="00627686"/>
    <w:rsid w:val="0063092B"/>
    <w:rsid w:val="00630A85"/>
    <w:rsid w:val="00630B68"/>
    <w:rsid w:val="00631043"/>
    <w:rsid w:val="006314A1"/>
    <w:rsid w:val="00631705"/>
    <w:rsid w:val="00631A72"/>
    <w:rsid w:val="00631FAF"/>
    <w:rsid w:val="0063217F"/>
    <w:rsid w:val="006322D7"/>
    <w:rsid w:val="00632731"/>
    <w:rsid w:val="006327AE"/>
    <w:rsid w:val="006338D3"/>
    <w:rsid w:val="0063410E"/>
    <w:rsid w:val="0063431B"/>
    <w:rsid w:val="00634CAB"/>
    <w:rsid w:val="00634D0B"/>
    <w:rsid w:val="00635683"/>
    <w:rsid w:val="00635EF4"/>
    <w:rsid w:val="00636001"/>
    <w:rsid w:val="006362D5"/>
    <w:rsid w:val="00636BEF"/>
    <w:rsid w:val="006376B4"/>
    <w:rsid w:val="0063783E"/>
    <w:rsid w:val="00637F53"/>
    <w:rsid w:val="0064048E"/>
    <w:rsid w:val="006408BB"/>
    <w:rsid w:val="00641706"/>
    <w:rsid w:val="006418B3"/>
    <w:rsid w:val="006419FB"/>
    <w:rsid w:val="00642F06"/>
    <w:rsid w:val="00643243"/>
    <w:rsid w:val="00643640"/>
    <w:rsid w:val="00643A46"/>
    <w:rsid w:val="00643D73"/>
    <w:rsid w:val="00643EFE"/>
    <w:rsid w:val="00644534"/>
    <w:rsid w:val="00644B14"/>
    <w:rsid w:val="00644BA7"/>
    <w:rsid w:val="00644E6F"/>
    <w:rsid w:val="0064514D"/>
    <w:rsid w:val="006466AE"/>
    <w:rsid w:val="00646827"/>
    <w:rsid w:val="0064739E"/>
    <w:rsid w:val="00647FD1"/>
    <w:rsid w:val="0065035B"/>
    <w:rsid w:val="00651E02"/>
    <w:rsid w:val="00652E1E"/>
    <w:rsid w:val="00652F28"/>
    <w:rsid w:val="00653C51"/>
    <w:rsid w:val="00653D1A"/>
    <w:rsid w:val="00654283"/>
    <w:rsid w:val="00654312"/>
    <w:rsid w:val="006543DF"/>
    <w:rsid w:val="0065483A"/>
    <w:rsid w:val="00655C5F"/>
    <w:rsid w:val="00655EED"/>
    <w:rsid w:val="00656A2F"/>
    <w:rsid w:val="00656DE9"/>
    <w:rsid w:val="00657C47"/>
    <w:rsid w:val="00661C84"/>
    <w:rsid w:val="00662182"/>
    <w:rsid w:val="0066291D"/>
    <w:rsid w:val="00662A19"/>
    <w:rsid w:val="00662B1E"/>
    <w:rsid w:val="00662E21"/>
    <w:rsid w:val="00663193"/>
    <w:rsid w:val="006637CF"/>
    <w:rsid w:val="00663A7C"/>
    <w:rsid w:val="00664B3A"/>
    <w:rsid w:val="00664F04"/>
    <w:rsid w:val="0066559B"/>
    <w:rsid w:val="00665782"/>
    <w:rsid w:val="00665AB2"/>
    <w:rsid w:val="00667020"/>
    <w:rsid w:val="006672A6"/>
    <w:rsid w:val="00667817"/>
    <w:rsid w:val="00667C20"/>
    <w:rsid w:val="00670920"/>
    <w:rsid w:val="00671CD0"/>
    <w:rsid w:val="00672183"/>
    <w:rsid w:val="00672CF2"/>
    <w:rsid w:val="006730ED"/>
    <w:rsid w:val="0067335E"/>
    <w:rsid w:val="00673668"/>
    <w:rsid w:val="00673C74"/>
    <w:rsid w:val="006741F2"/>
    <w:rsid w:val="00674979"/>
    <w:rsid w:val="00674D58"/>
    <w:rsid w:val="0067538D"/>
    <w:rsid w:val="0067580A"/>
    <w:rsid w:val="006767B1"/>
    <w:rsid w:val="00676D82"/>
    <w:rsid w:val="00676F3C"/>
    <w:rsid w:val="006776EC"/>
    <w:rsid w:val="00677749"/>
    <w:rsid w:val="0068062C"/>
    <w:rsid w:val="00680927"/>
    <w:rsid w:val="00680EC0"/>
    <w:rsid w:val="00681576"/>
    <w:rsid w:val="00681C17"/>
    <w:rsid w:val="00681E62"/>
    <w:rsid w:val="006824A3"/>
    <w:rsid w:val="00683F4E"/>
    <w:rsid w:val="00684122"/>
    <w:rsid w:val="00684185"/>
    <w:rsid w:val="00684852"/>
    <w:rsid w:val="00684BCB"/>
    <w:rsid w:val="00684CDD"/>
    <w:rsid w:val="00684D63"/>
    <w:rsid w:val="006851AE"/>
    <w:rsid w:val="0068540E"/>
    <w:rsid w:val="00685A5A"/>
    <w:rsid w:val="00686039"/>
    <w:rsid w:val="0068654C"/>
    <w:rsid w:val="0068672B"/>
    <w:rsid w:val="00686ECB"/>
    <w:rsid w:val="0069054B"/>
    <w:rsid w:val="006909A6"/>
    <w:rsid w:val="00690A96"/>
    <w:rsid w:val="00690D37"/>
    <w:rsid w:val="006911B1"/>
    <w:rsid w:val="006914B1"/>
    <w:rsid w:val="006924E1"/>
    <w:rsid w:val="00692905"/>
    <w:rsid w:val="0069329F"/>
    <w:rsid w:val="006934B0"/>
    <w:rsid w:val="006942B1"/>
    <w:rsid w:val="006949E2"/>
    <w:rsid w:val="0069660B"/>
    <w:rsid w:val="00696EF3"/>
    <w:rsid w:val="00697023"/>
    <w:rsid w:val="0069715B"/>
    <w:rsid w:val="00697AAB"/>
    <w:rsid w:val="00697E40"/>
    <w:rsid w:val="006A023A"/>
    <w:rsid w:val="006A05D1"/>
    <w:rsid w:val="006A0FCD"/>
    <w:rsid w:val="006A2186"/>
    <w:rsid w:val="006A23B4"/>
    <w:rsid w:val="006A2674"/>
    <w:rsid w:val="006A26C9"/>
    <w:rsid w:val="006A3779"/>
    <w:rsid w:val="006A3E4D"/>
    <w:rsid w:val="006A408B"/>
    <w:rsid w:val="006A40F0"/>
    <w:rsid w:val="006A4130"/>
    <w:rsid w:val="006A42B2"/>
    <w:rsid w:val="006A42BD"/>
    <w:rsid w:val="006A48A8"/>
    <w:rsid w:val="006A4F83"/>
    <w:rsid w:val="006A529D"/>
    <w:rsid w:val="006A5850"/>
    <w:rsid w:val="006A5AC0"/>
    <w:rsid w:val="006A5B80"/>
    <w:rsid w:val="006A5DA2"/>
    <w:rsid w:val="006A6449"/>
    <w:rsid w:val="006A6B28"/>
    <w:rsid w:val="006A6BAA"/>
    <w:rsid w:val="006A6F96"/>
    <w:rsid w:val="006A70DA"/>
    <w:rsid w:val="006A75C4"/>
    <w:rsid w:val="006A7792"/>
    <w:rsid w:val="006A7E81"/>
    <w:rsid w:val="006B01F8"/>
    <w:rsid w:val="006B02F2"/>
    <w:rsid w:val="006B04A9"/>
    <w:rsid w:val="006B080B"/>
    <w:rsid w:val="006B0955"/>
    <w:rsid w:val="006B0D56"/>
    <w:rsid w:val="006B0E09"/>
    <w:rsid w:val="006B0E0C"/>
    <w:rsid w:val="006B1166"/>
    <w:rsid w:val="006B14AB"/>
    <w:rsid w:val="006B1ACA"/>
    <w:rsid w:val="006B2667"/>
    <w:rsid w:val="006B3404"/>
    <w:rsid w:val="006B4480"/>
    <w:rsid w:val="006B4531"/>
    <w:rsid w:val="006B4A88"/>
    <w:rsid w:val="006B4C3A"/>
    <w:rsid w:val="006B5084"/>
    <w:rsid w:val="006B538F"/>
    <w:rsid w:val="006B57AA"/>
    <w:rsid w:val="006B5EF0"/>
    <w:rsid w:val="006B6351"/>
    <w:rsid w:val="006B6485"/>
    <w:rsid w:val="006B70AB"/>
    <w:rsid w:val="006B727F"/>
    <w:rsid w:val="006B7399"/>
    <w:rsid w:val="006C0198"/>
    <w:rsid w:val="006C08BC"/>
    <w:rsid w:val="006C1290"/>
    <w:rsid w:val="006C13D7"/>
    <w:rsid w:val="006C1C31"/>
    <w:rsid w:val="006C2935"/>
    <w:rsid w:val="006C2AE1"/>
    <w:rsid w:val="006C2E3E"/>
    <w:rsid w:val="006C3F81"/>
    <w:rsid w:val="006C3FEF"/>
    <w:rsid w:val="006C420B"/>
    <w:rsid w:val="006C439E"/>
    <w:rsid w:val="006C43A8"/>
    <w:rsid w:val="006C47BE"/>
    <w:rsid w:val="006C58F5"/>
    <w:rsid w:val="006C598E"/>
    <w:rsid w:val="006C5D8F"/>
    <w:rsid w:val="006C5DBA"/>
    <w:rsid w:val="006C686B"/>
    <w:rsid w:val="006C6A68"/>
    <w:rsid w:val="006C702F"/>
    <w:rsid w:val="006C716C"/>
    <w:rsid w:val="006C73F3"/>
    <w:rsid w:val="006C76DF"/>
    <w:rsid w:val="006C7884"/>
    <w:rsid w:val="006C7A2E"/>
    <w:rsid w:val="006C7C92"/>
    <w:rsid w:val="006C7F8C"/>
    <w:rsid w:val="006D04EF"/>
    <w:rsid w:val="006D0ECF"/>
    <w:rsid w:val="006D1055"/>
    <w:rsid w:val="006D135D"/>
    <w:rsid w:val="006D1FD6"/>
    <w:rsid w:val="006D221E"/>
    <w:rsid w:val="006D2473"/>
    <w:rsid w:val="006D2AD1"/>
    <w:rsid w:val="006D2CDD"/>
    <w:rsid w:val="006D2FD9"/>
    <w:rsid w:val="006D300B"/>
    <w:rsid w:val="006D38BE"/>
    <w:rsid w:val="006D3BAE"/>
    <w:rsid w:val="006D4018"/>
    <w:rsid w:val="006D4106"/>
    <w:rsid w:val="006D4954"/>
    <w:rsid w:val="006D5689"/>
    <w:rsid w:val="006D5E3A"/>
    <w:rsid w:val="006D6076"/>
    <w:rsid w:val="006D6ECA"/>
    <w:rsid w:val="006D6F5B"/>
    <w:rsid w:val="006D714C"/>
    <w:rsid w:val="006D75C7"/>
    <w:rsid w:val="006D786C"/>
    <w:rsid w:val="006E006D"/>
    <w:rsid w:val="006E00C5"/>
    <w:rsid w:val="006E064E"/>
    <w:rsid w:val="006E08A8"/>
    <w:rsid w:val="006E0C85"/>
    <w:rsid w:val="006E0C97"/>
    <w:rsid w:val="006E19EB"/>
    <w:rsid w:val="006E2429"/>
    <w:rsid w:val="006E264E"/>
    <w:rsid w:val="006E2A82"/>
    <w:rsid w:val="006E2AAC"/>
    <w:rsid w:val="006E3364"/>
    <w:rsid w:val="006E3942"/>
    <w:rsid w:val="006E3EA4"/>
    <w:rsid w:val="006E45EE"/>
    <w:rsid w:val="006E4853"/>
    <w:rsid w:val="006E4B63"/>
    <w:rsid w:val="006E4E57"/>
    <w:rsid w:val="006E4F59"/>
    <w:rsid w:val="006E5882"/>
    <w:rsid w:val="006E60D8"/>
    <w:rsid w:val="006E64BE"/>
    <w:rsid w:val="006E6657"/>
    <w:rsid w:val="006E6728"/>
    <w:rsid w:val="006E6898"/>
    <w:rsid w:val="006E6CBC"/>
    <w:rsid w:val="006E6E9B"/>
    <w:rsid w:val="006E7479"/>
    <w:rsid w:val="006E76ED"/>
    <w:rsid w:val="006E7F93"/>
    <w:rsid w:val="006F001D"/>
    <w:rsid w:val="006F0D9D"/>
    <w:rsid w:val="006F113D"/>
    <w:rsid w:val="006F16F6"/>
    <w:rsid w:val="006F1968"/>
    <w:rsid w:val="006F19A5"/>
    <w:rsid w:val="006F23C1"/>
    <w:rsid w:val="006F38F4"/>
    <w:rsid w:val="006F3DEA"/>
    <w:rsid w:val="006F4455"/>
    <w:rsid w:val="006F47BC"/>
    <w:rsid w:val="006F520F"/>
    <w:rsid w:val="006F552E"/>
    <w:rsid w:val="006F585A"/>
    <w:rsid w:val="006F5ECF"/>
    <w:rsid w:val="006F6206"/>
    <w:rsid w:val="006F6A9A"/>
    <w:rsid w:val="006F6FB1"/>
    <w:rsid w:val="006F72B2"/>
    <w:rsid w:val="006F76E6"/>
    <w:rsid w:val="00700593"/>
    <w:rsid w:val="0070064D"/>
    <w:rsid w:val="00701588"/>
    <w:rsid w:val="00701B12"/>
    <w:rsid w:val="00701CA8"/>
    <w:rsid w:val="00701E90"/>
    <w:rsid w:val="007026E7"/>
    <w:rsid w:val="00702A13"/>
    <w:rsid w:val="00702EFC"/>
    <w:rsid w:val="0070389F"/>
    <w:rsid w:val="007040F3"/>
    <w:rsid w:val="0070435C"/>
    <w:rsid w:val="00704844"/>
    <w:rsid w:val="00704B9D"/>
    <w:rsid w:val="00705574"/>
    <w:rsid w:val="00706116"/>
    <w:rsid w:val="00706DDF"/>
    <w:rsid w:val="00706EDA"/>
    <w:rsid w:val="007072BE"/>
    <w:rsid w:val="007072ED"/>
    <w:rsid w:val="0070759C"/>
    <w:rsid w:val="00707C16"/>
    <w:rsid w:val="00710A79"/>
    <w:rsid w:val="00711573"/>
    <w:rsid w:val="0071205F"/>
    <w:rsid w:val="00712CBB"/>
    <w:rsid w:val="007133E0"/>
    <w:rsid w:val="0071352E"/>
    <w:rsid w:val="00714463"/>
    <w:rsid w:val="00715358"/>
    <w:rsid w:val="007160B7"/>
    <w:rsid w:val="0071622B"/>
    <w:rsid w:val="00716415"/>
    <w:rsid w:val="00716450"/>
    <w:rsid w:val="00716594"/>
    <w:rsid w:val="00716895"/>
    <w:rsid w:val="007168E4"/>
    <w:rsid w:val="007169C9"/>
    <w:rsid w:val="00716A17"/>
    <w:rsid w:val="007170AB"/>
    <w:rsid w:val="00717116"/>
    <w:rsid w:val="0071750C"/>
    <w:rsid w:val="00717E66"/>
    <w:rsid w:val="007204E6"/>
    <w:rsid w:val="0072162D"/>
    <w:rsid w:val="007219B9"/>
    <w:rsid w:val="00721AA2"/>
    <w:rsid w:val="007222F9"/>
    <w:rsid w:val="007225B1"/>
    <w:rsid w:val="0072268A"/>
    <w:rsid w:val="007229BD"/>
    <w:rsid w:val="00723D06"/>
    <w:rsid w:val="007245C9"/>
    <w:rsid w:val="007247BD"/>
    <w:rsid w:val="007247D1"/>
    <w:rsid w:val="0072503F"/>
    <w:rsid w:val="00725080"/>
    <w:rsid w:val="00725840"/>
    <w:rsid w:val="0072590D"/>
    <w:rsid w:val="00725F04"/>
    <w:rsid w:val="00726269"/>
    <w:rsid w:val="0072672C"/>
    <w:rsid w:val="00726FAF"/>
    <w:rsid w:val="007271EB"/>
    <w:rsid w:val="007273BF"/>
    <w:rsid w:val="0072796A"/>
    <w:rsid w:val="00727D02"/>
    <w:rsid w:val="0073023E"/>
    <w:rsid w:val="0073029F"/>
    <w:rsid w:val="0073049A"/>
    <w:rsid w:val="00730D4C"/>
    <w:rsid w:val="0073125A"/>
    <w:rsid w:val="0073141A"/>
    <w:rsid w:val="00731938"/>
    <w:rsid w:val="00731F6D"/>
    <w:rsid w:val="00732629"/>
    <w:rsid w:val="00732DB0"/>
    <w:rsid w:val="00732F54"/>
    <w:rsid w:val="00733244"/>
    <w:rsid w:val="0073331B"/>
    <w:rsid w:val="0073399F"/>
    <w:rsid w:val="007347FE"/>
    <w:rsid w:val="00734D6D"/>
    <w:rsid w:val="00735D8F"/>
    <w:rsid w:val="0073605E"/>
    <w:rsid w:val="0073676E"/>
    <w:rsid w:val="00736B98"/>
    <w:rsid w:val="00736F35"/>
    <w:rsid w:val="0073722B"/>
    <w:rsid w:val="007372C9"/>
    <w:rsid w:val="007375ED"/>
    <w:rsid w:val="00737D15"/>
    <w:rsid w:val="00740566"/>
    <w:rsid w:val="007406A8"/>
    <w:rsid w:val="00740839"/>
    <w:rsid w:val="00740CE3"/>
    <w:rsid w:val="00740F2A"/>
    <w:rsid w:val="00741089"/>
    <w:rsid w:val="00741440"/>
    <w:rsid w:val="00741A5F"/>
    <w:rsid w:val="00742697"/>
    <w:rsid w:val="0074277C"/>
    <w:rsid w:val="0074328C"/>
    <w:rsid w:val="007432FB"/>
    <w:rsid w:val="00743E68"/>
    <w:rsid w:val="00744AE4"/>
    <w:rsid w:val="00744D5F"/>
    <w:rsid w:val="00744E9B"/>
    <w:rsid w:val="00744EA2"/>
    <w:rsid w:val="00745FF9"/>
    <w:rsid w:val="0074617F"/>
    <w:rsid w:val="00746EF5"/>
    <w:rsid w:val="00747367"/>
    <w:rsid w:val="0074738B"/>
    <w:rsid w:val="00747667"/>
    <w:rsid w:val="0075095B"/>
    <w:rsid w:val="00750E42"/>
    <w:rsid w:val="00750EFF"/>
    <w:rsid w:val="0075117E"/>
    <w:rsid w:val="00751255"/>
    <w:rsid w:val="00751A80"/>
    <w:rsid w:val="00751EC5"/>
    <w:rsid w:val="00752128"/>
    <w:rsid w:val="0075278B"/>
    <w:rsid w:val="007533D5"/>
    <w:rsid w:val="00753FAE"/>
    <w:rsid w:val="0075404D"/>
    <w:rsid w:val="00754652"/>
    <w:rsid w:val="00754EF3"/>
    <w:rsid w:val="0075528E"/>
    <w:rsid w:val="00755730"/>
    <w:rsid w:val="00755B1F"/>
    <w:rsid w:val="00755E4D"/>
    <w:rsid w:val="00756376"/>
    <w:rsid w:val="00756796"/>
    <w:rsid w:val="00757430"/>
    <w:rsid w:val="0075754E"/>
    <w:rsid w:val="007578FF"/>
    <w:rsid w:val="00757CCB"/>
    <w:rsid w:val="007600C4"/>
    <w:rsid w:val="007601CF"/>
    <w:rsid w:val="00760E03"/>
    <w:rsid w:val="00761B26"/>
    <w:rsid w:val="00761DAA"/>
    <w:rsid w:val="00762181"/>
    <w:rsid w:val="0076288B"/>
    <w:rsid w:val="00762A33"/>
    <w:rsid w:val="007637D6"/>
    <w:rsid w:val="007639EA"/>
    <w:rsid w:val="00764C69"/>
    <w:rsid w:val="00765291"/>
    <w:rsid w:val="00765683"/>
    <w:rsid w:val="00765A1E"/>
    <w:rsid w:val="00765C4B"/>
    <w:rsid w:val="00770BD1"/>
    <w:rsid w:val="00770EAD"/>
    <w:rsid w:val="00770F3C"/>
    <w:rsid w:val="00771432"/>
    <w:rsid w:val="007721ED"/>
    <w:rsid w:val="007728DA"/>
    <w:rsid w:val="00772AE2"/>
    <w:rsid w:val="00773767"/>
    <w:rsid w:val="00773C71"/>
    <w:rsid w:val="007741AB"/>
    <w:rsid w:val="00774CED"/>
    <w:rsid w:val="00775126"/>
    <w:rsid w:val="007758E3"/>
    <w:rsid w:val="00775C66"/>
    <w:rsid w:val="00776082"/>
    <w:rsid w:val="00776240"/>
    <w:rsid w:val="00776884"/>
    <w:rsid w:val="007774CC"/>
    <w:rsid w:val="0077784E"/>
    <w:rsid w:val="007778E6"/>
    <w:rsid w:val="00780069"/>
    <w:rsid w:val="00780163"/>
    <w:rsid w:val="007802F9"/>
    <w:rsid w:val="007803DC"/>
    <w:rsid w:val="007812F1"/>
    <w:rsid w:val="00781E51"/>
    <w:rsid w:val="00781F8F"/>
    <w:rsid w:val="0078261A"/>
    <w:rsid w:val="00782816"/>
    <w:rsid w:val="00782DD1"/>
    <w:rsid w:val="00783D6A"/>
    <w:rsid w:val="00784C74"/>
    <w:rsid w:val="00784D6F"/>
    <w:rsid w:val="00784DBB"/>
    <w:rsid w:val="0078505C"/>
    <w:rsid w:val="007854E2"/>
    <w:rsid w:val="0078586F"/>
    <w:rsid w:val="00785879"/>
    <w:rsid w:val="0078610A"/>
    <w:rsid w:val="00786F81"/>
    <w:rsid w:val="00786FAE"/>
    <w:rsid w:val="00787515"/>
    <w:rsid w:val="00790134"/>
    <w:rsid w:val="007904D4"/>
    <w:rsid w:val="00790624"/>
    <w:rsid w:val="00790927"/>
    <w:rsid w:val="00790A0E"/>
    <w:rsid w:val="00790EE9"/>
    <w:rsid w:val="00791B72"/>
    <w:rsid w:val="00791E9B"/>
    <w:rsid w:val="00792205"/>
    <w:rsid w:val="00792C56"/>
    <w:rsid w:val="00792D65"/>
    <w:rsid w:val="00792F71"/>
    <w:rsid w:val="00793478"/>
    <w:rsid w:val="00793C40"/>
    <w:rsid w:val="00793F0B"/>
    <w:rsid w:val="007943AF"/>
    <w:rsid w:val="00795DC4"/>
    <w:rsid w:val="00796651"/>
    <w:rsid w:val="0079712C"/>
    <w:rsid w:val="00797301"/>
    <w:rsid w:val="0079792D"/>
    <w:rsid w:val="00797993"/>
    <w:rsid w:val="007979F4"/>
    <w:rsid w:val="00797C49"/>
    <w:rsid w:val="007A0270"/>
    <w:rsid w:val="007A0324"/>
    <w:rsid w:val="007A0578"/>
    <w:rsid w:val="007A06D5"/>
    <w:rsid w:val="007A0D7D"/>
    <w:rsid w:val="007A1233"/>
    <w:rsid w:val="007A154E"/>
    <w:rsid w:val="007A1553"/>
    <w:rsid w:val="007A2652"/>
    <w:rsid w:val="007A31E9"/>
    <w:rsid w:val="007A4AF8"/>
    <w:rsid w:val="007A529C"/>
    <w:rsid w:val="007A576C"/>
    <w:rsid w:val="007A5DF9"/>
    <w:rsid w:val="007A5E15"/>
    <w:rsid w:val="007A6E6A"/>
    <w:rsid w:val="007A74FF"/>
    <w:rsid w:val="007A770A"/>
    <w:rsid w:val="007A7795"/>
    <w:rsid w:val="007A7A32"/>
    <w:rsid w:val="007A7D45"/>
    <w:rsid w:val="007A7FF6"/>
    <w:rsid w:val="007B01F2"/>
    <w:rsid w:val="007B039F"/>
    <w:rsid w:val="007B0858"/>
    <w:rsid w:val="007B0912"/>
    <w:rsid w:val="007B0A7C"/>
    <w:rsid w:val="007B1431"/>
    <w:rsid w:val="007B279D"/>
    <w:rsid w:val="007B2AFB"/>
    <w:rsid w:val="007B2DCE"/>
    <w:rsid w:val="007B336C"/>
    <w:rsid w:val="007B39D7"/>
    <w:rsid w:val="007B55BC"/>
    <w:rsid w:val="007B5DC3"/>
    <w:rsid w:val="007B6053"/>
    <w:rsid w:val="007B707F"/>
    <w:rsid w:val="007B70C5"/>
    <w:rsid w:val="007B737C"/>
    <w:rsid w:val="007B74A4"/>
    <w:rsid w:val="007B7599"/>
    <w:rsid w:val="007B7A56"/>
    <w:rsid w:val="007C00C6"/>
    <w:rsid w:val="007C07C2"/>
    <w:rsid w:val="007C0E58"/>
    <w:rsid w:val="007C0E5B"/>
    <w:rsid w:val="007C0F38"/>
    <w:rsid w:val="007C10AF"/>
    <w:rsid w:val="007C152C"/>
    <w:rsid w:val="007C180D"/>
    <w:rsid w:val="007C2570"/>
    <w:rsid w:val="007C2716"/>
    <w:rsid w:val="007C2F25"/>
    <w:rsid w:val="007C33CE"/>
    <w:rsid w:val="007C34F8"/>
    <w:rsid w:val="007C355C"/>
    <w:rsid w:val="007C3933"/>
    <w:rsid w:val="007C430B"/>
    <w:rsid w:val="007C4A7E"/>
    <w:rsid w:val="007C4EC5"/>
    <w:rsid w:val="007C5168"/>
    <w:rsid w:val="007C6095"/>
    <w:rsid w:val="007C6359"/>
    <w:rsid w:val="007C6A0B"/>
    <w:rsid w:val="007C7127"/>
    <w:rsid w:val="007C7829"/>
    <w:rsid w:val="007D0300"/>
    <w:rsid w:val="007D0A88"/>
    <w:rsid w:val="007D10F6"/>
    <w:rsid w:val="007D19AB"/>
    <w:rsid w:val="007D1D62"/>
    <w:rsid w:val="007D1DE3"/>
    <w:rsid w:val="007D255B"/>
    <w:rsid w:val="007D2697"/>
    <w:rsid w:val="007D2D24"/>
    <w:rsid w:val="007D2EEF"/>
    <w:rsid w:val="007D3252"/>
    <w:rsid w:val="007D352A"/>
    <w:rsid w:val="007D367C"/>
    <w:rsid w:val="007D4E49"/>
    <w:rsid w:val="007D5117"/>
    <w:rsid w:val="007D5F09"/>
    <w:rsid w:val="007D73FE"/>
    <w:rsid w:val="007D79B4"/>
    <w:rsid w:val="007E0358"/>
    <w:rsid w:val="007E0700"/>
    <w:rsid w:val="007E08A7"/>
    <w:rsid w:val="007E0F01"/>
    <w:rsid w:val="007E11D1"/>
    <w:rsid w:val="007E161E"/>
    <w:rsid w:val="007E18D6"/>
    <w:rsid w:val="007E1F00"/>
    <w:rsid w:val="007E22BE"/>
    <w:rsid w:val="007E2CF8"/>
    <w:rsid w:val="007E3049"/>
    <w:rsid w:val="007E3CDF"/>
    <w:rsid w:val="007E3EDD"/>
    <w:rsid w:val="007E445B"/>
    <w:rsid w:val="007E587C"/>
    <w:rsid w:val="007E5EA6"/>
    <w:rsid w:val="007E6081"/>
    <w:rsid w:val="007E61FF"/>
    <w:rsid w:val="007E63F2"/>
    <w:rsid w:val="007E6A0C"/>
    <w:rsid w:val="007E6CB5"/>
    <w:rsid w:val="007E7CAF"/>
    <w:rsid w:val="007E7E45"/>
    <w:rsid w:val="007F00CD"/>
    <w:rsid w:val="007F15EB"/>
    <w:rsid w:val="007F17E0"/>
    <w:rsid w:val="007F182A"/>
    <w:rsid w:val="007F2012"/>
    <w:rsid w:val="007F25E1"/>
    <w:rsid w:val="007F2CA1"/>
    <w:rsid w:val="007F37C1"/>
    <w:rsid w:val="007F3D2B"/>
    <w:rsid w:val="007F3F5F"/>
    <w:rsid w:val="007F5F81"/>
    <w:rsid w:val="007F6099"/>
    <w:rsid w:val="007F60AE"/>
    <w:rsid w:val="007F6277"/>
    <w:rsid w:val="007F67C4"/>
    <w:rsid w:val="007F6E3E"/>
    <w:rsid w:val="007F7366"/>
    <w:rsid w:val="008001FA"/>
    <w:rsid w:val="00800F59"/>
    <w:rsid w:val="00801369"/>
    <w:rsid w:val="00801405"/>
    <w:rsid w:val="00801F9A"/>
    <w:rsid w:val="00802381"/>
    <w:rsid w:val="00802670"/>
    <w:rsid w:val="008030A7"/>
    <w:rsid w:val="00803134"/>
    <w:rsid w:val="00803492"/>
    <w:rsid w:val="0080349C"/>
    <w:rsid w:val="008043CE"/>
    <w:rsid w:val="00804555"/>
    <w:rsid w:val="008048CB"/>
    <w:rsid w:val="008049C4"/>
    <w:rsid w:val="00804A14"/>
    <w:rsid w:val="00804DAA"/>
    <w:rsid w:val="0080590F"/>
    <w:rsid w:val="008072AB"/>
    <w:rsid w:val="008075D7"/>
    <w:rsid w:val="00810190"/>
    <w:rsid w:val="0081094E"/>
    <w:rsid w:val="00811766"/>
    <w:rsid w:val="00812075"/>
    <w:rsid w:val="00812101"/>
    <w:rsid w:val="00812134"/>
    <w:rsid w:val="008126A3"/>
    <w:rsid w:val="00812E50"/>
    <w:rsid w:val="00813478"/>
    <w:rsid w:val="008139E4"/>
    <w:rsid w:val="00813BD7"/>
    <w:rsid w:val="00813CF9"/>
    <w:rsid w:val="00813EF6"/>
    <w:rsid w:val="00813FE2"/>
    <w:rsid w:val="008144C2"/>
    <w:rsid w:val="00814C2E"/>
    <w:rsid w:val="00815B86"/>
    <w:rsid w:val="0081642F"/>
    <w:rsid w:val="00816597"/>
    <w:rsid w:val="0081686F"/>
    <w:rsid w:val="00816E2D"/>
    <w:rsid w:val="00817E60"/>
    <w:rsid w:val="00817E9B"/>
    <w:rsid w:val="00820EB1"/>
    <w:rsid w:val="00821138"/>
    <w:rsid w:val="00821244"/>
    <w:rsid w:val="008224A1"/>
    <w:rsid w:val="00822704"/>
    <w:rsid w:val="00822717"/>
    <w:rsid w:val="00822720"/>
    <w:rsid w:val="0082319F"/>
    <w:rsid w:val="008238BB"/>
    <w:rsid w:val="00823C14"/>
    <w:rsid w:val="00824589"/>
    <w:rsid w:val="00824625"/>
    <w:rsid w:val="0082478D"/>
    <w:rsid w:val="00824C04"/>
    <w:rsid w:val="008257AB"/>
    <w:rsid w:val="00827044"/>
    <w:rsid w:val="00827F2F"/>
    <w:rsid w:val="00830075"/>
    <w:rsid w:val="0083019F"/>
    <w:rsid w:val="008302B8"/>
    <w:rsid w:val="0083068A"/>
    <w:rsid w:val="008306A8"/>
    <w:rsid w:val="00830940"/>
    <w:rsid w:val="00830C05"/>
    <w:rsid w:val="00831490"/>
    <w:rsid w:val="0083157E"/>
    <w:rsid w:val="00831828"/>
    <w:rsid w:val="00831ED8"/>
    <w:rsid w:val="00832256"/>
    <w:rsid w:val="00833F4E"/>
    <w:rsid w:val="0083401C"/>
    <w:rsid w:val="008343BB"/>
    <w:rsid w:val="00834401"/>
    <w:rsid w:val="008345D4"/>
    <w:rsid w:val="008350FF"/>
    <w:rsid w:val="00835B53"/>
    <w:rsid w:val="00836094"/>
    <w:rsid w:val="008372A3"/>
    <w:rsid w:val="008376E9"/>
    <w:rsid w:val="00837B7E"/>
    <w:rsid w:val="0084047B"/>
    <w:rsid w:val="0084087E"/>
    <w:rsid w:val="008408DF"/>
    <w:rsid w:val="00841664"/>
    <w:rsid w:val="0084222A"/>
    <w:rsid w:val="00842BB2"/>
    <w:rsid w:val="00843625"/>
    <w:rsid w:val="00843DCD"/>
    <w:rsid w:val="008447FA"/>
    <w:rsid w:val="00845399"/>
    <w:rsid w:val="00846D8F"/>
    <w:rsid w:val="00846DAE"/>
    <w:rsid w:val="0084715D"/>
    <w:rsid w:val="0084738C"/>
    <w:rsid w:val="00847CA5"/>
    <w:rsid w:val="008508B0"/>
    <w:rsid w:val="008508E1"/>
    <w:rsid w:val="00850984"/>
    <w:rsid w:val="00850A45"/>
    <w:rsid w:val="00850A7C"/>
    <w:rsid w:val="00850C4E"/>
    <w:rsid w:val="00850E67"/>
    <w:rsid w:val="00850ED8"/>
    <w:rsid w:val="00851647"/>
    <w:rsid w:val="00851D86"/>
    <w:rsid w:val="008522A0"/>
    <w:rsid w:val="00852454"/>
    <w:rsid w:val="00852558"/>
    <w:rsid w:val="0085280D"/>
    <w:rsid w:val="00852F5F"/>
    <w:rsid w:val="00853576"/>
    <w:rsid w:val="00853C40"/>
    <w:rsid w:val="00854861"/>
    <w:rsid w:val="00854BE1"/>
    <w:rsid w:val="00855A0C"/>
    <w:rsid w:val="008562B8"/>
    <w:rsid w:val="008563DA"/>
    <w:rsid w:val="00856798"/>
    <w:rsid w:val="0085694E"/>
    <w:rsid w:val="00856AA2"/>
    <w:rsid w:val="0085741B"/>
    <w:rsid w:val="00857BFF"/>
    <w:rsid w:val="00857F09"/>
    <w:rsid w:val="00860618"/>
    <w:rsid w:val="00860EC1"/>
    <w:rsid w:val="00861395"/>
    <w:rsid w:val="008618C1"/>
    <w:rsid w:val="0086236F"/>
    <w:rsid w:val="00862BD5"/>
    <w:rsid w:val="00862D0D"/>
    <w:rsid w:val="00863348"/>
    <w:rsid w:val="00863F32"/>
    <w:rsid w:val="0086403E"/>
    <w:rsid w:val="00864631"/>
    <w:rsid w:val="008649E2"/>
    <w:rsid w:val="00865156"/>
    <w:rsid w:val="00865531"/>
    <w:rsid w:val="00866FF1"/>
    <w:rsid w:val="008700FC"/>
    <w:rsid w:val="00870352"/>
    <w:rsid w:val="00871407"/>
    <w:rsid w:val="00871E78"/>
    <w:rsid w:val="00871F6C"/>
    <w:rsid w:val="00871FBA"/>
    <w:rsid w:val="008725B2"/>
    <w:rsid w:val="00872C07"/>
    <w:rsid w:val="008744EE"/>
    <w:rsid w:val="00874539"/>
    <w:rsid w:val="00874627"/>
    <w:rsid w:val="00874FAE"/>
    <w:rsid w:val="008753AD"/>
    <w:rsid w:val="0087668C"/>
    <w:rsid w:val="00877441"/>
    <w:rsid w:val="008774F7"/>
    <w:rsid w:val="00877613"/>
    <w:rsid w:val="00877A2E"/>
    <w:rsid w:val="00877AC3"/>
    <w:rsid w:val="00877F2B"/>
    <w:rsid w:val="00877F3F"/>
    <w:rsid w:val="0088053E"/>
    <w:rsid w:val="0088060A"/>
    <w:rsid w:val="00880E8C"/>
    <w:rsid w:val="00880F5C"/>
    <w:rsid w:val="0088104A"/>
    <w:rsid w:val="00881285"/>
    <w:rsid w:val="008812E3"/>
    <w:rsid w:val="008827C7"/>
    <w:rsid w:val="00882934"/>
    <w:rsid w:val="008829ED"/>
    <w:rsid w:val="00882C67"/>
    <w:rsid w:val="00882D5C"/>
    <w:rsid w:val="008832A7"/>
    <w:rsid w:val="0088340B"/>
    <w:rsid w:val="00883787"/>
    <w:rsid w:val="008838D2"/>
    <w:rsid w:val="00883F86"/>
    <w:rsid w:val="008861D2"/>
    <w:rsid w:val="008870A6"/>
    <w:rsid w:val="008870F0"/>
    <w:rsid w:val="00887177"/>
    <w:rsid w:val="008876AA"/>
    <w:rsid w:val="008876E2"/>
    <w:rsid w:val="00887D33"/>
    <w:rsid w:val="0089120C"/>
    <w:rsid w:val="00891432"/>
    <w:rsid w:val="00891C43"/>
    <w:rsid w:val="0089221D"/>
    <w:rsid w:val="0089257C"/>
    <w:rsid w:val="00892F50"/>
    <w:rsid w:val="008933C9"/>
    <w:rsid w:val="008937AA"/>
    <w:rsid w:val="00894548"/>
    <w:rsid w:val="0089519E"/>
    <w:rsid w:val="008954C4"/>
    <w:rsid w:val="00895B4B"/>
    <w:rsid w:val="00895CB7"/>
    <w:rsid w:val="00895CF3"/>
    <w:rsid w:val="00896144"/>
    <w:rsid w:val="00896C24"/>
    <w:rsid w:val="0089780D"/>
    <w:rsid w:val="00897B5A"/>
    <w:rsid w:val="008A0EDE"/>
    <w:rsid w:val="008A1071"/>
    <w:rsid w:val="008A1AF7"/>
    <w:rsid w:val="008A1ED8"/>
    <w:rsid w:val="008A22FF"/>
    <w:rsid w:val="008A31B8"/>
    <w:rsid w:val="008A389E"/>
    <w:rsid w:val="008A397B"/>
    <w:rsid w:val="008A3A6B"/>
    <w:rsid w:val="008A3E29"/>
    <w:rsid w:val="008A3EEF"/>
    <w:rsid w:val="008A4256"/>
    <w:rsid w:val="008A4A64"/>
    <w:rsid w:val="008A4E2C"/>
    <w:rsid w:val="008A51CF"/>
    <w:rsid w:val="008A5854"/>
    <w:rsid w:val="008A5E11"/>
    <w:rsid w:val="008A64FB"/>
    <w:rsid w:val="008A68B6"/>
    <w:rsid w:val="008A755A"/>
    <w:rsid w:val="008A761E"/>
    <w:rsid w:val="008A7719"/>
    <w:rsid w:val="008B0360"/>
    <w:rsid w:val="008B05CE"/>
    <w:rsid w:val="008B0982"/>
    <w:rsid w:val="008B0E10"/>
    <w:rsid w:val="008B1431"/>
    <w:rsid w:val="008B14E8"/>
    <w:rsid w:val="008B20C5"/>
    <w:rsid w:val="008B2709"/>
    <w:rsid w:val="008B2A7D"/>
    <w:rsid w:val="008B2C6B"/>
    <w:rsid w:val="008B3371"/>
    <w:rsid w:val="008B385B"/>
    <w:rsid w:val="008B3F3A"/>
    <w:rsid w:val="008B3FD6"/>
    <w:rsid w:val="008B481E"/>
    <w:rsid w:val="008B4909"/>
    <w:rsid w:val="008B51C3"/>
    <w:rsid w:val="008B5224"/>
    <w:rsid w:val="008B534F"/>
    <w:rsid w:val="008B57A8"/>
    <w:rsid w:val="008B5C72"/>
    <w:rsid w:val="008B755D"/>
    <w:rsid w:val="008B7870"/>
    <w:rsid w:val="008B7E46"/>
    <w:rsid w:val="008C0265"/>
    <w:rsid w:val="008C048F"/>
    <w:rsid w:val="008C05E2"/>
    <w:rsid w:val="008C0704"/>
    <w:rsid w:val="008C0AF9"/>
    <w:rsid w:val="008C0FE8"/>
    <w:rsid w:val="008C1571"/>
    <w:rsid w:val="008C1AC9"/>
    <w:rsid w:val="008C2349"/>
    <w:rsid w:val="008C2A46"/>
    <w:rsid w:val="008C2CDF"/>
    <w:rsid w:val="008C2F27"/>
    <w:rsid w:val="008C3DFD"/>
    <w:rsid w:val="008C40C3"/>
    <w:rsid w:val="008C46CB"/>
    <w:rsid w:val="008C4B25"/>
    <w:rsid w:val="008C52CB"/>
    <w:rsid w:val="008C5380"/>
    <w:rsid w:val="008C5AB6"/>
    <w:rsid w:val="008C5D7C"/>
    <w:rsid w:val="008C651E"/>
    <w:rsid w:val="008C66C4"/>
    <w:rsid w:val="008C6E1B"/>
    <w:rsid w:val="008C7B16"/>
    <w:rsid w:val="008C7DF4"/>
    <w:rsid w:val="008D083F"/>
    <w:rsid w:val="008D0852"/>
    <w:rsid w:val="008D0F74"/>
    <w:rsid w:val="008D11A9"/>
    <w:rsid w:val="008D1316"/>
    <w:rsid w:val="008D175C"/>
    <w:rsid w:val="008D1D21"/>
    <w:rsid w:val="008D3011"/>
    <w:rsid w:val="008D3C33"/>
    <w:rsid w:val="008D481F"/>
    <w:rsid w:val="008D4F25"/>
    <w:rsid w:val="008D4F67"/>
    <w:rsid w:val="008D4FA8"/>
    <w:rsid w:val="008D5524"/>
    <w:rsid w:val="008D55BF"/>
    <w:rsid w:val="008D56C4"/>
    <w:rsid w:val="008D5A4A"/>
    <w:rsid w:val="008D5B19"/>
    <w:rsid w:val="008D5D60"/>
    <w:rsid w:val="008D6095"/>
    <w:rsid w:val="008D61A5"/>
    <w:rsid w:val="008D63B0"/>
    <w:rsid w:val="008D6E87"/>
    <w:rsid w:val="008D7172"/>
    <w:rsid w:val="008D7B6E"/>
    <w:rsid w:val="008D7D9F"/>
    <w:rsid w:val="008E008C"/>
    <w:rsid w:val="008E02B4"/>
    <w:rsid w:val="008E02C8"/>
    <w:rsid w:val="008E1559"/>
    <w:rsid w:val="008E1687"/>
    <w:rsid w:val="008E1E0F"/>
    <w:rsid w:val="008E2528"/>
    <w:rsid w:val="008E2FA9"/>
    <w:rsid w:val="008E38CD"/>
    <w:rsid w:val="008E3D4A"/>
    <w:rsid w:val="008E4427"/>
    <w:rsid w:val="008E505D"/>
    <w:rsid w:val="008E51B9"/>
    <w:rsid w:val="008E5AA2"/>
    <w:rsid w:val="008E6051"/>
    <w:rsid w:val="008E6385"/>
    <w:rsid w:val="008E69F7"/>
    <w:rsid w:val="008E6AC2"/>
    <w:rsid w:val="008E77DE"/>
    <w:rsid w:val="008E7859"/>
    <w:rsid w:val="008F038E"/>
    <w:rsid w:val="008F092D"/>
    <w:rsid w:val="008F0B5A"/>
    <w:rsid w:val="008F0BA9"/>
    <w:rsid w:val="008F0E0A"/>
    <w:rsid w:val="008F13D5"/>
    <w:rsid w:val="008F19CB"/>
    <w:rsid w:val="008F2131"/>
    <w:rsid w:val="008F30F5"/>
    <w:rsid w:val="008F358B"/>
    <w:rsid w:val="008F3986"/>
    <w:rsid w:val="008F3BFC"/>
    <w:rsid w:val="008F4568"/>
    <w:rsid w:val="008F4F47"/>
    <w:rsid w:val="008F50EF"/>
    <w:rsid w:val="008F51EC"/>
    <w:rsid w:val="008F5FDF"/>
    <w:rsid w:val="008F6342"/>
    <w:rsid w:val="008F6854"/>
    <w:rsid w:val="008F6C05"/>
    <w:rsid w:val="008F7561"/>
    <w:rsid w:val="008F7F71"/>
    <w:rsid w:val="008F7F7C"/>
    <w:rsid w:val="009009B7"/>
    <w:rsid w:val="00900ADC"/>
    <w:rsid w:val="00901069"/>
    <w:rsid w:val="009010E4"/>
    <w:rsid w:val="00901216"/>
    <w:rsid w:val="00901A4E"/>
    <w:rsid w:val="00901B85"/>
    <w:rsid w:val="0090210A"/>
    <w:rsid w:val="009023AC"/>
    <w:rsid w:val="00902B38"/>
    <w:rsid w:val="009032CB"/>
    <w:rsid w:val="00904422"/>
    <w:rsid w:val="00904AA8"/>
    <w:rsid w:val="00904EDF"/>
    <w:rsid w:val="00905B29"/>
    <w:rsid w:val="009063C1"/>
    <w:rsid w:val="009068E3"/>
    <w:rsid w:val="00906AD2"/>
    <w:rsid w:val="0090722F"/>
    <w:rsid w:val="00907298"/>
    <w:rsid w:val="0090732D"/>
    <w:rsid w:val="009076D4"/>
    <w:rsid w:val="00910201"/>
    <w:rsid w:val="009105DA"/>
    <w:rsid w:val="009107CF"/>
    <w:rsid w:val="00910CAD"/>
    <w:rsid w:val="0091177A"/>
    <w:rsid w:val="0091206C"/>
    <w:rsid w:val="0091231F"/>
    <w:rsid w:val="009123E8"/>
    <w:rsid w:val="009126E0"/>
    <w:rsid w:val="00912A7A"/>
    <w:rsid w:val="00912BB2"/>
    <w:rsid w:val="00912DCB"/>
    <w:rsid w:val="00912EA3"/>
    <w:rsid w:val="0091310C"/>
    <w:rsid w:val="009131ED"/>
    <w:rsid w:val="0091333A"/>
    <w:rsid w:val="009136A5"/>
    <w:rsid w:val="00914766"/>
    <w:rsid w:val="009147B1"/>
    <w:rsid w:val="00914B5D"/>
    <w:rsid w:val="00915018"/>
    <w:rsid w:val="00916554"/>
    <w:rsid w:val="00916837"/>
    <w:rsid w:val="00916EB0"/>
    <w:rsid w:val="009170AB"/>
    <w:rsid w:val="0091712D"/>
    <w:rsid w:val="00917C19"/>
    <w:rsid w:val="00917C93"/>
    <w:rsid w:val="00920641"/>
    <w:rsid w:val="00921963"/>
    <w:rsid w:val="00921B3A"/>
    <w:rsid w:val="00921C06"/>
    <w:rsid w:val="009224AD"/>
    <w:rsid w:val="00922669"/>
    <w:rsid w:val="00922961"/>
    <w:rsid w:val="00923477"/>
    <w:rsid w:val="00923CF5"/>
    <w:rsid w:val="00923D72"/>
    <w:rsid w:val="00924479"/>
    <w:rsid w:val="0092455E"/>
    <w:rsid w:val="009245DC"/>
    <w:rsid w:val="00924DBC"/>
    <w:rsid w:val="00924DF1"/>
    <w:rsid w:val="00925A27"/>
    <w:rsid w:val="00925C88"/>
    <w:rsid w:val="0092623E"/>
    <w:rsid w:val="00926F72"/>
    <w:rsid w:val="009272BA"/>
    <w:rsid w:val="009277D5"/>
    <w:rsid w:val="00927D62"/>
    <w:rsid w:val="00927F68"/>
    <w:rsid w:val="009301FC"/>
    <w:rsid w:val="009303AF"/>
    <w:rsid w:val="00931018"/>
    <w:rsid w:val="00931409"/>
    <w:rsid w:val="0093145E"/>
    <w:rsid w:val="0093170F"/>
    <w:rsid w:val="00931C2A"/>
    <w:rsid w:val="009326B6"/>
    <w:rsid w:val="00932C53"/>
    <w:rsid w:val="00933278"/>
    <w:rsid w:val="00933BE9"/>
    <w:rsid w:val="00933EAB"/>
    <w:rsid w:val="00934027"/>
    <w:rsid w:val="00934490"/>
    <w:rsid w:val="00934924"/>
    <w:rsid w:val="00934998"/>
    <w:rsid w:val="00934BD3"/>
    <w:rsid w:val="00934CDF"/>
    <w:rsid w:val="00934E6E"/>
    <w:rsid w:val="009350FA"/>
    <w:rsid w:val="00935848"/>
    <w:rsid w:val="00936179"/>
    <w:rsid w:val="0093691D"/>
    <w:rsid w:val="00936DF3"/>
    <w:rsid w:val="00937F76"/>
    <w:rsid w:val="00940585"/>
    <w:rsid w:val="00940CC5"/>
    <w:rsid w:val="00940EBC"/>
    <w:rsid w:val="00941F47"/>
    <w:rsid w:val="009421A8"/>
    <w:rsid w:val="009434E5"/>
    <w:rsid w:val="00943726"/>
    <w:rsid w:val="00943C77"/>
    <w:rsid w:val="009451AD"/>
    <w:rsid w:val="00945409"/>
    <w:rsid w:val="009456EF"/>
    <w:rsid w:val="00945859"/>
    <w:rsid w:val="00945989"/>
    <w:rsid w:val="00946158"/>
    <w:rsid w:val="009462A6"/>
    <w:rsid w:val="009472A8"/>
    <w:rsid w:val="00947BDA"/>
    <w:rsid w:val="009507C0"/>
    <w:rsid w:val="009509D5"/>
    <w:rsid w:val="0095125D"/>
    <w:rsid w:val="0095181E"/>
    <w:rsid w:val="0095239E"/>
    <w:rsid w:val="009524F7"/>
    <w:rsid w:val="0095289F"/>
    <w:rsid w:val="00952D19"/>
    <w:rsid w:val="00952D56"/>
    <w:rsid w:val="00952EBB"/>
    <w:rsid w:val="009536EC"/>
    <w:rsid w:val="00954686"/>
    <w:rsid w:val="009546D6"/>
    <w:rsid w:val="00954978"/>
    <w:rsid w:val="00954AEE"/>
    <w:rsid w:val="00955180"/>
    <w:rsid w:val="0095559C"/>
    <w:rsid w:val="009557AF"/>
    <w:rsid w:val="00955BBB"/>
    <w:rsid w:val="00956075"/>
    <w:rsid w:val="00956BDC"/>
    <w:rsid w:val="009570E7"/>
    <w:rsid w:val="00957465"/>
    <w:rsid w:val="009578F8"/>
    <w:rsid w:val="00957AC0"/>
    <w:rsid w:val="00957F0F"/>
    <w:rsid w:val="009600C8"/>
    <w:rsid w:val="00960745"/>
    <w:rsid w:val="00960AC2"/>
    <w:rsid w:val="00960F45"/>
    <w:rsid w:val="009612C4"/>
    <w:rsid w:val="009619C5"/>
    <w:rsid w:val="009619CB"/>
    <w:rsid w:val="009625E9"/>
    <w:rsid w:val="00962693"/>
    <w:rsid w:val="00962799"/>
    <w:rsid w:val="00962C87"/>
    <w:rsid w:val="0096390C"/>
    <w:rsid w:val="00964C45"/>
    <w:rsid w:val="00965ED3"/>
    <w:rsid w:val="0096646D"/>
    <w:rsid w:val="00966760"/>
    <w:rsid w:val="00966B85"/>
    <w:rsid w:val="009701E6"/>
    <w:rsid w:val="00970407"/>
    <w:rsid w:val="009706C9"/>
    <w:rsid w:val="00970836"/>
    <w:rsid w:val="00971E41"/>
    <w:rsid w:val="00971FA3"/>
    <w:rsid w:val="00972BAA"/>
    <w:rsid w:val="00972BBB"/>
    <w:rsid w:val="00972C29"/>
    <w:rsid w:val="00972E26"/>
    <w:rsid w:val="00973056"/>
    <w:rsid w:val="00973D66"/>
    <w:rsid w:val="00974AE6"/>
    <w:rsid w:val="00974C8D"/>
    <w:rsid w:val="00974E4E"/>
    <w:rsid w:val="00975045"/>
    <w:rsid w:val="00975212"/>
    <w:rsid w:val="00975DA8"/>
    <w:rsid w:val="00975DE2"/>
    <w:rsid w:val="0097609C"/>
    <w:rsid w:val="00976150"/>
    <w:rsid w:val="009766BE"/>
    <w:rsid w:val="00976897"/>
    <w:rsid w:val="00977030"/>
    <w:rsid w:val="0097705B"/>
    <w:rsid w:val="009770F9"/>
    <w:rsid w:val="00980AC3"/>
    <w:rsid w:val="0098151F"/>
    <w:rsid w:val="009817AF"/>
    <w:rsid w:val="009820E5"/>
    <w:rsid w:val="009822C3"/>
    <w:rsid w:val="00982405"/>
    <w:rsid w:val="00982450"/>
    <w:rsid w:val="00982894"/>
    <w:rsid w:val="00982A3F"/>
    <w:rsid w:val="00982BB8"/>
    <w:rsid w:val="00983099"/>
    <w:rsid w:val="00983503"/>
    <w:rsid w:val="00983531"/>
    <w:rsid w:val="009838F4"/>
    <w:rsid w:val="00983A4E"/>
    <w:rsid w:val="00983E3B"/>
    <w:rsid w:val="00984A42"/>
    <w:rsid w:val="00984CDD"/>
    <w:rsid w:val="00984E78"/>
    <w:rsid w:val="00984E9E"/>
    <w:rsid w:val="009857F2"/>
    <w:rsid w:val="00985E1D"/>
    <w:rsid w:val="009872F2"/>
    <w:rsid w:val="0098758C"/>
    <w:rsid w:val="00987E77"/>
    <w:rsid w:val="009902DB"/>
    <w:rsid w:val="00990448"/>
    <w:rsid w:val="00990A98"/>
    <w:rsid w:val="009918FF"/>
    <w:rsid w:val="00991B7A"/>
    <w:rsid w:val="00991E85"/>
    <w:rsid w:val="009936ED"/>
    <w:rsid w:val="00993891"/>
    <w:rsid w:val="0099404D"/>
    <w:rsid w:val="00994347"/>
    <w:rsid w:val="00995126"/>
    <w:rsid w:val="00995B92"/>
    <w:rsid w:val="00995DE8"/>
    <w:rsid w:val="00995ED3"/>
    <w:rsid w:val="00996BD6"/>
    <w:rsid w:val="00996BEE"/>
    <w:rsid w:val="00997605"/>
    <w:rsid w:val="00997CC9"/>
    <w:rsid w:val="009A02F7"/>
    <w:rsid w:val="009A0AC4"/>
    <w:rsid w:val="009A0E67"/>
    <w:rsid w:val="009A0EF8"/>
    <w:rsid w:val="009A154B"/>
    <w:rsid w:val="009A1564"/>
    <w:rsid w:val="009A1618"/>
    <w:rsid w:val="009A1C02"/>
    <w:rsid w:val="009A2854"/>
    <w:rsid w:val="009A301B"/>
    <w:rsid w:val="009A3461"/>
    <w:rsid w:val="009A3A7B"/>
    <w:rsid w:val="009A3B68"/>
    <w:rsid w:val="009A44FD"/>
    <w:rsid w:val="009A4BC7"/>
    <w:rsid w:val="009A4F6B"/>
    <w:rsid w:val="009A5537"/>
    <w:rsid w:val="009A5A2E"/>
    <w:rsid w:val="009A63B5"/>
    <w:rsid w:val="009A6A62"/>
    <w:rsid w:val="009A6D6D"/>
    <w:rsid w:val="009A71D2"/>
    <w:rsid w:val="009A74D7"/>
    <w:rsid w:val="009A7AB4"/>
    <w:rsid w:val="009A7BFE"/>
    <w:rsid w:val="009A7CA6"/>
    <w:rsid w:val="009B00A1"/>
    <w:rsid w:val="009B0757"/>
    <w:rsid w:val="009B0A0F"/>
    <w:rsid w:val="009B0C65"/>
    <w:rsid w:val="009B0F4F"/>
    <w:rsid w:val="009B1567"/>
    <w:rsid w:val="009B16DA"/>
    <w:rsid w:val="009B1A7D"/>
    <w:rsid w:val="009B1C24"/>
    <w:rsid w:val="009B1E5C"/>
    <w:rsid w:val="009B2633"/>
    <w:rsid w:val="009B2C40"/>
    <w:rsid w:val="009B3132"/>
    <w:rsid w:val="009B49B0"/>
    <w:rsid w:val="009B54A1"/>
    <w:rsid w:val="009B5781"/>
    <w:rsid w:val="009B5BA7"/>
    <w:rsid w:val="009B5CD5"/>
    <w:rsid w:val="009B60FF"/>
    <w:rsid w:val="009B635F"/>
    <w:rsid w:val="009B6972"/>
    <w:rsid w:val="009B6D45"/>
    <w:rsid w:val="009B7520"/>
    <w:rsid w:val="009B76F1"/>
    <w:rsid w:val="009B7895"/>
    <w:rsid w:val="009B7940"/>
    <w:rsid w:val="009B7BD9"/>
    <w:rsid w:val="009C0432"/>
    <w:rsid w:val="009C0E7A"/>
    <w:rsid w:val="009C0E84"/>
    <w:rsid w:val="009C0F14"/>
    <w:rsid w:val="009C13C3"/>
    <w:rsid w:val="009C15BE"/>
    <w:rsid w:val="009C1757"/>
    <w:rsid w:val="009C17B9"/>
    <w:rsid w:val="009C2980"/>
    <w:rsid w:val="009C2D4F"/>
    <w:rsid w:val="009C329C"/>
    <w:rsid w:val="009C3CAB"/>
    <w:rsid w:val="009C4A6F"/>
    <w:rsid w:val="009C4AE0"/>
    <w:rsid w:val="009C4B4B"/>
    <w:rsid w:val="009C4BE7"/>
    <w:rsid w:val="009C509A"/>
    <w:rsid w:val="009C598F"/>
    <w:rsid w:val="009C661E"/>
    <w:rsid w:val="009C66E5"/>
    <w:rsid w:val="009C68EB"/>
    <w:rsid w:val="009C69D1"/>
    <w:rsid w:val="009C79F0"/>
    <w:rsid w:val="009C7CAC"/>
    <w:rsid w:val="009D0C9B"/>
    <w:rsid w:val="009D0EE6"/>
    <w:rsid w:val="009D13BF"/>
    <w:rsid w:val="009D1504"/>
    <w:rsid w:val="009D1899"/>
    <w:rsid w:val="009D22BC"/>
    <w:rsid w:val="009D2500"/>
    <w:rsid w:val="009D2D48"/>
    <w:rsid w:val="009D3A48"/>
    <w:rsid w:val="009D3FDE"/>
    <w:rsid w:val="009D40BC"/>
    <w:rsid w:val="009D4265"/>
    <w:rsid w:val="009D4B23"/>
    <w:rsid w:val="009D5125"/>
    <w:rsid w:val="009D60CF"/>
    <w:rsid w:val="009D6646"/>
    <w:rsid w:val="009D7094"/>
    <w:rsid w:val="009D71AB"/>
    <w:rsid w:val="009D71B6"/>
    <w:rsid w:val="009D788E"/>
    <w:rsid w:val="009E022B"/>
    <w:rsid w:val="009E05A7"/>
    <w:rsid w:val="009E05C9"/>
    <w:rsid w:val="009E0628"/>
    <w:rsid w:val="009E0E1E"/>
    <w:rsid w:val="009E0E25"/>
    <w:rsid w:val="009E0E3B"/>
    <w:rsid w:val="009E15EA"/>
    <w:rsid w:val="009E1883"/>
    <w:rsid w:val="009E1A90"/>
    <w:rsid w:val="009E2167"/>
    <w:rsid w:val="009E481C"/>
    <w:rsid w:val="009E4F73"/>
    <w:rsid w:val="009E565B"/>
    <w:rsid w:val="009E566B"/>
    <w:rsid w:val="009E56BF"/>
    <w:rsid w:val="009E578F"/>
    <w:rsid w:val="009E63F6"/>
    <w:rsid w:val="009E69D4"/>
    <w:rsid w:val="009E69E6"/>
    <w:rsid w:val="009E6FCE"/>
    <w:rsid w:val="009E71A9"/>
    <w:rsid w:val="009E7469"/>
    <w:rsid w:val="009E76C2"/>
    <w:rsid w:val="009E79CF"/>
    <w:rsid w:val="009E7B17"/>
    <w:rsid w:val="009F05FA"/>
    <w:rsid w:val="009F0E76"/>
    <w:rsid w:val="009F1016"/>
    <w:rsid w:val="009F11DC"/>
    <w:rsid w:val="009F1B84"/>
    <w:rsid w:val="009F1C14"/>
    <w:rsid w:val="009F2A3C"/>
    <w:rsid w:val="009F315C"/>
    <w:rsid w:val="009F32EC"/>
    <w:rsid w:val="009F3651"/>
    <w:rsid w:val="009F3AC0"/>
    <w:rsid w:val="009F3B39"/>
    <w:rsid w:val="009F4120"/>
    <w:rsid w:val="009F4203"/>
    <w:rsid w:val="009F4C79"/>
    <w:rsid w:val="009F4F5C"/>
    <w:rsid w:val="009F5959"/>
    <w:rsid w:val="009F5A48"/>
    <w:rsid w:val="009F5DAB"/>
    <w:rsid w:val="009F67EA"/>
    <w:rsid w:val="009F6AF3"/>
    <w:rsid w:val="009F6B92"/>
    <w:rsid w:val="009F75ED"/>
    <w:rsid w:val="00A0009D"/>
    <w:rsid w:val="00A00842"/>
    <w:rsid w:val="00A00A7A"/>
    <w:rsid w:val="00A00D63"/>
    <w:rsid w:val="00A01E15"/>
    <w:rsid w:val="00A02134"/>
    <w:rsid w:val="00A02385"/>
    <w:rsid w:val="00A024BF"/>
    <w:rsid w:val="00A02797"/>
    <w:rsid w:val="00A0338B"/>
    <w:rsid w:val="00A034CA"/>
    <w:rsid w:val="00A03884"/>
    <w:rsid w:val="00A039AE"/>
    <w:rsid w:val="00A04F99"/>
    <w:rsid w:val="00A0539F"/>
    <w:rsid w:val="00A058F7"/>
    <w:rsid w:val="00A05B0F"/>
    <w:rsid w:val="00A05DE9"/>
    <w:rsid w:val="00A06C93"/>
    <w:rsid w:val="00A07278"/>
    <w:rsid w:val="00A077CD"/>
    <w:rsid w:val="00A10166"/>
    <w:rsid w:val="00A10359"/>
    <w:rsid w:val="00A10CA4"/>
    <w:rsid w:val="00A117EF"/>
    <w:rsid w:val="00A11A4A"/>
    <w:rsid w:val="00A11DE6"/>
    <w:rsid w:val="00A11E33"/>
    <w:rsid w:val="00A11F86"/>
    <w:rsid w:val="00A12402"/>
    <w:rsid w:val="00A12A17"/>
    <w:rsid w:val="00A133DA"/>
    <w:rsid w:val="00A13871"/>
    <w:rsid w:val="00A1402C"/>
    <w:rsid w:val="00A1462D"/>
    <w:rsid w:val="00A14739"/>
    <w:rsid w:val="00A1478D"/>
    <w:rsid w:val="00A14ABB"/>
    <w:rsid w:val="00A14CBA"/>
    <w:rsid w:val="00A156B8"/>
    <w:rsid w:val="00A159B5"/>
    <w:rsid w:val="00A15A91"/>
    <w:rsid w:val="00A15FDF"/>
    <w:rsid w:val="00A16FF5"/>
    <w:rsid w:val="00A176F7"/>
    <w:rsid w:val="00A178B5"/>
    <w:rsid w:val="00A2078A"/>
    <w:rsid w:val="00A20BF7"/>
    <w:rsid w:val="00A21223"/>
    <w:rsid w:val="00A215AD"/>
    <w:rsid w:val="00A215F9"/>
    <w:rsid w:val="00A219C9"/>
    <w:rsid w:val="00A21B80"/>
    <w:rsid w:val="00A22598"/>
    <w:rsid w:val="00A22AF1"/>
    <w:rsid w:val="00A2337F"/>
    <w:rsid w:val="00A234D1"/>
    <w:rsid w:val="00A23897"/>
    <w:rsid w:val="00A24451"/>
    <w:rsid w:val="00A24609"/>
    <w:rsid w:val="00A2489D"/>
    <w:rsid w:val="00A249A4"/>
    <w:rsid w:val="00A2503D"/>
    <w:rsid w:val="00A25407"/>
    <w:rsid w:val="00A26AFA"/>
    <w:rsid w:val="00A26D3C"/>
    <w:rsid w:val="00A275C5"/>
    <w:rsid w:val="00A306E4"/>
    <w:rsid w:val="00A30808"/>
    <w:rsid w:val="00A31367"/>
    <w:rsid w:val="00A3140F"/>
    <w:rsid w:val="00A3156E"/>
    <w:rsid w:val="00A31FDD"/>
    <w:rsid w:val="00A32662"/>
    <w:rsid w:val="00A328DD"/>
    <w:rsid w:val="00A32908"/>
    <w:rsid w:val="00A32B75"/>
    <w:rsid w:val="00A32FD9"/>
    <w:rsid w:val="00A3308C"/>
    <w:rsid w:val="00A33384"/>
    <w:rsid w:val="00A3399F"/>
    <w:rsid w:val="00A33D6F"/>
    <w:rsid w:val="00A33FB9"/>
    <w:rsid w:val="00A342CD"/>
    <w:rsid w:val="00A34818"/>
    <w:rsid w:val="00A353BB"/>
    <w:rsid w:val="00A36022"/>
    <w:rsid w:val="00A36228"/>
    <w:rsid w:val="00A363E8"/>
    <w:rsid w:val="00A3649C"/>
    <w:rsid w:val="00A365DD"/>
    <w:rsid w:val="00A366AD"/>
    <w:rsid w:val="00A36873"/>
    <w:rsid w:val="00A36B19"/>
    <w:rsid w:val="00A36E7D"/>
    <w:rsid w:val="00A402E3"/>
    <w:rsid w:val="00A403E0"/>
    <w:rsid w:val="00A40803"/>
    <w:rsid w:val="00A4088D"/>
    <w:rsid w:val="00A40ED9"/>
    <w:rsid w:val="00A41E9B"/>
    <w:rsid w:val="00A420FA"/>
    <w:rsid w:val="00A42184"/>
    <w:rsid w:val="00A422D2"/>
    <w:rsid w:val="00A426C4"/>
    <w:rsid w:val="00A42A24"/>
    <w:rsid w:val="00A42FAC"/>
    <w:rsid w:val="00A43097"/>
    <w:rsid w:val="00A4389B"/>
    <w:rsid w:val="00A43A78"/>
    <w:rsid w:val="00A43AC4"/>
    <w:rsid w:val="00A43D1A"/>
    <w:rsid w:val="00A43D27"/>
    <w:rsid w:val="00A446FD"/>
    <w:rsid w:val="00A447E9"/>
    <w:rsid w:val="00A447EB"/>
    <w:rsid w:val="00A44817"/>
    <w:rsid w:val="00A44B8E"/>
    <w:rsid w:val="00A44EF6"/>
    <w:rsid w:val="00A45224"/>
    <w:rsid w:val="00A45F1F"/>
    <w:rsid w:val="00A46104"/>
    <w:rsid w:val="00A46A9B"/>
    <w:rsid w:val="00A46E32"/>
    <w:rsid w:val="00A47292"/>
    <w:rsid w:val="00A47935"/>
    <w:rsid w:val="00A47A20"/>
    <w:rsid w:val="00A47B88"/>
    <w:rsid w:val="00A50041"/>
    <w:rsid w:val="00A502B9"/>
    <w:rsid w:val="00A506AC"/>
    <w:rsid w:val="00A511E6"/>
    <w:rsid w:val="00A519FE"/>
    <w:rsid w:val="00A51DA8"/>
    <w:rsid w:val="00A52025"/>
    <w:rsid w:val="00A52030"/>
    <w:rsid w:val="00A52209"/>
    <w:rsid w:val="00A524B9"/>
    <w:rsid w:val="00A52761"/>
    <w:rsid w:val="00A527BE"/>
    <w:rsid w:val="00A5363E"/>
    <w:rsid w:val="00A53C2C"/>
    <w:rsid w:val="00A53E36"/>
    <w:rsid w:val="00A54974"/>
    <w:rsid w:val="00A54F30"/>
    <w:rsid w:val="00A54F6C"/>
    <w:rsid w:val="00A553FE"/>
    <w:rsid w:val="00A558B9"/>
    <w:rsid w:val="00A561A4"/>
    <w:rsid w:val="00A5763A"/>
    <w:rsid w:val="00A57A3D"/>
    <w:rsid w:val="00A57D17"/>
    <w:rsid w:val="00A57EFE"/>
    <w:rsid w:val="00A60391"/>
    <w:rsid w:val="00A605D9"/>
    <w:rsid w:val="00A60750"/>
    <w:rsid w:val="00A60A9B"/>
    <w:rsid w:val="00A60F81"/>
    <w:rsid w:val="00A61736"/>
    <w:rsid w:val="00A61B54"/>
    <w:rsid w:val="00A61D27"/>
    <w:rsid w:val="00A61EEA"/>
    <w:rsid w:val="00A62302"/>
    <w:rsid w:val="00A628D5"/>
    <w:rsid w:val="00A62C83"/>
    <w:rsid w:val="00A62E47"/>
    <w:rsid w:val="00A634D1"/>
    <w:rsid w:val="00A639A6"/>
    <w:rsid w:val="00A63D48"/>
    <w:rsid w:val="00A63DA7"/>
    <w:rsid w:val="00A63F26"/>
    <w:rsid w:val="00A655AA"/>
    <w:rsid w:val="00A668C4"/>
    <w:rsid w:val="00A66955"/>
    <w:rsid w:val="00A66B0E"/>
    <w:rsid w:val="00A66B36"/>
    <w:rsid w:val="00A703C4"/>
    <w:rsid w:val="00A705C8"/>
    <w:rsid w:val="00A7194E"/>
    <w:rsid w:val="00A72795"/>
    <w:rsid w:val="00A727F4"/>
    <w:rsid w:val="00A74000"/>
    <w:rsid w:val="00A742BE"/>
    <w:rsid w:val="00A746A7"/>
    <w:rsid w:val="00A750E0"/>
    <w:rsid w:val="00A75A0F"/>
    <w:rsid w:val="00A75C08"/>
    <w:rsid w:val="00A75DFD"/>
    <w:rsid w:val="00A76337"/>
    <w:rsid w:val="00A767BB"/>
    <w:rsid w:val="00A7680B"/>
    <w:rsid w:val="00A76CE8"/>
    <w:rsid w:val="00A76F3D"/>
    <w:rsid w:val="00A77965"/>
    <w:rsid w:val="00A77A19"/>
    <w:rsid w:val="00A77ABC"/>
    <w:rsid w:val="00A80000"/>
    <w:rsid w:val="00A80288"/>
    <w:rsid w:val="00A803E0"/>
    <w:rsid w:val="00A80F12"/>
    <w:rsid w:val="00A81739"/>
    <w:rsid w:val="00A81B9D"/>
    <w:rsid w:val="00A81C81"/>
    <w:rsid w:val="00A82106"/>
    <w:rsid w:val="00A83538"/>
    <w:rsid w:val="00A83824"/>
    <w:rsid w:val="00A83943"/>
    <w:rsid w:val="00A84835"/>
    <w:rsid w:val="00A84E5B"/>
    <w:rsid w:val="00A84FF3"/>
    <w:rsid w:val="00A85651"/>
    <w:rsid w:val="00A85A16"/>
    <w:rsid w:val="00A85B07"/>
    <w:rsid w:val="00A85F7E"/>
    <w:rsid w:val="00A86B52"/>
    <w:rsid w:val="00A86C85"/>
    <w:rsid w:val="00A86D0F"/>
    <w:rsid w:val="00A873CB"/>
    <w:rsid w:val="00A873F9"/>
    <w:rsid w:val="00A8755E"/>
    <w:rsid w:val="00A8759D"/>
    <w:rsid w:val="00A8761E"/>
    <w:rsid w:val="00A908D3"/>
    <w:rsid w:val="00A90AD3"/>
    <w:rsid w:val="00A91770"/>
    <w:rsid w:val="00A91772"/>
    <w:rsid w:val="00A91A6D"/>
    <w:rsid w:val="00A92558"/>
    <w:rsid w:val="00A92AFF"/>
    <w:rsid w:val="00A931C3"/>
    <w:rsid w:val="00A93570"/>
    <w:rsid w:val="00A94B6B"/>
    <w:rsid w:val="00A95635"/>
    <w:rsid w:val="00A95EFC"/>
    <w:rsid w:val="00A960FB"/>
    <w:rsid w:val="00A9696D"/>
    <w:rsid w:val="00A96990"/>
    <w:rsid w:val="00A97281"/>
    <w:rsid w:val="00A973FD"/>
    <w:rsid w:val="00A975C2"/>
    <w:rsid w:val="00A976A3"/>
    <w:rsid w:val="00A9798A"/>
    <w:rsid w:val="00AA0042"/>
    <w:rsid w:val="00AA10AA"/>
    <w:rsid w:val="00AA15C3"/>
    <w:rsid w:val="00AA1DB0"/>
    <w:rsid w:val="00AA1FA5"/>
    <w:rsid w:val="00AA2163"/>
    <w:rsid w:val="00AA22AC"/>
    <w:rsid w:val="00AA23C9"/>
    <w:rsid w:val="00AA2412"/>
    <w:rsid w:val="00AA269C"/>
    <w:rsid w:val="00AA3EF2"/>
    <w:rsid w:val="00AA40E9"/>
    <w:rsid w:val="00AA4566"/>
    <w:rsid w:val="00AA4794"/>
    <w:rsid w:val="00AA493A"/>
    <w:rsid w:val="00AA496E"/>
    <w:rsid w:val="00AA4FAE"/>
    <w:rsid w:val="00AA5736"/>
    <w:rsid w:val="00AA5C0F"/>
    <w:rsid w:val="00AA6501"/>
    <w:rsid w:val="00AA66BE"/>
    <w:rsid w:val="00AA6996"/>
    <w:rsid w:val="00AA6F46"/>
    <w:rsid w:val="00AA701A"/>
    <w:rsid w:val="00AA7611"/>
    <w:rsid w:val="00AB124E"/>
    <w:rsid w:val="00AB1D1D"/>
    <w:rsid w:val="00AB2DC8"/>
    <w:rsid w:val="00AB38C2"/>
    <w:rsid w:val="00AB3B62"/>
    <w:rsid w:val="00AB4119"/>
    <w:rsid w:val="00AB41C6"/>
    <w:rsid w:val="00AB4492"/>
    <w:rsid w:val="00AB583C"/>
    <w:rsid w:val="00AB5AFD"/>
    <w:rsid w:val="00AB5EEA"/>
    <w:rsid w:val="00AB6B0D"/>
    <w:rsid w:val="00AB7278"/>
    <w:rsid w:val="00AB74D7"/>
    <w:rsid w:val="00AB74F1"/>
    <w:rsid w:val="00AB781F"/>
    <w:rsid w:val="00AB7AC1"/>
    <w:rsid w:val="00AB7AE5"/>
    <w:rsid w:val="00AC0608"/>
    <w:rsid w:val="00AC07A3"/>
    <w:rsid w:val="00AC0D75"/>
    <w:rsid w:val="00AC1069"/>
    <w:rsid w:val="00AC1502"/>
    <w:rsid w:val="00AC1B77"/>
    <w:rsid w:val="00AC2409"/>
    <w:rsid w:val="00AC2EB7"/>
    <w:rsid w:val="00AC3C9B"/>
    <w:rsid w:val="00AC539C"/>
    <w:rsid w:val="00AC6129"/>
    <w:rsid w:val="00AC661E"/>
    <w:rsid w:val="00AC7059"/>
    <w:rsid w:val="00AD0827"/>
    <w:rsid w:val="00AD0BBB"/>
    <w:rsid w:val="00AD101F"/>
    <w:rsid w:val="00AD1098"/>
    <w:rsid w:val="00AD10F0"/>
    <w:rsid w:val="00AD12A3"/>
    <w:rsid w:val="00AD14E1"/>
    <w:rsid w:val="00AD26AC"/>
    <w:rsid w:val="00AD3763"/>
    <w:rsid w:val="00AD465D"/>
    <w:rsid w:val="00AD49DC"/>
    <w:rsid w:val="00AD4D50"/>
    <w:rsid w:val="00AD6CE4"/>
    <w:rsid w:val="00AD6F19"/>
    <w:rsid w:val="00AD7161"/>
    <w:rsid w:val="00AD7994"/>
    <w:rsid w:val="00AE0EB2"/>
    <w:rsid w:val="00AE122A"/>
    <w:rsid w:val="00AE12FD"/>
    <w:rsid w:val="00AE13BD"/>
    <w:rsid w:val="00AE1530"/>
    <w:rsid w:val="00AE1B6C"/>
    <w:rsid w:val="00AE298F"/>
    <w:rsid w:val="00AE2B05"/>
    <w:rsid w:val="00AE2CD8"/>
    <w:rsid w:val="00AE32B0"/>
    <w:rsid w:val="00AE446C"/>
    <w:rsid w:val="00AE577B"/>
    <w:rsid w:val="00AE5F2E"/>
    <w:rsid w:val="00AE6020"/>
    <w:rsid w:val="00AE645C"/>
    <w:rsid w:val="00AE6B9A"/>
    <w:rsid w:val="00AE71B8"/>
    <w:rsid w:val="00AE7668"/>
    <w:rsid w:val="00AE772A"/>
    <w:rsid w:val="00AE7D38"/>
    <w:rsid w:val="00AF0413"/>
    <w:rsid w:val="00AF0515"/>
    <w:rsid w:val="00AF061F"/>
    <w:rsid w:val="00AF0778"/>
    <w:rsid w:val="00AF1057"/>
    <w:rsid w:val="00AF1068"/>
    <w:rsid w:val="00AF1203"/>
    <w:rsid w:val="00AF165D"/>
    <w:rsid w:val="00AF16CA"/>
    <w:rsid w:val="00AF2647"/>
    <w:rsid w:val="00AF2684"/>
    <w:rsid w:val="00AF2B1A"/>
    <w:rsid w:val="00AF307C"/>
    <w:rsid w:val="00AF3452"/>
    <w:rsid w:val="00AF359F"/>
    <w:rsid w:val="00AF3E74"/>
    <w:rsid w:val="00AF3F60"/>
    <w:rsid w:val="00AF4437"/>
    <w:rsid w:val="00AF4833"/>
    <w:rsid w:val="00AF500E"/>
    <w:rsid w:val="00AF5A74"/>
    <w:rsid w:val="00AF6101"/>
    <w:rsid w:val="00AF6189"/>
    <w:rsid w:val="00AF66BA"/>
    <w:rsid w:val="00AF708D"/>
    <w:rsid w:val="00AF74F4"/>
    <w:rsid w:val="00B001FB"/>
    <w:rsid w:val="00B006E9"/>
    <w:rsid w:val="00B00D7F"/>
    <w:rsid w:val="00B016D2"/>
    <w:rsid w:val="00B01791"/>
    <w:rsid w:val="00B0181F"/>
    <w:rsid w:val="00B01A15"/>
    <w:rsid w:val="00B02511"/>
    <w:rsid w:val="00B025F5"/>
    <w:rsid w:val="00B0262A"/>
    <w:rsid w:val="00B027E9"/>
    <w:rsid w:val="00B02DB0"/>
    <w:rsid w:val="00B02E89"/>
    <w:rsid w:val="00B03223"/>
    <w:rsid w:val="00B03262"/>
    <w:rsid w:val="00B045F9"/>
    <w:rsid w:val="00B04DA6"/>
    <w:rsid w:val="00B0573F"/>
    <w:rsid w:val="00B057E1"/>
    <w:rsid w:val="00B058DE"/>
    <w:rsid w:val="00B05DF6"/>
    <w:rsid w:val="00B06348"/>
    <w:rsid w:val="00B06373"/>
    <w:rsid w:val="00B0655B"/>
    <w:rsid w:val="00B077ED"/>
    <w:rsid w:val="00B104B3"/>
    <w:rsid w:val="00B1055E"/>
    <w:rsid w:val="00B109AD"/>
    <w:rsid w:val="00B10B39"/>
    <w:rsid w:val="00B11638"/>
    <w:rsid w:val="00B11716"/>
    <w:rsid w:val="00B11D04"/>
    <w:rsid w:val="00B11EA6"/>
    <w:rsid w:val="00B11F64"/>
    <w:rsid w:val="00B12461"/>
    <w:rsid w:val="00B1271F"/>
    <w:rsid w:val="00B12D3F"/>
    <w:rsid w:val="00B12E58"/>
    <w:rsid w:val="00B12FEC"/>
    <w:rsid w:val="00B13080"/>
    <w:rsid w:val="00B13499"/>
    <w:rsid w:val="00B13A5D"/>
    <w:rsid w:val="00B13AC7"/>
    <w:rsid w:val="00B13F37"/>
    <w:rsid w:val="00B16032"/>
    <w:rsid w:val="00B164C8"/>
    <w:rsid w:val="00B16B93"/>
    <w:rsid w:val="00B16DF6"/>
    <w:rsid w:val="00B17404"/>
    <w:rsid w:val="00B17F45"/>
    <w:rsid w:val="00B20241"/>
    <w:rsid w:val="00B203E4"/>
    <w:rsid w:val="00B20ECC"/>
    <w:rsid w:val="00B20F8A"/>
    <w:rsid w:val="00B21A6C"/>
    <w:rsid w:val="00B21BDE"/>
    <w:rsid w:val="00B21CF5"/>
    <w:rsid w:val="00B21DEE"/>
    <w:rsid w:val="00B221FF"/>
    <w:rsid w:val="00B225D4"/>
    <w:rsid w:val="00B22C28"/>
    <w:rsid w:val="00B2324A"/>
    <w:rsid w:val="00B23738"/>
    <w:rsid w:val="00B23AFB"/>
    <w:rsid w:val="00B24824"/>
    <w:rsid w:val="00B24B25"/>
    <w:rsid w:val="00B24F65"/>
    <w:rsid w:val="00B2511B"/>
    <w:rsid w:val="00B258E2"/>
    <w:rsid w:val="00B25A4E"/>
    <w:rsid w:val="00B25BEC"/>
    <w:rsid w:val="00B25D08"/>
    <w:rsid w:val="00B25D69"/>
    <w:rsid w:val="00B26190"/>
    <w:rsid w:val="00B2732A"/>
    <w:rsid w:val="00B2774D"/>
    <w:rsid w:val="00B278AA"/>
    <w:rsid w:val="00B278BC"/>
    <w:rsid w:val="00B27DFE"/>
    <w:rsid w:val="00B304A1"/>
    <w:rsid w:val="00B30771"/>
    <w:rsid w:val="00B31219"/>
    <w:rsid w:val="00B312E8"/>
    <w:rsid w:val="00B31AEB"/>
    <w:rsid w:val="00B3209E"/>
    <w:rsid w:val="00B3332F"/>
    <w:rsid w:val="00B337B0"/>
    <w:rsid w:val="00B33C07"/>
    <w:rsid w:val="00B3400A"/>
    <w:rsid w:val="00B3430B"/>
    <w:rsid w:val="00B3464D"/>
    <w:rsid w:val="00B34D3F"/>
    <w:rsid w:val="00B351B9"/>
    <w:rsid w:val="00B36048"/>
    <w:rsid w:val="00B36176"/>
    <w:rsid w:val="00B367BC"/>
    <w:rsid w:val="00B378E3"/>
    <w:rsid w:val="00B37944"/>
    <w:rsid w:val="00B37A2B"/>
    <w:rsid w:val="00B402EF"/>
    <w:rsid w:val="00B40426"/>
    <w:rsid w:val="00B40485"/>
    <w:rsid w:val="00B407C1"/>
    <w:rsid w:val="00B40ED3"/>
    <w:rsid w:val="00B413A2"/>
    <w:rsid w:val="00B41706"/>
    <w:rsid w:val="00B41AF2"/>
    <w:rsid w:val="00B41C03"/>
    <w:rsid w:val="00B4205E"/>
    <w:rsid w:val="00B425A0"/>
    <w:rsid w:val="00B430AB"/>
    <w:rsid w:val="00B4388E"/>
    <w:rsid w:val="00B4440B"/>
    <w:rsid w:val="00B447F6"/>
    <w:rsid w:val="00B4494B"/>
    <w:rsid w:val="00B454A7"/>
    <w:rsid w:val="00B455B3"/>
    <w:rsid w:val="00B45CB3"/>
    <w:rsid w:val="00B46135"/>
    <w:rsid w:val="00B46590"/>
    <w:rsid w:val="00B465A3"/>
    <w:rsid w:val="00B46A6C"/>
    <w:rsid w:val="00B46F8F"/>
    <w:rsid w:val="00B47196"/>
    <w:rsid w:val="00B471C1"/>
    <w:rsid w:val="00B47573"/>
    <w:rsid w:val="00B4779B"/>
    <w:rsid w:val="00B478A8"/>
    <w:rsid w:val="00B50428"/>
    <w:rsid w:val="00B50697"/>
    <w:rsid w:val="00B5088C"/>
    <w:rsid w:val="00B50C7D"/>
    <w:rsid w:val="00B50D1E"/>
    <w:rsid w:val="00B52093"/>
    <w:rsid w:val="00B521A0"/>
    <w:rsid w:val="00B5289C"/>
    <w:rsid w:val="00B52B16"/>
    <w:rsid w:val="00B52B8F"/>
    <w:rsid w:val="00B53900"/>
    <w:rsid w:val="00B53CC0"/>
    <w:rsid w:val="00B54577"/>
    <w:rsid w:val="00B547CF"/>
    <w:rsid w:val="00B547D0"/>
    <w:rsid w:val="00B549B3"/>
    <w:rsid w:val="00B55111"/>
    <w:rsid w:val="00B551B5"/>
    <w:rsid w:val="00B5589C"/>
    <w:rsid w:val="00B56848"/>
    <w:rsid w:val="00B56C0C"/>
    <w:rsid w:val="00B56D04"/>
    <w:rsid w:val="00B57320"/>
    <w:rsid w:val="00B57F09"/>
    <w:rsid w:val="00B60502"/>
    <w:rsid w:val="00B605E3"/>
    <w:rsid w:val="00B6183F"/>
    <w:rsid w:val="00B61A4A"/>
    <w:rsid w:val="00B61C48"/>
    <w:rsid w:val="00B61F6D"/>
    <w:rsid w:val="00B632FB"/>
    <w:rsid w:val="00B63740"/>
    <w:rsid w:val="00B63B5C"/>
    <w:rsid w:val="00B640A6"/>
    <w:rsid w:val="00B642AE"/>
    <w:rsid w:val="00B6431D"/>
    <w:rsid w:val="00B644DC"/>
    <w:rsid w:val="00B64C29"/>
    <w:rsid w:val="00B654A9"/>
    <w:rsid w:val="00B654C1"/>
    <w:rsid w:val="00B658B6"/>
    <w:rsid w:val="00B660CF"/>
    <w:rsid w:val="00B66534"/>
    <w:rsid w:val="00B66DA9"/>
    <w:rsid w:val="00B66DE1"/>
    <w:rsid w:val="00B6721D"/>
    <w:rsid w:val="00B677AD"/>
    <w:rsid w:val="00B6787A"/>
    <w:rsid w:val="00B67A4E"/>
    <w:rsid w:val="00B67DBE"/>
    <w:rsid w:val="00B67DD7"/>
    <w:rsid w:val="00B70707"/>
    <w:rsid w:val="00B70842"/>
    <w:rsid w:val="00B709DC"/>
    <w:rsid w:val="00B70C4F"/>
    <w:rsid w:val="00B713EE"/>
    <w:rsid w:val="00B715D7"/>
    <w:rsid w:val="00B71B3A"/>
    <w:rsid w:val="00B71C14"/>
    <w:rsid w:val="00B72093"/>
    <w:rsid w:val="00B72471"/>
    <w:rsid w:val="00B724E3"/>
    <w:rsid w:val="00B726DE"/>
    <w:rsid w:val="00B7279F"/>
    <w:rsid w:val="00B7285F"/>
    <w:rsid w:val="00B75A67"/>
    <w:rsid w:val="00B763AF"/>
    <w:rsid w:val="00B76B24"/>
    <w:rsid w:val="00B76ECD"/>
    <w:rsid w:val="00B77C0D"/>
    <w:rsid w:val="00B8090A"/>
    <w:rsid w:val="00B80D76"/>
    <w:rsid w:val="00B817C9"/>
    <w:rsid w:val="00B81C1B"/>
    <w:rsid w:val="00B81F07"/>
    <w:rsid w:val="00B8373A"/>
    <w:rsid w:val="00B8397A"/>
    <w:rsid w:val="00B84088"/>
    <w:rsid w:val="00B8421E"/>
    <w:rsid w:val="00B85297"/>
    <w:rsid w:val="00B853BB"/>
    <w:rsid w:val="00B86699"/>
    <w:rsid w:val="00B86949"/>
    <w:rsid w:val="00B869F3"/>
    <w:rsid w:val="00B87661"/>
    <w:rsid w:val="00B90CB9"/>
    <w:rsid w:val="00B91289"/>
    <w:rsid w:val="00B91B85"/>
    <w:rsid w:val="00B91C1F"/>
    <w:rsid w:val="00B91DF7"/>
    <w:rsid w:val="00B9205A"/>
    <w:rsid w:val="00B927B9"/>
    <w:rsid w:val="00B928E9"/>
    <w:rsid w:val="00B92994"/>
    <w:rsid w:val="00B929FA"/>
    <w:rsid w:val="00B93972"/>
    <w:rsid w:val="00B93A58"/>
    <w:rsid w:val="00B93AFF"/>
    <w:rsid w:val="00B944CA"/>
    <w:rsid w:val="00B94921"/>
    <w:rsid w:val="00B94D34"/>
    <w:rsid w:val="00B950B2"/>
    <w:rsid w:val="00B95672"/>
    <w:rsid w:val="00B95A35"/>
    <w:rsid w:val="00B95B84"/>
    <w:rsid w:val="00B95BB2"/>
    <w:rsid w:val="00B96250"/>
    <w:rsid w:val="00B966CB"/>
    <w:rsid w:val="00B967A6"/>
    <w:rsid w:val="00B96911"/>
    <w:rsid w:val="00B979C6"/>
    <w:rsid w:val="00B97B03"/>
    <w:rsid w:val="00B97E17"/>
    <w:rsid w:val="00BA03E5"/>
    <w:rsid w:val="00BA1B55"/>
    <w:rsid w:val="00BA23C8"/>
    <w:rsid w:val="00BA2E18"/>
    <w:rsid w:val="00BA2E79"/>
    <w:rsid w:val="00BA2EE6"/>
    <w:rsid w:val="00BA2FF2"/>
    <w:rsid w:val="00BA3578"/>
    <w:rsid w:val="00BA40CC"/>
    <w:rsid w:val="00BA47D5"/>
    <w:rsid w:val="00BA5B5D"/>
    <w:rsid w:val="00BA6180"/>
    <w:rsid w:val="00BA66F7"/>
    <w:rsid w:val="00BA682C"/>
    <w:rsid w:val="00BA7283"/>
    <w:rsid w:val="00BA7690"/>
    <w:rsid w:val="00BB04F4"/>
    <w:rsid w:val="00BB0996"/>
    <w:rsid w:val="00BB166D"/>
    <w:rsid w:val="00BB1B90"/>
    <w:rsid w:val="00BB1DD2"/>
    <w:rsid w:val="00BB1E7A"/>
    <w:rsid w:val="00BB2ACE"/>
    <w:rsid w:val="00BB2E17"/>
    <w:rsid w:val="00BB3578"/>
    <w:rsid w:val="00BB3D70"/>
    <w:rsid w:val="00BB4E45"/>
    <w:rsid w:val="00BB507B"/>
    <w:rsid w:val="00BB50E4"/>
    <w:rsid w:val="00BB5508"/>
    <w:rsid w:val="00BB5CDA"/>
    <w:rsid w:val="00BB71C0"/>
    <w:rsid w:val="00BB7C7D"/>
    <w:rsid w:val="00BB7EB2"/>
    <w:rsid w:val="00BC1310"/>
    <w:rsid w:val="00BC1D27"/>
    <w:rsid w:val="00BC2118"/>
    <w:rsid w:val="00BC2A6D"/>
    <w:rsid w:val="00BC365A"/>
    <w:rsid w:val="00BC38CB"/>
    <w:rsid w:val="00BC3E59"/>
    <w:rsid w:val="00BC3E5C"/>
    <w:rsid w:val="00BC5033"/>
    <w:rsid w:val="00BC5688"/>
    <w:rsid w:val="00BC5C75"/>
    <w:rsid w:val="00BC61B2"/>
    <w:rsid w:val="00BC61E7"/>
    <w:rsid w:val="00BC6570"/>
    <w:rsid w:val="00BC69F2"/>
    <w:rsid w:val="00BC6A26"/>
    <w:rsid w:val="00BC76CA"/>
    <w:rsid w:val="00BC77AF"/>
    <w:rsid w:val="00BD0130"/>
    <w:rsid w:val="00BD021A"/>
    <w:rsid w:val="00BD0DD2"/>
    <w:rsid w:val="00BD10E4"/>
    <w:rsid w:val="00BD12CA"/>
    <w:rsid w:val="00BD1390"/>
    <w:rsid w:val="00BD1543"/>
    <w:rsid w:val="00BD15E6"/>
    <w:rsid w:val="00BD15F5"/>
    <w:rsid w:val="00BD1B6A"/>
    <w:rsid w:val="00BD1D14"/>
    <w:rsid w:val="00BD200A"/>
    <w:rsid w:val="00BD297C"/>
    <w:rsid w:val="00BD2BCF"/>
    <w:rsid w:val="00BD313A"/>
    <w:rsid w:val="00BD34BF"/>
    <w:rsid w:val="00BD3769"/>
    <w:rsid w:val="00BD377D"/>
    <w:rsid w:val="00BD39FD"/>
    <w:rsid w:val="00BD40FB"/>
    <w:rsid w:val="00BD451E"/>
    <w:rsid w:val="00BD4657"/>
    <w:rsid w:val="00BD4744"/>
    <w:rsid w:val="00BD501A"/>
    <w:rsid w:val="00BD5168"/>
    <w:rsid w:val="00BD5BD7"/>
    <w:rsid w:val="00BD5FAE"/>
    <w:rsid w:val="00BD60EB"/>
    <w:rsid w:val="00BD6A6A"/>
    <w:rsid w:val="00BD6CFC"/>
    <w:rsid w:val="00BD7028"/>
    <w:rsid w:val="00BD71A6"/>
    <w:rsid w:val="00BD799E"/>
    <w:rsid w:val="00BD7C7A"/>
    <w:rsid w:val="00BE082D"/>
    <w:rsid w:val="00BE0D24"/>
    <w:rsid w:val="00BE0E98"/>
    <w:rsid w:val="00BE1386"/>
    <w:rsid w:val="00BE14C7"/>
    <w:rsid w:val="00BE1548"/>
    <w:rsid w:val="00BE1CDE"/>
    <w:rsid w:val="00BE213C"/>
    <w:rsid w:val="00BE21F5"/>
    <w:rsid w:val="00BE29BF"/>
    <w:rsid w:val="00BE426C"/>
    <w:rsid w:val="00BE47C9"/>
    <w:rsid w:val="00BE4C26"/>
    <w:rsid w:val="00BE4CF7"/>
    <w:rsid w:val="00BE5606"/>
    <w:rsid w:val="00BE57FB"/>
    <w:rsid w:val="00BE59B6"/>
    <w:rsid w:val="00BE613A"/>
    <w:rsid w:val="00BE63AA"/>
    <w:rsid w:val="00BE69D0"/>
    <w:rsid w:val="00BE7306"/>
    <w:rsid w:val="00BF042B"/>
    <w:rsid w:val="00BF047F"/>
    <w:rsid w:val="00BF126D"/>
    <w:rsid w:val="00BF293F"/>
    <w:rsid w:val="00BF29CF"/>
    <w:rsid w:val="00BF2D44"/>
    <w:rsid w:val="00BF3143"/>
    <w:rsid w:val="00BF326F"/>
    <w:rsid w:val="00BF3E25"/>
    <w:rsid w:val="00BF4CE2"/>
    <w:rsid w:val="00BF5E82"/>
    <w:rsid w:val="00BF6019"/>
    <w:rsid w:val="00BF6AD9"/>
    <w:rsid w:val="00BF7027"/>
    <w:rsid w:val="00BF7AF4"/>
    <w:rsid w:val="00BF7D1C"/>
    <w:rsid w:val="00BF7F6B"/>
    <w:rsid w:val="00C002DA"/>
    <w:rsid w:val="00C00566"/>
    <w:rsid w:val="00C007DF"/>
    <w:rsid w:val="00C00B5A"/>
    <w:rsid w:val="00C0165D"/>
    <w:rsid w:val="00C016B4"/>
    <w:rsid w:val="00C018D7"/>
    <w:rsid w:val="00C01ADD"/>
    <w:rsid w:val="00C01F35"/>
    <w:rsid w:val="00C0203F"/>
    <w:rsid w:val="00C025F9"/>
    <w:rsid w:val="00C028DD"/>
    <w:rsid w:val="00C02CB6"/>
    <w:rsid w:val="00C0310B"/>
    <w:rsid w:val="00C03D92"/>
    <w:rsid w:val="00C03EB8"/>
    <w:rsid w:val="00C04271"/>
    <w:rsid w:val="00C043F8"/>
    <w:rsid w:val="00C044D1"/>
    <w:rsid w:val="00C04570"/>
    <w:rsid w:val="00C049B3"/>
    <w:rsid w:val="00C04B6B"/>
    <w:rsid w:val="00C04D60"/>
    <w:rsid w:val="00C04D99"/>
    <w:rsid w:val="00C05746"/>
    <w:rsid w:val="00C061BE"/>
    <w:rsid w:val="00C0635D"/>
    <w:rsid w:val="00C063F3"/>
    <w:rsid w:val="00C06D80"/>
    <w:rsid w:val="00C0742F"/>
    <w:rsid w:val="00C07578"/>
    <w:rsid w:val="00C0769F"/>
    <w:rsid w:val="00C10ACA"/>
    <w:rsid w:val="00C1189F"/>
    <w:rsid w:val="00C12A60"/>
    <w:rsid w:val="00C12FED"/>
    <w:rsid w:val="00C13873"/>
    <w:rsid w:val="00C13F35"/>
    <w:rsid w:val="00C1417B"/>
    <w:rsid w:val="00C1428F"/>
    <w:rsid w:val="00C142BF"/>
    <w:rsid w:val="00C15159"/>
    <w:rsid w:val="00C157A1"/>
    <w:rsid w:val="00C157F3"/>
    <w:rsid w:val="00C15ADF"/>
    <w:rsid w:val="00C167AF"/>
    <w:rsid w:val="00C169AE"/>
    <w:rsid w:val="00C16D01"/>
    <w:rsid w:val="00C17130"/>
    <w:rsid w:val="00C17D96"/>
    <w:rsid w:val="00C17F5F"/>
    <w:rsid w:val="00C201E7"/>
    <w:rsid w:val="00C2025F"/>
    <w:rsid w:val="00C20C2D"/>
    <w:rsid w:val="00C21731"/>
    <w:rsid w:val="00C21DB6"/>
    <w:rsid w:val="00C21F56"/>
    <w:rsid w:val="00C22554"/>
    <w:rsid w:val="00C22E03"/>
    <w:rsid w:val="00C23178"/>
    <w:rsid w:val="00C2381C"/>
    <w:rsid w:val="00C24606"/>
    <w:rsid w:val="00C24C4F"/>
    <w:rsid w:val="00C25090"/>
    <w:rsid w:val="00C25B76"/>
    <w:rsid w:val="00C25DAA"/>
    <w:rsid w:val="00C26097"/>
    <w:rsid w:val="00C26171"/>
    <w:rsid w:val="00C2737D"/>
    <w:rsid w:val="00C27495"/>
    <w:rsid w:val="00C27955"/>
    <w:rsid w:val="00C27F02"/>
    <w:rsid w:val="00C300FB"/>
    <w:rsid w:val="00C30630"/>
    <w:rsid w:val="00C30AC0"/>
    <w:rsid w:val="00C30CE9"/>
    <w:rsid w:val="00C30CF8"/>
    <w:rsid w:val="00C3108C"/>
    <w:rsid w:val="00C312ED"/>
    <w:rsid w:val="00C31A84"/>
    <w:rsid w:val="00C31B27"/>
    <w:rsid w:val="00C31CF8"/>
    <w:rsid w:val="00C31E10"/>
    <w:rsid w:val="00C320D0"/>
    <w:rsid w:val="00C3281F"/>
    <w:rsid w:val="00C338FE"/>
    <w:rsid w:val="00C33C34"/>
    <w:rsid w:val="00C33E4A"/>
    <w:rsid w:val="00C33E90"/>
    <w:rsid w:val="00C34444"/>
    <w:rsid w:val="00C34932"/>
    <w:rsid w:val="00C34D06"/>
    <w:rsid w:val="00C3503C"/>
    <w:rsid w:val="00C3526A"/>
    <w:rsid w:val="00C3557D"/>
    <w:rsid w:val="00C36349"/>
    <w:rsid w:val="00C3641D"/>
    <w:rsid w:val="00C3663B"/>
    <w:rsid w:val="00C36B86"/>
    <w:rsid w:val="00C36D11"/>
    <w:rsid w:val="00C36E7F"/>
    <w:rsid w:val="00C36EE8"/>
    <w:rsid w:val="00C37083"/>
    <w:rsid w:val="00C37AE1"/>
    <w:rsid w:val="00C37C89"/>
    <w:rsid w:val="00C37EC1"/>
    <w:rsid w:val="00C40581"/>
    <w:rsid w:val="00C40684"/>
    <w:rsid w:val="00C406AE"/>
    <w:rsid w:val="00C406DE"/>
    <w:rsid w:val="00C416B6"/>
    <w:rsid w:val="00C41D96"/>
    <w:rsid w:val="00C41F4E"/>
    <w:rsid w:val="00C42342"/>
    <w:rsid w:val="00C425A1"/>
    <w:rsid w:val="00C432E7"/>
    <w:rsid w:val="00C435EA"/>
    <w:rsid w:val="00C43641"/>
    <w:rsid w:val="00C436B5"/>
    <w:rsid w:val="00C43F2A"/>
    <w:rsid w:val="00C44650"/>
    <w:rsid w:val="00C44CE9"/>
    <w:rsid w:val="00C45DA4"/>
    <w:rsid w:val="00C46042"/>
    <w:rsid w:val="00C46356"/>
    <w:rsid w:val="00C46542"/>
    <w:rsid w:val="00C46A2F"/>
    <w:rsid w:val="00C46D3B"/>
    <w:rsid w:val="00C471B9"/>
    <w:rsid w:val="00C47694"/>
    <w:rsid w:val="00C5001F"/>
    <w:rsid w:val="00C5025A"/>
    <w:rsid w:val="00C50730"/>
    <w:rsid w:val="00C50B38"/>
    <w:rsid w:val="00C511AE"/>
    <w:rsid w:val="00C51ABC"/>
    <w:rsid w:val="00C51ACB"/>
    <w:rsid w:val="00C51FED"/>
    <w:rsid w:val="00C521AB"/>
    <w:rsid w:val="00C522AE"/>
    <w:rsid w:val="00C5266B"/>
    <w:rsid w:val="00C53052"/>
    <w:rsid w:val="00C53A11"/>
    <w:rsid w:val="00C53B23"/>
    <w:rsid w:val="00C545B8"/>
    <w:rsid w:val="00C55656"/>
    <w:rsid w:val="00C55C1F"/>
    <w:rsid w:val="00C55C2A"/>
    <w:rsid w:val="00C5616E"/>
    <w:rsid w:val="00C56B1D"/>
    <w:rsid w:val="00C5706A"/>
    <w:rsid w:val="00C570DE"/>
    <w:rsid w:val="00C5714F"/>
    <w:rsid w:val="00C57B32"/>
    <w:rsid w:val="00C600C9"/>
    <w:rsid w:val="00C60549"/>
    <w:rsid w:val="00C6090A"/>
    <w:rsid w:val="00C61136"/>
    <w:rsid w:val="00C6173D"/>
    <w:rsid w:val="00C6250D"/>
    <w:rsid w:val="00C626AD"/>
    <w:rsid w:val="00C63278"/>
    <w:rsid w:val="00C63AEA"/>
    <w:rsid w:val="00C64360"/>
    <w:rsid w:val="00C64C1A"/>
    <w:rsid w:val="00C6509B"/>
    <w:rsid w:val="00C65BB3"/>
    <w:rsid w:val="00C65BC4"/>
    <w:rsid w:val="00C66532"/>
    <w:rsid w:val="00C66EC9"/>
    <w:rsid w:val="00C678AA"/>
    <w:rsid w:val="00C70568"/>
    <w:rsid w:val="00C71A0D"/>
    <w:rsid w:val="00C722A7"/>
    <w:rsid w:val="00C73958"/>
    <w:rsid w:val="00C73B8A"/>
    <w:rsid w:val="00C73C5E"/>
    <w:rsid w:val="00C7407E"/>
    <w:rsid w:val="00C7464D"/>
    <w:rsid w:val="00C75B0E"/>
    <w:rsid w:val="00C7686F"/>
    <w:rsid w:val="00C76AEB"/>
    <w:rsid w:val="00C77375"/>
    <w:rsid w:val="00C77461"/>
    <w:rsid w:val="00C778D2"/>
    <w:rsid w:val="00C77932"/>
    <w:rsid w:val="00C77C43"/>
    <w:rsid w:val="00C8010B"/>
    <w:rsid w:val="00C8052A"/>
    <w:rsid w:val="00C80D47"/>
    <w:rsid w:val="00C81BC1"/>
    <w:rsid w:val="00C82A73"/>
    <w:rsid w:val="00C8326B"/>
    <w:rsid w:val="00C83A3E"/>
    <w:rsid w:val="00C841CF"/>
    <w:rsid w:val="00C84840"/>
    <w:rsid w:val="00C84879"/>
    <w:rsid w:val="00C85760"/>
    <w:rsid w:val="00C85BEB"/>
    <w:rsid w:val="00C85C44"/>
    <w:rsid w:val="00C8617B"/>
    <w:rsid w:val="00C863E9"/>
    <w:rsid w:val="00C864D0"/>
    <w:rsid w:val="00C86BCD"/>
    <w:rsid w:val="00C870A6"/>
    <w:rsid w:val="00C87EB1"/>
    <w:rsid w:val="00C9003B"/>
    <w:rsid w:val="00C90277"/>
    <w:rsid w:val="00C906A5"/>
    <w:rsid w:val="00C906F3"/>
    <w:rsid w:val="00C907BC"/>
    <w:rsid w:val="00C90E28"/>
    <w:rsid w:val="00C913EA"/>
    <w:rsid w:val="00C91730"/>
    <w:rsid w:val="00C91D24"/>
    <w:rsid w:val="00C92100"/>
    <w:rsid w:val="00C92AB1"/>
    <w:rsid w:val="00C92D82"/>
    <w:rsid w:val="00C92DA9"/>
    <w:rsid w:val="00C92F7D"/>
    <w:rsid w:val="00C932FA"/>
    <w:rsid w:val="00C94011"/>
    <w:rsid w:val="00C944FD"/>
    <w:rsid w:val="00C94661"/>
    <w:rsid w:val="00C952A0"/>
    <w:rsid w:val="00C95375"/>
    <w:rsid w:val="00C959C5"/>
    <w:rsid w:val="00C95A71"/>
    <w:rsid w:val="00C9775A"/>
    <w:rsid w:val="00C978CD"/>
    <w:rsid w:val="00C97A00"/>
    <w:rsid w:val="00CA03BB"/>
    <w:rsid w:val="00CA082D"/>
    <w:rsid w:val="00CA0A53"/>
    <w:rsid w:val="00CA0EBA"/>
    <w:rsid w:val="00CA0FF8"/>
    <w:rsid w:val="00CA2336"/>
    <w:rsid w:val="00CA3FB2"/>
    <w:rsid w:val="00CA470D"/>
    <w:rsid w:val="00CA478B"/>
    <w:rsid w:val="00CA5321"/>
    <w:rsid w:val="00CA54B3"/>
    <w:rsid w:val="00CA6E86"/>
    <w:rsid w:val="00CA7553"/>
    <w:rsid w:val="00CB03B9"/>
    <w:rsid w:val="00CB1036"/>
    <w:rsid w:val="00CB2871"/>
    <w:rsid w:val="00CB2DD0"/>
    <w:rsid w:val="00CB480B"/>
    <w:rsid w:val="00CB50C1"/>
    <w:rsid w:val="00CB5A0A"/>
    <w:rsid w:val="00CB66F8"/>
    <w:rsid w:val="00CB7014"/>
    <w:rsid w:val="00CB75BF"/>
    <w:rsid w:val="00CB76BD"/>
    <w:rsid w:val="00CB7830"/>
    <w:rsid w:val="00CB7B5D"/>
    <w:rsid w:val="00CC0657"/>
    <w:rsid w:val="00CC0AF3"/>
    <w:rsid w:val="00CC0C83"/>
    <w:rsid w:val="00CC0F4E"/>
    <w:rsid w:val="00CC1252"/>
    <w:rsid w:val="00CC14A8"/>
    <w:rsid w:val="00CC14D6"/>
    <w:rsid w:val="00CC156B"/>
    <w:rsid w:val="00CC2261"/>
    <w:rsid w:val="00CC2616"/>
    <w:rsid w:val="00CC29F1"/>
    <w:rsid w:val="00CC2A54"/>
    <w:rsid w:val="00CC2CB0"/>
    <w:rsid w:val="00CC3AB3"/>
    <w:rsid w:val="00CC40E3"/>
    <w:rsid w:val="00CC4145"/>
    <w:rsid w:val="00CC448E"/>
    <w:rsid w:val="00CC5514"/>
    <w:rsid w:val="00CC5B67"/>
    <w:rsid w:val="00CC6109"/>
    <w:rsid w:val="00CC64D3"/>
    <w:rsid w:val="00CC6661"/>
    <w:rsid w:val="00CC68F9"/>
    <w:rsid w:val="00CC7571"/>
    <w:rsid w:val="00CC7885"/>
    <w:rsid w:val="00CC7A39"/>
    <w:rsid w:val="00CC7E10"/>
    <w:rsid w:val="00CD03D5"/>
    <w:rsid w:val="00CD0955"/>
    <w:rsid w:val="00CD0CBD"/>
    <w:rsid w:val="00CD118A"/>
    <w:rsid w:val="00CD123F"/>
    <w:rsid w:val="00CD17DD"/>
    <w:rsid w:val="00CD1FBF"/>
    <w:rsid w:val="00CD2167"/>
    <w:rsid w:val="00CD2AF1"/>
    <w:rsid w:val="00CD2DC9"/>
    <w:rsid w:val="00CD3A2E"/>
    <w:rsid w:val="00CD3E59"/>
    <w:rsid w:val="00CD415C"/>
    <w:rsid w:val="00CD42E4"/>
    <w:rsid w:val="00CD4D95"/>
    <w:rsid w:val="00CD5BFB"/>
    <w:rsid w:val="00CD63FF"/>
    <w:rsid w:val="00CD6679"/>
    <w:rsid w:val="00CD6FF1"/>
    <w:rsid w:val="00CD72CC"/>
    <w:rsid w:val="00CD7BC1"/>
    <w:rsid w:val="00CE134E"/>
    <w:rsid w:val="00CE180F"/>
    <w:rsid w:val="00CE2002"/>
    <w:rsid w:val="00CE27E9"/>
    <w:rsid w:val="00CE326B"/>
    <w:rsid w:val="00CE392B"/>
    <w:rsid w:val="00CE3AB6"/>
    <w:rsid w:val="00CE5204"/>
    <w:rsid w:val="00CE587A"/>
    <w:rsid w:val="00CE67BA"/>
    <w:rsid w:val="00CE68F1"/>
    <w:rsid w:val="00CE6917"/>
    <w:rsid w:val="00CE6C91"/>
    <w:rsid w:val="00CE6F9D"/>
    <w:rsid w:val="00CE731F"/>
    <w:rsid w:val="00CE783B"/>
    <w:rsid w:val="00CE7EB7"/>
    <w:rsid w:val="00CF00ED"/>
    <w:rsid w:val="00CF04BD"/>
    <w:rsid w:val="00CF0951"/>
    <w:rsid w:val="00CF0A25"/>
    <w:rsid w:val="00CF1854"/>
    <w:rsid w:val="00CF1A5F"/>
    <w:rsid w:val="00CF1D7C"/>
    <w:rsid w:val="00CF2441"/>
    <w:rsid w:val="00CF2E1F"/>
    <w:rsid w:val="00CF334B"/>
    <w:rsid w:val="00CF3372"/>
    <w:rsid w:val="00CF3509"/>
    <w:rsid w:val="00CF3511"/>
    <w:rsid w:val="00CF3F22"/>
    <w:rsid w:val="00CF4CB1"/>
    <w:rsid w:val="00CF4FED"/>
    <w:rsid w:val="00CF5163"/>
    <w:rsid w:val="00CF529A"/>
    <w:rsid w:val="00CF52F1"/>
    <w:rsid w:val="00CF56FE"/>
    <w:rsid w:val="00CF59A6"/>
    <w:rsid w:val="00CF5AFA"/>
    <w:rsid w:val="00CF7298"/>
    <w:rsid w:val="00CF7644"/>
    <w:rsid w:val="00CF785D"/>
    <w:rsid w:val="00CF7BDF"/>
    <w:rsid w:val="00CF7DA3"/>
    <w:rsid w:val="00CF7E20"/>
    <w:rsid w:val="00D00290"/>
    <w:rsid w:val="00D00C7F"/>
    <w:rsid w:val="00D00CB9"/>
    <w:rsid w:val="00D01448"/>
    <w:rsid w:val="00D0168A"/>
    <w:rsid w:val="00D01941"/>
    <w:rsid w:val="00D019AC"/>
    <w:rsid w:val="00D01EE2"/>
    <w:rsid w:val="00D02190"/>
    <w:rsid w:val="00D02333"/>
    <w:rsid w:val="00D0298A"/>
    <w:rsid w:val="00D02E2E"/>
    <w:rsid w:val="00D03219"/>
    <w:rsid w:val="00D036CE"/>
    <w:rsid w:val="00D03848"/>
    <w:rsid w:val="00D03C12"/>
    <w:rsid w:val="00D03F5A"/>
    <w:rsid w:val="00D041E5"/>
    <w:rsid w:val="00D054FF"/>
    <w:rsid w:val="00D05712"/>
    <w:rsid w:val="00D059E1"/>
    <w:rsid w:val="00D05B5E"/>
    <w:rsid w:val="00D05BF7"/>
    <w:rsid w:val="00D05C9C"/>
    <w:rsid w:val="00D05D0F"/>
    <w:rsid w:val="00D0642D"/>
    <w:rsid w:val="00D06749"/>
    <w:rsid w:val="00D06EBF"/>
    <w:rsid w:val="00D0720D"/>
    <w:rsid w:val="00D07520"/>
    <w:rsid w:val="00D10184"/>
    <w:rsid w:val="00D1095F"/>
    <w:rsid w:val="00D10C40"/>
    <w:rsid w:val="00D10CA0"/>
    <w:rsid w:val="00D12209"/>
    <w:rsid w:val="00D12465"/>
    <w:rsid w:val="00D1253C"/>
    <w:rsid w:val="00D12E2F"/>
    <w:rsid w:val="00D13452"/>
    <w:rsid w:val="00D13717"/>
    <w:rsid w:val="00D13915"/>
    <w:rsid w:val="00D13C33"/>
    <w:rsid w:val="00D1490C"/>
    <w:rsid w:val="00D152BF"/>
    <w:rsid w:val="00D152F9"/>
    <w:rsid w:val="00D15F68"/>
    <w:rsid w:val="00D16099"/>
    <w:rsid w:val="00D16275"/>
    <w:rsid w:val="00D16387"/>
    <w:rsid w:val="00D16819"/>
    <w:rsid w:val="00D2006F"/>
    <w:rsid w:val="00D20BB0"/>
    <w:rsid w:val="00D21176"/>
    <w:rsid w:val="00D21602"/>
    <w:rsid w:val="00D21BAF"/>
    <w:rsid w:val="00D21F3F"/>
    <w:rsid w:val="00D21FCD"/>
    <w:rsid w:val="00D2204A"/>
    <w:rsid w:val="00D22EF9"/>
    <w:rsid w:val="00D2308E"/>
    <w:rsid w:val="00D23206"/>
    <w:rsid w:val="00D232C4"/>
    <w:rsid w:val="00D23622"/>
    <w:rsid w:val="00D23716"/>
    <w:rsid w:val="00D23746"/>
    <w:rsid w:val="00D23EF2"/>
    <w:rsid w:val="00D2402D"/>
    <w:rsid w:val="00D24665"/>
    <w:rsid w:val="00D24705"/>
    <w:rsid w:val="00D24A49"/>
    <w:rsid w:val="00D24A5E"/>
    <w:rsid w:val="00D251AA"/>
    <w:rsid w:val="00D2521C"/>
    <w:rsid w:val="00D253C8"/>
    <w:rsid w:val="00D2596C"/>
    <w:rsid w:val="00D25FDF"/>
    <w:rsid w:val="00D26A0E"/>
    <w:rsid w:val="00D275B6"/>
    <w:rsid w:val="00D2789F"/>
    <w:rsid w:val="00D27916"/>
    <w:rsid w:val="00D27ED8"/>
    <w:rsid w:val="00D30058"/>
    <w:rsid w:val="00D30583"/>
    <w:rsid w:val="00D30999"/>
    <w:rsid w:val="00D30B45"/>
    <w:rsid w:val="00D30F0C"/>
    <w:rsid w:val="00D31339"/>
    <w:rsid w:val="00D3164B"/>
    <w:rsid w:val="00D31B4E"/>
    <w:rsid w:val="00D31B9C"/>
    <w:rsid w:val="00D31C10"/>
    <w:rsid w:val="00D31DD9"/>
    <w:rsid w:val="00D321CE"/>
    <w:rsid w:val="00D326A0"/>
    <w:rsid w:val="00D32CB4"/>
    <w:rsid w:val="00D333E1"/>
    <w:rsid w:val="00D337D7"/>
    <w:rsid w:val="00D338A6"/>
    <w:rsid w:val="00D33C74"/>
    <w:rsid w:val="00D33C93"/>
    <w:rsid w:val="00D34414"/>
    <w:rsid w:val="00D3485D"/>
    <w:rsid w:val="00D34C77"/>
    <w:rsid w:val="00D356A2"/>
    <w:rsid w:val="00D35F94"/>
    <w:rsid w:val="00D3684E"/>
    <w:rsid w:val="00D36B6A"/>
    <w:rsid w:val="00D36BB3"/>
    <w:rsid w:val="00D37A01"/>
    <w:rsid w:val="00D4027F"/>
    <w:rsid w:val="00D40724"/>
    <w:rsid w:val="00D41B4B"/>
    <w:rsid w:val="00D423E4"/>
    <w:rsid w:val="00D4245E"/>
    <w:rsid w:val="00D433A2"/>
    <w:rsid w:val="00D44661"/>
    <w:rsid w:val="00D44723"/>
    <w:rsid w:val="00D44C69"/>
    <w:rsid w:val="00D44E47"/>
    <w:rsid w:val="00D45A54"/>
    <w:rsid w:val="00D45A5D"/>
    <w:rsid w:val="00D461CE"/>
    <w:rsid w:val="00D461FF"/>
    <w:rsid w:val="00D465F8"/>
    <w:rsid w:val="00D46AE3"/>
    <w:rsid w:val="00D46EC4"/>
    <w:rsid w:val="00D474BD"/>
    <w:rsid w:val="00D474C8"/>
    <w:rsid w:val="00D47747"/>
    <w:rsid w:val="00D505BA"/>
    <w:rsid w:val="00D50985"/>
    <w:rsid w:val="00D50C76"/>
    <w:rsid w:val="00D51C91"/>
    <w:rsid w:val="00D51E7C"/>
    <w:rsid w:val="00D525AC"/>
    <w:rsid w:val="00D52CBC"/>
    <w:rsid w:val="00D53B9D"/>
    <w:rsid w:val="00D53E80"/>
    <w:rsid w:val="00D5455F"/>
    <w:rsid w:val="00D550D7"/>
    <w:rsid w:val="00D55362"/>
    <w:rsid w:val="00D553C1"/>
    <w:rsid w:val="00D55439"/>
    <w:rsid w:val="00D554E6"/>
    <w:rsid w:val="00D55608"/>
    <w:rsid w:val="00D55AB9"/>
    <w:rsid w:val="00D57198"/>
    <w:rsid w:val="00D576A4"/>
    <w:rsid w:val="00D57727"/>
    <w:rsid w:val="00D60B91"/>
    <w:rsid w:val="00D60E7F"/>
    <w:rsid w:val="00D61072"/>
    <w:rsid w:val="00D623D1"/>
    <w:rsid w:val="00D62705"/>
    <w:rsid w:val="00D62FC6"/>
    <w:rsid w:val="00D63239"/>
    <w:rsid w:val="00D63700"/>
    <w:rsid w:val="00D63710"/>
    <w:rsid w:val="00D6376C"/>
    <w:rsid w:val="00D63827"/>
    <w:rsid w:val="00D640C4"/>
    <w:rsid w:val="00D6435F"/>
    <w:rsid w:val="00D643B4"/>
    <w:rsid w:val="00D6444B"/>
    <w:rsid w:val="00D647F6"/>
    <w:rsid w:val="00D65415"/>
    <w:rsid w:val="00D65507"/>
    <w:rsid w:val="00D657DD"/>
    <w:rsid w:val="00D65E6D"/>
    <w:rsid w:val="00D66172"/>
    <w:rsid w:val="00D666F4"/>
    <w:rsid w:val="00D66C22"/>
    <w:rsid w:val="00D66C95"/>
    <w:rsid w:val="00D67019"/>
    <w:rsid w:val="00D70F80"/>
    <w:rsid w:val="00D71538"/>
    <w:rsid w:val="00D71B36"/>
    <w:rsid w:val="00D71C8E"/>
    <w:rsid w:val="00D7222A"/>
    <w:rsid w:val="00D72323"/>
    <w:rsid w:val="00D723D7"/>
    <w:rsid w:val="00D72463"/>
    <w:rsid w:val="00D72A02"/>
    <w:rsid w:val="00D72A22"/>
    <w:rsid w:val="00D72D53"/>
    <w:rsid w:val="00D7326C"/>
    <w:rsid w:val="00D73B8E"/>
    <w:rsid w:val="00D73C71"/>
    <w:rsid w:val="00D742F9"/>
    <w:rsid w:val="00D748DB"/>
    <w:rsid w:val="00D749AC"/>
    <w:rsid w:val="00D75409"/>
    <w:rsid w:val="00D758CD"/>
    <w:rsid w:val="00D7653B"/>
    <w:rsid w:val="00D77CE5"/>
    <w:rsid w:val="00D80E31"/>
    <w:rsid w:val="00D8102A"/>
    <w:rsid w:val="00D8122F"/>
    <w:rsid w:val="00D81288"/>
    <w:rsid w:val="00D81CBE"/>
    <w:rsid w:val="00D823DC"/>
    <w:rsid w:val="00D82816"/>
    <w:rsid w:val="00D8282F"/>
    <w:rsid w:val="00D82BB8"/>
    <w:rsid w:val="00D82ECB"/>
    <w:rsid w:val="00D8478D"/>
    <w:rsid w:val="00D84A76"/>
    <w:rsid w:val="00D84C1F"/>
    <w:rsid w:val="00D84F7C"/>
    <w:rsid w:val="00D853A1"/>
    <w:rsid w:val="00D85841"/>
    <w:rsid w:val="00D85A2B"/>
    <w:rsid w:val="00D86877"/>
    <w:rsid w:val="00D869E1"/>
    <w:rsid w:val="00D87170"/>
    <w:rsid w:val="00D8754D"/>
    <w:rsid w:val="00D900F7"/>
    <w:rsid w:val="00D90209"/>
    <w:rsid w:val="00D904C2"/>
    <w:rsid w:val="00D90534"/>
    <w:rsid w:val="00D90BEE"/>
    <w:rsid w:val="00D90FBF"/>
    <w:rsid w:val="00D91EAF"/>
    <w:rsid w:val="00D91F96"/>
    <w:rsid w:val="00D92239"/>
    <w:rsid w:val="00D939AE"/>
    <w:rsid w:val="00D940FC"/>
    <w:rsid w:val="00D94678"/>
    <w:rsid w:val="00D94BDF"/>
    <w:rsid w:val="00D94C42"/>
    <w:rsid w:val="00D9545E"/>
    <w:rsid w:val="00D959DB"/>
    <w:rsid w:val="00D95A9B"/>
    <w:rsid w:val="00D95D36"/>
    <w:rsid w:val="00D95F90"/>
    <w:rsid w:val="00D965ED"/>
    <w:rsid w:val="00D96F21"/>
    <w:rsid w:val="00D970A4"/>
    <w:rsid w:val="00D9791F"/>
    <w:rsid w:val="00D97AE0"/>
    <w:rsid w:val="00D97D5B"/>
    <w:rsid w:val="00D97E19"/>
    <w:rsid w:val="00D97E97"/>
    <w:rsid w:val="00DA0039"/>
    <w:rsid w:val="00DA056E"/>
    <w:rsid w:val="00DA0B33"/>
    <w:rsid w:val="00DA14CB"/>
    <w:rsid w:val="00DA1C42"/>
    <w:rsid w:val="00DA1E6E"/>
    <w:rsid w:val="00DA2763"/>
    <w:rsid w:val="00DA2D2C"/>
    <w:rsid w:val="00DA2D3F"/>
    <w:rsid w:val="00DA30B6"/>
    <w:rsid w:val="00DA3864"/>
    <w:rsid w:val="00DA38DE"/>
    <w:rsid w:val="00DA3A7A"/>
    <w:rsid w:val="00DA3BF9"/>
    <w:rsid w:val="00DA555B"/>
    <w:rsid w:val="00DA5C43"/>
    <w:rsid w:val="00DA5C62"/>
    <w:rsid w:val="00DA5D00"/>
    <w:rsid w:val="00DA5D55"/>
    <w:rsid w:val="00DA6558"/>
    <w:rsid w:val="00DA7326"/>
    <w:rsid w:val="00DA754F"/>
    <w:rsid w:val="00DA75C3"/>
    <w:rsid w:val="00DA77A0"/>
    <w:rsid w:val="00DA7866"/>
    <w:rsid w:val="00DA7A3D"/>
    <w:rsid w:val="00DA7B6F"/>
    <w:rsid w:val="00DB031B"/>
    <w:rsid w:val="00DB050B"/>
    <w:rsid w:val="00DB12D2"/>
    <w:rsid w:val="00DB2211"/>
    <w:rsid w:val="00DB2807"/>
    <w:rsid w:val="00DB294D"/>
    <w:rsid w:val="00DB301D"/>
    <w:rsid w:val="00DB312A"/>
    <w:rsid w:val="00DB470E"/>
    <w:rsid w:val="00DB493B"/>
    <w:rsid w:val="00DB4944"/>
    <w:rsid w:val="00DB54EB"/>
    <w:rsid w:val="00DB59E0"/>
    <w:rsid w:val="00DB5C68"/>
    <w:rsid w:val="00DB603D"/>
    <w:rsid w:val="00DB60D6"/>
    <w:rsid w:val="00DB6731"/>
    <w:rsid w:val="00DB6A97"/>
    <w:rsid w:val="00DB6B2B"/>
    <w:rsid w:val="00DB6D14"/>
    <w:rsid w:val="00DB72B8"/>
    <w:rsid w:val="00DB7B2C"/>
    <w:rsid w:val="00DB7C1C"/>
    <w:rsid w:val="00DC013A"/>
    <w:rsid w:val="00DC01EE"/>
    <w:rsid w:val="00DC086E"/>
    <w:rsid w:val="00DC0AEF"/>
    <w:rsid w:val="00DC1053"/>
    <w:rsid w:val="00DC127D"/>
    <w:rsid w:val="00DC12AB"/>
    <w:rsid w:val="00DC1981"/>
    <w:rsid w:val="00DC1DEC"/>
    <w:rsid w:val="00DC2452"/>
    <w:rsid w:val="00DC3067"/>
    <w:rsid w:val="00DC336F"/>
    <w:rsid w:val="00DC34C9"/>
    <w:rsid w:val="00DC3D4C"/>
    <w:rsid w:val="00DC436D"/>
    <w:rsid w:val="00DC47F1"/>
    <w:rsid w:val="00DC4974"/>
    <w:rsid w:val="00DC59B1"/>
    <w:rsid w:val="00DC59DB"/>
    <w:rsid w:val="00DC5A39"/>
    <w:rsid w:val="00DC7212"/>
    <w:rsid w:val="00DC7788"/>
    <w:rsid w:val="00DC7805"/>
    <w:rsid w:val="00DC79DD"/>
    <w:rsid w:val="00DC7F50"/>
    <w:rsid w:val="00DD095E"/>
    <w:rsid w:val="00DD1756"/>
    <w:rsid w:val="00DD17B0"/>
    <w:rsid w:val="00DD186A"/>
    <w:rsid w:val="00DD1B04"/>
    <w:rsid w:val="00DD1C54"/>
    <w:rsid w:val="00DD27AF"/>
    <w:rsid w:val="00DD39D1"/>
    <w:rsid w:val="00DD413A"/>
    <w:rsid w:val="00DD425E"/>
    <w:rsid w:val="00DD437B"/>
    <w:rsid w:val="00DD472C"/>
    <w:rsid w:val="00DD4880"/>
    <w:rsid w:val="00DD4958"/>
    <w:rsid w:val="00DD4F2B"/>
    <w:rsid w:val="00DD583D"/>
    <w:rsid w:val="00DD6090"/>
    <w:rsid w:val="00DD634E"/>
    <w:rsid w:val="00DD644B"/>
    <w:rsid w:val="00DD65EB"/>
    <w:rsid w:val="00DD68B2"/>
    <w:rsid w:val="00DD6981"/>
    <w:rsid w:val="00DD6BFA"/>
    <w:rsid w:val="00DD6D60"/>
    <w:rsid w:val="00DD73F7"/>
    <w:rsid w:val="00DD7892"/>
    <w:rsid w:val="00DD797E"/>
    <w:rsid w:val="00DD7CCE"/>
    <w:rsid w:val="00DD7DA6"/>
    <w:rsid w:val="00DE0B0A"/>
    <w:rsid w:val="00DE10E8"/>
    <w:rsid w:val="00DE1128"/>
    <w:rsid w:val="00DE1E79"/>
    <w:rsid w:val="00DE1F3B"/>
    <w:rsid w:val="00DE21B0"/>
    <w:rsid w:val="00DE21FB"/>
    <w:rsid w:val="00DE294C"/>
    <w:rsid w:val="00DE2A7D"/>
    <w:rsid w:val="00DE2C06"/>
    <w:rsid w:val="00DE321C"/>
    <w:rsid w:val="00DE335D"/>
    <w:rsid w:val="00DE3851"/>
    <w:rsid w:val="00DE3BF1"/>
    <w:rsid w:val="00DE413D"/>
    <w:rsid w:val="00DE5226"/>
    <w:rsid w:val="00DE580F"/>
    <w:rsid w:val="00DE593C"/>
    <w:rsid w:val="00DE5A33"/>
    <w:rsid w:val="00DE62B0"/>
    <w:rsid w:val="00DE6627"/>
    <w:rsid w:val="00DE6808"/>
    <w:rsid w:val="00DE6969"/>
    <w:rsid w:val="00DE6BEC"/>
    <w:rsid w:val="00DE7C07"/>
    <w:rsid w:val="00DF047E"/>
    <w:rsid w:val="00DF074D"/>
    <w:rsid w:val="00DF0A19"/>
    <w:rsid w:val="00DF1B98"/>
    <w:rsid w:val="00DF1ED0"/>
    <w:rsid w:val="00DF1FB0"/>
    <w:rsid w:val="00DF29DE"/>
    <w:rsid w:val="00DF2BE1"/>
    <w:rsid w:val="00DF3220"/>
    <w:rsid w:val="00DF3280"/>
    <w:rsid w:val="00DF388A"/>
    <w:rsid w:val="00DF40F3"/>
    <w:rsid w:val="00DF4DA2"/>
    <w:rsid w:val="00DF4EDC"/>
    <w:rsid w:val="00DF541F"/>
    <w:rsid w:val="00DF54ED"/>
    <w:rsid w:val="00DF58AD"/>
    <w:rsid w:val="00DF5BF4"/>
    <w:rsid w:val="00DF5E33"/>
    <w:rsid w:val="00DF6119"/>
    <w:rsid w:val="00DF617F"/>
    <w:rsid w:val="00DF6EF9"/>
    <w:rsid w:val="00DF72A9"/>
    <w:rsid w:val="00DF787E"/>
    <w:rsid w:val="00DF7AF0"/>
    <w:rsid w:val="00E00FFF"/>
    <w:rsid w:val="00E02E71"/>
    <w:rsid w:val="00E0386C"/>
    <w:rsid w:val="00E03AC9"/>
    <w:rsid w:val="00E04375"/>
    <w:rsid w:val="00E0438E"/>
    <w:rsid w:val="00E04F20"/>
    <w:rsid w:val="00E05219"/>
    <w:rsid w:val="00E055CF"/>
    <w:rsid w:val="00E057DA"/>
    <w:rsid w:val="00E0676F"/>
    <w:rsid w:val="00E06A0D"/>
    <w:rsid w:val="00E06D42"/>
    <w:rsid w:val="00E06F91"/>
    <w:rsid w:val="00E070D6"/>
    <w:rsid w:val="00E070F9"/>
    <w:rsid w:val="00E0723F"/>
    <w:rsid w:val="00E07BAF"/>
    <w:rsid w:val="00E101DD"/>
    <w:rsid w:val="00E10C80"/>
    <w:rsid w:val="00E119FC"/>
    <w:rsid w:val="00E126C2"/>
    <w:rsid w:val="00E1304C"/>
    <w:rsid w:val="00E132F1"/>
    <w:rsid w:val="00E1366C"/>
    <w:rsid w:val="00E1374D"/>
    <w:rsid w:val="00E1416E"/>
    <w:rsid w:val="00E14A27"/>
    <w:rsid w:val="00E14A72"/>
    <w:rsid w:val="00E14AAE"/>
    <w:rsid w:val="00E14D2F"/>
    <w:rsid w:val="00E14E26"/>
    <w:rsid w:val="00E1510C"/>
    <w:rsid w:val="00E152E1"/>
    <w:rsid w:val="00E1532F"/>
    <w:rsid w:val="00E15C0F"/>
    <w:rsid w:val="00E16FBE"/>
    <w:rsid w:val="00E20824"/>
    <w:rsid w:val="00E20BB6"/>
    <w:rsid w:val="00E20C13"/>
    <w:rsid w:val="00E21055"/>
    <w:rsid w:val="00E21063"/>
    <w:rsid w:val="00E2116D"/>
    <w:rsid w:val="00E2136E"/>
    <w:rsid w:val="00E21A8D"/>
    <w:rsid w:val="00E21DCE"/>
    <w:rsid w:val="00E22145"/>
    <w:rsid w:val="00E2259F"/>
    <w:rsid w:val="00E23282"/>
    <w:rsid w:val="00E2393D"/>
    <w:rsid w:val="00E23B5B"/>
    <w:rsid w:val="00E2485C"/>
    <w:rsid w:val="00E259BD"/>
    <w:rsid w:val="00E25A71"/>
    <w:rsid w:val="00E25F1F"/>
    <w:rsid w:val="00E27152"/>
    <w:rsid w:val="00E27315"/>
    <w:rsid w:val="00E277A1"/>
    <w:rsid w:val="00E3055D"/>
    <w:rsid w:val="00E30E5D"/>
    <w:rsid w:val="00E3124D"/>
    <w:rsid w:val="00E31517"/>
    <w:rsid w:val="00E327DC"/>
    <w:rsid w:val="00E32B4D"/>
    <w:rsid w:val="00E33B09"/>
    <w:rsid w:val="00E33C06"/>
    <w:rsid w:val="00E341A7"/>
    <w:rsid w:val="00E34968"/>
    <w:rsid w:val="00E3499A"/>
    <w:rsid w:val="00E34D1A"/>
    <w:rsid w:val="00E34DE9"/>
    <w:rsid w:val="00E36F64"/>
    <w:rsid w:val="00E37095"/>
    <w:rsid w:val="00E37149"/>
    <w:rsid w:val="00E37858"/>
    <w:rsid w:val="00E37F7C"/>
    <w:rsid w:val="00E40D29"/>
    <w:rsid w:val="00E41CF4"/>
    <w:rsid w:val="00E41D78"/>
    <w:rsid w:val="00E41DF1"/>
    <w:rsid w:val="00E4216A"/>
    <w:rsid w:val="00E421DD"/>
    <w:rsid w:val="00E42694"/>
    <w:rsid w:val="00E42D5C"/>
    <w:rsid w:val="00E434ED"/>
    <w:rsid w:val="00E435EF"/>
    <w:rsid w:val="00E43871"/>
    <w:rsid w:val="00E441A9"/>
    <w:rsid w:val="00E44D4F"/>
    <w:rsid w:val="00E451C2"/>
    <w:rsid w:val="00E45BB4"/>
    <w:rsid w:val="00E4602C"/>
    <w:rsid w:val="00E46C21"/>
    <w:rsid w:val="00E47172"/>
    <w:rsid w:val="00E479F4"/>
    <w:rsid w:val="00E47BD4"/>
    <w:rsid w:val="00E50271"/>
    <w:rsid w:val="00E51452"/>
    <w:rsid w:val="00E516E7"/>
    <w:rsid w:val="00E5197A"/>
    <w:rsid w:val="00E51C3D"/>
    <w:rsid w:val="00E51CA6"/>
    <w:rsid w:val="00E5245E"/>
    <w:rsid w:val="00E52786"/>
    <w:rsid w:val="00E52CFB"/>
    <w:rsid w:val="00E52E63"/>
    <w:rsid w:val="00E52EA7"/>
    <w:rsid w:val="00E53752"/>
    <w:rsid w:val="00E54201"/>
    <w:rsid w:val="00E54209"/>
    <w:rsid w:val="00E547CA"/>
    <w:rsid w:val="00E54C1C"/>
    <w:rsid w:val="00E551B9"/>
    <w:rsid w:val="00E557F0"/>
    <w:rsid w:val="00E55832"/>
    <w:rsid w:val="00E55B2C"/>
    <w:rsid w:val="00E55FA5"/>
    <w:rsid w:val="00E56680"/>
    <w:rsid w:val="00E57198"/>
    <w:rsid w:val="00E609E4"/>
    <w:rsid w:val="00E60F18"/>
    <w:rsid w:val="00E60F72"/>
    <w:rsid w:val="00E6164B"/>
    <w:rsid w:val="00E61804"/>
    <w:rsid w:val="00E61871"/>
    <w:rsid w:val="00E6196C"/>
    <w:rsid w:val="00E62DA9"/>
    <w:rsid w:val="00E6304A"/>
    <w:rsid w:val="00E631CC"/>
    <w:rsid w:val="00E64C2D"/>
    <w:rsid w:val="00E64E7D"/>
    <w:rsid w:val="00E65F12"/>
    <w:rsid w:val="00E6600B"/>
    <w:rsid w:val="00E661D6"/>
    <w:rsid w:val="00E66CEF"/>
    <w:rsid w:val="00E66EED"/>
    <w:rsid w:val="00E67152"/>
    <w:rsid w:val="00E67321"/>
    <w:rsid w:val="00E6799F"/>
    <w:rsid w:val="00E67A93"/>
    <w:rsid w:val="00E71248"/>
    <w:rsid w:val="00E7175B"/>
    <w:rsid w:val="00E72334"/>
    <w:rsid w:val="00E7270E"/>
    <w:rsid w:val="00E7281B"/>
    <w:rsid w:val="00E72D0E"/>
    <w:rsid w:val="00E7353E"/>
    <w:rsid w:val="00E73FDA"/>
    <w:rsid w:val="00E744B7"/>
    <w:rsid w:val="00E746F5"/>
    <w:rsid w:val="00E748CF"/>
    <w:rsid w:val="00E76388"/>
    <w:rsid w:val="00E763B5"/>
    <w:rsid w:val="00E7672D"/>
    <w:rsid w:val="00E76B53"/>
    <w:rsid w:val="00E770B6"/>
    <w:rsid w:val="00E771E3"/>
    <w:rsid w:val="00E773B4"/>
    <w:rsid w:val="00E774A0"/>
    <w:rsid w:val="00E77558"/>
    <w:rsid w:val="00E77FD0"/>
    <w:rsid w:val="00E80A3A"/>
    <w:rsid w:val="00E81C63"/>
    <w:rsid w:val="00E820C2"/>
    <w:rsid w:val="00E824EA"/>
    <w:rsid w:val="00E82A59"/>
    <w:rsid w:val="00E8326D"/>
    <w:rsid w:val="00E83645"/>
    <w:rsid w:val="00E8431A"/>
    <w:rsid w:val="00E84361"/>
    <w:rsid w:val="00E84BEB"/>
    <w:rsid w:val="00E84D5C"/>
    <w:rsid w:val="00E85332"/>
    <w:rsid w:val="00E8534C"/>
    <w:rsid w:val="00E8731E"/>
    <w:rsid w:val="00E9014E"/>
    <w:rsid w:val="00E90660"/>
    <w:rsid w:val="00E908C6"/>
    <w:rsid w:val="00E90FA4"/>
    <w:rsid w:val="00E91A2D"/>
    <w:rsid w:val="00E91CD2"/>
    <w:rsid w:val="00E92B93"/>
    <w:rsid w:val="00E92E7E"/>
    <w:rsid w:val="00E9346C"/>
    <w:rsid w:val="00E93687"/>
    <w:rsid w:val="00E93A7C"/>
    <w:rsid w:val="00E93C9B"/>
    <w:rsid w:val="00E93E77"/>
    <w:rsid w:val="00E94A31"/>
    <w:rsid w:val="00E9563C"/>
    <w:rsid w:val="00E95A92"/>
    <w:rsid w:val="00E95D54"/>
    <w:rsid w:val="00E9644E"/>
    <w:rsid w:val="00E9667E"/>
    <w:rsid w:val="00E967A5"/>
    <w:rsid w:val="00E969DE"/>
    <w:rsid w:val="00E97A42"/>
    <w:rsid w:val="00E97CDC"/>
    <w:rsid w:val="00EA0170"/>
    <w:rsid w:val="00EA03EA"/>
    <w:rsid w:val="00EA0473"/>
    <w:rsid w:val="00EA0968"/>
    <w:rsid w:val="00EA0B07"/>
    <w:rsid w:val="00EA1006"/>
    <w:rsid w:val="00EA1756"/>
    <w:rsid w:val="00EA206C"/>
    <w:rsid w:val="00EA2136"/>
    <w:rsid w:val="00EA33D8"/>
    <w:rsid w:val="00EA35C2"/>
    <w:rsid w:val="00EA3BB3"/>
    <w:rsid w:val="00EA46B5"/>
    <w:rsid w:val="00EA4A9F"/>
    <w:rsid w:val="00EA4D33"/>
    <w:rsid w:val="00EA4FA1"/>
    <w:rsid w:val="00EA64EA"/>
    <w:rsid w:val="00EA6CC0"/>
    <w:rsid w:val="00EA6EC4"/>
    <w:rsid w:val="00EA74A0"/>
    <w:rsid w:val="00EA76EC"/>
    <w:rsid w:val="00EA7AAD"/>
    <w:rsid w:val="00EA7C34"/>
    <w:rsid w:val="00EB05D2"/>
    <w:rsid w:val="00EB0EE9"/>
    <w:rsid w:val="00EB11DB"/>
    <w:rsid w:val="00EB160E"/>
    <w:rsid w:val="00EB1902"/>
    <w:rsid w:val="00EB214E"/>
    <w:rsid w:val="00EB2400"/>
    <w:rsid w:val="00EB2700"/>
    <w:rsid w:val="00EB2793"/>
    <w:rsid w:val="00EB28A3"/>
    <w:rsid w:val="00EB3323"/>
    <w:rsid w:val="00EB3A27"/>
    <w:rsid w:val="00EB4000"/>
    <w:rsid w:val="00EB45CB"/>
    <w:rsid w:val="00EB4FFB"/>
    <w:rsid w:val="00EB5007"/>
    <w:rsid w:val="00EB50EC"/>
    <w:rsid w:val="00EB7206"/>
    <w:rsid w:val="00EB7300"/>
    <w:rsid w:val="00EB7D5F"/>
    <w:rsid w:val="00EB7E37"/>
    <w:rsid w:val="00EC017E"/>
    <w:rsid w:val="00EC0206"/>
    <w:rsid w:val="00EC0504"/>
    <w:rsid w:val="00EC094E"/>
    <w:rsid w:val="00EC0AA3"/>
    <w:rsid w:val="00EC1653"/>
    <w:rsid w:val="00EC2E99"/>
    <w:rsid w:val="00EC338D"/>
    <w:rsid w:val="00EC45CB"/>
    <w:rsid w:val="00EC4A14"/>
    <w:rsid w:val="00EC4A27"/>
    <w:rsid w:val="00EC4D77"/>
    <w:rsid w:val="00EC4E73"/>
    <w:rsid w:val="00EC524D"/>
    <w:rsid w:val="00EC5727"/>
    <w:rsid w:val="00EC591F"/>
    <w:rsid w:val="00EC5D61"/>
    <w:rsid w:val="00EC5E9B"/>
    <w:rsid w:val="00EC6223"/>
    <w:rsid w:val="00EC623F"/>
    <w:rsid w:val="00EC647D"/>
    <w:rsid w:val="00EC648E"/>
    <w:rsid w:val="00EC652B"/>
    <w:rsid w:val="00EC699E"/>
    <w:rsid w:val="00EC77DF"/>
    <w:rsid w:val="00EC77F3"/>
    <w:rsid w:val="00ED0A6C"/>
    <w:rsid w:val="00ED105E"/>
    <w:rsid w:val="00ED1928"/>
    <w:rsid w:val="00ED1B72"/>
    <w:rsid w:val="00ED1BDD"/>
    <w:rsid w:val="00ED3204"/>
    <w:rsid w:val="00ED32DB"/>
    <w:rsid w:val="00ED3913"/>
    <w:rsid w:val="00ED3F89"/>
    <w:rsid w:val="00ED46A6"/>
    <w:rsid w:val="00ED47C0"/>
    <w:rsid w:val="00ED4971"/>
    <w:rsid w:val="00ED4A56"/>
    <w:rsid w:val="00ED5429"/>
    <w:rsid w:val="00ED5457"/>
    <w:rsid w:val="00ED5FC7"/>
    <w:rsid w:val="00ED60D4"/>
    <w:rsid w:val="00ED67B5"/>
    <w:rsid w:val="00ED6AEC"/>
    <w:rsid w:val="00ED6F07"/>
    <w:rsid w:val="00EE029F"/>
    <w:rsid w:val="00EE0AC1"/>
    <w:rsid w:val="00EE0BD6"/>
    <w:rsid w:val="00EE0F85"/>
    <w:rsid w:val="00EE161D"/>
    <w:rsid w:val="00EE1729"/>
    <w:rsid w:val="00EE1814"/>
    <w:rsid w:val="00EE2060"/>
    <w:rsid w:val="00EE211C"/>
    <w:rsid w:val="00EE36E8"/>
    <w:rsid w:val="00EE3C08"/>
    <w:rsid w:val="00EE403C"/>
    <w:rsid w:val="00EE413D"/>
    <w:rsid w:val="00EE4A1E"/>
    <w:rsid w:val="00EE52CC"/>
    <w:rsid w:val="00EE6420"/>
    <w:rsid w:val="00EE76E0"/>
    <w:rsid w:val="00EE7A9D"/>
    <w:rsid w:val="00EF08A1"/>
    <w:rsid w:val="00EF0A8D"/>
    <w:rsid w:val="00EF0AB1"/>
    <w:rsid w:val="00EF14B2"/>
    <w:rsid w:val="00EF1CC6"/>
    <w:rsid w:val="00EF1D4C"/>
    <w:rsid w:val="00EF20F5"/>
    <w:rsid w:val="00EF21BD"/>
    <w:rsid w:val="00EF233C"/>
    <w:rsid w:val="00EF2524"/>
    <w:rsid w:val="00EF54EA"/>
    <w:rsid w:val="00EF5922"/>
    <w:rsid w:val="00EF5B96"/>
    <w:rsid w:val="00EF6098"/>
    <w:rsid w:val="00EF6C70"/>
    <w:rsid w:val="00EF774C"/>
    <w:rsid w:val="00EF7BF3"/>
    <w:rsid w:val="00EF7F08"/>
    <w:rsid w:val="00EF7F9D"/>
    <w:rsid w:val="00F00EBE"/>
    <w:rsid w:val="00F011B2"/>
    <w:rsid w:val="00F015F0"/>
    <w:rsid w:val="00F01734"/>
    <w:rsid w:val="00F0199A"/>
    <w:rsid w:val="00F025B5"/>
    <w:rsid w:val="00F02B0F"/>
    <w:rsid w:val="00F02D71"/>
    <w:rsid w:val="00F034B9"/>
    <w:rsid w:val="00F03570"/>
    <w:rsid w:val="00F0361B"/>
    <w:rsid w:val="00F037F7"/>
    <w:rsid w:val="00F03E5B"/>
    <w:rsid w:val="00F04373"/>
    <w:rsid w:val="00F04759"/>
    <w:rsid w:val="00F04966"/>
    <w:rsid w:val="00F04D45"/>
    <w:rsid w:val="00F0515B"/>
    <w:rsid w:val="00F051AA"/>
    <w:rsid w:val="00F0526C"/>
    <w:rsid w:val="00F0539A"/>
    <w:rsid w:val="00F05E25"/>
    <w:rsid w:val="00F05E3B"/>
    <w:rsid w:val="00F0686C"/>
    <w:rsid w:val="00F0693B"/>
    <w:rsid w:val="00F06A6C"/>
    <w:rsid w:val="00F06C98"/>
    <w:rsid w:val="00F06CAA"/>
    <w:rsid w:val="00F06D4E"/>
    <w:rsid w:val="00F07721"/>
    <w:rsid w:val="00F07B0D"/>
    <w:rsid w:val="00F07D06"/>
    <w:rsid w:val="00F10353"/>
    <w:rsid w:val="00F10723"/>
    <w:rsid w:val="00F10AF7"/>
    <w:rsid w:val="00F10DAA"/>
    <w:rsid w:val="00F10E86"/>
    <w:rsid w:val="00F1100A"/>
    <w:rsid w:val="00F11077"/>
    <w:rsid w:val="00F11714"/>
    <w:rsid w:val="00F11E7A"/>
    <w:rsid w:val="00F120CC"/>
    <w:rsid w:val="00F1248D"/>
    <w:rsid w:val="00F129D0"/>
    <w:rsid w:val="00F12C9E"/>
    <w:rsid w:val="00F12D1D"/>
    <w:rsid w:val="00F12D4B"/>
    <w:rsid w:val="00F132EE"/>
    <w:rsid w:val="00F14205"/>
    <w:rsid w:val="00F147B9"/>
    <w:rsid w:val="00F1511F"/>
    <w:rsid w:val="00F15372"/>
    <w:rsid w:val="00F157C6"/>
    <w:rsid w:val="00F15D94"/>
    <w:rsid w:val="00F15F1E"/>
    <w:rsid w:val="00F166D8"/>
    <w:rsid w:val="00F16CFD"/>
    <w:rsid w:val="00F208CF"/>
    <w:rsid w:val="00F2149B"/>
    <w:rsid w:val="00F218CF"/>
    <w:rsid w:val="00F219B1"/>
    <w:rsid w:val="00F21C10"/>
    <w:rsid w:val="00F22740"/>
    <w:rsid w:val="00F231CE"/>
    <w:rsid w:val="00F23402"/>
    <w:rsid w:val="00F234EC"/>
    <w:rsid w:val="00F23DA3"/>
    <w:rsid w:val="00F23E5F"/>
    <w:rsid w:val="00F2492C"/>
    <w:rsid w:val="00F24A01"/>
    <w:rsid w:val="00F24A27"/>
    <w:rsid w:val="00F24EB6"/>
    <w:rsid w:val="00F24F26"/>
    <w:rsid w:val="00F253F5"/>
    <w:rsid w:val="00F25624"/>
    <w:rsid w:val="00F259A8"/>
    <w:rsid w:val="00F261FB"/>
    <w:rsid w:val="00F262CB"/>
    <w:rsid w:val="00F263ED"/>
    <w:rsid w:val="00F26956"/>
    <w:rsid w:val="00F26B2B"/>
    <w:rsid w:val="00F26D19"/>
    <w:rsid w:val="00F27273"/>
    <w:rsid w:val="00F27847"/>
    <w:rsid w:val="00F27B66"/>
    <w:rsid w:val="00F30532"/>
    <w:rsid w:val="00F30669"/>
    <w:rsid w:val="00F3098C"/>
    <w:rsid w:val="00F30B42"/>
    <w:rsid w:val="00F31049"/>
    <w:rsid w:val="00F311F1"/>
    <w:rsid w:val="00F313E0"/>
    <w:rsid w:val="00F314A6"/>
    <w:rsid w:val="00F31EDB"/>
    <w:rsid w:val="00F32337"/>
    <w:rsid w:val="00F324A0"/>
    <w:rsid w:val="00F326E7"/>
    <w:rsid w:val="00F32B66"/>
    <w:rsid w:val="00F32C1C"/>
    <w:rsid w:val="00F32F3C"/>
    <w:rsid w:val="00F33899"/>
    <w:rsid w:val="00F33ACB"/>
    <w:rsid w:val="00F3412D"/>
    <w:rsid w:val="00F350B4"/>
    <w:rsid w:val="00F35B4B"/>
    <w:rsid w:val="00F35C21"/>
    <w:rsid w:val="00F35C2B"/>
    <w:rsid w:val="00F36CEB"/>
    <w:rsid w:val="00F3715A"/>
    <w:rsid w:val="00F372B5"/>
    <w:rsid w:val="00F37A65"/>
    <w:rsid w:val="00F37DB5"/>
    <w:rsid w:val="00F37E10"/>
    <w:rsid w:val="00F37F89"/>
    <w:rsid w:val="00F40B3C"/>
    <w:rsid w:val="00F41312"/>
    <w:rsid w:val="00F41468"/>
    <w:rsid w:val="00F41737"/>
    <w:rsid w:val="00F4266B"/>
    <w:rsid w:val="00F42EAC"/>
    <w:rsid w:val="00F43494"/>
    <w:rsid w:val="00F4367B"/>
    <w:rsid w:val="00F437C4"/>
    <w:rsid w:val="00F43BD2"/>
    <w:rsid w:val="00F43C73"/>
    <w:rsid w:val="00F43D12"/>
    <w:rsid w:val="00F43EE8"/>
    <w:rsid w:val="00F44265"/>
    <w:rsid w:val="00F4575E"/>
    <w:rsid w:val="00F45791"/>
    <w:rsid w:val="00F4606F"/>
    <w:rsid w:val="00F46111"/>
    <w:rsid w:val="00F463C2"/>
    <w:rsid w:val="00F4657B"/>
    <w:rsid w:val="00F46CC1"/>
    <w:rsid w:val="00F46D82"/>
    <w:rsid w:val="00F46F9A"/>
    <w:rsid w:val="00F47434"/>
    <w:rsid w:val="00F501DA"/>
    <w:rsid w:val="00F508FF"/>
    <w:rsid w:val="00F50A43"/>
    <w:rsid w:val="00F50B81"/>
    <w:rsid w:val="00F513B8"/>
    <w:rsid w:val="00F519BE"/>
    <w:rsid w:val="00F51A52"/>
    <w:rsid w:val="00F53BBD"/>
    <w:rsid w:val="00F5444F"/>
    <w:rsid w:val="00F546AD"/>
    <w:rsid w:val="00F54AE9"/>
    <w:rsid w:val="00F55757"/>
    <w:rsid w:val="00F55827"/>
    <w:rsid w:val="00F56245"/>
    <w:rsid w:val="00F56EF3"/>
    <w:rsid w:val="00F5702F"/>
    <w:rsid w:val="00F57434"/>
    <w:rsid w:val="00F57491"/>
    <w:rsid w:val="00F5755B"/>
    <w:rsid w:val="00F5772B"/>
    <w:rsid w:val="00F57B4F"/>
    <w:rsid w:val="00F57D89"/>
    <w:rsid w:val="00F57E99"/>
    <w:rsid w:val="00F602B5"/>
    <w:rsid w:val="00F6049B"/>
    <w:rsid w:val="00F611BC"/>
    <w:rsid w:val="00F6130A"/>
    <w:rsid w:val="00F614B8"/>
    <w:rsid w:val="00F61A9F"/>
    <w:rsid w:val="00F61C4A"/>
    <w:rsid w:val="00F62377"/>
    <w:rsid w:val="00F62BDE"/>
    <w:rsid w:val="00F63311"/>
    <w:rsid w:val="00F63572"/>
    <w:rsid w:val="00F636DD"/>
    <w:rsid w:val="00F636E0"/>
    <w:rsid w:val="00F63FFC"/>
    <w:rsid w:val="00F640EF"/>
    <w:rsid w:val="00F64493"/>
    <w:rsid w:val="00F646F0"/>
    <w:rsid w:val="00F64EE3"/>
    <w:rsid w:val="00F65171"/>
    <w:rsid w:val="00F654B8"/>
    <w:rsid w:val="00F656CC"/>
    <w:rsid w:val="00F65EF8"/>
    <w:rsid w:val="00F66EA6"/>
    <w:rsid w:val="00F66FC1"/>
    <w:rsid w:val="00F704FA"/>
    <w:rsid w:val="00F70674"/>
    <w:rsid w:val="00F70AB7"/>
    <w:rsid w:val="00F711DA"/>
    <w:rsid w:val="00F711FB"/>
    <w:rsid w:val="00F718ED"/>
    <w:rsid w:val="00F7192D"/>
    <w:rsid w:val="00F72408"/>
    <w:rsid w:val="00F7251E"/>
    <w:rsid w:val="00F73AA5"/>
    <w:rsid w:val="00F73CB5"/>
    <w:rsid w:val="00F7482E"/>
    <w:rsid w:val="00F74DD3"/>
    <w:rsid w:val="00F74FEB"/>
    <w:rsid w:val="00F758E9"/>
    <w:rsid w:val="00F75AA6"/>
    <w:rsid w:val="00F75F0E"/>
    <w:rsid w:val="00F76218"/>
    <w:rsid w:val="00F76870"/>
    <w:rsid w:val="00F76AF0"/>
    <w:rsid w:val="00F76B6E"/>
    <w:rsid w:val="00F76CB2"/>
    <w:rsid w:val="00F772DB"/>
    <w:rsid w:val="00F77509"/>
    <w:rsid w:val="00F775B4"/>
    <w:rsid w:val="00F775C0"/>
    <w:rsid w:val="00F77B53"/>
    <w:rsid w:val="00F8015C"/>
    <w:rsid w:val="00F8047A"/>
    <w:rsid w:val="00F807D1"/>
    <w:rsid w:val="00F80AB1"/>
    <w:rsid w:val="00F80AFB"/>
    <w:rsid w:val="00F813ED"/>
    <w:rsid w:val="00F8150B"/>
    <w:rsid w:val="00F818A7"/>
    <w:rsid w:val="00F81DC4"/>
    <w:rsid w:val="00F8243D"/>
    <w:rsid w:val="00F82905"/>
    <w:rsid w:val="00F82F83"/>
    <w:rsid w:val="00F82FBC"/>
    <w:rsid w:val="00F83BD4"/>
    <w:rsid w:val="00F83CA0"/>
    <w:rsid w:val="00F83DE8"/>
    <w:rsid w:val="00F83EEB"/>
    <w:rsid w:val="00F8454C"/>
    <w:rsid w:val="00F84821"/>
    <w:rsid w:val="00F84876"/>
    <w:rsid w:val="00F84FDB"/>
    <w:rsid w:val="00F8506F"/>
    <w:rsid w:val="00F850E0"/>
    <w:rsid w:val="00F85649"/>
    <w:rsid w:val="00F859F3"/>
    <w:rsid w:val="00F86969"/>
    <w:rsid w:val="00F8749A"/>
    <w:rsid w:val="00F87C6C"/>
    <w:rsid w:val="00F90050"/>
    <w:rsid w:val="00F901B9"/>
    <w:rsid w:val="00F9062D"/>
    <w:rsid w:val="00F90D37"/>
    <w:rsid w:val="00F91B5C"/>
    <w:rsid w:val="00F91DA4"/>
    <w:rsid w:val="00F91F91"/>
    <w:rsid w:val="00F92DD5"/>
    <w:rsid w:val="00F93B35"/>
    <w:rsid w:val="00F9407F"/>
    <w:rsid w:val="00F94107"/>
    <w:rsid w:val="00F94307"/>
    <w:rsid w:val="00F94D1E"/>
    <w:rsid w:val="00F9507C"/>
    <w:rsid w:val="00F95598"/>
    <w:rsid w:val="00F9637E"/>
    <w:rsid w:val="00F9678F"/>
    <w:rsid w:val="00F969C2"/>
    <w:rsid w:val="00F971BC"/>
    <w:rsid w:val="00FA00AD"/>
    <w:rsid w:val="00FA0A9D"/>
    <w:rsid w:val="00FA1E12"/>
    <w:rsid w:val="00FA246D"/>
    <w:rsid w:val="00FA24BC"/>
    <w:rsid w:val="00FA24F3"/>
    <w:rsid w:val="00FA3397"/>
    <w:rsid w:val="00FA3FE1"/>
    <w:rsid w:val="00FA4531"/>
    <w:rsid w:val="00FA4DFE"/>
    <w:rsid w:val="00FA5081"/>
    <w:rsid w:val="00FA5157"/>
    <w:rsid w:val="00FA6533"/>
    <w:rsid w:val="00FA6AAB"/>
    <w:rsid w:val="00FA6FD7"/>
    <w:rsid w:val="00FB07FD"/>
    <w:rsid w:val="00FB0EFC"/>
    <w:rsid w:val="00FB14C8"/>
    <w:rsid w:val="00FB1797"/>
    <w:rsid w:val="00FB207F"/>
    <w:rsid w:val="00FB2398"/>
    <w:rsid w:val="00FB2682"/>
    <w:rsid w:val="00FB2D16"/>
    <w:rsid w:val="00FB2E60"/>
    <w:rsid w:val="00FB3DDA"/>
    <w:rsid w:val="00FB3F36"/>
    <w:rsid w:val="00FB4830"/>
    <w:rsid w:val="00FB4B2C"/>
    <w:rsid w:val="00FB552C"/>
    <w:rsid w:val="00FB59A4"/>
    <w:rsid w:val="00FB65C7"/>
    <w:rsid w:val="00FB6959"/>
    <w:rsid w:val="00FB702D"/>
    <w:rsid w:val="00FB74FD"/>
    <w:rsid w:val="00FB7525"/>
    <w:rsid w:val="00FB757A"/>
    <w:rsid w:val="00FC011F"/>
    <w:rsid w:val="00FC05EE"/>
    <w:rsid w:val="00FC0A95"/>
    <w:rsid w:val="00FC11DD"/>
    <w:rsid w:val="00FC1258"/>
    <w:rsid w:val="00FC1E2E"/>
    <w:rsid w:val="00FC1F53"/>
    <w:rsid w:val="00FC2281"/>
    <w:rsid w:val="00FC2480"/>
    <w:rsid w:val="00FC29C9"/>
    <w:rsid w:val="00FC353C"/>
    <w:rsid w:val="00FC388C"/>
    <w:rsid w:val="00FC3FAA"/>
    <w:rsid w:val="00FC40ED"/>
    <w:rsid w:val="00FC445E"/>
    <w:rsid w:val="00FC4BC0"/>
    <w:rsid w:val="00FC52F0"/>
    <w:rsid w:val="00FC666B"/>
    <w:rsid w:val="00FC6823"/>
    <w:rsid w:val="00FC6F7F"/>
    <w:rsid w:val="00FC72AF"/>
    <w:rsid w:val="00FC7881"/>
    <w:rsid w:val="00FD05EA"/>
    <w:rsid w:val="00FD0B5B"/>
    <w:rsid w:val="00FD130F"/>
    <w:rsid w:val="00FD1C20"/>
    <w:rsid w:val="00FD21B0"/>
    <w:rsid w:val="00FD234B"/>
    <w:rsid w:val="00FD3B22"/>
    <w:rsid w:val="00FD3EBF"/>
    <w:rsid w:val="00FD44AE"/>
    <w:rsid w:val="00FD4F37"/>
    <w:rsid w:val="00FD5D7A"/>
    <w:rsid w:val="00FD6212"/>
    <w:rsid w:val="00FD6534"/>
    <w:rsid w:val="00FD6C87"/>
    <w:rsid w:val="00FD71D7"/>
    <w:rsid w:val="00FD73D6"/>
    <w:rsid w:val="00FE0086"/>
    <w:rsid w:val="00FE043A"/>
    <w:rsid w:val="00FE09C5"/>
    <w:rsid w:val="00FE0B7C"/>
    <w:rsid w:val="00FE0E86"/>
    <w:rsid w:val="00FE1159"/>
    <w:rsid w:val="00FE187F"/>
    <w:rsid w:val="00FE18A8"/>
    <w:rsid w:val="00FE1FBD"/>
    <w:rsid w:val="00FE252A"/>
    <w:rsid w:val="00FE3768"/>
    <w:rsid w:val="00FE3DD7"/>
    <w:rsid w:val="00FE4DB0"/>
    <w:rsid w:val="00FE4F9E"/>
    <w:rsid w:val="00FE50A5"/>
    <w:rsid w:val="00FE5612"/>
    <w:rsid w:val="00FE5A8F"/>
    <w:rsid w:val="00FE6989"/>
    <w:rsid w:val="00FE6E72"/>
    <w:rsid w:val="00FE71F0"/>
    <w:rsid w:val="00FE7628"/>
    <w:rsid w:val="00FF002C"/>
    <w:rsid w:val="00FF00FB"/>
    <w:rsid w:val="00FF124F"/>
    <w:rsid w:val="00FF170C"/>
    <w:rsid w:val="00FF178C"/>
    <w:rsid w:val="00FF30BD"/>
    <w:rsid w:val="00FF3193"/>
    <w:rsid w:val="00FF33AA"/>
    <w:rsid w:val="00FF35E1"/>
    <w:rsid w:val="00FF36BD"/>
    <w:rsid w:val="00FF36C0"/>
    <w:rsid w:val="00FF38C4"/>
    <w:rsid w:val="00FF397F"/>
    <w:rsid w:val="00FF3AC8"/>
    <w:rsid w:val="00FF3F7B"/>
    <w:rsid w:val="00FF42C2"/>
    <w:rsid w:val="00FF4436"/>
    <w:rsid w:val="00FF505A"/>
    <w:rsid w:val="00FF518D"/>
    <w:rsid w:val="00FF54F1"/>
    <w:rsid w:val="00FF558F"/>
    <w:rsid w:val="00FF5748"/>
    <w:rsid w:val="00FF609A"/>
    <w:rsid w:val="00FF637D"/>
    <w:rsid w:val="00FF65C0"/>
    <w:rsid w:val="00FF6640"/>
    <w:rsid w:val="00FF66BC"/>
    <w:rsid w:val="00FF6D95"/>
    <w:rsid w:val="00FF6E79"/>
    <w:rsid w:val="00FF6FC3"/>
    <w:rsid w:val="00FF70E9"/>
    <w:rsid w:val="00FF7233"/>
    <w:rsid w:val="00FF7274"/>
    <w:rsid w:val="00FF7CB4"/>
    <w:rsid w:val="010B2AC3"/>
    <w:rsid w:val="014519A3"/>
    <w:rsid w:val="01C866F9"/>
    <w:rsid w:val="02890D36"/>
    <w:rsid w:val="02C00E90"/>
    <w:rsid w:val="02ED42DD"/>
    <w:rsid w:val="02F32963"/>
    <w:rsid w:val="03724537"/>
    <w:rsid w:val="03DC28E1"/>
    <w:rsid w:val="048B2A85"/>
    <w:rsid w:val="049E6222"/>
    <w:rsid w:val="04C602E0"/>
    <w:rsid w:val="04FB04BD"/>
    <w:rsid w:val="0523067A"/>
    <w:rsid w:val="053F7FAA"/>
    <w:rsid w:val="05742A02"/>
    <w:rsid w:val="05E619EA"/>
    <w:rsid w:val="06133805"/>
    <w:rsid w:val="062724A6"/>
    <w:rsid w:val="065E0402"/>
    <w:rsid w:val="068560C3"/>
    <w:rsid w:val="06891246"/>
    <w:rsid w:val="06936492"/>
    <w:rsid w:val="0702568C"/>
    <w:rsid w:val="07117EA5"/>
    <w:rsid w:val="07944BFB"/>
    <w:rsid w:val="07ED03CF"/>
    <w:rsid w:val="07F035EC"/>
    <w:rsid w:val="083D1B91"/>
    <w:rsid w:val="086055C9"/>
    <w:rsid w:val="08801380"/>
    <w:rsid w:val="089922AB"/>
    <w:rsid w:val="08C87576"/>
    <w:rsid w:val="08F12939"/>
    <w:rsid w:val="095D7A6A"/>
    <w:rsid w:val="09AD0AEE"/>
    <w:rsid w:val="09D54231"/>
    <w:rsid w:val="09E23546"/>
    <w:rsid w:val="0A3367C8"/>
    <w:rsid w:val="0A3D295B"/>
    <w:rsid w:val="0A7140AF"/>
    <w:rsid w:val="0A7814BB"/>
    <w:rsid w:val="0A8607D1"/>
    <w:rsid w:val="0A8A71D7"/>
    <w:rsid w:val="0B624CBC"/>
    <w:rsid w:val="0B684647"/>
    <w:rsid w:val="0B9749A6"/>
    <w:rsid w:val="0C234D7A"/>
    <w:rsid w:val="0C352A96"/>
    <w:rsid w:val="0CA971D2"/>
    <w:rsid w:val="0D1E4C12"/>
    <w:rsid w:val="0D213998"/>
    <w:rsid w:val="0DE66BD9"/>
    <w:rsid w:val="0E3D5069"/>
    <w:rsid w:val="0E6B26B6"/>
    <w:rsid w:val="0F8F1193"/>
    <w:rsid w:val="0FA97B3F"/>
    <w:rsid w:val="0FE54120"/>
    <w:rsid w:val="102C4895"/>
    <w:rsid w:val="10476743"/>
    <w:rsid w:val="10A4325A"/>
    <w:rsid w:val="116B5221"/>
    <w:rsid w:val="11BD2BF3"/>
    <w:rsid w:val="11E5484B"/>
    <w:rsid w:val="12411D81"/>
    <w:rsid w:val="12444F04"/>
    <w:rsid w:val="125664A3"/>
    <w:rsid w:val="12920887"/>
    <w:rsid w:val="13530945"/>
    <w:rsid w:val="13B2095E"/>
    <w:rsid w:val="13B74DE6"/>
    <w:rsid w:val="13BD2572"/>
    <w:rsid w:val="13F56E49"/>
    <w:rsid w:val="145D6605"/>
    <w:rsid w:val="14E867DD"/>
    <w:rsid w:val="153A74E0"/>
    <w:rsid w:val="1542236E"/>
    <w:rsid w:val="15CE1F52"/>
    <w:rsid w:val="15D64DE0"/>
    <w:rsid w:val="15E00F73"/>
    <w:rsid w:val="15F20E8D"/>
    <w:rsid w:val="161A7E53"/>
    <w:rsid w:val="163254FA"/>
    <w:rsid w:val="167539E5"/>
    <w:rsid w:val="168D108C"/>
    <w:rsid w:val="17224E02"/>
    <w:rsid w:val="176667F0"/>
    <w:rsid w:val="17707100"/>
    <w:rsid w:val="17CF0290"/>
    <w:rsid w:val="17F915E3"/>
    <w:rsid w:val="18197919"/>
    <w:rsid w:val="188411C6"/>
    <w:rsid w:val="189701E7"/>
    <w:rsid w:val="18DB79D7"/>
    <w:rsid w:val="19464B08"/>
    <w:rsid w:val="197E4C62"/>
    <w:rsid w:val="19923902"/>
    <w:rsid w:val="19A33B9D"/>
    <w:rsid w:val="19CC27E2"/>
    <w:rsid w:val="19CF3767"/>
    <w:rsid w:val="19EC1A12"/>
    <w:rsid w:val="1A364410"/>
    <w:rsid w:val="1A4C2D31"/>
    <w:rsid w:val="1A741CF7"/>
    <w:rsid w:val="1AB339DA"/>
    <w:rsid w:val="1AE148A9"/>
    <w:rsid w:val="1B412344"/>
    <w:rsid w:val="1B61067A"/>
    <w:rsid w:val="1BD06730"/>
    <w:rsid w:val="1BD937BC"/>
    <w:rsid w:val="1BF530EC"/>
    <w:rsid w:val="1C1F3F30"/>
    <w:rsid w:val="1C3E47E5"/>
    <w:rsid w:val="1C5E7298"/>
    <w:rsid w:val="1C857158"/>
    <w:rsid w:val="1CB65729"/>
    <w:rsid w:val="1CE913FB"/>
    <w:rsid w:val="1D671CC9"/>
    <w:rsid w:val="1DA91839"/>
    <w:rsid w:val="1DC42063"/>
    <w:rsid w:val="1DEE0410"/>
    <w:rsid w:val="1DF63B37"/>
    <w:rsid w:val="1E1D5F75"/>
    <w:rsid w:val="1E5B385B"/>
    <w:rsid w:val="1E800217"/>
    <w:rsid w:val="1EBC25FB"/>
    <w:rsid w:val="1EED2DCA"/>
    <w:rsid w:val="1F1B5E97"/>
    <w:rsid w:val="1F4E796B"/>
    <w:rsid w:val="1F5749F8"/>
    <w:rsid w:val="1F6A5C17"/>
    <w:rsid w:val="1FB50614"/>
    <w:rsid w:val="1FD62D47"/>
    <w:rsid w:val="20151933"/>
    <w:rsid w:val="20215745"/>
    <w:rsid w:val="21097C41"/>
    <w:rsid w:val="216721D9"/>
    <w:rsid w:val="21C173F0"/>
    <w:rsid w:val="21EA27B2"/>
    <w:rsid w:val="21F27BBF"/>
    <w:rsid w:val="227B20A1"/>
    <w:rsid w:val="22A93AEA"/>
    <w:rsid w:val="22BF3A8F"/>
    <w:rsid w:val="22E17186"/>
    <w:rsid w:val="230E380E"/>
    <w:rsid w:val="23BE3715"/>
    <w:rsid w:val="24196DBF"/>
    <w:rsid w:val="247B17E7"/>
    <w:rsid w:val="24BB25D0"/>
    <w:rsid w:val="250035E9"/>
    <w:rsid w:val="25444AB3"/>
    <w:rsid w:val="268A1547"/>
    <w:rsid w:val="26FA1B32"/>
    <w:rsid w:val="27357461"/>
    <w:rsid w:val="274D290A"/>
    <w:rsid w:val="27680F35"/>
    <w:rsid w:val="27842A64"/>
    <w:rsid w:val="281B425C"/>
    <w:rsid w:val="28295770"/>
    <w:rsid w:val="282D79F9"/>
    <w:rsid w:val="287B1CF7"/>
    <w:rsid w:val="28A30572"/>
    <w:rsid w:val="28C50E71"/>
    <w:rsid w:val="290563D8"/>
    <w:rsid w:val="294A10CA"/>
    <w:rsid w:val="298C53B7"/>
    <w:rsid w:val="29EE1BD8"/>
    <w:rsid w:val="2A365850"/>
    <w:rsid w:val="2A413BE1"/>
    <w:rsid w:val="2A8668D4"/>
    <w:rsid w:val="2AB1519A"/>
    <w:rsid w:val="2AF23A05"/>
    <w:rsid w:val="2BFF522B"/>
    <w:rsid w:val="2C5348C6"/>
    <w:rsid w:val="2C6303E3"/>
    <w:rsid w:val="2C6538E6"/>
    <w:rsid w:val="2D0B6272"/>
    <w:rsid w:val="2D0F04FC"/>
    <w:rsid w:val="2D335B5E"/>
    <w:rsid w:val="2DAA06FA"/>
    <w:rsid w:val="2DD3023A"/>
    <w:rsid w:val="2E2425C2"/>
    <w:rsid w:val="2E303E57"/>
    <w:rsid w:val="2E8944E5"/>
    <w:rsid w:val="2EAA029D"/>
    <w:rsid w:val="2F1D27DA"/>
    <w:rsid w:val="2F3A4309"/>
    <w:rsid w:val="2F5B483E"/>
    <w:rsid w:val="2F5F6AC7"/>
    <w:rsid w:val="2F9D43AD"/>
    <w:rsid w:val="2FD64187"/>
    <w:rsid w:val="30A64860"/>
    <w:rsid w:val="30AF76EE"/>
    <w:rsid w:val="30C93B1B"/>
    <w:rsid w:val="315A1D85"/>
    <w:rsid w:val="3181070B"/>
    <w:rsid w:val="31AC2D57"/>
    <w:rsid w:val="31CD598F"/>
    <w:rsid w:val="321524B8"/>
    <w:rsid w:val="323D5BFB"/>
    <w:rsid w:val="32712BD2"/>
    <w:rsid w:val="3288134C"/>
    <w:rsid w:val="32940808"/>
    <w:rsid w:val="32DD447F"/>
    <w:rsid w:val="32F8632E"/>
    <w:rsid w:val="332D5503"/>
    <w:rsid w:val="335566C7"/>
    <w:rsid w:val="3364345F"/>
    <w:rsid w:val="33E47230"/>
    <w:rsid w:val="34373437"/>
    <w:rsid w:val="34887D3E"/>
    <w:rsid w:val="350F3BDB"/>
    <w:rsid w:val="354822A5"/>
    <w:rsid w:val="355A2295"/>
    <w:rsid w:val="355D3219"/>
    <w:rsid w:val="35871E5F"/>
    <w:rsid w:val="35C22AB0"/>
    <w:rsid w:val="35C9034A"/>
    <w:rsid w:val="35CB56BB"/>
    <w:rsid w:val="35FD5321"/>
    <w:rsid w:val="3622425C"/>
    <w:rsid w:val="36867804"/>
    <w:rsid w:val="3699519F"/>
    <w:rsid w:val="369B5BC6"/>
    <w:rsid w:val="376D09FB"/>
    <w:rsid w:val="37A421DA"/>
    <w:rsid w:val="37C2178A"/>
    <w:rsid w:val="37F16A56"/>
    <w:rsid w:val="381B569C"/>
    <w:rsid w:val="38631313"/>
    <w:rsid w:val="38D11947"/>
    <w:rsid w:val="38E53814"/>
    <w:rsid w:val="395E11AB"/>
    <w:rsid w:val="3961212F"/>
    <w:rsid w:val="39A3548A"/>
    <w:rsid w:val="39CE4CE2"/>
    <w:rsid w:val="39FC5BB1"/>
    <w:rsid w:val="3A195161"/>
    <w:rsid w:val="3AA9374B"/>
    <w:rsid w:val="3AD26B0E"/>
    <w:rsid w:val="3AE36DA8"/>
    <w:rsid w:val="3AEB1C36"/>
    <w:rsid w:val="3B4300C7"/>
    <w:rsid w:val="3B980E56"/>
    <w:rsid w:val="3BBD7D90"/>
    <w:rsid w:val="3BC45619"/>
    <w:rsid w:val="3C631823"/>
    <w:rsid w:val="3CB834AB"/>
    <w:rsid w:val="3D0B54B4"/>
    <w:rsid w:val="3D577B32"/>
    <w:rsid w:val="3D646E47"/>
    <w:rsid w:val="3DE5069A"/>
    <w:rsid w:val="3DF71C39"/>
    <w:rsid w:val="3E202F1D"/>
    <w:rsid w:val="3E472896"/>
    <w:rsid w:val="3EC80C8D"/>
    <w:rsid w:val="3EF52A56"/>
    <w:rsid w:val="3F0120EC"/>
    <w:rsid w:val="3F27452A"/>
    <w:rsid w:val="3F32613E"/>
    <w:rsid w:val="3F8F2C54"/>
    <w:rsid w:val="3F985AE2"/>
    <w:rsid w:val="3FE326DE"/>
    <w:rsid w:val="3FF63EE9"/>
    <w:rsid w:val="404231CE"/>
    <w:rsid w:val="406B713F"/>
    <w:rsid w:val="40D27DE8"/>
    <w:rsid w:val="40E47D03"/>
    <w:rsid w:val="415A0FC6"/>
    <w:rsid w:val="416A692F"/>
    <w:rsid w:val="41C9127A"/>
    <w:rsid w:val="41EE3A38"/>
    <w:rsid w:val="41EF14BA"/>
    <w:rsid w:val="4252375D"/>
    <w:rsid w:val="425B1E6E"/>
    <w:rsid w:val="426B4687"/>
    <w:rsid w:val="42EC5ED9"/>
    <w:rsid w:val="432824BB"/>
    <w:rsid w:val="439E78DA"/>
    <w:rsid w:val="43B70AA5"/>
    <w:rsid w:val="43C610C0"/>
    <w:rsid w:val="43CD0A4B"/>
    <w:rsid w:val="43E87076"/>
    <w:rsid w:val="441E3CCD"/>
    <w:rsid w:val="442339D8"/>
    <w:rsid w:val="445676AA"/>
    <w:rsid w:val="4488117E"/>
    <w:rsid w:val="44C2005E"/>
    <w:rsid w:val="45390FA1"/>
    <w:rsid w:val="45423E2F"/>
    <w:rsid w:val="45447333"/>
    <w:rsid w:val="4570367A"/>
    <w:rsid w:val="45F303D0"/>
    <w:rsid w:val="45FB5A61"/>
    <w:rsid w:val="462A1DCB"/>
    <w:rsid w:val="4635213E"/>
    <w:rsid w:val="46714521"/>
    <w:rsid w:val="46B71412"/>
    <w:rsid w:val="46BB7E19"/>
    <w:rsid w:val="47182731"/>
    <w:rsid w:val="47330D5C"/>
    <w:rsid w:val="47552596"/>
    <w:rsid w:val="47AA32FA"/>
    <w:rsid w:val="47E67906"/>
    <w:rsid w:val="47F46C1C"/>
    <w:rsid w:val="480F5247"/>
    <w:rsid w:val="48147151"/>
    <w:rsid w:val="484808A4"/>
    <w:rsid w:val="48617250"/>
    <w:rsid w:val="48885E0A"/>
    <w:rsid w:val="488D5B16"/>
    <w:rsid w:val="48DF209C"/>
    <w:rsid w:val="492B6918"/>
    <w:rsid w:val="499D5953"/>
    <w:rsid w:val="49A14A21"/>
    <w:rsid w:val="49B91A00"/>
    <w:rsid w:val="49E30645"/>
    <w:rsid w:val="49F72B69"/>
    <w:rsid w:val="49FB376E"/>
    <w:rsid w:val="4A2F2CC3"/>
    <w:rsid w:val="4B381B00"/>
    <w:rsid w:val="4B3F0B25"/>
    <w:rsid w:val="4B477F0D"/>
    <w:rsid w:val="4B935E0E"/>
    <w:rsid w:val="4C0009C0"/>
    <w:rsid w:val="4C1E7F70"/>
    <w:rsid w:val="4C617760"/>
    <w:rsid w:val="4CBE67F4"/>
    <w:rsid w:val="4CD5641A"/>
    <w:rsid w:val="4CDF47AB"/>
    <w:rsid w:val="4D7B4FF5"/>
    <w:rsid w:val="4D935553"/>
    <w:rsid w:val="4E2B47CD"/>
    <w:rsid w:val="4E7D6677"/>
    <w:rsid w:val="4F1F055D"/>
    <w:rsid w:val="4F1F49D1"/>
    <w:rsid w:val="4F9C5928"/>
    <w:rsid w:val="4FB87457"/>
    <w:rsid w:val="4FE1061B"/>
    <w:rsid w:val="504E31CD"/>
    <w:rsid w:val="50514152"/>
    <w:rsid w:val="50847E24"/>
    <w:rsid w:val="50AF1F6D"/>
    <w:rsid w:val="50E64646"/>
    <w:rsid w:val="50EB0ACD"/>
    <w:rsid w:val="51110D0D"/>
    <w:rsid w:val="513015C2"/>
    <w:rsid w:val="514E65F3"/>
    <w:rsid w:val="51697CB2"/>
    <w:rsid w:val="518100C7"/>
    <w:rsid w:val="523C3E02"/>
    <w:rsid w:val="52634E37"/>
    <w:rsid w:val="52A25C20"/>
    <w:rsid w:val="52A955AB"/>
    <w:rsid w:val="52CA5AE0"/>
    <w:rsid w:val="52F80BAD"/>
    <w:rsid w:val="53036F3E"/>
    <w:rsid w:val="536D0B6C"/>
    <w:rsid w:val="53B62265"/>
    <w:rsid w:val="53E030A9"/>
    <w:rsid w:val="54067A66"/>
    <w:rsid w:val="5409426E"/>
    <w:rsid w:val="54EE57E5"/>
    <w:rsid w:val="55496DF8"/>
    <w:rsid w:val="554C3600"/>
    <w:rsid w:val="556E15B6"/>
    <w:rsid w:val="55727FBD"/>
    <w:rsid w:val="559E7B87"/>
    <w:rsid w:val="55B20DA6"/>
    <w:rsid w:val="55EB4403"/>
    <w:rsid w:val="5604532D"/>
    <w:rsid w:val="56490020"/>
    <w:rsid w:val="56574DB7"/>
    <w:rsid w:val="568A5206"/>
    <w:rsid w:val="5696489C"/>
    <w:rsid w:val="569B0D24"/>
    <w:rsid w:val="569F51AC"/>
    <w:rsid w:val="57ED4E4E"/>
    <w:rsid w:val="58CF0CC3"/>
    <w:rsid w:val="590B30A7"/>
    <w:rsid w:val="594A2B8C"/>
    <w:rsid w:val="59A57A22"/>
    <w:rsid w:val="59A72F25"/>
    <w:rsid w:val="5A077537"/>
    <w:rsid w:val="5A857090"/>
    <w:rsid w:val="5AC82FFD"/>
    <w:rsid w:val="5B2A6AAB"/>
    <w:rsid w:val="5B2E6224"/>
    <w:rsid w:val="5B8A693E"/>
    <w:rsid w:val="5B9339CA"/>
    <w:rsid w:val="5BA9396F"/>
    <w:rsid w:val="5BB90387"/>
    <w:rsid w:val="5C032D84"/>
    <w:rsid w:val="5D184E4B"/>
    <w:rsid w:val="5D4A529A"/>
    <w:rsid w:val="5D946993"/>
    <w:rsid w:val="5E001545"/>
    <w:rsid w:val="5E1849EE"/>
    <w:rsid w:val="5E4A64C2"/>
    <w:rsid w:val="5E654AED"/>
    <w:rsid w:val="5E6D40F8"/>
    <w:rsid w:val="5E805317"/>
    <w:rsid w:val="5E9C71C5"/>
    <w:rsid w:val="5EDE56B0"/>
    <w:rsid w:val="5F145B8A"/>
    <w:rsid w:val="5F2E6734"/>
    <w:rsid w:val="5F796BB3"/>
    <w:rsid w:val="5FBB761D"/>
    <w:rsid w:val="5FF02075"/>
    <w:rsid w:val="60335FE2"/>
    <w:rsid w:val="605D4C28"/>
    <w:rsid w:val="60DB54F6"/>
    <w:rsid w:val="618C1A96"/>
    <w:rsid w:val="61903D20"/>
    <w:rsid w:val="61AF0D51"/>
    <w:rsid w:val="61C83E7A"/>
    <w:rsid w:val="61DF7322"/>
    <w:rsid w:val="620826E5"/>
    <w:rsid w:val="62385432"/>
    <w:rsid w:val="6240283F"/>
    <w:rsid w:val="628110AA"/>
    <w:rsid w:val="62B372FA"/>
    <w:rsid w:val="62B83782"/>
    <w:rsid w:val="62D8753A"/>
    <w:rsid w:val="62F57304"/>
    <w:rsid w:val="62FF1978"/>
    <w:rsid w:val="63351E52"/>
    <w:rsid w:val="63901267"/>
    <w:rsid w:val="63A65609"/>
    <w:rsid w:val="63AC7512"/>
    <w:rsid w:val="640E3D34"/>
    <w:rsid w:val="654F59C5"/>
    <w:rsid w:val="663E784C"/>
    <w:rsid w:val="66CC61B6"/>
    <w:rsid w:val="67A42616"/>
    <w:rsid w:val="67CD37DA"/>
    <w:rsid w:val="68480F25"/>
    <w:rsid w:val="685314B5"/>
    <w:rsid w:val="686626D4"/>
    <w:rsid w:val="689F73B6"/>
    <w:rsid w:val="692C245C"/>
    <w:rsid w:val="69AD29EB"/>
    <w:rsid w:val="69B27EFB"/>
    <w:rsid w:val="69B76B7E"/>
    <w:rsid w:val="69C45E93"/>
    <w:rsid w:val="6A4B4E73"/>
    <w:rsid w:val="6A6F052B"/>
    <w:rsid w:val="6A907946"/>
    <w:rsid w:val="6AD154E6"/>
    <w:rsid w:val="6B0A3FAC"/>
    <w:rsid w:val="6B0E29B2"/>
    <w:rsid w:val="6B21034E"/>
    <w:rsid w:val="6B6C4F4A"/>
    <w:rsid w:val="6B7071D4"/>
    <w:rsid w:val="6BDA6BC3"/>
    <w:rsid w:val="6BEC0D1C"/>
    <w:rsid w:val="6C6E3873"/>
    <w:rsid w:val="6C7531FE"/>
    <w:rsid w:val="6CAB36D8"/>
    <w:rsid w:val="6CED1BC3"/>
    <w:rsid w:val="6D116900"/>
    <w:rsid w:val="6DDB5FC9"/>
    <w:rsid w:val="6E3F4C22"/>
    <w:rsid w:val="6E4B5383"/>
    <w:rsid w:val="6EA56D16"/>
    <w:rsid w:val="6EA9571C"/>
    <w:rsid w:val="6ED616E4"/>
    <w:rsid w:val="6EF15B11"/>
    <w:rsid w:val="6F034B31"/>
    <w:rsid w:val="6FB33650"/>
    <w:rsid w:val="700D6DE9"/>
    <w:rsid w:val="7030649D"/>
    <w:rsid w:val="703B482E"/>
    <w:rsid w:val="70593348"/>
    <w:rsid w:val="707472B2"/>
    <w:rsid w:val="707F1A9F"/>
    <w:rsid w:val="7086142A"/>
    <w:rsid w:val="70C04A87"/>
    <w:rsid w:val="70C71E93"/>
    <w:rsid w:val="70E64CC7"/>
    <w:rsid w:val="710C2988"/>
    <w:rsid w:val="71105B0B"/>
    <w:rsid w:val="715517B6"/>
    <w:rsid w:val="718E1C5D"/>
    <w:rsid w:val="71E57BBA"/>
    <w:rsid w:val="71EE54F9"/>
    <w:rsid w:val="71FC2290"/>
    <w:rsid w:val="726D5A47"/>
    <w:rsid w:val="72752E54"/>
    <w:rsid w:val="729B22F4"/>
    <w:rsid w:val="72E01B04"/>
    <w:rsid w:val="73247774"/>
    <w:rsid w:val="732A167E"/>
    <w:rsid w:val="73715675"/>
    <w:rsid w:val="737230F7"/>
    <w:rsid w:val="738613E7"/>
    <w:rsid w:val="73912327"/>
    <w:rsid w:val="73D16993"/>
    <w:rsid w:val="73F310C6"/>
    <w:rsid w:val="7439183B"/>
    <w:rsid w:val="74404A49"/>
    <w:rsid w:val="74A90BF5"/>
    <w:rsid w:val="74BE5317"/>
    <w:rsid w:val="74E651D7"/>
    <w:rsid w:val="751C511A"/>
    <w:rsid w:val="766765CC"/>
    <w:rsid w:val="768A5887"/>
    <w:rsid w:val="76A46BFF"/>
    <w:rsid w:val="76A94DDF"/>
    <w:rsid w:val="76B579D0"/>
    <w:rsid w:val="76D46C00"/>
    <w:rsid w:val="77997C43"/>
    <w:rsid w:val="77C2468B"/>
    <w:rsid w:val="77E55B44"/>
    <w:rsid w:val="78373B1A"/>
    <w:rsid w:val="786F1888"/>
    <w:rsid w:val="78777631"/>
    <w:rsid w:val="78B64B97"/>
    <w:rsid w:val="796075AF"/>
    <w:rsid w:val="797C6EDF"/>
    <w:rsid w:val="798619ED"/>
    <w:rsid w:val="79FC2CB0"/>
    <w:rsid w:val="7A230972"/>
    <w:rsid w:val="7A381810"/>
    <w:rsid w:val="7A672360"/>
    <w:rsid w:val="7A676ADC"/>
    <w:rsid w:val="7A951BAA"/>
    <w:rsid w:val="7ACB6801"/>
    <w:rsid w:val="7AF31F44"/>
    <w:rsid w:val="7B2D3022"/>
    <w:rsid w:val="7B5A6470"/>
    <w:rsid w:val="7B735D15"/>
    <w:rsid w:val="7BCC54AA"/>
    <w:rsid w:val="7CB16A21"/>
    <w:rsid w:val="7CF03F88"/>
    <w:rsid w:val="7CFC361E"/>
    <w:rsid w:val="7CFD109F"/>
    <w:rsid w:val="7D217FDA"/>
    <w:rsid w:val="7D38437C"/>
    <w:rsid w:val="7DC00DDD"/>
    <w:rsid w:val="7DE84520"/>
    <w:rsid w:val="7DFB22DD"/>
    <w:rsid w:val="7E3A0AA7"/>
    <w:rsid w:val="7E622B65"/>
    <w:rsid w:val="7E6B1276"/>
    <w:rsid w:val="7F1C1099"/>
    <w:rsid w:val="7F242C23"/>
    <w:rsid w:val="7F700B24"/>
    <w:rsid w:val="7FB65A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iPriority="99" w:qFormat="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uiPriority="99"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unhideWhenUsed="0" w:qFormat="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B3209E"/>
    <w:pPr>
      <w:widowControl w:val="0"/>
      <w:spacing w:line="360" w:lineRule="auto"/>
      <w:ind w:firstLineChars="200" w:firstLine="200"/>
      <w:jc w:val="both"/>
    </w:pPr>
    <w:rPr>
      <w:rFonts w:ascii="Calibri" w:hAnsi="Calibri" w:cs="黑体"/>
      <w:kern w:val="2"/>
      <w:sz w:val="24"/>
      <w:szCs w:val="22"/>
    </w:rPr>
  </w:style>
  <w:style w:type="paragraph" w:styleId="1">
    <w:name w:val="heading 1"/>
    <w:next w:val="a"/>
    <w:link w:val="1Char"/>
    <w:uiPriority w:val="9"/>
    <w:qFormat/>
    <w:rsid w:val="00581365"/>
    <w:pPr>
      <w:keepNext/>
      <w:keepLines/>
      <w:spacing w:before="340" w:after="330" w:line="578" w:lineRule="auto"/>
      <w:outlineLvl w:val="0"/>
    </w:pPr>
    <w:rPr>
      <w:rFonts w:ascii="Calibri" w:hAnsi="Calibri" w:cs="黑体"/>
      <w:b/>
      <w:bCs/>
      <w:kern w:val="44"/>
      <w:sz w:val="44"/>
      <w:szCs w:val="44"/>
    </w:rPr>
  </w:style>
  <w:style w:type="paragraph" w:styleId="2">
    <w:name w:val="heading 2"/>
    <w:basedOn w:val="a"/>
    <w:next w:val="a"/>
    <w:link w:val="2Char"/>
    <w:uiPriority w:val="9"/>
    <w:unhideWhenUsed/>
    <w:qFormat/>
    <w:rsid w:val="005813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5813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365"/>
    <w:pPr>
      <w:keepNext/>
      <w:keepLines/>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unhideWhenUsed/>
    <w:qFormat/>
    <w:rsid w:val="00581365"/>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rsid w:val="00581365"/>
    <w:pPr>
      <w:keepNext/>
      <w:keepLines/>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unhideWhenUsed/>
    <w:qFormat/>
    <w:rsid w:val="00581365"/>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unhideWhenUsed/>
    <w:qFormat/>
    <w:rsid w:val="00581365"/>
    <w:pPr>
      <w:keepNext/>
      <w:keepLines/>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unhideWhenUsed/>
    <w:qFormat/>
    <w:rsid w:val="00581365"/>
    <w:pPr>
      <w:keepNext/>
      <w:keepLines/>
      <w:spacing w:before="240" w:after="64" w:line="320" w:lineRule="auto"/>
      <w:ind w:firstLineChars="0" w:firstLine="0"/>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581365"/>
    <w:rPr>
      <w:b/>
      <w:bCs/>
    </w:rPr>
  </w:style>
  <w:style w:type="paragraph" w:styleId="a4">
    <w:name w:val="annotation text"/>
    <w:basedOn w:val="a"/>
    <w:link w:val="Char0"/>
    <w:uiPriority w:val="99"/>
    <w:unhideWhenUsed/>
    <w:qFormat/>
    <w:rsid w:val="00581365"/>
    <w:pPr>
      <w:jc w:val="left"/>
    </w:pPr>
  </w:style>
  <w:style w:type="paragraph" w:styleId="70">
    <w:name w:val="toc 7"/>
    <w:basedOn w:val="a"/>
    <w:next w:val="a"/>
    <w:uiPriority w:val="39"/>
    <w:unhideWhenUsed/>
    <w:qFormat/>
    <w:rsid w:val="00581365"/>
    <w:pPr>
      <w:spacing w:line="240" w:lineRule="auto"/>
      <w:ind w:leftChars="1200" w:left="2520" w:firstLineChars="0" w:firstLine="0"/>
    </w:pPr>
    <w:rPr>
      <w:sz w:val="21"/>
    </w:rPr>
  </w:style>
  <w:style w:type="paragraph" w:styleId="a5">
    <w:name w:val="Normal Indent"/>
    <w:basedOn w:val="a"/>
    <w:uiPriority w:val="99"/>
    <w:unhideWhenUsed/>
    <w:qFormat/>
    <w:rsid w:val="00581365"/>
    <w:pPr>
      <w:spacing w:line="240" w:lineRule="auto"/>
      <w:ind w:firstLine="420"/>
    </w:pPr>
    <w:rPr>
      <w:rFonts w:ascii="宋体" w:hAnsi="宋体" w:cs="Times New Roman"/>
      <w:sz w:val="21"/>
      <w:szCs w:val="20"/>
    </w:rPr>
  </w:style>
  <w:style w:type="paragraph" w:styleId="a6">
    <w:name w:val="Document Map"/>
    <w:basedOn w:val="a"/>
    <w:link w:val="Char1"/>
    <w:uiPriority w:val="99"/>
    <w:unhideWhenUsed/>
    <w:qFormat/>
    <w:rsid w:val="00581365"/>
    <w:rPr>
      <w:rFonts w:ascii="宋体"/>
      <w:sz w:val="18"/>
      <w:szCs w:val="18"/>
    </w:rPr>
  </w:style>
  <w:style w:type="paragraph" w:styleId="a7">
    <w:name w:val="Body Text Indent"/>
    <w:basedOn w:val="a"/>
    <w:link w:val="Char2"/>
    <w:uiPriority w:val="99"/>
    <w:unhideWhenUsed/>
    <w:qFormat/>
    <w:rsid w:val="00581365"/>
    <w:pPr>
      <w:spacing w:after="120"/>
      <w:ind w:leftChars="200" w:left="420"/>
    </w:pPr>
  </w:style>
  <w:style w:type="paragraph" w:styleId="50">
    <w:name w:val="toc 5"/>
    <w:basedOn w:val="a"/>
    <w:next w:val="a"/>
    <w:uiPriority w:val="39"/>
    <w:unhideWhenUsed/>
    <w:qFormat/>
    <w:rsid w:val="00581365"/>
    <w:pPr>
      <w:spacing w:line="240" w:lineRule="auto"/>
      <w:ind w:leftChars="800" w:left="1680" w:firstLineChars="0" w:firstLine="0"/>
    </w:pPr>
    <w:rPr>
      <w:sz w:val="21"/>
    </w:rPr>
  </w:style>
  <w:style w:type="paragraph" w:styleId="30">
    <w:name w:val="toc 3"/>
    <w:basedOn w:val="a"/>
    <w:next w:val="a"/>
    <w:uiPriority w:val="39"/>
    <w:unhideWhenUsed/>
    <w:qFormat/>
    <w:rsid w:val="00581365"/>
    <w:pPr>
      <w:ind w:leftChars="400" w:left="840"/>
    </w:pPr>
  </w:style>
  <w:style w:type="paragraph" w:styleId="80">
    <w:name w:val="toc 8"/>
    <w:basedOn w:val="a"/>
    <w:next w:val="a"/>
    <w:uiPriority w:val="39"/>
    <w:unhideWhenUsed/>
    <w:qFormat/>
    <w:rsid w:val="00581365"/>
    <w:pPr>
      <w:spacing w:line="240" w:lineRule="auto"/>
      <w:ind w:leftChars="1400" w:left="2940" w:firstLineChars="0" w:firstLine="0"/>
    </w:pPr>
    <w:rPr>
      <w:sz w:val="21"/>
    </w:rPr>
  </w:style>
  <w:style w:type="paragraph" w:styleId="a8">
    <w:name w:val="Balloon Text"/>
    <w:basedOn w:val="a"/>
    <w:link w:val="Char3"/>
    <w:uiPriority w:val="99"/>
    <w:unhideWhenUsed/>
    <w:qFormat/>
    <w:rsid w:val="00581365"/>
    <w:pPr>
      <w:spacing w:line="240" w:lineRule="auto"/>
    </w:pPr>
    <w:rPr>
      <w:sz w:val="18"/>
      <w:szCs w:val="18"/>
    </w:rPr>
  </w:style>
  <w:style w:type="paragraph" w:styleId="a9">
    <w:name w:val="footer"/>
    <w:basedOn w:val="a"/>
    <w:link w:val="Char4"/>
    <w:uiPriority w:val="99"/>
    <w:unhideWhenUsed/>
    <w:qFormat/>
    <w:rsid w:val="00581365"/>
    <w:pPr>
      <w:tabs>
        <w:tab w:val="center" w:pos="4153"/>
        <w:tab w:val="right" w:pos="8306"/>
      </w:tabs>
      <w:snapToGrid w:val="0"/>
      <w:jc w:val="left"/>
    </w:pPr>
    <w:rPr>
      <w:sz w:val="18"/>
      <w:szCs w:val="18"/>
    </w:rPr>
  </w:style>
  <w:style w:type="paragraph" w:styleId="20">
    <w:name w:val="Body Text First Indent 2"/>
    <w:basedOn w:val="a7"/>
    <w:link w:val="2Char0"/>
    <w:qFormat/>
    <w:rsid w:val="00581365"/>
    <w:pPr>
      <w:spacing w:line="300" w:lineRule="auto"/>
      <w:ind w:left="200"/>
    </w:pPr>
    <w:rPr>
      <w:rFonts w:ascii="宋体" w:hAnsi="宋体" w:cs="Times New Roman"/>
      <w:sz w:val="21"/>
      <w:szCs w:val="21"/>
    </w:rPr>
  </w:style>
  <w:style w:type="paragraph" w:styleId="aa">
    <w:name w:val="header"/>
    <w:basedOn w:val="a"/>
    <w:link w:val="Char5"/>
    <w:uiPriority w:val="99"/>
    <w:unhideWhenUsed/>
    <w:qFormat/>
    <w:rsid w:val="0058136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81365"/>
  </w:style>
  <w:style w:type="paragraph" w:styleId="40">
    <w:name w:val="toc 4"/>
    <w:basedOn w:val="a"/>
    <w:next w:val="a"/>
    <w:uiPriority w:val="39"/>
    <w:unhideWhenUsed/>
    <w:qFormat/>
    <w:rsid w:val="00581365"/>
    <w:pPr>
      <w:spacing w:line="240" w:lineRule="auto"/>
      <w:ind w:leftChars="600" w:left="1260" w:firstLineChars="0" w:firstLine="0"/>
    </w:pPr>
    <w:rPr>
      <w:sz w:val="21"/>
    </w:rPr>
  </w:style>
  <w:style w:type="paragraph" w:styleId="ab">
    <w:name w:val="footnote text"/>
    <w:basedOn w:val="a"/>
    <w:link w:val="Char6"/>
    <w:uiPriority w:val="99"/>
    <w:unhideWhenUsed/>
    <w:qFormat/>
    <w:rsid w:val="00581365"/>
    <w:pPr>
      <w:snapToGrid w:val="0"/>
      <w:jc w:val="left"/>
    </w:pPr>
    <w:rPr>
      <w:sz w:val="18"/>
      <w:szCs w:val="18"/>
    </w:rPr>
  </w:style>
  <w:style w:type="paragraph" w:styleId="60">
    <w:name w:val="toc 6"/>
    <w:basedOn w:val="a"/>
    <w:next w:val="a"/>
    <w:uiPriority w:val="39"/>
    <w:unhideWhenUsed/>
    <w:qFormat/>
    <w:rsid w:val="00581365"/>
    <w:pPr>
      <w:spacing w:line="240" w:lineRule="auto"/>
      <w:ind w:leftChars="1000" w:left="2100" w:firstLineChars="0" w:firstLine="0"/>
    </w:pPr>
    <w:rPr>
      <w:sz w:val="21"/>
    </w:rPr>
  </w:style>
  <w:style w:type="paragraph" w:styleId="21">
    <w:name w:val="toc 2"/>
    <w:basedOn w:val="a"/>
    <w:next w:val="a"/>
    <w:uiPriority w:val="39"/>
    <w:unhideWhenUsed/>
    <w:qFormat/>
    <w:rsid w:val="00581365"/>
    <w:pPr>
      <w:ind w:leftChars="200" w:left="420"/>
    </w:pPr>
  </w:style>
  <w:style w:type="paragraph" w:styleId="90">
    <w:name w:val="toc 9"/>
    <w:basedOn w:val="a"/>
    <w:next w:val="a"/>
    <w:uiPriority w:val="39"/>
    <w:unhideWhenUsed/>
    <w:qFormat/>
    <w:rsid w:val="00581365"/>
    <w:pPr>
      <w:spacing w:line="240" w:lineRule="auto"/>
      <w:ind w:leftChars="1600" w:left="3360" w:firstLineChars="0" w:firstLine="0"/>
    </w:pPr>
    <w:rPr>
      <w:sz w:val="21"/>
    </w:rPr>
  </w:style>
  <w:style w:type="character" w:styleId="ac">
    <w:name w:val="FollowedHyperlink"/>
    <w:basedOn w:val="a0"/>
    <w:uiPriority w:val="99"/>
    <w:unhideWhenUsed/>
    <w:qFormat/>
    <w:rsid w:val="00581365"/>
    <w:rPr>
      <w:color w:val="800080"/>
      <w:u w:val="single"/>
    </w:rPr>
  </w:style>
  <w:style w:type="character" w:styleId="ad">
    <w:name w:val="Hyperlink"/>
    <w:basedOn w:val="a0"/>
    <w:uiPriority w:val="99"/>
    <w:unhideWhenUsed/>
    <w:qFormat/>
    <w:rsid w:val="00581365"/>
    <w:rPr>
      <w:color w:val="0000FF"/>
      <w:u w:val="single"/>
    </w:rPr>
  </w:style>
  <w:style w:type="character" w:styleId="ae">
    <w:name w:val="annotation reference"/>
    <w:basedOn w:val="a0"/>
    <w:uiPriority w:val="99"/>
    <w:unhideWhenUsed/>
    <w:qFormat/>
    <w:rsid w:val="00581365"/>
    <w:rPr>
      <w:sz w:val="21"/>
      <w:szCs w:val="21"/>
    </w:rPr>
  </w:style>
  <w:style w:type="character" w:styleId="af">
    <w:name w:val="footnote reference"/>
    <w:basedOn w:val="a0"/>
    <w:uiPriority w:val="99"/>
    <w:unhideWhenUsed/>
    <w:qFormat/>
    <w:rsid w:val="00581365"/>
    <w:rPr>
      <w:vertAlign w:val="superscript"/>
    </w:rPr>
  </w:style>
  <w:style w:type="table" w:styleId="af0">
    <w:name w:val="Table Grid"/>
    <w:basedOn w:val="a1"/>
    <w:uiPriority w:val="59"/>
    <w:qFormat/>
    <w:rsid w:val="005813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样式小标题"/>
    <w:basedOn w:val="a"/>
    <w:qFormat/>
    <w:rsid w:val="00581365"/>
    <w:pPr>
      <w:spacing w:line="300" w:lineRule="auto"/>
      <w:ind w:leftChars="-257" w:left="-540" w:rightChars="-159" w:right="-334"/>
    </w:pPr>
    <w:rPr>
      <w:rFonts w:ascii="宋体" w:hAnsi="宋体" w:cs="宋体"/>
      <w:b/>
      <w:bCs/>
      <w:szCs w:val="20"/>
    </w:rPr>
  </w:style>
  <w:style w:type="paragraph" w:customStyle="1" w:styleId="61">
    <w:name w:val="正文6"/>
    <w:basedOn w:val="a"/>
    <w:link w:val="6Char0"/>
    <w:qFormat/>
    <w:rsid w:val="00581365"/>
    <w:pPr>
      <w:spacing w:line="300" w:lineRule="auto"/>
    </w:pPr>
    <w:rPr>
      <w:rFonts w:ascii="宋体" w:hAnsi="宋体" w:cs="宋体"/>
      <w:szCs w:val="20"/>
    </w:rPr>
  </w:style>
  <w:style w:type="paragraph" w:customStyle="1" w:styleId="11">
    <w:name w:val="列出段落1"/>
    <w:basedOn w:val="a"/>
    <w:uiPriority w:val="34"/>
    <w:qFormat/>
    <w:rsid w:val="00581365"/>
    <w:pPr>
      <w:ind w:firstLine="420"/>
    </w:pPr>
  </w:style>
  <w:style w:type="paragraph" w:customStyle="1" w:styleId="MessageTable">
    <w:name w:val="MessageTable"/>
    <w:basedOn w:val="a"/>
    <w:qFormat/>
    <w:rsid w:val="00581365"/>
    <w:pPr>
      <w:overflowPunct w:val="0"/>
      <w:autoSpaceDE w:val="0"/>
      <w:autoSpaceDN w:val="0"/>
      <w:adjustRightInd w:val="0"/>
      <w:spacing w:line="240" w:lineRule="exact"/>
      <w:ind w:firstLineChars="0" w:firstLine="0"/>
      <w:jc w:val="left"/>
    </w:pPr>
    <w:rPr>
      <w:rFonts w:ascii="宋体" w:hAnsi="Times New Roman" w:cs="Times New Roman"/>
      <w:kern w:val="0"/>
      <w:sz w:val="16"/>
      <w:szCs w:val="24"/>
    </w:rPr>
  </w:style>
  <w:style w:type="paragraph" w:customStyle="1" w:styleId="TOC1">
    <w:name w:val="TOC 标题1"/>
    <w:basedOn w:val="1"/>
    <w:next w:val="a"/>
    <w:uiPriority w:val="39"/>
    <w:unhideWhenUsed/>
    <w:qFormat/>
    <w:rsid w:val="00581365"/>
    <w:pPr>
      <w:spacing w:before="480" w:after="0" w:line="276" w:lineRule="auto"/>
      <w:outlineLvl w:val="9"/>
    </w:pPr>
    <w:rPr>
      <w:rFonts w:ascii="Cambria" w:hAnsi="Cambria"/>
      <w:color w:val="365F90"/>
      <w:kern w:val="0"/>
      <w:sz w:val="28"/>
      <w:szCs w:val="28"/>
    </w:rPr>
  </w:style>
  <w:style w:type="paragraph" w:customStyle="1" w:styleId="12">
    <w:name w:val="正文1"/>
    <w:basedOn w:val="a"/>
    <w:link w:val="1Char0"/>
    <w:qFormat/>
    <w:rsid w:val="00581365"/>
    <w:pPr>
      <w:ind w:firstLine="480"/>
      <w:jc w:val="left"/>
    </w:pPr>
    <w:rPr>
      <w:rFonts w:cs="Times New Roman"/>
      <w:kern w:val="0"/>
      <w:szCs w:val="20"/>
    </w:rPr>
  </w:style>
  <w:style w:type="paragraph" w:customStyle="1" w:styleId="font5">
    <w:name w:val="font5"/>
    <w:basedOn w:val="a"/>
    <w:qFormat/>
    <w:rsid w:val="00581365"/>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3">
    <w:name w:val="xl63"/>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4">
    <w:name w:val="xl64"/>
    <w:basedOn w:val="a"/>
    <w:qFormat/>
    <w:rsid w:val="00581365"/>
    <w:pPr>
      <w:widowControl/>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5">
    <w:name w:val="xl65"/>
    <w:basedOn w:val="a"/>
    <w:qFormat/>
    <w:rsid w:val="00581365"/>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66">
    <w:name w:val="xl66"/>
    <w:basedOn w:val="a"/>
    <w:qFormat/>
    <w:rsid w:val="00581365"/>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7">
    <w:name w:val="xl67"/>
    <w:basedOn w:val="a"/>
    <w:qFormat/>
    <w:rsid w:val="00581365"/>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8">
    <w:name w:val="xl68"/>
    <w:basedOn w:val="a"/>
    <w:qFormat/>
    <w:rsid w:val="00581365"/>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9">
    <w:name w:val="xl69"/>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af2">
    <w:name w:val="正文格式"/>
    <w:basedOn w:val="a"/>
    <w:link w:val="Char7"/>
    <w:qFormat/>
    <w:rsid w:val="00581365"/>
    <w:pPr>
      <w:spacing w:line="300" w:lineRule="auto"/>
      <w:ind w:firstLineChars="150" w:firstLine="150"/>
    </w:pPr>
    <w:rPr>
      <w:rFonts w:eastAsia="微软雅黑" w:cs="Times New Roman"/>
      <w:kern w:val="0"/>
      <w:szCs w:val="20"/>
    </w:rPr>
  </w:style>
  <w:style w:type="paragraph" w:customStyle="1" w:styleId="font6">
    <w:name w:val="font6"/>
    <w:basedOn w:val="a"/>
    <w:qFormat/>
    <w:rsid w:val="00581365"/>
    <w:pPr>
      <w:widowControl/>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font7">
    <w:name w:val="font7"/>
    <w:basedOn w:val="a"/>
    <w:qFormat/>
    <w:rsid w:val="00581365"/>
    <w:pPr>
      <w:widowControl/>
      <w:spacing w:before="100" w:beforeAutospacing="1" w:after="100" w:afterAutospacing="1" w:line="240" w:lineRule="auto"/>
      <w:ind w:firstLineChars="0" w:firstLine="0"/>
      <w:jc w:val="left"/>
    </w:pPr>
    <w:rPr>
      <w:rFonts w:cs="宋体"/>
      <w:color w:val="000000"/>
      <w:kern w:val="0"/>
      <w:sz w:val="20"/>
      <w:szCs w:val="20"/>
    </w:rPr>
  </w:style>
  <w:style w:type="paragraph" w:customStyle="1" w:styleId="xl70">
    <w:name w:val="xl70"/>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Cs w:val="24"/>
    </w:rPr>
  </w:style>
  <w:style w:type="paragraph" w:customStyle="1" w:styleId="xl71">
    <w:name w:val="xl71"/>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2">
    <w:name w:val="xl72"/>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73">
    <w:name w:val="xl73"/>
    <w:basedOn w:val="a"/>
    <w:qFormat/>
    <w:rsid w:val="00581365"/>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4">
    <w:name w:val="xl74"/>
    <w:basedOn w:val="a"/>
    <w:qFormat/>
    <w:rsid w:val="00581365"/>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hAnsi="宋体" w:cs="宋体"/>
      <w:b/>
      <w:bCs/>
      <w:color w:val="000000"/>
      <w:kern w:val="0"/>
      <w:sz w:val="20"/>
      <w:szCs w:val="20"/>
    </w:rPr>
  </w:style>
  <w:style w:type="paragraph" w:customStyle="1" w:styleId="ordinary-output">
    <w:name w:val="ordinary-output"/>
    <w:basedOn w:val="a"/>
    <w:qFormat/>
    <w:rsid w:val="00581365"/>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3">
    <w:name w:val="修订1"/>
    <w:hidden/>
    <w:uiPriority w:val="99"/>
    <w:semiHidden/>
    <w:qFormat/>
    <w:rsid w:val="00581365"/>
    <w:rPr>
      <w:rFonts w:ascii="Calibri" w:hAnsi="Calibri" w:cs="黑体"/>
      <w:kern w:val="2"/>
      <w:sz w:val="24"/>
      <w:szCs w:val="22"/>
    </w:rPr>
  </w:style>
  <w:style w:type="character" w:customStyle="1" w:styleId="Char5">
    <w:name w:val="页眉 Char"/>
    <w:basedOn w:val="a0"/>
    <w:link w:val="aa"/>
    <w:uiPriority w:val="99"/>
    <w:qFormat/>
    <w:rsid w:val="00581365"/>
    <w:rPr>
      <w:sz w:val="18"/>
      <w:szCs w:val="18"/>
    </w:rPr>
  </w:style>
  <w:style w:type="character" w:customStyle="1" w:styleId="Char4">
    <w:name w:val="页脚 Char"/>
    <w:basedOn w:val="a0"/>
    <w:link w:val="a9"/>
    <w:uiPriority w:val="99"/>
    <w:qFormat/>
    <w:rsid w:val="00581365"/>
    <w:rPr>
      <w:sz w:val="18"/>
      <w:szCs w:val="18"/>
    </w:rPr>
  </w:style>
  <w:style w:type="character" w:customStyle="1" w:styleId="6Char0">
    <w:name w:val="正文6 Char"/>
    <w:basedOn w:val="a0"/>
    <w:link w:val="61"/>
    <w:qFormat/>
    <w:rsid w:val="00581365"/>
    <w:rPr>
      <w:rFonts w:ascii="宋体" w:eastAsia="宋体" w:hAnsi="宋体" w:cs="宋体"/>
      <w:sz w:val="24"/>
      <w:szCs w:val="20"/>
    </w:rPr>
  </w:style>
  <w:style w:type="character" w:customStyle="1" w:styleId="1Char">
    <w:name w:val="标题 1 Char"/>
    <w:basedOn w:val="a0"/>
    <w:link w:val="1"/>
    <w:uiPriority w:val="9"/>
    <w:qFormat/>
    <w:rsid w:val="00581365"/>
    <w:rPr>
      <w:rFonts w:ascii="Calibri" w:hAnsi="Calibri" w:cs="黑体"/>
      <w:b/>
      <w:bCs/>
      <w:kern w:val="44"/>
      <w:sz w:val="44"/>
      <w:szCs w:val="44"/>
      <w:lang w:val="en-US" w:eastAsia="zh-CN" w:bidi="ar-SA"/>
    </w:rPr>
  </w:style>
  <w:style w:type="character" w:customStyle="1" w:styleId="2Char">
    <w:name w:val="标题 2 Char"/>
    <w:basedOn w:val="a0"/>
    <w:link w:val="2"/>
    <w:uiPriority w:val="9"/>
    <w:qFormat/>
    <w:rsid w:val="00581365"/>
    <w:rPr>
      <w:rFonts w:ascii="Cambria" w:eastAsia="宋体" w:hAnsi="Cambria" w:cs="黑体"/>
      <w:b/>
      <w:bCs/>
      <w:sz w:val="32"/>
      <w:szCs w:val="32"/>
    </w:rPr>
  </w:style>
  <w:style w:type="character" w:customStyle="1" w:styleId="3Char">
    <w:name w:val="标题 3 Char"/>
    <w:basedOn w:val="a0"/>
    <w:link w:val="3"/>
    <w:uiPriority w:val="9"/>
    <w:qFormat/>
    <w:rsid w:val="00581365"/>
    <w:rPr>
      <w:b/>
      <w:bCs/>
      <w:sz w:val="32"/>
      <w:szCs w:val="32"/>
    </w:rPr>
  </w:style>
  <w:style w:type="character" w:customStyle="1" w:styleId="4Char">
    <w:name w:val="标题 4 Char"/>
    <w:basedOn w:val="a0"/>
    <w:link w:val="4"/>
    <w:uiPriority w:val="9"/>
    <w:qFormat/>
    <w:rsid w:val="00581365"/>
    <w:rPr>
      <w:rFonts w:ascii="Cambria" w:eastAsia="宋体" w:hAnsi="Cambria" w:cs="黑体"/>
      <w:b/>
      <w:bCs/>
      <w:sz w:val="28"/>
      <w:szCs w:val="28"/>
    </w:rPr>
  </w:style>
  <w:style w:type="character" w:customStyle="1" w:styleId="Char3">
    <w:name w:val="批注框文本 Char"/>
    <w:basedOn w:val="a0"/>
    <w:link w:val="a8"/>
    <w:uiPriority w:val="99"/>
    <w:semiHidden/>
    <w:qFormat/>
    <w:rsid w:val="00581365"/>
    <w:rPr>
      <w:sz w:val="18"/>
      <w:szCs w:val="18"/>
    </w:rPr>
  </w:style>
  <w:style w:type="character" w:customStyle="1" w:styleId="Char6">
    <w:name w:val="脚注文本 Char"/>
    <w:basedOn w:val="a0"/>
    <w:link w:val="ab"/>
    <w:uiPriority w:val="99"/>
    <w:semiHidden/>
    <w:qFormat/>
    <w:rsid w:val="00581365"/>
    <w:rPr>
      <w:sz w:val="18"/>
      <w:szCs w:val="18"/>
    </w:rPr>
  </w:style>
  <w:style w:type="character" w:customStyle="1" w:styleId="1Char0">
    <w:name w:val="正文1 Char"/>
    <w:link w:val="12"/>
    <w:qFormat/>
    <w:rsid w:val="00581365"/>
    <w:rPr>
      <w:rFonts w:ascii="Calibri" w:eastAsia="宋体" w:hAnsi="Calibri" w:cs="Times New Roman"/>
      <w:kern w:val="0"/>
      <w:sz w:val="24"/>
      <w:szCs w:val="20"/>
    </w:rPr>
  </w:style>
  <w:style w:type="character" w:customStyle="1" w:styleId="Char2">
    <w:name w:val="正文文本缩进 Char"/>
    <w:basedOn w:val="a0"/>
    <w:link w:val="a7"/>
    <w:uiPriority w:val="99"/>
    <w:semiHidden/>
    <w:qFormat/>
    <w:rsid w:val="00581365"/>
    <w:rPr>
      <w:sz w:val="24"/>
    </w:rPr>
  </w:style>
  <w:style w:type="character" w:customStyle="1" w:styleId="2Char0">
    <w:name w:val="正文首行缩进 2 Char"/>
    <w:basedOn w:val="Char2"/>
    <w:link w:val="20"/>
    <w:qFormat/>
    <w:rsid w:val="00581365"/>
    <w:rPr>
      <w:rFonts w:ascii="宋体" w:eastAsia="宋体" w:hAnsi="宋体" w:cs="Times New Roman"/>
      <w:sz w:val="24"/>
      <w:szCs w:val="21"/>
    </w:rPr>
  </w:style>
  <w:style w:type="character" w:customStyle="1" w:styleId="Char0">
    <w:name w:val="批注文字 Char"/>
    <w:basedOn w:val="a0"/>
    <w:link w:val="a4"/>
    <w:uiPriority w:val="99"/>
    <w:qFormat/>
    <w:rsid w:val="00581365"/>
    <w:rPr>
      <w:sz w:val="24"/>
    </w:rPr>
  </w:style>
  <w:style w:type="character" w:customStyle="1" w:styleId="Char">
    <w:name w:val="批注主题 Char"/>
    <w:basedOn w:val="Char0"/>
    <w:link w:val="a3"/>
    <w:uiPriority w:val="99"/>
    <w:semiHidden/>
    <w:qFormat/>
    <w:rsid w:val="00581365"/>
    <w:rPr>
      <w:b/>
      <w:bCs/>
      <w:sz w:val="24"/>
    </w:rPr>
  </w:style>
  <w:style w:type="character" w:customStyle="1" w:styleId="Char7">
    <w:name w:val="正文格式 Char"/>
    <w:link w:val="af2"/>
    <w:qFormat/>
    <w:locked/>
    <w:rsid w:val="00581365"/>
    <w:rPr>
      <w:rFonts w:ascii="Calibri" w:eastAsia="微软雅黑" w:hAnsi="Calibri"/>
      <w:sz w:val="24"/>
    </w:rPr>
  </w:style>
  <w:style w:type="character" w:customStyle="1" w:styleId="Char1">
    <w:name w:val="文档结构图 Char"/>
    <w:basedOn w:val="a0"/>
    <w:link w:val="a6"/>
    <w:uiPriority w:val="99"/>
    <w:semiHidden/>
    <w:qFormat/>
    <w:rsid w:val="00581365"/>
    <w:rPr>
      <w:rFonts w:ascii="宋体" w:eastAsia="宋体"/>
      <w:sz w:val="18"/>
      <w:szCs w:val="18"/>
    </w:rPr>
  </w:style>
  <w:style w:type="character" w:customStyle="1" w:styleId="5Char">
    <w:name w:val="标题 5 Char"/>
    <w:basedOn w:val="a0"/>
    <w:link w:val="5"/>
    <w:uiPriority w:val="9"/>
    <w:semiHidden/>
    <w:qFormat/>
    <w:rsid w:val="00581365"/>
    <w:rPr>
      <w:b/>
      <w:bCs/>
      <w:sz w:val="28"/>
      <w:szCs w:val="28"/>
    </w:rPr>
  </w:style>
  <w:style w:type="character" w:customStyle="1" w:styleId="6Char">
    <w:name w:val="标题 6 Char"/>
    <w:basedOn w:val="a0"/>
    <w:link w:val="6"/>
    <w:uiPriority w:val="9"/>
    <w:semiHidden/>
    <w:qFormat/>
    <w:rsid w:val="00581365"/>
    <w:rPr>
      <w:rFonts w:ascii="Cambria" w:eastAsia="宋体" w:hAnsi="Cambria" w:cs="黑体"/>
      <w:b/>
      <w:bCs/>
      <w:sz w:val="24"/>
      <w:szCs w:val="24"/>
    </w:rPr>
  </w:style>
  <w:style w:type="character" w:customStyle="1" w:styleId="7Char">
    <w:name w:val="标题 7 Char"/>
    <w:basedOn w:val="a0"/>
    <w:link w:val="7"/>
    <w:uiPriority w:val="9"/>
    <w:semiHidden/>
    <w:qFormat/>
    <w:rsid w:val="00581365"/>
    <w:rPr>
      <w:b/>
      <w:bCs/>
      <w:sz w:val="24"/>
      <w:szCs w:val="24"/>
    </w:rPr>
  </w:style>
  <w:style w:type="character" w:customStyle="1" w:styleId="8Char">
    <w:name w:val="标题 8 Char"/>
    <w:basedOn w:val="a0"/>
    <w:link w:val="8"/>
    <w:uiPriority w:val="9"/>
    <w:semiHidden/>
    <w:qFormat/>
    <w:rsid w:val="00581365"/>
    <w:rPr>
      <w:rFonts w:ascii="Cambria" w:eastAsia="宋体" w:hAnsi="Cambria" w:cs="黑体"/>
      <w:sz w:val="24"/>
      <w:szCs w:val="24"/>
    </w:rPr>
  </w:style>
  <w:style w:type="character" w:customStyle="1" w:styleId="9Char">
    <w:name w:val="标题 9 Char"/>
    <w:basedOn w:val="a0"/>
    <w:link w:val="9"/>
    <w:uiPriority w:val="9"/>
    <w:semiHidden/>
    <w:qFormat/>
    <w:rsid w:val="00581365"/>
    <w:rPr>
      <w:rFonts w:ascii="Cambria" w:eastAsia="宋体" w:hAnsi="Cambria" w:cs="黑体"/>
      <w:szCs w:val="21"/>
    </w:rPr>
  </w:style>
  <w:style w:type="character" w:customStyle="1" w:styleId="high-light-bg4">
    <w:name w:val="high-light-bg4"/>
    <w:basedOn w:val="a0"/>
    <w:qFormat/>
    <w:rsid w:val="00581365"/>
  </w:style>
  <w:style w:type="paragraph" w:customStyle="1" w:styleId="22">
    <w:name w:val="列出段落2"/>
    <w:basedOn w:val="a"/>
    <w:uiPriority w:val="99"/>
    <w:unhideWhenUsed/>
    <w:qFormat/>
    <w:rsid w:val="00581365"/>
    <w:pPr>
      <w:ind w:firstLine="420"/>
    </w:pPr>
  </w:style>
  <w:style w:type="paragraph" w:customStyle="1" w:styleId="23">
    <w:name w:val="修订2"/>
    <w:hidden/>
    <w:uiPriority w:val="99"/>
    <w:unhideWhenUsed/>
    <w:qFormat/>
    <w:rsid w:val="00581365"/>
    <w:rPr>
      <w:rFonts w:ascii="Calibri" w:hAnsi="Calibri" w:cs="黑体"/>
      <w:kern w:val="2"/>
      <w:sz w:val="24"/>
      <w:szCs w:val="22"/>
    </w:rPr>
  </w:style>
  <w:style w:type="paragraph" w:customStyle="1" w:styleId="31">
    <w:name w:val="列出段落3"/>
    <w:basedOn w:val="a"/>
    <w:uiPriority w:val="99"/>
    <w:unhideWhenUsed/>
    <w:qFormat/>
    <w:rsid w:val="00581365"/>
    <w:pPr>
      <w:ind w:firstLine="420"/>
    </w:pPr>
  </w:style>
  <w:style w:type="paragraph" w:customStyle="1" w:styleId="af3">
    <w:name w:val="正文基本样式"/>
    <w:basedOn w:val="a"/>
    <w:link w:val="Char8"/>
    <w:qFormat/>
    <w:rsid w:val="00581365"/>
    <w:pPr>
      <w:widowControl/>
      <w:spacing w:after="200" w:line="300" w:lineRule="auto"/>
      <w:jc w:val="left"/>
    </w:pPr>
    <w:rPr>
      <w:rFonts w:asciiTheme="minorHAnsi" w:eastAsiaTheme="minorEastAsia" w:hAnsiTheme="minorHAnsi" w:cstheme="minorBidi"/>
      <w:kern w:val="0"/>
      <w:lang w:eastAsia="en-US" w:bidi="en-US"/>
    </w:rPr>
  </w:style>
  <w:style w:type="character" w:customStyle="1" w:styleId="Char8">
    <w:name w:val="正文基本样式 Char"/>
    <w:link w:val="af3"/>
    <w:qFormat/>
    <w:rsid w:val="00581365"/>
    <w:rPr>
      <w:rFonts w:asciiTheme="minorHAnsi" w:eastAsiaTheme="minorEastAsia" w:hAnsiTheme="minorHAnsi" w:cstheme="minorBidi"/>
      <w:sz w:val="24"/>
      <w:szCs w:val="22"/>
      <w:lang w:eastAsia="en-US" w:bidi="en-US"/>
    </w:rPr>
  </w:style>
  <w:style w:type="paragraph" w:customStyle="1" w:styleId="32">
    <w:name w:val="修订3"/>
    <w:hidden/>
    <w:uiPriority w:val="99"/>
    <w:unhideWhenUsed/>
    <w:qFormat/>
    <w:rsid w:val="00581365"/>
    <w:rPr>
      <w:rFonts w:ascii="Calibri" w:hAnsi="Calibri" w:cs="黑体"/>
      <w:kern w:val="2"/>
      <w:sz w:val="24"/>
      <w:szCs w:val="22"/>
    </w:rPr>
  </w:style>
  <w:style w:type="paragraph" w:customStyle="1" w:styleId="font8">
    <w:name w:val="font8"/>
    <w:basedOn w:val="a"/>
    <w:rsid w:val="00E27315"/>
    <w:pPr>
      <w:widowControl/>
      <w:spacing w:before="100" w:beforeAutospacing="1" w:after="100" w:afterAutospacing="1" w:line="240" w:lineRule="auto"/>
      <w:ind w:firstLineChars="0" w:firstLine="0"/>
      <w:jc w:val="left"/>
    </w:pPr>
    <w:rPr>
      <w:rFonts w:cs="Calibri"/>
      <w:b/>
      <w:bCs/>
      <w:color w:val="000000"/>
      <w:kern w:val="0"/>
      <w:sz w:val="21"/>
      <w:szCs w:val="21"/>
    </w:rPr>
  </w:style>
  <w:style w:type="paragraph" w:customStyle="1" w:styleId="font9">
    <w:name w:val="font9"/>
    <w:basedOn w:val="a"/>
    <w:rsid w:val="00E27315"/>
    <w:pPr>
      <w:widowControl/>
      <w:spacing w:before="100" w:beforeAutospacing="1" w:after="100" w:afterAutospacing="1" w:line="240" w:lineRule="auto"/>
      <w:ind w:firstLineChars="0" w:firstLine="0"/>
      <w:jc w:val="left"/>
    </w:pPr>
    <w:rPr>
      <w:rFonts w:ascii="宋体" w:hAnsi="宋体" w:cs="宋体"/>
      <w:b/>
      <w:bCs/>
      <w:color w:val="000000"/>
      <w:kern w:val="0"/>
      <w:sz w:val="21"/>
      <w:szCs w:val="21"/>
    </w:rPr>
  </w:style>
  <w:style w:type="paragraph" w:customStyle="1" w:styleId="font10">
    <w:name w:val="font10"/>
    <w:basedOn w:val="a"/>
    <w:rsid w:val="00E27315"/>
    <w:pPr>
      <w:widowControl/>
      <w:spacing w:before="100" w:beforeAutospacing="1" w:after="100" w:afterAutospacing="1" w:line="240" w:lineRule="auto"/>
      <w:ind w:firstLineChars="0" w:firstLine="0"/>
      <w:jc w:val="left"/>
    </w:pPr>
    <w:rPr>
      <w:rFonts w:ascii="宋体" w:hAnsi="宋体" w:cs="宋体"/>
      <w:color w:val="000000"/>
      <w:kern w:val="0"/>
      <w:sz w:val="22"/>
    </w:rPr>
  </w:style>
  <w:style w:type="paragraph" w:customStyle="1" w:styleId="font11">
    <w:name w:val="font11"/>
    <w:basedOn w:val="a"/>
    <w:rsid w:val="00E27315"/>
    <w:pPr>
      <w:widowControl/>
      <w:spacing w:before="100" w:beforeAutospacing="1" w:after="100" w:afterAutospacing="1" w:line="240" w:lineRule="auto"/>
      <w:ind w:firstLineChars="0" w:firstLine="0"/>
      <w:jc w:val="left"/>
    </w:pPr>
    <w:rPr>
      <w:rFonts w:ascii="宋体" w:hAnsi="宋体" w:cs="宋体"/>
      <w:b/>
      <w:bCs/>
      <w:color w:val="000000"/>
      <w:kern w:val="0"/>
      <w:sz w:val="22"/>
    </w:rPr>
  </w:style>
  <w:style w:type="paragraph" w:customStyle="1" w:styleId="font12">
    <w:name w:val="font12"/>
    <w:basedOn w:val="a"/>
    <w:rsid w:val="00E27315"/>
    <w:pPr>
      <w:widowControl/>
      <w:spacing w:before="100" w:beforeAutospacing="1" w:after="100" w:afterAutospacing="1" w:line="240" w:lineRule="auto"/>
      <w:ind w:firstLineChars="0" w:firstLine="0"/>
      <w:jc w:val="left"/>
    </w:pPr>
    <w:rPr>
      <w:rFonts w:ascii="Tahoma" w:hAnsi="Tahoma" w:cs="Tahoma"/>
      <w:b/>
      <w:bCs/>
      <w:color w:val="000000"/>
      <w:kern w:val="0"/>
      <w:sz w:val="22"/>
    </w:rPr>
  </w:style>
  <w:style w:type="paragraph" w:styleId="af4">
    <w:name w:val="List Paragraph"/>
    <w:basedOn w:val="a"/>
    <w:uiPriority w:val="99"/>
    <w:unhideWhenUsed/>
    <w:rsid w:val="00043693"/>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uiPriority="99" w:qFormat="1"/>
    <w:lsdException w:name="annotation text" w:uiPriority="99" w:qFormat="1"/>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iPriority="99" w:qFormat="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uiPriority="99"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unhideWhenUsed="0" w:qFormat="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B3209E"/>
    <w:pPr>
      <w:widowControl w:val="0"/>
      <w:spacing w:line="360" w:lineRule="auto"/>
      <w:ind w:firstLineChars="200" w:firstLine="200"/>
      <w:jc w:val="both"/>
    </w:pPr>
    <w:rPr>
      <w:rFonts w:ascii="Calibri" w:hAnsi="Calibri" w:cs="黑体"/>
      <w:kern w:val="2"/>
      <w:sz w:val="24"/>
      <w:szCs w:val="22"/>
    </w:rPr>
  </w:style>
  <w:style w:type="paragraph" w:styleId="1">
    <w:name w:val="heading 1"/>
    <w:next w:val="a"/>
    <w:link w:val="1Char"/>
    <w:uiPriority w:val="9"/>
    <w:qFormat/>
    <w:rsid w:val="00581365"/>
    <w:pPr>
      <w:keepNext/>
      <w:keepLines/>
      <w:spacing w:before="340" w:after="330" w:line="578" w:lineRule="auto"/>
      <w:outlineLvl w:val="0"/>
    </w:pPr>
    <w:rPr>
      <w:rFonts w:ascii="Calibri" w:hAnsi="Calibri" w:cs="黑体"/>
      <w:b/>
      <w:bCs/>
      <w:kern w:val="44"/>
      <w:sz w:val="44"/>
      <w:szCs w:val="44"/>
    </w:rPr>
  </w:style>
  <w:style w:type="paragraph" w:styleId="2">
    <w:name w:val="heading 2"/>
    <w:basedOn w:val="a"/>
    <w:next w:val="a"/>
    <w:link w:val="2Char"/>
    <w:uiPriority w:val="9"/>
    <w:unhideWhenUsed/>
    <w:qFormat/>
    <w:rsid w:val="005813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5813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81365"/>
    <w:pPr>
      <w:keepNext/>
      <w:keepLines/>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unhideWhenUsed/>
    <w:qFormat/>
    <w:rsid w:val="00581365"/>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unhideWhenUsed/>
    <w:qFormat/>
    <w:rsid w:val="00581365"/>
    <w:pPr>
      <w:keepNext/>
      <w:keepLines/>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unhideWhenUsed/>
    <w:qFormat/>
    <w:rsid w:val="00581365"/>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unhideWhenUsed/>
    <w:qFormat/>
    <w:rsid w:val="00581365"/>
    <w:pPr>
      <w:keepNext/>
      <w:keepLines/>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unhideWhenUsed/>
    <w:qFormat/>
    <w:rsid w:val="00581365"/>
    <w:pPr>
      <w:keepNext/>
      <w:keepLines/>
      <w:spacing w:before="240" w:after="64" w:line="320" w:lineRule="auto"/>
      <w:ind w:firstLineChars="0" w:firstLine="0"/>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581365"/>
    <w:rPr>
      <w:b/>
      <w:bCs/>
    </w:rPr>
  </w:style>
  <w:style w:type="paragraph" w:styleId="a4">
    <w:name w:val="annotation text"/>
    <w:basedOn w:val="a"/>
    <w:link w:val="Char0"/>
    <w:uiPriority w:val="99"/>
    <w:unhideWhenUsed/>
    <w:qFormat/>
    <w:rsid w:val="00581365"/>
    <w:pPr>
      <w:jc w:val="left"/>
    </w:pPr>
  </w:style>
  <w:style w:type="paragraph" w:styleId="70">
    <w:name w:val="toc 7"/>
    <w:basedOn w:val="a"/>
    <w:next w:val="a"/>
    <w:uiPriority w:val="39"/>
    <w:unhideWhenUsed/>
    <w:qFormat/>
    <w:rsid w:val="00581365"/>
    <w:pPr>
      <w:spacing w:line="240" w:lineRule="auto"/>
      <w:ind w:leftChars="1200" w:left="2520" w:firstLineChars="0" w:firstLine="0"/>
    </w:pPr>
    <w:rPr>
      <w:sz w:val="21"/>
    </w:rPr>
  </w:style>
  <w:style w:type="paragraph" w:styleId="a5">
    <w:name w:val="Normal Indent"/>
    <w:basedOn w:val="a"/>
    <w:uiPriority w:val="99"/>
    <w:unhideWhenUsed/>
    <w:qFormat/>
    <w:rsid w:val="00581365"/>
    <w:pPr>
      <w:spacing w:line="240" w:lineRule="auto"/>
      <w:ind w:firstLine="420"/>
    </w:pPr>
    <w:rPr>
      <w:rFonts w:ascii="宋体" w:hAnsi="宋体" w:cs="Times New Roman"/>
      <w:sz w:val="21"/>
      <w:szCs w:val="20"/>
    </w:rPr>
  </w:style>
  <w:style w:type="paragraph" w:styleId="a6">
    <w:name w:val="Document Map"/>
    <w:basedOn w:val="a"/>
    <w:link w:val="Char1"/>
    <w:uiPriority w:val="99"/>
    <w:unhideWhenUsed/>
    <w:qFormat/>
    <w:rsid w:val="00581365"/>
    <w:rPr>
      <w:rFonts w:ascii="宋体"/>
      <w:sz w:val="18"/>
      <w:szCs w:val="18"/>
    </w:rPr>
  </w:style>
  <w:style w:type="paragraph" w:styleId="a7">
    <w:name w:val="Body Text Indent"/>
    <w:basedOn w:val="a"/>
    <w:link w:val="Char2"/>
    <w:uiPriority w:val="99"/>
    <w:unhideWhenUsed/>
    <w:qFormat/>
    <w:rsid w:val="00581365"/>
    <w:pPr>
      <w:spacing w:after="120"/>
      <w:ind w:leftChars="200" w:left="420"/>
    </w:pPr>
  </w:style>
  <w:style w:type="paragraph" w:styleId="50">
    <w:name w:val="toc 5"/>
    <w:basedOn w:val="a"/>
    <w:next w:val="a"/>
    <w:uiPriority w:val="39"/>
    <w:unhideWhenUsed/>
    <w:qFormat/>
    <w:rsid w:val="00581365"/>
    <w:pPr>
      <w:spacing w:line="240" w:lineRule="auto"/>
      <w:ind w:leftChars="800" w:left="1680" w:firstLineChars="0" w:firstLine="0"/>
    </w:pPr>
    <w:rPr>
      <w:sz w:val="21"/>
    </w:rPr>
  </w:style>
  <w:style w:type="paragraph" w:styleId="30">
    <w:name w:val="toc 3"/>
    <w:basedOn w:val="a"/>
    <w:next w:val="a"/>
    <w:uiPriority w:val="39"/>
    <w:unhideWhenUsed/>
    <w:qFormat/>
    <w:rsid w:val="00581365"/>
    <w:pPr>
      <w:ind w:leftChars="400" w:left="840"/>
    </w:pPr>
  </w:style>
  <w:style w:type="paragraph" w:styleId="80">
    <w:name w:val="toc 8"/>
    <w:basedOn w:val="a"/>
    <w:next w:val="a"/>
    <w:uiPriority w:val="39"/>
    <w:unhideWhenUsed/>
    <w:qFormat/>
    <w:rsid w:val="00581365"/>
    <w:pPr>
      <w:spacing w:line="240" w:lineRule="auto"/>
      <w:ind w:leftChars="1400" w:left="2940" w:firstLineChars="0" w:firstLine="0"/>
    </w:pPr>
    <w:rPr>
      <w:sz w:val="21"/>
    </w:rPr>
  </w:style>
  <w:style w:type="paragraph" w:styleId="a8">
    <w:name w:val="Balloon Text"/>
    <w:basedOn w:val="a"/>
    <w:link w:val="Char3"/>
    <w:uiPriority w:val="99"/>
    <w:unhideWhenUsed/>
    <w:qFormat/>
    <w:rsid w:val="00581365"/>
    <w:pPr>
      <w:spacing w:line="240" w:lineRule="auto"/>
    </w:pPr>
    <w:rPr>
      <w:sz w:val="18"/>
      <w:szCs w:val="18"/>
    </w:rPr>
  </w:style>
  <w:style w:type="paragraph" w:styleId="a9">
    <w:name w:val="footer"/>
    <w:basedOn w:val="a"/>
    <w:link w:val="Char4"/>
    <w:uiPriority w:val="99"/>
    <w:unhideWhenUsed/>
    <w:qFormat/>
    <w:rsid w:val="00581365"/>
    <w:pPr>
      <w:tabs>
        <w:tab w:val="center" w:pos="4153"/>
        <w:tab w:val="right" w:pos="8306"/>
      </w:tabs>
      <w:snapToGrid w:val="0"/>
      <w:jc w:val="left"/>
    </w:pPr>
    <w:rPr>
      <w:sz w:val="18"/>
      <w:szCs w:val="18"/>
    </w:rPr>
  </w:style>
  <w:style w:type="paragraph" w:styleId="20">
    <w:name w:val="Body Text First Indent 2"/>
    <w:basedOn w:val="a7"/>
    <w:link w:val="2Char0"/>
    <w:qFormat/>
    <w:rsid w:val="00581365"/>
    <w:pPr>
      <w:spacing w:line="300" w:lineRule="auto"/>
      <w:ind w:left="200"/>
    </w:pPr>
    <w:rPr>
      <w:rFonts w:ascii="宋体" w:hAnsi="宋体" w:cs="Times New Roman"/>
      <w:sz w:val="21"/>
      <w:szCs w:val="21"/>
    </w:rPr>
  </w:style>
  <w:style w:type="paragraph" w:styleId="aa">
    <w:name w:val="header"/>
    <w:basedOn w:val="a"/>
    <w:link w:val="Char5"/>
    <w:uiPriority w:val="99"/>
    <w:unhideWhenUsed/>
    <w:qFormat/>
    <w:rsid w:val="0058136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81365"/>
  </w:style>
  <w:style w:type="paragraph" w:styleId="40">
    <w:name w:val="toc 4"/>
    <w:basedOn w:val="a"/>
    <w:next w:val="a"/>
    <w:uiPriority w:val="39"/>
    <w:unhideWhenUsed/>
    <w:qFormat/>
    <w:rsid w:val="00581365"/>
    <w:pPr>
      <w:spacing w:line="240" w:lineRule="auto"/>
      <w:ind w:leftChars="600" w:left="1260" w:firstLineChars="0" w:firstLine="0"/>
    </w:pPr>
    <w:rPr>
      <w:sz w:val="21"/>
    </w:rPr>
  </w:style>
  <w:style w:type="paragraph" w:styleId="ab">
    <w:name w:val="footnote text"/>
    <w:basedOn w:val="a"/>
    <w:link w:val="Char6"/>
    <w:uiPriority w:val="99"/>
    <w:unhideWhenUsed/>
    <w:qFormat/>
    <w:rsid w:val="00581365"/>
    <w:pPr>
      <w:snapToGrid w:val="0"/>
      <w:jc w:val="left"/>
    </w:pPr>
    <w:rPr>
      <w:sz w:val="18"/>
      <w:szCs w:val="18"/>
    </w:rPr>
  </w:style>
  <w:style w:type="paragraph" w:styleId="60">
    <w:name w:val="toc 6"/>
    <w:basedOn w:val="a"/>
    <w:next w:val="a"/>
    <w:uiPriority w:val="39"/>
    <w:unhideWhenUsed/>
    <w:qFormat/>
    <w:rsid w:val="00581365"/>
    <w:pPr>
      <w:spacing w:line="240" w:lineRule="auto"/>
      <w:ind w:leftChars="1000" w:left="2100" w:firstLineChars="0" w:firstLine="0"/>
    </w:pPr>
    <w:rPr>
      <w:sz w:val="21"/>
    </w:rPr>
  </w:style>
  <w:style w:type="paragraph" w:styleId="21">
    <w:name w:val="toc 2"/>
    <w:basedOn w:val="a"/>
    <w:next w:val="a"/>
    <w:uiPriority w:val="39"/>
    <w:unhideWhenUsed/>
    <w:qFormat/>
    <w:rsid w:val="00581365"/>
    <w:pPr>
      <w:ind w:leftChars="200" w:left="420"/>
    </w:pPr>
  </w:style>
  <w:style w:type="paragraph" w:styleId="90">
    <w:name w:val="toc 9"/>
    <w:basedOn w:val="a"/>
    <w:next w:val="a"/>
    <w:uiPriority w:val="39"/>
    <w:unhideWhenUsed/>
    <w:qFormat/>
    <w:rsid w:val="00581365"/>
    <w:pPr>
      <w:spacing w:line="240" w:lineRule="auto"/>
      <w:ind w:leftChars="1600" w:left="3360" w:firstLineChars="0" w:firstLine="0"/>
    </w:pPr>
    <w:rPr>
      <w:sz w:val="21"/>
    </w:rPr>
  </w:style>
  <w:style w:type="character" w:styleId="ac">
    <w:name w:val="FollowedHyperlink"/>
    <w:basedOn w:val="a0"/>
    <w:uiPriority w:val="99"/>
    <w:unhideWhenUsed/>
    <w:qFormat/>
    <w:rsid w:val="00581365"/>
    <w:rPr>
      <w:color w:val="800080"/>
      <w:u w:val="single"/>
    </w:rPr>
  </w:style>
  <w:style w:type="character" w:styleId="ad">
    <w:name w:val="Hyperlink"/>
    <w:basedOn w:val="a0"/>
    <w:uiPriority w:val="99"/>
    <w:unhideWhenUsed/>
    <w:qFormat/>
    <w:rsid w:val="00581365"/>
    <w:rPr>
      <w:color w:val="0000FF"/>
      <w:u w:val="single"/>
    </w:rPr>
  </w:style>
  <w:style w:type="character" w:styleId="ae">
    <w:name w:val="annotation reference"/>
    <w:basedOn w:val="a0"/>
    <w:uiPriority w:val="99"/>
    <w:unhideWhenUsed/>
    <w:qFormat/>
    <w:rsid w:val="00581365"/>
    <w:rPr>
      <w:sz w:val="21"/>
      <w:szCs w:val="21"/>
    </w:rPr>
  </w:style>
  <w:style w:type="character" w:styleId="af">
    <w:name w:val="footnote reference"/>
    <w:basedOn w:val="a0"/>
    <w:uiPriority w:val="99"/>
    <w:unhideWhenUsed/>
    <w:qFormat/>
    <w:rsid w:val="00581365"/>
    <w:rPr>
      <w:vertAlign w:val="superscript"/>
    </w:rPr>
  </w:style>
  <w:style w:type="table" w:styleId="af0">
    <w:name w:val="Table Grid"/>
    <w:basedOn w:val="a1"/>
    <w:uiPriority w:val="59"/>
    <w:qFormat/>
    <w:rsid w:val="005813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样式小标题"/>
    <w:basedOn w:val="a"/>
    <w:qFormat/>
    <w:rsid w:val="00581365"/>
    <w:pPr>
      <w:spacing w:line="300" w:lineRule="auto"/>
      <w:ind w:leftChars="-257" w:left="-540" w:rightChars="-159" w:right="-334"/>
    </w:pPr>
    <w:rPr>
      <w:rFonts w:ascii="宋体" w:hAnsi="宋体" w:cs="宋体"/>
      <w:b/>
      <w:bCs/>
      <w:szCs w:val="20"/>
    </w:rPr>
  </w:style>
  <w:style w:type="paragraph" w:customStyle="1" w:styleId="61">
    <w:name w:val="正文6"/>
    <w:basedOn w:val="a"/>
    <w:link w:val="6Char0"/>
    <w:qFormat/>
    <w:rsid w:val="00581365"/>
    <w:pPr>
      <w:spacing w:line="300" w:lineRule="auto"/>
    </w:pPr>
    <w:rPr>
      <w:rFonts w:ascii="宋体" w:hAnsi="宋体" w:cs="宋体"/>
      <w:szCs w:val="20"/>
    </w:rPr>
  </w:style>
  <w:style w:type="paragraph" w:customStyle="1" w:styleId="11">
    <w:name w:val="列出段落1"/>
    <w:basedOn w:val="a"/>
    <w:uiPriority w:val="34"/>
    <w:qFormat/>
    <w:rsid w:val="00581365"/>
    <w:pPr>
      <w:ind w:firstLine="420"/>
    </w:pPr>
  </w:style>
  <w:style w:type="paragraph" w:customStyle="1" w:styleId="MessageTable">
    <w:name w:val="MessageTable"/>
    <w:basedOn w:val="a"/>
    <w:qFormat/>
    <w:rsid w:val="00581365"/>
    <w:pPr>
      <w:overflowPunct w:val="0"/>
      <w:autoSpaceDE w:val="0"/>
      <w:autoSpaceDN w:val="0"/>
      <w:adjustRightInd w:val="0"/>
      <w:spacing w:line="240" w:lineRule="exact"/>
      <w:ind w:firstLineChars="0" w:firstLine="0"/>
      <w:jc w:val="left"/>
    </w:pPr>
    <w:rPr>
      <w:rFonts w:ascii="宋体" w:hAnsi="Times New Roman" w:cs="Times New Roman"/>
      <w:kern w:val="0"/>
      <w:sz w:val="16"/>
      <w:szCs w:val="24"/>
    </w:rPr>
  </w:style>
  <w:style w:type="paragraph" w:customStyle="1" w:styleId="TOC1">
    <w:name w:val="TOC 标题1"/>
    <w:basedOn w:val="1"/>
    <w:next w:val="a"/>
    <w:uiPriority w:val="39"/>
    <w:unhideWhenUsed/>
    <w:qFormat/>
    <w:rsid w:val="00581365"/>
    <w:pPr>
      <w:spacing w:before="480" w:after="0" w:line="276" w:lineRule="auto"/>
      <w:outlineLvl w:val="9"/>
    </w:pPr>
    <w:rPr>
      <w:rFonts w:ascii="Cambria" w:hAnsi="Cambria"/>
      <w:color w:val="365F90"/>
      <w:kern w:val="0"/>
      <w:sz w:val="28"/>
      <w:szCs w:val="28"/>
    </w:rPr>
  </w:style>
  <w:style w:type="paragraph" w:customStyle="1" w:styleId="12">
    <w:name w:val="正文1"/>
    <w:basedOn w:val="a"/>
    <w:link w:val="1Char0"/>
    <w:qFormat/>
    <w:rsid w:val="00581365"/>
    <w:pPr>
      <w:ind w:firstLine="480"/>
      <w:jc w:val="left"/>
    </w:pPr>
    <w:rPr>
      <w:rFonts w:cs="Times New Roman"/>
      <w:kern w:val="0"/>
      <w:szCs w:val="20"/>
    </w:rPr>
  </w:style>
  <w:style w:type="paragraph" w:customStyle="1" w:styleId="font5">
    <w:name w:val="font5"/>
    <w:basedOn w:val="a"/>
    <w:qFormat/>
    <w:rsid w:val="00581365"/>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3">
    <w:name w:val="xl63"/>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4">
    <w:name w:val="xl64"/>
    <w:basedOn w:val="a"/>
    <w:qFormat/>
    <w:rsid w:val="00581365"/>
    <w:pPr>
      <w:widowControl/>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5">
    <w:name w:val="xl65"/>
    <w:basedOn w:val="a"/>
    <w:qFormat/>
    <w:rsid w:val="00581365"/>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66">
    <w:name w:val="xl66"/>
    <w:basedOn w:val="a"/>
    <w:qFormat/>
    <w:rsid w:val="00581365"/>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7">
    <w:name w:val="xl67"/>
    <w:basedOn w:val="a"/>
    <w:qFormat/>
    <w:rsid w:val="00581365"/>
    <w:pPr>
      <w:widowControl/>
      <w:pBdr>
        <w:left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8">
    <w:name w:val="xl68"/>
    <w:basedOn w:val="a"/>
    <w:qFormat/>
    <w:rsid w:val="00581365"/>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69">
    <w:name w:val="xl69"/>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af2">
    <w:name w:val="正文格式"/>
    <w:basedOn w:val="a"/>
    <w:link w:val="Char7"/>
    <w:qFormat/>
    <w:rsid w:val="00581365"/>
    <w:pPr>
      <w:spacing w:line="300" w:lineRule="auto"/>
      <w:ind w:firstLineChars="150" w:firstLine="150"/>
    </w:pPr>
    <w:rPr>
      <w:rFonts w:eastAsia="微软雅黑" w:cs="Times New Roman"/>
      <w:kern w:val="0"/>
      <w:szCs w:val="20"/>
    </w:rPr>
  </w:style>
  <w:style w:type="paragraph" w:customStyle="1" w:styleId="font6">
    <w:name w:val="font6"/>
    <w:basedOn w:val="a"/>
    <w:qFormat/>
    <w:rsid w:val="00581365"/>
    <w:pPr>
      <w:widowControl/>
      <w:spacing w:before="100" w:beforeAutospacing="1" w:after="100" w:afterAutospacing="1" w:line="240" w:lineRule="auto"/>
      <w:ind w:firstLineChars="0" w:firstLine="0"/>
      <w:jc w:val="left"/>
    </w:pPr>
    <w:rPr>
      <w:rFonts w:ascii="宋体" w:hAnsi="宋体" w:cs="宋体"/>
      <w:color w:val="000000"/>
      <w:kern w:val="0"/>
      <w:sz w:val="20"/>
      <w:szCs w:val="20"/>
    </w:rPr>
  </w:style>
  <w:style w:type="paragraph" w:customStyle="1" w:styleId="font7">
    <w:name w:val="font7"/>
    <w:basedOn w:val="a"/>
    <w:qFormat/>
    <w:rsid w:val="00581365"/>
    <w:pPr>
      <w:widowControl/>
      <w:spacing w:before="100" w:beforeAutospacing="1" w:after="100" w:afterAutospacing="1" w:line="240" w:lineRule="auto"/>
      <w:ind w:firstLineChars="0" w:firstLine="0"/>
      <w:jc w:val="left"/>
    </w:pPr>
    <w:rPr>
      <w:rFonts w:cs="宋体"/>
      <w:color w:val="000000"/>
      <w:kern w:val="0"/>
      <w:sz w:val="20"/>
      <w:szCs w:val="20"/>
    </w:rPr>
  </w:style>
  <w:style w:type="paragraph" w:customStyle="1" w:styleId="xl70">
    <w:name w:val="xl70"/>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Cs w:val="24"/>
    </w:rPr>
  </w:style>
  <w:style w:type="paragraph" w:customStyle="1" w:styleId="xl71">
    <w:name w:val="xl71"/>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72">
    <w:name w:val="xl72"/>
    <w:basedOn w:val="a"/>
    <w:qFormat/>
    <w:rsid w:val="0058136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73">
    <w:name w:val="xl73"/>
    <w:basedOn w:val="a"/>
    <w:qFormat/>
    <w:rsid w:val="00581365"/>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4">
    <w:name w:val="xl74"/>
    <w:basedOn w:val="a"/>
    <w:qFormat/>
    <w:rsid w:val="00581365"/>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Chars="0" w:firstLine="0"/>
      <w:jc w:val="left"/>
      <w:textAlignment w:val="center"/>
    </w:pPr>
    <w:rPr>
      <w:rFonts w:ascii="宋体" w:hAnsi="宋体" w:cs="宋体"/>
      <w:b/>
      <w:bCs/>
      <w:color w:val="000000"/>
      <w:kern w:val="0"/>
      <w:sz w:val="20"/>
      <w:szCs w:val="20"/>
    </w:rPr>
  </w:style>
  <w:style w:type="paragraph" w:customStyle="1" w:styleId="ordinary-output">
    <w:name w:val="ordinary-output"/>
    <w:basedOn w:val="a"/>
    <w:qFormat/>
    <w:rsid w:val="00581365"/>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3">
    <w:name w:val="修订1"/>
    <w:hidden/>
    <w:uiPriority w:val="99"/>
    <w:semiHidden/>
    <w:qFormat/>
    <w:rsid w:val="00581365"/>
    <w:rPr>
      <w:rFonts w:ascii="Calibri" w:hAnsi="Calibri" w:cs="黑体"/>
      <w:kern w:val="2"/>
      <w:sz w:val="24"/>
      <w:szCs w:val="22"/>
    </w:rPr>
  </w:style>
  <w:style w:type="character" w:customStyle="1" w:styleId="Char5">
    <w:name w:val="页眉 Char"/>
    <w:basedOn w:val="a0"/>
    <w:link w:val="aa"/>
    <w:uiPriority w:val="99"/>
    <w:qFormat/>
    <w:rsid w:val="00581365"/>
    <w:rPr>
      <w:sz w:val="18"/>
      <w:szCs w:val="18"/>
    </w:rPr>
  </w:style>
  <w:style w:type="character" w:customStyle="1" w:styleId="Char4">
    <w:name w:val="页脚 Char"/>
    <w:basedOn w:val="a0"/>
    <w:link w:val="a9"/>
    <w:uiPriority w:val="99"/>
    <w:qFormat/>
    <w:rsid w:val="00581365"/>
    <w:rPr>
      <w:sz w:val="18"/>
      <w:szCs w:val="18"/>
    </w:rPr>
  </w:style>
  <w:style w:type="character" w:customStyle="1" w:styleId="6Char0">
    <w:name w:val="正文6 Char"/>
    <w:basedOn w:val="a0"/>
    <w:link w:val="61"/>
    <w:qFormat/>
    <w:rsid w:val="00581365"/>
    <w:rPr>
      <w:rFonts w:ascii="宋体" w:eastAsia="宋体" w:hAnsi="宋体" w:cs="宋体"/>
      <w:sz w:val="24"/>
      <w:szCs w:val="20"/>
    </w:rPr>
  </w:style>
  <w:style w:type="character" w:customStyle="1" w:styleId="1Char">
    <w:name w:val="标题 1 Char"/>
    <w:basedOn w:val="a0"/>
    <w:link w:val="1"/>
    <w:uiPriority w:val="9"/>
    <w:qFormat/>
    <w:rsid w:val="00581365"/>
    <w:rPr>
      <w:rFonts w:ascii="Calibri" w:hAnsi="Calibri" w:cs="黑体"/>
      <w:b/>
      <w:bCs/>
      <w:kern w:val="44"/>
      <w:sz w:val="44"/>
      <w:szCs w:val="44"/>
      <w:lang w:val="en-US" w:eastAsia="zh-CN" w:bidi="ar-SA"/>
    </w:rPr>
  </w:style>
  <w:style w:type="character" w:customStyle="1" w:styleId="2Char">
    <w:name w:val="标题 2 Char"/>
    <w:basedOn w:val="a0"/>
    <w:link w:val="2"/>
    <w:uiPriority w:val="9"/>
    <w:qFormat/>
    <w:rsid w:val="00581365"/>
    <w:rPr>
      <w:rFonts w:ascii="Cambria" w:eastAsia="宋体" w:hAnsi="Cambria" w:cs="黑体"/>
      <w:b/>
      <w:bCs/>
      <w:sz w:val="32"/>
      <w:szCs w:val="32"/>
    </w:rPr>
  </w:style>
  <w:style w:type="character" w:customStyle="1" w:styleId="3Char">
    <w:name w:val="标题 3 Char"/>
    <w:basedOn w:val="a0"/>
    <w:link w:val="3"/>
    <w:uiPriority w:val="9"/>
    <w:qFormat/>
    <w:rsid w:val="00581365"/>
    <w:rPr>
      <w:b/>
      <w:bCs/>
      <w:sz w:val="32"/>
      <w:szCs w:val="32"/>
    </w:rPr>
  </w:style>
  <w:style w:type="character" w:customStyle="1" w:styleId="4Char">
    <w:name w:val="标题 4 Char"/>
    <w:basedOn w:val="a0"/>
    <w:link w:val="4"/>
    <w:uiPriority w:val="9"/>
    <w:qFormat/>
    <w:rsid w:val="00581365"/>
    <w:rPr>
      <w:rFonts w:ascii="Cambria" w:eastAsia="宋体" w:hAnsi="Cambria" w:cs="黑体"/>
      <w:b/>
      <w:bCs/>
      <w:sz w:val="28"/>
      <w:szCs w:val="28"/>
    </w:rPr>
  </w:style>
  <w:style w:type="character" w:customStyle="1" w:styleId="Char3">
    <w:name w:val="批注框文本 Char"/>
    <w:basedOn w:val="a0"/>
    <w:link w:val="a8"/>
    <w:uiPriority w:val="99"/>
    <w:semiHidden/>
    <w:qFormat/>
    <w:rsid w:val="00581365"/>
    <w:rPr>
      <w:sz w:val="18"/>
      <w:szCs w:val="18"/>
    </w:rPr>
  </w:style>
  <w:style w:type="character" w:customStyle="1" w:styleId="Char6">
    <w:name w:val="脚注文本 Char"/>
    <w:basedOn w:val="a0"/>
    <w:link w:val="ab"/>
    <w:uiPriority w:val="99"/>
    <w:semiHidden/>
    <w:qFormat/>
    <w:rsid w:val="00581365"/>
    <w:rPr>
      <w:sz w:val="18"/>
      <w:szCs w:val="18"/>
    </w:rPr>
  </w:style>
  <w:style w:type="character" w:customStyle="1" w:styleId="1Char0">
    <w:name w:val="正文1 Char"/>
    <w:link w:val="12"/>
    <w:qFormat/>
    <w:rsid w:val="00581365"/>
    <w:rPr>
      <w:rFonts w:ascii="Calibri" w:eastAsia="宋体" w:hAnsi="Calibri" w:cs="Times New Roman"/>
      <w:kern w:val="0"/>
      <w:sz w:val="24"/>
      <w:szCs w:val="20"/>
    </w:rPr>
  </w:style>
  <w:style w:type="character" w:customStyle="1" w:styleId="Char2">
    <w:name w:val="正文文本缩进 Char"/>
    <w:basedOn w:val="a0"/>
    <w:link w:val="a7"/>
    <w:uiPriority w:val="99"/>
    <w:semiHidden/>
    <w:qFormat/>
    <w:rsid w:val="00581365"/>
    <w:rPr>
      <w:sz w:val="24"/>
    </w:rPr>
  </w:style>
  <w:style w:type="character" w:customStyle="1" w:styleId="2Char0">
    <w:name w:val="正文首行缩进 2 Char"/>
    <w:basedOn w:val="Char2"/>
    <w:link w:val="20"/>
    <w:qFormat/>
    <w:rsid w:val="00581365"/>
    <w:rPr>
      <w:rFonts w:ascii="宋体" w:eastAsia="宋体" w:hAnsi="宋体" w:cs="Times New Roman"/>
      <w:sz w:val="24"/>
      <w:szCs w:val="21"/>
    </w:rPr>
  </w:style>
  <w:style w:type="character" w:customStyle="1" w:styleId="Char0">
    <w:name w:val="批注文字 Char"/>
    <w:basedOn w:val="a0"/>
    <w:link w:val="a4"/>
    <w:uiPriority w:val="99"/>
    <w:qFormat/>
    <w:rsid w:val="00581365"/>
    <w:rPr>
      <w:sz w:val="24"/>
    </w:rPr>
  </w:style>
  <w:style w:type="character" w:customStyle="1" w:styleId="Char">
    <w:name w:val="批注主题 Char"/>
    <w:basedOn w:val="Char0"/>
    <w:link w:val="a3"/>
    <w:uiPriority w:val="99"/>
    <w:semiHidden/>
    <w:qFormat/>
    <w:rsid w:val="00581365"/>
    <w:rPr>
      <w:b/>
      <w:bCs/>
      <w:sz w:val="24"/>
    </w:rPr>
  </w:style>
  <w:style w:type="character" w:customStyle="1" w:styleId="Char7">
    <w:name w:val="正文格式 Char"/>
    <w:link w:val="af2"/>
    <w:qFormat/>
    <w:locked/>
    <w:rsid w:val="00581365"/>
    <w:rPr>
      <w:rFonts w:ascii="Calibri" w:eastAsia="微软雅黑" w:hAnsi="Calibri"/>
      <w:sz w:val="24"/>
    </w:rPr>
  </w:style>
  <w:style w:type="character" w:customStyle="1" w:styleId="Char1">
    <w:name w:val="文档结构图 Char"/>
    <w:basedOn w:val="a0"/>
    <w:link w:val="a6"/>
    <w:uiPriority w:val="99"/>
    <w:semiHidden/>
    <w:qFormat/>
    <w:rsid w:val="00581365"/>
    <w:rPr>
      <w:rFonts w:ascii="宋体" w:eastAsia="宋体"/>
      <w:sz w:val="18"/>
      <w:szCs w:val="18"/>
    </w:rPr>
  </w:style>
  <w:style w:type="character" w:customStyle="1" w:styleId="5Char">
    <w:name w:val="标题 5 Char"/>
    <w:basedOn w:val="a0"/>
    <w:link w:val="5"/>
    <w:uiPriority w:val="9"/>
    <w:semiHidden/>
    <w:qFormat/>
    <w:rsid w:val="00581365"/>
    <w:rPr>
      <w:b/>
      <w:bCs/>
      <w:sz w:val="28"/>
      <w:szCs w:val="28"/>
    </w:rPr>
  </w:style>
  <w:style w:type="character" w:customStyle="1" w:styleId="6Char">
    <w:name w:val="标题 6 Char"/>
    <w:basedOn w:val="a0"/>
    <w:link w:val="6"/>
    <w:uiPriority w:val="9"/>
    <w:semiHidden/>
    <w:qFormat/>
    <w:rsid w:val="00581365"/>
    <w:rPr>
      <w:rFonts w:ascii="Cambria" w:eastAsia="宋体" w:hAnsi="Cambria" w:cs="黑体"/>
      <w:b/>
      <w:bCs/>
      <w:sz w:val="24"/>
      <w:szCs w:val="24"/>
    </w:rPr>
  </w:style>
  <w:style w:type="character" w:customStyle="1" w:styleId="7Char">
    <w:name w:val="标题 7 Char"/>
    <w:basedOn w:val="a0"/>
    <w:link w:val="7"/>
    <w:uiPriority w:val="9"/>
    <w:semiHidden/>
    <w:qFormat/>
    <w:rsid w:val="00581365"/>
    <w:rPr>
      <w:b/>
      <w:bCs/>
      <w:sz w:val="24"/>
      <w:szCs w:val="24"/>
    </w:rPr>
  </w:style>
  <w:style w:type="character" w:customStyle="1" w:styleId="8Char">
    <w:name w:val="标题 8 Char"/>
    <w:basedOn w:val="a0"/>
    <w:link w:val="8"/>
    <w:uiPriority w:val="9"/>
    <w:semiHidden/>
    <w:qFormat/>
    <w:rsid w:val="00581365"/>
    <w:rPr>
      <w:rFonts w:ascii="Cambria" w:eastAsia="宋体" w:hAnsi="Cambria" w:cs="黑体"/>
      <w:sz w:val="24"/>
      <w:szCs w:val="24"/>
    </w:rPr>
  </w:style>
  <w:style w:type="character" w:customStyle="1" w:styleId="9Char">
    <w:name w:val="标题 9 Char"/>
    <w:basedOn w:val="a0"/>
    <w:link w:val="9"/>
    <w:uiPriority w:val="9"/>
    <w:semiHidden/>
    <w:qFormat/>
    <w:rsid w:val="00581365"/>
    <w:rPr>
      <w:rFonts w:ascii="Cambria" w:eastAsia="宋体" w:hAnsi="Cambria" w:cs="黑体"/>
      <w:szCs w:val="21"/>
    </w:rPr>
  </w:style>
  <w:style w:type="character" w:customStyle="1" w:styleId="high-light-bg4">
    <w:name w:val="high-light-bg4"/>
    <w:basedOn w:val="a0"/>
    <w:qFormat/>
    <w:rsid w:val="00581365"/>
  </w:style>
  <w:style w:type="paragraph" w:customStyle="1" w:styleId="22">
    <w:name w:val="列出段落2"/>
    <w:basedOn w:val="a"/>
    <w:uiPriority w:val="99"/>
    <w:unhideWhenUsed/>
    <w:qFormat/>
    <w:rsid w:val="00581365"/>
    <w:pPr>
      <w:ind w:firstLine="420"/>
    </w:pPr>
  </w:style>
  <w:style w:type="paragraph" w:customStyle="1" w:styleId="23">
    <w:name w:val="修订2"/>
    <w:hidden/>
    <w:uiPriority w:val="99"/>
    <w:unhideWhenUsed/>
    <w:qFormat/>
    <w:rsid w:val="00581365"/>
    <w:rPr>
      <w:rFonts w:ascii="Calibri" w:hAnsi="Calibri" w:cs="黑体"/>
      <w:kern w:val="2"/>
      <w:sz w:val="24"/>
      <w:szCs w:val="22"/>
    </w:rPr>
  </w:style>
  <w:style w:type="paragraph" w:customStyle="1" w:styleId="31">
    <w:name w:val="列出段落3"/>
    <w:basedOn w:val="a"/>
    <w:uiPriority w:val="99"/>
    <w:unhideWhenUsed/>
    <w:qFormat/>
    <w:rsid w:val="00581365"/>
    <w:pPr>
      <w:ind w:firstLine="420"/>
    </w:pPr>
  </w:style>
  <w:style w:type="paragraph" w:customStyle="1" w:styleId="af3">
    <w:name w:val="正文基本样式"/>
    <w:basedOn w:val="a"/>
    <w:link w:val="Char8"/>
    <w:qFormat/>
    <w:rsid w:val="00581365"/>
    <w:pPr>
      <w:widowControl/>
      <w:spacing w:after="200" w:line="300" w:lineRule="auto"/>
      <w:jc w:val="left"/>
    </w:pPr>
    <w:rPr>
      <w:rFonts w:asciiTheme="minorHAnsi" w:eastAsiaTheme="minorEastAsia" w:hAnsiTheme="minorHAnsi" w:cstheme="minorBidi"/>
      <w:kern w:val="0"/>
      <w:lang w:eastAsia="en-US" w:bidi="en-US"/>
    </w:rPr>
  </w:style>
  <w:style w:type="character" w:customStyle="1" w:styleId="Char8">
    <w:name w:val="正文基本样式 Char"/>
    <w:link w:val="af3"/>
    <w:qFormat/>
    <w:rsid w:val="00581365"/>
    <w:rPr>
      <w:rFonts w:asciiTheme="minorHAnsi" w:eastAsiaTheme="minorEastAsia" w:hAnsiTheme="minorHAnsi" w:cstheme="minorBidi"/>
      <w:sz w:val="24"/>
      <w:szCs w:val="22"/>
      <w:lang w:eastAsia="en-US" w:bidi="en-US"/>
    </w:rPr>
  </w:style>
  <w:style w:type="paragraph" w:customStyle="1" w:styleId="32">
    <w:name w:val="修订3"/>
    <w:hidden/>
    <w:uiPriority w:val="99"/>
    <w:unhideWhenUsed/>
    <w:qFormat/>
    <w:rsid w:val="00581365"/>
    <w:rPr>
      <w:rFonts w:ascii="Calibri" w:hAnsi="Calibri" w:cs="黑体"/>
      <w:kern w:val="2"/>
      <w:sz w:val="24"/>
      <w:szCs w:val="22"/>
    </w:rPr>
  </w:style>
  <w:style w:type="paragraph" w:customStyle="1" w:styleId="font8">
    <w:name w:val="font8"/>
    <w:basedOn w:val="a"/>
    <w:rsid w:val="00E27315"/>
    <w:pPr>
      <w:widowControl/>
      <w:spacing w:before="100" w:beforeAutospacing="1" w:after="100" w:afterAutospacing="1" w:line="240" w:lineRule="auto"/>
      <w:ind w:firstLineChars="0" w:firstLine="0"/>
      <w:jc w:val="left"/>
    </w:pPr>
    <w:rPr>
      <w:rFonts w:cs="Calibri"/>
      <w:b/>
      <w:bCs/>
      <w:color w:val="000000"/>
      <w:kern w:val="0"/>
      <w:sz w:val="21"/>
      <w:szCs w:val="21"/>
    </w:rPr>
  </w:style>
  <w:style w:type="paragraph" w:customStyle="1" w:styleId="font9">
    <w:name w:val="font9"/>
    <w:basedOn w:val="a"/>
    <w:rsid w:val="00E27315"/>
    <w:pPr>
      <w:widowControl/>
      <w:spacing w:before="100" w:beforeAutospacing="1" w:after="100" w:afterAutospacing="1" w:line="240" w:lineRule="auto"/>
      <w:ind w:firstLineChars="0" w:firstLine="0"/>
      <w:jc w:val="left"/>
    </w:pPr>
    <w:rPr>
      <w:rFonts w:ascii="宋体" w:hAnsi="宋体" w:cs="宋体"/>
      <w:b/>
      <w:bCs/>
      <w:color w:val="000000"/>
      <w:kern w:val="0"/>
      <w:sz w:val="21"/>
      <w:szCs w:val="21"/>
    </w:rPr>
  </w:style>
  <w:style w:type="paragraph" w:customStyle="1" w:styleId="font10">
    <w:name w:val="font10"/>
    <w:basedOn w:val="a"/>
    <w:rsid w:val="00E27315"/>
    <w:pPr>
      <w:widowControl/>
      <w:spacing w:before="100" w:beforeAutospacing="1" w:after="100" w:afterAutospacing="1" w:line="240" w:lineRule="auto"/>
      <w:ind w:firstLineChars="0" w:firstLine="0"/>
      <w:jc w:val="left"/>
    </w:pPr>
    <w:rPr>
      <w:rFonts w:ascii="宋体" w:hAnsi="宋体" w:cs="宋体"/>
      <w:color w:val="000000"/>
      <w:kern w:val="0"/>
      <w:sz w:val="22"/>
    </w:rPr>
  </w:style>
  <w:style w:type="paragraph" w:customStyle="1" w:styleId="font11">
    <w:name w:val="font11"/>
    <w:basedOn w:val="a"/>
    <w:rsid w:val="00E27315"/>
    <w:pPr>
      <w:widowControl/>
      <w:spacing w:before="100" w:beforeAutospacing="1" w:after="100" w:afterAutospacing="1" w:line="240" w:lineRule="auto"/>
      <w:ind w:firstLineChars="0" w:firstLine="0"/>
      <w:jc w:val="left"/>
    </w:pPr>
    <w:rPr>
      <w:rFonts w:ascii="宋体" w:hAnsi="宋体" w:cs="宋体"/>
      <w:b/>
      <w:bCs/>
      <w:color w:val="000000"/>
      <w:kern w:val="0"/>
      <w:sz w:val="22"/>
    </w:rPr>
  </w:style>
  <w:style w:type="paragraph" w:customStyle="1" w:styleId="font12">
    <w:name w:val="font12"/>
    <w:basedOn w:val="a"/>
    <w:rsid w:val="00E27315"/>
    <w:pPr>
      <w:widowControl/>
      <w:spacing w:before="100" w:beforeAutospacing="1" w:after="100" w:afterAutospacing="1" w:line="240" w:lineRule="auto"/>
      <w:ind w:firstLineChars="0" w:firstLine="0"/>
      <w:jc w:val="left"/>
    </w:pPr>
    <w:rPr>
      <w:rFonts w:ascii="Tahoma" w:hAnsi="Tahoma" w:cs="Tahoma"/>
      <w:b/>
      <w:bCs/>
      <w:color w:val="000000"/>
      <w:kern w:val="0"/>
      <w:sz w:val="22"/>
    </w:rPr>
  </w:style>
  <w:style w:type="paragraph" w:styleId="af4">
    <w:name w:val="List Paragraph"/>
    <w:basedOn w:val="a"/>
    <w:uiPriority w:val="99"/>
    <w:unhideWhenUsed/>
    <w:rsid w:val="0004369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89525">
      <w:bodyDiv w:val="1"/>
      <w:marLeft w:val="0"/>
      <w:marRight w:val="0"/>
      <w:marTop w:val="0"/>
      <w:marBottom w:val="0"/>
      <w:divBdr>
        <w:top w:val="none" w:sz="0" w:space="0" w:color="auto"/>
        <w:left w:val="none" w:sz="0" w:space="0" w:color="auto"/>
        <w:bottom w:val="none" w:sz="0" w:space="0" w:color="auto"/>
        <w:right w:val="none" w:sz="0" w:space="0" w:color="auto"/>
      </w:divBdr>
    </w:div>
    <w:div w:id="1475610063">
      <w:bodyDiv w:val="1"/>
      <w:marLeft w:val="0"/>
      <w:marRight w:val="0"/>
      <w:marTop w:val="0"/>
      <w:marBottom w:val="0"/>
      <w:divBdr>
        <w:top w:val="none" w:sz="0" w:space="0" w:color="auto"/>
        <w:left w:val="none" w:sz="0" w:space="0" w:color="auto"/>
        <w:bottom w:val="none" w:sz="0" w:space="0" w:color="auto"/>
        <w:right w:val="none" w:sz="0" w:space="0" w:color="auto"/>
      </w:divBdr>
    </w:div>
    <w:div w:id="1726679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package" Target="embeddings/Microsoft_Excel____2.xlsx"/><Relationship Id="rId3" Type="http://schemas.openxmlformats.org/officeDocument/2006/relationships/numbering" Target="numbering.xml"/><Relationship Id="rId21" Type="http://schemas.openxmlformats.org/officeDocument/2006/relationships/oleObject" Target="embeddings/Microsoft_Visio_2003-2010___2.vsd"/><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package" Target="embeddings/Microsoft_Excel____1.xlsx"/><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Microsoft_Visio_2003-2010___1.vsd"/><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D2A190-3A90-4B54-B771-989F220F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15343</Words>
  <Characters>87457</Characters>
  <Application>Microsoft Office Word</Application>
  <DocSecurity>0</DocSecurity>
  <Lines>728</Lines>
  <Paragraphs>205</Paragraphs>
  <ScaleCrop>false</ScaleCrop>
  <Company>Microsoft</Company>
  <LinksUpToDate>false</LinksUpToDate>
  <CharactersWithSpaces>102595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编号：SGE-BZ-01-xx</dc:title>
  <dc:creator>dell</dc:creator>
  <cp:lastModifiedBy>翟羽佳</cp:lastModifiedBy>
  <cp:revision>134</cp:revision>
  <dcterms:created xsi:type="dcterms:W3CDTF">2017-04-13T09:55:00Z</dcterms:created>
  <dcterms:modified xsi:type="dcterms:W3CDTF">2017-09-22T09:53:00Z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