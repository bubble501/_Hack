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EEE74" w14:textId="77777777" w:rsidR="0005680D" w:rsidRDefault="0005680D" w:rsidP="0005680D"/>
    <w:p w14:paraId="612EE108" w14:textId="77777777" w:rsidR="0005680D" w:rsidRDefault="0005680D" w:rsidP="0005680D"/>
    <w:p w14:paraId="5E7BEAB6" w14:textId="77777777" w:rsidR="0005680D" w:rsidRDefault="0005680D" w:rsidP="0005680D"/>
    <w:p w14:paraId="52E83D28" w14:textId="77777777" w:rsidR="0005680D" w:rsidRDefault="0005680D" w:rsidP="0005680D"/>
    <w:p w14:paraId="327EF6BB" w14:textId="77777777" w:rsidR="0005680D" w:rsidRDefault="0005680D" w:rsidP="0005680D"/>
    <w:p w14:paraId="4BCC3D8C" w14:textId="77777777" w:rsidR="0005680D" w:rsidRDefault="0005680D" w:rsidP="0005680D"/>
    <w:p w14:paraId="756206FD" w14:textId="77777777" w:rsidR="0005680D" w:rsidRDefault="0005680D" w:rsidP="0005680D">
      <w:pPr>
        <w:pStyle w:val="ab"/>
        <w:outlineLvl w:val="9"/>
        <w:rPr>
          <w:rFonts w:ascii="黑体"/>
          <w:sz w:val="52"/>
        </w:rPr>
      </w:pPr>
      <w:bookmarkStart w:id="0" w:name="_Toc105902216"/>
      <w:bookmarkStart w:id="1" w:name="_Toc106695473"/>
      <w:bookmarkStart w:id="2" w:name="_Toc110418120"/>
      <w:bookmarkStart w:id="3" w:name="_Toc111005859"/>
      <w:bookmarkStart w:id="4" w:name="_Toc111466932"/>
      <w:bookmarkStart w:id="5" w:name="_Toc111471510"/>
      <w:bookmarkStart w:id="6" w:name="_Toc111555576"/>
      <w:bookmarkStart w:id="7" w:name="_Toc111557300"/>
      <w:bookmarkStart w:id="8" w:name="_Toc112127723"/>
      <w:bookmarkStart w:id="9" w:name="_Toc112128210"/>
      <w:bookmarkStart w:id="10" w:name="_Toc115256029"/>
      <w:bookmarkStart w:id="11" w:name="_Toc419466191"/>
      <w:bookmarkStart w:id="12" w:name="_Toc419964812"/>
      <w:bookmarkStart w:id="13" w:name="_Toc422322283"/>
      <w:bookmarkStart w:id="14" w:name="_Toc493858536"/>
      <w:r>
        <w:rPr>
          <w:rFonts w:ascii="黑体" w:hint="eastAsia"/>
          <w:sz w:val="52"/>
        </w:rPr>
        <w:t>上海</w:t>
      </w:r>
      <w:r>
        <w:rPr>
          <w:rFonts w:ascii="黑体"/>
          <w:sz w:val="52"/>
        </w:rPr>
        <w:t>黄金交易所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4CB2FDAA" w14:textId="77777777" w:rsidR="0005680D" w:rsidRDefault="0005680D" w:rsidP="0005680D">
      <w:pPr>
        <w:pStyle w:val="ab"/>
        <w:outlineLvl w:val="9"/>
        <w:rPr>
          <w:rFonts w:ascii="黑体"/>
          <w:sz w:val="52"/>
        </w:rPr>
      </w:pPr>
      <w:bookmarkStart w:id="15" w:name="_Toc493858537"/>
      <w:r>
        <w:rPr>
          <w:rFonts w:ascii="黑体" w:hint="eastAsia"/>
          <w:sz w:val="52"/>
        </w:rPr>
        <w:t>GEMS-3业务和技术会员影响说明</w:t>
      </w:r>
      <w:bookmarkEnd w:id="15"/>
    </w:p>
    <w:p w14:paraId="09BA3003" w14:textId="77777777" w:rsidR="0005680D" w:rsidRDefault="0005680D" w:rsidP="0005680D">
      <w:pPr>
        <w:pStyle w:val="aa"/>
        <w:spacing w:before="0" w:after="0"/>
      </w:pPr>
    </w:p>
    <w:p w14:paraId="46D0A0FB" w14:textId="77777777" w:rsidR="0005680D" w:rsidRDefault="0005680D" w:rsidP="0005680D"/>
    <w:p w14:paraId="4CBC985F" w14:textId="6239E923" w:rsidR="0005680D" w:rsidRDefault="0005680D" w:rsidP="0005680D">
      <w:pPr>
        <w:jc w:val="center"/>
        <w:rPr>
          <w:rFonts w:ascii="黑体" w:eastAsia="黑体"/>
          <w:sz w:val="36"/>
        </w:rPr>
      </w:pPr>
      <w:r>
        <w:rPr>
          <w:rFonts w:ascii="黑体" w:eastAsia="黑体" w:hint="eastAsia"/>
          <w:sz w:val="36"/>
        </w:rPr>
        <w:t>V</w:t>
      </w:r>
      <w:r w:rsidR="00665C26">
        <w:rPr>
          <w:rFonts w:ascii="黑体" w:eastAsia="黑体" w:hint="eastAsia"/>
          <w:sz w:val="36"/>
        </w:rPr>
        <w:t>1</w:t>
      </w:r>
      <w:r>
        <w:rPr>
          <w:rFonts w:ascii="黑体" w:eastAsia="黑体" w:hint="eastAsia"/>
          <w:sz w:val="36"/>
        </w:rPr>
        <w:t>.</w:t>
      </w:r>
      <w:ins w:id="16" w:author="余新泰" w:date="2017-09-22T15:27:00Z">
        <w:r w:rsidR="00D54C31">
          <w:rPr>
            <w:rFonts w:ascii="黑体" w:eastAsia="黑体" w:hint="eastAsia"/>
            <w:sz w:val="36"/>
          </w:rPr>
          <w:t>2</w:t>
        </w:r>
      </w:ins>
    </w:p>
    <w:p w14:paraId="7A2E5085" w14:textId="77777777" w:rsidR="0005680D" w:rsidRDefault="0005680D" w:rsidP="0005680D"/>
    <w:p w14:paraId="5DD4009D" w14:textId="77777777" w:rsidR="0005680D" w:rsidRDefault="0005680D" w:rsidP="0005680D"/>
    <w:p w14:paraId="29288272" w14:textId="77777777" w:rsidR="0005680D" w:rsidRDefault="0005680D" w:rsidP="0005680D"/>
    <w:p w14:paraId="1221091D" w14:textId="77777777" w:rsidR="0005680D" w:rsidRDefault="0005680D" w:rsidP="0005680D"/>
    <w:p w14:paraId="18674BC5" w14:textId="77777777" w:rsidR="0005680D" w:rsidRDefault="0005680D" w:rsidP="0005680D">
      <w:pPr>
        <w:rPr>
          <w:rFonts w:eastAsia="黑体"/>
          <w:sz w:val="30"/>
        </w:rPr>
      </w:pPr>
    </w:p>
    <w:p w14:paraId="4DD27AD0" w14:textId="77777777" w:rsidR="0005680D" w:rsidRDefault="0005680D" w:rsidP="0005680D">
      <w:pPr>
        <w:rPr>
          <w:rFonts w:eastAsia="黑体"/>
          <w:sz w:val="30"/>
        </w:rPr>
      </w:pPr>
    </w:p>
    <w:p w14:paraId="1EBE6AE3" w14:textId="77777777" w:rsidR="0005680D" w:rsidRDefault="0005680D" w:rsidP="0005680D">
      <w:pPr>
        <w:rPr>
          <w:rFonts w:eastAsia="黑体"/>
          <w:sz w:val="30"/>
        </w:rPr>
      </w:pPr>
    </w:p>
    <w:p w14:paraId="0A173A78" w14:textId="77777777" w:rsidR="0005680D" w:rsidRDefault="0005680D" w:rsidP="0005680D">
      <w:pPr>
        <w:rPr>
          <w:rFonts w:eastAsia="黑体"/>
          <w:sz w:val="30"/>
        </w:rPr>
      </w:pPr>
    </w:p>
    <w:p w14:paraId="382AC351" w14:textId="77777777" w:rsidR="0005680D" w:rsidRDefault="0005680D" w:rsidP="0005680D">
      <w:pPr>
        <w:rPr>
          <w:rFonts w:eastAsia="黑体"/>
          <w:sz w:val="30"/>
        </w:rPr>
      </w:pPr>
    </w:p>
    <w:p w14:paraId="5B93DD54" w14:textId="77777777" w:rsidR="0005680D" w:rsidRDefault="0005680D" w:rsidP="0005680D">
      <w:pPr>
        <w:rPr>
          <w:rFonts w:eastAsia="黑体"/>
          <w:sz w:val="30"/>
        </w:rPr>
      </w:pPr>
    </w:p>
    <w:p w14:paraId="529ED6BA" w14:textId="77777777" w:rsidR="0005680D" w:rsidRDefault="0005680D" w:rsidP="0005680D"/>
    <w:p w14:paraId="32A07709" w14:textId="77777777" w:rsidR="0005680D" w:rsidRDefault="0005680D" w:rsidP="0005680D">
      <w:pPr>
        <w:spacing w:beforeLines="10" w:before="31"/>
        <w:jc w:val="center"/>
        <w:rPr>
          <w:rFonts w:eastAsia="黑体"/>
          <w:sz w:val="30"/>
        </w:rPr>
      </w:pPr>
      <w:r>
        <w:rPr>
          <w:rFonts w:eastAsia="黑体" w:hint="eastAsia"/>
          <w:sz w:val="30"/>
        </w:rPr>
        <w:t>上海黄金</w:t>
      </w:r>
      <w:r>
        <w:rPr>
          <w:rFonts w:eastAsia="黑体"/>
          <w:sz w:val="30"/>
        </w:rPr>
        <w:t>交易</w:t>
      </w:r>
      <w:r>
        <w:rPr>
          <w:rFonts w:eastAsia="黑体" w:hint="eastAsia"/>
          <w:sz w:val="30"/>
        </w:rPr>
        <w:t>所</w:t>
      </w:r>
    </w:p>
    <w:p w14:paraId="51036976" w14:textId="77777777" w:rsidR="0005680D" w:rsidRDefault="0005680D" w:rsidP="0005680D">
      <w:pPr>
        <w:jc w:val="center"/>
      </w:pPr>
    </w:p>
    <w:p w14:paraId="0AF1C1DE" w14:textId="77777777" w:rsidR="0005680D" w:rsidRDefault="0005680D" w:rsidP="0005680D">
      <w:pPr>
        <w:pStyle w:val="ac"/>
        <w:adjustRightInd/>
        <w:snapToGrid/>
        <w:spacing w:before="0" w:after="0"/>
      </w:pPr>
      <w:r>
        <w:rPr>
          <w:rFonts w:hint="eastAsia"/>
        </w:rPr>
        <w:t>2017</w:t>
      </w:r>
      <w:r>
        <w:rPr>
          <w:rFonts w:hint="eastAsia"/>
        </w:rPr>
        <w:t>年</w:t>
      </w:r>
      <w:r>
        <w:rPr>
          <w:rFonts w:hint="eastAsia"/>
        </w:rPr>
        <w:t>6</w:t>
      </w:r>
      <w:r>
        <w:rPr>
          <w:rFonts w:hint="eastAsia"/>
        </w:rPr>
        <w:t>月</w:t>
      </w:r>
    </w:p>
    <w:p w14:paraId="77A707A2" w14:textId="77777777" w:rsidR="0005680D" w:rsidRDefault="0005680D" w:rsidP="0005680D"/>
    <w:p w14:paraId="5DDCD593" w14:textId="77777777" w:rsidR="0005680D" w:rsidRDefault="0005680D" w:rsidP="0005680D">
      <w:pPr>
        <w:spacing w:beforeLines="20" w:before="62"/>
        <w:jc w:val="center"/>
        <w:sectPr w:rsidR="0005680D" w:rsidSect="00F97693">
          <w:headerReference w:type="default" r:id="rId8"/>
          <w:footerReference w:type="even" r:id="rId9"/>
          <w:footerReference w:type="default" r:id="rId10"/>
          <w:pgSz w:w="11906" w:h="16838"/>
          <w:pgMar w:top="1440" w:right="1800" w:bottom="1440" w:left="1800" w:header="851" w:footer="992" w:gutter="0"/>
          <w:cols w:space="720"/>
          <w:docGrid w:type="lines" w:linePitch="312"/>
        </w:sectPr>
      </w:pPr>
    </w:p>
    <w:p w14:paraId="7BFA4ED3" w14:textId="77777777" w:rsidR="0005680D" w:rsidRDefault="0005680D" w:rsidP="0005680D">
      <w:pPr>
        <w:spacing w:beforeLines="20" w:before="62"/>
        <w:jc w:val="center"/>
        <w:rPr>
          <w:rFonts w:ascii="黑体" w:eastAsia="黑体"/>
          <w:sz w:val="30"/>
        </w:rPr>
      </w:pPr>
      <w:r>
        <w:lastRenderedPageBreak/>
        <w:br w:type="page"/>
      </w:r>
      <w:r>
        <w:rPr>
          <w:rFonts w:ascii="黑体" w:eastAsia="黑体" w:hint="eastAsia"/>
          <w:sz w:val="30"/>
        </w:rPr>
        <w:lastRenderedPageBreak/>
        <w:t>版本控制信息</w:t>
      </w:r>
    </w:p>
    <w:p w14:paraId="4CAF0078" w14:textId="77777777" w:rsidR="0005680D" w:rsidRDefault="0005680D" w:rsidP="0005680D"/>
    <w:tbl>
      <w:tblPr>
        <w:tblW w:w="827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355"/>
        <w:gridCol w:w="1418"/>
        <w:gridCol w:w="1418"/>
        <w:gridCol w:w="1446"/>
        <w:gridCol w:w="2641"/>
      </w:tblGrid>
      <w:tr w:rsidR="0005680D" w14:paraId="14E0A98E" w14:textId="77777777" w:rsidTr="00F97693">
        <w:trPr>
          <w:tblHeader/>
          <w:jc w:val="center"/>
        </w:trPr>
        <w:tc>
          <w:tcPr>
            <w:tcW w:w="1355" w:type="dxa"/>
            <w:vAlign w:val="center"/>
          </w:tcPr>
          <w:p w14:paraId="70B1D355" w14:textId="77777777" w:rsidR="0005680D" w:rsidRDefault="0005680D" w:rsidP="00F97693">
            <w:pPr>
              <w:pStyle w:val="ac"/>
              <w:rPr>
                <w:rFonts w:eastAsia="宋体" w:hAnsi="宋体"/>
              </w:rPr>
            </w:pPr>
            <w:r>
              <w:rPr>
                <w:rFonts w:eastAsia="宋体" w:hAnsi="宋体" w:hint="eastAsia"/>
              </w:rPr>
              <w:t>版本</w:t>
            </w:r>
          </w:p>
        </w:tc>
        <w:tc>
          <w:tcPr>
            <w:tcW w:w="1418" w:type="dxa"/>
            <w:vAlign w:val="center"/>
          </w:tcPr>
          <w:p w14:paraId="7105589D" w14:textId="77777777" w:rsidR="0005680D" w:rsidRDefault="0005680D" w:rsidP="00F97693">
            <w:pPr>
              <w:pStyle w:val="ac"/>
              <w:rPr>
                <w:rFonts w:eastAsia="宋体" w:hAnsi="宋体"/>
              </w:rPr>
            </w:pPr>
            <w:r>
              <w:rPr>
                <w:rFonts w:eastAsia="宋体" w:hAnsi="宋体" w:hint="eastAsia"/>
              </w:rPr>
              <w:t>日期</w:t>
            </w:r>
          </w:p>
        </w:tc>
        <w:tc>
          <w:tcPr>
            <w:tcW w:w="1418" w:type="dxa"/>
            <w:vAlign w:val="center"/>
          </w:tcPr>
          <w:p w14:paraId="75257F3C" w14:textId="77777777" w:rsidR="0005680D" w:rsidRDefault="0005680D" w:rsidP="00F97693">
            <w:pPr>
              <w:pStyle w:val="ac"/>
              <w:rPr>
                <w:rFonts w:eastAsia="宋体" w:hAnsi="宋体"/>
              </w:rPr>
            </w:pPr>
            <w:r>
              <w:rPr>
                <w:rFonts w:eastAsia="宋体" w:hAnsi="宋体" w:hint="eastAsia"/>
              </w:rPr>
              <w:t>拟稿和修改</w:t>
            </w:r>
          </w:p>
        </w:tc>
        <w:tc>
          <w:tcPr>
            <w:tcW w:w="1446" w:type="dxa"/>
            <w:vAlign w:val="center"/>
          </w:tcPr>
          <w:p w14:paraId="3A8F18E8" w14:textId="77777777" w:rsidR="0005680D" w:rsidRDefault="0005680D" w:rsidP="00F97693">
            <w:pPr>
              <w:pStyle w:val="ac"/>
              <w:rPr>
                <w:rFonts w:eastAsia="宋体" w:hAnsi="宋体"/>
              </w:rPr>
            </w:pPr>
            <w:r>
              <w:rPr>
                <w:rFonts w:eastAsia="宋体" w:hAnsi="宋体" w:hint="eastAsia"/>
              </w:rPr>
              <w:t>发布日期</w:t>
            </w:r>
          </w:p>
        </w:tc>
        <w:tc>
          <w:tcPr>
            <w:tcW w:w="2641" w:type="dxa"/>
            <w:vAlign w:val="center"/>
          </w:tcPr>
          <w:p w14:paraId="1EBB5CB7" w14:textId="77777777" w:rsidR="0005680D" w:rsidRDefault="0005680D" w:rsidP="00F97693">
            <w:pPr>
              <w:pStyle w:val="ac"/>
              <w:rPr>
                <w:rFonts w:eastAsia="宋体" w:hAnsi="宋体"/>
              </w:rPr>
            </w:pPr>
            <w:r>
              <w:rPr>
                <w:rFonts w:eastAsia="宋体" w:hAnsi="宋体" w:hint="eastAsia"/>
              </w:rPr>
              <w:t>变更说明</w:t>
            </w:r>
          </w:p>
        </w:tc>
      </w:tr>
      <w:tr w:rsidR="0005680D" w14:paraId="02C54030" w14:textId="77777777" w:rsidTr="00F97693">
        <w:trPr>
          <w:jc w:val="center"/>
        </w:trPr>
        <w:tc>
          <w:tcPr>
            <w:tcW w:w="1355" w:type="dxa"/>
            <w:vAlign w:val="center"/>
          </w:tcPr>
          <w:p w14:paraId="09D57498" w14:textId="77777777" w:rsidR="0005680D" w:rsidRDefault="000B75FD" w:rsidP="0005680D">
            <w:pPr>
              <w:pStyle w:val="aa"/>
              <w:jc w:val="center"/>
              <w:rPr>
                <w:rFonts w:hAnsi="宋体"/>
              </w:rPr>
            </w:pPr>
            <w:r>
              <w:rPr>
                <w:rFonts w:hAnsi="宋体" w:hint="eastAsia"/>
              </w:rPr>
              <w:t>0.</w:t>
            </w:r>
            <w:r w:rsidR="0005680D">
              <w:rPr>
                <w:rFonts w:hAnsi="宋体" w:hint="eastAsia"/>
              </w:rPr>
              <w:t>1</w:t>
            </w:r>
          </w:p>
        </w:tc>
        <w:tc>
          <w:tcPr>
            <w:tcW w:w="1418" w:type="dxa"/>
            <w:vAlign w:val="center"/>
          </w:tcPr>
          <w:p w14:paraId="5CE6B40C" w14:textId="77777777" w:rsidR="0005680D" w:rsidRDefault="0005680D" w:rsidP="00F97693">
            <w:pPr>
              <w:pStyle w:val="aa"/>
              <w:jc w:val="center"/>
              <w:rPr>
                <w:rFonts w:hAnsi="宋体"/>
              </w:rPr>
            </w:pPr>
          </w:p>
        </w:tc>
        <w:tc>
          <w:tcPr>
            <w:tcW w:w="1418" w:type="dxa"/>
            <w:vAlign w:val="center"/>
          </w:tcPr>
          <w:p w14:paraId="19961F7B" w14:textId="77777777" w:rsidR="0005680D" w:rsidRDefault="0005680D" w:rsidP="0005680D">
            <w:pPr>
              <w:pStyle w:val="aa"/>
              <w:jc w:val="center"/>
              <w:rPr>
                <w:rFonts w:hAnsi="宋体"/>
              </w:rPr>
            </w:pPr>
            <w:r>
              <w:rPr>
                <w:rFonts w:hAnsi="宋体" w:hint="eastAsia"/>
              </w:rPr>
              <w:t>李田</w:t>
            </w:r>
          </w:p>
        </w:tc>
        <w:tc>
          <w:tcPr>
            <w:tcW w:w="1446" w:type="dxa"/>
            <w:vAlign w:val="center"/>
          </w:tcPr>
          <w:p w14:paraId="2F427379" w14:textId="77777777" w:rsidR="0005680D" w:rsidRPr="009167DF" w:rsidRDefault="0005680D" w:rsidP="0005680D">
            <w:pPr>
              <w:pStyle w:val="aa"/>
              <w:jc w:val="center"/>
              <w:rPr>
                <w:rFonts w:hAnsi="宋体"/>
              </w:rPr>
            </w:pPr>
          </w:p>
        </w:tc>
        <w:tc>
          <w:tcPr>
            <w:tcW w:w="2641" w:type="dxa"/>
            <w:vAlign w:val="center"/>
          </w:tcPr>
          <w:p w14:paraId="2354AEDE" w14:textId="77777777" w:rsidR="0005680D" w:rsidRDefault="0005680D" w:rsidP="00F97693">
            <w:pPr>
              <w:pStyle w:val="aa"/>
              <w:rPr>
                <w:rFonts w:hAnsi="宋体"/>
              </w:rPr>
            </w:pPr>
            <w:r>
              <w:rPr>
                <w:rFonts w:hAnsi="宋体" w:hint="eastAsia"/>
              </w:rPr>
              <w:t>初稿</w:t>
            </w:r>
          </w:p>
        </w:tc>
      </w:tr>
      <w:tr w:rsidR="0005680D" w:rsidRPr="00B030BC" w14:paraId="703B9CD7" w14:textId="77777777" w:rsidTr="00F97693">
        <w:trPr>
          <w:jc w:val="center"/>
        </w:trPr>
        <w:tc>
          <w:tcPr>
            <w:tcW w:w="1355" w:type="dxa"/>
            <w:vAlign w:val="center"/>
          </w:tcPr>
          <w:p w14:paraId="643C1421" w14:textId="77777777" w:rsidR="0005680D" w:rsidRDefault="000B75FD" w:rsidP="00F97693">
            <w:pPr>
              <w:pStyle w:val="aa"/>
              <w:jc w:val="center"/>
              <w:rPr>
                <w:rFonts w:hAnsi="宋体"/>
              </w:rPr>
            </w:pPr>
            <w:r>
              <w:rPr>
                <w:rFonts w:hAnsi="宋体" w:hint="eastAsia"/>
              </w:rPr>
              <w:t>0.2</w:t>
            </w:r>
          </w:p>
        </w:tc>
        <w:tc>
          <w:tcPr>
            <w:tcW w:w="1418" w:type="dxa"/>
            <w:vAlign w:val="center"/>
          </w:tcPr>
          <w:p w14:paraId="6FDD13A6" w14:textId="77777777" w:rsidR="0005680D" w:rsidRDefault="009B59C4" w:rsidP="00F97693">
            <w:pPr>
              <w:pStyle w:val="aa"/>
              <w:jc w:val="center"/>
              <w:rPr>
                <w:rFonts w:hAnsi="宋体"/>
              </w:rPr>
            </w:pPr>
            <w:r>
              <w:rPr>
                <w:rFonts w:hAnsi="宋体" w:hint="eastAsia"/>
              </w:rPr>
              <w:t>2017/6/7</w:t>
            </w:r>
          </w:p>
        </w:tc>
        <w:tc>
          <w:tcPr>
            <w:tcW w:w="1418" w:type="dxa"/>
            <w:vAlign w:val="center"/>
          </w:tcPr>
          <w:p w14:paraId="0F47BA19" w14:textId="77777777" w:rsidR="0005680D" w:rsidRDefault="000B75FD" w:rsidP="0005680D">
            <w:pPr>
              <w:pStyle w:val="aa"/>
              <w:jc w:val="center"/>
              <w:rPr>
                <w:rFonts w:hAnsi="宋体"/>
              </w:rPr>
            </w:pPr>
            <w:r>
              <w:rPr>
                <w:rFonts w:hAnsi="宋体" w:hint="eastAsia"/>
              </w:rPr>
              <w:t>李田</w:t>
            </w:r>
          </w:p>
        </w:tc>
        <w:tc>
          <w:tcPr>
            <w:tcW w:w="1446" w:type="dxa"/>
            <w:vAlign w:val="center"/>
          </w:tcPr>
          <w:p w14:paraId="4DBB0F0C" w14:textId="77777777" w:rsidR="0005680D" w:rsidRDefault="0005680D" w:rsidP="0005680D">
            <w:pPr>
              <w:pStyle w:val="aa"/>
              <w:jc w:val="center"/>
              <w:rPr>
                <w:rFonts w:hAnsi="宋体"/>
              </w:rPr>
            </w:pPr>
          </w:p>
        </w:tc>
        <w:tc>
          <w:tcPr>
            <w:tcW w:w="2641" w:type="dxa"/>
            <w:vAlign w:val="center"/>
          </w:tcPr>
          <w:p w14:paraId="1C3D2185" w14:textId="77777777" w:rsidR="0005680D" w:rsidRDefault="000B75FD" w:rsidP="00F97693">
            <w:pPr>
              <w:pStyle w:val="aa"/>
              <w:rPr>
                <w:rFonts w:hAnsi="宋体"/>
              </w:rPr>
            </w:pPr>
            <w:r>
              <w:rPr>
                <w:rFonts w:hAnsi="宋体" w:hint="eastAsia"/>
              </w:rPr>
              <w:t>增加国际板影响分析</w:t>
            </w:r>
            <w:r w:rsidR="001A495D">
              <w:rPr>
                <w:rFonts w:hAnsi="宋体" w:hint="eastAsia"/>
              </w:rPr>
              <w:t>，根据交易二部反馈修订</w:t>
            </w:r>
          </w:p>
        </w:tc>
      </w:tr>
      <w:tr w:rsidR="0005680D" w:rsidRPr="00A84638" w14:paraId="5605F60E" w14:textId="77777777" w:rsidTr="00F97693">
        <w:trPr>
          <w:jc w:val="center"/>
        </w:trPr>
        <w:tc>
          <w:tcPr>
            <w:tcW w:w="1355" w:type="dxa"/>
            <w:vAlign w:val="center"/>
          </w:tcPr>
          <w:p w14:paraId="39FCE6C8" w14:textId="77777777" w:rsidR="0005680D" w:rsidRPr="009B59C4" w:rsidRDefault="009B59C4" w:rsidP="00F97693">
            <w:pPr>
              <w:pStyle w:val="aa"/>
              <w:jc w:val="center"/>
              <w:rPr>
                <w:rFonts w:hAnsi="宋体"/>
              </w:rPr>
            </w:pPr>
            <w:r>
              <w:rPr>
                <w:rFonts w:hAnsi="宋体" w:hint="eastAsia"/>
              </w:rPr>
              <w:t>0.3</w:t>
            </w:r>
          </w:p>
        </w:tc>
        <w:tc>
          <w:tcPr>
            <w:tcW w:w="1418" w:type="dxa"/>
            <w:vAlign w:val="center"/>
          </w:tcPr>
          <w:p w14:paraId="362E581B" w14:textId="77777777" w:rsidR="0005680D" w:rsidRDefault="009B59C4" w:rsidP="00F97693">
            <w:pPr>
              <w:pStyle w:val="aa"/>
              <w:jc w:val="center"/>
              <w:rPr>
                <w:rFonts w:hAnsi="宋体"/>
              </w:rPr>
            </w:pPr>
            <w:r>
              <w:rPr>
                <w:rFonts w:hAnsi="宋体" w:hint="eastAsia"/>
              </w:rPr>
              <w:t>2017/6/8</w:t>
            </w:r>
          </w:p>
        </w:tc>
        <w:tc>
          <w:tcPr>
            <w:tcW w:w="1418" w:type="dxa"/>
            <w:vAlign w:val="center"/>
          </w:tcPr>
          <w:p w14:paraId="2AF6C84B" w14:textId="77777777" w:rsidR="0005680D" w:rsidRDefault="009B59C4" w:rsidP="0005680D">
            <w:pPr>
              <w:pStyle w:val="aa"/>
              <w:jc w:val="center"/>
              <w:rPr>
                <w:rFonts w:hAnsi="宋体"/>
              </w:rPr>
            </w:pPr>
            <w:r>
              <w:rPr>
                <w:rFonts w:hAnsi="宋体" w:hint="eastAsia"/>
              </w:rPr>
              <w:t>李田</w:t>
            </w:r>
          </w:p>
        </w:tc>
        <w:tc>
          <w:tcPr>
            <w:tcW w:w="1446" w:type="dxa"/>
            <w:vAlign w:val="center"/>
          </w:tcPr>
          <w:p w14:paraId="586EBFD5" w14:textId="77777777" w:rsidR="0005680D" w:rsidRDefault="0005680D" w:rsidP="0005680D">
            <w:pPr>
              <w:pStyle w:val="aa"/>
              <w:jc w:val="center"/>
              <w:rPr>
                <w:rFonts w:hAnsi="宋体"/>
              </w:rPr>
            </w:pPr>
          </w:p>
        </w:tc>
        <w:tc>
          <w:tcPr>
            <w:tcW w:w="2641" w:type="dxa"/>
            <w:vAlign w:val="center"/>
          </w:tcPr>
          <w:p w14:paraId="2BC23F5F" w14:textId="77777777" w:rsidR="0005680D" w:rsidRPr="00EE7F62" w:rsidRDefault="009B59C4" w:rsidP="00F97693">
            <w:pPr>
              <w:pStyle w:val="aa"/>
              <w:rPr>
                <w:rFonts w:hAnsi="宋体"/>
              </w:rPr>
            </w:pPr>
            <w:r>
              <w:rPr>
                <w:rFonts w:hAnsi="宋体" w:hint="eastAsia"/>
              </w:rPr>
              <w:t>根据接入组反馈意见修订项目计划</w:t>
            </w:r>
          </w:p>
        </w:tc>
      </w:tr>
      <w:tr w:rsidR="00A84638" w:rsidRPr="00A84638" w14:paraId="09327B3E" w14:textId="77777777" w:rsidTr="00F97693">
        <w:trPr>
          <w:jc w:val="center"/>
        </w:trPr>
        <w:tc>
          <w:tcPr>
            <w:tcW w:w="1355" w:type="dxa"/>
            <w:vAlign w:val="center"/>
          </w:tcPr>
          <w:p w14:paraId="3DBD490F" w14:textId="77777777" w:rsidR="00A84638" w:rsidRDefault="00A84638" w:rsidP="00F97693">
            <w:pPr>
              <w:pStyle w:val="aa"/>
              <w:jc w:val="center"/>
              <w:rPr>
                <w:rFonts w:hAnsi="宋体"/>
              </w:rPr>
            </w:pPr>
            <w:r>
              <w:rPr>
                <w:rFonts w:hAnsi="宋体" w:hint="eastAsia"/>
              </w:rPr>
              <w:t>0.4</w:t>
            </w:r>
          </w:p>
        </w:tc>
        <w:tc>
          <w:tcPr>
            <w:tcW w:w="1418" w:type="dxa"/>
            <w:vAlign w:val="center"/>
          </w:tcPr>
          <w:p w14:paraId="21A8935A" w14:textId="77777777" w:rsidR="00A84638" w:rsidRDefault="00A84638" w:rsidP="00F97693">
            <w:pPr>
              <w:pStyle w:val="aa"/>
              <w:jc w:val="center"/>
              <w:rPr>
                <w:rFonts w:hAnsi="宋体"/>
              </w:rPr>
            </w:pPr>
            <w:r>
              <w:rPr>
                <w:rFonts w:hAnsi="宋体" w:hint="eastAsia"/>
              </w:rPr>
              <w:t>2017/6/9</w:t>
            </w:r>
          </w:p>
        </w:tc>
        <w:tc>
          <w:tcPr>
            <w:tcW w:w="1418" w:type="dxa"/>
            <w:vAlign w:val="center"/>
          </w:tcPr>
          <w:p w14:paraId="5B29A16F" w14:textId="77777777" w:rsidR="00A84638" w:rsidRDefault="00A84638" w:rsidP="0005680D">
            <w:pPr>
              <w:pStyle w:val="aa"/>
              <w:jc w:val="center"/>
              <w:rPr>
                <w:rFonts w:hAnsi="宋体"/>
              </w:rPr>
            </w:pPr>
            <w:r>
              <w:rPr>
                <w:rFonts w:hAnsi="宋体" w:hint="eastAsia"/>
              </w:rPr>
              <w:t>李田</w:t>
            </w:r>
          </w:p>
        </w:tc>
        <w:tc>
          <w:tcPr>
            <w:tcW w:w="1446" w:type="dxa"/>
            <w:vAlign w:val="center"/>
          </w:tcPr>
          <w:p w14:paraId="672312F0" w14:textId="77777777" w:rsidR="00A84638" w:rsidRDefault="00A84638" w:rsidP="0005680D">
            <w:pPr>
              <w:pStyle w:val="aa"/>
              <w:jc w:val="center"/>
              <w:rPr>
                <w:rFonts w:hAnsi="宋体"/>
              </w:rPr>
            </w:pPr>
          </w:p>
        </w:tc>
        <w:tc>
          <w:tcPr>
            <w:tcW w:w="2641" w:type="dxa"/>
            <w:vAlign w:val="center"/>
          </w:tcPr>
          <w:p w14:paraId="479A6571" w14:textId="77777777" w:rsidR="00A84638" w:rsidRDefault="00A84638" w:rsidP="00A84638">
            <w:pPr>
              <w:pStyle w:val="aa"/>
              <w:rPr>
                <w:rFonts w:hAnsi="宋体"/>
              </w:rPr>
            </w:pPr>
            <w:r>
              <w:rPr>
                <w:rFonts w:hAnsi="宋体" w:hint="eastAsia"/>
              </w:rPr>
              <w:t>根据交易部</w:t>
            </w:r>
            <w:r w:rsidR="00BE2788">
              <w:rPr>
                <w:rFonts w:hAnsi="宋体" w:hint="eastAsia"/>
              </w:rPr>
              <w:t>、交割部</w:t>
            </w:r>
            <w:r>
              <w:rPr>
                <w:rFonts w:hAnsi="宋体" w:hint="eastAsia"/>
              </w:rPr>
              <w:t>反馈意见修订</w:t>
            </w:r>
          </w:p>
        </w:tc>
      </w:tr>
      <w:tr w:rsidR="002E61E7" w:rsidRPr="002E61E7" w14:paraId="31466C89" w14:textId="77777777" w:rsidTr="00F97693">
        <w:trPr>
          <w:jc w:val="center"/>
        </w:trPr>
        <w:tc>
          <w:tcPr>
            <w:tcW w:w="1355" w:type="dxa"/>
            <w:vAlign w:val="center"/>
          </w:tcPr>
          <w:p w14:paraId="70AEAF2B" w14:textId="77777777" w:rsidR="002E61E7" w:rsidRDefault="002E61E7" w:rsidP="00F97693">
            <w:pPr>
              <w:pStyle w:val="aa"/>
              <w:jc w:val="center"/>
              <w:rPr>
                <w:rFonts w:hAnsi="宋体"/>
              </w:rPr>
            </w:pPr>
            <w:r>
              <w:rPr>
                <w:rFonts w:hAnsi="宋体" w:hint="eastAsia"/>
              </w:rPr>
              <w:t>0.5</w:t>
            </w:r>
          </w:p>
        </w:tc>
        <w:tc>
          <w:tcPr>
            <w:tcW w:w="1418" w:type="dxa"/>
            <w:vAlign w:val="center"/>
          </w:tcPr>
          <w:p w14:paraId="788306EB" w14:textId="77777777" w:rsidR="002E61E7" w:rsidRDefault="002E61E7" w:rsidP="002E61E7">
            <w:pPr>
              <w:pStyle w:val="aa"/>
              <w:jc w:val="center"/>
              <w:rPr>
                <w:rFonts w:hAnsi="宋体"/>
              </w:rPr>
            </w:pPr>
            <w:r>
              <w:rPr>
                <w:rFonts w:hAnsi="宋体" w:hint="eastAsia"/>
              </w:rPr>
              <w:t>2017/6/19</w:t>
            </w:r>
          </w:p>
        </w:tc>
        <w:tc>
          <w:tcPr>
            <w:tcW w:w="1418" w:type="dxa"/>
            <w:vAlign w:val="center"/>
          </w:tcPr>
          <w:p w14:paraId="55AD60C7" w14:textId="77777777" w:rsidR="002E61E7" w:rsidRDefault="002E61E7" w:rsidP="000C5D7A">
            <w:pPr>
              <w:pStyle w:val="aa"/>
              <w:jc w:val="center"/>
              <w:rPr>
                <w:rFonts w:hAnsi="宋体"/>
              </w:rPr>
            </w:pPr>
            <w:r>
              <w:rPr>
                <w:rFonts w:hAnsi="宋体" w:hint="eastAsia"/>
              </w:rPr>
              <w:t>李田</w:t>
            </w:r>
          </w:p>
        </w:tc>
        <w:tc>
          <w:tcPr>
            <w:tcW w:w="1446" w:type="dxa"/>
            <w:vAlign w:val="center"/>
          </w:tcPr>
          <w:p w14:paraId="7766926C" w14:textId="77777777" w:rsidR="002E61E7" w:rsidRDefault="002E61E7" w:rsidP="000C5D7A">
            <w:pPr>
              <w:pStyle w:val="aa"/>
              <w:jc w:val="center"/>
              <w:rPr>
                <w:rFonts w:hAnsi="宋体"/>
              </w:rPr>
            </w:pPr>
          </w:p>
        </w:tc>
        <w:tc>
          <w:tcPr>
            <w:tcW w:w="2641" w:type="dxa"/>
            <w:vAlign w:val="center"/>
          </w:tcPr>
          <w:p w14:paraId="350C3B29" w14:textId="77777777" w:rsidR="002E61E7" w:rsidRDefault="002E61E7" w:rsidP="002E61E7">
            <w:pPr>
              <w:pStyle w:val="aa"/>
              <w:rPr>
                <w:rFonts w:hAnsi="宋体"/>
              </w:rPr>
            </w:pPr>
            <w:r>
              <w:rPr>
                <w:rFonts w:hAnsi="宋体" w:hint="eastAsia"/>
              </w:rPr>
              <w:t>根据清算组反馈意见修订</w:t>
            </w:r>
          </w:p>
        </w:tc>
      </w:tr>
      <w:tr w:rsidR="00427977" w:rsidRPr="00427977" w14:paraId="5988CD69" w14:textId="77777777" w:rsidTr="00F97693">
        <w:trPr>
          <w:jc w:val="center"/>
        </w:trPr>
        <w:tc>
          <w:tcPr>
            <w:tcW w:w="1355" w:type="dxa"/>
            <w:vAlign w:val="center"/>
          </w:tcPr>
          <w:p w14:paraId="75BE9909" w14:textId="77777777" w:rsidR="00427977" w:rsidRDefault="00427977" w:rsidP="00F97693">
            <w:pPr>
              <w:pStyle w:val="aa"/>
              <w:jc w:val="center"/>
              <w:rPr>
                <w:rFonts w:hAnsi="宋体"/>
              </w:rPr>
            </w:pPr>
            <w:r>
              <w:rPr>
                <w:rFonts w:hAnsi="宋体" w:hint="eastAsia"/>
              </w:rPr>
              <w:t>0.6</w:t>
            </w:r>
          </w:p>
        </w:tc>
        <w:tc>
          <w:tcPr>
            <w:tcW w:w="1418" w:type="dxa"/>
            <w:vAlign w:val="center"/>
          </w:tcPr>
          <w:p w14:paraId="2C01E33C" w14:textId="77777777" w:rsidR="00427977" w:rsidRDefault="00427977" w:rsidP="000C5D7A">
            <w:pPr>
              <w:pStyle w:val="aa"/>
              <w:jc w:val="center"/>
              <w:rPr>
                <w:rFonts w:hAnsi="宋体"/>
              </w:rPr>
            </w:pPr>
            <w:r>
              <w:rPr>
                <w:rFonts w:hAnsi="宋体" w:hint="eastAsia"/>
              </w:rPr>
              <w:t>2017/6/19</w:t>
            </w:r>
          </w:p>
        </w:tc>
        <w:tc>
          <w:tcPr>
            <w:tcW w:w="1418" w:type="dxa"/>
            <w:vAlign w:val="center"/>
          </w:tcPr>
          <w:p w14:paraId="5F773D1A" w14:textId="77777777" w:rsidR="00427977" w:rsidRDefault="00427977" w:rsidP="000C5D7A">
            <w:pPr>
              <w:pStyle w:val="aa"/>
              <w:jc w:val="center"/>
              <w:rPr>
                <w:rFonts w:hAnsi="宋体"/>
              </w:rPr>
            </w:pPr>
            <w:r>
              <w:rPr>
                <w:rFonts w:hAnsi="宋体" w:hint="eastAsia"/>
              </w:rPr>
              <w:t>李田</w:t>
            </w:r>
          </w:p>
        </w:tc>
        <w:tc>
          <w:tcPr>
            <w:tcW w:w="1446" w:type="dxa"/>
            <w:vAlign w:val="center"/>
          </w:tcPr>
          <w:p w14:paraId="7C6FF325" w14:textId="77777777" w:rsidR="00427977" w:rsidRDefault="00427977" w:rsidP="000C5D7A">
            <w:pPr>
              <w:pStyle w:val="aa"/>
              <w:jc w:val="center"/>
              <w:rPr>
                <w:rFonts w:hAnsi="宋体"/>
              </w:rPr>
            </w:pPr>
          </w:p>
        </w:tc>
        <w:tc>
          <w:tcPr>
            <w:tcW w:w="2641" w:type="dxa"/>
            <w:vAlign w:val="center"/>
          </w:tcPr>
          <w:p w14:paraId="6DCFD770" w14:textId="77777777" w:rsidR="00427977" w:rsidRDefault="00427977" w:rsidP="000C5D7A">
            <w:pPr>
              <w:pStyle w:val="aa"/>
              <w:rPr>
                <w:rFonts w:hAnsi="宋体"/>
              </w:rPr>
            </w:pPr>
            <w:r>
              <w:rPr>
                <w:rFonts w:hAnsi="宋体" w:hint="eastAsia"/>
              </w:rPr>
              <w:t>根据亚太、项目组、接入组反馈意见，增加询价系统国密改造试点项目计划和技术影响说明</w:t>
            </w:r>
          </w:p>
        </w:tc>
      </w:tr>
      <w:tr w:rsidR="00427977" w:rsidRPr="002E61E7" w14:paraId="39C2A861" w14:textId="77777777" w:rsidTr="00F97693">
        <w:trPr>
          <w:jc w:val="center"/>
        </w:trPr>
        <w:tc>
          <w:tcPr>
            <w:tcW w:w="1355" w:type="dxa"/>
            <w:vAlign w:val="center"/>
          </w:tcPr>
          <w:p w14:paraId="703D1A5F" w14:textId="77777777" w:rsidR="00427977" w:rsidRDefault="00427977" w:rsidP="00F97693">
            <w:pPr>
              <w:pStyle w:val="aa"/>
              <w:jc w:val="center"/>
              <w:rPr>
                <w:rFonts w:hAnsi="宋体"/>
              </w:rPr>
            </w:pPr>
            <w:r>
              <w:rPr>
                <w:rFonts w:hAnsi="宋体" w:hint="eastAsia"/>
              </w:rPr>
              <w:t>1.0</w:t>
            </w:r>
          </w:p>
        </w:tc>
        <w:tc>
          <w:tcPr>
            <w:tcW w:w="1418" w:type="dxa"/>
            <w:vAlign w:val="center"/>
          </w:tcPr>
          <w:p w14:paraId="7329978F" w14:textId="77777777" w:rsidR="00427977" w:rsidRDefault="00427977" w:rsidP="000C5D7A">
            <w:pPr>
              <w:pStyle w:val="aa"/>
              <w:jc w:val="center"/>
              <w:rPr>
                <w:rFonts w:hAnsi="宋体"/>
              </w:rPr>
            </w:pPr>
            <w:r>
              <w:rPr>
                <w:rFonts w:hAnsi="宋体" w:hint="eastAsia"/>
              </w:rPr>
              <w:t>2017/6/19</w:t>
            </w:r>
          </w:p>
        </w:tc>
        <w:tc>
          <w:tcPr>
            <w:tcW w:w="1418" w:type="dxa"/>
            <w:vAlign w:val="center"/>
          </w:tcPr>
          <w:p w14:paraId="1DA83C44" w14:textId="77777777" w:rsidR="00427977" w:rsidRDefault="00427977" w:rsidP="000C5D7A">
            <w:pPr>
              <w:pStyle w:val="aa"/>
              <w:jc w:val="center"/>
              <w:rPr>
                <w:rFonts w:hAnsi="宋体"/>
              </w:rPr>
            </w:pPr>
            <w:r>
              <w:rPr>
                <w:rFonts w:hAnsi="宋体" w:hint="eastAsia"/>
              </w:rPr>
              <w:t>李田</w:t>
            </w:r>
          </w:p>
        </w:tc>
        <w:tc>
          <w:tcPr>
            <w:tcW w:w="1446" w:type="dxa"/>
            <w:vAlign w:val="center"/>
          </w:tcPr>
          <w:p w14:paraId="5A1CC528" w14:textId="77777777" w:rsidR="00427977" w:rsidRDefault="00427977" w:rsidP="000C5D7A">
            <w:pPr>
              <w:pStyle w:val="aa"/>
              <w:jc w:val="center"/>
              <w:rPr>
                <w:rFonts w:hAnsi="宋体"/>
              </w:rPr>
            </w:pPr>
            <w:r>
              <w:rPr>
                <w:rFonts w:hAnsi="宋体" w:hint="eastAsia"/>
              </w:rPr>
              <w:t>2017/06/19</w:t>
            </w:r>
          </w:p>
        </w:tc>
        <w:tc>
          <w:tcPr>
            <w:tcW w:w="2641" w:type="dxa"/>
            <w:vAlign w:val="center"/>
          </w:tcPr>
          <w:p w14:paraId="1CC4822D" w14:textId="77777777" w:rsidR="00427977" w:rsidRDefault="00427977" w:rsidP="002E61E7">
            <w:pPr>
              <w:pStyle w:val="aa"/>
              <w:rPr>
                <w:rFonts w:hAnsi="宋体"/>
              </w:rPr>
            </w:pPr>
            <w:r>
              <w:rPr>
                <w:rFonts w:hAnsi="宋体" w:hint="eastAsia"/>
              </w:rPr>
              <w:t>发布版本</w:t>
            </w:r>
          </w:p>
        </w:tc>
      </w:tr>
      <w:tr w:rsidR="00D54C31" w:rsidRPr="004C262B" w14:paraId="49A7C8B1" w14:textId="77777777" w:rsidTr="00F97693">
        <w:trPr>
          <w:jc w:val="center"/>
        </w:trPr>
        <w:tc>
          <w:tcPr>
            <w:tcW w:w="1355" w:type="dxa"/>
            <w:vAlign w:val="center"/>
          </w:tcPr>
          <w:p w14:paraId="7BC25545" w14:textId="77777777" w:rsidR="00D54C31" w:rsidRDefault="00D54C31" w:rsidP="00F97693">
            <w:pPr>
              <w:pStyle w:val="aa"/>
              <w:jc w:val="center"/>
              <w:rPr>
                <w:rFonts w:hAnsi="宋体"/>
              </w:rPr>
            </w:pPr>
            <w:r>
              <w:rPr>
                <w:rFonts w:hAnsi="宋体" w:hint="eastAsia"/>
              </w:rPr>
              <w:t>1</w:t>
            </w:r>
            <w:r>
              <w:rPr>
                <w:rFonts w:hAnsi="宋体"/>
              </w:rPr>
              <w:t>.1</w:t>
            </w:r>
          </w:p>
        </w:tc>
        <w:tc>
          <w:tcPr>
            <w:tcW w:w="1418" w:type="dxa"/>
            <w:vAlign w:val="center"/>
          </w:tcPr>
          <w:p w14:paraId="694E3592" w14:textId="5B0BFC5D" w:rsidR="00D54C31" w:rsidRDefault="00D54C31" w:rsidP="00F97693">
            <w:pPr>
              <w:pStyle w:val="aa"/>
              <w:jc w:val="center"/>
              <w:rPr>
                <w:rFonts w:hAnsi="宋体"/>
              </w:rPr>
            </w:pPr>
            <w:r>
              <w:rPr>
                <w:rFonts w:hAnsi="宋体" w:hint="eastAsia"/>
              </w:rPr>
              <w:t>2</w:t>
            </w:r>
            <w:r>
              <w:rPr>
                <w:rFonts w:hAnsi="宋体"/>
              </w:rPr>
              <w:t>017/8/22</w:t>
            </w:r>
          </w:p>
        </w:tc>
        <w:tc>
          <w:tcPr>
            <w:tcW w:w="1418" w:type="dxa"/>
            <w:vAlign w:val="center"/>
          </w:tcPr>
          <w:p w14:paraId="4457906E" w14:textId="77777777" w:rsidR="00D54C31" w:rsidRDefault="00D54C31" w:rsidP="0005680D">
            <w:pPr>
              <w:pStyle w:val="aa"/>
              <w:jc w:val="center"/>
              <w:rPr>
                <w:rFonts w:hAnsi="宋体"/>
              </w:rPr>
            </w:pPr>
            <w:r>
              <w:rPr>
                <w:rFonts w:hAnsi="宋体" w:hint="eastAsia"/>
              </w:rPr>
              <w:t>叶剑雯</w:t>
            </w:r>
          </w:p>
          <w:p w14:paraId="574F7D4F" w14:textId="77777777" w:rsidR="00D54C31" w:rsidRDefault="00D54C31" w:rsidP="0005680D">
            <w:pPr>
              <w:pStyle w:val="aa"/>
              <w:jc w:val="center"/>
              <w:rPr>
                <w:rFonts w:hAnsi="宋体"/>
              </w:rPr>
            </w:pPr>
            <w:r>
              <w:rPr>
                <w:rFonts w:hAnsi="宋体" w:hint="eastAsia"/>
              </w:rPr>
              <w:t>李田</w:t>
            </w:r>
          </w:p>
          <w:p w14:paraId="786A0577" w14:textId="0D871815" w:rsidR="00D54C31" w:rsidRDefault="00D54C31" w:rsidP="00DF2397">
            <w:pPr>
              <w:pStyle w:val="aa"/>
              <w:jc w:val="center"/>
              <w:rPr>
                <w:rFonts w:hAnsi="宋体"/>
              </w:rPr>
            </w:pPr>
            <w:r>
              <w:rPr>
                <w:rFonts w:hAnsi="宋体" w:hint="eastAsia"/>
              </w:rPr>
              <w:t>余新泰</w:t>
            </w:r>
          </w:p>
        </w:tc>
        <w:tc>
          <w:tcPr>
            <w:tcW w:w="1446" w:type="dxa"/>
            <w:vAlign w:val="center"/>
          </w:tcPr>
          <w:p w14:paraId="1660A7DC" w14:textId="2CFC12CF" w:rsidR="00D54C31" w:rsidRDefault="00D54C31" w:rsidP="00D54C31">
            <w:pPr>
              <w:pStyle w:val="aa"/>
              <w:jc w:val="center"/>
              <w:rPr>
                <w:rFonts w:hAnsi="宋体"/>
              </w:rPr>
            </w:pPr>
            <w:r>
              <w:rPr>
                <w:rFonts w:hAnsi="宋体" w:hint="eastAsia"/>
              </w:rPr>
              <w:t>2017/9/8</w:t>
            </w:r>
          </w:p>
        </w:tc>
        <w:tc>
          <w:tcPr>
            <w:tcW w:w="2641" w:type="dxa"/>
            <w:vAlign w:val="center"/>
          </w:tcPr>
          <w:p w14:paraId="14E5C9AF" w14:textId="19F89675" w:rsidR="00D54C31" w:rsidRDefault="00D54C31" w:rsidP="00F97693">
            <w:pPr>
              <w:pStyle w:val="aa"/>
              <w:rPr>
                <w:rFonts w:hAnsi="宋体"/>
              </w:rPr>
            </w:pPr>
            <w:r>
              <w:rPr>
                <w:rFonts w:hAnsi="宋体" w:hint="eastAsia"/>
              </w:rPr>
              <w:t>根据</w:t>
            </w:r>
            <w:r>
              <w:rPr>
                <w:rFonts w:hAnsi="宋体"/>
              </w:rPr>
              <w:t>交割部</w:t>
            </w:r>
            <w:r>
              <w:rPr>
                <w:rFonts w:hAnsi="宋体" w:hint="eastAsia"/>
              </w:rPr>
              <w:t>需求增加特殊</w:t>
            </w:r>
            <w:r>
              <w:rPr>
                <w:rFonts w:hAnsi="宋体"/>
              </w:rPr>
              <w:t>客户可以开展黄金ETF交易的</w:t>
            </w:r>
            <w:r>
              <w:rPr>
                <w:rFonts w:hAnsi="宋体" w:hint="eastAsia"/>
              </w:rPr>
              <w:t>外部</w:t>
            </w:r>
            <w:r>
              <w:rPr>
                <w:rFonts w:hAnsi="宋体"/>
              </w:rPr>
              <w:t>影响性分析</w:t>
            </w:r>
            <w:r>
              <w:rPr>
                <w:rFonts w:hAnsi="宋体" w:hint="eastAsia"/>
              </w:rPr>
              <w:t>；增加仓储费计算变更说明；</w:t>
            </w:r>
          </w:p>
          <w:p w14:paraId="00CAA0B8" w14:textId="77777777" w:rsidR="00D54C31" w:rsidRDefault="00D54C31" w:rsidP="00F97693">
            <w:pPr>
              <w:pStyle w:val="aa"/>
              <w:rPr>
                <w:rFonts w:hAnsi="宋体"/>
              </w:rPr>
            </w:pPr>
            <w:r>
              <w:rPr>
                <w:rFonts w:hAnsi="宋体" w:hint="eastAsia"/>
              </w:rPr>
              <w:t>根据</w:t>
            </w:r>
            <w:r>
              <w:rPr>
                <w:rFonts w:hAnsi="宋体"/>
              </w:rPr>
              <w:t>清算组提供</w:t>
            </w:r>
            <w:r>
              <w:rPr>
                <w:rFonts w:hAnsi="宋体" w:hint="eastAsia"/>
              </w:rPr>
              <w:t>《</w:t>
            </w:r>
            <w:r w:rsidRPr="00B922D0">
              <w:rPr>
                <w:rFonts w:hAnsi="宋体" w:hint="eastAsia"/>
              </w:rPr>
              <w:t>GEMS3接口协议开发设计稿</w:t>
            </w:r>
            <w:r>
              <w:rPr>
                <w:rFonts w:hAnsi="宋体" w:hint="eastAsia"/>
              </w:rPr>
              <w:t>》</w:t>
            </w:r>
            <w:r>
              <w:rPr>
                <w:rFonts w:hAnsi="宋体"/>
              </w:rPr>
              <w:t>修订外发版本。</w:t>
            </w:r>
          </w:p>
          <w:p w14:paraId="7F2076EB" w14:textId="77777777" w:rsidR="00D54C31" w:rsidRDefault="00D54C31" w:rsidP="00F97693">
            <w:pPr>
              <w:pStyle w:val="aa"/>
              <w:rPr>
                <w:rFonts w:hAnsi="宋体"/>
              </w:rPr>
            </w:pPr>
            <w:r>
              <w:rPr>
                <w:rFonts w:hAnsi="宋体" w:hint="eastAsia"/>
              </w:rPr>
              <w:t>根据APP系统会员接口规范1.1版本修订外发版本。</w:t>
            </w:r>
          </w:p>
          <w:p w14:paraId="15145FB1" w14:textId="1360B2F1" w:rsidR="00D54C31" w:rsidRPr="00A95D85" w:rsidRDefault="00D54C31" w:rsidP="00F97693">
            <w:pPr>
              <w:pStyle w:val="aa"/>
              <w:rPr>
                <w:rFonts w:hAnsi="宋体"/>
              </w:rPr>
            </w:pPr>
            <w:r>
              <w:rPr>
                <w:rFonts w:hAnsi="宋体" w:hint="eastAsia"/>
              </w:rPr>
              <w:t>补充修订国际板、竞价、询价对外影响分析说明</w:t>
            </w:r>
          </w:p>
        </w:tc>
      </w:tr>
      <w:tr w:rsidR="00D54C31" w:rsidRPr="004C262B" w14:paraId="33052535" w14:textId="77777777" w:rsidTr="00F97693">
        <w:trPr>
          <w:jc w:val="center"/>
          <w:ins w:id="17" w:author="余新泰" w:date="2017-09-22T15:27:00Z"/>
        </w:trPr>
        <w:tc>
          <w:tcPr>
            <w:tcW w:w="1355" w:type="dxa"/>
            <w:vAlign w:val="center"/>
          </w:tcPr>
          <w:p w14:paraId="01CCE687" w14:textId="67712516" w:rsidR="00D54C31" w:rsidRDefault="00D54C31" w:rsidP="00F97693">
            <w:pPr>
              <w:pStyle w:val="aa"/>
              <w:jc w:val="center"/>
              <w:rPr>
                <w:ins w:id="18" w:author="余新泰" w:date="2017-09-22T15:27:00Z"/>
                <w:rFonts w:hAnsi="宋体"/>
              </w:rPr>
            </w:pPr>
            <w:ins w:id="19" w:author="余新泰" w:date="2017-09-22T15:27:00Z">
              <w:r>
                <w:rPr>
                  <w:rFonts w:hAnsi="宋体" w:hint="eastAsia"/>
                </w:rPr>
                <w:t>1.2</w:t>
              </w:r>
            </w:ins>
          </w:p>
        </w:tc>
        <w:tc>
          <w:tcPr>
            <w:tcW w:w="1418" w:type="dxa"/>
            <w:vAlign w:val="center"/>
          </w:tcPr>
          <w:p w14:paraId="2CB477F3" w14:textId="7AA8BE17" w:rsidR="00D54C31" w:rsidRDefault="00D54C31" w:rsidP="00F97693">
            <w:pPr>
              <w:pStyle w:val="aa"/>
              <w:jc w:val="center"/>
              <w:rPr>
                <w:ins w:id="20" w:author="余新泰" w:date="2017-09-22T15:27:00Z"/>
                <w:rFonts w:hAnsi="宋体"/>
              </w:rPr>
            </w:pPr>
            <w:ins w:id="21" w:author="余新泰" w:date="2017-09-22T15:28:00Z">
              <w:r>
                <w:rPr>
                  <w:rFonts w:hAnsi="宋体" w:hint="eastAsia"/>
                </w:rPr>
                <w:t>2017.9</w:t>
              </w:r>
            </w:ins>
          </w:p>
        </w:tc>
        <w:tc>
          <w:tcPr>
            <w:tcW w:w="1418" w:type="dxa"/>
            <w:vAlign w:val="center"/>
          </w:tcPr>
          <w:p w14:paraId="27FC03DB" w14:textId="77777777" w:rsidR="00D54C31" w:rsidRDefault="00D54C31" w:rsidP="0005680D">
            <w:pPr>
              <w:pStyle w:val="aa"/>
              <w:jc w:val="center"/>
              <w:rPr>
                <w:ins w:id="22" w:author="余新泰" w:date="2017-09-22T15:28:00Z"/>
                <w:rFonts w:hAnsi="宋体"/>
              </w:rPr>
            </w:pPr>
            <w:ins w:id="23" w:author="余新泰" w:date="2017-09-22T15:28:00Z">
              <w:r>
                <w:rPr>
                  <w:rFonts w:hAnsi="宋体" w:hint="eastAsia"/>
                </w:rPr>
                <w:t>刘刚</w:t>
              </w:r>
            </w:ins>
          </w:p>
          <w:p w14:paraId="226A73E2" w14:textId="0A2CA57B" w:rsidR="00D54C31" w:rsidRDefault="00D54C31" w:rsidP="0005680D">
            <w:pPr>
              <w:pStyle w:val="aa"/>
              <w:jc w:val="center"/>
              <w:rPr>
                <w:ins w:id="24" w:author="余新泰" w:date="2017-09-22T15:27:00Z"/>
                <w:rFonts w:hAnsi="宋体"/>
              </w:rPr>
            </w:pPr>
            <w:ins w:id="25" w:author="余新泰" w:date="2017-09-22T15:28:00Z">
              <w:r>
                <w:rPr>
                  <w:rFonts w:hAnsi="宋体" w:hint="eastAsia"/>
                </w:rPr>
                <w:t>余新泰</w:t>
              </w:r>
            </w:ins>
          </w:p>
        </w:tc>
        <w:tc>
          <w:tcPr>
            <w:tcW w:w="1446" w:type="dxa"/>
            <w:vAlign w:val="center"/>
          </w:tcPr>
          <w:p w14:paraId="68EC5DF8" w14:textId="0254316A" w:rsidR="00D54C31" w:rsidRDefault="00D54C31" w:rsidP="00D54C31">
            <w:pPr>
              <w:pStyle w:val="aa"/>
              <w:jc w:val="center"/>
              <w:rPr>
                <w:ins w:id="26" w:author="余新泰" w:date="2017-09-22T15:27:00Z"/>
                <w:rFonts w:hAnsi="宋体"/>
              </w:rPr>
            </w:pPr>
            <w:ins w:id="27" w:author="余新泰" w:date="2017-09-22T15:28:00Z">
              <w:r>
                <w:rPr>
                  <w:rFonts w:hAnsi="宋体" w:hint="eastAsia"/>
                </w:rPr>
                <w:t>2017/10/9</w:t>
              </w:r>
            </w:ins>
          </w:p>
        </w:tc>
        <w:tc>
          <w:tcPr>
            <w:tcW w:w="2641" w:type="dxa"/>
            <w:vAlign w:val="center"/>
          </w:tcPr>
          <w:p w14:paraId="73328CBA" w14:textId="77777777" w:rsidR="00D54C31" w:rsidRDefault="00460E70" w:rsidP="00F97693">
            <w:pPr>
              <w:pStyle w:val="aa"/>
              <w:rPr>
                <w:ins w:id="28" w:author="余新泰" w:date="2017-09-22T15:34:00Z"/>
                <w:rFonts w:hAnsi="宋体"/>
              </w:rPr>
            </w:pPr>
            <w:ins w:id="29" w:author="余新泰" w:date="2017-09-22T15:34:00Z">
              <w:r>
                <w:rPr>
                  <w:rFonts w:hAnsi="宋体" w:hint="eastAsia"/>
                </w:rPr>
                <w:t>1、完善国际板业务相关更新升级说明</w:t>
              </w:r>
            </w:ins>
          </w:p>
          <w:p w14:paraId="528AFA25" w14:textId="77777777" w:rsidR="00460E70" w:rsidRDefault="00460E70" w:rsidP="00636BC4">
            <w:pPr>
              <w:pStyle w:val="aa"/>
              <w:rPr>
                <w:ins w:id="30" w:author="余新泰" w:date="2017-09-26T09:49:00Z"/>
                <w:rFonts w:hAnsi="宋体"/>
              </w:rPr>
            </w:pPr>
            <w:ins w:id="31" w:author="余新泰" w:date="2017-09-22T15:34:00Z">
              <w:r>
                <w:rPr>
                  <w:rFonts w:hAnsi="宋体" w:hint="eastAsia"/>
                </w:rPr>
                <w:t>2、</w:t>
              </w:r>
            </w:ins>
            <w:ins w:id="32" w:author="余新泰" w:date="2017-09-22T15:40:00Z">
              <w:r w:rsidR="00636BC4">
                <w:rPr>
                  <w:rFonts w:hAnsi="宋体" w:hint="eastAsia"/>
                </w:rPr>
                <w:t>增加关于中立仓申报时允许使用充抵额度的说明</w:t>
              </w:r>
            </w:ins>
          </w:p>
          <w:p w14:paraId="26698786" w14:textId="77777777" w:rsidR="000A39C6" w:rsidRDefault="000A39C6" w:rsidP="000A39C6">
            <w:pPr>
              <w:pStyle w:val="aa"/>
              <w:rPr>
                <w:ins w:id="33" w:author="余新泰" w:date="2017-09-28T09:52:00Z"/>
                <w:rFonts w:hAnsi="宋体" w:hint="eastAsia"/>
              </w:rPr>
            </w:pPr>
            <w:ins w:id="34" w:author="余新泰" w:date="2017-09-26T09:49:00Z">
              <w:r>
                <w:rPr>
                  <w:rFonts w:hAnsi="宋体" w:hint="eastAsia"/>
                </w:rPr>
                <w:t>3、增加20171009</w:t>
              </w:r>
            </w:ins>
            <w:ins w:id="35" w:author="余新泰" w:date="2017-09-26T09:50:00Z">
              <w:r>
                <w:rPr>
                  <w:rFonts w:hAnsi="宋体" w:hint="eastAsia"/>
                </w:rPr>
                <w:t>技术</w:t>
              </w:r>
            </w:ins>
            <w:ins w:id="36" w:author="余新泰" w:date="2017-09-26T09:49:00Z">
              <w:r>
                <w:rPr>
                  <w:rFonts w:hAnsi="宋体" w:hint="eastAsia"/>
                </w:rPr>
                <w:t>接口</w:t>
              </w:r>
            </w:ins>
            <w:ins w:id="37" w:author="余新泰" w:date="2017-09-26T09:50:00Z">
              <w:r>
                <w:rPr>
                  <w:rFonts w:hAnsi="宋体" w:hint="eastAsia"/>
                </w:rPr>
                <w:t>相关修订概述</w:t>
              </w:r>
            </w:ins>
          </w:p>
          <w:p w14:paraId="4EDDEE20" w14:textId="6EF5EFF0" w:rsidR="009E2F1D" w:rsidRPr="00460E70" w:rsidRDefault="009E2F1D" w:rsidP="000A39C6">
            <w:pPr>
              <w:pStyle w:val="aa"/>
              <w:rPr>
                <w:ins w:id="38" w:author="余新泰" w:date="2017-09-22T15:27:00Z"/>
                <w:rFonts w:hAnsi="宋体"/>
              </w:rPr>
            </w:pPr>
            <w:ins w:id="39" w:author="余新泰" w:date="2017-09-28T09:52:00Z">
              <w:r>
                <w:rPr>
                  <w:rFonts w:hAnsi="宋体" w:hint="eastAsia"/>
                </w:rPr>
                <w:t>4、完善APP技术接口相关说明</w:t>
              </w:r>
            </w:ins>
            <w:bookmarkStart w:id="40" w:name="_GoBack"/>
            <w:bookmarkEnd w:id="40"/>
          </w:p>
        </w:tc>
      </w:tr>
    </w:tbl>
    <w:p w14:paraId="44CAFB67" w14:textId="77777777" w:rsidR="0005680D" w:rsidRDefault="0005680D" w:rsidP="0005680D"/>
    <w:p w14:paraId="3A1B74BC" w14:textId="77777777" w:rsidR="0005680D" w:rsidRPr="0006146F" w:rsidRDefault="0005680D" w:rsidP="0005680D"/>
    <w:p w14:paraId="3FDC803D" w14:textId="77777777" w:rsidR="0005680D" w:rsidRDefault="0005680D" w:rsidP="0005680D"/>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551"/>
      </w:tblGrid>
      <w:tr w:rsidR="0005680D" w14:paraId="256B5B9F" w14:textId="77777777" w:rsidTr="00F97693">
        <w:trPr>
          <w:cantSplit/>
          <w:jc w:val="center"/>
        </w:trPr>
        <w:tc>
          <w:tcPr>
            <w:tcW w:w="8551" w:type="dxa"/>
            <w:vAlign w:val="center"/>
          </w:tcPr>
          <w:p w14:paraId="09308502" w14:textId="77777777" w:rsidR="0005680D" w:rsidRDefault="0005680D" w:rsidP="00F97693">
            <w:pPr>
              <w:spacing w:beforeLines="10" w:before="31" w:afterLines="10" w:after="31"/>
              <w:jc w:val="both"/>
              <w:rPr>
                <w:rFonts w:eastAsia="黑体"/>
                <w:b/>
                <w:bCs/>
              </w:rPr>
            </w:pPr>
            <w:r>
              <w:rPr>
                <w:rFonts w:eastAsia="黑体" w:hint="eastAsia"/>
              </w:rPr>
              <w:t>本文档中的所有内容为上海黄金</w:t>
            </w:r>
            <w:r>
              <w:rPr>
                <w:rFonts w:eastAsia="黑体"/>
              </w:rPr>
              <w:t>交易所</w:t>
            </w:r>
            <w:r>
              <w:rPr>
                <w:rFonts w:eastAsia="黑体" w:hint="eastAsia"/>
              </w:rPr>
              <w:t>的机密和专属所有。</w:t>
            </w:r>
            <w:r>
              <w:rPr>
                <w:rFonts w:eastAsia="黑体"/>
              </w:rPr>
              <w:t>未经</w:t>
            </w:r>
            <w:r>
              <w:rPr>
                <w:rFonts w:eastAsia="黑体" w:hint="eastAsia"/>
              </w:rPr>
              <w:t>上海黄金</w:t>
            </w:r>
            <w:r>
              <w:rPr>
                <w:rFonts w:eastAsia="黑体"/>
              </w:rPr>
              <w:t>交易所的明确书面许可，任何</w:t>
            </w:r>
            <w:r>
              <w:rPr>
                <w:rFonts w:eastAsia="黑体" w:hint="eastAsia"/>
              </w:rPr>
              <w:t>组织或个</w:t>
            </w:r>
            <w:r>
              <w:rPr>
                <w:rFonts w:eastAsia="黑体"/>
              </w:rPr>
              <w:t>人不得</w:t>
            </w:r>
            <w:r>
              <w:rPr>
                <w:rFonts w:eastAsia="黑体" w:hint="eastAsia"/>
              </w:rPr>
              <w:t>以任何目的、任何形式及任何手段复制或传播本文档部分或全部内容</w:t>
            </w:r>
            <w:r>
              <w:rPr>
                <w:rFonts w:eastAsia="黑体"/>
              </w:rPr>
              <w:t>。</w:t>
            </w:r>
          </w:p>
        </w:tc>
      </w:tr>
    </w:tbl>
    <w:p w14:paraId="22A69797" w14:textId="77777777" w:rsidR="0005680D" w:rsidRDefault="0005680D" w:rsidP="0005680D">
      <w:pPr>
        <w:jc w:val="center"/>
        <w:sectPr w:rsidR="0005680D" w:rsidSect="00F97693">
          <w:headerReference w:type="default" r:id="rId11"/>
          <w:type w:val="continuous"/>
          <w:pgSz w:w="11906" w:h="16838"/>
          <w:pgMar w:top="1440" w:right="1800" w:bottom="1440" w:left="1800" w:header="851" w:footer="992" w:gutter="0"/>
          <w:cols w:space="720"/>
          <w:docGrid w:type="lines" w:linePitch="312"/>
        </w:sectPr>
      </w:pPr>
    </w:p>
    <w:p w14:paraId="6C123180" w14:textId="77777777" w:rsidR="0005680D" w:rsidRDefault="0005680D" w:rsidP="0005680D">
      <w:pPr>
        <w:jc w:val="center"/>
        <w:rPr>
          <w:b/>
          <w:color w:val="000000"/>
          <w:sz w:val="44"/>
        </w:rPr>
        <w:sectPr w:rsidR="0005680D" w:rsidSect="00F97693">
          <w:type w:val="continuous"/>
          <w:pgSz w:w="11906" w:h="16838"/>
          <w:pgMar w:top="1440" w:right="1800" w:bottom="1440" w:left="1800" w:header="851" w:footer="992" w:gutter="0"/>
          <w:cols w:space="720"/>
          <w:docGrid w:type="lines" w:linePitch="312"/>
        </w:sectPr>
      </w:pPr>
    </w:p>
    <w:p w14:paraId="1101FDCE" w14:textId="77777777" w:rsidR="0005680D" w:rsidRDefault="0005680D" w:rsidP="0005680D">
      <w:pPr>
        <w:widowControl/>
        <w:jc w:val="center"/>
        <w:rPr>
          <w:b/>
          <w:color w:val="000000"/>
          <w:sz w:val="44"/>
        </w:rPr>
      </w:pPr>
      <w:r>
        <w:rPr>
          <w:b/>
          <w:color w:val="000000"/>
          <w:sz w:val="44"/>
        </w:rPr>
        <w:lastRenderedPageBreak/>
        <w:br w:type="page"/>
      </w:r>
      <w:r>
        <w:rPr>
          <w:rFonts w:hint="eastAsia"/>
          <w:b/>
          <w:color w:val="000000"/>
          <w:sz w:val="44"/>
        </w:rPr>
        <w:lastRenderedPageBreak/>
        <w:t>目 录</w:t>
      </w:r>
    </w:p>
    <w:p w14:paraId="50DC42C4" w14:textId="77777777" w:rsidR="00681B9F" w:rsidRDefault="0005680D">
      <w:pPr>
        <w:pStyle w:val="21"/>
        <w:tabs>
          <w:tab w:val="right" w:leader="dot" w:pos="8296"/>
        </w:tabs>
        <w:rPr>
          <w:rFonts w:asciiTheme="minorHAnsi" w:eastAsiaTheme="minorEastAsia" w:hAnsiTheme="minorHAnsi" w:cstheme="minorBidi"/>
          <w:smallCaps w:val="0"/>
          <w:noProof/>
          <w:szCs w:val="22"/>
        </w:rPr>
      </w:pPr>
      <w:r>
        <w:fldChar w:fldCharType="begin"/>
      </w:r>
      <w:r>
        <w:instrText xml:space="preserve"> TOC \o "1-3" \h \z </w:instrText>
      </w:r>
      <w:r>
        <w:fldChar w:fldCharType="separate"/>
      </w:r>
      <w:hyperlink w:anchor="_Toc493858536" w:history="1">
        <w:r w:rsidR="00681B9F" w:rsidRPr="00715310">
          <w:rPr>
            <w:rStyle w:val="a7"/>
            <w:rFonts w:ascii="黑体" w:hint="eastAsia"/>
            <w:noProof/>
          </w:rPr>
          <w:t>上海黄金交易所</w:t>
        </w:r>
        <w:r w:rsidR="00681B9F">
          <w:rPr>
            <w:noProof/>
            <w:webHidden/>
          </w:rPr>
          <w:tab/>
        </w:r>
        <w:r w:rsidR="00681B9F">
          <w:rPr>
            <w:noProof/>
            <w:webHidden/>
          </w:rPr>
          <w:fldChar w:fldCharType="begin"/>
        </w:r>
        <w:r w:rsidR="00681B9F">
          <w:rPr>
            <w:noProof/>
            <w:webHidden/>
          </w:rPr>
          <w:instrText xml:space="preserve"> PAGEREF _Toc493858536 \h </w:instrText>
        </w:r>
        <w:r w:rsidR="00681B9F">
          <w:rPr>
            <w:noProof/>
            <w:webHidden/>
          </w:rPr>
        </w:r>
        <w:r w:rsidR="00681B9F">
          <w:rPr>
            <w:noProof/>
            <w:webHidden/>
          </w:rPr>
          <w:fldChar w:fldCharType="separate"/>
        </w:r>
        <w:r w:rsidR="00681B9F">
          <w:rPr>
            <w:noProof/>
            <w:webHidden/>
          </w:rPr>
          <w:t>1</w:t>
        </w:r>
        <w:r w:rsidR="00681B9F">
          <w:rPr>
            <w:noProof/>
            <w:webHidden/>
          </w:rPr>
          <w:fldChar w:fldCharType="end"/>
        </w:r>
      </w:hyperlink>
    </w:p>
    <w:p w14:paraId="2CFA4A7F" w14:textId="77777777" w:rsidR="00681B9F" w:rsidRDefault="00AC1505">
      <w:pPr>
        <w:pStyle w:val="21"/>
        <w:tabs>
          <w:tab w:val="right" w:leader="dot" w:pos="8296"/>
        </w:tabs>
        <w:rPr>
          <w:rFonts w:asciiTheme="minorHAnsi" w:eastAsiaTheme="minorEastAsia" w:hAnsiTheme="minorHAnsi" w:cstheme="minorBidi"/>
          <w:smallCaps w:val="0"/>
          <w:noProof/>
          <w:szCs w:val="22"/>
        </w:rPr>
      </w:pPr>
      <w:hyperlink w:anchor="_Toc493858537" w:history="1">
        <w:r w:rsidR="00681B9F" w:rsidRPr="00715310">
          <w:rPr>
            <w:rStyle w:val="a7"/>
            <w:rFonts w:ascii="黑体"/>
            <w:noProof/>
          </w:rPr>
          <w:t>GEMS-3</w:t>
        </w:r>
        <w:r w:rsidR="00681B9F" w:rsidRPr="00715310">
          <w:rPr>
            <w:rStyle w:val="a7"/>
            <w:rFonts w:ascii="黑体" w:hint="eastAsia"/>
            <w:noProof/>
          </w:rPr>
          <w:t>业务和技术会员影响说明</w:t>
        </w:r>
        <w:r w:rsidR="00681B9F">
          <w:rPr>
            <w:noProof/>
            <w:webHidden/>
          </w:rPr>
          <w:tab/>
        </w:r>
        <w:r w:rsidR="00681B9F">
          <w:rPr>
            <w:noProof/>
            <w:webHidden/>
          </w:rPr>
          <w:fldChar w:fldCharType="begin"/>
        </w:r>
        <w:r w:rsidR="00681B9F">
          <w:rPr>
            <w:noProof/>
            <w:webHidden/>
          </w:rPr>
          <w:instrText xml:space="preserve"> PAGEREF _Toc493858537 \h </w:instrText>
        </w:r>
        <w:r w:rsidR="00681B9F">
          <w:rPr>
            <w:noProof/>
            <w:webHidden/>
          </w:rPr>
        </w:r>
        <w:r w:rsidR="00681B9F">
          <w:rPr>
            <w:noProof/>
            <w:webHidden/>
          </w:rPr>
          <w:fldChar w:fldCharType="separate"/>
        </w:r>
        <w:r w:rsidR="00681B9F">
          <w:rPr>
            <w:noProof/>
            <w:webHidden/>
          </w:rPr>
          <w:t>1</w:t>
        </w:r>
        <w:r w:rsidR="00681B9F">
          <w:rPr>
            <w:noProof/>
            <w:webHidden/>
          </w:rPr>
          <w:fldChar w:fldCharType="end"/>
        </w:r>
      </w:hyperlink>
    </w:p>
    <w:p w14:paraId="1908B631" w14:textId="77777777" w:rsidR="00681B9F" w:rsidRDefault="00AC1505">
      <w:pPr>
        <w:pStyle w:val="10"/>
        <w:tabs>
          <w:tab w:val="left" w:pos="420"/>
          <w:tab w:val="right" w:leader="dot" w:pos="8296"/>
        </w:tabs>
        <w:rPr>
          <w:rFonts w:asciiTheme="minorHAnsi" w:eastAsiaTheme="minorEastAsia" w:hAnsiTheme="minorHAnsi" w:cstheme="minorBidi"/>
          <w:b w:val="0"/>
          <w:bCs w:val="0"/>
          <w:caps w:val="0"/>
          <w:noProof/>
          <w:szCs w:val="22"/>
        </w:rPr>
      </w:pPr>
      <w:hyperlink w:anchor="_Toc493858538" w:history="1">
        <w:r w:rsidR="00681B9F" w:rsidRPr="00715310">
          <w:rPr>
            <w:rStyle w:val="a7"/>
            <w:rFonts w:ascii="黑体" w:hAnsi="黑体" w:cs="Arial"/>
            <w:smallCaps/>
            <w:noProof/>
            <w:kern w:val="0"/>
          </w:rPr>
          <w:t>1</w:t>
        </w:r>
        <w:r w:rsidR="00681B9F">
          <w:rPr>
            <w:rFonts w:asciiTheme="minorHAnsi" w:eastAsiaTheme="minorEastAsia" w:hAnsiTheme="minorHAnsi" w:cstheme="minorBidi"/>
            <w:b w:val="0"/>
            <w:bCs w:val="0"/>
            <w:caps w:val="0"/>
            <w:noProof/>
            <w:szCs w:val="22"/>
          </w:rPr>
          <w:tab/>
        </w:r>
        <w:r w:rsidR="00681B9F" w:rsidRPr="00715310">
          <w:rPr>
            <w:rStyle w:val="a7"/>
            <w:rFonts w:ascii="黑体" w:hAnsi="黑体" w:cs="Arial" w:hint="eastAsia"/>
            <w:smallCaps/>
            <w:noProof/>
            <w:kern w:val="0"/>
          </w:rPr>
          <w:t>概述</w:t>
        </w:r>
        <w:r w:rsidR="00681B9F">
          <w:rPr>
            <w:noProof/>
            <w:webHidden/>
          </w:rPr>
          <w:tab/>
        </w:r>
        <w:r w:rsidR="00681B9F">
          <w:rPr>
            <w:noProof/>
            <w:webHidden/>
          </w:rPr>
          <w:fldChar w:fldCharType="begin"/>
        </w:r>
        <w:r w:rsidR="00681B9F">
          <w:rPr>
            <w:noProof/>
            <w:webHidden/>
          </w:rPr>
          <w:instrText xml:space="preserve"> PAGEREF _Toc493858538 \h </w:instrText>
        </w:r>
        <w:r w:rsidR="00681B9F">
          <w:rPr>
            <w:noProof/>
            <w:webHidden/>
          </w:rPr>
        </w:r>
        <w:r w:rsidR="00681B9F">
          <w:rPr>
            <w:noProof/>
            <w:webHidden/>
          </w:rPr>
          <w:fldChar w:fldCharType="separate"/>
        </w:r>
        <w:r w:rsidR="00681B9F">
          <w:rPr>
            <w:noProof/>
            <w:webHidden/>
          </w:rPr>
          <w:t>2</w:t>
        </w:r>
        <w:r w:rsidR="00681B9F">
          <w:rPr>
            <w:noProof/>
            <w:webHidden/>
          </w:rPr>
          <w:fldChar w:fldCharType="end"/>
        </w:r>
      </w:hyperlink>
    </w:p>
    <w:p w14:paraId="7E423749" w14:textId="77777777" w:rsidR="00681B9F" w:rsidRDefault="00AC1505">
      <w:pPr>
        <w:pStyle w:val="10"/>
        <w:tabs>
          <w:tab w:val="left" w:pos="420"/>
          <w:tab w:val="right" w:leader="dot" w:pos="8296"/>
        </w:tabs>
        <w:rPr>
          <w:rFonts w:asciiTheme="minorHAnsi" w:eastAsiaTheme="minorEastAsia" w:hAnsiTheme="minorHAnsi" w:cstheme="minorBidi"/>
          <w:b w:val="0"/>
          <w:bCs w:val="0"/>
          <w:caps w:val="0"/>
          <w:noProof/>
          <w:szCs w:val="22"/>
        </w:rPr>
      </w:pPr>
      <w:hyperlink w:anchor="_Toc493858539" w:history="1">
        <w:r w:rsidR="00681B9F" w:rsidRPr="00715310">
          <w:rPr>
            <w:rStyle w:val="a7"/>
            <w:rFonts w:ascii="黑体" w:hAnsi="黑体" w:cs="Arial"/>
            <w:smallCaps/>
            <w:noProof/>
            <w:kern w:val="0"/>
          </w:rPr>
          <w:t>2</w:t>
        </w:r>
        <w:r w:rsidR="00681B9F">
          <w:rPr>
            <w:rFonts w:asciiTheme="minorHAnsi" w:eastAsiaTheme="minorEastAsia" w:hAnsiTheme="minorHAnsi" w:cstheme="minorBidi"/>
            <w:b w:val="0"/>
            <w:bCs w:val="0"/>
            <w:caps w:val="0"/>
            <w:noProof/>
            <w:szCs w:val="22"/>
          </w:rPr>
          <w:tab/>
        </w:r>
        <w:r w:rsidR="00681B9F" w:rsidRPr="00715310">
          <w:rPr>
            <w:rStyle w:val="a7"/>
            <w:rFonts w:ascii="黑体" w:hAnsi="黑体" w:cs="Arial" w:hint="eastAsia"/>
            <w:smallCaps/>
            <w:noProof/>
            <w:kern w:val="0"/>
          </w:rPr>
          <w:t>业务功能影响分析</w:t>
        </w:r>
        <w:r w:rsidR="00681B9F">
          <w:rPr>
            <w:noProof/>
            <w:webHidden/>
          </w:rPr>
          <w:tab/>
        </w:r>
        <w:r w:rsidR="00681B9F">
          <w:rPr>
            <w:noProof/>
            <w:webHidden/>
          </w:rPr>
          <w:fldChar w:fldCharType="begin"/>
        </w:r>
        <w:r w:rsidR="00681B9F">
          <w:rPr>
            <w:noProof/>
            <w:webHidden/>
          </w:rPr>
          <w:instrText xml:space="preserve"> PAGEREF _Toc493858539 \h </w:instrText>
        </w:r>
        <w:r w:rsidR="00681B9F">
          <w:rPr>
            <w:noProof/>
            <w:webHidden/>
          </w:rPr>
        </w:r>
        <w:r w:rsidR="00681B9F">
          <w:rPr>
            <w:noProof/>
            <w:webHidden/>
          </w:rPr>
          <w:fldChar w:fldCharType="separate"/>
        </w:r>
        <w:r w:rsidR="00681B9F">
          <w:rPr>
            <w:noProof/>
            <w:webHidden/>
          </w:rPr>
          <w:t>2</w:t>
        </w:r>
        <w:r w:rsidR="00681B9F">
          <w:rPr>
            <w:noProof/>
            <w:webHidden/>
          </w:rPr>
          <w:fldChar w:fldCharType="end"/>
        </w:r>
      </w:hyperlink>
    </w:p>
    <w:p w14:paraId="4D4FE248" w14:textId="77777777" w:rsidR="00681B9F" w:rsidRDefault="00AC1505">
      <w:pPr>
        <w:pStyle w:val="21"/>
        <w:tabs>
          <w:tab w:val="left" w:pos="840"/>
          <w:tab w:val="right" w:leader="dot" w:pos="8296"/>
        </w:tabs>
        <w:rPr>
          <w:rFonts w:asciiTheme="minorHAnsi" w:eastAsiaTheme="minorEastAsia" w:hAnsiTheme="minorHAnsi" w:cstheme="minorBidi"/>
          <w:smallCaps w:val="0"/>
          <w:noProof/>
          <w:szCs w:val="22"/>
        </w:rPr>
      </w:pPr>
      <w:hyperlink w:anchor="_Toc493858540" w:history="1">
        <w:r w:rsidR="00681B9F" w:rsidRPr="00715310">
          <w:rPr>
            <w:rStyle w:val="a7"/>
            <w:rFonts w:hAnsi="黑体"/>
            <w:noProof/>
            <w:kern w:val="0"/>
          </w:rPr>
          <w:t>2.1</w:t>
        </w:r>
        <w:r w:rsidR="00681B9F">
          <w:rPr>
            <w:rFonts w:asciiTheme="minorHAnsi" w:eastAsiaTheme="minorEastAsia" w:hAnsiTheme="minorHAnsi" w:cstheme="minorBidi"/>
            <w:smallCaps w:val="0"/>
            <w:noProof/>
            <w:szCs w:val="22"/>
          </w:rPr>
          <w:tab/>
        </w:r>
        <w:r w:rsidR="00681B9F" w:rsidRPr="00715310">
          <w:rPr>
            <w:rStyle w:val="a7"/>
            <w:rFonts w:hAnsi="黑体" w:hint="eastAsia"/>
            <w:noProof/>
            <w:kern w:val="0"/>
          </w:rPr>
          <w:t>竞价交易业务</w:t>
        </w:r>
        <w:r w:rsidR="00681B9F">
          <w:rPr>
            <w:noProof/>
            <w:webHidden/>
          </w:rPr>
          <w:tab/>
        </w:r>
        <w:r w:rsidR="00681B9F">
          <w:rPr>
            <w:noProof/>
            <w:webHidden/>
          </w:rPr>
          <w:fldChar w:fldCharType="begin"/>
        </w:r>
        <w:r w:rsidR="00681B9F">
          <w:rPr>
            <w:noProof/>
            <w:webHidden/>
          </w:rPr>
          <w:instrText xml:space="preserve"> PAGEREF _Toc493858540 \h </w:instrText>
        </w:r>
        <w:r w:rsidR="00681B9F">
          <w:rPr>
            <w:noProof/>
            <w:webHidden/>
          </w:rPr>
        </w:r>
        <w:r w:rsidR="00681B9F">
          <w:rPr>
            <w:noProof/>
            <w:webHidden/>
          </w:rPr>
          <w:fldChar w:fldCharType="separate"/>
        </w:r>
        <w:r w:rsidR="00681B9F">
          <w:rPr>
            <w:noProof/>
            <w:webHidden/>
          </w:rPr>
          <w:t>2</w:t>
        </w:r>
        <w:r w:rsidR="00681B9F">
          <w:rPr>
            <w:noProof/>
            <w:webHidden/>
          </w:rPr>
          <w:fldChar w:fldCharType="end"/>
        </w:r>
      </w:hyperlink>
    </w:p>
    <w:p w14:paraId="0CA8BA41" w14:textId="77777777" w:rsidR="00681B9F" w:rsidRDefault="00AC1505">
      <w:pPr>
        <w:pStyle w:val="21"/>
        <w:tabs>
          <w:tab w:val="left" w:pos="840"/>
          <w:tab w:val="right" w:leader="dot" w:pos="8296"/>
        </w:tabs>
        <w:rPr>
          <w:rFonts w:asciiTheme="minorHAnsi" w:eastAsiaTheme="minorEastAsia" w:hAnsiTheme="minorHAnsi" w:cstheme="minorBidi"/>
          <w:smallCaps w:val="0"/>
          <w:noProof/>
          <w:szCs w:val="22"/>
        </w:rPr>
      </w:pPr>
      <w:hyperlink w:anchor="_Toc493858541" w:history="1">
        <w:r w:rsidR="00681B9F" w:rsidRPr="00715310">
          <w:rPr>
            <w:rStyle w:val="a7"/>
            <w:rFonts w:hAnsi="黑体"/>
            <w:noProof/>
            <w:kern w:val="0"/>
          </w:rPr>
          <w:t>2.2</w:t>
        </w:r>
        <w:r w:rsidR="00681B9F">
          <w:rPr>
            <w:rFonts w:asciiTheme="minorHAnsi" w:eastAsiaTheme="minorEastAsia" w:hAnsiTheme="minorHAnsi" w:cstheme="minorBidi"/>
            <w:smallCaps w:val="0"/>
            <w:noProof/>
            <w:szCs w:val="22"/>
          </w:rPr>
          <w:tab/>
        </w:r>
        <w:r w:rsidR="00681B9F" w:rsidRPr="00715310">
          <w:rPr>
            <w:rStyle w:val="a7"/>
            <w:rFonts w:hAnsi="黑体" w:hint="eastAsia"/>
            <w:noProof/>
            <w:kern w:val="0"/>
          </w:rPr>
          <w:t>询价交易业务</w:t>
        </w:r>
        <w:r w:rsidR="00681B9F">
          <w:rPr>
            <w:noProof/>
            <w:webHidden/>
          </w:rPr>
          <w:tab/>
        </w:r>
        <w:r w:rsidR="00681B9F">
          <w:rPr>
            <w:noProof/>
            <w:webHidden/>
          </w:rPr>
          <w:fldChar w:fldCharType="begin"/>
        </w:r>
        <w:r w:rsidR="00681B9F">
          <w:rPr>
            <w:noProof/>
            <w:webHidden/>
          </w:rPr>
          <w:instrText xml:space="preserve"> PAGEREF _Toc493858541 \h </w:instrText>
        </w:r>
        <w:r w:rsidR="00681B9F">
          <w:rPr>
            <w:noProof/>
            <w:webHidden/>
          </w:rPr>
        </w:r>
        <w:r w:rsidR="00681B9F">
          <w:rPr>
            <w:noProof/>
            <w:webHidden/>
          </w:rPr>
          <w:fldChar w:fldCharType="separate"/>
        </w:r>
        <w:r w:rsidR="00681B9F">
          <w:rPr>
            <w:noProof/>
            <w:webHidden/>
          </w:rPr>
          <w:t>5</w:t>
        </w:r>
        <w:r w:rsidR="00681B9F">
          <w:rPr>
            <w:noProof/>
            <w:webHidden/>
          </w:rPr>
          <w:fldChar w:fldCharType="end"/>
        </w:r>
      </w:hyperlink>
    </w:p>
    <w:p w14:paraId="3FFDF7C6" w14:textId="77777777" w:rsidR="00681B9F" w:rsidRDefault="00AC1505">
      <w:pPr>
        <w:pStyle w:val="21"/>
        <w:tabs>
          <w:tab w:val="left" w:pos="840"/>
          <w:tab w:val="right" w:leader="dot" w:pos="8296"/>
        </w:tabs>
        <w:rPr>
          <w:rFonts w:asciiTheme="minorHAnsi" w:eastAsiaTheme="minorEastAsia" w:hAnsiTheme="minorHAnsi" w:cstheme="minorBidi"/>
          <w:smallCaps w:val="0"/>
          <w:noProof/>
          <w:szCs w:val="22"/>
        </w:rPr>
      </w:pPr>
      <w:hyperlink w:anchor="_Toc493858542" w:history="1">
        <w:r w:rsidR="00681B9F" w:rsidRPr="00715310">
          <w:rPr>
            <w:rStyle w:val="a7"/>
            <w:rFonts w:hAnsi="黑体"/>
            <w:noProof/>
            <w:kern w:val="0"/>
          </w:rPr>
          <w:t>2.3</w:t>
        </w:r>
        <w:r w:rsidR="00681B9F">
          <w:rPr>
            <w:rFonts w:asciiTheme="minorHAnsi" w:eastAsiaTheme="minorEastAsia" w:hAnsiTheme="minorHAnsi" w:cstheme="minorBidi"/>
            <w:smallCaps w:val="0"/>
            <w:noProof/>
            <w:szCs w:val="22"/>
          </w:rPr>
          <w:tab/>
        </w:r>
        <w:r w:rsidR="00681B9F" w:rsidRPr="00715310">
          <w:rPr>
            <w:rStyle w:val="a7"/>
            <w:rFonts w:hAnsi="黑体" w:hint="eastAsia"/>
            <w:noProof/>
            <w:kern w:val="0"/>
          </w:rPr>
          <w:t>定价交易业务</w:t>
        </w:r>
        <w:r w:rsidR="00681B9F">
          <w:rPr>
            <w:noProof/>
            <w:webHidden/>
          </w:rPr>
          <w:tab/>
        </w:r>
        <w:r w:rsidR="00681B9F">
          <w:rPr>
            <w:noProof/>
            <w:webHidden/>
          </w:rPr>
          <w:fldChar w:fldCharType="begin"/>
        </w:r>
        <w:r w:rsidR="00681B9F">
          <w:rPr>
            <w:noProof/>
            <w:webHidden/>
          </w:rPr>
          <w:instrText xml:space="preserve"> PAGEREF _Toc493858542 \h </w:instrText>
        </w:r>
        <w:r w:rsidR="00681B9F">
          <w:rPr>
            <w:noProof/>
            <w:webHidden/>
          </w:rPr>
        </w:r>
        <w:r w:rsidR="00681B9F">
          <w:rPr>
            <w:noProof/>
            <w:webHidden/>
          </w:rPr>
          <w:fldChar w:fldCharType="separate"/>
        </w:r>
        <w:r w:rsidR="00681B9F">
          <w:rPr>
            <w:noProof/>
            <w:webHidden/>
          </w:rPr>
          <w:t>7</w:t>
        </w:r>
        <w:r w:rsidR="00681B9F">
          <w:rPr>
            <w:noProof/>
            <w:webHidden/>
          </w:rPr>
          <w:fldChar w:fldCharType="end"/>
        </w:r>
      </w:hyperlink>
    </w:p>
    <w:p w14:paraId="0D174E8F" w14:textId="77777777" w:rsidR="00681B9F" w:rsidRDefault="00AC1505">
      <w:pPr>
        <w:pStyle w:val="21"/>
        <w:tabs>
          <w:tab w:val="left" w:pos="840"/>
          <w:tab w:val="right" w:leader="dot" w:pos="8296"/>
        </w:tabs>
        <w:rPr>
          <w:rFonts w:asciiTheme="minorHAnsi" w:eastAsiaTheme="minorEastAsia" w:hAnsiTheme="minorHAnsi" w:cstheme="minorBidi"/>
          <w:smallCaps w:val="0"/>
          <w:noProof/>
          <w:szCs w:val="22"/>
        </w:rPr>
      </w:pPr>
      <w:hyperlink w:anchor="_Toc493858543" w:history="1">
        <w:r w:rsidR="00681B9F" w:rsidRPr="00715310">
          <w:rPr>
            <w:rStyle w:val="a7"/>
            <w:rFonts w:hAnsi="黑体"/>
            <w:noProof/>
            <w:kern w:val="0"/>
          </w:rPr>
          <w:t>2.4</w:t>
        </w:r>
        <w:r w:rsidR="00681B9F">
          <w:rPr>
            <w:rFonts w:asciiTheme="minorHAnsi" w:eastAsiaTheme="minorEastAsia" w:hAnsiTheme="minorHAnsi" w:cstheme="minorBidi"/>
            <w:smallCaps w:val="0"/>
            <w:noProof/>
            <w:szCs w:val="22"/>
          </w:rPr>
          <w:tab/>
        </w:r>
        <w:r w:rsidR="00681B9F" w:rsidRPr="00715310">
          <w:rPr>
            <w:rStyle w:val="a7"/>
            <w:rFonts w:hAnsi="黑体" w:hint="eastAsia"/>
            <w:noProof/>
            <w:kern w:val="0"/>
          </w:rPr>
          <w:t>会员服务功能</w:t>
        </w:r>
        <w:r w:rsidR="00681B9F">
          <w:rPr>
            <w:noProof/>
            <w:webHidden/>
          </w:rPr>
          <w:tab/>
        </w:r>
        <w:r w:rsidR="00681B9F">
          <w:rPr>
            <w:noProof/>
            <w:webHidden/>
          </w:rPr>
          <w:fldChar w:fldCharType="begin"/>
        </w:r>
        <w:r w:rsidR="00681B9F">
          <w:rPr>
            <w:noProof/>
            <w:webHidden/>
          </w:rPr>
          <w:instrText xml:space="preserve"> PAGEREF _Toc493858543 \h </w:instrText>
        </w:r>
        <w:r w:rsidR="00681B9F">
          <w:rPr>
            <w:noProof/>
            <w:webHidden/>
          </w:rPr>
        </w:r>
        <w:r w:rsidR="00681B9F">
          <w:rPr>
            <w:noProof/>
            <w:webHidden/>
          </w:rPr>
          <w:fldChar w:fldCharType="separate"/>
        </w:r>
        <w:r w:rsidR="00681B9F">
          <w:rPr>
            <w:noProof/>
            <w:webHidden/>
          </w:rPr>
          <w:t>9</w:t>
        </w:r>
        <w:r w:rsidR="00681B9F">
          <w:rPr>
            <w:noProof/>
            <w:webHidden/>
          </w:rPr>
          <w:fldChar w:fldCharType="end"/>
        </w:r>
      </w:hyperlink>
    </w:p>
    <w:p w14:paraId="522D7F71" w14:textId="77777777" w:rsidR="00681B9F" w:rsidRDefault="00AC1505">
      <w:pPr>
        <w:pStyle w:val="21"/>
        <w:tabs>
          <w:tab w:val="left" w:pos="840"/>
          <w:tab w:val="right" w:leader="dot" w:pos="8296"/>
        </w:tabs>
        <w:rPr>
          <w:rFonts w:asciiTheme="minorHAnsi" w:eastAsiaTheme="minorEastAsia" w:hAnsiTheme="minorHAnsi" w:cstheme="minorBidi"/>
          <w:smallCaps w:val="0"/>
          <w:noProof/>
          <w:szCs w:val="22"/>
        </w:rPr>
      </w:pPr>
      <w:hyperlink w:anchor="_Toc493858544" w:history="1">
        <w:r w:rsidR="00681B9F" w:rsidRPr="00715310">
          <w:rPr>
            <w:rStyle w:val="a7"/>
            <w:rFonts w:hAnsi="黑体"/>
            <w:noProof/>
            <w:kern w:val="0"/>
          </w:rPr>
          <w:t>2.5</w:t>
        </w:r>
        <w:r w:rsidR="00681B9F">
          <w:rPr>
            <w:rFonts w:asciiTheme="minorHAnsi" w:eastAsiaTheme="minorEastAsia" w:hAnsiTheme="minorHAnsi" w:cstheme="minorBidi"/>
            <w:smallCaps w:val="0"/>
            <w:noProof/>
            <w:szCs w:val="22"/>
          </w:rPr>
          <w:tab/>
        </w:r>
        <w:r w:rsidR="00681B9F" w:rsidRPr="00715310">
          <w:rPr>
            <w:rStyle w:val="a7"/>
            <w:rFonts w:hAnsi="黑体" w:hint="eastAsia"/>
            <w:noProof/>
            <w:kern w:val="0"/>
          </w:rPr>
          <w:t>国际交易业务</w:t>
        </w:r>
        <w:r w:rsidR="00681B9F">
          <w:rPr>
            <w:noProof/>
            <w:webHidden/>
          </w:rPr>
          <w:tab/>
        </w:r>
        <w:r w:rsidR="00681B9F">
          <w:rPr>
            <w:noProof/>
            <w:webHidden/>
          </w:rPr>
          <w:fldChar w:fldCharType="begin"/>
        </w:r>
        <w:r w:rsidR="00681B9F">
          <w:rPr>
            <w:noProof/>
            <w:webHidden/>
          </w:rPr>
          <w:instrText xml:space="preserve"> PAGEREF _Toc493858544 \h </w:instrText>
        </w:r>
        <w:r w:rsidR="00681B9F">
          <w:rPr>
            <w:noProof/>
            <w:webHidden/>
          </w:rPr>
        </w:r>
        <w:r w:rsidR="00681B9F">
          <w:rPr>
            <w:noProof/>
            <w:webHidden/>
          </w:rPr>
          <w:fldChar w:fldCharType="separate"/>
        </w:r>
        <w:r w:rsidR="00681B9F">
          <w:rPr>
            <w:noProof/>
            <w:webHidden/>
          </w:rPr>
          <w:t>10</w:t>
        </w:r>
        <w:r w:rsidR="00681B9F">
          <w:rPr>
            <w:noProof/>
            <w:webHidden/>
          </w:rPr>
          <w:fldChar w:fldCharType="end"/>
        </w:r>
      </w:hyperlink>
    </w:p>
    <w:p w14:paraId="367EF46F" w14:textId="77777777" w:rsidR="00681B9F" w:rsidRDefault="00AC1505">
      <w:pPr>
        <w:pStyle w:val="21"/>
        <w:tabs>
          <w:tab w:val="left" w:pos="840"/>
          <w:tab w:val="right" w:leader="dot" w:pos="8296"/>
        </w:tabs>
        <w:rPr>
          <w:rFonts w:asciiTheme="minorHAnsi" w:eastAsiaTheme="minorEastAsia" w:hAnsiTheme="minorHAnsi" w:cstheme="minorBidi"/>
          <w:smallCaps w:val="0"/>
          <w:noProof/>
          <w:szCs w:val="22"/>
        </w:rPr>
      </w:pPr>
      <w:hyperlink w:anchor="_Toc493858545" w:history="1">
        <w:r w:rsidR="00681B9F" w:rsidRPr="00715310">
          <w:rPr>
            <w:rStyle w:val="a7"/>
            <w:rFonts w:hAnsi="黑体"/>
            <w:noProof/>
            <w:kern w:val="0"/>
          </w:rPr>
          <w:t>2.6</w:t>
        </w:r>
        <w:r w:rsidR="00681B9F">
          <w:rPr>
            <w:rFonts w:asciiTheme="minorHAnsi" w:eastAsiaTheme="minorEastAsia" w:hAnsiTheme="minorHAnsi" w:cstheme="minorBidi"/>
            <w:smallCaps w:val="0"/>
            <w:noProof/>
            <w:szCs w:val="22"/>
          </w:rPr>
          <w:tab/>
        </w:r>
        <w:r w:rsidR="00681B9F" w:rsidRPr="00715310">
          <w:rPr>
            <w:rStyle w:val="a7"/>
            <w:rFonts w:hAnsi="黑体" w:hint="eastAsia"/>
            <w:noProof/>
            <w:kern w:val="0"/>
          </w:rPr>
          <w:t>黄金</w:t>
        </w:r>
        <w:r w:rsidR="00681B9F" w:rsidRPr="00715310">
          <w:rPr>
            <w:rStyle w:val="a7"/>
            <w:rFonts w:hAnsi="黑体"/>
            <w:noProof/>
            <w:kern w:val="0"/>
          </w:rPr>
          <w:t>ETF</w:t>
        </w:r>
        <w:r w:rsidR="00681B9F" w:rsidRPr="00715310">
          <w:rPr>
            <w:rStyle w:val="a7"/>
            <w:rFonts w:hAnsi="黑体" w:hint="eastAsia"/>
            <w:noProof/>
            <w:kern w:val="0"/>
          </w:rPr>
          <w:t>交易业务</w:t>
        </w:r>
        <w:r w:rsidR="00681B9F">
          <w:rPr>
            <w:noProof/>
            <w:webHidden/>
          </w:rPr>
          <w:tab/>
        </w:r>
        <w:r w:rsidR="00681B9F">
          <w:rPr>
            <w:noProof/>
            <w:webHidden/>
          </w:rPr>
          <w:fldChar w:fldCharType="begin"/>
        </w:r>
        <w:r w:rsidR="00681B9F">
          <w:rPr>
            <w:noProof/>
            <w:webHidden/>
          </w:rPr>
          <w:instrText xml:space="preserve"> PAGEREF _Toc493858545 \h </w:instrText>
        </w:r>
        <w:r w:rsidR="00681B9F">
          <w:rPr>
            <w:noProof/>
            <w:webHidden/>
          </w:rPr>
        </w:r>
        <w:r w:rsidR="00681B9F">
          <w:rPr>
            <w:noProof/>
            <w:webHidden/>
          </w:rPr>
          <w:fldChar w:fldCharType="separate"/>
        </w:r>
        <w:r w:rsidR="00681B9F">
          <w:rPr>
            <w:noProof/>
            <w:webHidden/>
          </w:rPr>
          <w:t>13</w:t>
        </w:r>
        <w:r w:rsidR="00681B9F">
          <w:rPr>
            <w:noProof/>
            <w:webHidden/>
          </w:rPr>
          <w:fldChar w:fldCharType="end"/>
        </w:r>
      </w:hyperlink>
    </w:p>
    <w:p w14:paraId="3F740CC2" w14:textId="77777777" w:rsidR="00681B9F" w:rsidRDefault="00AC1505">
      <w:pPr>
        <w:pStyle w:val="21"/>
        <w:tabs>
          <w:tab w:val="left" w:pos="840"/>
          <w:tab w:val="right" w:leader="dot" w:pos="8296"/>
        </w:tabs>
        <w:rPr>
          <w:rFonts w:asciiTheme="minorHAnsi" w:eastAsiaTheme="minorEastAsia" w:hAnsiTheme="minorHAnsi" w:cstheme="minorBidi"/>
          <w:smallCaps w:val="0"/>
          <w:noProof/>
          <w:szCs w:val="22"/>
        </w:rPr>
      </w:pPr>
      <w:hyperlink w:anchor="_Toc493858546" w:history="1">
        <w:r w:rsidR="00681B9F" w:rsidRPr="00715310">
          <w:rPr>
            <w:rStyle w:val="a7"/>
            <w:rFonts w:hAnsi="黑体"/>
            <w:noProof/>
            <w:kern w:val="0"/>
          </w:rPr>
          <w:t>2.7</w:t>
        </w:r>
        <w:r w:rsidR="00681B9F">
          <w:rPr>
            <w:rFonts w:asciiTheme="minorHAnsi" w:eastAsiaTheme="minorEastAsia" w:hAnsiTheme="minorHAnsi" w:cstheme="minorBidi"/>
            <w:smallCaps w:val="0"/>
            <w:noProof/>
            <w:szCs w:val="22"/>
          </w:rPr>
          <w:tab/>
        </w:r>
        <w:r w:rsidR="00681B9F" w:rsidRPr="00715310">
          <w:rPr>
            <w:rStyle w:val="a7"/>
            <w:rFonts w:hAnsi="黑体" w:hint="eastAsia"/>
            <w:noProof/>
            <w:kern w:val="0"/>
          </w:rPr>
          <w:t>仓储交割业务</w:t>
        </w:r>
        <w:r w:rsidR="00681B9F">
          <w:rPr>
            <w:noProof/>
            <w:webHidden/>
          </w:rPr>
          <w:tab/>
        </w:r>
        <w:r w:rsidR="00681B9F">
          <w:rPr>
            <w:noProof/>
            <w:webHidden/>
          </w:rPr>
          <w:fldChar w:fldCharType="begin"/>
        </w:r>
        <w:r w:rsidR="00681B9F">
          <w:rPr>
            <w:noProof/>
            <w:webHidden/>
          </w:rPr>
          <w:instrText xml:space="preserve"> PAGEREF _Toc493858546 \h </w:instrText>
        </w:r>
        <w:r w:rsidR="00681B9F">
          <w:rPr>
            <w:noProof/>
            <w:webHidden/>
          </w:rPr>
        </w:r>
        <w:r w:rsidR="00681B9F">
          <w:rPr>
            <w:noProof/>
            <w:webHidden/>
          </w:rPr>
          <w:fldChar w:fldCharType="separate"/>
        </w:r>
        <w:r w:rsidR="00681B9F">
          <w:rPr>
            <w:noProof/>
            <w:webHidden/>
          </w:rPr>
          <w:t>13</w:t>
        </w:r>
        <w:r w:rsidR="00681B9F">
          <w:rPr>
            <w:noProof/>
            <w:webHidden/>
          </w:rPr>
          <w:fldChar w:fldCharType="end"/>
        </w:r>
      </w:hyperlink>
    </w:p>
    <w:p w14:paraId="621A3E6C" w14:textId="77777777" w:rsidR="00681B9F" w:rsidRDefault="00AC1505">
      <w:pPr>
        <w:pStyle w:val="21"/>
        <w:tabs>
          <w:tab w:val="left" w:pos="840"/>
          <w:tab w:val="right" w:leader="dot" w:pos="8296"/>
        </w:tabs>
        <w:rPr>
          <w:rFonts w:asciiTheme="minorHAnsi" w:eastAsiaTheme="minorEastAsia" w:hAnsiTheme="minorHAnsi" w:cstheme="minorBidi"/>
          <w:smallCaps w:val="0"/>
          <w:noProof/>
          <w:szCs w:val="22"/>
        </w:rPr>
      </w:pPr>
      <w:hyperlink w:anchor="_Toc493858547" w:history="1">
        <w:r w:rsidR="00681B9F" w:rsidRPr="00715310">
          <w:rPr>
            <w:rStyle w:val="a7"/>
            <w:rFonts w:hAnsi="黑体"/>
            <w:noProof/>
            <w:kern w:val="0"/>
          </w:rPr>
          <w:t>2.8</w:t>
        </w:r>
        <w:r w:rsidR="00681B9F">
          <w:rPr>
            <w:rFonts w:asciiTheme="minorHAnsi" w:eastAsiaTheme="minorEastAsia" w:hAnsiTheme="minorHAnsi" w:cstheme="minorBidi"/>
            <w:smallCaps w:val="0"/>
            <w:noProof/>
            <w:szCs w:val="22"/>
          </w:rPr>
          <w:tab/>
        </w:r>
        <w:r w:rsidR="00681B9F" w:rsidRPr="00715310">
          <w:rPr>
            <w:rStyle w:val="a7"/>
            <w:rFonts w:hAnsi="黑体"/>
            <w:noProof/>
            <w:kern w:val="0"/>
          </w:rPr>
          <w:t>APP</w:t>
        </w:r>
        <w:r w:rsidR="00681B9F" w:rsidRPr="00715310">
          <w:rPr>
            <w:rStyle w:val="a7"/>
            <w:rFonts w:hAnsi="黑体" w:hint="eastAsia"/>
            <w:noProof/>
            <w:kern w:val="0"/>
          </w:rPr>
          <w:t>交易业务</w:t>
        </w:r>
        <w:r w:rsidR="00681B9F">
          <w:rPr>
            <w:noProof/>
            <w:webHidden/>
          </w:rPr>
          <w:tab/>
        </w:r>
        <w:r w:rsidR="00681B9F">
          <w:rPr>
            <w:noProof/>
            <w:webHidden/>
          </w:rPr>
          <w:fldChar w:fldCharType="begin"/>
        </w:r>
        <w:r w:rsidR="00681B9F">
          <w:rPr>
            <w:noProof/>
            <w:webHidden/>
          </w:rPr>
          <w:instrText xml:space="preserve"> PAGEREF _Toc493858547 \h </w:instrText>
        </w:r>
        <w:r w:rsidR="00681B9F">
          <w:rPr>
            <w:noProof/>
            <w:webHidden/>
          </w:rPr>
        </w:r>
        <w:r w:rsidR="00681B9F">
          <w:rPr>
            <w:noProof/>
            <w:webHidden/>
          </w:rPr>
          <w:fldChar w:fldCharType="separate"/>
        </w:r>
        <w:r w:rsidR="00681B9F">
          <w:rPr>
            <w:noProof/>
            <w:webHidden/>
          </w:rPr>
          <w:t>14</w:t>
        </w:r>
        <w:r w:rsidR="00681B9F">
          <w:rPr>
            <w:noProof/>
            <w:webHidden/>
          </w:rPr>
          <w:fldChar w:fldCharType="end"/>
        </w:r>
      </w:hyperlink>
    </w:p>
    <w:p w14:paraId="23D9AE2C" w14:textId="77777777" w:rsidR="00681B9F" w:rsidRDefault="00AC1505">
      <w:pPr>
        <w:pStyle w:val="10"/>
        <w:tabs>
          <w:tab w:val="left" w:pos="420"/>
          <w:tab w:val="right" w:leader="dot" w:pos="8296"/>
        </w:tabs>
        <w:rPr>
          <w:rFonts w:asciiTheme="minorHAnsi" w:eastAsiaTheme="minorEastAsia" w:hAnsiTheme="minorHAnsi" w:cstheme="minorBidi"/>
          <w:b w:val="0"/>
          <w:bCs w:val="0"/>
          <w:caps w:val="0"/>
          <w:noProof/>
          <w:szCs w:val="22"/>
        </w:rPr>
      </w:pPr>
      <w:hyperlink w:anchor="_Toc493858548" w:history="1">
        <w:r w:rsidR="00681B9F" w:rsidRPr="00715310">
          <w:rPr>
            <w:rStyle w:val="a7"/>
            <w:rFonts w:ascii="黑体" w:hAnsi="黑体" w:cs="Arial"/>
            <w:smallCaps/>
            <w:noProof/>
            <w:kern w:val="0"/>
          </w:rPr>
          <w:t>3</w:t>
        </w:r>
        <w:r w:rsidR="00681B9F">
          <w:rPr>
            <w:rFonts w:asciiTheme="minorHAnsi" w:eastAsiaTheme="minorEastAsia" w:hAnsiTheme="minorHAnsi" w:cstheme="minorBidi"/>
            <w:b w:val="0"/>
            <w:bCs w:val="0"/>
            <w:caps w:val="0"/>
            <w:noProof/>
            <w:szCs w:val="22"/>
          </w:rPr>
          <w:tab/>
        </w:r>
        <w:r w:rsidR="00681B9F" w:rsidRPr="00715310">
          <w:rPr>
            <w:rStyle w:val="a7"/>
            <w:rFonts w:ascii="黑体" w:hAnsi="黑体" w:cs="Arial" w:hint="eastAsia"/>
            <w:smallCaps/>
            <w:noProof/>
            <w:kern w:val="0"/>
          </w:rPr>
          <w:t>技术接口影响分析</w:t>
        </w:r>
        <w:r w:rsidR="00681B9F">
          <w:rPr>
            <w:noProof/>
            <w:webHidden/>
          </w:rPr>
          <w:tab/>
        </w:r>
        <w:r w:rsidR="00681B9F">
          <w:rPr>
            <w:noProof/>
            <w:webHidden/>
          </w:rPr>
          <w:fldChar w:fldCharType="begin"/>
        </w:r>
        <w:r w:rsidR="00681B9F">
          <w:rPr>
            <w:noProof/>
            <w:webHidden/>
          </w:rPr>
          <w:instrText xml:space="preserve"> PAGEREF _Toc493858548 \h </w:instrText>
        </w:r>
        <w:r w:rsidR="00681B9F">
          <w:rPr>
            <w:noProof/>
            <w:webHidden/>
          </w:rPr>
        </w:r>
        <w:r w:rsidR="00681B9F">
          <w:rPr>
            <w:noProof/>
            <w:webHidden/>
          </w:rPr>
          <w:fldChar w:fldCharType="separate"/>
        </w:r>
        <w:r w:rsidR="00681B9F">
          <w:rPr>
            <w:noProof/>
            <w:webHidden/>
          </w:rPr>
          <w:t>14</w:t>
        </w:r>
        <w:r w:rsidR="00681B9F">
          <w:rPr>
            <w:noProof/>
            <w:webHidden/>
          </w:rPr>
          <w:fldChar w:fldCharType="end"/>
        </w:r>
      </w:hyperlink>
    </w:p>
    <w:p w14:paraId="70FB87E7" w14:textId="77777777" w:rsidR="00681B9F" w:rsidRDefault="00AC1505">
      <w:pPr>
        <w:pStyle w:val="10"/>
        <w:tabs>
          <w:tab w:val="left" w:pos="420"/>
          <w:tab w:val="right" w:leader="dot" w:pos="8296"/>
        </w:tabs>
        <w:rPr>
          <w:rFonts w:asciiTheme="minorHAnsi" w:eastAsiaTheme="minorEastAsia" w:hAnsiTheme="minorHAnsi" w:cstheme="minorBidi"/>
          <w:b w:val="0"/>
          <w:bCs w:val="0"/>
          <w:caps w:val="0"/>
          <w:noProof/>
          <w:szCs w:val="22"/>
        </w:rPr>
      </w:pPr>
      <w:hyperlink w:anchor="_Toc493858549" w:history="1">
        <w:r w:rsidR="00681B9F" w:rsidRPr="00715310">
          <w:rPr>
            <w:rStyle w:val="a7"/>
            <w:rFonts w:ascii="黑体" w:hAnsi="黑体" w:cs="Arial"/>
            <w:smallCaps/>
            <w:noProof/>
            <w:kern w:val="0"/>
          </w:rPr>
          <w:t>4</w:t>
        </w:r>
        <w:r w:rsidR="00681B9F">
          <w:rPr>
            <w:rFonts w:asciiTheme="minorHAnsi" w:eastAsiaTheme="minorEastAsia" w:hAnsiTheme="minorHAnsi" w:cstheme="minorBidi"/>
            <w:b w:val="0"/>
            <w:bCs w:val="0"/>
            <w:caps w:val="0"/>
            <w:noProof/>
            <w:szCs w:val="22"/>
          </w:rPr>
          <w:tab/>
        </w:r>
        <w:r w:rsidR="00681B9F" w:rsidRPr="00715310">
          <w:rPr>
            <w:rStyle w:val="a7"/>
            <w:rFonts w:ascii="黑体" w:hAnsi="黑体" w:cs="Arial" w:hint="eastAsia"/>
            <w:smallCaps/>
            <w:noProof/>
            <w:kern w:val="0"/>
          </w:rPr>
          <w:t>会员及二级系统功能升级指引</w:t>
        </w:r>
        <w:r w:rsidR="00681B9F">
          <w:rPr>
            <w:noProof/>
            <w:webHidden/>
          </w:rPr>
          <w:tab/>
        </w:r>
        <w:r w:rsidR="00681B9F">
          <w:rPr>
            <w:noProof/>
            <w:webHidden/>
          </w:rPr>
          <w:fldChar w:fldCharType="begin"/>
        </w:r>
        <w:r w:rsidR="00681B9F">
          <w:rPr>
            <w:noProof/>
            <w:webHidden/>
          </w:rPr>
          <w:instrText xml:space="preserve"> PAGEREF _Toc493858549 \h </w:instrText>
        </w:r>
        <w:r w:rsidR="00681B9F">
          <w:rPr>
            <w:noProof/>
            <w:webHidden/>
          </w:rPr>
        </w:r>
        <w:r w:rsidR="00681B9F">
          <w:rPr>
            <w:noProof/>
            <w:webHidden/>
          </w:rPr>
          <w:fldChar w:fldCharType="separate"/>
        </w:r>
        <w:r w:rsidR="00681B9F">
          <w:rPr>
            <w:noProof/>
            <w:webHidden/>
          </w:rPr>
          <w:t>19</w:t>
        </w:r>
        <w:r w:rsidR="00681B9F">
          <w:rPr>
            <w:noProof/>
            <w:webHidden/>
          </w:rPr>
          <w:fldChar w:fldCharType="end"/>
        </w:r>
      </w:hyperlink>
    </w:p>
    <w:p w14:paraId="7C99926A" w14:textId="77777777" w:rsidR="00681B9F" w:rsidRDefault="00AC1505">
      <w:pPr>
        <w:pStyle w:val="10"/>
        <w:tabs>
          <w:tab w:val="left" w:pos="420"/>
          <w:tab w:val="right" w:leader="dot" w:pos="8296"/>
        </w:tabs>
        <w:rPr>
          <w:rFonts w:asciiTheme="minorHAnsi" w:eastAsiaTheme="minorEastAsia" w:hAnsiTheme="minorHAnsi" w:cstheme="minorBidi"/>
          <w:b w:val="0"/>
          <w:bCs w:val="0"/>
          <w:caps w:val="0"/>
          <w:noProof/>
          <w:szCs w:val="22"/>
        </w:rPr>
      </w:pPr>
      <w:hyperlink w:anchor="_Toc493858550" w:history="1">
        <w:r w:rsidR="00681B9F" w:rsidRPr="00715310">
          <w:rPr>
            <w:rStyle w:val="a7"/>
            <w:rFonts w:ascii="黑体" w:hAnsi="黑体" w:cs="Arial"/>
            <w:smallCaps/>
            <w:noProof/>
            <w:kern w:val="0"/>
          </w:rPr>
          <w:t>5</w:t>
        </w:r>
        <w:r w:rsidR="00681B9F">
          <w:rPr>
            <w:rFonts w:asciiTheme="minorHAnsi" w:eastAsiaTheme="minorEastAsia" w:hAnsiTheme="minorHAnsi" w:cstheme="minorBidi"/>
            <w:b w:val="0"/>
            <w:bCs w:val="0"/>
            <w:caps w:val="0"/>
            <w:noProof/>
            <w:szCs w:val="22"/>
          </w:rPr>
          <w:tab/>
        </w:r>
        <w:r w:rsidR="00681B9F" w:rsidRPr="00715310">
          <w:rPr>
            <w:rStyle w:val="a7"/>
            <w:rFonts w:ascii="黑体" w:hAnsi="黑体" w:cs="Arial"/>
            <w:smallCaps/>
            <w:noProof/>
            <w:kern w:val="0"/>
          </w:rPr>
          <w:t xml:space="preserve">GEMS-3 </w:t>
        </w:r>
        <w:r w:rsidR="00681B9F" w:rsidRPr="00715310">
          <w:rPr>
            <w:rStyle w:val="a7"/>
            <w:rFonts w:ascii="黑体" w:hAnsi="黑体" w:cs="Arial" w:hint="eastAsia"/>
            <w:smallCaps/>
            <w:noProof/>
            <w:kern w:val="0"/>
          </w:rPr>
          <w:t>项目计划</w:t>
        </w:r>
        <w:r w:rsidR="00681B9F">
          <w:rPr>
            <w:noProof/>
            <w:webHidden/>
          </w:rPr>
          <w:tab/>
        </w:r>
        <w:r w:rsidR="00681B9F">
          <w:rPr>
            <w:noProof/>
            <w:webHidden/>
          </w:rPr>
          <w:fldChar w:fldCharType="begin"/>
        </w:r>
        <w:r w:rsidR="00681B9F">
          <w:rPr>
            <w:noProof/>
            <w:webHidden/>
          </w:rPr>
          <w:instrText xml:space="preserve"> PAGEREF _Toc493858550 \h </w:instrText>
        </w:r>
        <w:r w:rsidR="00681B9F">
          <w:rPr>
            <w:noProof/>
            <w:webHidden/>
          </w:rPr>
        </w:r>
        <w:r w:rsidR="00681B9F">
          <w:rPr>
            <w:noProof/>
            <w:webHidden/>
          </w:rPr>
          <w:fldChar w:fldCharType="separate"/>
        </w:r>
        <w:r w:rsidR="00681B9F">
          <w:rPr>
            <w:noProof/>
            <w:webHidden/>
          </w:rPr>
          <w:t>21</w:t>
        </w:r>
        <w:r w:rsidR="00681B9F">
          <w:rPr>
            <w:noProof/>
            <w:webHidden/>
          </w:rPr>
          <w:fldChar w:fldCharType="end"/>
        </w:r>
      </w:hyperlink>
    </w:p>
    <w:p w14:paraId="2A92E31F" w14:textId="77777777" w:rsidR="00681B9F" w:rsidRDefault="00AC1505">
      <w:pPr>
        <w:pStyle w:val="21"/>
        <w:tabs>
          <w:tab w:val="left" w:pos="840"/>
          <w:tab w:val="right" w:leader="dot" w:pos="8296"/>
        </w:tabs>
        <w:rPr>
          <w:rFonts w:asciiTheme="minorHAnsi" w:eastAsiaTheme="minorEastAsia" w:hAnsiTheme="minorHAnsi" w:cstheme="minorBidi"/>
          <w:smallCaps w:val="0"/>
          <w:noProof/>
          <w:szCs w:val="22"/>
        </w:rPr>
      </w:pPr>
      <w:hyperlink w:anchor="_Toc493858551" w:history="1">
        <w:r w:rsidR="00681B9F" w:rsidRPr="00715310">
          <w:rPr>
            <w:rStyle w:val="a7"/>
            <w:rFonts w:hAnsi="黑体"/>
            <w:noProof/>
            <w:kern w:val="0"/>
          </w:rPr>
          <w:t>5.1</w:t>
        </w:r>
        <w:r w:rsidR="00681B9F">
          <w:rPr>
            <w:rFonts w:asciiTheme="minorHAnsi" w:eastAsiaTheme="minorEastAsia" w:hAnsiTheme="minorHAnsi" w:cstheme="minorBidi"/>
            <w:smallCaps w:val="0"/>
            <w:noProof/>
            <w:szCs w:val="22"/>
          </w:rPr>
          <w:tab/>
        </w:r>
        <w:r w:rsidR="00681B9F" w:rsidRPr="00715310">
          <w:rPr>
            <w:rStyle w:val="a7"/>
            <w:rFonts w:hAnsi="黑体" w:hint="eastAsia"/>
            <w:noProof/>
            <w:kern w:val="0"/>
          </w:rPr>
          <w:t>询价交易系统国密改造项目计划</w:t>
        </w:r>
        <w:r w:rsidR="00681B9F">
          <w:rPr>
            <w:noProof/>
            <w:webHidden/>
          </w:rPr>
          <w:tab/>
        </w:r>
        <w:r w:rsidR="00681B9F">
          <w:rPr>
            <w:noProof/>
            <w:webHidden/>
          </w:rPr>
          <w:fldChar w:fldCharType="begin"/>
        </w:r>
        <w:r w:rsidR="00681B9F">
          <w:rPr>
            <w:noProof/>
            <w:webHidden/>
          </w:rPr>
          <w:instrText xml:space="preserve"> PAGEREF _Toc493858551 \h </w:instrText>
        </w:r>
        <w:r w:rsidR="00681B9F">
          <w:rPr>
            <w:noProof/>
            <w:webHidden/>
          </w:rPr>
        </w:r>
        <w:r w:rsidR="00681B9F">
          <w:rPr>
            <w:noProof/>
            <w:webHidden/>
          </w:rPr>
          <w:fldChar w:fldCharType="separate"/>
        </w:r>
        <w:r w:rsidR="00681B9F">
          <w:rPr>
            <w:noProof/>
            <w:webHidden/>
          </w:rPr>
          <w:t>22</w:t>
        </w:r>
        <w:r w:rsidR="00681B9F">
          <w:rPr>
            <w:noProof/>
            <w:webHidden/>
          </w:rPr>
          <w:fldChar w:fldCharType="end"/>
        </w:r>
      </w:hyperlink>
    </w:p>
    <w:p w14:paraId="601FE46B" w14:textId="77777777" w:rsidR="00681B9F" w:rsidRDefault="00AC1505">
      <w:pPr>
        <w:pStyle w:val="21"/>
        <w:tabs>
          <w:tab w:val="left" w:pos="840"/>
          <w:tab w:val="right" w:leader="dot" w:pos="8296"/>
        </w:tabs>
        <w:rPr>
          <w:rFonts w:asciiTheme="minorHAnsi" w:eastAsiaTheme="minorEastAsia" w:hAnsiTheme="minorHAnsi" w:cstheme="minorBidi"/>
          <w:smallCaps w:val="0"/>
          <w:noProof/>
          <w:szCs w:val="22"/>
        </w:rPr>
      </w:pPr>
      <w:hyperlink w:anchor="_Toc493858552" w:history="1">
        <w:r w:rsidR="00681B9F" w:rsidRPr="00715310">
          <w:rPr>
            <w:rStyle w:val="a7"/>
            <w:rFonts w:hAnsi="黑体"/>
            <w:noProof/>
            <w:kern w:val="0"/>
          </w:rPr>
          <w:t>5.2</w:t>
        </w:r>
        <w:r w:rsidR="00681B9F">
          <w:rPr>
            <w:rFonts w:asciiTheme="minorHAnsi" w:eastAsiaTheme="minorEastAsia" w:hAnsiTheme="minorHAnsi" w:cstheme="minorBidi"/>
            <w:smallCaps w:val="0"/>
            <w:noProof/>
            <w:szCs w:val="22"/>
          </w:rPr>
          <w:tab/>
        </w:r>
        <w:r w:rsidR="00681B9F" w:rsidRPr="00715310">
          <w:rPr>
            <w:rStyle w:val="a7"/>
            <w:rFonts w:hAnsi="黑体"/>
            <w:noProof/>
            <w:kern w:val="0"/>
          </w:rPr>
          <w:t>GEMS-3</w:t>
        </w:r>
        <w:r w:rsidR="00681B9F" w:rsidRPr="00715310">
          <w:rPr>
            <w:rStyle w:val="a7"/>
            <w:rFonts w:hAnsi="黑体" w:hint="eastAsia"/>
            <w:noProof/>
            <w:kern w:val="0"/>
          </w:rPr>
          <w:t>整体项目计划</w:t>
        </w:r>
        <w:r w:rsidR="00681B9F">
          <w:rPr>
            <w:noProof/>
            <w:webHidden/>
          </w:rPr>
          <w:tab/>
        </w:r>
        <w:r w:rsidR="00681B9F">
          <w:rPr>
            <w:noProof/>
            <w:webHidden/>
          </w:rPr>
          <w:fldChar w:fldCharType="begin"/>
        </w:r>
        <w:r w:rsidR="00681B9F">
          <w:rPr>
            <w:noProof/>
            <w:webHidden/>
          </w:rPr>
          <w:instrText xml:space="preserve"> PAGEREF _Toc493858552 \h </w:instrText>
        </w:r>
        <w:r w:rsidR="00681B9F">
          <w:rPr>
            <w:noProof/>
            <w:webHidden/>
          </w:rPr>
        </w:r>
        <w:r w:rsidR="00681B9F">
          <w:rPr>
            <w:noProof/>
            <w:webHidden/>
          </w:rPr>
          <w:fldChar w:fldCharType="separate"/>
        </w:r>
        <w:r w:rsidR="00681B9F">
          <w:rPr>
            <w:noProof/>
            <w:webHidden/>
          </w:rPr>
          <w:t>22</w:t>
        </w:r>
        <w:r w:rsidR="00681B9F">
          <w:rPr>
            <w:noProof/>
            <w:webHidden/>
          </w:rPr>
          <w:fldChar w:fldCharType="end"/>
        </w:r>
      </w:hyperlink>
    </w:p>
    <w:p w14:paraId="428AB3A3" w14:textId="77777777" w:rsidR="00681B9F" w:rsidRDefault="00AC1505">
      <w:pPr>
        <w:pStyle w:val="21"/>
        <w:tabs>
          <w:tab w:val="left" w:pos="840"/>
          <w:tab w:val="right" w:leader="dot" w:pos="8296"/>
        </w:tabs>
        <w:rPr>
          <w:rFonts w:asciiTheme="minorHAnsi" w:eastAsiaTheme="minorEastAsia" w:hAnsiTheme="minorHAnsi" w:cstheme="minorBidi"/>
          <w:smallCaps w:val="0"/>
          <w:noProof/>
          <w:szCs w:val="22"/>
        </w:rPr>
      </w:pPr>
      <w:hyperlink w:anchor="_Toc493858553" w:history="1">
        <w:r w:rsidR="00681B9F" w:rsidRPr="00715310">
          <w:rPr>
            <w:rStyle w:val="a7"/>
            <w:rFonts w:hAnsi="黑体"/>
            <w:noProof/>
            <w:kern w:val="0"/>
          </w:rPr>
          <w:t>5.3</w:t>
        </w:r>
        <w:r w:rsidR="00681B9F">
          <w:rPr>
            <w:rFonts w:asciiTheme="minorHAnsi" w:eastAsiaTheme="minorEastAsia" w:hAnsiTheme="minorHAnsi" w:cstheme="minorBidi"/>
            <w:smallCaps w:val="0"/>
            <w:noProof/>
            <w:szCs w:val="22"/>
          </w:rPr>
          <w:tab/>
        </w:r>
        <w:r w:rsidR="00681B9F" w:rsidRPr="00715310">
          <w:rPr>
            <w:rStyle w:val="a7"/>
            <w:rFonts w:ascii="黑体" w:hAnsi="黑体" w:cs="Arial"/>
            <w:noProof/>
            <w:kern w:val="0"/>
          </w:rPr>
          <w:t>APP</w:t>
        </w:r>
        <w:r w:rsidR="00681B9F" w:rsidRPr="00715310">
          <w:rPr>
            <w:rStyle w:val="a7"/>
            <w:rFonts w:ascii="黑体" w:hAnsi="黑体" w:cs="Arial" w:hint="eastAsia"/>
            <w:noProof/>
            <w:kern w:val="0"/>
          </w:rPr>
          <w:t>系统接口变更</w:t>
        </w:r>
        <w:r w:rsidR="00681B9F" w:rsidRPr="00715310">
          <w:rPr>
            <w:rStyle w:val="a7"/>
            <w:rFonts w:hAnsi="黑体" w:hint="eastAsia"/>
            <w:noProof/>
            <w:kern w:val="0"/>
          </w:rPr>
          <w:t>项目计划</w:t>
        </w:r>
        <w:r w:rsidR="00681B9F">
          <w:rPr>
            <w:noProof/>
            <w:webHidden/>
          </w:rPr>
          <w:tab/>
        </w:r>
        <w:r w:rsidR="00681B9F">
          <w:rPr>
            <w:noProof/>
            <w:webHidden/>
          </w:rPr>
          <w:fldChar w:fldCharType="begin"/>
        </w:r>
        <w:r w:rsidR="00681B9F">
          <w:rPr>
            <w:noProof/>
            <w:webHidden/>
          </w:rPr>
          <w:instrText xml:space="preserve"> PAGEREF _Toc493858553 \h </w:instrText>
        </w:r>
        <w:r w:rsidR="00681B9F">
          <w:rPr>
            <w:noProof/>
            <w:webHidden/>
          </w:rPr>
        </w:r>
        <w:r w:rsidR="00681B9F">
          <w:rPr>
            <w:noProof/>
            <w:webHidden/>
          </w:rPr>
          <w:fldChar w:fldCharType="separate"/>
        </w:r>
        <w:r w:rsidR="00681B9F">
          <w:rPr>
            <w:noProof/>
            <w:webHidden/>
          </w:rPr>
          <w:t>23</w:t>
        </w:r>
        <w:r w:rsidR="00681B9F">
          <w:rPr>
            <w:noProof/>
            <w:webHidden/>
          </w:rPr>
          <w:fldChar w:fldCharType="end"/>
        </w:r>
      </w:hyperlink>
    </w:p>
    <w:p w14:paraId="7001058F" w14:textId="77777777" w:rsidR="0005680D" w:rsidRDefault="0005680D" w:rsidP="0005680D">
      <w:pPr>
        <w:ind w:firstLineChars="1100" w:firstLine="2310"/>
        <w:sectPr w:rsidR="0005680D" w:rsidSect="00F97693">
          <w:headerReference w:type="default" r:id="rId12"/>
          <w:footerReference w:type="default" r:id="rId13"/>
          <w:type w:val="continuous"/>
          <w:pgSz w:w="11906" w:h="16838"/>
          <w:pgMar w:top="1440" w:right="1800" w:bottom="1440" w:left="1800" w:header="851" w:footer="992" w:gutter="0"/>
          <w:pgNumType w:start="1"/>
          <w:cols w:space="720"/>
          <w:docGrid w:type="lines" w:linePitch="312"/>
        </w:sectPr>
      </w:pPr>
      <w:r>
        <w:fldChar w:fldCharType="end"/>
      </w:r>
    </w:p>
    <w:p w14:paraId="723F2479" w14:textId="77777777" w:rsidR="0005680D" w:rsidRDefault="0005680D" w:rsidP="0005680D">
      <w:pPr>
        <w:ind w:firstLineChars="1100" w:firstLine="2310"/>
        <w:sectPr w:rsidR="0005680D" w:rsidSect="00F97693">
          <w:type w:val="continuous"/>
          <w:pgSz w:w="11906" w:h="16838"/>
          <w:pgMar w:top="1440" w:right="1800" w:bottom="1440" w:left="1800" w:header="851" w:footer="992" w:gutter="0"/>
          <w:pgNumType w:start="1"/>
          <w:cols w:space="720"/>
          <w:docGrid w:type="lines" w:linePitch="312"/>
        </w:sectPr>
      </w:pPr>
    </w:p>
    <w:p w14:paraId="7B673AF4" w14:textId="77777777" w:rsidR="0005680D" w:rsidRPr="00694544" w:rsidRDefault="0005680D" w:rsidP="0005680D">
      <w:pPr>
        <w:pStyle w:val="1"/>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41" w:name="_Toc111466934"/>
      <w:bookmarkStart w:id="42" w:name="_Toc111557303"/>
      <w:bookmarkStart w:id="43" w:name="_Toc493858538"/>
      <w:r w:rsidRPr="00694544">
        <w:rPr>
          <w:rFonts w:ascii="黑体" w:hAnsi="黑体" w:cs="Arial" w:hint="eastAsia"/>
          <w:smallCaps/>
          <w:kern w:val="0"/>
          <w:sz w:val="32"/>
          <w:szCs w:val="30"/>
        </w:rPr>
        <w:lastRenderedPageBreak/>
        <w:t>概述</w:t>
      </w:r>
      <w:bookmarkEnd w:id="41"/>
      <w:bookmarkEnd w:id="42"/>
      <w:bookmarkEnd w:id="43"/>
    </w:p>
    <w:p w14:paraId="424D8C5D" w14:textId="77777777" w:rsidR="0005680D" w:rsidRDefault="0005680D" w:rsidP="0005680D">
      <w:pPr>
        <w:pStyle w:val="20"/>
        <w:spacing w:before="156" w:line="360" w:lineRule="auto"/>
      </w:pPr>
      <w:r>
        <w:rPr>
          <w:rFonts w:hint="eastAsia"/>
        </w:rPr>
        <w:t>本文档内容主要描述上海黄金交易所第三代系统GEMS</w:t>
      </w:r>
      <w:r w:rsidR="00697245">
        <w:rPr>
          <w:rFonts w:hint="eastAsia"/>
        </w:rPr>
        <w:t>3</w:t>
      </w:r>
      <w:r>
        <w:rPr>
          <w:rFonts w:hint="eastAsia"/>
        </w:rPr>
        <w:t>阶段上线的对会员业务或系统可能产生影响的业务需求，需各会员单位按照有关业务规则调整会员内部业务流程并改造会员二级系统。</w:t>
      </w:r>
      <w:bookmarkStart w:id="44" w:name="_Toc418176742"/>
      <w:bookmarkStart w:id="45" w:name="_Toc419723684"/>
    </w:p>
    <w:p w14:paraId="340EB104" w14:textId="77777777" w:rsidR="0005680D" w:rsidRPr="00A27F29" w:rsidRDefault="0005680D" w:rsidP="0005680D">
      <w:pPr>
        <w:pStyle w:val="1"/>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46" w:name="_Toc493858539"/>
      <w:r w:rsidRPr="00A27F29">
        <w:rPr>
          <w:rFonts w:ascii="黑体" w:hAnsi="黑体" w:cs="Arial" w:hint="eastAsia"/>
          <w:smallCaps/>
          <w:kern w:val="0"/>
          <w:sz w:val="32"/>
          <w:szCs w:val="30"/>
        </w:rPr>
        <w:t>业务</w:t>
      </w:r>
      <w:r w:rsidR="00697245">
        <w:rPr>
          <w:rFonts w:ascii="黑体" w:hAnsi="黑体" w:cs="Arial" w:hint="eastAsia"/>
          <w:smallCaps/>
          <w:kern w:val="0"/>
          <w:sz w:val="32"/>
          <w:szCs w:val="30"/>
        </w:rPr>
        <w:t>功能</w:t>
      </w:r>
      <w:r>
        <w:rPr>
          <w:rFonts w:ascii="黑体" w:hAnsi="黑体" w:cs="Arial"/>
          <w:smallCaps/>
          <w:kern w:val="0"/>
          <w:sz w:val="32"/>
          <w:szCs w:val="30"/>
        </w:rPr>
        <w:t>影响</w:t>
      </w:r>
      <w:r w:rsidRPr="00A27F29">
        <w:rPr>
          <w:rFonts w:ascii="黑体" w:hAnsi="黑体" w:cs="Arial"/>
          <w:smallCaps/>
          <w:kern w:val="0"/>
          <w:sz w:val="32"/>
          <w:szCs w:val="30"/>
        </w:rPr>
        <w:t>分析</w:t>
      </w:r>
      <w:bookmarkEnd w:id="44"/>
      <w:bookmarkEnd w:id="45"/>
      <w:bookmarkEnd w:id="46"/>
    </w:p>
    <w:p w14:paraId="32A9A924" w14:textId="77777777" w:rsidR="0005680D" w:rsidRPr="003E684A" w:rsidRDefault="00697245" w:rsidP="0005680D">
      <w:pPr>
        <w:pStyle w:val="2"/>
        <w:widowControl/>
        <w:numPr>
          <w:ilvl w:val="1"/>
          <w:numId w:val="2"/>
        </w:numPr>
        <w:adjustRightInd/>
        <w:snapToGrid/>
        <w:spacing w:before="260" w:after="270" w:line="416" w:lineRule="atLeast"/>
        <w:ind w:left="567"/>
        <w:rPr>
          <w:rFonts w:hAnsi="黑体"/>
          <w:bCs w:val="0"/>
          <w:kern w:val="0"/>
          <w:szCs w:val="20"/>
        </w:rPr>
      </w:pPr>
      <w:bookmarkStart w:id="47" w:name="_Toc493858540"/>
      <w:r>
        <w:rPr>
          <w:rFonts w:hAnsi="黑体" w:hint="eastAsia"/>
          <w:bCs w:val="0"/>
          <w:kern w:val="0"/>
          <w:szCs w:val="20"/>
        </w:rPr>
        <w:t>竞价交易业务</w:t>
      </w:r>
      <w:bookmarkEnd w:id="47"/>
    </w:p>
    <w:p w14:paraId="31CA96E1" w14:textId="77777777" w:rsidR="00907D9B" w:rsidRPr="00907D9B" w:rsidRDefault="00907D9B" w:rsidP="00907D9B">
      <w:pPr>
        <w:pStyle w:val="20"/>
        <w:spacing w:before="156" w:line="360" w:lineRule="auto"/>
        <w:rPr>
          <w:b/>
        </w:rPr>
      </w:pPr>
      <w:r w:rsidRPr="00907D9B">
        <w:rPr>
          <w:rFonts w:hint="eastAsia"/>
          <w:b/>
        </w:rPr>
        <w:t>1、交易指令</w:t>
      </w:r>
    </w:p>
    <w:p w14:paraId="440B168C" w14:textId="77777777" w:rsidR="00907D9B" w:rsidRPr="00EA4ACC" w:rsidRDefault="00907D9B" w:rsidP="00907D9B">
      <w:pPr>
        <w:pStyle w:val="20"/>
        <w:spacing w:before="156" w:line="360" w:lineRule="auto"/>
      </w:pPr>
      <w:r>
        <w:rPr>
          <w:rFonts w:hint="eastAsia"/>
        </w:rPr>
        <w:t>市价报单在报入冻结时GEMS-2采用昨结算价计算和冻结保证金，GEMS-3改为采用上一笔成交价计算和冻结保证金。</w:t>
      </w:r>
    </w:p>
    <w:p w14:paraId="786CC668" w14:textId="77777777" w:rsidR="00907D9B" w:rsidRPr="00907D9B" w:rsidRDefault="00907D9B" w:rsidP="00907D9B">
      <w:pPr>
        <w:pStyle w:val="20"/>
        <w:spacing w:before="156" w:line="360" w:lineRule="auto"/>
        <w:rPr>
          <w:b/>
        </w:rPr>
      </w:pPr>
      <w:r w:rsidRPr="00907D9B">
        <w:rPr>
          <w:rFonts w:hint="eastAsia"/>
          <w:b/>
        </w:rPr>
        <w:t>2、保证金设置</w:t>
      </w:r>
    </w:p>
    <w:p w14:paraId="000483EA" w14:textId="77777777" w:rsidR="00907D9B" w:rsidRPr="006A5164" w:rsidRDefault="00907D9B" w:rsidP="00907D9B">
      <w:pPr>
        <w:pStyle w:val="20"/>
        <w:spacing w:before="156" w:line="360" w:lineRule="auto"/>
      </w:pPr>
      <w:r w:rsidRPr="006A5164">
        <w:rPr>
          <w:rFonts w:hint="eastAsia"/>
        </w:rPr>
        <w:t>在保证金管理中，支持按客户交易编码配置</w:t>
      </w:r>
      <w:r>
        <w:rPr>
          <w:rFonts w:hint="eastAsia"/>
        </w:rPr>
        <w:t>和冻结保证金率。</w:t>
      </w:r>
    </w:p>
    <w:p w14:paraId="48454C7F" w14:textId="77777777" w:rsidR="00907D9B" w:rsidRPr="00907D9B" w:rsidRDefault="00907D9B" w:rsidP="00907D9B">
      <w:pPr>
        <w:pStyle w:val="20"/>
        <w:spacing w:before="156" w:line="360" w:lineRule="auto"/>
        <w:rPr>
          <w:b/>
        </w:rPr>
      </w:pPr>
      <w:r w:rsidRPr="00907D9B">
        <w:rPr>
          <w:rFonts w:hint="eastAsia"/>
          <w:b/>
        </w:rPr>
        <w:t>3、</w:t>
      </w:r>
      <w:r w:rsidR="00584049">
        <w:rPr>
          <w:rFonts w:hint="eastAsia"/>
          <w:b/>
        </w:rPr>
        <w:t>权限</w:t>
      </w:r>
      <w:r w:rsidRPr="00907D9B">
        <w:rPr>
          <w:rFonts w:hint="eastAsia"/>
          <w:b/>
        </w:rPr>
        <w:t>管理</w:t>
      </w:r>
    </w:p>
    <w:p w14:paraId="25948F96" w14:textId="77777777" w:rsidR="00907D9B" w:rsidRDefault="00907D9B" w:rsidP="00907D9B">
      <w:pPr>
        <w:pStyle w:val="20"/>
        <w:spacing w:before="156" w:line="360" w:lineRule="auto"/>
      </w:pPr>
      <w:r>
        <w:rPr>
          <w:rFonts w:hint="eastAsia"/>
        </w:rPr>
        <w:t>在</w:t>
      </w:r>
      <w:r w:rsidRPr="009B1390">
        <w:rPr>
          <w:rFonts w:hint="eastAsia"/>
        </w:rPr>
        <w:t>交易权限</w:t>
      </w:r>
      <w:r>
        <w:rPr>
          <w:rFonts w:hint="eastAsia"/>
        </w:rPr>
        <w:t>管理中，支持按客户交易编码配置和管理市场权限、合约权限、交割申报权限和中立仓权限。</w:t>
      </w:r>
    </w:p>
    <w:p w14:paraId="4F5540F6" w14:textId="77777777" w:rsidR="008D4D7B" w:rsidRPr="008D4D7B" w:rsidRDefault="008D4D7B" w:rsidP="00907D9B">
      <w:pPr>
        <w:pStyle w:val="20"/>
        <w:spacing w:before="156" w:line="360" w:lineRule="auto"/>
      </w:pPr>
      <w:r>
        <w:rPr>
          <w:rFonts w:hint="eastAsia"/>
        </w:rPr>
        <w:t>在持仓限额管理中，中立仓申报反向建仓不检查持仓限额。</w:t>
      </w:r>
    </w:p>
    <w:p w14:paraId="14AA048C" w14:textId="77777777" w:rsidR="00907D9B" w:rsidRPr="00907D9B" w:rsidRDefault="00907D9B" w:rsidP="00907D9B">
      <w:pPr>
        <w:pStyle w:val="20"/>
        <w:spacing w:before="156" w:line="360" w:lineRule="auto"/>
        <w:rPr>
          <w:b/>
        </w:rPr>
      </w:pPr>
      <w:r w:rsidRPr="00907D9B">
        <w:rPr>
          <w:rFonts w:hint="eastAsia"/>
          <w:b/>
        </w:rPr>
        <w:t>4、库存额度</w:t>
      </w:r>
    </w:p>
    <w:p w14:paraId="597D26E8" w14:textId="77777777" w:rsidR="00907D9B" w:rsidRDefault="00907D9B" w:rsidP="00907D9B">
      <w:pPr>
        <w:pStyle w:val="20"/>
        <w:spacing w:before="156" w:line="360" w:lineRule="auto"/>
      </w:pPr>
      <w:r>
        <w:rPr>
          <w:rFonts w:hint="eastAsia"/>
        </w:rPr>
        <w:t>在客户库存额度设置中，GEMS-2只支持设置到自营客户交易编码，GEMS-3支持设置所有类型客户。</w:t>
      </w:r>
    </w:p>
    <w:p w14:paraId="314A6707" w14:textId="77777777" w:rsidR="00907D9B" w:rsidRPr="00907D9B" w:rsidRDefault="00907D9B" w:rsidP="00907D9B">
      <w:pPr>
        <w:pStyle w:val="20"/>
        <w:spacing w:before="156" w:line="360" w:lineRule="auto"/>
        <w:rPr>
          <w:b/>
        </w:rPr>
      </w:pPr>
      <w:r w:rsidRPr="00907D9B">
        <w:rPr>
          <w:rFonts w:hint="eastAsia"/>
          <w:b/>
        </w:rPr>
        <w:t>5、单向大边保证金</w:t>
      </w:r>
    </w:p>
    <w:p w14:paraId="0E5F3BBB" w14:textId="77777777" w:rsidR="00907D9B" w:rsidRDefault="00907D9B" w:rsidP="00907D9B">
      <w:pPr>
        <w:pStyle w:val="20"/>
        <w:spacing w:before="156" w:line="360" w:lineRule="auto"/>
      </w:pPr>
      <w:r>
        <w:rPr>
          <w:rFonts w:hint="eastAsia"/>
        </w:rPr>
        <w:t>1）GEMS-3针对竞价延期市场中部分/全部合约引入单向大边保证金计算规则。如果该延期合约已经设置到合约组合中，交易过程中自动按照单向大边保证金规则计算。如果未包含，仍按照双边收取保证金。</w:t>
      </w:r>
    </w:p>
    <w:p w14:paraId="768333A5" w14:textId="77777777" w:rsidR="00907D9B" w:rsidRDefault="00907D9B" w:rsidP="00907D9B">
      <w:pPr>
        <w:pStyle w:val="20"/>
        <w:spacing w:before="156" w:line="360" w:lineRule="auto"/>
      </w:pPr>
      <w:r>
        <w:rPr>
          <w:rFonts w:hint="eastAsia"/>
        </w:rPr>
        <w:lastRenderedPageBreak/>
        <w:t>2）合约组合包含一个或多个合约，具体由交易所设置。</w:t>
      </w:r>
    </w:p>
    <w:p w14:paraId="2261426B" w14:textId="77777777" w:rsidR="00907D9B" w:rsidRDefault="00907D9B" w:rsidP="00907D9B">
      <w:pPr>
        <w:pStyle w:val="20"/>
        <w:spacing w:before="156" w:line="360" w:lineRule="auto"/>
      </w:pPr>
      <w:r>
        <w:rPr>
          <w:rFonts w:hint="eastAsia"/>
        </w:rPr>
        <w:t>3）单向大边保证金模式下，对于同一客户在同一席位处的同一合约组合的双向持仓，按照保证金金额较大的一边收取保证金。 在计算合约组合双向持仓保证金金额时，按双向分别汇总了该客户在该席位处该合约组合中所有合约的报单冻结保证金和持仓占用保证金。针对保证金金额较大的一边，称为大边金额，另一边称为小边金额。</w:t>
      </w:r>
    </w:p>
    <w:p w14:paraId="083DD7EB" w14:textId="77777777" w:rsidR="00907D9B" w:rsidRDefault="00907D9B" w:rsidP="00907D9B">
      <w:pPr>
        <w:pStyle w:val="20"/>
        <w:spacing w:before="156" w:line="360" w:lineRule="auto"/>
      </w:pPr>
      <w:r>
        <w:rPr>
          <w:rFonts w:hint="eastAsia"/>
        </w:rPr>
        <w:t>4）盘中交易过程中，单向大边保证金具体计算规则如下：</w:t>
      </w:r>
    </w:p>
    <w:p w14:paraId="47910C11" w14:textId="77777777" w:rsidR="00907D9B" w:rsidRDefault="00907D9B" w:rsidP="00907D9B">
      <w:pPr>
        <w:pStyle w:val="20"/>
        <w:spacing w:before="156" w:line="360" w:lineRule="auto"/>
      </w:pPr>
      <w:r w:rsidRPr="00907D9B">
        <w:rPr>
          <w:rFonts w:hint="eastAsia"/>
        </w:rPr>
        <w:t>■</w:t>
      </w:r>
      <w:r>
        <w:rPr>
          <w:rFonts w:hint="eastAsia"/>
        </w:rPr>
        <w:t>报单环节（含中立仓申报），根据报单方向、报单金额、是否反转计算实际待冻结的金额：</w:t>
      </w:r>
    </w:p>
    <w:p w14:paraId="2288BCC6" w14:textId="77777777" w:rsidR="00907D9B" w:rsidRDefault="00907D9B" w:rsidP="00907D9B">
      <w:pPr>
        <w:pStyle w:val="20"/>
        <w:spacing w:before="156" w:line="360" w:lineRule="auto"/>
      </w:pPr>
      <w:r>
        <w:rPr>
          <w:rFonts w:hint="eastAsia"/>
        </w:rPr>
        <w:t>·如果报单方向为大边，则待冻结金额为报单金额。</w:t>
      </w:r>
    </w:p>
    <w:p w14:paraId="72BEAE2D" w14:textId="77777777" w:rsidR="00907D9B" w:rsidRDefault="00907D9B" w:rsidP="00907D9B">
      <w:pPr>
        <w:pStyle w:val="20"/>
        <w:spacing w:before="156" w:line="360" w:lineRule="auto"/>
      </w:pPr>
      <w:r>
        <w:rPr>
          <w:rFonts w:hint="eastAsia"/>
        </w:rPr>
        <w:t xml:space="preserve">·如果报单方向为小边，且小边金额+报单金额 &lt;= 大边金额，则待冻结金额为0。否则，待冻结金额为 小边金额+报单金额 </w:t>
      </w:r>
      <w:r>
        <w:t>–</w:t>
      </w:r>
      <w:r>
        <w:rPr>
          <w:rFonts w:hint="eastAsia"/>
        </w:rPr>
        <w:t xml:space="preserve"> 大边金额。</w:t>
      </w:r>
    </w:p>
    <w:p w14:paraId="182CE1AC" w14:textId="77777777" w:rsidR="00907D9B" w:rsidRDefault="00907D9B" w:rsidP="00907D9B">
      <w:pPr>
        <w:pStyle w:val="20"/>
        <w:spacing w:before="156" w:line="360" w:lineRule="auto"/>
      </w:pPr>
      <w:r w:rsidRPr="00907D9B">
        <w:rPr>
          <w:rFonts w:hint="eastAsia"/>
        </w:rPr>
        <w:t>■</w:t>
      </w:r>
      <w:r>
        <w:rPr>
          <w:rFonts w:hint="eastAsia"/>
        </w:rPr>
        <w:t>撤单环节（含中立仓申报撤销），根据撤单方向、撤单金额、是否反转计算实际待释放的金额：</w:t>
      </w:r>
    </w:p>
    <w:p w14:paraId="0CDA3790" w14:textId="77777777" w:rsidR="00907D9B" w:rsidRDefault="00907D9B" w:rsidP="00907D9B">
      <w:pPr>
        <w:pStyle w:val="20"/>
        <w:spacing w:before="156" w:line="360" w:lineRule="auto"/>
      </w:pPr>
      <w:r>
        <w:rPr>
          <w:rFonts w:hint="eastAsia"/>
        </w:rPr>
        <w:t>·如果撤单方向为小边，则待释放金额为0。</w:t>
      </w:r>
    </w:p>
    <w:p w14:paraId="2A924C02" w14:textId="77777777" w:rsidR="00907D9B" w:rsidRDefault="00907D9B" w:rsidP="00907D9B">
      <w:pPr>
        <w:pStyle w:val="20"/>
        <w:spacing w:before="156" w:line="360" w:lineRule="auto"/>
      </w:pPr>
      <w:r>
        <w:rPr>
          <w:rFonts w:hint="eastAsia"/>
        </w:rPr>
        <w:t>·如果撤单方向为大边，且大边金额-撤单金额 &gt;= 小边金额，则待释放金额为撤单金额。否则，待释放金额为 大边金额-小边金额。</w:t>
      </w:r>
    </w:p>
    <w:p w14:paraId="497AA126" w14:textId="77777777" w:rsidR="00907D9B" w:rsidRPr="00907D9B" w:rsidRDefault="00907D9B" w:rsidP="00907D9B">
      <w:pPr>
        <w:pStyle w:val="20"/>
        <w:spacing w:before="156" w:line="360" w:lineRule="auto"/>
      </w:pPr>
      <w:r w:rsidRPr="00907D9B">
        <w:rPr>
          <w:rFonts w:hint="eastAsia"/>
        </w:rPr>
        <w:t>■</w:t>
      </w:r>
      <w:r>
        <w:rPr>
          <w:rFonts w:hint="eastAsia"/>
        </w:rPr>
        <w:t>成交环节（含中立仓成交），如果成交价格和报单价格存在价差，则还需根据价差重新计算需要补充冻结/释放相应金额的保证金。计算规则同报单/撤单环节。对于平仓成交（交割申报成交）还需要根据平仓释放金额释放相应的保证金。</w:t>
      </w:r>
    </w:p>
    <w:p w14:paraId="00850008" w14:textId="77777777" w:rsidR="00907D9B" w:rsidRPr="00544E85" w:rsidRDefault="00907D9B" w:rsidP="00907D9B">
      <w:pPr>
        <w:pStyle w:val="20"/>
        <w:spacing w:before="156" w:line="360" w:lineRule="auto"/>
      </w:pPr>
      <w:r>
        <w:rPr>
          <w:rFonts w:hint="eastAsia"/>
        </w:rPr>
        <w:t>5）</w:t>
      </w:r>
      <w:r w:rsidRPr="0061490C">
        <w:rPr>
          <w:rFonts w:hint="eastAsia"/>
        </w:rPr>
        <w:t>在采用大边保证金模式时，</w:t>
      </w:r>
      <w:r>
        <w:rPr>
          <w:rFonts w:hint="eastAsia"/>
        </w:rPr>
        <w:t>由于交易所系统和二级系统之间是异步处理，如</w:t>
      </w:r>
      <w:r w:rsidRPr="0061490C">
        <w:rPr>
          <w:rFonts w:hint="eastAsia"/>
        </w:rPr>
        <w:t>二级系统</w:t>
      </w:r>
      <w:r>
        <w:rPr>
          <w:rFonts w:hint="eastAsia"/>
        </w:rPr>
        <w:t>存在并行</w:t>
      </w:r>
      <w:r w:rsidRPr="0061490C">
        <w:rPr>
          <w:rFonts w:hint="eastAsia"/>
        </w:rPr>
        <w:t>发送同一客户</w:t>
      </w:r>
      <w:r>
        <w:rPr>
          <w:rFonts w:hint="eastAsia"/>
        </w:rPr>
        <w:t>的</w:t>
      </w:r>
      <w:r w:rsidRPr="0061490C">
        <w:rPr>
          <w:rFonts w:hint="eastAsia"/>
        </w:rPr>
        <w:t>多笔委托时，二级系统冻结的资金</w:t>
      </w:r>
      <w:r>
        <w:rPr>
          <w:rFonts w:hint="eastAsia"/>
        </w:rPr>
        <w:t>可能存在和交易所</w:t>
      </w:r>
      <w:r w:rsidRPr="0061490C">
        <w:rPr>
          <w:rFonts w:hint="eastAsia"/>
        </w:rPr>
        <w:t>系统</w:t>
      </w:r>
      <w:r>
        <w:rPr>
          <w:rFonts w:hint="eastAsia"/>
        </w:rPr>
        <w:t>不一致的情况。交易所系统仍按照收到的报单先后顺序逐笔处理和冻结资金并返回应答。二级系统在</w:t>
      </w:r>
      <w:r w:rsidRPr="0061490C">
        <w:rPr>
          <w:rFonts w:hint="eastAsia"/>
        </w:rPr>
        <w:t>收到所有</w:t>
      </w:r>
      <w:r>
        <w:rPr>
          <w:rFonts w:hint="eastAsia"/>
        </w:rPr>
        <w:t>报单</w:t>
      </w:r>
      <w:r w:rsidRPr="0061490C">
        <w:rPr>
          <w:rFonts w:hint="eastAsia"/>
        </w:rPr>
        <w:t>应答之后，</w:t>
      </w:r>
      <w:r>
        <w:rPr>
          <w:rFonts w:hint="eastAsia"/>
        </w:rPr>
        <w:t>可将</w:t>
      </w:r>
      <w:r w:rsidRPr="0061490C">
        <w:rPr>
          <w:rFonts w:hint="eastAsia"/>
        </w:rPr>
        <w:t>资金冻结情况</w:t>
      </w:r>
      <w:r>
        <w:rPr>
          <w:rFonts w:hint="eastAsia"/>
        </w:rPr>
        <w:t>处理到和交易所</w:t>
      </w:r>
      <w:r w:rsidRPr="0061490C">
        <w:rPr>
          <w:rFonts w:hint="eastAsia"/>
        </w:rPr>
        <w:t>系统一致。</w:t>
      </w:r>
    </w:p>
    <w:p w14:paraId="095EE27D" w14:textId="77777777" w:rsidR="00B907DE" w:rsidRPr="00907D9B" w:rsidRDefault="00B907DE" w:rsidP="00B907DE">
      <w:pPr>
        <w:pStyle w:val="20"/>
        <w:spacing w:before="156" w:line="360" w:lineRule="auto"/>
        <w:rPr>
          <w:b/>
        </w:rPr>
      </w:pPr>
      <w:r>
        <w:rPr>
          <w:rFonts w:hint="eastAsia"/>
          <w:b/>
        </w:rPr>
        <w:lastRenderedPageBreak/>
        <w:t>6</w:t>
      </w:r>
      <w:r w:rsidRPr="00907D9B">
        <w:rPr>
          <w:rFonts w:hint="eastAsia"/>
          <w:b/>
        </w:rPr>
        <w:t>、</w:t>
      </w:r>
      <w:r>
        <w:rPr>
          <w:rFonts w:hint="eastAsia"/>
          <w:b/>
        </w:rPr>
        <w:t>竞价红马甲功能优化</w:t>
      </w:r>
    </w:p>
    <w:p w14:paraId="18239601" w14:textId="77777777" w:rsidR="00982534" w:rsidRDefault="00982534" w:rsidP="00982534">
      <w:pPr>
        <w:pStyle w:val="20"/>
        <w:spacing w:before="156" w:line="360" w:lineRule="auto"/>
      </w:pPr>
      <w:r>
        <w:rPr>
          <w:rFonts w:hint="eastAsia"/>
        </w:rPr>
        <w:t>1）查询功能下对报单查询、成交单查询功能中，增加买卖方向的查询条件。在交割申报成交单查询功能中，增加交收方向的查询条件。</w:t>
      </w:r>
    </w:p>
    <w:p w14:paraId="283E5302" w14:textId="77777777" w:rsidR="00982534" w:rsidRDefault="00982534" w:rsidP="00982534">
      <w:pPr>
        <w:pStyle w:val="20"/>
        <w:spacing w:before="156" w:line="360" w:lineRule="auto"/>
      </w:pPr>
      <w:r>
        <w:rPr>
          <w:rFonts w:hint="eastAsia"/>
        </w:rPr>
        <w:t>2）查询菜单功能下，对席位持仓查询、席位资金查询、客户持仓查询、客户库存查询、席位客户查询、交割申报报单查询、交割申报成交单查询、中立仓报单查询、报单查询、成交单查询，这10个功能的查询结果增加excel导出功能。</w:t>
      </w:r>
    </w:p>
    <w:p w14:paraId="7A033D1E" w14:textId="77777777" w:rsidR="00982534" w:rsidRDefault="00982534" w:rsidP="00982534">
      <w:pPr>
        <w:pStyle w:val="20"/>
        <w:spacing w:before="156" w:line="360" w:lineRule="auto"/>
      </w:pPr>
      <w:r>
        <w:rPr>
          <w:rFonts w:hint="eastAsia"/>
        </w:rPr>
        <w:t>3）查询菜单功能下，席位资金查询功能中的资金按金额千分位方式分隔。</w:t>
      </w:r>
    </w:p>
    <w:p w14:paraId="694C91BC" w14:textId="77777777" w:rsidR="00982534" w:rsidRDefault="00982534" w:rsidP="00982534">
      <w:pPr>
        <w:pStyle w:val="20"/>
        <w:spacing w:before="156" w:line="360" w:lineRule="auto"/>
      </w:pPr>
      <w:r>
        <w:rPr>
          <w:rFonts w:hint="eastAsia"/>
        </w:rPr>
        <w:t>4）增加成交统计查询功能，能查询到买卖平衡，并提供F8快捷方式。统计规则为：按合约分开统计，根据当日成交情况统计出不同合约不同买卖方向的总成交手数和平均价。只统计委托报单成交，不统计交割申报成交和中立仓申报成交。平均价保留两位小数的计算规则：如果合约末位数为0和5的不做调整，末位数为1和2的调整为0，末位数为3、4、6和7的调整为5，末位数为8和9的调整为0，并向前进1位。</w:t>
      </w:r>
    </w:p>
    <w:p w14:paraId="397FB5D6" w14:textId="77777777" w:rsidR="000021A3" w:rsidRDefault="00982534" w:rsidP="00907D9B">
      <w:pPr>
        <w:pStyle w:val="20"/>
        <w:spacing w:before="156" w:line="360" w:lineRule="auto"/>
      </w:pPr>
      <w:r>
        <w:rPr>
          <w:rFonts w:hint="eastAsia"/>
        </w:rPr>
        <w:t>5）修改行情配置菜单中的信息（包括行情档位、行情显示栏位、行情合约数量及顺序）并完成保存后，设置的内容优化为实时反应到界面中，而不再需要重启生效。</w:t>
      </w:r>
    </w:p>
    <w:p w14:paraId="4370CD0A" w14:textId="0DEC3FC8" w:rsidR="000B5C41" w:rsidRPr="000B5C41" w:rsidRDefault="000B5C41" w:rsidP="00907D9B">
      <w:pPr>
        <w:pStyle w:val="20"/>
        <w:spacing w:before="156" w:line="360" w:lineRule="auto"/>
        <w:rPr>
          <w:b/>
        </w:rPr>
      </w:pPr>
      <w:r w:rsidRPr="000B5C41">
        <w:rPr>
          <w:rFonts w:hint="eastAsia"/>
          <w:b/>
        </w:rPr>
        <w:t>7、席位盘中资金账户结构调整</w:t>
      </w:r>
    </w:p>
    <w:p w14:paraId="5976D638" w14:textId="357A5766" w:rsidR="000B5C41" w:rsidRPr="000B5C41" w:rsidRDefault="000B5C41" w:rsidP="00907D9B">
      <w:pPr>
        <w:pStyle w:val="20"/>
        <w:spacing w:before="156" w:line="360" w:lineRule="auto"/>
      </w:pPr>
      <w:r w:rsidRPr="000B5C41">
        <w:t>根据业务实际需要，盘中席位资金账户明细中原有的26个字段业务上拟优化为7个字段，分别是</w:t>
      </w:r>
      <w:r w:rsidRPr="000B5C41">
        <w:t>“</w:t>
      </w:r>
      <w:r w:rsidRPr="000B5C41">
        <w:t>席位代码、当日可提资金、当日货币交易可报价余额、当日额度交易可报价余额、货币交易保证金、额度交易保证金和基础保证金</w:t>
      </w:r>
      <w:r w:rsidRPr="000B5C41">
        <w:t>”</w:t>
      </w:r>
      <w:r w:rsidRPr="000B5C41">
        <w:t>。</w:t>
      </w:r>
      <w:r>
        <w:rPr>
          <w:rFonts w:hint="eastAsia"/>
        </w:rPr>
        <w:t>其中：</w:t>
      </w:r>
    </w:p>
    <w:p w14:paraId="53F24736" w14:textId="77777777" w:rsidR="000B5C41" w:rsidRDefault="000B5C41" w:rsidP="00907D9B">
      <w:pPr>
        <w:pStyle w:val="20"/>
        <w:spacing w:before="156" w:line="360" w:lineRule="auto"/>
      </w:pPr>
      <w:r>
        <w:rPr>
          <w:rFonts w:hint="eastAsia"/>
        </w:rPr>
        <w:t>1）</w:t>
      </w:r>
      <w:r w:rsidRPr="000B5C41">
        <w:t>原</w:t>
      </w:r>
      <w:r w:rsidRPr="000B5C41">
        <w:t>“</w:t>
      </w:r>
      <w:r w:rsidRPr="000B5C41">
        <w:t>当日货币交易保证金占用</w:t>
      </w:r>
      <w:r w:rsidRPr="000B5C41">
        <w:t>”</w:t>
      </w:r>
      <w:r w:rsidRPr="000B5C41">
        <w:t>和</w:t>
      </w:r>
      <w:r w:rsidRPr="000B5C41">
        <w:t>“</w:t>
      </w:r>
      <w:r w:rsidRPr="000B5C41">
        <w:t>货币冻结保证金</w:t>
      </w:r>
      <w:r w:rsidRPr="000B5C41">
        <w:t>”</w:t>
      </w:r>
      <w:r w:rsidRPr="000B5C41">
        <w:t xml:space="preserve">合并为 </w:t>
      </w:r>
      <w:r w:rsidRPr="000B5C41">
        <w:t>“</w:t>
      </w:r>
      <w:r w:rsidRPr="000B5C41">
        <w:t>货币交易保证金</w:t>
      </w:r>
      <w:r w:rsidRPr="000B5C41">
        <w:t>”</w:t>
      </w:r>
      <w:r w:rsidRPr="000B5C41">
        <w:t>，用于实时记录现货实盘和定价等合约盘中报单冻结和持仓占用的保证金，上述合约盘中不允许使用充抵额度；</w:t>
      </w:r>
    </w:p>
    <w:p w14:paraId="736F92BA" w14:textId="4C9B90D6" w:rsidR="00B907DE" w:rsidRDefault="000B5C41" w:rsidP="00907D9B">
      <w:pPr>
        <w:pStyle w:val="20"/>
        <w:spacing w:before="156" w:line="360" w:lineRule="auto"/>
      </w:pPr>
      <w:r>
        <w:rPr>
          <w:rFonts w:hint="eastAsia"/>
        </w:rPr>
        <w:t>2）</w:t>
      </w:r>
      <w:r w:rsidRPr="000B5C41">
        <w:t>原</w:t>
      </w:r>
      <w:r w:rsidRPr="000B5C41">
        <w:t>“</w:t>
      </w:r>
      <w:r w:rsidRPr="000B5C41">
        <w:t>当日额度交易保证金占用、额度冻结保证金</w:t>
      </w:r>
      <w:r w:rsidRPr="000B5C41">
        <w:t>”</w:t>
      </w:r>
      <w:r w:rsidRPr="000B5C41">
        <w:t xml:space="preserve">合并为 </w:t>
      </w:r>
      <w:r w:rsidRPr="000B5C41">
        <w:t>“</w:t>
      </w:r>
      <w:r w:rsidRPr="000B5C41">
        <w:t>额度交易保证金</w:t>
      </w:r>
      <w:r w:rsidRPr="000B5C41">
        <w:t>”</w:t>
      </w:r>
      <w:r w:rsidRPr="000B5C41">
        <w:t>，</w:t>
      </w:r>
      <w:r w:rsidRPr="000B5C41">
        <w:lastRenderedPageBreak/>
        <w:t>用于实时记录即期和延期等合约盘中报单冻结和持仓占用的保证金，上述合约盘中允许使用充抵额度。</w:t>
      </w:r>
    </w:p>
    <w:p w14:paraId="0710428E" w14:textId="32B2970F" w:rsidR="000B5C41" w:rsidRDefault="000B5C41" w:rsidP="00907D9B">
      <w:pPr>
        <w:pStyle w:val="20"/>
        <w:spacing w:before="156" w:line="360" w:lineRule="auto"/>
      </w:pPr>
      <w:r>
        <w:rPr>
          <w:rFonts w:hint="eastAsia"/>
        </w:rPr>
        <w:t>3）其余字段含义与GEMS-2一致，保持不变。</w:t>
      </w:r>
    </w:p>
    <w:p w14:paraId="42E993B4" w14:textId="6572AB6F" w:rsidR="00ED131F" w:rsidRPr="00ED131F" w:rsidRDefault="00ED131F" w:rsidP="00907D9B">
      <w:pPr>
        <w:pStyle w:val="20"/>
        <w:spacing w:before="156" w:line="360" w:lineRule="auto"/>
        <w:rPr>
          <w:b/>
        </w:rPr>
      </w:pPr>
      <w:r w:rsidRPr="00ED131F">
        <w:rPr>
          <w:rFonts w:hint="eastAsia"/>
          <w:b/>
        </w:rPr>
        <w:t>8、优化报单号编码规范定义</w:t>
      </w:r>
    </w:p>
    <w:p w14:paraId="7B27AABF" w14:textId="74DEAC90" w:rsidR="00ED131F" w:rsidRDefault="00ED131F" w:rsidP="00907D9B">
      <w:pPr>
        <w:pStyle w:val="20"/>
        <w:spacing w:before="156" w:line="360" w:lineRule="auto"/>
      </w:pPr>
      <w:r w:rsidRPr="009A44F7">
        <w:rPr>
          <w:rFonts w:hint="eastAsia"/>
        </w:rPr>
        <w:t>对于100万以下的报单，长度为8位，其中前两位为市场编号，后6位为报单编号。当突破100万比后，报单编号自动拓展为9位，其中前两位为市场编号，后7位为报单编号。后以此类推，总共不超过16位。</w:t>
      </w:r>
    </w:p>
    <w:p w14:paraId="45DA01AC" w14:textId="00EAFC59" w:rsidR="00ED131F" w:rsidRPr="00AF04B2" w:rsidRDefault="00ED131F" w:rsidP="00ED131F">
      <w:pPr>
        <w:pStyle w:val="20"/>
        <w:spacing w:before="156" w:line="360" w:lineRule="auto"/>
        <w:rPr>
          <w:b/>
        </w:rPr>
      </w:pPr>
      <w:r w:rsidRPr="00AF04B2">
        <w:rPr>
          <w:rFonts w:hint="eastAsia"/>
          <w:b/>
        </w:rPr>
        <w:t>9、撤单逻辑检查</w:t>
      </w:r>
    </w:p>
    <w:p w14:paraId="5D9AE388" w14:textId="577F0557" w:rsidR="00ED131F" w:rsidRDefault="00ED131F" w:rsidP="00ED131F">
      <w:pPr>
        <w:pStyle w:val="20"/>
        <w:spacing w:before="156" w:line="360" w:lineRule="auto"/>
        <w:rPr>
          <w:ins w:id="48" w:author="余新泰" w:date="2017-09-22T15:34:00Z"/>
        </w:rPr>
      </w:pPr>
      <w:r>
        <w:rPr>
          <w:rFonts w:hint="eastAsia"/>
        </w:rPr>
        <w:t>在</w:t>
      </w:r>
      <w:r w:rsidRPr="00ED131F">
        <w:rPr>
          <w:rFonts w:hint="eastAsia"/>
        </w:rPr>
        <w:t>撤单处理、交割申报撤销处理、中立仓申报撤销处理的合法性检查中，</w:t>
      </w:r>
      <w:r>
        <w:rPr>
          <w:rFonts w:hint="eastAsia"/>
        </w:rPr>
        <w:t>处于严谨性考虑，增加</w:t>
      </w:r>
      <w:r w:rsidRPr="00ED131F">
        <w:rPr>
          <w:rFonts w:hint="eastAsia"/>
        </w:rPr>
        <w:t>对“合约代码”是否匹配原报单的校验</w:t>
      </w:r>
      <w:r>
        <w:rPr>
          <w:rFonts w:hint="eastAsia"/>
        </w:rPr>
        <w:t>。</w:t>
      </w:r>
    </w:p>
    <w:p w14:paraId="4ABD0774" w14:textId="0AE40120" w:rsidR="00460E70" w:rsidRPr="00460E70" w:rsidRDefault="00460E70" w:rsidP="00ED131F">
      <w:pPr>
        <w:pStyle w:val="20"/>
        <w:spacing w:before="156" w:line="360" w:lineRule="auto"/>
        <w:rPr>
          <w:ins w:id="49" w:author="余新泰" w:date="2017-09-22T15:34:00Z"/>
          <w:b/>
        </w:rPr>
      </w:pPr>
      <w:ins w:id="50" w:author="余新泰" w:date="2017-09-22T15:34:00Z">
        <w:r w:rsidRPr="00460E70">
          <w:rPr>
            <w:rFonts w:hint="eastAsia"/>
            <w:b/>
          </w:rPr>
          <w:t>10、</w:t>
        </w:r>
      </w:ins>
      <w:ins w:id="51" w:author="余新泰" w:date="2017-09-22T15:35:00Z">
        <w:r w:rsidRPr="00460E70">
          <w:rPr>
            <w:rFonts w:hint="eastAsia"/>
            <w:b/>
          </w:rPr>
          <w:t>中立仓</w:t>
        </w:r>
      </w:ins>
      <w:ins w:id="52" w:author="余新泰" w:date="2017-09-22T15:41:00Z">
        <w:r w:rsidR="000401E5">
          <w:rPr>
            <w:rFonts w:hint="eastAsia"/>
            <w:b/>
          </w:rPr>
          <w:t>反向建仓</w:t>
        </w:r>
      </w:ins>
      <w:ins w:id="53" w:author="余新泰" w:date="2017-09-22T15:35:00Z">
        <w:r w:rsidRPr="00460E70">
          <w:rPr>
            <w:rFonts w:hint="eastAsia"/>
            <w:b/>
          </w:rPr>
          <w:t>资金</w:t>
        </w:r>
      </w:ins>
      <w:ins w:id="54" w:author="余新泰" w:date="2017-09-22T15:41:00Z">
        <w:r w:rsidR="000401E5">
          <w:rPr>
            <w:rFonts w:hint="eastAsia"/>
            <w:b/>
          </w:rPr>
          <w:t>使用</w:t>
        </w:r>
      </w:ins>
      <w:ins w:id="55" w:author="余新泰" w:date="2017-09-22T15:35:00Z">
        <w:r w:rsidRPr="00460E70">
          <w:rPr>
            <w:rFonts w:hint="eastAsia"/>
            <w:b/>
          </w:rPr>
          <w:t>策略</w:t>
        </w:r>
      </w:ins>
    </w:p>
    <w:p w14:paraId="0056A938" w14:textId="292F7191" w:rsidR="00460E70" w:rsidRPr="00460E70" w:rsidRDefault="00A5056D" w:rsidP="00ED131F">
      <w:pPr>
        <w:pStyle w:val="20"/>
        <w:spacing w:before="156" w:line="360" w:lineRule="auto"/>
      </w:pPr>
      <w:ins w:id="56" w:author="余新泰" w:date="2017-09-22T15:37:00Z">
        <w:r>
          <w:rPr>
            <w:rFonts w:hint="eastAsia"/>
          </w:rPr>
          <w:t>在中立仓申报反向建仓时，对于已经申请充抵额度的</w:t>
        </w:r>
      </w:ins>
      <w:ins w:id="57" w:author="余新泰" w:date="2017-09-22T15:38:00Z">
        <w:r>
          <w:rPr>
            <w:rFonts w:hint="eastAsia"/>
          </w:rPr>
          <w:t>席位，允许使用充抵额度。</w:t>
        </w:r>
      </w:ins>
    </w:p>
    <w:p w14:paraId="1A5CEE6C" w14:textId="77777777" w:rsidR="009F23E1" w:rsidRPr="003E684A" w:rsidRDefault="009F23E1" w:rsidP="009F23E1">
      <w:pPr>
        <w:pStyle w:val="2"/>
        <w:widowControl/>
        <w:numPr>
          <w:ilvl w:val="1"/>
          <w:numId w:val="2"/>
        </w:numPr>
        <w:adjustRightInd/>
        <w:snapToGrid/>
        <w:spacing w:before="260" w:after="270" w:line="416" w:lineRule="atLeast"/>
        <w:ind w:left="567"/>
        <w:rPr>
          <w:rFonts w:hAnsi="黑体"/>
          <w:bCs w:val="0"/>
          <w:kern w:val="0"/>
          <w:szCs w:val="20"/>
        </w:rPr>
      </w:pPr>
      <w:bookmarkStart w:id="58" w:name="_Toc493858541"/>
      <w:r>
        <w:rPr>
          <w:rFonts w:hAnsi="黑体" w:hint="eastAsia"/>
          <w:bCs w:val="0"/>
          <w:kern w:val="0"/>
          <w:szCs w:val="20"/>
        </w:rPr>
        <w:t>询价交易业务</w:t>
      </w:r>
      <w:bookmarkEnd w:id="58"/>
    </w:p>
    <w:p w14:paraId="7A335AA8" w14:textId="77777777" w:rsidR="00311857" w:rsidRPr="00311857" w:rsidRDefault="00311857" w:rsidP="00311857">
      <w:pPr>
        <w:pStyle w:val="20"/>
        <w:spacing w:before="156" w:line="360" w:lineRule="auto"/>
        <w:rPr>
          <w:b/>
        </w:rPr>
      </w:pPr>
      <w:bookmarkStart w:id="59" w:name="_Toc483573436"/>
      <w:bookmarkStart w:id="60" w:name="_Toc483992144"/>
      <w:r>
        <w:rPr>
          <w:rFonts w:hint="eastAsia"/>
          <w:b/>
        </w:rPr>
        <w:t>1、</w:t>
      </w:r>
      <w:r w:rsidRPr="00311857">
        <w:rPr>
          <w:rFonts w:hint="eastAsia"/>
          <w:b/>
        </w:rPr>
        <w:t>白银询价即远掉业务增加指定仓库</w:t>
      </w:r>
    </w:p>
    <w:p w14:paraId="1F29CC6E" w14:textId="77777777" w:rsidR="00311857" w:rsidRPr="00E47953" w:rsidRDefault="00E47953" w:rsidP="00E47953">
      <w:pPr>
        <w:pStyle w:val="20"/>
        <w:spacing w:before="156" w:line="360" w:lineRule="auto"/>
      </w:pPr>
      <w:r>
        <w:rPr>
          <w:rFonts w:hint="eastAsia"/>
        </w:rPr>
        <w:t>1）</w:t>
      </w:r>
      <w:r w:rsidR="00311857" w:rsidRPr="00E47953">
        <w:rPr>
          <w:rFonts w:hint="eastAsia"/>
        </w:rPr>
        <w:t>实物交割白银询价即远掉业务需要在交易、登记的时候指定仓库（必须输入），指定的仓库必须是交易所的白银类型的仓库；</w:t>
      </w:r>
    </w:p>
    <w:p w14:paraId="219452EF" w14:textId="77777777" w:rsidR="00311857" w:rsidRPr="00E47953" w:rsidRDefault="00E47953" w:rsidP="00E47953">
      <w:pPr>
        <w:pStyle w:val="20"/>
        <w:spacing w:before="156" w:line="360" w:lineRule="auto"/>
      </w:pPr>
      <w:r>
        <w:rPr>
          <w:rFonts w:hint="eastAsia"/>
        </w:rPr>
        <w:t>2）</w:t>
      </w:r>
      <w:r w:rsidR="00311857" w:rsidRPr="00E47953">
        <w:rPr>
          <w:rFonts w:hint="eastAsia"/>
        </w:rPr>
        <w:t>存续期间，可以对实物交割的白银成交单（包括历史上没有指定仓库的成交单和已经指定仓库的成交单）修改指定仓库，由交易的一方进行申请，另外一方进行确认或者拒绝；</w:t>
      </w:r>
    </w:p>
    <w:p w14:paraId="523E4C6D" w14:textId="77777777" w:rsidR="00311857" w:rsidRPr="00E47953" w:rsidRDefault="00E47953" w:rsidP="00E47953">
      <w:pPr>
        <w:pStyle w:val="20"/>
        <w:spacing w:before="156" w:line="360" w:lineRule="auto"/>
      </w:pPr>
      <w:r>
        <w:rPr>
          <w:rFonts w:hint="eastAsia"/>
        </w:rPr>
        <w:t>3）</w:t>
      </w:r>
      <w:r w:rsidR="00311857" w:rsidRPr="00E47953">
        <w:rPr>
          <w:rFonts w:hint="eastAsia"/>
        </w:rPr>
        <w:t>系统清算时，实物交割的白银到期清算单逐笔按照指定仓库进行清算，无指定仓库时清算失败；</w:t>
      </w:r>
    </w:p>
    <w:p w14:paraId="3B06D4E1" w14:textId="77777777" w:rsidR="00311857" w:rsidRDefault="00E47953" w:rsidP="00E47953">
      <w:pPr>
        <w:pStyle w:val="20"/>
        <w:spacing w:before="156" w:line="360" w:lineRule="auto"/>
      </w:pPr>
      <w:r>
        <w:rPr>
          <w:rFonts w:hint="eastAsia"/>
        </w:rPr>
        <w:t>4）</w:t>
      </w:r>
      <w:r w:rsidR="00311857" w:rsidRPr="00E47953">
        <w:rPr>
          <w:rFonts w:hint="eastAsia"/>
        </w:rPr>
        <w:t>系统成交单、清算单中将增加对应的指定仓库字段。</w:t>
      </w:r>
    </w:p>
    <w:p w14:paraId="10218911" w14:textId="77777777" w:rsidR="001A495D" w:rsidRPr="007D5D49" w:rsidRDefault="001A495D" w:rsidP="001A495D">
      <w:pPr>
        <w:pStyle w:val="20"/>
        <w:spacing w:before="156" w:line="360" w:lineRule="auto"/>
        <w:rPr>
          <w:b/>
        </w:rPr>
      </w:pPr>
      <w:r>
        <w:rPr>
          <w:rFonts w:hint="eastAsia"/>
          <w:b/>
        </w:rPr>
        <w:t>2、</w:t>
      </w:r>
      <w:r w:rsidRPr="007D5D49">
        <w:rPr>
          <w:rFonts w:hint="eastAsia"/>
          <w:b/>
        </w:rPr>
        <w:t>现金结算的询价交易，选择手工输入参考价时</w:t>
      </w:r>
      <w:r>
        <w:rPr>
          <w:rFonts w:hint="eastAsia"/>
          <w:b/>
        </w:rPr>
        <w:t>，在清算前均可对参考价</w:t>
      </w:r>
      <w:r>
        <w:rPr>
          <w:rFonts w:hint="eastAsia"/>
          <w:b/>
        </w:rPr>
        <w:lastRenderedPageBreak/>
        <w:t>格进行修改</w:t>
      </w:r>
    </w:p>
    <w:p w14:paraId="71941608" w14:textId="77777777" w:rsidR="001A495D" w:rsidRPr="007D5D49" w:rsidRDefault="001A495D" w:rsidP="001A495D">
      <w:pPr>
        <w:snapToGrid w:val="0"/>
        <w:spacing w:line="360" w:lineRule="auto"/>
        <w:ind w:firstLine="420"/>
        <w:jc w:val="both"/>
        <w:rPr>
          <w:rFonts w:hAnsi="宋体"/>
          <w:sz w:val="24"/>
        </w:rPr>
      </w:pPr>
      <w:r w:rsidRPr="007D5D49">
        <w:rPr>
          <w:rFonts w:hAnsi="宋体" w:hint="eastAsia"/>
          <w:sz w:val="24"/>
        </w:rPr>
        <w:t>1）允许在交易、登记的时候不输入参考价；</w:t>
      </w:r>
    </w:p>
    <w:p w14:paraId="591E2E56" w14:textId="77777777" w:rsidR="001A495D" w:rsidRPr="007D5D49" w:rsidRDefault="001A495D" w:rsidP="001A495D">
      <w:pPr>
        <w:snapToGrid w:val="0"/>
        <w:spacing w:line="360" w:lineRule="auto"/>
        <w:ind w:firstLine="420"/>
        <w:jc w:val="both"/>
        <w:rPr>
          <w:rFonts w:hAnsi="宋体"/>
          <w:sz w:val="24"/>
        </w:rPr>
      </w:pPr>
      <w:r w:rsidRPr="007D5D49">
        <w:rPr>
          <w:rFonts w:hAnsi="宋体" w:hint="eastAsia"/>
          <w:sz w:val="24"/>
        </w:rPr>
        <w:t>2）存续期间，可对手工输入参考价的成交单（包括历史上没有指定仓库的成交单和已经制定仓库的成交单）修改参考价，由交易的一方进行申请，另外一方进行确认或者拒绝；</w:t>
      </w:r>
    </w:p>
    <w:p w14:paraId="75E475C7" w14:textId="77777777" w:rsidR="00311857" w:rsidRDefault="001A495D" w:rsidP="001A495D">
      <w:pPr>
        <w:snapToGrid w:val="0"/>
        <w:spacing w:line="360" w:lineRule="auto"/>
        <w:ind w:firstLine="420"/>
        <w:jc w:val="both"/>
        <w:rPr>
          <w:rFonts w:hAnsi="宋体"/>
          <w:sz w:val="24"/>
        </w:rPr>
      </w:pPr>
      <w:r w:rsidRPr="007D5D49">
        <w:rPr>
          <w:rFonts w:hAnsi="宋体" w:hint="eastAsia"/>
          <w:sz w:val="24"/>
        </w:rPr>
        <w:t>3）在清算时候如果还没有指定参考价，将返回清算失败：没有找到对应的参考价。</w:t>
      </w:r>
    </w:p>
    <w:p w14:paraId="588739A5" w14:textId="77777777" w:rsidR="005A0A11" w:rsidRPr="005A0A11" w:rsidRDefault="005A0A11" w:rsidP="005A0A11">
      <w:pPr>
        <w:pStyle w:val="20"/>
        <w:spacing w:before="156" w:line="360" w:lineRule="auto"/>
        <w:rPr>
          <w:b/>
        </w:rPr>
      </w:pPr>
      <w:r w:rsidRPr="005A0A11">
        <w:rPr>
          <w:rFonts w:hint="eastAsia"/>
          <w:b/>
        </w:rPr>
        <w:t>3、询价系统国密改造相关的会员证书变更</w:t>
      </w:r>
    </w:p>
    <w:p w14:paraId="56BB4D93" w14:textId="77777777" w:rsidR="005A0A11" w:rsidRDefault="005A0A11" w:rsidP="005A0A11">
      <w:pPr>
        <w:snapToGrid w:val="0"/>
        <w:spacing w:line="360" w:lineRule="auto"/>
        <w:ind w:firstLine="420"/>
        <w:jc w:val="both"/>
        <w:rPr>
          <w:rFonts w:hAnsi="宋体"/>
          <w:sz w:val="24"/>
        </w:rPr>
      </w:pPr>
      <w:r>
        <w:rPr>
          <w:rFonts w:hAnsi="宋体" w:hint="eastAsia"/>
          <w:sz w:val="24"/>
        </w:rPr>
        <w:t>1）在国密改造后，将通过SM2算法进行签名和加密；</w:t>
      </w:r>
    </w:p>
    <w:p w14:paraId="6A9BEA0D" w14:textId="77777777" w:rsidR="005A0A11" w:rsidRDefault="005A0A11" w:rsidP="005A0A11">
      <w:pPr>
        <w:snapToGrid w:val="0"/>
        <w:spacing w:line="360" w:lineRule="auto"/>
        <w:ind w:firstLine="420"/>
        <w:jc w:val="both"/>
        <w:rPr>
          <w:rFonts w:hAnsi="宋体"/>
          <w:sz w:val="24"/>
        </w:rPr>
      </w:pPr>
      <w:r>
        <w:rPr>
          <w:rFonts w:hAnsi="宋体" w:hint="eastAsia"/>
          <w:sz w:val="24"/>
        </w:rPr>
        <w:t>2）会员申请国密证书后，将会得到一套证书，包括数字签名私钥、数字签名公钥证书、通道加密私钥、通道加密公钥证书。相关证书会绑定到会员编号、席位编号、交易员编号上。</w:t>
      </w:r>
    </w:p>
    <w:p w14:paraId="7A6ED2E7" w14:textId="77777777" w:rsidR="005A0A11" w:rsidRDefault="005A0A11" w:rsidP="005A0A11">
      <w:pPr>
        <w:snapToGrid w:val="0"/>
        <w:spacing w:line="360" w:lineRule="auto"/>
        <w:ind w:firstLine="420"/>
        <w:jc w:val="both"/>
        <w:rPr>
          <w:rFonts w:hAnsi="宋体"/>
          <w:sz w:val="24"/>
        </w:rPr>
      </w:pPr>
      <w:r>
        <w:rPr>
          <w:rFonts w:hAnsi="宋体" w:hint="eastAsia"/>
          <w:sz w:val="24"/>
        </w:rPr>
        <w:t>3）会员将数字签名公钥证书、通道加密公钥证书通过会员服务系统上传到交易所。</w:t>
      </w:r>
    </w:p>
    <w:p w14:paraId="089DF47D" w14:textId="77777777" w:rsidR="005A0A11" w:rsidRDefault="005A0A11" w:rsidP="001A495D">
      <w:pPr>
        <w:snapToGrid w:val="0"/>
        <w:spacing w:line="360" w:lineRule="auto"/>
        <w:ind w:firstLine="420"/>
        <w:jc w:val="both"/>
        <w:rPr>
          <w:rFonts w:hAnsi="宋体"/>
          <w:sz w:val="24"/>
        </w:rPr>
      </w:pPr>
      <w:r>
        <w:rPr>
          <w:rFonts w:hAnsi="宋体" w:hint="eastAsia"/>
          <w:sz w:val="24"/>
        </w:rPr>
        <w:t>4）询价系统将使用相关证书进行签名验签、加密解密。</w:t>
      </w:r>
    </w:p>
    <w:p w14:paraId="53245528" w14:textId="33E3B8C6" w:rsidR="006306F4" w:rsidRPr="005A0A11" w:rsidRDefault="006306F4" w:rsidP="001A495D">
      <w:pPr>
        <w:snapToGrid w:val="0"/>
        <w:spacing w:line="360" w:lineRule="auto"/>
        <w:ind w:firstLine="420"/>
        <w:jc w:val="both"/>
        <w:rPr>
          <w:b/>
        </w:rPr>
      </w:pPr>
      <w:r>
        <w:rPr>
          <w:rFonts w:hAnsi="宋体" w:hint="eastAsia"/>
          <w:sz w:val="24"/>
        </w:rPr>
        <w:t>5) 询价系统国密改造上线后，会同时支持国密和非国密的安全技术，后期按照交易所统一计划取消非国密安全技术的支持。</w:t>
      </w:r>
    </w:p>
    <w:p w14:paraId="2EB90999" w14:textId="75DD6954" w:rsidR="009F23E1" w:rsidRPr="009F23E1" w:rsidRDefault="006306F4" w:rsidP="009F23E1">
      <w:pPr>
        <w:pStyle w:val="20"/>
        <w:spacing w:before="156" w:line="360" w:lineRule="auto"/>
        <w:rPr>
          <w:b/>
        </w:rPr>
      </w:pPr>
      <w:r>
        <w:rPr>
          <w:rFonts w:hint="eastAsia"/>
          <w:b/>
        </w:rPr>
        <w:t>4</w:t>
      </w:r>
      <w:r w:rsidR="009F23E1">
        <w:rPr>
          <w:rFonts w:hint="eastAsia"/>
          <w:b/>
        </w:rPr>
        <w:t>、</w:t>
      </w:r>
      <w:r w:rsidR="009F23E1" w:rsidRPr="009F23E1">
        <w:rPr>
          <w:rFonts w:hint="eastAsia"/>
          <w:b/>
        </w:rPr>
        <w:t>询价红马甲优化功能</w:t>
      </w:r>
      <w:bookmarkEnd w:id="59"/>
      <w:bookmarkEnd w:id="60"/>
    </w:p>
    <w:p w14:paraId="0BB1F02D" w14:textId="77777777" w:rsidR="009F23E1" w:rsidRPr="009F23E1" w:rsidRDefault="009F23E1" w:rsidP="009F23E1">
      <w:pPr>
        <w:pStyle w:val="20"/>
        <w:spacing w:before="156" w:line="360" w:lineRule="auto"/>
      </w:pPr>
      <w:r>
        <w:rPr>
          <w:rFonts w:hint="eastAsia"/>
        </w:rPr>
        <w:t>1）</w:t>
      </w:r>
      <w:r w:rsidRPr="009F23E1">
        <w:rPr>
          <w:rFonts w:hint="eastAsia"/>
        </w:rPr>
        <w:t>登记时支持对手方交易员信息的录入，在即期、远期、掉期、期权、拆借的登记业务中，允许录入对手方的交易员。</w:t>
      </w:r>
    </w:p>
    <w:p w14:paraId="4457ADAA" w14:textId="77777777" w:rsidR="009F23E1" w:rsidRPr="009F23E1" w:rsidRDefault="009F23E1" w:rsidP="009F23E1">
      <w:pPr>
        <w:pStyle w:val="20"/>
        <w:spacing w:before="156" w:line="360" w:lineRule="auto"/>
      </w:pPr>
      <w:r>
        <w:rPr>
          <w:rFonts w:hint="eastAsia"/>
        </w:rPr>
        <w:t>2）</w:t>
      </w:r>
      <w:r w:rsidRPr="009F23E1">
        <w:rPr>
          <w:rFonts w:hint="eastAsia"/>
        </w:rPr>
        <w:t>交易确认时增加确认失败原因字段，明确当前交易确认失败原因。</w:t>
      </w:r>
    </w:p>
    <w:p w14:paraId="72AE18E3" w14:textId="158AB0D2" w:rsidR="009F23E1" w:rsidRDefault="009F23E1" w:rsidP="009F23E1">
      <w:pPr>
        <w:pStyle w:val="20"/>
        <w:spacing w:before="156" w:line="360" w:lineRule="auto"/>
      </w:pPr>
      <w:r>
        <w:rPr>
          <w:rFonts w:hint="eastAsia"/>
        </w:rPr>
        <w:t>3）</w:t>
      </w:r>
      <w:r w:rsidRPr="009F23E1">
        <w:rPr>
          <w:rFonts w:hint="eastAsia"/>
        </w:rPr>
        <w:t>交易（定向询价、定向报价）应答后，在对手方没有处理前，允许应答方进行撤销。撤销后本</w:t>
      </w:r>
      <w:r w:rsidR="006306F4">
        <w:rPr>
          <w:rFonts w:hint="eastAsia"/>
        </w:rPr>
        <w:t>应答</w:t>
      </w:r>
      <w:r w:rsidRPr="009F23E1">
        <w:rPr>
          <w:rFonts w:hint="eastAsia"/>
        </w:rPr>
        <w:t>已结束，不可</w:t>
      </w:r>
      <w:r w:rsidR="006306F4">
        <w:rPr>
          <w:rFonts w:hint="eastAsia"/>
        </w:rPr>
        <w:t>达成交易</w:t>
      </w:r>
      <w:r w:rsidRPr="009F23E1">
        <w:rPr>
          <w:rFonts w:hint="eastAsia"/>
        </w:rPr>
        <w:t>。</w:t>
      </w:r>
    </w:p>
    <w:p w14:paraId="1BFDBD45" w14:textId="77777777" w:rsidR="009F23E1" w:rsidRPr="009F23E1" w:rsidRDefault="001A495D" w:rsidP="009F23E1">
      <w:pPr>
        <w:pStyle w:val="20"/>
        <w:spacing w:before="156" w:line="360" w:lineRule="auto"/>
      </w:pPr>
      <w:r>
        <w:rPr>
          <w:rFonts w:hint="eastAsia"/>
        </w:rPr>
        <w:t>4</w:t>
      </w:r>
      <w:r w:rsidR="009F23E1">
        <w:rPr>
          <w:rFonts w:hint="eastAsia"/>
        </w:rPr>
        <w:t>）</w:t>
      </w:r>
      <w:r w:rsidR="009F23E1" w:rsidRPr="009F23E1">
        <w:rPr>
          <w:rFonts w:hint="eastAsia"/>
        </w:rPr>
        <w:t>支持批量录入外汇成交单的经纪机构信息：</w:t>
      </w:r>
    </w:p>
    <w:p w14:paraId="7052BCD5" w14:textId="77777777" w:rsidR="009F23E1" w:rsidRPr="00BD0E7E" w:rsidRDefault="009F23E1" w:rsidP="009F23E1">
      <w:pPr>
        <w:pStyle w:val="a6"/>
        <w:numPr>
          <w:ilvl w:val="0"/>
          <w:numId w:val="14"/>
        </w:numPr>
        <w:snapToGrid w:val="0"/>
        <w:spacing w:line="360" w:lineRule="auto"/>
        <w:ind w:firstLineChars="0"/>
        <w:jc w:val="both"/>
        <w:rPr>
          <w:rFonts w:hAnsi="宋体"/>
          <w:sz w:val="24"/>
        </w:rPr>
      </w:pPr>
      <w:r>
        <w:rPr>
          <w:rFonts w:hAnsi="宋体" w:hint="eastAsia"/>
          <w:sz w:val="24"/>
        </w:rPr>
        <w:t>可手工多选，统一选择经纪机构，申请录入成交单的经纪机构；</w:t>
      </w:r>
    </w:p>
    <w:p w14:paraId="31231D22" w14:textId="77777777" w:rsidR="009F23E1" w:rsidRDefault="009F23E1" w:rsidP="009F23E1">
      <w:pPr>
        <w:pStyle w:val="a6"/>
        <w:numPr>
          <w:ilvl w:val="0"/>
          <w:numId w:val="14"/>
        </w:numPr>
        <w:snapToGrid w:val="0"/>
        <w:spacing w:line="360" w:lineRule="auto"/>
        <w:ind w:firstLineChars="0"/>
        <w:jc w:val="both"/>
        <w:rPr>
          <w:rFonts w:hAnsi="宋体"/>
          <w:sz w:val="24"/>
        </w:rPr>
      </w:pPr>
      <w:r>
        <w:rPr>
          <w:rFonts w:hAnsi="宋体" w:hint="eastAsia"/>
          <w:sz w:val="24"/>
        </w:rPr>
        <w:t>支持Excel导入批量申请录入经纪机构的成交单；</w:t>
      </w:r>
    </w:p>
    <w:p w14:paraId="2B216E9B" w14:textId="77777777" w:rsidR="009F23E1" w:rsidRDefault="009F23E1" w:rsidP="009F23E1">
      <w:pPr>
        <w:pStyle w:val="a6"/>
        <w:numPr>
          <w:ilvl w:val="0"/>
          <w:numId w:val="14"/>
        </w:numPr>
        <w:snapToGrid w:val="0"/>
        <w:spacing w:line="360" w:lineRule="auto"/>
        <w:ind w:firstLineChars="0"/>
        <w:jc w:val="both"/>
        <w:rPr>
          <w:rFonts w:hAnsi="宋体"/>
          <w:sz w:val="24"/>
        </w:rPr>
      </w:pPr>
      <w:r>
        <w:rPr>
          <w:rFonts w:hAnsi="宋体" w:hint="eastAsia"/>
          <w:sz w:val="24"/>
        </w:rPr>
        <w:t>交易某一方录入经纪机构的申请将一直有效，直至对手方录入匹配</w:t>
      </w:r>
      <w:r>
        <w:rPr>
          <w:rFonts w:hAnsi="宋体" w:hint="eastAsia"/>
          <w:sz w:val="24"/>
        </w:rPr>
        <w:lastRenderedPageBreak/>
        <w:t>的经纪机构，不在采用当日申请当日有效的模式；</w:t>
      </w:r>
    </w:p>
    <w:p w14:paraId="3C9CEE33" w14:textId="77777777" w:rsidR="009F23E1" w:rsidRPr="009F23E1" w:rsidRDefault="001A495D" w:rsidP="009F23E1">
      <w:pPr>
        <w:pStyle w:val="20"/>
        <w:spacing w:before="156" w:line="360" w:lineRule="auto"/>
      </w:pPr>
      <w:r>
        <w:rPr>
          <w:rFonts w:hint="eastAsia"/>
        </w:rPr>
        <w:t>5</w:t>
      </w:r>
      <w:r w:rsidR="009F23E1">
        <w:rPr>
          <w:rFonts w:hint="eastAsia"/>
        </w:rPr>
        <w:t>）</w:t>
      </w:r>
      <w:r w:rsidR="009F23E1" w:rsidRPr="009F23E1">
        <w:rPr>
          <w:rFonts w:hint="eastAsia"/>
        </w:rPr>
        <w:t>询价拆借业务，根据交割品种过滤可选仓库列表：</w:t>
      </w:r>
    </w:p>
    <w:p w14:paraId="6B6AF5B6" w14:textId="77777777" w:rsidR="009F23E1" w:rsidRDefault="009F23E1" w:rsidP="009F23E1">
      <w:pPr>
        <w:pStyle w:val="a6"/>
        <w:numPr>
          <w:ilvl w:val="0"/>
          <w:numId w:val="15"/>
        </w:numPr>
        <w:snapToGrid w:val="0"/>
        <w:spacing w:line="360" w:lineRule="auto"/>
        <w:ind w:firstLineChars="0"/>
        <w:jc w:val="both"/>
        <w:rPr>
          <w:rFonts w:hAnsi="宋体"/>
          <w:sz w:val="24"/>
        </w:rPr>
      </w:pPr>
      <w:r>
        <w:rPr>
          <w:rFonts w:hAnsi="宋体" w:hint="eastAsia"/>
          <w:sz w:val="24"/>
        </w:rPr>
        <w:t>询价拆借业务在交易、登记中指定的借金仓库需要根据交割品种类型进行过滤；</w:t>
      </w:r>
    </w:p>
    <w:p w14:paraId="0161497F" w14:textId="77777777" w:rsidR="009F23E1" w:rsidRDefault="009F23E1" w:rsidP="009F23E1">
      <w:pPr>
        <w:pStyle w:val="a6"/>
        <w:numPr>
          <w:ilvl w:val="0"/>
          <w:numId w:val="15"/>
        </w:numPr>
        <w:snapToGrid w:val="0"/>
        <w:spacing w:line="360" w:lineRule="auto"/>
        <w:ind w:firstLineChars="0"/>
        <w:jc w:val="both"/>
        <w:rPr>
          <w:rFonts w:hAnsi="宋体"/>
          <w:sz w:val="24"/>
        </w:rPr>
      </w:pPr>
      <w:r>
        <w:rPr>
          <w:rFonts w:hAnsi="宋体" w:hint="eastAsia"/>
          <w:sz w:val="24"/>
        </w:rPr>
        <w:t>询价拆借业务中还金参数修改功能中的仓库按照交割品种进行过滤。</w:t>
      </w:r>
    </w:p>
    <w:p w14:paraId="0C4D42B7" w14:textId="77777777" w:rsidR="009F23E1" w:rsidRPr="009F23E1" w:rsidRDefault="001A495D" w:rsidP="009F23E1">
      <w:pPr>
        <w:pStyle w:val="20"/>
        <w:spacing w:before="156" w:line="360" w:lineRule="auto"/>
      </w:pPr>
      <w:r>
        <w:rPr>
          <w:rFonts w:hint="eastAsia"/>
        </w:rPr>
        <w:t>6</w:t>
      </w:r>
      <w:r w:rsidR="009F23E1">
        <w:rPr>
          <w:rFonts w:hint="eastAsia"/>
        </w:rPr>
        <w:t>）</w:t>
      </w:r>
      <w:r w:rsidR="009F23E1" w:rsidRPr="009F23E1">
        <w:rPr>
          <w:rFonts w:hint="eastAsia"/>
        </w:rPr>
        <w:t>平台业务消息推送：将红、黄马甲存续操作的相关信息推送到该席位已登陆的红马甲。</w:t>
      </w:r>
    </w:p>
    <w:p w14:paraId="0B051517" w14:textId="77777777" w:rsidR="009F23E1" w:rsidRPr="009F23E1" w:rsidRDefault="001A495D" w:rsidP="009F23E1">
      <w:pPr>
        <w:pStyle w:val="20"/>
        <w:spacing w:before="156" w:line="360" w:lineRule="auto"/>
      </w:pPr>
      <w:r>
        <w:rPr>
          <w:rFonts w:hint="eastAsia"/>
        </w:rPr>
        <w:t>7</w:t>
      </w:r>
      <w:r w:rsidR="009F23E1">
        <w:rPr>
          <w:rFonts w:hint="eastAsia"/>
        </w:rPr>
        <w:t>）</w:t>
      </w:r>
      <w:r w:rsidR="009F23E1" w:rsidRPr="009F23E1">
        <w:rPr>
          <w:rFonts w:hint="eastAsia"/>
        </w:rPr>
        <w:t>交易日与期限查询：支持根据日期范围查询多个交易日的期限。</w:t>
      </w:r>
      <w:r w:rsidR="009F23E1" w:rsidRPr="009F23E1" w:rsidDel="00922E19">
        <w:rPr>
          <w:rFonts w:hint="eastAsia"/>
        </w:rPr>
        <w:t xml:space="preserve"> </w:t>
      </w:r>
    </w:p>
    <w:p w14:paraId="5D06D195" w14:textId="068609C7" w:rsidR="005A0A11" w:rsidRDefault="005A0A11" w:rsidP="005A0A11">
      <w:pPr>
        <w:pStyle w:val="20"/>
        <w:spacing w:before="156" w:line="360" w:lineRule="auto"/>
      </w:pPr>
      <w:r>
        <w:rPr>
          <w:rFonts w:hint="eastAsia"/>
        </w:rPr>
        <w:t>8）</w:t>
      </w:r>
      <w:r w:rsidR="006306F4">
        <w:rPr>
          <w:rFonts w:hint="eastAsia"/>
        </w:rPr>
        <w:t>增加</w:t>
      </w:r>
      <w:r>
        <w:rPr>
          <w:rFonts w:hint="eastAsia"/>
        </w:rPr>
        <w:t>支持国密算法的询价红马甲：</w:t>
      </w:r>
    </w:p>
    <w:p w14:paraId="69A3287E" w14:textId="1E818BAC" w:rsidR="005A0A11" w:rsidRDefault="005A0A11" w:rsidP="005A0A11">
      <w:pPr>
        <w:pStyle w:val="a6"/>
        <w:numPr>
          <w:ilvl w:val="1"/>
          <w:numId w:val="22"/>
        </w:numPr>
        <w:snapToGrid w:val="0"/>
        <w:spacing w:line="360" w:lineRule="auto"/>
        <w:ind w:firstLineChars="0"/>
        <w:jc w:val="both"/>
        <w:rPr>
          <w:rFonts w:hAnsi="宋体"/>
          <w:sz w:val="24"/>
        </w:rPr>
      </w:pPr>
      <w:r>
        <w:rPr>
          <w:rFonts w:hAnsi="宋体" w:hint="eastAsia"/>
          <w:sz w:val="24"/>
        </w:rPr>
        <w:t>询价对外提供两种红马甲，原有证书的</w:t>
      </w:r>
      <w:r w:rsidR="006306F4">
        <w:rPr>
          <w:rFonts w:hAnsi="宋体" w:hint="eastAsia"/>
          <w:sz w:val="24"/>
        </w:rPr>
        <w:t>非国密</w:t>
      </w:r>
      <w:r>
        <w:rPr>
          <w:rFonts w:hAnsi="宋体" w:hint="eastAsia"/>
          <w:sz w:val="24"/>
        </w:rPr>
        <w:t>红马甲将继续提供；同时提供一个支持国密的红马甲。</w:t>
      </w:r>
      <w:r w:rsidR="006306F4">
        <w:rPr>
          <w:rFonts w:hAnsi="宋体" w:hint="eastAsia"/>
          <w:sz w:val="24"/>
        </w:rPr>
        <w:t>会根据交易所统一计划，取消非国密红马甲。</w:t>
      </w:r>
    </w:p>
    <w:p w14:paraId="33554663" w14:textId="77777777" w:rsidR="005A0A11" w:rsidRDefault="005A0A11" w:rsidP="005A0A11">
      <w:pPr>
        <w:pStyle w:val="a6"/>
        <w:numPr>
          <w:ilvl w:val="1"/>
          <w:numId w:val="22"/>
        </w:numPr>
        <w:snapToGrid w:val="0"/>
        <w:spacing w:line="360" w:lineRule="auto"/>
        <w:ind w:firstLineChars="0"/>
        <w:jc w:val="both"/>
        <w:rPr>
          <w:rFonts w:hAnsi="宋体"/>
          <w:sz w:val="24"/>
        </w:rPr>
      </w:pPr>
      <w:r>
        <w:rPr>
          <w:rFonts w:hAnsi="宋体" w:hint="eastAsia"/>
          <w:sz w:val="24"/>
        </w:rPr>
        <w:t>两个红马甲的前置服务器IP不同，不可以混用。</w:t>
      </w:r>
    </w:p>
    <w:p w14:paraId="0A01DA1A" w14:textId="75A17308" w:rsidR="005A0A11" w:rsidRDefault="006306F4" w:rsidP="005A0A11">
      <w:pPr>
        <w:pStyle w:val="a6"/>
        <w:numPr>
          <w:ilvl w:val="1"/>
          <w:numId w:val="22"/>
        </w:numPr>
        <w:snapToGrid w:val="0"/>
        <w:spacing w:line="360" w:lineRule="auto"/>
        <w:ind w:firstLineChars="0"/>
        <w:jc w:val="both"/>
        <w:rPr>
          <w:rFonts w:hAnsi="宋体"/>
          <w:sz w:val="24"/>
        </w:rPr>
      </w:pPr>
      <w:r>
        <w:rPr>
          <w:rFonts w:hAnsi="宋体" w:hint="eastAsia"/>
          <w:sz w:val="24"/>
        </w:rPr>
        <w:t>需为国密询价红马甲提供加密设备，该设备为询价红马甲提供国密证书密钥管理、证书管理、加签验签、加密解密等相关API。</w:t>
      </w:r>
      <w:r w:rsidR="005A0A11">
        <w:rPr>
          <w:rFonts w:hAnsi="宋体" w:hint="eastAsia"/>
          <w:sz w:val="24"/>
        </w:rPr>
        <w:t>在国密红马甲【设置】中将不再设置证书路径，主要设置加密设备的相关信息。</w:t>
      </w:r>
    </w:p>
    <w:p w14:paraId="0418CD2C" w14:textId="75352A64" w:rsidR="005A0A11" w:rsidRPr="005A0A11" w:rsidRDefault="005A0A11" w:rsidP="005A0A11">
      <w:pPr>
        <w:pStyle w:val="a6"/>
        <w:numPr>
          <w:ilvl w:val="1"/>
          <w:numId w:val="22"/>
        </w:numPr>
        <w:snapToGrid w:val="0"/>
        <w:spacing w:line="360" w:lineRule="auto"/>
        <w:ind w:firstLineChars="0"/>
        <w:jc w:val="both"/>
        <w:rPr>
          <w:rFonts w:hAnsi="宋体"/>
          <w:sz w:val="24"/>
        </w:rPr>
      </w:pPr>
      <w:r w:rsidRPr="005A0A11">
        <w:rPr>
          <w:rFonts w:hAnsi="宋体" w:hint="eastAsia"/>
          <w:sz w:val="24"/>
        </w:rPr>
        <w:t>国密红马甲在功能上，主要影响到登录的业务，其他业务功能没有影响。</w:t>
      </w:r>
    </w:p>
    <w:p w14:paraId="4683CD87" w14:textId="77777777" w:rsidR="009F23E1" w:rsidRPr="005A0A11" w:rsidRDefault="009F23E1" w:rsidP="00907D9B">
      <w:pPr>
        <w:pStyle w:val="20"/>
        <w:spacing w:before="156" w:line="360" w:lineRule="auto"/>
      </w:pPr>
    </w:p>
    <w:p w14:paraId="497084E4" w14:textId="77777777" w:rsidR="00697245" w:rsidRPr="003E684A" w:rsidRDefault="00697245" w:rsidP="00697245">
      <w:pPr>
        <w:pStyle w:val="2"/>
        <w:widowControl/>
        <w:numPr>
          <w:ilvl w:val="1"/>
          <w:numId w:val="2"/>
        </w:numPr>
        <w:adjustRightInd/>
        <w:snapToGrid/>
        <w:spacing w:before="260" w:after="270" w:line="416" w:lineRule="atLeast"/>
        <w:ind w:left="567"/>
        <w:rPr>
          <w:rFonts w:hAnsi="黑体"/>
          <w:bCs w:val="0"/>
          <w:kern w:val="0"/>
          <w:szCs w:val="20"/>
        </w:rPr>
      </w:pPr>
      <w:bookmarkStart w:id="61" w:name="_Toc493858542"/>
      <w:r>
        <w:rPr>
          <w:rFonts w:hAnsi="黑体" w:hint="eastAsia"/>
          <w:bCs w:val="0"/>
          <w:kern w:val="0"/>
          <w:szCs w:val="20"/>
        </w:rPr>
        <w:t>定价交易业务</w:t>
      </w:r>
      <w:bookmarkEnd w:id="61"/>
    </w:p>
    <w:p w14:paraId="7CA6F84A" w14:textId="77777777" w:rsidR="00751B13" w:rsidRPr="009F23E1" w:rsidRDefault="00751B13" w:rsidP="00751B13">
      <w:pPr>
        <w:pStyle w:val="20"/>
        <w:spacing w:before="156" w:line="360" w:lineRule="auto"/>
        <w:rPr>
          <w:b/>
        </w:rPr>
      </w:pPr>
      <w:r>
        <w:rPr>
          <w:rFonts w:hint="eastAsia"/>
          <w:b/>
        </w:rPr>
        <w:t>1、定价应急暂停</w:t>
      </w:r>
    </w:p>
    <w:p w14:paraId="2C902A71" w14:textId="77777777" w:rsidR="00751B13" w:rsidRPr="00751B13" w:rsidRDefault="00751B13" w:rsidP="00751B13">
      <w:pPr>
        <w:pStyle w:val="20"/>
        <w:spacing w:before="156" w:line="360" w:lineRule="auto"/>
      </w:pPr>
      <w:r>
        <w:rPr>
          <w:rFonts w:hint="eastAsia"/>
        </w:rPr>
        <w:t>定价系统新增支持应急暂停功能，增加“暂停”状态后的合约</w:t>
      </w:r>
      <w:r w:rsidRPr="00751B13">
        <w:rPr>
          <w:rFonts w:hint="eastAsia"/>
        </w:rPr>
        <w:t>状态概述如下：</w:t>
      </w:r>
    </w:p>
    <w:p w14:paraId="31B8F8C2" w14:textId="77777777" w:rsidR="00751B13" w:rsidRDefault="00751B13" w:rsidP="00A7738D">
      <w:pPr>
        <w:pStyle w:val="20"/>
        <w:spacing w:before="156" w:line="360" w:lineRule="auto"/>
        <w:jc w:val="center"/>
      </w:pPr>
      <w:r>
        <w:object w:dxaOrig="6285" w:dyaOrig="11140" w14:anchorId="2532A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471pt" o:ole="">
            <v:imagedata r:id="rId14" o:title=""/>
          </v:shape>
          <o:OLEObject Type="Embed" ProgID="Visio.Drawing.11" ShapeID="_x0000_i1025" DrawAspect="Content" ObjectID="_1568097503" r:id="rId15"/>
        </w:object>
      </w:r>
    </w:p>
    <w:p w14:paraId="202BFDCD" w14:textId="77777777" w:rsidR="00751B13" w:rsidRPr="00A06471" w:rsidRDefault="00751B13" w:rsidP="00751B13">
      <w:pPr>
        <w:pStyle w:val="20"/>
        <w:spacing w:before="156" w:line="360" w:lineRule="auto"/>
      </w:pPr>
      <w:r>
        <w:rPr>
          <w:rFonts w:hint="eastAsia"/>
        </w:rPr>
        <w:t>其中，对于新增的“暂停”状态，说明如下：</w:t>
      </w:r>
    </w:p>
    <w:p w14:paraId="52B45459" w14:textId="77777777" w:rsidR="00751B13" w:rsidRDefault="00751B13" w:rsidP="00751B13">
      <w:pPr>
        <w:pStyle w:val="20"/>
        <w:spacing w:before="156" w:line="360" w:lineRule="auto"/>
      </w:pPr>
      <w:r>
        <w:rPr>
          <w:rFonts w:hint="eastAsia"/>
        </w:rPr>
        <w:t>·前序状态：补充申报结束</w:t>
      </w:r>
    </w:p>
    <w:p w14:paraId="6B14C0FB" w14:textId="77777777" w:rsidR="00751B13" w:rsidRDefault="00751B13" w:rsidP="00751B13">
      <w:pPr>
        <w:pStyle w:val="20"/>
        <w:spacing w:before="156" w:line="360" w:lineRule="auto"/>
      </w:pPr>
      <w:r>
        <w:rPr>
          <w:rFonts w:hint="eastAsia"/>
        </w:rPr>
        <w:t>·后序状态：市场申报、连续交易、收盘</w:t>
      </w:r>
    </w:p>
    <w:p w14:paraId="163C578B" w14:textId="77777777" w:rsidR="00751B13" w:rsidRDefault="00751B13" w:rsidP="00751B13">
      <w:pPr>
        <w:pStyle w:val="20"/>
        <w:spacing w:before="156" w:line="360" w:lineRule="auto"/>
      </w:pPr>
      <w:r>
        <w:rPr>
          <w:rFonts w:hint="eastAsia"/>
        </w:rPr>
        <w:t>该状态下，如果场务人员进行暂停恢复操作，则按原有时间继续进行，进入“市场申报”或“连续交易”状态。如果场务人员进行暂停收市操作，则撤销该场次的所有报单，释放资金，以场务人员录入的价格为基准价，进入“收盘”状态。</w:t>
      </w:r>
    </w:p>
    <w:p w14:paraId="254B4D0E" w14:textId="77777777" w:rsidR="007523B0" w:rsidRDefault="007523B0" w:rsidP="007523B0">
      <w:pPr>
        <w:pStyle w:val="20"/>
        <w:spacing w:before="156" w:line="360" w:lineRule="auto"/>
      </w:pPr>
      <w:r>
        <w:rPr>
          <w:rFonts w:hint="eastAsia"/>
        </w:rPr>
        <w:lastRenderedPageBreak/>
        <w:t>2、</w:t>
      </w:r>
      <w:r w:rsidRPr="00C02F13">
        <w:rPr>
          <w:rFonts w:hint="eastAsia"/>
        </w:rPr>
        <w:t>交易权限控制</w:t>
      </w:r>
    </w:p>
    <w:p w14:paraId="4CF31A78" w14:textId="0128E001" w:rsidR="007523B0" w:rsidRDefault="007523B0" w:rsidP="007523B0">
      <w:pPr>
        <w:pStyle w:val="20"/>
        <w:spacing w:before="156" w:line="360" w:lineRule="auto"/>
        <w:rPr>
          <w:b/>
        </w:rPr>
      </w:pPr>
      <w:r>
        <w:rPr>
          <w:rFonts w:hint="eastAsia"/>
        </w:rPr>
        <w:t>定价交易系统新增支持按客户设置交易权限（可交易、不可交易</w:t>
      </w:r>
      <w:r w:rsidRPr="00C02F13">
        <w:rPr>
          <w:rFonts w:hint="eastAsia"/>
        </w:rPr>
        <w:t>）。</w:t>
      </w:r>
    </w:p>
    <w:p w14:paraId="23F73ACD" w14:textId="13A82C40" w:rsidR="00751B13" w:rsidRPr="009F23E1" w:rsidRDefault="007523B0" w:rsidP="00751B13">
      <w:pPr>
        <w:pStyle w:val="20"/>
        <w:spacing w:before="156" w:line="360" w:lineRule="auto"/>
        <w:rPr>
          <w:b/>
        </w:rPr>
      </w:pPr>
      <w:r>
        <w:rPr>
          <w:rFonts w:hint="eastAsia"/>
          <w:b/>
        </w:rPr>
        <w:t>3</w:t>
      </w:r>
      <w:r w:rsidR="00751B13">
        <w:rPr>
          <w:rFonts w:hint="eastAsia"/>
          <w:b/>
        </w:rPr>
        <w:t>、定价交易端</w:t>
      </w:r>
    </w:p>
    <w:p w14:paraId="5E979300" w14:textId="77777777" w:rsidR="00751B13" w:rsidRDefault="00751B13" w:rsidP="00751B13">
      <w:pPr>
        <w:pStyle w:val="20"/>
        <w:spacing w:before="156" w:line="360" w:lineRule="auto"/>
      </w:pPr>
      <w:r>
        <w:rPr>
          <w:rFonts w:hint="eastAsia"/>
        </w:rPr>
        <w:t>新增应急暂停提示功能，在交易端接收到后台服务器广播的应急暂停消息时，置顶显示该消息。</w:t>
      </w:r>
    </w:p>
    <w:p w14:paraId="77EF609B" w14:textId="77777777" w:rsidR="00751B13" w:rsidRDefault="00751B13" w:rsidP="00751B13">
      <w:pPr>
        <w:pStyle w:val="20"/>
        <w:spacing w:before="156" w:line="360" w:lineRule="auto"/>
      </w:pPr>
    </w:p>
    <w:p w14:paraId="355A12F2" w14:textId="77777777" w:rsidR="00CB7F0E" w:rsidRPr="003E684A" w:rsidRDefault="00CB7F0E" w:rsidP="00CB7F0E">
      <w:pPr>
        <w:pStyle w:val="2"/>
        <w:widowControl/>
        <w:numPr>
          <w:ilvl w:val="1"/>
          <w:numId w:val="2"/>
        </w:numPr>
        <w:adjustRightInd/>
        <w:snapToGrid/>
        <w:spacing w:before="260" w:after="270" w:line="416" w:lineRule="atLeast"/>
        <w:ind w:left="567"/>
        <w:rPr>
          <w:rFonts w:hAnsi="黑体"/>
          <w:bCs w:val="0"/>
          <w:kern w:val="0"/>
          <w:szCs w:val="20"/>
        </w:rPr>
      </w:pPr>
      <w:bookmarkStart w:id="62" w:name="_Toc493858543"/>
      <w:r>
        <w:rPr>
          <w:rFonts w:hAnsi="黑体" w:hint="eastAsia"/>
          <w:bCs w:val="0"/>
          <w:kern w:val="0"/>
          <w:szCs w:val="20"/>
        </w:rPr>
        <w:t>会员服务</w:t>
      </w:r>
      <w:r w:rsidR="00D71A57">
        <w:rPr>
          <w:rFonts w:hAnsi="黑体" w:hint="eastAsia"/>
          <w:bCs w:val="0"/>
          <w:kern w:val="0"/>
          <w:szCs w:val="20"/>
        </w:rPr>
        <w:t>功能</w:t>
      </w:r>
      <w:bookmarkEnd w:id="62"/>
    </w:p>
    <w:tbl>
      <w:tblPr>
        <w:tblW w:w="8359" w:type="dxa"/>
        <w:tblInd w:w="113" w:type="dxa"/>
        <w:tblLook w:val="04A0" w:firstRow="1" w:lastRow="0" w:firstColumn="1" w:lastColumn="0" w:noHBand="0" w:noVBand="1"/>
      </w:tblPr>
      <w:tblGrid>
        <w:gridCol w:w="704"/>
        <w:gridCol w:w="2062"/>
        <w:gridCol w:w="5593"/>
      </w:tblGrid>
      <w:tr w:rsidR="008A1303" w:rsidRPr="008A1303" w14:paraId="329250C9" w14:textId="77777777" w:rsidTr="00636BC4">
        <w:trPr>
          <w:trHeight w:val="270"/>
          <w:tblHeader/>
        </w:trPr>
        <w:tc>
          <w:tcPr>
            <w:tcW w:w="704" w:type="dxa"/>
            <w:tcBorders>
              <w:top w:val="single" w:sz="4" w:space="0" w:color="auto"/>
              <w:left w:val="single" w:sz="4" w:space="0" w:color="auto"/>
              <w:bottom w:val="single" w:sz="4" w:space="0" w:color="auto"/>
              <w:right w:val="single" w:sz="4" w:space="0" w:color="auto"/>
            </w:tcBorders>
            <w:shd w:val="clear" w:color="auto" w:fill="auto"/>
            <w:noWrap/>
          </w:tcPr>
          <w:p w14:paraId="5B959279" w14:textId="77777777" w:rsidR="008A1303" w:rsidRPr="008A1303" w:rsidRDefault="008A1303" w:rsidP="008A1303">
            <w:pPr>
              <w:widowControl/>
              <w:jc w:val="center"/>
              <w:rPr>
                <w:rFonts w:cs="宋体"/>
                <w:b/>
                <w:color w:val="000000"/>
                <w:kern w:val="0"/>
                <w:sz w:val="24"/>
              </w:rPr>
            </w:pPr>
            <w:r w:rsidRPr="008A1303">
              <w:rPr>
                <w:rFonts w:cs="宋体" w:hint="eastAsia"/>
                <w:b/>
                <w:color w:val="000000"/>
                <w:kern w:val="0"/>
                <w:sz w:val="24"/>
              </w:rPr>
              <w:t>序号</w:t>
            </w:r>
          </w:p>
        </w:tc>
        <w:tc>
          <w:tcPr>
            <w:tcW w:w="2062" w:type="dxa"/>
            <w:tcBorders>
              <w:top w:val="single" w:sz="4" w:space="0" w:color="auto"/>
              <w:left w:val="nil"/>
              <w:bottom w:val="single" w:sz="4" w:space="0" w:color="auto"/>
              <w:right w:val="single" w:sz="4" w:space="0" w:color="auto"/>
            </w:tcBorders>
            <w:shd w:val="clear" w:color="auto" w:fill="auto"/>
            <w:noWrap/>
          </w:tcPr>
          <w:p w14:paraId="14210D84" w14:textId="77777777" w:rsidR="008A1303" w:rsidRPr="008A1303" w:rsidRDefault="008A1303" w:rsidP="008A1303">
            <w:pPr>
              <w:widowControl/>
              <w:jc w:val="center"/>
              <w:rPr>
                <w:rFonts w:cs="宋体"/>
                <w:b/>
                <w:color w:val="000000"/>
                <w:kern w:val="0"/>
                <w:sz w:val="24"/>
              </w:rPr>
            </w:pPr>
            <w:r w:rsidRPr="008A1303">
              <w:rPr>
                <w:rFonts w:cs="宋体" w:hint="eastAsia"/>
                <w:b/>
                <w:color w:val="000000"/>
                <w:kern w:val="0"/>
                <w:sz w:val="24"/>
              </w:rPr>
              <w:t>功能</w:t>
            </w:r>
          </w:p>
        </w:tc>
        <w:tc>
          <w:tcPr>
            <w:tcW w:w="5593" w:type="dxa"/>
            <w:tcBorders>
              <w:top w:val="single" w:sz="4" w:space="0" w:color="auto"/>
              <w:left w:val="nil"/>
              <w:bottom w:val="single" w:sz="4" w:space="0" w:color="auto"/>
              <w:right w:val="single" w:sz="4" w:space="0" w:color="auto"/>
            </w:tcBorders>
            <w:shd w:val="clear" w:color="auto" w:fill="auto"/>
          </w:tcPr>
          <w:p w14:paraId="53104776" w14:textId="77777777" w:rsidR="008A1303" w:rsidRPr="008A1303" w:rsidRDefault="008A1303" w:rsidP="008A1303">
            <w:pPr>
              <w:widowControl/>
              <w:jc w:val="center"/>
              <w:rPr>
                <w:rFonts w:cs="宋体"/>
                <w:b/>
                <w:color w:val="000000"/>
                <w:kern w:val="0"/>
                <w:sz w:val="24"/>
              </w:rPr>
            </w:pPr>
            <w:r w:rsidRPr="008A1303">
              <w:rPr>
                <w:rFonts w:cs="宋体" w:hint="eastAsia"/>
                <w:b/>
                <w:color w:val="000000"/>
                <w:kern w:val="0"/>
                <w:sz w:val="24"/>
              </w:rPr>
              <w:t>说明</w:t>
            </w:r>
          </w:p>
        </w:tc>
      </w:tr>
      <w:tr w:rsidR="008A1303" w:rsidRPr="008A1303" w14:paraId="1017A914" w14:textId="77777777" w:rsidTr="008A1303">
        <w:trPr>
          <w:trHeight w:val="270"/>
        </w:trPr>
        <w:tc>
          <w:tcPr>
            <w:tcW w:w="704" w:type="dxa"/>
            <w:tcBorders>
              <w:top w:val="nil"/>
              <w:left w:val="single" w:sz="4" w:space="0" w:color="auto"/>
              <w:bottom w:val="single" w:sz="4" w:space="0" w:color="auto"/>
              <w:right w:val="single" w:sz="4" w:space="0" w:color="auto"/>
            </w:tcBorders>
            <w:shd w:val="clear" w:color="auto" w:fill="auto"/>
            <w:noWrap/>
          </w:tcPr>
          <w:p w14:paraId="3231FD78"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1</w:t>
            </w:r>
          </w:p>
        </w:tc>
        <w:tc>
          <w:tcPr>
            <w:tcW w:w="2062" w:type="dxa"/>
            <w:tcBorders>
              <w:top w:val="nil"/>
              <w:left w:val="nil"/>
              <w:bottom w:val="single" w:sz="4" w:space="0" w:color="auto"/>
              <w:right w:val="single" w:sz="4" w:space="0" w:color="auto"/>
            </w:tcBorders>
            <w:shd w:val="clear" w:color="auto" w:fill="auto"/>
            <w:noWrap/>
          </w:tcPr>
          <w:p w14:paraId="42D5C540"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交易库提货单管理</w:t>
            </w:r>
          </w:p>
        </w:tc>
        <w:tc>
          <w:tcPr>
            <w:tcW w:w="5593" w:type="dxa"/>
            <w:tcBorders>
              <w:top w:val="nil"/>
              <w:left w:val="nil"/>
              <w:bottom w:val="single" w:sz="4" w:space="0" w:color="auto"/>
              <w:right w:val="single" w:sz="4" w:space="0" w:color="auto"/>
            </w:tcBorders>
            <w:shd w:val="clear" w:color="auto" w:fill="auto"/>
          </w:tcPr>
          <w:p w14:paraId="1DFD0E3B"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对于提货单状态为“编制提货”的数据，允许删除该提货单</w:t>
            </w:r>
          </w:p>
        </w:tc>
      </w:tr>
      <w:tr w:rsidR="008A1303" w:rsidRPr="008A1303" w14:paraId="017DDEF6" w14:textId="77777777" w:rsidTr="008A1303">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76BE2E38"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2</w:t>
            </w:r>
          </w:p>
        </w:tc>
        <w:tc>
          <w:tcPr>
            <w:tcW w:w="2062" w:type="dxa"/>
            <w:tcBorders>
              <w:top w:val="nil"/>
              <w:left w:val="nil"/>
              <w:bottom w:val="single" w:sz="4" w:space="0" w:color="auto"/>
              <w:right w:val="single" w:sz="4" w:space="0" w:color="auto"/>
            </w:tcBorders>
            <w:shd w:val="clear" w:color="auto" w:fill="auto"/>
            <w:noWrap/>
            <w:hideMark/>
          </w:tcPr>
          <w:p w14:paraId="78FFFEE5"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保管库提货单管理</w:t>
            </w:r>
          </w:p>
        </w:tc>
        <w:tc>
          <w:tcPr>
            <w:tcW w:w="5593" w:type="dxa"/>
            <w:tcBorders>
              <w:top w:val="nil"/>
              <w:left w:val="nil"/>
              <w:bottom w:val="single" w:sz="4" w:space="0" w:color="auto"/>
              <w:right w:val="single" w:sz="4" w:space="0" w:color="auto"/>
            </w:tcBorders>
            <w:shd w:val="clear" w:color="auto" w:fill="auto"/>
            <w:hideMark/>
          </w:tcPr>
          <w:p w14:paraId="0FE28E68"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对于提货单状态为“编制提货”的数据，允许删除该提货单</w:t>
            </w:r>
          </w:p>
        </w:tc>
      </w:tr>
      <w:tr w:rsidR="008A1303" w:rsidRPr="008A1303" w14:paraId="1D5F9052" w14:textId="77777777" w:rsidTr="008A1303">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54DF392A"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3</w:t>
            </w:r>
          </w:p>
        </w:tc>
        <w:tc>
          <w:tcPr>
            <w:tcW w:w="2062" w:type="dxa"/>
            <w:tcBorders>
              <w:top w:val="nil"/>
              <w:left w:val="nil"/>
              <w:bottom w:val="single" w:sz="4" w:space="0" w:color="auto"/>
              <w:right w:val="single" w:sz="4" w:space="0" w:color="auto"/>
            </w:tcBorders>
            <w:shd w:val="clear" w:color="auto" w:fill="auto"/>
            <w:noWrap/>
            <w:hideMark/>
          </w:tcPr>
          <w:p w14:paraId="12A0EA23"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租借登记查询</w:t>
            </w:r>
          </w:p>
        </w:tc>
        <w:tc>
          <w:tcPr>
            <w:tcW w:w="5593" w:type="dxa"/>
            <w:tcBorders>
              <w:top w:val="nil"/>
              <w:left w:val="nil"/>
              <w:bottom w:val="single" w:sz="4" w:space="0" w:color="auto"/>
              <w:right w:val="single" w:sz="4" w:space="0" w:color="auto"/>
            </w:tcBorders>
            <w:shd w:val="clear" w:color="auto" w:fill="auto"/>
            <w:hideMark/>
          </w:tcPr>
          <w:p w14:paraId="4242F28B" w14:textId="77777777" w:rsidR="008A1303" w:rsidRPr="008A1303" w:rsidRDefault="008A1303" w:rsidP="008A1303">
            <w:pPr>
              <w:widowControl/>
              <w:rPr>
                <w:rFonts w:cs="宋体"/>
                <w:color w:val="000000"/>
                <w:kern w:val="0"/>
                <w:sz w:val="24"/>
              </w:rPr>
            </w:pPr>
            <w:r w:rsidRPr="008A1303">
              <w:rPr>
                <w:rFonts w:cs="宋体" w:hint="eastAsia"/>
                <w:color w:val="000000"/>
                <w:kern w:val="0"/>
                <w:sz w:val="24"/>
              </w:rPr>
              <w:t>租借提货重量（千克）字段</w:t>
            </w:r>
            <w:r>
              <w:rPr>
                <w:rFonts w:cs="宋体" w:hint="eastAsia"/>
                <w:color w:val="000000"/>
                <w:kern w:val="0"/>
                <w:sz w:val="24"/>
              </w:rPr>
              <w:t>可</w:t>
            </w:r>
            <w:r w:rsidRPr="008A1303">
              <w:rPr>
                <w:rFonts w:cs="宋体" w:hint="eastAsia"/>
                <w:color w:val="000000"/>
                <w:kern w:val="0"/>
                <w:sz w:val="24"/>
              </w:rPr>
              <w:t>关联出库单进行查询</w:t>
            </w:r>
          </w:p>
        </w:tc>
      </w:tr>
      <w:tr w:rsidR="008A1303" w:rsidRPr="008A1303" w14:paraId="1236022C" w14:textId="77777777" w:rsidTr="008A1303">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76305AC0"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4</w:t>
            </w:r>
          </w:p>
        </w:tc>
        <w:tc>
          <w:tcPr>
            <w:tcW w:w="2062" w:type="dxa"/>
            <w:tcBorders>
              <w:top w:val="nil"/>
              <w:left w:val="nil"/>
              <w:bottom w:val="single" w:sz="4" w:space="0" w:color="auto"/>
              <w:right w:val="single" w:sz="4" w:space="0" w:color="auto"/>
            </w:tcBorders>
            <w:shd w:val="clear" w:color="auto" w:fill="auto"/>
            <w:noWrap/>
            <w:hideMark/>
          </w:tcPr>
          <w:p w14:paraId="38166419"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交割仓库意向申报</w:t>
            </w:r>
          </w:p>
        </w:tc>
        <w:tc>
          <w:tcPr>
            <w:tcW w:w="5593" w:type="dxa"/>
            <w:tcBorders>
              <w:top w:val="nil"/>
              <w:left w:val="nil"/>
              <w:bottom w:val="single" w:sz="4" w:space="0" w:color="auto"/>
              <w:right w:val="single" w:sz="4" w:space="0" w:color="auto"/>
            </w:tcBorders>
            <w:shd w:val="clear" w:color="auto" w:fill="auto"/>
            <w:hideMark/>
          </w:tcPr>
          <w:p w14:paraId="4E0ADFBC" w14:textId="77777777" w:rsidR="008A1303" w:rsidRPr="008A1303" w:rsidRDefault="008A1303" w:rsidP="000C5D7A">
            <w:pPr>
              <w:widowControl/>
              <w:rPr>
                <w:rFonts w:cs="宋体"/>
                <w:color w:val="000000"/>
                <w:kern w:val="0"/>
                <w:sz w:val="24"/>
              </w:rPr>
            </w:pPr>
            <w:r>
              <w:rPr>
                <w:rFonts w:cs="宋体" w:hint="eastAsia"/>
                <w:color w:val="000000"/>
                <w:kern w:val="0"/>
                <w:sz w:val="24"/>
              </w:rPr>
              <w:t>新增时</w:t>
            </w:r>
            <w:r w:rsidRPr="008A1303">
              <w:rPr>
                <w:rFonts w:cs="宋体" w:hint="eastAsia"/>
                <w:color w:val="000000"/>
                <w:kern w:val="0"/>
                <w:sz w:val="24"/>
              </w:rPr>
              <w:t>查询预交割单，按照预交割单编号降升序、申报日期降序排序。</w:t>
            </w:r>
          </w:p>
        </w:tc>
      </w:tr>
      <w:tr w:rsidR="008A1303" w:rsidRPr="008A1303" w14:paraId="51909C08" w14:textId="77777777" w:rsidTr="008A1303">
        <w:trPr>
          <w:trHeight w:val="630"/>
        </w:trPr>
        <w:tc>
          <w:tcPr>
            <w:tcW w:w="704" w:type="dxa"/>
            <w:tcBorders>
              <w:top w:val="nil"/>
              <w:left w:val="single" w:sz="4" w:space="0" w:color="auto"/>
              <w:bottom w:val="single" w:sz="4" w:space="0" w:color="auto"/>
              <w:right w:val="single" w:sz="4" w:space="0" w:color="auto"/>
            </w:tcBorders>
            <w:shd w:val="clear" w:color="auto" w:fill="auto"/>
            <w:noWrap/>
            <w:hideMark/>
          </w:tcPr>
          <w:p w14:paraId="3CFE016A"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5</w:t>
            </w:r>
          </w:p>
        </w:tc>
        <w:tc>
          <w:tcPr>
            <w:tcW w:w="2062" w:type="dxa"/>
            <w:tcBorders>
              <w:top w:val="nil"/>
              <w:left w:val="nil"/>
              <w:bottom w:val="single" w:sz="4" w:space="0" w:color="auto"/>
              <w:right w:val="single" w:sz="4" w:space="0" w:color="auto"/>
            </w:tcBorders>
            <w:shd w:val="clear" w:color="auto" w:fill="auto"/>
            <w:noWrap/>
            <w:hideMark/>
          </w:tcPr>
          <w:p w14:paraId="77891885"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租借申报管理</w:t>
            </w:r>
          </w:p>
        </w:tc>
        <w:tc>
          <w:tcPr>
            <w:tcW w:w="5593" w:type="dxa"/>
            <w:tcBorders>
              <w:top w:val="nil"/>
              <w:left w:val="nil"/>
              <w:bottom w:val="single" w:sz="4" w:space="0" w:color="auto"/>
              <w:right w:val="single" w:sz="4" w:space="0" w:color="auto"/>
            </w:tcBorders>
            <w:shd w:val="clear" w:color="auto" w:fill="auto"/>
            <w:hideMark/>
          </w:tcPr>
          <w:p w14:paraId="617E9E6D" w14:textId="77777777" w:rsidR="008A1303" w:rsidRPr="008A1303" w:rsidRDefault="008A1303" w:rsidP="008A1303">
            <w:pPr>
              <w:widowControl/>
              <w:rPr>
                <w:rFonts w:cs="宋体"/>
                <w:color w:val="000000"/>
                <w:kern w:val="0"/>
                <w:sz w:val="24"/>
              </w:rPr>
            </w:pPr>
            <w:r w:rsidRPr="008A1303">
              <w:rPr>
                <w:rFonts w:cs="宋体" w:hint="eastAsia"/>
                <w:color w:val="000000"/>
                <w:kern w:val="0"/>
                <w:sz w:val="24"/>
              </w:rPr>
              <w:t>自动过户时，</w:t>
            </w:r>
            <w:r>
              <w:rPr>
                <w:rFonts w:cs="宋体" w:hint="eastAsia"/>
                <w:color w:val="000000"/>
                <w:kern w:val="0"/>
                <w:sz w:val="24"/>
              </w:rPr>
              <w:t>增加</w:t>
            </w:r>
            <w:r w:rsidRPr="008A1303">
              <w:rPr>
                <w:rFonts w:cs="宋体" w:hint="eastAsia"/>
                <w:color w:val="000000"/>
                <w:kern w:val="0"/>
                <w:sz w:val="24"/>
              </w:rPr>
              <w:t>校验交易所状态，“初始化中”、“交收申报撮合”、“正在结算”、“正在结算结算完成”</w:t>
            </w:r>
            <w:r>
              <w:rPr>
                <w:rFonts w:cs="宋体" w:hint="eastAsia"/>
                <w:color w:val="000000"/>
                <w:kern w:val="0"/>
                <w:sz w:val="24"/>
              </w:rPr>
              <w:t>等状态下</w:t>
            </w:r>
            <w:r w:rsidRPr="008A1303">
              <w:rPr>
                <w:rFonts w:cs="宋体" w:hint="eastAsia"/>
                <w:color w:val="000000"/>
                <w:kern w:val="0"/>
                <w:sz w:val="24"/>
              </w:rPr>
              <w:t>不允许自动过户</w:t>
            </w:r>
          </w:p>
        </w:tc>
      </w:tr>
      <w:tr w:rsidR="008A1303" w:rsidRPr="008A1303" w14:paraId="10C8679C" w14:textId="77777777" w:rsidTr="000C5D7A">
        <w:trPr>
          <w:trHeight w:val="450"/>
        </w:trPr>
        <w:tc>
          <w:tcPr>
            <w:tcW w:w="704" w:type="dxa"/>
            <w:tcBorders>
              <w:top w:val="nil"/>
              <w:left w:val="single" w:sz="4" w:space="0" w:color="auto"/>
              <w:bottom w:val="single" w:sz="4" w:space="0" w:color="auto"/>
              <w:right w:val="single" w:sz="4" w:space="0" w:color="auto"/>
            </w:tcBorders>
            <w:shd w:val="clear" w:color="auto" w:fill="auto"/>
            <w:noWrap/>
            <w:hideMark/>
          </w:tcPr>
          <w:p w14:paraId="33BEAFFB"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11</w:t>
            </w:r>
          </w:p>
        </w:tc>
        <w:tc>
          <w:tcPr>
            <w:tcW w:w="2062" w:type="dxa"/>
            <w:tcBorders>
              <w:top w:val="nil"/>
              <w:left w:val="nil"/>
              <w:bottom w:val="single" w:sz="4" w:space="0" w:color="auto"/>
              <w:right w:val="single" w:sz="4" w:space="0" w:color="auto"/>
            </w:tcBorders>
            <w:shd w:val="clear" w:color="auto" w:fill="auto"/>
            <w:noWrap/>
            <w:hideMark/>
          </w:tcPr>
          <w:p w14:paraId="3571F831"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特殊客户开户</w:t>
            </w:r>
          </w:p>
        </w:tc>
        <w:tc>
          <w:tcPr>
            <w:tcW w:w="5593" w:type="dxa"/>
            <w:vMerge w:val="restart"/>
            <w:tcBorders>
              <w:top w:val="nil"/>
              <w:left w:val="nil"/>
              <w:right w:val="single" w:sz="4" w:space="0" w:color="auto"/>
            </w:tcBorders>
            <w:shd w:val="clear" w:color="auto" w:fill="auto"/>
            <w:noWrap/>
            <w:hideMark/>
          </w:tcPr>
          <w:p w14:paraId="704B38A1" w14:textId="77777777" w:rsidR="008A1303" w:rsidRPr="008A1303" w:rsidRDefault="008A1303" w:rsidP="008A1303">
            <w:pPr>
              <w:widowControl/>
              <w:rPr>
                <w:rFonts w:cs="宋体"/>
                <w:color w:val="000000"/>
                <w:kern w:val="0"/>
                <w:sz w:val="24"/>
              </w:rPr>
            </w:pPr>
            <w:r w:rsidRPr="008A1303">
              <w:rPr>
                <w:rFonts w:cs="宋体" w:hint="eastAsia"/>
                <w:color w:val="000000"/>
                <w:kern w:val="0"/>
                <w:sz w:val="24"/>
              </w:rPr>
              <w:t>新增特殊客户开户相关流程</w:t>
            </w:r>
            <w:r>
              <w:rPr>
                <w:rFonts w:cs="宋体" w:hint="eastAsia"/>
                <w:color w:val="000000"/>
                <w:kern w:val="0"/>
                <w:sz w:val="24"/>
              </w:rPr>
              <w:t>及对应功能。</w:t>
            </w:r>
          </w:p>
        </w:tc>
      </w:tr>
      <w:tr w:rsidR="008A1303" w:rsidRPr="008A1303" w14:paraId="1F404E04" w14:textId="77777777" w:rsidTr="000C5D7A">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733B8D88"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12</w:t>
            </w:r>
          </w:p>
        </w:tc>
        <w:tc>
          <w:tcPr>
            <w:tcW w:w="2062" w:type="dxa"/>
            <w:tcBorders>
              <w:top w:val="nil"/>
              <w:left w:val="nil"/>
              <w:bottom w:val="single" w:sz="4" w:space="0" w:color="auto"/>
              <w:right w:val="single" w:sz="4" w:space="0" w:color="auto"/>
            </w:tcBorders>
            <w:shd w:val="clear" w:color="auto" w:fill="auto"/>
            <w:noWrap/>
            <w:hideMark/>
          </w:tcPr>
          <w:p w14:paraId="4EB18DA5"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特殊客户信息修改</w:t>
            </w:r>
          </w:p>
        </w:tc>
        <w:tc>
          <w:tcPr>
            <w:tcW w:w="5593" w:type="dxa"/>
            <w:vMerge/>
            <w:tcBorders>
              <w:left w:val="nil"/>
              <w:right w:val="single" w:sz="4" w:space="0" w:color="auto"/>
            </w:tcBorders>
            <w:shd w:val="clear" w:color="auto" w:fill="auto"/>
            <w:noWrap/>
            <w:hideMark/>
          </w:tcPr>
          <w:p w14:paraId="0C93DADF" w14:textId="77777777" w:rsidR="008A1303" w:rsidRPr="008A1303" w:rsidRDefault="008A1303" w:rsidP="000C5D7A">
            <w:pPr>
              <w:rPr>
                <w:rFonts w:cs="宋体"/>
                <w:color w:val="000000"/>
                <w:kern w:val="0"/>
                <w:sz w:val="24"/>
              </w:rPr>
            </w:pPr>
          </w:p>
        </w:tc>
      </w:tr>
      <w:tr w:rsidR="008A1303" w:rsidRPr="008A1303" w14:paraId="2F9C9813" w14:textId="77777777" w:rsidTr="000C5D7A">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00FDC15B"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13</w:t>
            </w:r>
          </w:p>
        </w:tc>
        <w:tc>
          <w:tcPr>
            <w:tcW w:w="2062" w:type="dxa"/>
            <w:tcBorders>
              <w:top w:val="nil"/>
              <w:left w:val="nil"/>
              <w:bottom w:val="single" w:sz="4" w:space="0" w:color="auto"/>
              <w:right w:val="single" w:sz="4" w:space="0" w:color="auto"/>
            </w:tcBorders>
            <w:shd w:val="clear" w:color="auto" w:fill="auto"/>
            <w:noWrap/>
            <w:hideMark/>
          </w:tcPr>
          <w:p w14:paraId="21EF61A1"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特殊客户指定交易</w:t>
            </w:r>
          </w:p>
        </w:tc>
        <w:tc>
          <w:tcPr>
            <w:tcW w:w="5593" w:type="dxa"/>
            <w:vMerge/>
            <w:tcBorders>
              <w:left w:val="nil"/>
              <w:right w:val="single" w:sz="4" w:space="0" w:color="auto"/>
            </w:tcBorders>
            <w:shd w:val="clear" w:color="auto" w:fill="auto"/>
            <w:noWrap/>
            <w:hideMark/>
          </w:tcPr>
          <w:p w14:paraId="77811F59" w14:textId="77777777" w:rsidR="008A1303" w:rsidRPr="008A1303" w:rsidRDefault="008A1303" w:rsidP="000C5D7A">
            <w:pPr>
              <w:rPr>
                <w:rFonts w:cs="宋体"/>
                <w:color w:val="000000"/>
                <w:kern w:val="0"/>
                <w:sz w:val="24"/>
              </w:rPr>
            </w:pPr>
          </w:p>
        </w:tc>
      </w:tr>
      <w:tr w:rsidR="008A1303" w:rsidRPr="008A1303" w14:paraId="0EF986F4" w14:textId="77777777" w:rsidTr="000C5D7A">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2582E101"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14</w:t>
            </w:r>
          </w:p>
        </w:tc>
        <w:tc>
          <w:tcPr>
            <w:tcW w:w="2062" w:type="dxa"/>
            <w:tcBorders>
              <w:top w:val="nil"/>
              <w:left w:val="nil"/>
              <w:bottom w:val="single" w:sz="4" w:space="0" w:color="auto"/>
              <w:right w:val="single" w:sz="4" w:space="0" w:color="auto"/>
            </w:tcBorders>
            <w:shd w:val="clear" w:color="auto" w:fill="auto"/>
            <w:noWrap/>
            <w:hideMark/>
          </w:tcPr>
          <w:p w14:paraId="28FE9D82"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特殊客户撤销指定交易</w:t>
            </w:r>
          </w:p>
        </w:tc>
        <w:tc>
          <w:tcPr>
            <w:tcW w:w="5593" w:type="dxa"/>
            <w:vMerge/>
            <w:tcBorders>
              <w:left w:val="nil"/>
              <w:bottom w:val="single" w:sz="4" w:space="0" w:color="auto"/>
              <w:right w:val="single" w:sz="4" w:space="0" w:color="auto"/>
            </w:tcBorders>
            <w:shd w:val="clear" w:color="auto" w:fill="auto"/>
            <w:noWrap/>
            <w:hideMark/>
          </w:tcPr>
          <w:p w14:paraId="4AED5C44" w14:textId="77777777" w:rsidR="008A1303" w:rsidRPr="008A1303" w:rsidRDefault="008A1303" w:rsidP="000C5D7A">
            <w:pPr>
              <w:widowControl/>
              <w:rPr>
                <w:rFonts w:cs="宋体"/>
                <w:color w:val="000000"/>
                <w:kern w:val="0"/>
                <w:sz w:val="24"/>
              </w:rPr>
            </w:pPr>
          </w:p>
        </w:tc>
      </w:tr>
      <w:tr w:rsidR="008A1303" w:rsidRPr="008A1303" w14:paraId="032840FE" w14:textId="77777777" w:rsidTr="008A1303">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15BB07D9"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15</w:t>
            </w:r>
          </w:p>
        </w:tc>
        <w:tc>
          <w:tcPr>
            <w:tcW w:w="2062" w:type="dxa"/>
            <w:tcBorders>
              <w:top w:val="nil"/>
              <w:left w:val="nil"/>
              <w:bottom w:val="single" w:sz="4" w:space="0" w:color="auto"/>
              <w:right w:val="single" w:sz="4" w:space="0" w:color="auto"/>
            </w:tcBorders>
            <w:shd w:val="clear" w:color="auto" w:fill="auto"/>
            <w:noWrap/>
            <w:hideMark/>
          </w:tcPr>
          <w:p w14:paraId="4328D511"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客户管理</w:t>
            </w:r>
          </w:p>
        </w:tc>
        <w:tc>
          <w:tcPr>
            <w:tcW w:w="5593" w:type="dxa"/>
            <w:tcBorders>
              <w:top w:val="nil"/>
              <w:left w:val="nil"/>
              <w:bottom w:val="single" w:sz="4" w:space="0" w:color="auto"/>
              <w:right w:val="single" w:sz="4" w:space="0" w:color="auto"/>
            </w:tcBorders>
            <w:shd w:val="clear" w:color="auto" w:fill="auto"/>
            <w:noWrap/>
            <w:hideMark/>
          </w:tcPr>
          <w:p w14:paraId="1082C0B9"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新增详细按钮，</w:t>
            </w:r>
            <w:r>
              <w:rPr>
                <w:rFonts w:cs="宋体" w:hint="eastAsia"/>
                <w:color w:val="000000"/>
                <w:kern w:val="0"/>
                <w:sz w:val="24"/>
              </w:rPr>
              <w:t>用于</w:t>
            </w:r>
            <w:r w:rsidRPr="008A1303">
              <w:rPr>
                <w:rFonts w:cs="宋体" w:hint="eastAsia"/>
                <w:color w:val="000000"/>
                <w:kern w:val="0"/>
                <w:sz w:val="24"/>
              </w:rPr>
              <w:t>查看客户详细信息</w:t>
            </w:r>
          </w:p>
        </w:tc>
      </w:tr>
      <w:tr w:rsidR="008A1303" w:rsidRPr="008A1303" w14:paraId="3B31A804" w14:textId="77777777" w:rsidTr="008A1303">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3A520433"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16</w:t>
            </w:r>
          </w:p>
        </w:tc>
        <w:tc>
          <w:tcPr>
            <w:tcW w:w="2062" w:type="dxa"/>
            <w:tcBorders>
              <w:top w:val="nil"/>
              <w:left w:val="nil"/>
              <w:bottom w:val="single" w:sz="4" w:space="0" w:color="auto"/>
              <w:right w:val="single" w:sz="4" w:space="0" w:color="auto"/>
            </w:tcBorders>
            <w:shd w:val="clear" w:color="auto" w:fill="auto"/>
            <w:noWrap/>
            <w:hideMark/>
          </w:tcPr>
          <w:p w14:paraId="7777EDA5"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客户变更申请</w:t>
            </w:r>
          </w:p>
        </w:tc>
        <w:tc>
          <w:tcPr>
            <w:tcW w:w="5593" w:type="dxa"/>
            <w:tcBorders>
              <w:top w:val="nil"/>
              <w:left w:val="nil"/>
              <w:bottom w:val="single" w:sz="4" w:space="0" w:color="auto"/>
              <w:right w:val="single" w:sz="4" w:space="0" w:color="auto"/>
            </w:tcBorders>
            <w:shd w:val="clear" w:color="auto" w:fill="auto"/>
            <w:noWrap/>
            <w:hideMark/>
          </w:tcPr>
          <w:p w14:paraId="4EE4D0F8"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“未通过”的申请可以通过修改按钮修改后重新提交</w:t>
            </w:r>
          </w:p>
        </w:tc>
      </w:tr>
      <w:tr w:rsidR="008A1303" w:rsidRPr="008A1303" w14:paraId="07ABE216" w14:textId="77777777" w:rsidTr="008A1303">
        <w:trPr>
          <w:trHeight w:val="1200"/>
        </w:trPr>
        <w:tc>
          <w:tcPr>
            <w:tcW w:w="704" w:type="dxa"/>
            <w:tcBorders>
              <w:top w:val="nil"/>
              <w:left w:val="single" w:sz="4" w:space="0" w:color="auto"/>
              <w:bottom w:val="single" w:sz="4" w:space="0" w:color="auto"/>
              <w:right w:val="single" w:sz="4" w:space="0" w:color="auto"/>
            </w:tcBorders>
            <w:shd w:val="clear" w:color="auto" w:fill="auto"/>
            <w:noWrap/>
            <w:hideMark/>
          </w:tcPr>
          <w:p w14:paraId="7B0766D5"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17</w:t>
            </w:r>
          </w:p>
        </w:tc>
        <w:tc>
          <w:tcPr>
            <w:tcW w:w="2062" w:type="dxa"/>
            <w:tcBorders>
              <w:top w:val="nil"/>
              <w:left w:val="nil"/>
              <w:bottom w:val="single" w:sz="4" w:space="0" w:color="auto"/>
              <w:right w:val="single" w:sz="4" w:space="0" w:color="auto"/>
            </w:tcBorders>
            <w:shd w:val="clear" w:color="auto" w:fill="auto"/>
            <w:noWrap/>
            <w:hideMark/>
          </w:tcPr>
          <w:p w14:paraId="66010139"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席位合约持仓限额申请</w:t>
            </w:r>
          </w:p>
        </w:tc>
        <w:tc>
          <w:tcPr>
            <w:tcW w:w="5593" w:type="dxa"/>
            <w:vMerge w:val="restart"/>
            <w:tcBorders>
              <w:top w:val="nil"/>
              <w:left w:val="single" w:sz="4" w:space="0" w:color="auto"/>
              <w:bottom w:val="single" w:sz="4" w:space="0" w:color="auto"/>
              <w:right w:val="single" w:sz="4" w:space="0" w:color="auto"/>
            </w:tcBorders>
            <w:shd w:val="clear" w:color="auto" w:fill="auto"/>
            <w:hideMark/>
          </w:tcPr>
          <w:p w14:paraId="4F98CDAF" w14:textId="77777777" w:rsidR="008A1303" w:rsidRDefault="008A1303" w:rsidP="000C5D7A">
            <w:pPr>
              <w:widowControl/>
              <w:rPr>
                <w:rFonts w:cs="宋体"/>
                <w:color w:val="000000"/>
                <w:kern w:val="0"/>
                <w:sz w:val="24"/>
              </w:rPr>
            </w:pPr>
            <w:r w:rsidRPr="008A1303">
              <w:rPr>
                <w:rFonts w:cs="宋体" w:hint="eastAsia"/>
                <w:color w:val="000000"/>
                <w:kern w:val="0"/>
                <w:sz w:val="24"/>
              </w:rPr>
              <w:t>“退回修改”按钮的作用主要是当场务人员发现会员提交上来的附件存在问题时，可以让会员在会服上删除原来上传的附件或添加新的附件，并重新提交席位合约持仓限额申请。</w:t>
            </w:r>
          </w:p>
          <w:p w14:paraId="34179495"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“退回修改”按钮的作用是重新激活会员服务平台“席位/客户合约持仓限额申请”菜单中的“修改”按钮。当场务人员按下“退回修改”按钮后，业务服务平台上被选中的记录被删除；会员服务平台“席</w:t>
            </w:r>
            <w:r w:rsidRPr="008A1303">
              <w:rPr>
                <w:rFonts w:cs="宋体" w:hint="eastAsia"/>
                <w:color w:val="000000"/>
                <w:kern w:val="0"/>
                <w:sz w:val="24"/>
              </w:rPr>
              <w:lastRenderedPageBreak/>
              <w:t>位/客户合约持仓限额申请”的“状态”栏显示为“已退回”；当会员完成修改以后“状态栏”显示为“已重新录入”；当会员点击“提交”按钮完成提交以后，“状态”栏显示为“未审批”。 场务人员在业务服务平台“席位/客户合约持仓限额申请管理”页面能看到新提交的申请，能下载新的附件。</w:t>
            </w:r>
          </w:p>
        </w:tc>
      </w:tr>
      <w:tr w:rsidR="008A1303" w:rsidRPr="008A1303" w14:paraId="0FDD47F1" w14:textId="77777777" w:rsidTr="008A1303">
        <w:trPr>
          <w:trHeight w:val="1125"/>
        </w:trPr>
        <w:tc>
          <w:tcPr>
            <w:tcW w:w="704" w:type="dxa"/>
            <w:tcBorders>
              <w:top w:val="nil"/>
              <w:left w:val="single" w:sz="4" w:space="0" w:color="auto"/>
              <w:bottom w:val="single" w:sz="4" w:space="0" w:color="auto"/>
              <w:right w:val="single" w:sz="4" w:space="0" w:color="auto"/>
            </w:tcBorders>
            <w:shd w:val="clear" w:color="auto" w:fill="auto"/>
            <w:noWrap/>
            <w:hideMark/>
          </w:tcPr>
          <w:p w14:paraId="680D242E"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18</w:t>
            </w:r>
          </w:p>
        </w:tc>
        <w:tc>
          <w:tcPr>
            <w:tcW w:w="2062" w:type="dxa"/>
            <w:tcBorders>
              <w:top w:val="nil"/>
              <w:left w:val="nil"/>
              <w:bottom w:val="single" w:sz="4" w:space="0" w:color="auto"/>
              <w:right w:val="single" w:sz="4" w:space="0" w:color="auto"/>
            </w:tcBorders>
            <w:shd w:val="clear" w:color="auto" w:fill="auto"/>
            <w:noWrap/>
            <w:hideMark/>
          </w:tcPr>
          <w:p w14:paraId="5B31EFC5"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客户合约持仓限额申请</w:t>
            </w:r>
          </w:p>
        </w:tc>
        <w:tc>
          <w:tcPr>
            <w:tcW w:w="5593" w:type="dxa"/>
            <w:vMerge/>
            <w:tcBorders>
              <w:top w:val="nil"/>
              <w:left w:val="single" w:sz="4" w:space="0" w:color="auto"/>
              <w:bottom w:val="single" w:sz="4" w:space="0" w:color="auto"/>
              <w:right w:val="single" w:sz="4" w:space="0" w:color="auto"/>
            </w:tcBorders>
            <w:vAlign w:val="center"/>
            <w:hideMark/>
          </w:tcPr>
          <w:p w14:paraId="25C84A76" w14:textId="77777777" w:rsidR="008A1303" w:rsidRPr="008A1303" w:rsidRDefault="008A1303" w:rsidP="000C5D7A">
            <w:pPr>
              <w:widowControl/>
              <w:rPr>
                <w:rFonts w:cs="宋体"/>
                <w:color w:val="000000"/>
                <w:kern w:val="0"/>
                <w:sz w:val="24"/>
              </w:rPr>
            </w:pPr>
          </w:p>
        </w:tc>
      </w:tr>
      <w:tr w:rsidR="008A1303" w:rsidRPr="008A1303" w14:paraId="4FA0E441" w14:textId="77777777" w:rsidTr="008A1303">
        <w:trPr>
          <w:trHeight w:val="375"/>
        </w:trPr>
        <w:tc>
          <w:tcPr>
            <w:tcW w:w="704" w:type="dxa"/>
            <w:tcBorders>
              <w:top w:val="nil"/>
              <w:left w:val="single" w:sz="4" w:space="0" w:color="auto"/>
              <w:bottom w:val="single" w:sz="4" w:space="0" w:color="auto"/>
              <w:right w:val="single" w:sz="4" w:space="0" w:color="auto"/>
            </w:tcBorders>
            <w:shd w:val="clear" w:color="auto" w:fill="auto"/>
            <w:noWrap/>
            <w:hideMark/>
          </w:tcPr>
          <w:p w14:paraId="371DAF6F"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lastRenderedPageBreak/>
              <w:t>19</w:t>
            </w:r>
          </w:p>
        </w:tc>
        <w:tc>
          <w:tcPr>
            <w:tcW w:w="2062" w:type="dxa"/>
            <w:tcBorders>
              <w:top w:val="nil"/>
              <w:left w:val="nil"/>
              <w:bottom w:val="single" w:sz="4" w:space="0" w:color="auto"/>
              <w:right w:val="single" w:sz="4" w:space="0" w:color="auto"/>
            </w:tcBorders>
            <w:shd w:val="clear" w:color="auto" w:fill="auto"/>
            <w:noWrap/>
            <w:hideMark/>
          </w:tcPr>
          <w:p w14:paraId="08E008B9"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大宗交易申报</w:t>
            </w:r>
          </w:p>
        </w:tc>
        <w:tc>
          <w:tcPr>
            <w:tcW w:w="5593" w:type="dxa"/>
            <w:tcBorders>
              <w:top w:val="nil"/>
              <w:left w:val="nil"/>
              <w:bottom w:val="single" w:sz="4" w:space="0" w:color="auto"/>
              <w:right w:val="single" w:sz="4" w:space="0" w:color="auto"/>
            </w:tcBorders>
            <w:shd w:val="clear" w:color="auto" w:fill="auto"/>
            <w:noWrap/>
            <w:hideMark/>
          </w:tcPr>
          <w:p w14:paraId="15BB5B0E" w14:textId="77777777" w:rsidR="008A1303" w:rsidRPr="008A1303" w:rsidRDefault="008A1303" w:rsidP="003E6CE6">
            <w:pPr>
              <w:widowControl/>
              <w:rPr>
                <w:rFonts w:cs="宋体"/>
                <w:color w:val="000000"/>
                <w:kern w:val="0"/>
                <w:sz w:val="24"/>
              </w:rPr>
            </w:pPr>
            <w:r w:rsidRPr="008A1303">
              <w:rPr>
                <w:rFonts w:cs="宋体" w:hint="eastAsia"/>
                <w:color w:val="000000"/>
                <w:kern w:val="0"/>
                <w:sz w:val="24"/>
              </w:rPr>
              <w:t>显示审批失败原因</w:t>
            </w:r>
          </w:p>
        </w:tc>
      </w:tr>
      <w:tr w:rsidR="008A1303" w:rsidRPr="008A1303" w14:paraId="15E01611" w14:textId="77777777" w:rsidTr="008A1303">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6A6165FB"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20</w:t>
            </w:r>
          </w:p>
        </w:tc>
        <w:tc>
          <w:tcPr>
            <w:tcW w:w="2062" w:type="dxa"/>
            <w:tcBorders>
              <w:top w:val="nil"/>
              <w:left w:val="nil"/>
              <w:bottom w:val="single" w:sz="4" w:space="0" w:color="auto"/>
              <w:right w:val="single" w:sz="4" w:space="0" w:color="auto"/>
            </w:tcBorders>
            <w:shd w:val="clear" w:color="auto" w:fill="auto"/>
            <w:noWrap/>
            <w:hideMark/>
          </w:tcPr>
          <w:p w14:paraId="35923C41"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交易员管理</w:t>
            </w:r>
          </w:p>
        </w:tc>
        <w:tc>
          <w:tcPr>
            <w:tcW w:w="5593" w:type="dxa"/>
            <w:tcBorders>
              <w:top w:val="nil"/>
              <w:left w:val="nil"/>
              <w:bottom w:val="single" w:sz="4" w:space="0" w:color="auto"/>
              <w:right w:val="single" w:sz="4" w:space="0" w:color="auto"/>
            </w:tcBorders>
            <w:shd w:val="clear" w:color="auto" w:fill="auto"/>
            <w:noWrap/>
            <w:hideMark/>
          </w:tcPr>
          <w:p w14:paraId="461E5CEF"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对于审核不通过的交易员可以重新修改提交</w:t>
            </w:r>
          </w:p>
        </w:tc>
      </w:tr>
      <w:tr w:rsidR="009C7BB0" w:rsidRPr="008A1303" w14:paraId="0A9E7A8A" w14:textId="77777777" w:rsidTr="000C5D7A">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50BB4A77" w14:textId="77777777" w:rsidR="009C7BB0" w:rsidRPr="008A1303" w:rsidRDefault="009C7BB0" w:rsidP="000C5D7A">
            <w:pPr>
              <w:widowControl/>
              <w:rPr>
                <w:rFonts w:cs="宋体"/>
                <w:color w:val="000000"/>
                <w:kern w:val="0"/>
                <w:sz w:val="24"/>
              </w:rPr>
            </w:pPr>
            <w:r w:rsidRPr="008A1303">
              <w:rPr>
                <w:rFonts w:cs="宋体" w:hint="eastAsia"/>
                <w:color w:val="000000"/>
                <w:kern w:val="0"/>
                <w:sz w:val="24"/>
              </w:rPr>
              <w:t>21</w:t>
            </w:r>
          </w:p>
        </w:tc>
        <w:tc>
          <w:tcPr>
            <w:tcW w:w="2062" w:type="dxa"/>
            <w:tcBorders>
              <w:top w:val="nil"/>
              <w:left w:val="nil"/>
              <w:bottom w:val="single" w:sz="4" w:space="0" w:color="auto"/>
              <w:right w:val="single" w:sz="4" w:space="0" w:color="auto"/>
            </w:tcBorders>
            <w:shd w:val="clear" w:color="auto" w:fill="auto"/>
            <w:noWrap/>
            <w:hideMark/>
          </w:tcPr>
          <w:p w14:paraId="3C248B3A" w14:textId="77777777" w:rsidR="009C7BB0" w:rsidRPr="008A1303" w:rsidRDefault="009C7BB0" w:rsidP="000C5D7A">
            <w:pPr>
              <w:widowControl/>
              <w:rPr>
                <w:rFonts w:cs="宋体"/>
                <w:color w:val="000000"/>
                <w:kern w:val="0"/>
                <w:sz w:val="24"/>
              </w:rPr>
            </w:pPr>
            <w:r w:rsidRPr="008A1303">
              <w:rPr>
                <w:rFonts w:cs="宋体" w:hint="eastAsia"/>
                <w:color w:val="000000"/>
                <w:kern w:val="0"/>
                <w:sz w:val="24"/>
              </w:rPr>
              <w:t>经纪机构线下交易登记</w:t>
            </w:r>
          </w:p>
        </w:tc>
        <w:tc>
          <w:tcPr>
            <w:tcW w:w="5593" w:type="dxa"/>
            <w:vMerge w:val="restart"/>
            <w:tcBorders>
              <w:top w:val="nil"/>
              <w:left w:val="nil"/>
              <w:right w:val="single" w:sz="4" w:space="0" w:color="auto"/>
            </w:tcBorders>
            <w:shd w:val="clear" w:color="auto" w:fill="auto"/>
            <w:noWrap/>
            <w:hideMark/>
          </w:tcPr>
          <w:p w14:paraId="60FDFB4C" w14:textId="77777777" w:rsidR="009C7BB0" w:rsidRPr="009C7BB0" w:rsidRDefault="009C7BB0" w:rsidP="009C7BB0">
            <w:pPr>
              <w:widowControl/>
              <w:rPr>
                <w:rFonts w:cs="宋体"/>
                <w:color w:val="000000"/>
                <w:kern w:val="0"/>
                <w:sz w:val="24"/>
              </w:rPr>
            </w:pPr>
            <w:r w:rsidRPr="009C7BB0">
              <w:rPr>
                <w:rFonts w:cs="宋体" w:hint="eastAsia"/>
                <w:color w:val="000000"/>
                <w:kern w:val="0"/>
                <w:sz w:val="24"/>
              </w:rPr>
              <w:t>增加指定仓库下拉列表和现金结算的询价交易，选择手工输入参考价时，允许不输入参考价格。</w:t>
            </w:r>
          </w:p>
        </w:tc>
      </w:tr>
      <w:tr w:rsidR="009C7BB0" w:rsidRPr="008A1303" w14:paraId="774E26D3" w14:textId="77777777" w:rsidTr="000C5D7A">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7CCFB122" w14:textId="77777777" w:rsidR="009C7BB0" w:rsidRPr="008A1303" w:rsidRDefault="009C7BB0" w:rsidP="000C5D7A">
            <w:pPr>
              <w:widowControl/>
              <w:rPr>
                <w:rFonts w:cs="宋体"/>
                <w:color w:val="000000"/>
                <w:kern w:val="0"/>
                <w:sz w:val="24"/>
              </w:rPr>
            </w:pPr>
            <w:r w:rsidRPr="008A1303">
              <w:rPr>
                <w:rFonts w:cs="宋体" w:hint="eastAsia"/>
                <w:color w:val="000000"/>
                <w:kern w:val="0"/>
                <w:sz w:val="24"/>
              </w:rPr>
              <w:t>22</w:t>
            </w:r>
          </w:p>
        </w:tc>
        <w:tc>
          <w:tcPr>
            <w:tcW w:w="2062" w:type="dxa"/>
            <w:tcBorders>
              <w:top w:val="nil"/>
              <w:left w:val="nil"/>
              <w:bottom w:val="single" w:sz="4" w:space="0" w:color="auto"/>
              <w:right w:val="single" w:sz="4" w:space="0" w:color="auto"/>
            </w:tcBorders>
            <w:shd w:val="clear" w:color="auto" w:fill="auto"/>
            <w:noWrap/>
            <w:hideMark/>
          </w:tcPr>
          <w:p w14:paraId="46CB5D9D" w14:textId="77777777" w:rsidR="009C7BB0" w:rsidRPr="008A1303" w:rsidRDefault="009C7BB0" w:rsidP="000C5D7A">
            <w:pPr>
              <w:widowControl/>
              <w:rPr>
                <w:rFonts w:cs="宋体"/>
                <w:color w:val="000000"/>
                <w:kern w:val="0"/>
                <w:sz w:val="24"/>
              </w:rPr>
            </w:pPr>
            <w:r w:rsidRPr="008A1303">
              <w:rPr>
                <w:rFonts w:cs="宋体" w:hint="eastAsia"/>
                <w:color w:val="000000"/>
                <w:kern w:val="0"/>
                <w:sz w:val="24"/>
              </w:rPr>
              <w:t>会员线下交易登记</w:t>
            </w:r>
          </w:p>
        </w:tc>
        <w:tc>
          <w:tcPr>
            <w:tcW w:w="5593" w:type="dxa"/>
            <w:vMerge/>
            <w:tcBorders>
              <w:left w:val="nil"/>
              <w:bottom w:val="single" w:sz="4" w:space="0" w:color="auto"/>
              <w:right w:val="single" w:sz="4" w:space="0" w:color="auto"/>
            </w:tcBorders>
            <w:shd w:val="clear" w:color="auto" w:fill="auto"/>
            <w:noWrap/>
            <w:hideMark/>
          </w:tcPr>
          <w:p w14:paraId="02D3180C" w14:textId="77777777" w:rsidR="009C7BB0" w:rsidRPr="008A1303" w:rsidRDefault="009C7BB0" w:rsidP="000C5D7A">
            <w:pPr>
              <w:widowControl/>
              <w:rPr>
                <w:rFonts w:cs="宋体"/>
                <w:color w:val="000000"/>
                <w:kern w:val="0"/>
                <w:sz w:val="24"/>
              </w:rPr>
            </w:pPr>
          </w:p>
        </w:tc>
      </w:tr>
      <w:tr w:rsidR="008A1303" w:rsidRPr="008A1303" w14:paraId="53390214" w14:textId="77777777" w:rsidTr="008A1303">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0C345BC7"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23</w:t>
            </w:r>
          </w:p>
        </w:tc>
        <w:tc>
          <w:tcPr>
            <w:tcW w:w="2062" w:type="dxa"/>
            <w:tcBorders>
              <w:top w:val="nil"/>
              <w:left w:val="nil"/>
              <w:bottom w:val="single" w:sz="4" w:space="0" w:color="auto"/>
              <w:right w:val="single" w:sz="4" w:space="0" w:color="auto"/>
            </w:tcBorders>
            <w:shd w:val="clear" w:color="auto" w:fill="auto"/>
            <w:noWrap/>
            <w:hideMark/>
          </w:tcPr>
          <w:p w14:paraId="4FB193B8"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经纪机构关联查询</w:t>
            </w:r>
          </w:p>
        </w:tc>
        <w:tc>
          <w:tcPr>
            <w:tcW w:w="5593" w:type="dxa"/>
            <w:tcBorders>
              <w:top w:val="nil"/>
              <w:left w:val="nil"/>
              <w:bottom w:val="single" w:sz="4" w:space="0" w:color="auto"/>
              <w:right w:val="single" w:sz="4" w:space="0" w:color="auto"/>
            </w:tcBorders>
            <w:shd w:val="clear" w:color="auto" w:fill="auto"/>
            <w:noWrap/>
            <w:hideMark/>
          </w:tcPr>
          <w:p w14:paraId="6A7CDD0C"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提供给经纪机构查询本经纪机构关联关系的功能</w:t>
            </w:r>
          </w:p>
        </w:tc>
      </w:tr>
      <w:tr w:rsidR="008A1303" w:rsidRPr="008A1303" w14:paraId="48411D52" w14:textId="77777777" w:rsidTr="008A1303">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4D11A89C"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24</w:t>
            </w:r>
          </w:p>
        </w:tc>
        <w:tc>
          <w:tcPr>
            <w:tcW w:w="2062" w:type="dxa"/>
            <w:tcBorders>
              <w:top w:val="nil"/>
              <w:left w:val="nil"/>
              <w:bottom w:val="single" w:sz="4" w:space="0" w:color="auto"/>
              <w:right w:val="single" w:sz="4" w:space="0" w:color="auto"/>
            </w:tcBorders>
            <w:shd w:val="clear" w:color="auto" w:fill="auto"/>
            <w:noWrap/>
            <w:hideMark/>
          </w:tcPr>
          <w:p w14:paraId="397E3F5D"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手续费减免明细查询</w:t>
            </w:r>
          </w:p>
        </w:tc>
        <w:tc>
          <w:tcPr>
            <w:tcW w:w="5593" w:type="dxa"/>
            <w:tcBorders>
              <w:top w:val="nil"/>
              <w:left w:val="nil"/>
              <w:bottom w:val="single" w:sz="4" w:space="0" w:color="auto"/>
              <w:right w:val="single" w:sz="4" w:space="0" w:color="auto"/>
            </w:tcBorders>
            <w:shd w:val="clear" w:color="auto" w:fill="auto"/>
            <w:noWrap/>
            <w:hideMark/>
          </w:tcPr>
          <w:p w14:paraId="3B51B2B2" w14:textId="77777777" w:rsidR="008A1303" w:rsidRPr="008A1303" w:rsidRDefault="008A1303" w:rsidP="000C5D7A">
            <w:pPr>
              <w:widowControl/>
              <w:rPr>
                <w:rFonts w:cs="宋体"/>
                <w:color w:val="000000"/>
                <w:kern w:val="0"/>
                <w:sz w:val="24"/>
              </w:rPr>
            </w:pPr>
            <w:r w:rsidRPr="008A1303">
              <w:rPr>
                <w:rFonts w:cs="宋体" w:hint="eastAsia"/>
                <w:color w:val="000000"/>
                <w:kern w:val="0"/>
                <w:sz w:val="24"/>
              </w:rPr>
              <w:t>提供给会员查询询价市场的手续费减免明细</w:t>
            </w:r>
          </w:p>
        </w:tc>
      </w:tr>
    </w:tbl>
    <w:p w14:paraId="050EB7A5" w14:textId="77777777" w:rsidR="00697245" w:rsidRDefault="00697245"/>
    <w:p w14:paraId="20A7FB27" w14:textId="77777777" w:rsidR="000B75FD" w:rsidRPr="003E684A" w:rsidRDefault="000B75FD" w:rsidP="000B75FD">
      <w:pPr>
        <w:pStyle w:val="2"/>
        <w:widowControl/>
        <w:numPr>
          <w:ilvl w:val="1"/>
          <w:numId w:val="2"/>
        </w:numPr>
        <w:adjustRightInd/>
        <w:snapToGrid/>
        <w:spacing w:before="260" w:after="270" w:line="416" w:lineRule="atLeast"/>
        <w:ind w:left="567"/>
        <w:rPr>
          <w:rFonts w:hAnsi="黑体"/>
          <w:bCs w:val="0"/>
          <w:kern w:val="0"/>
          <w:szCs w:val="20"/>
        </w:rPr>
      </w:pPr>
      <w:bookmarkStart w:id="63" w:name="_Toc493858544"/>
      <w:r>
        <w:rPr>
          <w:rFonts w:hAnsi="黑体" w:hint="eastAsia"/>
          <w:bCs w:val="0"/>
          <w:kern w:val="0"/>
          <w:szCs w:val="20"/>
        </w:rPr>
        <w:t>国际交易业务</w:t>
      </w:r>
      <w:bookmarkEnd w:id="63"/>
    </w:p>
    <w:p w14:paraId="675AC236" w14:textId="77777777" w:rsidR="003456F5" w:rsidRPr="003456F5" w:rsidRDefault="003456F5" w:rsidP="003456F5">
      <w:pPr>
        <w:pStyle w:val="20"/>
        <w:spacing w:before="156" w:line="360" w:lineRule="auto"/>
        <w:rPr>
          <w:b/>
        </w:rPr>
      </w:pPr>
      <w:bookmarkStart w:id="64" w:name="_Toc484613100"/>
      <w:r>
        <w:rPr>
          <w:rFonts w:hint="eastAsia"/>
          <w:b/>
        </w:rPr>
        <w:t>1、</w:t>
      </w:r>
      <w:r w:rsidRPr="003456F5">
        <w:rPr>
          <w:rFonts w:hint="eastAsia"/>
          <w:b/>
        </w:rPr>
        <w:t>业务影响</w:t>
      </w:r>
      <w:bookmarkEnd w:id="64"/>
    </w:p>
    <w:p w14:paraId="1FD9708E" w14:textId="77777777" w:rsidR="003456F5" w:rsidRPr="00AB108B" w:rsidRDefault="003456F5" w:rsidP="00AB108B">
      <w:pPr>
        <w:pStyle w:val="20"/>
        <w:spacing w:before="156" w:line="360" w:lineRule="auto"/>
      </w:pPr>
      <w:r w:rsidRPr="00AB108B">
        <w:rPr>
          <w:rFonts w:hint="eastAsia"/>
        </w:rPr>
        <w:t>1）原自贸区信息为绑定信息，现将客户基础信息扩展，将自贸区信息置为基础信息，为10位客户代码共有。如某</w:t>
      </w:r>
      <w:r w:rsidRPr="00AB108B">
        <w:t>客户</w:t>
      </w:r>
      <w:r w:rsidRPr="00AB108B">
        <w:rPr>
          <w:rFonts w:hint="eastAsia"/>
        </w:rPr>
        <w:t>设立</w:t>
      </w:r>
      <w:r w:rsidRPr="00AB108B">
        <w:t>了一户多</w:t>
      </w:r>
      <w:r w:rsidRPr="00AB108B">
        <w:rPr>
          <w:rFonts w:hint="eastAsia"/>
        </w:rPr>
        <w:t>码</w:t>
      </w:r>
      <w:r w:rsidRPr="00AB108B">
        <w:t>，那么在A会员处修改的自贸区信息将自动关联更新B会员</w:t>
      </w:r>
      <w:r w:rsidRPr="00AB108B">
        <w:rPr>
          <w:rFonts w:hint="eastAsia"/>
        </w:rPr>
        <w:t>处</w:t>
      </w:r>
      <w:r w:rsidRPr="00AB108B">
        <w:t>的自贸区信息。</w:t>
      </w:r>
    </w:p>
    <w:p w14:paraId="73BFB061" w14:textId="77777777" w:rsidR="003456F5" w:rsidRPr="00AB108B" w:rsidRDefault="003456F5" w:rsidP="00AB108B">
      <w:pPr>
        <w:pStyle w:val="20"/>
        <w:spacing w:before="156" w:line="360" w:lineRule="auto"/>
      </w:pPr>
      <w:r w:rsidRPr="00AB108B">
        <w:rPr>
          <w:rFonts w:hint="eastAsia"/>
        </w:rPr>
        <w:t>2）原客户注销（解绑）时，需要经过预注销（预解绑）、注销（解绑）两步操作完成，现整合成注销（解绑）一步完成。</w:t>
      </w:r>
    </w:p>
    <w:p w14:paraId="1BDE6D4E" w14:textId="77777777" w:rsidR="003456F5" w:rsidRPr="00AB108B" w:rsidRDefault="003456F5" w:rsidP="00AB108B">
      <w:pPr>
        <w:pStyle w:val="20"/>
        <w:spacing w:before="156" w:line="360" w:lineRule="auto"/>
      </w:pPr>
      <w:r w:rsidRPr="00AB108B">
        <w:rPr>
          <w:rFonts w:hint="eastAsia"/>
        </w:rPr>
        <w:t>3）原客户注销（解绑）流程在国际系统完成后，国际客户状态即为注销（解绑），现需要等待清算后核心系统的确认，待核心系统确认后国际客户才能变为注销（解绑）。</w:t>
      </w:r>
    </w:p>
    <w:p w14:paraId="3F140AC0" w14:textId="77777777" w:rsidR="003456F5" w:rsidRPr="00AB108B" w:rsidRDefault="003456F5" w:rsidP="00AB108B">
      <w:pPr>
        <w:pStyle w:val="20"/>
        <w:spacing w:before="156" w:line="360" w:lineRule="auto"/>
      </w:pPr>
      <w:r w:rsidRPr="00AB108B">
        <w:rPr>
          <w:rFonts w:hint="eastAsia"/>
        </w:rPr>
        <w:t>4）原现货卖出货款为盘中90%可用，现变更为现货卖出货款盘中100%可用，该比例有国际中心业务人员设置决定。</w:t>
      </w:r>
    </w:p>
    <w:p w14:paraId="7EED312D" w14:textId="77777777" w:rsidR="003456F5" w:rsidRPr="00AB108B" w:rsidRDefault="003456F5" w:rsidP="00AB108B">
      <w:pPr>
        <w:pStyle w:val="20"/>
        <w:spacing w:before="156" w:line="360" w:lineRule="auto"/>
      </w:pPr>
      <w:r w:rsidRPr="00AB108B">
        <w:rPr>
          <w:rFonts w:hint="eastAsia"/>
        </w:rPr>
        <w:t>5）市价单使用最优价冻结：执行市价报单时，原取昨日结算价进行冻结，现取行情中最新的成交价为基准，进行报单冻结。</w:t>
      </w:r>
    </w:p>
    <w:p w14:paraId="6C848BD9" w14:textId="77777777" w:rsidR="003456F5" w:rsidRPr="00AB108B" w:rsidRDefault="003456F5" w:rsidP="00AB108B">
      <w:pPr>
        <w:pStyle w:val="20"/>
        <w:spacing w:before="156" w:line="360" w:lineRule="auto"/>
      </w:pPr>
      <w:r w:rsidRPr="00AB108B">
        <w:rPr>
          <w:rFonts w:hint="eastAsia"/>
        </w:rPr>
        <w:lastRenderedPageBreak/>
        <w:t>6）进行客户开户（指定交易）、信息修改时不需要输入客户经理的信息。</w:t>
      </w:r>
    </w:p>
    <w:p w14:paraId="33F5F174" w14:textId="77777777" w:rsidR="003456F5" w:rsidRPr="00AB108B" w:rsidRDefault="003456F5" w:rsidP="00AB108B">
      <w:pPr>
        <w:pStyle w:val="20"/>
        <w:spacing w:before="156" w:line="360" w:lineRule="auto"/>
      </w:pPr>
      <w:r w:rsidRPr="00AB108B">
        <w:rPr>
          <w:rFonts w:hint="eastAsia"/>
        </w:rPr>
        <w:t>7）会员可进行锁屏时间个性化控制:</w:t>
      </w:r>
      <w:r w:rsidRPr="00326A32">
        <w:rPr>
          <w:rFonts w:hint="eastAsia"/>
        </w:rPr>
        <w:t xml:space="preserve"> </w:t>
      </w:r>
      <w:r w:rsidRPr="00AB108B">
        <w:rPr>
          <w:rFonts w:hint="eastAsia"/>
        </w:rPr>
        <w:t>包括自动锁屏和自动退出。</w:t>
      </w:r>
    </w:p>
    <w:p w14:paraId="7D3CBF16" w14:textId="35B658B6" w:rsidR="003456F5" w:rsidRDefault="003456F5" w:rsidP="00AB108B">
      <w:pPr>
        <w:pStyle w:val="20"/>
        <w:spacing w:before="156" w:line="360" w:lineRule="auto"/>
      </w:pPr>
      <w:r w:rsidRPr="00AB108B">
        <w:rPr>
          <w:rFonts w:hint="eastAsia"/>
        </w:rPr>
        <w:t>8）会员可在国际系统完成提货申请、质押租借、库存互换的仓储业务功能。</w:t>
      </w:r>
    </w:p>
    <w:p w14:paraId="1EF728CE" w14:textId="77777777" w:rsidR="00766360" w:rsidRPr="00C02F13" w:rsidRDefault="00766360" w:rsidP="00766360">
      <w:pPr>
        <w:pStyle w:val="20"/>
        <w:spacing w:before="156" w:line="360" w:lineRule="auto"/>
      </w:pPr>
      <w:r>
        <w:rPr>
          <w:rFonts w:hint="eastAsia"/>
        </w:rPr>
        <w:t>9）单向</w:t>
      </w:r>
      <w:r>
        <w:t>大边保证金：</w:t>
      </w:r>
      <w:r w:rsidRPr="00C02F13">
        <w:rPr>
          <w:rFonts w:hint="eastAsia"/>
        </w:rPr>
        <w:t>配合主板实施单向大边保证金功能改造，国际交易系统同步进行改造以保证盘中和盘后保证金规则变化相一致。主要涉及报单、撤单、成交、中立仓申报、中立仓撤单功能交易环节、盘后清算时持仓占用保证金的计算功能、风控资金监控相关查询和报表功能、强平单选择功能、单向大边保证金合约组录入功能、以及其他单向大边保证金相关报表查询功能。</w:t>
      </w:r>
    </w:p>
    <w:p w14:paraId="644DFD31" w14:textId="0AE51ED0" w:rsidR="00766360" w:rsidRPr="00AB108B" w:rsidRDefault="00766360" w:rsidP="00766360">
      <w:pPr>
        <w:pStyle w:val="20"/>
        <w:spacing w:before="156" w:line="360" w:lineRule="auto"/>
      </w:pPr>
      <w:r w:rsidRPr="00C02F13">
        <w:rPr>
          <w:rFonts w:hint="eastAsia"/>
        </w:rPr>
        <w:t>10）交易权限控制: 国际交易系统根据主板对客户设置的交易权限（可交易、不可交易、只可平仓）的通知，控制客户的交易权限。</w:t>
      </w:r>
    </w:p>
    <w:p w14:paraId="1E7BA7EE" w14:textId="77777777" w:rsidR="003456F5" w:rsidRPr="003456F5" w:rsidRDefault="003456F5" w:rsidP="003456F5">
      <w:pPr>
        <w:pStyle w:val="20"/>
        <w:spacing w:before="156" w:line="360" w:lineRule="auto"/>
        <w:rPr>
          <w:b/>
        </w:rPr>
      </w:pPr>
      <w:bookmarkStart w:id="65" w:name="_Toc484613101"/>
      <w:r>
        <w:rPr>
          <w:rFonts w:hint="eastAsia"/>
          <w:b/>
        </w:rPr>
        <w:t>2、</w:t>
      </w:r>
      <w:r w:rsidRPr="003456F5">
        <w:rPr>
          <w:rFonts w:hint="eastAsia"/>
          <w:b/>
        </w:rPr>
        <w:t>管理端</w:t>
      </w:r>
      <w:bookmarkEnd w:id="65"/>
      <w:r>
        <w:rPr>
          <w:rFonts w:hint="eastAsia"/>
          <w:b/>
        </w:rPr>
        <w:t>优化功能</w:t>
      </w:r>
    </w:p>
    <w:p w14:paraId="08E60F89" w14:textId="56C4A249" w:rsidR="003456F5" w:rsidRPr="00AB108B" w:rsidRDefault="003456F5" w:rsidP="00AB108B">
      <w:pPr>
        <w:pStyle w:val="20"/>
        <w:spacing w:before="156" w:line="360" w:lineRule="auto"/>
      </w:pPr>
      <w:r w:rsidRPr="00AB108B">
        <w:rPr>
          <w:rFonts w:hint="eastAsia"/>
        </w:rPr>
        <w:t>1</w:t>
      </w:r>
      <w:r w:rsidR="00061422" w:rsidRPr="00AB108B">
        <w:rPr>
          <w:rFonts w:hint="eastAsia"/>
        </w:rPr>
        <w:t>）</w:t>
      </w:r>
      <w:r w:rsidRPr="00AB108B">
        <w:rPr>
          <w:rFonts w:hint="eastAsia"/>
        </w:rPr>
        <w:t>客户开销户和菜单整合：将</w:t>
      </w:r>
      <w:ins w:id="66" w:author="Jasmina" w:date="2017-09-18T18:15:00Z">
        <w:r w:rsidR="00BF6944">
          <w:rPr>
            <w:rFonts w:hint="eastAsia"/>
          </w:rPr>
          <w:t>“</w:t>
        </w:r>
      </w:ins>
      <w:del w:id="67" w:author="Jasmina" w:date="2017-09-18T18:15:00Z">
        <w:r w:rsidRPr="00AB108B" w:rsidDel="00BF6944">
          <w:rPr>
            <w:rFonts w:hint="eastAsia"/>
          </w:rPr>
          <w:delText>”</w:delText>
        </w:r>
      </w:del>
      <w:r w:rsidRPr="00AB108B">
        <w:rPr>
          <w:rFonts w:hint="eastAsia"/>
        </w:rPr>
        <w:t>个人客户开户”、“个人客户开户修改”、“个人客户开户复核”、</w:t>
      </w:r>
      <w:ins w:id="68" w:author="Jasmina" w:date="2017-09-18T18:15:00Z">
        <w:r w:rsidR="00BF6944">
          <w:rPr>
            <w:rFonts w:hint="eastAsia"/>
          </w:rPr>
          <w:t>“</w:t>
        </w:r>
      </w:ins>
      <w:del w:id="69" w:author="Jasmina" w:date="2017-09-18T18:15:00Z">
        <w:r w:rsidRPr="00AB108B" w:rsidDel="00BF6944">
          <w:rPr>
            <w:rFonts w:hint="eastAsia"/>
          </w:rPr>
          <w:delText>”</w:delText>
        </w:r>
      </w:del>
      <w:r w:rsidRPr="00AB108B">
        <w:rPr>
          <w:rFonts w:hint="eastAsia"/>
        </w:rPr>
        <w:t>个人客户指定交易申请”和“个人客户指定交易复核”整合成“个人客户开户”菜单；将“机构客户开户”、“机构客户开户修改”、</w:t>
      </w:r>
      <w:ins w:id="70" w:author="Jasmina" w:date="2017-09-18T18:15:00Z">
        <w:r w:rsidR="00BF6944">
          <w:rPr>
            <w:rFonts w:hint="eastAsia"/>
          </w:rPr>
          <w:t>“机构客户开户复核”、</w:t>
        </w:r>
      </w:ins>
      <w:r w:rsidRPr="00AB108B">
        <w:rPr>
          <w:rFonts w:hint="eastAsia"/>
        </w:rPr>
        <w:t>“机构客户指定交易申请”</w:t>
      </w:r>
      <w:ins w:id="71" w:author="Jasmina" w:date="2017-09-18T18:16:00Z">
        <w:r w:rsidR="00BF6944">
          <w:rPr>
            <w:rFonts w:hint="eastAsia"/>
          </w:rPr>
          <w:t>、</w:t>
        </w:r>
      </w:ins>
      <w:del w:id="72" w:author="Jasmina" w:date="2017-09-18T18:16:00Z">
        <w:r w:rsidRPr="00AB108B" w:rsidDel="00BF6944">
          <w:rPr>
            <w:rFonts w:hint="eastAsia"/>
          </w:rPr>
          <w:delText>和</w:delText>
        </w:r>
      </w:del>
      <w:r w:rsidRPr="00AB108B">
        <w:rPr>
          <w:rFonts w:hint="eastAsia"/>
        </w:rPr>
        <w:t>“机构客户指定交易修改</w:t>
      </w:r>
      <w:ins w:id="73" w:author="Jasmina" w:date="2017-09-18T18:16:00Z">
        <w:r w:rsidR="00BF6944">
          <w:rPr>
            <w:rFonts w:hint="eastAsia"/>
            <w:kern w:val="0"/>
          </w:rPr>
          <w:t>”</w:t>
        </w:r>
      </w:ins>
      <w:ins w:id="74" w:author="Jasmina" w:date="2017-09-18T18:17:00Z">
        <w:r w:rsidR="00BF6944">
          <w:rPr>
            <w:rFonts w:hint="eastAsia"/>
            <w:kern w:val="0"/>
          </w:rPr>
          <w:t>和</w:t>
        </w:r>
      </w:ins>
      <w:del w:id="75" w:author="Jasmina" w:date="2017-09-18T18:16:00Z">
        <w:r w:rsidRPr="00AB108B" w:rsidDel="00BF6944">
          <w:rPr>
            <w:rFonts w:hint="eastAsia"/>
          </w:rPr>
          <w:delText>”</w:delText>
        </w:r>
      </w:del>
      <w:ins w:id="76" w:author="Jasmina" w:date="2017-09-18T18:16:00Z">
        <w:r w:rsidR="00BF6944">
          <w:rPr>
            <w:rFonts w:hint="eastAsia"/>
            <w:kern w:val="0"/>
          </w:rPr>
          <w:t>“机构客户指定交易复核”</w:t>
        </w:r>
      </w:ins>
      <w:r w:rsidRPr="00AB108B">
        <w:rPr>
          <w:rFonts w:hint="eastAsia"/>
        </w:rPr>
        <w:t>整合成“机构客户开户”。</w:t>
      </w:r>
    </w:p>
    <w:p w14:paraId="7CEEA57A" w14:textId="77777777" w:rsidR="003456F5" w:rsidRPr="00AB108B" w:rsidRDefault="003456F5" w:rsidP="00AB108B">
      <w:pPr>
        <w:pStyle w:val="20"/>
        <w:spacing w:before="156" w:line="360" w:lineRule="auto"/>
      </w:pPr>
      <w:r w:rsidRPr="00AB108B">
        <w:rPr>
          <w:rFonts w:hint="eastAsia"/>
        </w:rPr>
        <w:t>2</w:t>
      </w:r>
      <w:r w:rsidR="00061422" w:rsidRPr="00AB108B">
        <w:rPr>
          <w:rFonts w:hint="eastAsia"/>
        </w:rPr>
        <w:t>）</w:t>
      </w:r>
      <w:r w:rsidRPr="00AB108B">
        <w:rPr>
          <w:rFonts w:hint="eastAsia"/>
        </w:rPr>
        <w:t>客户销户菜单修改：将“客户指定交易撤销”拆分成，“客户销户”和“客户注销”两个功能。“客户销户”功能是为个人客户和机构客户进行解除绑定功能，并且能够在确认资金、库存和费用校验后，可以实时解绑。“客户注销”功能是将个人客户和机构客户的账号永久注销的功能，个人客户和机构客户必须在未绑定任何会员的情况下，才可以使用此功能（经过确认，技术实现上仍然需要绑定一个席位，且是唯一席位）。</w:t>
      </w:r>
    </w:p>
    <w:p w14:paraId="6A4F27B0" w14:textId="77777777" w:rsidR="003456F5" w:rsidRPr="00AB108B" w:rsidRDefault="003456F5" w:rsidP="00AB108B">
      <w:pPr>
        <w:pStyle w:val="20"/>
        <w:spacing w:before="156" w:line="360" w:lineRule="auto"/>
      </w:pPr>
      <w:r w:rsidRPr="00AB108B">
        <w:t>3</w:t>
      </w:r>
      <w:r w:rsidR="00061422" w:rsidRPr="00AB108B">
        <w:rPr>
          <w:rFonts w:hint="eastAsia"/>
        </w:rPr>
        <w:t>）</w:t>
      </w:r>
      <w:r w:rsidRPr="00AB108B">
        <w:rPr>
          <w:rFonts w:hint="eastAsia"/>
        </w:rPr>
        <w:t>中立仓申报时使用额度资金反向建仓：进行中立仓申报时，交易中允许使用充抵额度资金进行反向建仓的持仓保证金占用，清算时也使用充抵额度保证金进行持仓保证金占用。</w:t>
      </w:r>
    </w:p>
    <w:p w14:paraId="79B27A34" w14:textId="77777777" w:rsidR="003456F5" w:rsidRPr="00AB108B" w:rsidRDefault="003456F5" w:rsidP="00AB108B">
      <w:pPr>
        <w:pStyle w:val="20"/>
        <w:spacing w:before="156" w:line="360" w:lineRule="auto"/>
      </w:pPr>
      <w:r w:rsidRPr="00AB108B">
        <w:t>4</w:t>
      </w:r>
      <w:r w:rsidR="00061422" w:rsidRPr="00AB108B">
        <w:rPr>
          <w:rFonts w:hint="eastAsia"/>
        </w:rPr>
        <w:t>）</w:t>
      </w:r>
      <w:r w:rsidRPr="00AB108B">
        <w:rPr>
          <w:rFonts w:hint="eastAsia"/>
        </w:rPr>
        <w:t>客户经理相关信息从国际系统移除: 进行客户开户（指定交易）、信息修</w:t>
      </w:r>
      <w:r w:rsidRPr="00AB108B">
        <w:rPr>
          <w:rFonts w:hint="eastAsia"/>
        </w:rPr>
        <w:lastRenderedPageBreak/>
        <w:t>改时不需要输入客户经理的信息。</w:t>
      </w:r>
    </w:p>
    <w:p w14:paraId="4F0712FA" w14:textId="77777777" w:rsidR="003456F5" w:rsidRPr="00AB108B" w:rsidRDefault="003456F5" w:rsidP="00AB108B">
      <w:pPr>
        <w:pStyle w:val="20"/>
        <w:spacing w:before="156" w:line="360" w:lineRule="auto"/>
      </w:pPr>
      <w:r w:rsidRPr="00AB108B">
        <w:rPr>
          <w:rFonts w:hint="eastAsia"/>
        </w:rPr>
        <w:t>将系统内部维护客户经理相关的菜单删除，同时将系统内部含客户经理项的查询与报表进行改造。</w:t>
      </w:r>
    </w:p>
    <w:p w14:paraId="5D6FE4D9" w14:textId="77777777" w:rsidR="003456F5" w:rsidRPr="00AB108B" w:rsidRDefault="003456F5" w:rsidP="00AB108B">
      <w:pPr>
        <w:pStyle w:val="20"/>
        <w:spacing w:before="156" w:line="360" w:lineRule="auto"/>
      </w:pPr>
      <w:r w:rsidRPr="00AB108B">
        <w:t>5</w:t>
      </w:r>
      <w:r w:rsidR="00061422" w:rsidRPr="00AB108B">
        <w:rPr>
          <w:rFonts w:hint="eastAsia"/>
        </w:rPr>
        <w:t>）</w:t>
      </w:r>
      <w:r w:rsidRPr="00AB108B">
        <w:rPr>
          <w:rFonts w:hint="eastAsia"/>
        </w:rPr>
        <w:t>锁屏时间个性化控制: 将自动锁屏和自动退出的设置改为个性化设置，由用户自行设定自动锁屏时间和自动退出时间，将该功能放置于标题栏中的。（仅要求在管理端实现）</w:t>
      </w:r>
      <w:r w:rsidR="00061422" w:rsidRPr="00AB108B">
        <w:rPr>
          <w:rFonts w:hint="eastAsia"/>
        </w:rPr>
        <w:t>。</w:t>
      </w:r>
      <w:r w:rsidRPr="00AB108B">
        <w:rPr>
          <w:rFonts w:hint="eastAsia"/>
        </w:rPr>
        <w:t>如果同时打开两个管理端应用，两个管理端应用属于同一个整体应用的目录，则自动锁屏时间和自动退出时间保持一致。如果同时打开两个管理端应用，两个管理端应用不属于同一个整体应用的目录，则自动锁屏时间和自动退出时间可设置成不一致.</w:t>
      </w:r>
    </w:p>
    <w:p w14:paraId="28AB457B" w14:textId="366B73E9" w:rsidR="003456F5" w:rsidRPr="00AB108B" w:rsidRDefault="003456F5" w:rsidP="00AB108B">
      <w:pPr>
        <w:pStyle w:val="20"/>
        <w:spacing w:before="156" w:line="360" w:lineRule="auto"/>
      </w:pPr>
      <w:r w:rsidRPr="00AB108B">
        <w:t>6</w:t>
      </w:r>
      <w:r w:rsidR="00061422" w:rsidRPr="00AB108B">
        <w:rPr>
          <w:rFonts w:hint="eastAsia"/>
        </w:rPr>
        <w:t>）</w:t>
      </w:r>
      <w:r w:rsidRPr="00AB108B">
        <w:rPr>
          <w:rFonts w:hint="eastAsia"/>
        </w:rPr>
        <w:t>自动升级：GEMS-3将生产</w:t>
      </w:r>
      <w:r w:rsidRPr="00AB108B">
        <w:t>的</w:t>
      </w:r>
      <w:r w:rsidRPr="00AB108B">
        <w:rPr>
          <w:rFonts w:hint="eastAsia"/>
        </w:rPr>
        <w:t>手动升级改为自动升级，并将升级过程嵌入后台进程，实现强制静默升级，无需用户手动确认。</w:t>
      </w:r>
      <w:r w:rsidR="00776735" w:rsidRPr="004B47F2">
        <w:rPr>
          <w:rFonts w:hint="eastAsia"/>
        </w:rPr>
        <w:t>每次登录自动校验版本，当用户使用版本与最新版本不一致时，或自动更新失败时，弹出提示框：</w:t>
      </w:r>
      <w:r w:rsidR="00776735" w:rsidRPr="004B47F2">
        <w:t>"您使用的版本与系统最新版本不一致，请启动自动更新功能或联系SGE进行手动更新"，弹出框底部按钮为"继续登录"和"退出"。点击"继续登录"进入系统，点击"退出"按钮退出系统</w:t>
      </w:r>
      <w:r w:rsidR="00776735" w:rsidRPr="00AB108B">
        <w:rPr>
          <w:rFonts w:hint="eastAsia"/>
        </w:rPr>
        <w:t>。</w:t>
      </w:r>
    </w:p>
    <w:p w14:paraId="4D9541B2" w14:textId="034A8F26" w:rsidR="003456F5" w:rsidRPr="00AB108B" w:rsidRDefault="003456F5" w:rsidP="00AB108B">
      <w:pPr>
        <w:pStyle w:val="20"/>
        <w:spacing w:before="156" w:line="360" w:lineRule="auto"/>
      </w:pPr>
      <w:r w:rsidRPr="00AB108B">
        <w:t>7</w:t>
      </w:r>
      <w:r w:rsidR="00061422" w:rsidRPr="00AB108B">
        <w:rPr>
          <w:rFonts w:hint="eastAsia"/>
        </w:rPr>
        <w:t>）</w:t>
      </w:r>
      <w:r w:rsidRPr="00AB108B">
        <w:rPr>
          <w:rFonts w:hint="eastAsia"/>
        </w:rPr>
        <w:t>国际交易系统管理端将新增菜单：</w:t>
      </w:r>
      <w:ins w:id="77" w:author="Jasmina" w:date="2017-09-18T18:22:00Z">
        <w:r w:rsidR="00A87A46">
          <w:rPr>
            <w:rFonts w:hint="eastAsia"/>
            <w:kern w:val="0"/>
          </w:rPr>
          <w:t>交易库提货单申报、交易库提货单打印、质押申报、质押申报复核、租借申报、租借申报复核、租借还金申报、租借还金申报复核、质押注销申报、质押注销申报复核、租借续租、租借续租复核、租借状态变更、租借状态变更复核、交易所库存流水同步、交易库库存互换管理、仓储申报状态变化流水同步</w:t>
        </w:r>
      </w:ins>
      <w:del w:id="78" w:author="Jasmina" w:date="2017-09-18T18:22:00Z">
        <w:r w:rsidRPr="00AB108B" w:rsidDel="00A87A46">
          <w:rPr>
            <w:rFonts w:hint="eastAsia"/>
          </w:rPr>
          <w:delText>提货申请、提货单打印、质押申请、质押申请复核、租借划转申请、租借划转申请复核、租借还金申请、租借还金申请复核、质押注销申请、质押注销复核、租借续租、租借续租复核、租借状态变更、租借状态变更复核、交易所库存流水同步、库存互换申请、仓储申报状态变化流水同步、库存划转</w:delText>
        </w:r>
      </w:del>
      <w:r w:rsidRPr="00AB108B">
        <w:rPr>
          <w:rFonts w:hint="eastAsia"/>
        </w:rPr>
        <w:t>。国际会员依然可以使用会员服务平台操作仓储业务，国际交易系统作为主选业务入口，会员服务平台作为备选业务入口。国际系统只提供上述描述的业务入口，其余业务入口可在会员服务平台完成。</w:t>
      </w:r>
    </w:p>
    <w:p w14:paraId="72062479" w14:textId="69F91234" w:rsidR="003456F5" w:rsidRDefault="003456F5" w:rsidP="00AB108B">
      <w:pPr>
        <w:pStyle w:val="20"/>
        <w:spacing w:before="156" w:line="360" w:lineRule="auto"/>
      </w:pPr>
      <w:r w:rsidRPr="00AB108B">
        <w:rPr>
          <w:rFonts w:hint="eastAsia"/>
        </w:rPr>
        <w:t>9</w:t>
      </w:r>
      <w:r w:rsidR="00061422" w:rsidRPr="00AB108B">
        <w:rPr>
          <w:rFonts w:hint="eastAsia"/>
        </w:rPr>
        <w:t>）</w:t>
      </w:r>
      <w:r w:rsidRPr="00AB108B">
        <w:rPr>
          <w:rFonts w:hint="eastAsia"/>
        </w:rPr>
        <w:t>服务器端统一公钥数字证书</w:t>
      </w:r>
      <w:r w:rsidR="00061422" w:rsidRPr="00AB108B">
        <w:rPr>
          <w:rFonts w:hint="eastAsia"/>
        </w:rPr>
        <w:t>。</w:t>
      </w:r>
      <w:r w:rsidRPr="00AB108B">
        <w:rPr>
          <w:rFonts w:hint="eastAsia"/>
        </w:rPr>
        <w:t>服务器端只需要一套数字证书。</w:t>
      </w:r>
    </w:p>
    <w:p w14:paraId="01E9C6B8" w14:textId="007928B6" w:rsidR="00776735" w:rsidRPr="00AB108B" w:rsidRDefault="00776735" w:rsidP="00AB108B">
      <w:pPr>
        <w:pStyle w:val="20"/>
        <w:spacing w:before="156" w:line="360" w:lineRule="auto"/>
      </w:pPr>
      <w:r>
        <w:lastRenderedPageBreak/>
        <w:t>10</w:t>
      </w:r>
      <w:r>
        <w:rPr>
          <w:rFonts w:hint="eastAsia"/>
        </w:rPr>
        <w:t>）当日资金查询、历史资金查询新增手工冻结信息。</w:t>
      </w:r>
    </w:p>
    <w:p w14:paraId="70B23BDA" w14:textId="77777777" w:rsidR="003456F5" w:rsidRPr="003456F5" w:rsidRDefault="003456F5" w:rsidP="003456F5">
      <w:pPr>
        <w:pStyle w:val="20"/>
        <w:spacing w:before="156" w:line="360" w:lineRule="auto"/>
        <w:rPr>
          <w:b/>
        </w:rPr>
      </w:pPr>
      <w:bookmarkStart w:id="79" w:name="_Toc484613102"/>
      <w:r>
        <w:rPr>
          <w:rFonts w:hint="eastAsia"/>
          <w:b/>
        </w:rPr>
        <w:t>3、</w:t>
      </w:r>
      <w:r w:rsidRPr="003456F5">
        <w:rPr>
          <w:rFonts w:hint="eastAsia"/>
          <w:b/>
        </w:rPr>
        <w:t>交易端</w:t>
      </w:r>
      <w:r>
        <w:rPr>
          <w:rFonts w:hint="eastAsia"/>
          <w:b/>
        </w:rPr>
        <w:t>优化功能</w:t>
      </w:r>
      <w:bookmarkEnd w:id="79"/>
    </w:p>
    <w:p w14:paraId="00AF0AD1" w14:textId="77777777" w:rsidR="003456F5" w:rsidRPr="00AB108B" w:rsidRDefault="003456F5" w:rsidP="00AB108B">
      <w:pPr>
        <w:pStyle w:val="20"/>
        <w:spacing w:before="156" w:line="360" w:lineRule="auto"/>
      </w:pPr>
      <w:r w:rsidRPr="00AB108B">
        <w:rPr>
          <w:rFonts w:hint="eastAsia"/>
        </w:rPr>
        <w:t>1</w:t>
      </w:r>
      <w:r w:rsidR="00061422" w:rsidRPr="00AB108B">
        <w:rPr>
          <w:rFonts w:hint="eastAsia"/>
        </w:rPr>
        <w:t>）</w:t>
      </w:r>
      <w:r w:rsidRPr="00AB108B">
        <w:rPr>
          <w:rFonts w:hint="eastAsia"/>
        </w:rPr>
        <w:t>交易端报单界面优化：交割申报时，显示“交收行情”界面的同时，能弹出报单界面，执行报单操作。</w:t>
      </w:r>
    </w:p>
    <w:p w14:paraId="563EA7B3" w14:textId="3FE7E80E" w:rsidR="003456F5" w:rsidRPr="00AB108B" w:rsidRDefault="003456F5" w:rsidP="00AB108B">
      <w:pPr>
        <w:pStyle w:val="20"/>
        <w:spacing w:before="156" w:line="360" w:lineRule="auto"/>
      </w:pPr>
      <w:r w:rsidRPr="00AB108B">
        <w:rPr>
          <w:rFonts w:hint="eastAsia"/>
        </w:rPr>
        <w:t>2</w:t>
      </w:r>
      <w:r w:rsidR="00061422" w:rsidRPr="00AB108B">
        <w:rPr>
          <w:rFonts w:hint="eastAsia"/>
        </w:rPr>
        <w:t>）</w:t>
      </w:r>
      <w:r w:rsidRPr="00AB108B">
        <w:rPr>
          <w:rFonts w:hint="eastAsia"/>
        </w:rPr>
        <w:t>自动升级：</w:t>
      </w:r>
      <w:ins w:id="80" w:author="Jasmina" w:date="2017-09-18T18:17:00Z">
        <w:r w:rsidR="00D56E65" w:rsidRPr="00AB108B">
          <w:rPr>
            <w:rFonts w:hint="eastAsia"/>
          </w:rPr>
          <w:t>GEMS-3将生产</w:t>
        </w:r>
        <w:r w:rsidR="00D56E65" w:rsidRPr="00AB108B">
          <w:t>的</w:t>
        </w:r>
        <w:r w:rsidR="00D56E65" w:rsidRPr="00AB108B">
          <w:rPr>
            <w:rFonts w:hint="eastAsia"/>
          </w:rPr>
          <w:t>手动升级改为自动升级，并将升级过程嵌入后台进程，实现强制静默升级，无需用户手动确认。</w:t>
        </w:r>
        <w:r w:rsidR="00D56E65" w:rsidRPr="004B47F2">
          <w:rPr>
            <w:rFonts w:hint="eastAsia"/>
          </w:rPr>
          <w:t>每次登录自动校验版本，当用户使用版本与最新版本不一致时，或自动更新失败时，弹出提示框：</w:t>
        </w:r>
        <w:r w:rsidR="00D56E65" w:rsidRPr="004B47F2">
          <w:t>"您使用的版本与系统最新版本不一致，请启动自动更新功能或联系SGE进行手动更新"，弹出框底部按钮为"继续登录"和"退出"。点击"继续登录"进入系统，点击"退出"按钮退出系统</w:t>
        </w:r>
      </w:ins>
      <w:del w:id="81" w:author="Jasmina" w:date="2017-09-18T18:17:00Z">
        <w:r w:rsidRPr="00AB108B" w:rsidDel="00D56E65">
          <w:rPr>
            <w:rFonts w:hint="eastAsia"/>
          </w:rPr>
          <w:delText>GEMS-3将生产</w:delText>
        </w:r>
        <w:r w:rsidRPr="00AB108B" w:rsidDel="00D56E65">
          <w:delText>的</w:delText>
        </w:r>
        <w:r w:rsidRPr="00AB108B" w:rsidDel="00D56E65">
          <w:rPr>
            <w:rFonts w:hint="eastAsia"/>
          </w:rPr>
          <w:delText>手动升级改为自动升级，并将升级过程嵌入后台进程，实现强制静默升级，无需用户手动确认。自动升级失败时，显示“升级失败，是否继续登录”的选项，选择“是”，可使用当前版本进行登录</w:delText>
        </w:r>
      </w:del>
      <w:r w:rsidRPr="00AB108B">
        <w:rPr>
          <w:rFonts w:hint="eastAsia"/>
        </w:rPr>
        <w:t>。</w:t>
      </w:r>
    </w:p>
    <w:p w14:paraId="3CB46B93" w14:textId="7204DB45" w:rsidR="003456F5" w:rsidRPr="00AB108B" w:rsidRDefault="003456F5" w:rsidP="00AB108B">
      <w:pPr>
        <w:pStyle w:val="20"/>
        <w:spacing w:before="156" w:line="360" w:lineRule="auto"/>
      </w:pPr>
      <w:r w:rsidRPr="00AB108B">
        <w:rPr>
          <w:rFonts w:hint="eastAsia"/>
        </w:rPr>
        <w:t>3</w:t>
      </w:r>
      <w:r w:rsidR="00061422" w:rsidRPr="00AB108B">
        <w:rPr>
          <w:rFonts w:hint="eastAsia"/>
        </w:rPr>
        <w:t>）</w:t>
      </w:r>
      <w:r w:rsidRPr="00AB108B">
        <w:rPr>
          <w:rFonts w:hint="eastAsia"/>
        </w:rPr>
        <w:t>国际交易系统交易端将新增菜单：</w:t>
      </w:r>
      <w:ins w:id="82" w:author="Jasmina" w:date="2017-09-18T18:23:00Z">
        <w:r w:rsidR="005E0BBE">
          <w:rPr>
            <w:rFonts w:hint="eastAsia"/>
            <w:kern w:val="0"/>
          </w:rPr>
          <w:t>交易库提货单申报、交易库提货单打印</w:t>
        </w:r>
      </w:ins>
      <w:del w:id="83" w:author="Jasmina" w:date="2017-09-18T18:23:00Z">
        <w:r w:rsidRPr="00AB108B" w:rsidDel="005E0BBE">
          <w:rPr>
            <w:rFonts w:hint="eastAsia"/>
          </w:rPr>
          <w:delText>提货申请</w:delText>
        </w:r>
      </w:del>
      <w:ins w:id="84" w:author="余新泰" w:date="2017-08-31T10:13:00Z">
        <w:del w:id="85" w:author="Jasmina" w:date="2017-09-18T18:23:00Z">
          <w:r w:rsidR="00776735" w:rsidDel="005E0BBE">
            <w:rPr>
              <w:rFonts w:hint="eastAsia"/>
            </w:rPr>
            <w:delText>、提货单打印</w:delText>
          </w:r>
        </w:del>
      </w:ins>
      <w:r w:rsidR="00061422" w:rsidRPr="00AB108B">
        <w:rPr>
          <w:rFonts w:hint="eastAsia"/>
        </w:rPr>
        <w:t>。</w:t>
      </w:r>
      <w:r w:rsidRPr="00AB108B">
        <w:rPr>
          <w:rFonts w:hint="eastAsia"/>
        </w:rPr>
        <w:t>国际会员依然可以使用会员服务平台操作仓储业务，国际交易系统作为主选业务入口，会员服务平台作为备选业务入口。</w:t>
      </w:r>
    </w:p>
    <w:p w14:paraId="708FBAC5" w14:textId="77777777" w:rsidR="00712B50" w:rsidRPr="003E684A" w:rsidRDefault="00712B50" w:rsidP="00712B50">
      <w:pPr>
        <w:pStyle w:val="2"/>
        <w:widowControl/>
        <w:numPr>
          <w:ilvl w:val="1"/>
          <w:numId w:val="2"/>
        </w:numPr>
        <w:adjustRightInd/>
        <w:snapToGrid/>
        <w:spacing w:before="260" w:after="270" w:line="416" w:lineRule="atLeast"/>
        <w:ind w:left="567"/>
        <w:rPr>
          <w:rFonts w:hAnsi="黑体"/>
          <w:bCs w:val="0"/>
          <w:kern w:val="0"/>
          <w:szCs w:val="20"/>
        </w:rPr>
      </w:pPr>
      <w:bookmarkStart w:id="86" w:name="_Toc493858545"/>
      <w:r>
        <w:rPr>
          <w:rFonts w:hAnsi="黑体" w:hint="eastAsia"/>
          <w:bCs w:val="0"/>
          <w:kern w:val="0"/>
          <w:szCs w:val="20"/>
        </w:rPr>
        <w:t>黄金</w:t>
      </w:r>
      <w:r>
        <w:rPr>
          <w:rFonts w:hAnsi="黑体"/>
          <w:bCs w:val="0"/>
          <w:kern w:val="0"/>
          <w:szCs w:val="20"/>
        </w:rPr>
        <w:t>ETF</w:t>
      </w:r>
      <w:r>
        <w:rPr>
          <w:rFonts w:hAnsi="黑体" w:hint="eastAsia"/>
          <w:bCs w:val="0"/>
          <w:kern w:val="0"/>
          <w:szCs w:val="20"/>
        </w:rPr>
        <w:t>交易业务</w:t>
      </w:r>
      <w:bookmarkEnd w:id="86"/>
    </w:p>
    <w:p w14:paraId="54FD05A3" w14:textId="77777777" w:rsidR="00712B50" w:rsidRDefault="00712B50" w:rsidP="00712B50">
      <w:pPr>
        <w:pStyle w:val="20"/>
        <w:numPr>
          <w:ilvl w:val="0"/>
          <w:numId w:val="24"/>
        </w:numPr>
        <w:spacing w:before="156" w:line="360" w:lineRule="auto"/>
        <w:rPr>
          <w:b/>
        </w:rPr>
      </w:pPr>
      <w:r>
        <w:rPr>
          <w:rFonts w:hint="eastAsia"/>
          <w:b/>
        </w:rPr>
        <w:t>投资人</w:t>
      </w:r>
      <w:r>
        <w:rPr>
          <w:b/>
        </w:rPr>
        <w:t>类型</w:t>
      </w:r>
      <w:r>
        <w:rPr>
          <w:b/>
        </w:rPr>
        <w:t>—</w:t>
      </w:r>
      <w:r>
        <w:rPr>
          <w:rFonts w:hint="eastAsia"/>
          <w:b/>
        </w:rPr>
        <w:t>特殊</w:t>
      </w:r>
      <w:r>
        <w:rPr>
          <w:b/>
        </w:rPr>
        <w:t>客户</w:t>
      </w:r>
    </w:p>
    <w:p w14:paraId="09CE119D" w14:textId="77777777" w:rsidR="00712B50" w:rsidRDefault="00712B50" w:rsidP="00712B50">
      <w:pPr>
        <w:pStyle w:val="20"/>
        <w:spacing w:before="156" w:line="360" w:lineRule="auto"/>
      </w:pPr>
      <w:r w:rsidRPr="00712B50">
        <w:rPr>
          <w:rFonts w:hint="eastAsia"/>
        </w:rPr>
        <w:t>交易所</w:t>
      </w:r>
      <w:r>
        <w:rPr>
          <w:rFonts w:hint="eastAsia"/>
        </w:rPr>
        <w:t>支持</w:t>
      </w:r>
      <w:r>
        <w:t>新的投资人类型</w:t>
      </w:r>
      <w:r>
        <w:t>——</w:t>
      </w:r>
      <w:r>
        <w:t>特殊客户，在黄金ETF的账户备案</w:t>
      </w:r>
      <w:r>
        <w:rPr>
          <w:rFonts w:hint="eastAsia"/>
        </w:rPr>
        <w:t>/</w:t>
      </w:r>
      <w:r>
        <w:t>客户绑定请求及应答业务中，特殊客户按法人客户同等处理</w:t>
      </w:r>
      <w:r>
        <w:rPr>
          <w:rFonts w:hint="eastAsia"/>
        </w:rPr>
        <w:t>，</w:t>
      </w:r>
      <w:r>
        <w:t>即投资人证件类型和投资人证件号码必须为空，法人组织机构代码必须不为空。</w:t>
      </w:r>
      <w:r>
        <w:rPr>
          <w:rFonts w:hint="eastAsia"/>
        </w:rPr>
        <w:t>同时</w:t>
      </w:r>
      <w:r>
        <w:t>，相应的账户备案业务本地编号查询也需同步支持</w:t>
      </w:r>
      <w:r>
        <w:rPr>
          <w:rFonts w:hint="eastAsia"/>
        </w:rPr>
        <w:t>处理特殊客户。</w:t>
      </w:r>
    </w:p>
    <w:p w14:paraId="41866DE1" w14:textId="77777777" w:rsidR="00712B50" w:rsidRDefault="00712B50" w:rsidP="00712B50">
      <w:pPr>
        <w:pStyle w:val="20"/>
        <w:numPr>
          <w:ilvl w:val="0"/>
          <w:numId w:val="24"/>
        </w:numPr>
        <w:spacing w:before="156" w:line="360" w:lineRule="auto"/>
        <w:rPr>
          <w:b/>
        </w:rPr>
      </w:pPr>
      <w:r>
        <w:rPr>
          <w:rFonts w:hint="eastAsia"/>
          <w:b/>
        </w:rPr>
        <w:t>席位限流</w:t>
      </w:r>
    </w:p>
    <w:p w14:paraId="5D323344" w14:textId="77777777" w:rsidR="00712B50" w:rsidRPr="00712B50" w:rsidRDefault="00712B50" w:rsidP="00712B50">
      <w:pPr>
        <w:pStyle w:val="20"/>
        <w:spacing w:before="156" w:line="360" w:lineRule="auto"/>
      </w:pPr>
      <w:r w:rsidRPr="00712B50">
        <w:rPr>
          <w:rFonts w:hint="eastAsia"/>
        </w:rPr>
        <w:t>针对</w:t>
      </w:r>
      <w:r w:rsidRPr="00712B50">
        <w:t>二级系统上传的认购、申购、赎回请求，现黄金ETF交易系统以</w:t>
      </w:r>
      <w:r w:rsidRPr="00712B50">
        <w:rPr>
          <w:rFonts w:hint="eastAsia"/>
        </w:rPr>
        <w:t>席位</w:t>
      </w:r>
      <w:r w:rsidRPr="00712B50">
        <w:t>为粒度限制</w:t>
      </w:r>
      <w:r w:rsidRPr="00712B50">
        <w:rPr>
          <w:rFonts w:hint="eastAsia"/>
        </w:rPr>
        <w:t>席位</w:t>
      </w:r>
      <w:r w:rsidRPr="00712B50">
        <w:t>的</w:t>
      </w:r>
      <w:r w:rsidRPr="00712B50">
        <w:rPr>
          <w:rFonts w:hint="eastAsia"/>
        </w:rPr>
        <w:t>每</w:t>
      </w:r>
      <w:r w:rsidRPr="00712B50">
        <w:t>秒发送笔数</w:t>
      </w:r>
      <w:r w:rsidRPr="00712B50">
        <w:rPr>
          <w:rFonts w:hint="eastAsia"/>
        </w:rPr>
        <w:t>。</w:t>
      </w:r>
    </w:p>
    <w:p w14:paraId="69E5B26F" w14:textId="6D088507" w:rsidR="00712B50" w:rsidRDefault="00712B50" w:rsidP="00712B50">
      <w:pPr>
        <w:pStyle w:val="20"/>
        <w:spacing w:before="156" w:line="360" w:lineRule="auto"/>
      </w:pPr>
      <w:r w:rsidRPr="00712B50">
        <w:rPr>
          <w:rFonts w:hint="eastAsia"/>
        </w:rPr>
        <w:t>如果某</w:t>
      </w:r>
      <w:r w:rsidRPr="00712B50">
        <w:t>席位的</w:t>
      </w:r>
      <w:r w:rsidRPr="00712B50">
        <w:rPr>
          <w:rFonts w:hint="eastAsia"/>
        </w:rPr>
        <w:t>每</w:t>
      </w:r>
      <w:r w:rsidRPr="00712B50">
        <w:t>秒发送笔数</w:t>
      </w:r>
      <w:r w:rsidRPr="00712B50">
        <w:rPr>
          <w:rFonts w:hint="eastAsia"/>
        </w:rPr>
        <w:t>超出</w:t>
      </w:r>
      <w:r w:rsidRPr="00712B50">
        <w:t>限流数值</w:t>
      </w:r>
      <w:r w:rsidRPr="00712B50">
        <w:rPr>
          <w:rFonts w:hint="eastAsia"/>
        </w:rPr>
        <w:t>，余下的请求仍正常接收，但将按</w:t>
      </w:r>
      <w:r w:rsidRPr="00712B50">
        <w:rPr>
          <w:rFonts w:hint="eastAsia"/>
        </w:rPr>
        <w:lastRenderedPageBreak/>
        <w:t>时间顺序排队等候黄金ETF交易系统的处理</w:t>
      </w:r>
      <w:r w:rsidRPr="00712B50">
        <w:t>。</w:t>
      </w:r>
    </w:p>
    <w:p w14:paraId="2BFB3A65" w14:textId="77777777" w:rsidR="00B73D3B" w:rsidRPr="00712B50" w:rsidRDefault="00B73D3B" w:rsidP="00A26D3B">
      <w:pPr>
        <w:pStyle w:val="20"/>
        <w:spacing w:before="156" w:line="360" w:lineRule="auto"/>
        <w:ind w:firstLine="0"/>
      </w:pPr>
      <w:r>
        <w:tab/>
      </w:r>
      <w:r>
        <w:rPr>
          <w:rFonts w:hint="eastAsia"/>
        </w:rPr>
        <w:t>会员也应</w:t>
      </w:r>
      <w:r>
        <w:t>配套实现</w:t>
      </w:r>
      <w:r w:rsidR="00BB1D60">
        <w:rPr>
          <w:rFonts w:hint="eastAsia"/>
        </w:rPr>
        <w:t>在</w:t>
      </w:r>
      <w:r>
        <w:t>二级</w:t>
      </w:r>
      <w:r>
        <w:rPr>
          <w:rFonts w:hint="eastAsia"/>
        </w:rPr>
        <w:t>系统</w:t>
      </w:r>
      <w:r w:rsidR="00BB1D60">
        <w:rPr>
          <w:rFonts w:hint="eastAsia"/>
        </w:rPr>
        <w:t>内</w:t>
      </w:r>
      <w:r w:rsidR="00BB1D60">
        <w:t>的限流功能。</w:t>
      </w:r>
    </w:p>
    <w:p w14:paraId="6F1D4C81" w14:textId="1309BF48" w:rsidR="00200801" w:rsidRPr="003E684A" w:rsidRDefault="00200801" w:rsidP="00200801">
      <w:pPr>
        <w:pStyle w:val="2"/>
        <w:widowControl/>
        <w:numPr>
          <w:ilvl w:val="1"/>
          <w:numId w:val="2"/>
        </w:numPr>
        <w:adjustRightInd/>
        <w:snapToGrid/>
        <w:spacing w:before="260" w:after="270" w:line="416" w:lineRule="atLeast"/>
        <w:ind w:left="567"/>
        <w:rPr>
          <w:rFonts w:hAnsi="黑体"/>
          <w:bCs w:val="0"/>
          <w:kern w:val="0"/>
          <w:szCs w:val="20"/>
        </w:rPr>
      </w:pPr>
      <w:bookmarkStart w:id="87" w:name="_Toc493858546"/>
      <w:r>
        <w:rPr>
          <w:rFonts w:hAnsi="黑体" w:hint="eastAsia"/>
          <w:bCs w:val="0"/>
          <w:kern w:val="0"/>
          <w:szCs w:val="20"/>
        </w:rPr>
        <w:t>仓储交割业务</w:t>
      </w:r>
      <w:bookmarkEnd w:id="87"/>
    </w:p>
    <w:p w14:paraId="339EEB90" w14:textId="3CFEA68A" w:rsidR="00200801" w:rsidRPr="00A26D3B" w:rsidRDefault="00200801" w:rsidP="00A26D3B">
      <w:pPr>
        <w:pStyle w:val="20"/>
        <w:numPr>
          <w:ilvl w:val="0"/>
          <w:numId w:val="26"/>
        </w:numPr>
        <w:spacing w:before="156" w:line="360" w:lineRule="auto"/>
        <w:rPr>
          <w:b/>
        </w:rPr>
      </w:pPr>
      <w:r w:rsidRPr="00A26D3B">
        <w:rPr>
          <w:rFonts w:hint="eastAsia"/>
          <w:b/>
        </w:rPr>
        <w:t>仓储费计算公式变化</w:t>
      </w:r>
    </w:p>
    <w:p w14:paraId="35C6F283" w14:textId="77777777" w:rsidR="00200801" w:rsidRDefault="00200801" w:rsidP="00A26D3B">
      <w:pPr>
        <w:pStyle w:val="20"/>
        <w:spacing w:before="156" w:line="360" w:lineRule="auto"/>
      </w:pPr>
      <w:r w:rsidRPr="00200801">
        <w:rPr>
          <w:rFonts w:hint="eastAsia"/>
        </w:rPr>
        <w:t>对于仓储费结算日当天清算后发生的仓储业务，仓储费天数等于31+（结算日日期-实际仓储费结算日日期）。结算日日期</w:t>
      </w:r>
      <w:r>
        <w:rPr>
          <w:rFonts w:hint="eastAsia"/>
        </w:rPr>
        <w:t>=25。</w:t>
      </w:r>
    </w:p>
    <w:p w14:paraId="67B61753" w14:textId="3003ABFD" w:rsidR="008B2BAD" w:rsidRPr="008B2BAD" w:rsidRDefault="008B2BAD" w:rsidP="008B2BAD">
      <w:pPr>
        <w:pStyle w:val="2"/>
        <w:widowControl/>
        <w:numPr>
          <w:ilvl w:val="1"/>
          <w:numId w:val="2"/>
        </w:numPr>
        <w:adjustRightInd/>
        <w:snapToGrid/>
        <w:spacing w:before="260" w:after="270" w:line="416" w:lineRule="atLeast"/>
        <w:ind w:left="567"/>
        <w:rPr>
          <w:rFonts w:hAnsi="黑体"/>
          <w:bCs w:val="0"/>
          <w:kern w:val="0"/>
          <w:szCs w:val="20"/>
        </w:rPr>
      </w:pPr>
      <w:bookmarkStart w:id="88" w:name="_Toc493858547"/>
      <w:r w:rsidRPr="008B2BAD">
        <w:rPr>
          <w:rFonts w:hAnsi="黑体" w:hint="eastAsia"/>
          <w:bCs w:val="0"/>
          <w:kern w:val="0"/>
          <w:szCs w:val="20"/>
        </w:rPr>
        <w:t>APP</w:t>
      </w:r>
      <w:r w:rsidRPr="008B2BAD">
        <w:rPr>
          <w:rFonts w:hAnsi="黑体" w:hint="eastAsia"/>
          <w:bCs w:val="0"/>
          <w:kern w:val="0"/>
          <w:szCs w:val="20"/>
        </w:rPr>
        <w:t>交易</w:t>
      </w:r>
      <w:r w:rsidRPr="008B2BAD">
        <w:rPr>
          <w:rFonts w:hAnsi="黑体"/>
          <w:bCs w:val="0"/>
          <w:kern w:val="0"/>
          <w:szCs w:val="20"/>
        </w:rPr>
        <w:t>业务</w:t>
      </w:r>
      <w:bookmarkEnd w:id="88"/>
    </w:p>
    <w:tbl>
      <w:tblPr>
        <w:tblW w:w="8359" w:type="dxa"/>
        <w:tblInd w:w="113" w:type="dxa"/>
        <w:tblLook w:val="04A0" w:firstRow="1" w:lastRow="0" w:firstColumn="1" w:lastColumn="0" w:noHBand="0" w:noVBand="1"/>
      </w:tblPr>
      <w:tblGrid>
        <w:gridCol w:w="704"/>
        <w:gridCol w:w="2062"/>
        <w:gridCol w:w="5593"/>
      </w:tblGrid>
      <w:tr w:rsidR="008B2BAD" w:rsidRPr="008A1303" w14:paraId="07ED5CB2" w14:textId="77777777" w:rsidTr="002D336A">
        <w:trPr>
          <w:trHeight w:val="270"/>
        </w:trPr>
        <w:tc>
          <w:tcPr>
            <w:tcW w:w="704" w:type="dxa"/>
            <w:tcBorders>
              <w:top w:val="single" w:sz="4" w:space="0" w:color="auto"/>
              <w:left w:val="single" w:sz="4" w:space="0" w:color="auto"/>
              <w:bottom w:val="single" w:sz="4" w:space="0" w:color="auto"/>
              <w:right w:val="single" w:sz="4" w:space="0" w:color="auto"/>
            </w:tcBorders>
            <w:shd w:val="clear" w:color="auto" w:fill="auto"/>
            <w:noWrap/>
          </w:tcPr>
          <w:p w14:paraId="5D089E0D" w14:textId="77777777" w:rsidR="008B2BAD" w:rsidRPr="008A1303" w:rsidRDefault="008B2BAD" w:rsidP="002D336A">
            <w:pPr>
              <w:widowControl/>
              <w:jc w:val="center"/>
              <w:rPr>
                <w:rFonts w:cs="宋体"/>
                <w:b/>
                <w:color w:val="000000"/>
                <w:kern w:val="0"/>
                <w:sz w:val="24"/>
              </w:rPr>
            </w:pPr>
            <w:r w:rsidRPr="008A1303">
              <w:rPr>
                <w:rFonts w:cs="宋体" w:hint="eastAsia"/>
                <w:b/>
                <w:color w:val="000000"/>
                <w:kern w:val="0"/>
                <w:sz w:val="24"/>
              </w:rPr>
              <w:t>序号</w:t>
            </w:r>
          </w:p>
        </w:tc>
        <w:tc>
          <w:tcPr>
            <w:tcW w:w="2062" w:type="dxa"/>
            <w:tcBorders>
              <w:top w:val="single" w:sz="4" w:space="0" w:color="auto"/>
              <w:left w:val="nil"/>
              <w:bottom w:val="single" w:sz="4" w:space="0" w:color="auto"/>
              <w:right w:val="single" w:sz="4" w:space="0" w:color="auto"/>
            </w:tcBorders>
            <w:shd w:val="clear" w:color="auto" w:fill="auto"/>
            <w:noWrap/>
          </w:tcPr>
          <w:p w14:paraId="2EA43FC0" w14:textId="77777777" w:rsidR="008B2BAD" w:rsidRPr="008A1303" w:rsidRDefault="008B2BAD" w:rsidP="002D336A">
            <w:pPr>
              <w:widowControl/>
              <w:jc w:val="center"/>
              <w:rPr>
                <w:rFonts w:cs="宋体"/>
                <w:b/>
                <w:color w:val="000000"/>
                <w:kern w:val="0"/>
                <w:sz w:val="24"/>
              </w:rPr>
            </w:pPr>
            <w:r w:rsidRPr="008A1303">
              <w:rPr>
                <w:rFonts w:cs="宋体" w:hint="eastAsia"/>
                <w:b/>
                <w:color w:val="000000"/>
                <w:kern w:val="0"/>
                <w:sz w:val="24"/>
              </w:rPr>
              <w:t>功能</w:t>
            </w:r>
          </w:p>
        </w:tc>
        <w:tc>
          <w:tcPr>
            <w:tcW w:w="5593" w:type="dxa"/>
            <w:tcBorders>
              <w:top w:val="single" w:sz="4" w:space="0" w:color="auto"/>
              <w:left w:val="nil"/>
              <w:bottom w:val="single" w:sz="4" w:space="0" w:color="auto"/>
              <w:right w:val="single" w:sz="4" w:space="0" w:color="auto"/>
            </w:tcBorders>
            <w:shd w:val="clear" w:color="auto" w:fill="auto"/>
          </w:tcPr>
          <w:p w14:paraId="6E2E7938" w14:textId="77777777" w:rsidR="008B2BAD" w:rsidRPr="008A1303" w:rsidRDefault="008B2BAD" w:rsidP="002D336A">
            <w:pPr>
              <w:widowControl/>
              <w:jc w:val="center"/>
              <w:rPr>
                <w:rFonts w:cs="宋体"/>
                <w:b/>
                <w:color w:val="000000"/>
                <w:kern w:val="0"/>
                <w:sz w:val="24"/>
              </w:rPr>
            </w:pPr>
            <w:r w:rsidRPr="008A1303">
              <w:rPr>
                <w:rFonts w:cs="宋体" w:hint="eastAsia"/>
                <w:b/>
                <w:color w:val="000000"/>
                <w:kern w:val="0"/>
                <w:sz w:val="24"/>
              </w:rPr>
              <w:t>说明</w:t>
            </w:r>
          </w:p>
        </w:tc>
      </w:tr>
      <w:tr w:rsidR="008B2BAD" w:rsidRPr="008A1303" w14:paraId="495163C5" w14:textId="77777777" w:rsidTr="002D336A">
        <w:trPr>
          <w:trHeight w:val="270"/>
        </w:trPr>
        <w:tc>
          <w:tcPr>
            <w:tcW w:w="704" w:type="dxa"/>
            <w:tcBorders>
              <w:top w:val="nil"/>
              <w:left w:val="single" w:sz="4" w:space="0" w:color="auto"/>
              <w:bottom w:val="single" w:sz="4" w:space="0" w:color="auto"/>
              <w:right w:val="single" w:sz="4" w:space="0" w:color="auto"/>
            </w:tcBorders>
            <w:shd w:val="clear" w:color="auto" w:fill="auto"/>
            <w:noWrap/>
          </w:tcPr>
          <w:p w14:paraId="3809DC2D" w14:textId="77777777" w:rsidR="008B2BAD" w:rsidRPr="00035930" w:rsidRDefault="008B2BAD" w:rsidP="002D336A">
            <w:pPr>
              <w:widowControl/>
              <w:rPr>
                <w:rFonts w:cs="宋体"/>
                <w:color w:val="000000"/>
                <w:kern w:val="0"/>
                <w:sz w:val="24"/>
              </w:rPr>
            </w:pPr>
            <w:r w:rsidRPr="00035930">
              <w:rPr>
                <w:rFonts w:cs="宋体" w:hint="eastAsia"/>
                <w:color w:val="000000"/>
                <w:kern w:val="0"/>
                <w:sz w:val="24"/>
              </w:rPr>
              <w:t>1</w:t>
            </w:r>
          </w:p>
        </w:tc>
        <w:tc>
          <w:tcPr>
            <w:tcW w:w="2062" w:type="dxa"/>
            <w:tcBorders>
              <w:top w:val="nil"/>
              <w:left w:val="nil"/>
              <w:bottom w:val="single" w:sz="4" w:space="0" w:color="auto"/>
              <w:right w:val="single" w:sz="4" w:space="0" w:color="auto"/>
            </w:tcBorders>
            <w:shd w:val="clear" w:color="auto" w:fill="auto"/>
            <w:noWrap/>
          </w:tcPr>
          <w:p w14:paraId="6D507712" w14:textId="651E1138" w:rsidR="008B2BAD" w:rsidRPr="00035930" w:rsidRDefault="008B2BAD" w:rsidP="008B2BAD">
            <w:pPr>
              <w:rPr>
                <w:rFonts w:ascii="Times New Roman"/>
                <w:sz w:val="24"/>
              </w:rPr>
            </w:pPr>
            <w:r w:rsidRPr="00035930">
              <w:rPr>
                <w:rFonts w:hAnsi="宋体" w:cs="Arial" w:hint="eastAsia"/>
                <w:sz w:val="24"/>
              </w:rPr>
              <w:t>条件单</w:t>
            </w:r>
          </w:p>
        </w:tc>
        <w:tc>
          <w:tcPr>
            <w:tcW w:w="5593" w:type="dxa"/>
            <w:tcBorders>
              <w:top w:val="nil"/>
              <w:left w:val="nil"/>
              <w:bottom w:val="single" w:sz="4" w:space="0" w:color="auto"/>
              <w:right w:val="single" w:sz="4" w:space="0" w:color="auto"/>
            </w:tcBorders>
            <w:shd w:val="clear" w:color="auto" w:fill="auto"/>
          </w:tcPr>
          <w:p w14:paraId="42F4EDBE" w14:textId="290F3CE4" w:rsidR="008B2BAD" w:rsidRPr="00035930" w:rsidRDefault="008B2BAD" w:rsidP="008B2BAD">
            <w:pPr>
              <w:rPr>
                <w:rFonts w:ascii="Times New Roman"/>
                <w:sz w:val="24"/>
              </w:rPr>
            </w:pPr>
            <w:r w:rsidRPr="00035930">
              <w:rPr>
                <w:rFonts w:hAnsi="宋体" w:cs="Arial" w:hint="eastAsia"/>
                <w:sz w:val="24"/>
              </w:rPr>
              <w:t>包括价格条件单和时间条件单——条件单有效期为当前交易日；包括条件单下单、条件单查询、条件单撤销、</w:t>
            </w:r>
            <w:r w:rsidRPr="00035930">
              <w:rPr>
                <w:rFonts w:hAnsi="宋体" w:cs="Arial"/>
                <w:sz w:val="24"/>
              </w:rPr>
              <w:t>条件单触发回报</w:t>
            </w:r>
          </w:p>
        </w:tc>
      </w:tr>
      <w:tr w:rsidR="008B2BAD" w:rsidRPr="008A1303" w14:paraId="14786D46" w14:textId="77777777" w:rsidTr="008B2BAD">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526D5CEC" w14:textId="77777777" w:rsidR="008B2BAD" w:rsidRPr="00035930" w:rsidRDefault="008B2BAD" w:rsidP="002D336A">
            <w:pPr>
              <w:widowControl/>
              <w:rPr>
                <w:rFonts w:cs="宋体"/>
                <w:color w:val="000000"/>
                <w:kern w:val="0"/>
                <w:sz w:val="24"/>
              </w:rPr>
            </w:pPr>
            <w:r w:rsidRPr="00035930">
              <w:rPr>
                <w:rFonts w:cs="宋体" w:hint="eastAsia"/>
                <w:color w:val="000000"/>
                <w:kern w:val="0"/>
                <w:sz w:val="24"/>
              </w:rPr>
              <w:t>2</w:t>
            </w:r>
          </w:p>
        </w:tc>
        <w:tc>
          <w:tcPr>
            <w:tcW w:w="2062" w:type="dxa"/>
            <w:tcBorders>
              <w:top w:val="nil"/>
              <w:left w:val="nil"/>
              <w:bottom w:val="single" w:sz="4" w:space="0" w:color="auto"/>
              <w:right w:val="single" w:sz="4" w:space="0" w:color="auto"/>
            </w:tcBorders>
            <w:shd w:val="clear" w:color="auto" w:fill="auto"/>
            <w:noWrap/>
          </w:tcPr>
          <w:p w14:paraId="4892BA34" w14:textId="5F33D28D" w:rsidR="008B2BAD" w:rsidRPr="00035930" w:rsidRDefault="008B2BAD" w:rsidP="008B2BAD">
            <w:pPr>
              <w:rPr>
                <w:rFonts w:ascii="Times New Roman"/>
                <w:sz w:val="24"/>
              </w:rPr>
            </w:pPr>
            <w:r w:rsidRPr="00035930">
              <w:rPr>
                <w:rFonts w:hAnsi="宋体" w:cs="Arial" w:hint="eastAsia"/>
                <w:sz w:val="24"/>
              </w:rPr>
              <w:t>日结单</w:t>
            </w:r>
            <w:r w:rsidR="00035930">
              <w:rPr>
                <w:rFonts w:hAnsi="宋体" w:cs="Arial" w:hint="eastAsia"/>
                <w:sz w:val="24"/>
              </w:rPr>
              <w:t>查询</w:t>
            </w:r>
          </w:p>
        </w:tc>
        <w:tc>
          <w:tcPr>
            <w:tcW w:w="5593" w:type="dxa"/>
            <w:tcBorders>
              <w:top w:val="nil"/>
              <w:left w:val="nil"/>
              <w:bottom w:val="single" w:sz="4" w:space="0" w:color="auto"/>
              <w:right w:val="single" w:sz="4" w:space="0" w:color="auto"/>
            </w:tcBorders>
            <w:shd w:val="clear" w:color="auto" w:fill="auto"/>
          </w:tcPr>
          <w:p w14:paraId="3FFE2905" w14:textId="1DC10F0C" w:rsidR="008B2BAD" w:rsidRPr="00035930" w:rsidRDefault="008B2BAD" w:rsidP="008B2BAD">
            <w:pPr>
              <w:rPr>
                <w:rFonts w:ascii="Times New Roman"/>
                <w:sz w:val="24"/>
              </w:rPr>
            </w:pPr>
            <w:r w:rsidRPr="00035930">
              <w:rPr>
                <w:rFonts w:hAnsi="宋体" w:cs="Arial" w:hint="eastAsia"/>
                <w:sz w:val="24"/>
              </w:rPr>
              <w:t>查询每个交易日用户资金权益变动信息，包括保证金信息、盈亏情况、费用信息等</w:t>
            </w:r>
            <w:r w:rsidR="002D336A" w:rsidRPr="00035930">
              <w:rPr>
                <w:rFonts w:hAnsi="宋体" w:cs="Arial" w:hint="eastAsia"/>
                <w:sz w:val="24"/>
              </w:rPr>
              <w:t>。</w:t>
            </w:r>
            <w:r w:rsidR="00CD6855">
              <w:rPr>
                <w:rFonts w:hAnsi="宋体" w:cs="Arial" w:hint="eastAsia"/>
                <w:sz w:val="24"/>
              </w:rPr>
              <w:t>之前</w:t>
            </w:r>
            <w:r w:rsidR="002D336A" w:rsidRPr="00035930">
              <w:rPr>
                <w:rFonts w:hAnsi="宋体" w:cs="Arial"/>
                <w:sz w:val="24"/>
              </w:rPr>
              <w:t>的费用</w:t>
            </w:r>
            <w:r w:rsidR="00F6194E">
              <w:rPr>
                <w:rFonts w:hAnsi="宋体" w:cs="Arial" w:hint="eastAsia"/>
                <w:sz w:val="24"/>
              </w:rPr>
              <w:t>查询</w:t>
            </w:r>
            <w:r w:rsidR="00CD6855">
              <w:rPr>
                <w:rFonts w:hAnsi="宋体" w:cs="Arial" w:hint="eastAsia"/>
                <w:sz w:val="24"/>
              </w:rPr>
              <w:t>改成</w:t>
            </w:r>
            <w:r w:rsidR="00CD6855">
              <w:rPr>
                <w:rFonts w:hAnsi="宋体" w:cs="Arial"/>
                <w:sz w:val="24"/>
              </w:rPr>
              <w:t>日结单查询</w:t>
            </w:r>
          </w:p>
        </w:tc>
      </w:tr>
      <w:tr w:rsidR="008B2BAD" w:rsidRPr="008A1303" w14:paraId="38E9001E" w14:textId="77777777" w:rsidTr="008B2BAD">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6B04E2B4" w14:textId="77777777" w:rsidR="008B2BAD" w:rsidRPr="00035930" w:rsidRDefault="008B2BAD" w:rsidP="002D336A">
            <w:pPr>
              <w:widowControl/>
              <w:rPr>
                <w:rFonts w:cs="宋体"/>
                <w:color w:val="000000"/>
                <w:kern w:val="0"/>
                <w:sz w:val="24"/>
              </w:rPr>
            </w:pPr>
            <w:r w:rsidRPr="00035930">
              <w:rPr>
                <w:rFonts w:cs="宋体" w:hint="eastAsia"/>
                <w:color w:val="000000"/>
                <w:kern w:val="0"/>
                <w:sz w:val="24"/>
              </w:rPr>
              <w:t>3</w:t>
            </w:r>
          </w:p>
        </w:tc>
        <w:tc>
          <w:tcPr>
            <w:tcW w:w="2062" w:type="dxa"/>
            <w:tcBorders>
              <w:top w:val="nil"/>
              <w:left w:val="nil"/>
              <w:bottom w:val="single" w:sz="4" w:space="0" w:color="auto"/>
              <w:right w:val="single" w:sz="4" w:space="0" w:color="auto"/>
            </w:tcBorders>
            <w:shd w:val="clear" w:color="auto" w:fill="auto"/>
            <w:noWrap/>
          </w:tcPr>
          <w:p w14:paraId="357A1026" w14:textId="0D992349" w:rsidR="008B2BAD" w:rsidRPr="00035930" w:rsidRDefault="005C6C9F" w:rsidP="008B2BAD">
            <w:pPr>
              <w:rPr>
                <w:rFonts w:ascii="Times New Roman"/>
                <w:sz w:val="24"/>
              </w:rPr>
            </w:pPr>
            <w:r>
              <w:rPr>
                <w:rFonts w:hAnsi="宋体" w:cs="Arial" w:hint="eastAsia"/>
                <w:sz w:val="24"/>
              </w:rPr>
              <w:t>客户</w:t>
            </w:r>
            <w:r w:rsidR="008B2BAD" w:rsidRPr="00035930">
              <w:rPr>
                <w:rFonts w:hAnsi="宋体" w:cs="Arial" w:hint="eastAsia"/>
                <w:sz w:val="24"/>
              </w:rPr>
              <w:t>最大可交易手数显示</w:t>
            </w:r>
          </w:p>
        </w:tc>
        <w:tc>
          <w:tcPr>
            <w:tcW w:w="5593" w:type="dxa"/>
            <w:tcBorders>
              <w:top w:val="nil"/>
              <w:left w:val="nil"/>
              <w:bottom w:val="single" w:sz="4" w:space="0" w:color="auto"/>
              <w:right w:val="single" w:sz="4" w:space="0" w:color="auto"/>
            </w:tcBorders>
            <w:shd w:val="clear" w:color="auto" w:fill="auto"/>
          </w:tcPr>
          <w:p w14:paraId="26CA45EB" w14:textId="62012C3C" w:rsidR="008B2BAD" w:rsidRPr="00035930" w:rsidRDefault="008B2BAD" w:rsidP="008B2BAD">
            <w:pPr>
              <w:rPr>
                <w:rFonts w:ascii="Times New Roman"/>
                <w:sz w:val="24"/>
              </w:rPr>
            </w:pPr>
            <w:r w:rsidRPr="00035930">
              <w:rPr>
                <w:rFonts w:hAnsi="宋体" w:cs="Arial" w:hint="eastAsia"/>
                <w:sz w:val="24"/>
              </w:rPr>
              <w:t>报单页面提示最大可交易手数，包括</w:t>
            </w:r>
            <w:r w:rsidRPr="00035930">
              <w:rPr>
                <w:rFonts w:hAnsi="宋体" w:cs="Arial"/>
                <w:sz w:val="24"/>
              </w:rPr>
              <w:t>开仓、平仓、买卖</w:t>
            </w:r>
          </w:p>
        </w:tc>
      </w:tr>
      <w:tr w:rsidR="008B2BAD" w:rsidRPr="008A1303" w14:paraId="0D4E2DE5" w14:textId="77777777" w:rsidTr="008B2BAD">
        <w:trPr>
          <w:trHeight w:val="270"/>
        </w:trPr>
        <w:tc>
          <w:tcPr>
            <w:tcW w:w="704" w:type="dxa"/>
            <w:tcBorders>
              <w:top w:val="nil"/>
              <w:left w:val="single" w:sz="4" w:space="0" w:color="auto"/>
              <w:bottom w:val="single" w:sz="4" w:space="0" w:color="auto"/>
              <w:right w:val="single" w:sz="4" w:space="0" w:color="auto"/>
            </w:tcBorders>
            <w:shd w:val="clear" w:color="auto" w:fill="auto"/>
            <w:noWrap/>
            <w:hideMark/>
          </w:tcPr>
          <w:p w14:paraId="5DB65E21" w14:textId="77777777" w:rsidR="008B2BAD" w:rsidRPr="00035930" w:rsidRDefault="008B2BAD" w:rsidP="002D336A">
            <w:pPr>
              <w:widowControl/>
              <w:rPr>
                <w:rFonts w:cs="宋体"/>
                <w:color w:val="000000"/>
                <w:kern w:val="0"/>
                <w:sz w:val="24"/>
              </w:rPr>
            </w:pPr>
            <w:r w:rsidRPr="00035930">
              <w:rPr>
                <w:rFonts w:cs="宋体" w:hint="eastAsia"/>
                <w:color w:val="000000"/>
                <w:kern w:val="0"/>
                <w:sz w:val="24"/>
              </w:rPr>
              <w:t>4</w:t>
            </w:r>
          </w:p>
        </w:tc>
        <w:tc>
          <w:tcPr>
            <w:tcW w:w="2062" w:type="dxa"/>
            <w:tcBorders>
              <w:top w:val="nil"/>
              <w:left w:val="nil"/>
              <w:bottom w:val="single" w:sz="4" w:space="0" w:color="auto"/>
              <w:right w:val="single" w:sz="4" w:space="0" w:color="auto"/>
            </w:tcBorders>
            <w:shd w:val="clear" w:color="auto" w:fill="auto"/>
            <w:noWrap/>
          </w:tcPr>
          <w:p w14:paraId="38461305" w14:textId="22583B45" w:rsidR="008B2BAD" w:rsidRPr="00035930" w:rsidRDefault="006739C4" w:rsidP="002D336A">
            <w:pPr>
              <w:widowControl/>
              <w:rPr>
                <w:rFonts w:cs="宋体"/>
                <w:color w:val="000000"/>
                <w:kern w:val="0"/>
                <w:sz w:val="24"/>
              </w:rPr>
            </w:pPr>
            <w:r>
              <w:rPr>
                <w:rFonts w:cs="宋体" w:hint="eastAsia"/>
                <w:color w:val="000000"/>
                <w:kern w:val="0"/>
                <w:sz w:val="24"/>
              </w:rPr>
              <w:t>客户</w:t>
            </w:r>
            <w:r w:rsidR="002D336A" w:rsidRPr="00035930">
              <w:rPr>
                <w:rFonts w:cs="宋体" w:hint="eastAsia"/>
                <w:color w:val="000000"/>
                <w:kern w:val="0"/>
                <w:sz w:val="24"/>
              </w:rPr>
              <w:t>资金</w:t>
            </w:r>
            <w:r w:rsidR="002D336A" w:rsidRPr="00035930">
              <w:rPr>
                <w:rFonts w:cs="宋体"/>
                <w:color w:val="000000"/>
                <w:kern w:val="0"/>
                <w:sz w:val="24"/>
              </w:rPr>
              <w:t>查询</w:t>
            </w:r>
            <w:r w:rsidR="002D336A" w:rsidRPr="00035930">
              <w:rPr>
                <w:rFonts w:cs="宋体" w:hint="eastAsia"/>
                <w:color w:val="000000"/>
                <w:kern w:val="0"/>
                <w:sz w:val="24"/>
              </w:rPr>
              <w:t>增加</w:t>
            </w:r>
            <w:r w:rsidR="002D336A" w:rsidRPr="00035930">
              <w:rPr>
                <w:rFonts w:cs="宋体"/>
                <w:color w:val="000000"/>
                <w:kern w:val="0"/>
                <w:sz w:val="24"/>
              </w:rPr>
              <w:t>持仓</w:t>
            </w:r>
            <w:r w:rsidR="002D336A" w:rsidRPr="00035930">
              <w:rPr>
                <w:rFonts w:cs="宋体" w:hint="eastAsia"/>
                <w:color w:val="000000"/>
                <w:kern w:val="0"/>
                <w:sz w:val="24"/>
              </w:rPr>
              <w:t>保证金</w:t>
            </w:r>
            <w:r w:rsidR="002D336A" w:rsidRPr="00035930">
              <w:rPr>
                <w:rFonts w:cs="宋体"/>
                <w:color w:val="000000"/>
                <w:kern w:val="0"/>
                <w:sz w:val="24"/>
              </w:rPr>
              <w:t>、</w:t>
            </w:r>
            <w:r w:rsidR="002D336A" w:rsidRPr="00035930">
              <w:rPr>
                <w:rFonts w:cs="宋体" w:hint="eastAsia"/>
                <w:color w:val="000000"/>
                <w:kern w:val="0"/>
                <w:sz w:val="24"/>
              </w:rPr>
              <w:t>冻结</w:t>
            </w:r>
            <w:r w:rsidR="002D336A" w:rsidRPr="00035930">
              <w:rPr>
                <w:rFonts w:cs="宋体"/>
                <w:color w:val="000000"/>
                <w:kern w:val="0"/>
                <w:sz w:val="24"/>
              </w:rPr>
              <w:t>保证金展示</w:t>
            </w:r>
          </w:p>
        </w:tc>
        <w:tc>
          <w:tcPr>
            <w:tcW w:w="5593" w:type="dxa"/>
            <w:tcBorders>
              <w:top w:val="nil"/>
              <w:left w:val="nil"/>
              <w:bottom w:val="single" w:sz="4" w:space="0" w:color="auto"/>
              <w:right w:val="single" w:sz="4" w:space="0" w:color="auto"/>
            </w:tcBorders>
            <w:shd w:val="clear" w:color="auto" w:fill="auto"/>
          </w:tcPr>
          <w:p w14:paraId="73548A65" w14:textId="4E08D736" w:rsidR="008B2BAD" w:rsidRPr="00035930" w:rsidRDefault="002D336A" w:rsidP="002D336A">
            <w:pPr>
              <w:widowControl/>
              <w:rPr>
                <w:rFonts w:cs="宋体"/>
                <w:color w:val="000000"/>
                <w:kern w:val="0"/>
                <w:sz w:val="24"/>
              </w:rPr>
            </w:pPr>
            <w:r w:rsidRPr="00035930">
              <w:rPr>
                <w:rFonts w:cs="宋体" w:hint="eastAsia"/>
                <w:color w:val="000000"/>
                <w:kern w:val="0"/>
                <w:sz w:val="24"/>
              </w:rPr>
              <w:t>资金</w:t>
            </w:r>
            <w:r w:rsidRPr="00035930">
              <w:rPr>
                <w:rFonts w:cs="宋体"/>
                <w:color w:val="000000"/>
                <w:kern w:val="0"/>
                <w:sz w:val="24"/>
              </w:rPr>
              <w:t>查询接口增加持仓</w:t>
            </w:r>
            <w:r w:rsidRPr="00035930">
              <w:rPr>
                <w:rFonts w:cs="宋体" w:hint="eastAsia"/>
                <w:color w:val="000000"/>
                <w:kern w:val="0"/>
                <w:sz w:val="24"/>
              </w:rPr>
              <w:t>保证金</w:t>
            </w:r>
            <w:r w:rsidRPr="00035930">
              <w:rPr>
                <w:rFonts w:cs="宋体"/>
                <w:color w:val="000000"/>
                <w:kern w:val="0"/>
                <w:sz w:val="24"/>
              </w:rPr>
              <w:t>、冻结保证金、当日出金、当日入金等字段返回</w:t>
            </w:r>
          </w:p>
        </w:tc>
      </w:tr>
      <w:tr w:rsidR="002D336A" w:rsidRPr="008A1303" w14:paraId="5FF7DC45" w14:textId="77777777" w:rsidTr="008B2BAD">
        <w:trPr>
          <w:trHeight w:val="270"/>
        </w:trPr>
        <w:tc>
          <w:tcPr>
            <w:tcW w:w="704" w:type="dxa"/>
            <w:tcBorders>
              <w:top w:val="nil"/>
              <w:left w:val="single" w:sz="4" w:space="0" w:color="auto"/>
              <w:bottom w:val="single" w:sz="4" w:space="0" w:color="auto"/>
              <w:right w:val="single" w:sz="4" w:space="0" w:color="auto"/>
            </w:tcBorders>
            <w:shd w:val="clear" w:color="auto" w:fill="auto"/>
            <w:noWrap/>
          </w:tcPr>
          <w:p w14:paraId="34FE6C78" w14:textId="2678B463" w:rsidR="002D336A" w:rsidRPr="00035930" w:rsidRDefault="00035930" w:rsidP="002D336A">
            <w:pPr>
              <w:widowControl/>
              <w:rPr>
                <w:rFonts w:cs="宋体"/>
                <w:color w:val="000000"/>
                <w:kern w:val="0"/>
                <w:sz w:val="24"/>
              </w:rPr>
            </w:pPr>
            <w:r>
              <w:rPr>
                <w:rFonts w:cs="宋体" w:hint="eastAsia"/>
                <w:color w:val="000000"/>
                <w:kern w:val="0"/>
                <w:sz w:val="24"/>
              </w:rPr>
              <w:t>5</w:t>
            </w:r>
          </w:p>
        </w:tc>
        <w:tc>
          <w:tcPr>
            <w:tcW w:w="2062" w:type="dxa"/>
            <w:tcBorders>
              <w:top w:val="nil"/>
              <w:left w:val="nil"/>
              <w:bottom w:val="single" w:sz="4" w:space="0" w:color="auto"/>
              <w:right w:val="single" w:sz="4" w:space="0" w:color="auto"/>
            </w:tcBorders>
            <w:shd w:val="clear" w:color="auto" w:fill="auto"/>
            <w:noWrap/>
          </w:tcPr>
          <w:p w14:paraId="1F94090B" w14:textId="0AB78C01" w:rsidR="002D336A" w:rsidRPr="00035930" w:rsidRDefault="002D336A" w:rsidP="002D336A">
            <w:pPr>
              <w:widowControl/>
              <w:rPr>
                <w:rFonts w:cs="宋体"/>
                <w:color w:val="000000"/>
                <w:kern w:val="0"/>
                <w:sz w:val="24"/>
              </w:rPr>
            </w:pPr>
            <w:r w:rsidRPr="00035930">
              <w:rPr>
                <w:rFonts w:cs="宋体" w:hint="eastAsia"/>
                <w:color w:val="000000"/>
                <w:kern w:val="0"/>
                <w:sz w:val="24"/>
              </w:rPr>
              <w:t>交易记录可</w:t>
            </w:r>
            <w:r w:rsidRPr="00035930">
              <w:rPr>
                <w:rFonts w:cs="宋体"/>
                <w:color w:val="000000"/>
                <w:kern w:val="0"/>
                <w:sz w:val="24"/>
              </w:rPr>
              <w:t>查询所有渠道，增加渠道标识返回</w:t>
            </w:r>
          </w:p>
        </w:tc>
        <w:tc>
          <w:tcPr>
            <w:tcW w:w="5593" w:type="dxa"/>
            <w:tcBorders>
              <w:top w:val="nil"/>
              <w:left w:val="nil"/>
              <w:bottom w:val="single" w:sz="4" w:space="0" w:color="auto"/>
              <w:right w:val="single" w:sz="4" w:space="0" w:color="auto"/>
            </w:tcBorders>
            <w:shd w:val="clear" w:color="auto" w:fill="auto"/>
          </w:tcPr>
          <w:p w14:paraId="0D2BAF7C" w14:textId="492AF1D7" w:rsidR="002D336A" w:rsidRPr="00035930" w:rsidRDefault="002D336A" w:rsidP="002D336A">
            <w:pPr>
              <w:widowControl/>
              <w:rPr>
                <w:rFonts w:cs="宋体"/>
                <w:color w:val="000000"/>
                <w:kern w:val="0"/>
                <w:sz w:val="24"/>
              </w:rPr>
            </w:pPr>
            <w:r w:rsidRPr="00035930">
              <w:rPr>
                <w:rFonts w:cs="宋体" w:hint="eastAsia"/>
                <w:color w:val="000000"/>
                <w:kern w:val="0"/>
                <w:sz w:val="24"/>
              </w:rPr>
              <w:t>默认</w:t>
            </w:r>
            <w:r w:rsidRPr="00035930">
              <w:rPr>
                <w:rFonts w:cs="宋体"/>
                <w:color w:val="000000"/>
                <w:kern w:val="0"/>
                <w:sz w:val="24"/>
              </w:rPr>
              <w:t>查询</w:t>
            </w:r>
            <w:r w:rsidRPr="00035930">
              <w:rPr>
                <w:rFonts w:cs="宋体" w:hint="eastAsia"/>
                <w:color w:val="000000"/>
                <w:kern w:val="0"/>
                <w:sz w:val="24"/>
              </w:rPr>
              <w:t>所有</w:t>
            </w:r>
            <w:r w:rsidRPr="00035930">
              <w:rPr>
                <w:rFonts w:cs="宋体"/>
                <w:color w:val="000000"/>
                <w:kern w:val="0"/>
                <w:sz w:val="24"/>
              </w:rPr>
              <w:t>渠道客户交易记录，返回时增加渠道标识返回</w:t>
            </w:r>
          </w:p>
        </w:tc>
      </w:tr>
      <w:tr w:rsidR="002D336A" w:rsidRPr="008A1303" w14:paraId="227A9150" w14:textId="77777777" w:rsidTr="008B2BAD">
        <w:trPr>
          <w:trHeight w:val="270"/>
        </w:trPr>
        <w:tc>
          <w:tcPr>
            <w:tcW w:w="704" w:type="dxa"/>
            <w:tcBorders>
              <w:top w:val="nil"/>
              <w:left w:val="single" w:sz="4" w:space="0" w:color="auto"/>
              <w:bottom w:val="single" w:sz="4" w:space="0" w:color="auto"/>
              <w:right w:val="single" w:sz="4" w:space="0" w:color="auto"/>
            </w:tcBorders>
            <w:shd w:val="clear" w:color="auto" w:fill="auto"/>
            <w:noWrap/>
          </w:tcPr>
          <w:p w14:paraId="1D699821" w14:textId="2F816B89" w:rsidR="002D336A" w:rsidRPr="00035930" w:rsidRDefault="00035930" w:rsidP="002D336A">
            <w:pPr>
              <w:widowControl/>
              <w:rPr>
                <w:rFonts w:cs="宋体"/>
                <w:color w:val="000000"/>
                <w:kern w:val="0"/>
                <w:sz w:val="24"/>
              </w:rPr>
            </w:pPr>
            <w:r>
              <w:rPr>
                <w:rFonts w:cs="宋体" w:hint="eastAsia"/>
                <w:color w:val="000000"/>
                <w:kern w:val="0"/>
                <w:sz w:val="24"/>
              </w:rPr>
              <w:t>6</w:t>
            </w:r>
          </w:p>
        </w:tc>
        <w:tc>
          <w:tcPr>
            <w:tcW w:w="2062" w:type="dxa"/>
            <w:tcBorders>
              <w:top w:val="nil"/>
              <w:left w:val="nil"/>
              <w:bottom w:val="single" w:sz="4" w:space="0" w:color="auto"/>
              <w:right w:val="single" w:sz="4" w:space="0" w:color="auto"/>
            </w:tcBorders>
            <w:shd w:val="clear" w:color="auto" w:fill="auto"/>
            <w:noWrap/>
          </w:tcPr>
          <w:p w14:paraId="76FDED45" w14:textId="51F78A9B" w:rsidR="002D336A" w:rsidRPr="00035930" w:rsidRDefault="002D336A" w:rsidP="002D336A">
            <w:pPr>
              <w:widowControl/>
              <w:rPr>
                <w:rFonts w:cs="宋体"/>
                <w:color w:val="000000"/>
                <w:kern w:val="0"/>
                <w:sz w:val="24"/>
              </w:rPr>
            </w:pPr>
            <w:r w:rsidRPr="00035930">
              <w:rPr>
                <w:rFonts w:cs="宋体" w:hint="eastAsia"/>
                <w:color w:val="000000"/>
                <w:kern w:val="0"/>
                <w:sz w:val="24"/>
              </w:rPr>
              <w:t>成交单</w:t>
            </w:r>
            <w:r w:rsidRPr="00035930">
              <w:rPr>
                <w:rFonts w:cs="宋体"/>
                <w:color w:val="000000"/>
                <w:kern w:val="0"/>
                <w:sz w:val="24"/>
              </w:rPr>
              <w:t>查询，</w:t>
            </w:r>
            <w:r w:rsidRPr="00035930">
              <w:rPr>
                <w:rFonts w:cs="宋体" w:hint="eastAsia"/>
                <w:color w:val="000000"/>
                <w:kern w:val="0"/>
                <w:sz w:val="24"/>
              </w:rPr>
              <w:t>增加交易</w:t>
            </w:r>
            <w:r w:rsidRPr="00035930">
              <w:rPr>
                <w:rFonts w:cs="宋体"/>
                <w:color w:val="000000"/>
                <w:kern w:val="0"/>
                <w:sz w:val="24"/>
              </w:rPr>
              <w:t>手续费和</w:t>
            </w:r>
            <w:r w:rsidRPr="00035930">
              <w:rPr>
                <w:rFonts w:cs="宋体" w:hint="eastAsia"/>
                <w:color w:val="000000"/>
                <w:kern w:val="0"/>
                <w:sz w:val="24"/>
              </w:rPr>
              <w:t>交易</w:t>
            </w:r>
            <w:r w:rsidRPr="00035930">
              <w:rPr>
                <w:rFonts w:cs="宋体"/>
                <w:color w:val="000000"/>
                <w:kern w:val="0"/>
                <w:sz w:val="24"/>
              </w:rPr>
              <w:t>保证金</w:t>
            </w:r>
          </w:p>
        </w:tc>
        <w:tc>
          <w:tcPr>
            <w:tcW w:w="5593" w:type="dxa"/>
            <w:tcBorders>
              <w:top w:val="nil"/>
              <w:left w:val="nil"/>
              <w:bottom w:val="single" w:sz="4" w:space="0" w:color="auto"/>
              <w:right w:val="single" w:sz="4" w:space="0" w:color="auto"/>
            </w:tcBorders>
            <w:shd w:val="clear" w:color="auto" w:fill="auto"/>
          </w:tcPr>
          <w:p w14:paraId="0684749E" w14:textId="257F82F1" w:rsidR="002D336A" w:rsidRPr="00035930" w:rsidRDefault="002D336A" w:rsidP="002D336A">
            <w:pPr>
              <w:widowControl/>
              <w:rPr>
                <w:rFonts w:cs="宋体"/>
                <w:color w:val="000000"/>
                <w:kern w:val="0"/>
                <w:sz w:val="24"/>
              </w:rPr>
            </w:pPr>
            <w:r w:rsidRPr="00035930">
              <w:rPr>
                <w:rFonts w:cs="宋体" w:hint="eastAsia"/>
                <w:color w:val="000000"/>
                <w:kern w:val="0"/>
                <w:sz w:val="24"/>
              </w:rPr>
              <w:t>由之前</w:t>
            </w:r>
            <w:r w:rsidRPr="00035930">
              <w:rPr>
                <w:rFonts w:cs="宋体"/>
                <w:color w:val="000000"/>
                <w:kern w:val="0"/>
                <w:sz w:val="24"/>
              </w:rPr>
              <w:t>的可填改成非空必填</w:t>
            </w:r>
          </w:p>
        </w:tc>
      </w:tr>
      <w:tr w:rsidR="002D336A" w:rsidRPr="008A1303" w14:paraId="3C24CF3B" w14:textId="77777777" w:rsidTr="008B2BAD">
        <w:trPr>
          <w:trHeight w:val="270"/>
        </w:trPr>
        <w:tc>
          <w:tcPr>
            <w:tcW w:w="704" w:type="dxa"/>
            <w:tcBorders>
              <w:top w:val="nil"/>
              <w:left w:val="single" w:sz="4" w:space="0" w:color="auto"/>
              <w:bottom w:val="single" w:sz="4" w:space="0" w:color="auto"/>
              <w:right w:val="single" w:sz="4" w:space="0" w:color="auto"/>
            </w:tcBorders>
            <w:shd w:val="clear" w:color="auto" w:fill="auto"/>
            <w:noWrap/>
          </w:tcPr>
          <w:p w14:paraId="16F088C7" w14:textId="74DA6074" w:rsidR="002D336A" w:rsidRPr="00035930" w:rsidRDefault="00035930" w:rsidP="002D336A">
            <w:pPr>
              <w:widowControl/>
              <w:rPr>
                <w:rFonts w:cs="宋体"/>
                <w:color w:val="000000"/>
                <w:kern w:val="0"/>
                <w:sz w:val="24"/>
              </w:rPr>
            </w:pPr>
            <w:r>
              <w:rPr>
                <w:rFonts w:cs="宋体" w:hint="eastAsia"/>
                <w:color w:val="000000"/>
                <w:kern w:val="0"/>
                <w:sz w:val="24"/>
              </w:rPr>
              <w:t>7</w:t>
            </w:r>
          </w:p>
        </w:tc>
        <w:tc>
          <w:tcPr>
            <w:tcW w:w="2062" w:type="dxa"/>
            <w:tcBorders>
              <w:top w:val="nil"/>
              <w:left w:val="nil"/>
              <w:bottom w:val="single" w:sz="4" w:space="0" w:color="auto"/>
              <w:right w:val="single" w:sz="4" w:space="0" w:color="auto"/>
            </w:tcBorders>
            <w:shd w:val="clear" w:color="auto" w:fill="auto"/>
            <w:noWrap/>
          </w:tcPr>
          <w:p w14:paraId="24BC012D" w14:textId="26BAC863" w:rsidR="002D336A" w:rsidRPr="00035930" w:rsidRDefault="002D336A" w:rsidP="002D336A">
            <w:pPr>
              <w:widowControl/>
              <w:rPr>
                <w:rFonts w:cs="宋体"/>
                <w:color w:val="000000"/>
                <w:kern w:val="0"/>
                <w:sz w:val="24"/>
              </w:rPr>
            </w:pPr>
            <w:r w:rsidRPr="00035930">
              <w:rPr>
                <w:rFonts w:cs="宋体" w:hint="eastAsia"/>
                <w:color w:val="000000"/>
                <w:kern w:val="0"/>
                <w:sz w:val="24"/>
              </w:rPr>
              <w:t>交收</w:t>
            </w:r>
            <w:r w:rsidRPr="00035930">
              <w:rPr>
                <w:rFonts w:cs="宋体"/>
                <w:color w:val="000000"/>
                <w:kern w:val="0"/>
                <w:sz w:val="24"/>
              </w:rPr>
              <w:t>申报</w:t>
            </w:r>
            <w:r w:rsidRPr="00035930">
              <w:rPr>
                <w:rFonts w:cs="宋体" w:hint="eastAsia"/>
                <w:color w:val="000000"/>
                <w:kern w:val="0"/>
                <w:sz w:val="24"/>
              </w:rPr>
              <w:t>成交查询</w:t>
            </w:r>
            <w:r w:rsidRPr="00035930">
              <w:rPr>
                <w:rFonts w:cs="宋体"/>
                <w:color w:val="000000"/>
                <w:kern w:val="0"/>
                <w:sz w:val="24"/>
              </w:rPr>
              <w:t>，增加显示</w:t>
            </w:r>
            <w:r w:rsidRPr="00035930">
              <w:rPr>
                <w:rFonts w:cs="宋体" w:hint="eastAsia"/>
                <w:color w:val="000000"/>
                <w:kern w:val="0"/>
                <w:sz w:val="24"/>
              </w:rPr>
              <w:t>成交</w:t>
            </w:r>
            <w:r w:rsidRPr="00035930">
              <w:rPr>
                <w:rFonts w:cs="宋体"/>
                <w:color w:val="000000"/>
                <w:kern w:val="0"/>
                <w:sz w:val="24"/>
              </w:rPr>
              <w:t>价格和成交金额</w:t>
            </w:r>
          </w:p>
        </w:tc>
        <w:tc>
          <w:tcPr>
            <w:tcW w:w="5593" w:type="dxa"/>
            <w:tcBorders>
              <w:top w:val="nil"/>
              <w:left w:val="nil"/>
              <w:bottom w:val="single" w:sz="4" w:space="0" w:color="auto"/>
              <w:right w:val="single" w:sz="4" w:space="0" w:color="auto"/>
            </w:tcBorders>
            <w:shd w:val="clear" w:color="auto" w:fill="auto"/>
          </w:tcPr>
          <w:p w14:paraId="5B85EEBE" w14:textId="14AF23EF" w:rsidR="002D336A" w:rsidRPr="00035930" w:rsidRDefault="002D336A" w:rsidP="002D336A">
            <w:pPr>
              <w:widowControl/>
              <w:rPr>
                <w:rFonts w:cs="宋体"/>
                <w:color w:val="000000"/>
                <w:kern w:val="0"/>
                <w:sz w:val="24"/>
              </w:rPr>
            </w:pPr>
            <w:r w:rsidRPr="00035930">
              <w:rPr>
                <w:rFonts w:cs="宋体" w:hint="eastAsia"/>
                <w:color w:val="000000"/>
                <w:kern w:val="0"/>
                <w:sz w:val="24"/>
              </w:rPr>
              <w:t>之前</w:t>
            </w:r>
            <w:r w:rsidRPr="00035930">
              <w:rPr>
                <w:rFonts w:cs="宋体"/>
                <w:color w:val="000000"/>
                <w:kern w:val="0"/>
                <w:sz w:val="24"/>
              </w:rPr>
              <w:t>交收和中立仓成交单查询，没有显示成交价格和成交</w:t>
            </w:r>
            <w:r w:rsidRPr="00035930">
              <w:rPr>
                <w:rFonts w:cs="宋体" w:hint="eastAsia"/>
                <w:color w:val="000000"/>
                <w:kern w:val="0"/>
                <w:sz w:val="24"/>
              </w:rPr>
              <w:t>金额</w:t>
            </w:r>
            <w:r w:rsidRPr="00035930">
              <w:rPr>
                <w:rFonts w:cs="宋体"/>
                <w:color w:val="000000"/>
                <w:kern w:val="0"/>
                <w:sz w:val="24"/>
              </w:rPr>
              <w:t>。本次</w:t>
            </w:r>
            <w:r w:rsidRPr="00035930">
              <w:rPr>
                <w:rFonts w:cs="宋体" w:hint="eastAsia"/>
                <w:color w:val="000000"/>
                <w:kern w:val="0"/>
                <w:sz w:val="24"/>
              </w:rPr>
              <w:t>补充</w:t>
            </w:r>
            <w:r w:rsidRPr="00035930">
              <w:rPr>
                <w:rFonts w:cs="宋体"/>
                <w:color w:val="000000"/>
                <w:kern w:val="0"/>
                <w:sz w:val="24"/>
              </w:rPr>
              <w:t>这两个字段显示</w:t>
            </w:r>
          </w:p>
        </w:tc>
      </w:tr>
      <w:tr w:rsidR="002D336A" w:rsidRPr="008A1303" w14:paraId="5D9CAB24" w14:textId="77777777" w:rsidTr="008B2BAD">
        <w:trPr>
          <w:trHeight w:val="270"/>
        </w:trPr>
        <w:tc>
          <w:tcPr>
            <w:tcW w:w="704" w:type="dxa"/>
            <w:tcBorders>
              <w:top w:val="nil"/>
              <w:left w:val="single" w:sz="4" w:space="0" w:color="auto"/>
              <w:bottom w:val="single" w:sz="4" w:space="0" w:color="auto"/>
              <w:right w:val="single" w:sz="4" w:space="0" w:color="auto"/>
            </w:tcBorders>
            <w:shd w:val="clear" w:color="auto" w:fill="auto"/>
            <w:noWrap/>
          </w:tcPr>
          <w:p w14:paraId="7413646C" w14:textId="758D3213" w:rsidR="002D336A" w:rsidRPr="00035930" w:rsidRDefault="00035930" w:rsidP="002D336A">
            <w:pPr>
              <w:widowControl/>
              <w:rPr>
                <w:rFonts w:cs="宋体"/>
                <w:color w:val="000000"/>
                <w:kern w:val="0"/>
                <w:sz w:val="24"/>
              </w:rPr>
            </w:pPr>
            <w:r>
              <w:rPr>
                <w:rFonts w:cs="宋体" w:hint="eastAsia"/>
                <w:color w:val="000000"/>
                <w:kern w:val="0"/>
                <w:sz w:val="24"/>
              </w:rPr>
              <w:t>8</w:t>
            </w:r>
          </w:p>
        </w:tc>
        <w:tc>
          <w:tcPr>
            <w:tcW w:w="2062" w:type="dxa"/>
            <w:tcBorders>
              <w:top w:val="nil"/>
              <w:left w:val="nil"/>
              <w:bottom w:val="single" w:sz="4" w:space="0" w:color="auto"/>
              <w:right w:val="single" w:sz="4" w:space="0" w:color="auto"/>
            </w:tcBorders>
            <w:shd w:val="clear" w:color="auto" w:fill="auto"/>
            <w:noWrap/>
          </w:tcPr>
          <w:p w14:paraId="27008802" w14:textId="39B5B4BC" w:rsidR="002D336A" w:rsidRPr="00035930" w:rsidRDefault="002D336A" w:rsidP="002D336A">
            <w:pPr>
              <w:widowControl/>
              <w:rPr>
                <w:rFonts w:cs="宋体"/>
                <w:color w:val="000000"/>
                <w:kern w:val="0"/>
                <w:sz w:val="24"/>
              </w:rPr>
            </w:pPr>
            <w:r w:rsidRPr="00035930">
              <w:rPr>
                <w:rFonts w:cs="宋体" w:hint="eastAsia"/>
                <w:color w:val="000000"/>
                <w:kern w:val="0"/>
                <w:sz w:val="24"/>
              </w:rPr>
              <w:t>客户持仓</w:t>
            </w:r>
            <w:r w:rsidRPr="00035930">
              <w:rPr>
                <w:rFonts w:cs="宋体"/>
                <w:color w:val="000000"/>
                <w:kern w:val="0"/>
                <w:sz w:val="24"/>
              </w:rPr>
              <w:t>查询</w:t>
            </w:r>
            <w:r w:rsidRPr="00035930">
              <w:rPr>
                <w:rFonts w:cs="宋体" w:hint="eastAsia"/>
                <w:color w:val="000000"/>
                <w:kern w:val="0"/>
                <w:sz w:val="24"/>
              </w:rPr>
              <w:t>，增加</w:t>
            </w:r>
            <w:r w:rsidRPr="00035930">
              <w:rPr>
                <w:rFonts w:cs="宋体"/>
                <w:color w:val="000000"/>
                <w:kern w:val="0"/>
                <w:sz w:val="24"/>
              </w:rPr>
              <w:t>展示</w:t>
            </w:r>
            <w:r w:rsidRPr="00035930">
              <w:rPr>
                <w:rFonts w:cs="宋体" w:hint="eastAsia"/>
                <w:color w:val="000000"/>
                <w:kern w:val="0"/>
                <w:sz w:val="24"/>
              </w:rPr>
              <w:t>可用</w:t>
            </w:r>
            <w:r w:rsidRPr="00035930">
              <w:rPr>
                <w:rFonts w:cs="宋体"/>
                <w:color w:val="000000"/>
                <w:kern w:val="0"/>
                <w:sz w:val="24"/>
              </w:rPr>
              <w:t>持仓、</w:t>
            </w:r>
            <w:r w:rsidRPr="00035930">
              <w:rPr>
                <w:rFonts w:cs="宋体" w:hint="eastAsia"/>
                <w:color w:val="000000"/>
                <w:kern w:val="0"/>
                <w:sz w:val="24"/>
              </w:rPr>
              <w:t>开仓</w:t>
            </w:r>
            <w:r w:rsidRPr="00035930">
              <w:rPr>
                <w:rFonts w:cs="宋体"/>
                <w:color w:val="000000"/>
                <w:kern w:val="0"/>
                <w:sz w:val="24"/>
              </w:rPr>
              <w:t>均价、持仓均价</w:t>
            </w:r>
          </w:p>
        </w:tc>
        <w:tc>
          <w:tcPr>
            <w:tcW w:w="5593" w:type="dxa"/>
            <w:tcBorders>
              <w:top w:val="nil"/>
              <w:left w:val="nil"/>
              <w:bottom w:val="single" w:sz="4" w:space="0" w:color="auto"/>
              <w:right w:val="single" w:sz="4" w:space="0" w:color="auto"/>
            </w:tcBorders>
            <w:shd w:val="clear" w:color="auto" w:fill="auto"/>
          </w:tcPr>
          <w:p w14:paraId="5A6E8978" w14:textId="50F461B6" w:rsidR="002D336A" w:rsidRPr="00035930" w:rsidRDefault="00035930" w:rsidP="002D336A">
            <w:pPr>
              <w:widowControl/>
              <w:rPr>
                <w:rFonts w:cs="宋体"/>
                <w:color w:val="000000"/>
                <w:kern w:val="0"/>
                <w:sz w:val="24"/>
              </w:rPr>
            </w:pPr>
            <w:r w:rsidRPr="00035930">
              <w:rPr>
                <w:rFonts w:cs="宋体" w:hint="eastAsia"/>
                <w:color w:val="000000"/>
                <w:kern w:val="0"/>
                <w:sz w:val="24"/>
              </w:rPr>
              <w:t>客户</w:t>
            </w:r>
            <w:r w:rsidRPr="00035930">
              <w:rPr>
                <w:rFonts w:cs="宋体"/>
                <w:color w:val="000000"/>
                <w:kern w:val="0"/>
                <w:sz w:val="24"/>
              </w:rPr>
              <w:t>在查询持仓时，可以查询到目前的总持仓和可用持仓</w:t>
            </w:r>
            <w:r w:rsidRPr="00035930">
              <w:rPr>
                <w:rFonts w:cs="宋体" w:hint="eastAsia"/>
                <w:color w:val="000000"/>
                <w:kern w:val="0"/>
                <w:sz w:val="24"/>
              </w:rPr>
              <w:t>，以及</w:t>
            </w:r>
            <w:r w:rsidRPr="00035930">
              <w:rPr>
                <w:rFonts w:cs="宋体"/>
                <w:color w:val="000000"/>
                <w:kern w:val="0"/>
                <w:sz w:val="24"/>
              </w:rPr>
              <w:t>开仓均价</w:t>
            </w:r>
            <w:r w:rsidRPr="00035930">
              <w:rPr>
                <w:rFonts w:cs="宋体" w:hint="eastAsia"/>
                <w:color w:val="000000"/>
                <w:kern w:val="0"/>
                <w:sz w:val="24"/>
              </w:rPr>
              <w:t>等</w:t>
            </w:r>
          </w:p>
        </w:tc>
      </w:tr>
    </w:tbl>
    <w:p w14:paraId="0FBB581A" w14:textId="77777777" w:rsidR="008B2BAD" w:rsidRPr="008B2BAD" w:rsidRDefault="008B2BAD" w:rsidP="008B2BAD"/>
    <w:p w14:paraId="62CC3454" w14:textId="77777777" w:rsidR="00697245" w:rsidRPr="00A27F29" w:rsidRDefault="00697245" w:rsidP="00697245">
      <w:pPr>
        <w:pStyle w:val="1"/>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89" w:name="_Toc493858548"/>
      <w:r>
        <w:rPr>
          <w:rFonts w:ascii="黑体" w:hAnsi="黑体" w:cs="Arial" w:hint="eastAsia"/>
          <w:smallCaps/>
          <w:kern w:val="0"/>
          <w:sz w:val="32"/>
          <w:szCs w:val="30"/>
        </w:rPr>
        <w:t>技术接口</w:t>
      </w:r>
      <w:r>
        <w:rPr>
          <w:rFonts w:ascii="黑体" w:hAnsi="黑体" w:cs="Arial"/>
          <w:smallCaps/>
          <w:kern w:val="0"/>
          <w:sz w:val="32"/>
          <w:szCs w:val="30"/>
        </w:rPr>
        <w:t>影响</w:t>
      </w:r>
      <w:r w:rsidRPr="00A27F29">
        <w:rPr>
          <w:rFonts w:ascii="黑体" w:hAnsi="黑体" w:cs="Arial"/>
          <w:smallCaps/>
          <w:kern w:val="0"/>
          <w:sz w:val="32"/>
          <w:szCs w:val="30"/>
        </w:rPr>
        <w:t>分析</w:t>
      </w:r>
      <w:bookmarkEnd w:id="89"/>
    </w:p>
    <w:p w14:paraId="4F00612B" w14:textId="15D607FB" w:rsidR="007106F8" w:rsidRPr="00381288" w:rsidRDefault="007106F8" w:rsidP="007106F8">
      <w:pPr>
        <w:pStyle w:val="20"/>
        <w:spacing w:before="156" w:line="360" w:lineRule="auto"/>
        <w:rPr>
          <w:b/>
        </w:rPr>
      </w:pPr>
      <w:bookmarkStart w:id="90" w:name="_Toc483573437"/>
      <w:bookmarkStart w:id="91" w:name="_Toc483992145"/>
      <w:r w:rsidRPr="00381288">
        <w:rPr>
          <w:rFonts w:hint="eastAsia"/>
          <w:b/>
        </w:rPr>
        <w:lastRenderedPageBreak/>
        <w:t>1、</w:t>
      </w:r>
      <w:r w:rsidR="00381288" w:rsidRPr="00381288">
        <w:rPr>
          <w:rFonts w:hint="eastAsia"/>
          <w:b/>
        </w:rPr>
        <w:t>前置接入</w:t>
      </w:r>
      <w:r w:rsidR="00381288">
        <w:rPr>
          <w:rFonts w:hint="eastAsia"/>
          <w:b/>
        </w:rPr>
        <w:t>及</w:t>
      </w:r>
      <w:r w:rsidR="00381288" w:rsidRPr="00381288">
        <w:rPr>
          <w:rFonts w:hint="eastAsia"/>
          <w:b/>
        </w:rPr>
        <w:t>GTP协议</w:t>
      </w:r>
      <w:r w:rsidR="00381288">
        <w:rPr>
          <w:rFonts w:hint="eastAsia"/>
          <w:b/>
        </w:rPr>
        <w:t>调整</w:t>
      </w:r>
    </w:p>
    <w:p w14:paraId="5C9C829D" w14:textId="0CF64598" w:rsidR="00381288" w:rsidRPr="00381288" w:rsidRDefault="00381288" w:rsidP="00381288">
      <w:pPr>
        <w:pStyle w:val="20"/>
        <w:spacing w:before="156" w:line="360" w:lineRule="auto"/>
      </w:pPr>
      <w:r>
        <w:rPr>
          <w:rFonts w:hint="eastAsia"/>
        </w:rPr>
        <w:t>1</w:t>
      </w:r>
      <w:r w:rsidRPr="00381288">
        <w:rPr>
          <w:rFonts w:hint="eastAsia"/>
        </w:rPr>
        <w:t>）GTP协议</w:t>
      </w:r>
      <w:r w:rsidR="007B49EF">
        <w:rPr>
          <w:rFonts w:hint="eastAsia"/>
        </w:rPr>
        <w:t>中</w:t>
      </w:r>
      <w:r w:rsidR="007B49EF">
        <w:t>，报文类型</w:t>
      </w:r>
      <w:r w:rsidRPr="00381288">
        <w:rPr>
          <w:rFonts w:hint="eastAsia"/>
        </w:rPr>
        <w:t>新增心跳超时时间设置</w:t>
      </w:r>
      <w:r w:rsidR="007B49EF">
        <w:rPr>
          <w:rFonts w:hint="eastAsia"/>
        </w:rPr>
        <w:t>的</w:t>
      </w:r>
      <w:r w:rsidR="007B49EF">
        <w:t>标记类型</w:t>
      </w:r>
      <w:r w:rsidRPr="00381288">
        <w:rPr>
          <w:rFonts w:hint="eastAsia"/>
        </w:rPr>
        <w:t>。</w:t>
      </w:r>
    </w:p>
    <w:p w14:paraId="22108C0D" w14:textId="5A8A2B82" w:rsidR="00381288" w:rsidRDefault="00381288" w:rsidP="00381288">
      <w:pPr>
        <w:pStyle w:val="20"/>
        <w:spacing w:before="156" w:line="360" w:lineRule="auto"/>
      </w:pPr>
      <w:r>
        <w:rPr>
          <w:rFonts w:hint="eastAsia"/>
        </w:rPr>
        <w:t>2</w:t>
      </w:r>
      <w:r w:rsidRPr="00381288">
        <w:rPr>
          <w:rFonts w:hint="eastAsia"/>
        </w:rPr>
        <w:t>）交易员登陆登出接口新增</w:t>
      </w:r>
      <w:r w:rsidR="007B49EF">
        <w:rPr>
          <w:rFonts w:hint="eastAsia"/>
        </w:rPr>
        <w:t>接入系统</w:t>
      </w:r>
      <w:r w:rsidRPr="00381288">
        <w:rPr>
          <w:rFonts w:hint="eastAsia"/>
        </w:rPr>
        <w:t>标识</w:t>
      </w:r>
      <w:r w:rsidR="007B49EF">
        <w:rPr>
          <w:rFonts w:hint="eastAsia"/>
        </w:rPr>
        <w:t>。该</w:t>
      </w:r>
      <w:r>
        <w:rPr>
          <w:rFonts w:hint="eastAsia"/>
        </w:rPr>
        <w:t>修改影响涉及竞价ETF等交易接口，保证金仓储接口和账户卡接口</w:t>
      </w:r>
      <w:r w:rsidRPr="00381288">
        <w:rPr>
          <w:rFonts w:hint="eastAsia"/>
        </w:rPr>
        <w:t>。</w:t>
      </w:r>
    </w:p>
    <w:p w14:paraId="56C82B62" w14:textId="3D3C61DE" w:rsidR="007B49EF" w:rsidRDefault="007B49EF" w:rsidP="00381288">
      <w:pPr>
        <w:pStyle w:val="20"/>
        <w:spacing w:before="156" w:line="360" w:lineRule="auto"/>
      </w:pPr>
      <w:r>
        <w:rPr>
          <w:rFonts w:hint="eastAsia"/>
        </w:rPr>
        <w:t>3）在ETF交易</w:t>
      </w:r>
      <w:r>
        <w:t>接口中，</w:t>
      </w:r>
      <w:r>
        <w:rPr>
          <w:rFonts w:hint="eastAsia"/>
        </w:rPr>
        <w:t>会员</w:t>
      </w:r>
      <w:r>
        <w:t>席位登录登出接口</w:t>
      </w:r>
      <w:r>
        <w:rPr>
          <w:rFonts w:hint="eastAsia"/>
        </w:rPr>
        <w:t>新增接入系统</w:t>
      </w:r>
      <w:r w:rsidRPr="00381288">
        <w:rPr>
          <w:rFonts w:hint="eastAsia"/>
        </w:rPr>
        <w:t>标识</w:t>
      </w:r>
      <w:r>
        <w:rPr>
          <w:rFonts w:hint="eastAsia"/>
        </w:rPr>
        <w:t>。</w:t>
      </w:r>
    </w:p>
    <w:p w14:paraId="05DABF9E" w14:textId="1EA11F21" w:rsidR="007B49EF" w:rsidRDefault="007B49EF" w:rsidP="00381288">
      <w:pPr>
        <w:pStyle w:val="20"/>
        <w:spacing w:before="156" w:line="360" w:lineRule="auto"/>
        <w:rPr>
          <w:ins w:id="92" w:author="余新泰" w:date="2017-09-25T11:06:00Z"/>
        </w:rPr>
      </w:pPr>
      <w:r>
        <w:rPr>
          <w:rFonts w:hint="eastAsia"/>
        </w:rPr>
        <w:t>4）</w:t>
      </w:r>
      <w:r>
        <w:t>在</w:t>
      </w:r>
      <w:r>
        <w:rPr>
          <w:rFonts w:hint="eastAsia"/>
        </w:rPr>
        <w:t>GTP域字典</w:t>
      </w:r>
      <w:r>
        <w:t>中，</w:t>
      </w:r>
      <w:r>
        <w:rPr>
          <w:rFonts w:hint="eastAsia"/>
        </w:rPr>
        <w:t>新增</w:t>
      </w:r>
      <w:r>
        <w:t>会</w:t>
      </w:r>
      <w:r w:rsidR="006E47B6">
        <w:rPr>
          <w:rFonts w:hint="eastAsia"/>
        </w:rPr>
        <w:t>话</w:t>
      </w:r>
      <w:r>
        <w:t>相关的域</w:t>
      </w:r>
      <w:r>
        <w:rPr>
          <w:rFonts w:hint="eastAsia"/>
        </w:rPr>
        <w:t>。</w:t>
      </w:r>
    </w:p>
    <w:p w14:paraId="01B4120B" w14:textId="25560756" w:rsidR="00B06562" w:rsidRPr="00381288" w:rsidRDefault="00B06562" w:rsidP="00381288">
      <w:pPr>
        <w:pStyle w:val="20"/>
        <w:spacing w:before="156" w:line="360" w:lineRule="auto"/>
      </w:pPr>
      <w:ins w:id="93" w:author="余新泰" w:date="2017-09-25T11:06:00Z">
        <w:r>
          <w:rPr>
            <w:rFonts w:hint="eastAsia"/>
          </w:rPr>
          <w:t>5）</w:t>
        </w:r>
        <w:r w:rsidRPr="00B06562">
          <w:rPr>
            <w:rFonts w:hint="eastAsia"/>
          </w:rPr>
          <w:t>竞价交易登陆请求报文中增加T13</w:t>
        </w:r>
        <w:r w:rsidRPr="00B06562">
          <w:rPr>
            <w:rFonts w:hint="eastAsia"/>
          </w:rPr>
          <w:t> </w:t>
        </w:r>
        <w:r w:rsidRPr="00B06562">
          <w:rPr>
            <w:rFonts w:hint="eastAsia"/>
          </w:rPr>
          <w:t>(交易日期)</w:t>
        </w:r>
      </w:ins>
      <w:ins w:id="94" w:author="余新泰" w:date="2017-09-25T11:07:00Z">
        <w:r>
          <w:rPr>
            <w:rFonts w:hint="eastAsia"/>
          </w:rPr>
          <w:t>，该字段选填。</w:t>
        </w:r>
      </w:ins>
    </w:p>
    <w:p w14:paraId="6FD9A629" w14:textId="77777777" w:rsidR="00311857" w:rsidRPr="009F23E1" w:rsidRDefault="007106F8" w:rsidP="00311857">
      <w:pPr>
        <w:pStyle w:val="20"/>
        <w:spacing w:before="156" w:line="360" w:lineRule="auto"/>
        <w:rPr>
          <w:b/>
        </w:rPr>
      </w:pPr>
      <w:r>
        <w:rPr>
          <w:rFonts w:hint="eastAsia"/>
          <w:b/>
        </w:rPr>
        <w:t>2</w:t>
      </w:r>
      <w:r w:rsidR="00311857">
        <w:rPr>
          <w:rFonts w:hint="eastAsia"/>
          <w:b/>
        </w:rPr>
        <w:t>、</w:t>
      </w:r>
      <w:r w:rsidR="00311857" w:rsidRPr="009F23E1">
        <w:rPr>
          <w:rFonts w:hint="eastAsia"/>
          <w:b/>
        </w:rPr>
        <w:t>询价</w:t>
      </w:r>
      <w:r w:rsidR="00311857">
        <w:rPr>
          <w:rFonts w:hint="eastAsia"/>
          <w:b/>
        </w:rPr>
        <w:t>交易</w:t>
      </w:r>
      <w:r w:rsidR="00311857" w:rsidRPr="009F23E1">
        <w:rPr>
          <w:rFonts w:hint="eastAsia"/>
          <w:b/>
        </w:rPr>
        <w:t>接口</w:t>
      </w:r>
      <w:bookmarkEnd w:id="90"/>
      <w:bookmarkEnd w:id="91"/>
    </w:p>
    <w:p w14:paraId="0BC87220" w14:textId="77777777" w:rsidR="00311857" w:rsidRPr="009F23E1" w:rsidRDefault="00311857" w:rsidP="00311857">
      <w:pPr>
        <w:pStyle w:val="20"/>
        <w:spacing w:before="156" w:line="360" w:lineRule="auto"/>
      </w:pPr>
      <w:r>
        <w:rPr>
          <w:rFonts w:hint="eastAsia"/>
        </w:rPr>
        <w:t>1）</w:t>
      </w:r>
      <w:r w:rsidRPr="009F23E1">
        <w:rPr>
          <w:rFonts w:hint="eastAsia"/>
        </w:rPr>
        <w:t>白银询价即远掉业务增加指定仓库、远端指定仓库（掉期）；</w:t>
      </w:r>
    </w:p>
    <w:p w14:paraId="23CEF996" w14:textId="77777777" w:rsidR="00311857" w:rsidRPr="009F23E1" w:rsidRDefault="00311857" w:rsidP="00311857">
      <w:pPr>
        <w:pStyle w:val="20"/>
        <w:spacing w:before="156" w:line="360" w:lineRule="auto"/>
      </w:pPr>
      <w:r>
        <w:rPr>
          <w:rFonts w:hint="eastAsia"/>
        </w:rPr>
        <w:t>2）</w:t>
      </w:r>
      <w:r w:rsidRPr="009F23E1">
        <w:rPr>
          <w:rFonts w:hint="eastAsia"/>
        </w:rPr>
        <w:t>增加实物交割白银询价即远掉业务的指定仓库修改的功能；</w:t>
      </w:r>
    </w:p>
    <w:p w14:paraId="5649BFAA" w14:textId="77777777" w:rsidR="00311857" w:rsidRPr="009F23E1" w:rsidRDefault="00311857" w:rsidP="00311857">
      <w:pPr>
        <w:pStyle w:val="20"/>
        <w:spacing w:before="156" w:line="360" w:lineRule="auto"/>
      </w:pPr>
      <w:r>
        <w:rPr>
          <w:rFonts w:hint="eastAsia"/>
        </w:rPr>
        <w:t>3）</w:t>
      </w:r>
      <w:r w:rsidRPr="009F23E1">
        <w:rPr>
          <w:rFonts w:hint="eastAsia"/>
        </w:rPr>
        <w:t>增加现金结算询价即远掉业务的手工输入参考价修改的流程；</w:t>
      </w:r>
    </w:p>
    <w:p w14:paraId="664AC43B" w14:textId="77777777" w:rsidR="00311857" w:rsidRPr="009F23E1" w:rsidRDefault="00311857" w:rsidP="00311857">
      <w:pPr>
        <w:pStyle w:val="20"/>
        <w:spacing w:before="156" w:line="360" w:lineRule="auto"/>
      </w:pPr>
      <w:r>
        <w:rPr>
          <w:rFonts w:hint="eastAsia"/>
        </w:rPr>
        <w:t>4）</w:t>
      </w:r>
      <w:r w:rsidRPr="009F23E1">
        <w:rPr>
          <w:rFonts w:hint="eastAsia"/>
        </w:rPr>
        <w:t>统一询价期权业务中权利金的定义，定义为Price类型；</w:t>
      </w:r>
    </w:p>
    <w:p w14:paraId="5D5705B7" w14:textId="77777777" w:rsidR="00311857" w:rsidRDefault="00311857" w:rsidP="00311857">
      <w:pPr>
        <w:pStyle w:val="20"/>
        <w:spacing w:before="156" w:line="360" w:lineRule="auto"/>
      </w:pPr>
      <w:r>
        <w:rPr>
          <w:rFonts w:hint="eastAsia"/>
        </w:rPr>
        <w:t>5）</w:t>
      </w:r>
      <w:r w:rsidRPr="009F23E1">
        <w:rPr>
          <w:rFonts w:hint="eastAsia"/>
        </w:rPr>
        <w:t>统一询价业务中标准重量的定义，重量按照白银合约、黄金合约，单位分别是千克、克。</w:t>
      </w:r>
    </w:p>
    <w:p w14:paraId="2E564DD5" w14:textId="3FF4A2CB" w:rsidR="006306F4" w:rsidRDefault="006306F4" w:rsidP="00311857">
      <w:pPr>
        <w:pStyle w:val="20"/>
        <w:spacing w:before="156" w:line="360" w:lineRule="auto"/>
      </w:pPr>
      <w:r>
        <w:rPr>
          <w:rFonts w:hint="eastAsia"/>
        </w:rPr>
        <w:t>6）完善拆借还金参数修改和期权平仓，增加查询对手方是否申请的查询报文</w:t>
      </w:r>
      <w:r w:rsidRPr="009F23E1">
        <w:rPr>
          <w:rFonts w:hint="eastAsia"/>
        </w:rPr>
        <w:t>。</w:t>
      </w:r>
    </w:p>
    <w:p w14:paraId="6E83281A" w14:textId="78044AD1" w:rsidR="00AF7D06" w:rsidRDefault="006306F4" w:rsidP="00311857">
      <w:pPr>
        <w:pStyle w:val="20"/>
        <w:spacing w:before="156" w:line="360" w:lineRule="auto"/>
      </w:pPr>
      <w:r>
        <w:rPr>
          <w:rFonts w:hint="eastAsia"/>
        </w:rPr>
        <w:t>7</w:t>
      </w:r>
      <w:r w:rsidR="005A0A11">
        <w:rPr>
          <w:rFonts w:hint="eastAsia"/>
        </w:rPr>
        <w:t>）关于询价交易接口配套国密改造</w:t>
      </w:r>
      <w:r w:rsidR="00AF7D06">
        <w:rPr>
          <w:rFonts w:hint="eastAsia"/>
        </w:rPr>
        <w:t>。</w:t>
      </w:r>
    </w:p>
    <w:p w14:paraId="38A6597E" w14:textId="28E7B84A" w:rsidR="00AF7D06" w:rsidRDefault="005A0A11" w:rsidP="00AF7D06">
      <w:pPr>
        <w:pStyle w:val="a6"/>
        <w:numPr>
          <w:ilvl w:val="0"/>
          <w:numId w:val="23"/>
        </w:numPr>
        <w:snapToGrid w:val="0"/>
        <w:spacing w:line="360" w:lineRule="auto"/>
        <w:ind w:firstLineChars="0"/>
        <w:jc w:val="both"/>
        <w:rPr>
          <w:rFonts w:hAnsi="宋体"/>
          <w:sz w:val="24"/>
        </w:rPr>
      </w:pPr>
      <w:r w:rsidRPr="00AF7D06">
        <w:rPr>
          <w:rFonts w:hAnsi="宋体" w:hint="eastAsia"/>
          <w:sz w:val="24"/>
        </w:rPr>
        <w:t>交易所将提供全新的询价GTP API，在API中提供加密机调用的相关接口，可以供二级系统使用交易所同型号加密机或者内部已有的加密机。相关</w:t>
      </w:r>
      <w:r w:rsidR="006306F4">
        <w:rPr>
          <w:rFonts w:hAnsi="宋体" w:hint="eastAsia"/>
          <w:sz w:val="24"/>
        </w:rPr>
        <w:t>连接认证和接入单元登录</w:t>
      </w:r>
      <w:r w:rsidRPr="00AF7D06">
        <w:rPr>
          <w:rFonts w:hAnsi="宋体" w:hint="eastAsia"/>
          <w:sz w:val="24"/>
        </w:rPr>
        <w:t>流程封装在API中，</w:t>
      </w:r>
      <w:r w:rsidR="006306F4">
        <w:rPr>
          <w:rFonts w:hAnsi="宋体" w:hint="eastAsia"/>
          <w:sz w:val="24"/>
        </w:rPr>
        <w:t>，需要调用不同的初始化、连接的API</w:t>
      </w:r>
      <w:r w:rsidR="006306F4" w:rsidRPr="00AF7D06">
        <w:rPr>
          <w:rFonts w:hAnsi="宋体" w:hint="eastAsia"/>
          <w:sz w:val="24"/>
        </w:rPr>
        <w:t>。</w:t>
      </w:r>
    </w:p>
    <w:p w14:paraId="1DB21CCC" w14:textId="6331E8DD" w:rsidR="006306F4" w:rsidRDefault="006306F4" w:rsidP="006306F4">
      <w:pPr>
        <w:pStyle w:val="a6"/>
        <w:numPr>
          <w:ilvl w:val="0"/>
          <w:numId w:val="23"/>
        </w:numPr>
        <w:snapToGrid w:val="0"/>
        <w:spacing w:line="360" w:lineRule="auto"/>
        <w:ind w:firstLineChars="0"/>
        <w:jc w:val="both"/>
        <w:rPr>
          <w:rFonts w:hAnsi="宋体"/>
          <w:sz w:val="24"/>
        </w:rPr>
      </w:pPr>
      <w:r w:rsidRPr="006306F4">
        <w:rPr>
          <w:rFonts w:hAnsi="宋体" w:hint="eastAsia"/>
          <w:sz w:val="24"/>
        </w:rPr>
        <w:t>使用全新的国密交易员登录报文，取消原有非国密的交易员登录报文。</w:t>
      </w:r>
    </w:p>
    <w:p w14:paraId="1FF4DE55" w14:textId="100236E0" w:rsidR="006306F4" w:rsidRPr="006306F4" w:rsidRDefault="006306F4" w:rsidP="006306F4">
      <w:pPr>
        <w:pStyle w:val="a6"/>
        <w:numPr>
          <w:ilvl w:val="0"/>
          <w:numId w:val="23"/>
        </w:numPr>
        <w:snapToGrid w:val="0"/>
        <w:spacing w:line="360" w:lineRule="auto"/>
        <w:ind w:firstLineChars="0"/>
        <w:jc w:val="both"/>
        <w:rPr>
          <w:rFonts w:hAnsi="宋体"/>
          <w:sz w:val="24"/>
        </w:rPr>
      </w:pPr>
      <w:r>
        <w:rPr>
          <w:rFonts w:hAnsi="宋体" w:hint="eastAsia"/>
          <w:sz w:val="24"/>
        </w:rPr>
        <w:t>国密改造对报文的影响，完全封装在API中，对其他业务报文的发送、接收没有影响。</w:t>
      </w:r>
    </w:p>
    <w:p w14:paraId="60C40DEA" w14:textId="78CC582E" w:rsidR="005A0A11" w:rsidRPr="00AF7D06" w:rsidRDefault="005A0A11" w:rsidP="00AF7D06">
      <w:pPr>
        <w:pStyle w:val="a6"/>
        <w:numPr>
          <w:ilvl w:val="0"/>
          <w:numId w:val="23"/>
        </w:numPr>
        <w:snapToGrid w:val="0"/>
        <w:spacing w:line="360" w:lineRule="auto"/>
        <w:ind w:firstLineChars="0"/>
        <w:jc w:val="both"/>
        <w:rPr>
          <w:rFonts w:hAnsi="宋体"/>
          <w:sz w:val="24"/>
        </w:rPr>
      </w:pPr>
      <w:r w:rsidRPr="00AF7D06">
        <w:rPr>
          <w:rFonts w:hAnsi="宋体" w:hint="eastAsia"/>
          <w:sz w:val="24"/>
        </w:rPr>
        <w:lastRenderedPageBreak/>
        <w:t>交易所端</w:t>
      </w:r>
      <w:r w:rsidR="006306F4">
        <w:rPr>
          <w:rFonts w:hAnsi="宋体" w:hint="eastAsia"/>
          <w:sz w:val="24"/>
        </w:rPr>
        <w:t>不为二级系统提供非国密的前置，相应前置只为非国密询价红马甲提供服务</w:t>
      </w:r>
      <w:r w:rsidRPr="00AF7D06">
        <w:rPr>
          <w:rFonts w:hAnsi="宋体" w:hint="eastAsia"/>
          <w:sz w:val="24"/>
        </w:rPr>
        <w:t>。</w:t>
      </w:r>
    </w:p>
    <w:p w14:paraId="5C56AD5C" w14:textId="77777777" w:rsidR="00AF7D06" w:rsidRPr="00AF7D06" w:rsidRDefault="00AF7D06" w:rsidP="00AF7D06">
      <w:pPr>
        <w:pStyle w:val="a6"/>
        <w:numPr>
          <w:ilvl w:val="0"/>
          <w:numId w:val="23"/>
        </w:numPr>
        <w:snapToGrid w:val="0"/>
        <w:spacing w:line="360" w:lineRule="auto"/>
        <w:ind w:firstLineChars="0"/>
        <w:jc w:val="both"/>
        <w:rPr>
          <w:rFonts w:hAnsi="宋体"/>
          <w:sz w:val="24"/>
        </w:rPr>
      </w:pPr>
      <w:r>
        <w:rPr>
          <w:rFonts w:hAnsi="宋体" w:hint="eastAsia"/>
          <w:sz w:val="24"/>
        </w:rPr>
        <w:t>询价系统上</w:t>
      </w:r>
      <w:r w:rsidRPr="00AF7D06">
        <w:rPr>
          <w:rFonts w:hAnsi="宋体" w:hint="eastAsia"/>
          <w:sz w:val="24"/>
        </w:rPr>
        <w:t>使用的会员证书将按照</w:t>
      </w:r>
      <w:r>
        <w:rPr>
          <w:rFonts w:hAnsi="宋体" w:hint="eastAsia"/>
          <w:sz w:val="24"/>
        </w:rPr>
        <w:t>国密改造后的</w:t>
      </w:r>
      <w:r w:rsidRPr="00AF7D06">
        <w:rPr>
          <w:rFonts w:hAnsi="宋体" w:hint="eastAsia"/>
          <w:sz w:val="24"/>
        </w:rPr>
        <w:t>业务流程进行管理，详见本文2.2询价交易业务中的说明。</w:t>
      </w:r>
    </w:p>
    <w:p w14:paraId="04459D15" w14:textId="77777777" w:rsidR="00311857" w:rsidRPr="009F23E1" w:rsidRDefault="007106F8" w:rsidP="00311857">
      <w:pPr>
        <w:pStyle w:val="20"/>
        <w:spacing w:before="156" w:line="360" w:lineRule="auto"/>
        <w:rPr>
          <w:b/>
        </w:rPr>
      </w:pPr>
      <w:r>
        <w:rPr>
          <w:rFonts w:hint="eastAsia"/>
          <w:b/>
        </w:rPr>
        <w:t>3</w:t>
      </w:r>
      <w:r w:rsidR="00311857">
        <w:rPr>
          <w:rFonts w:hint="eastAsia"/>
          <w:b/>
        </w:rPr>
        <w:t>、定价交易接口</w:t>
      </w:r>
    </w:p>
    <w:p w14:paraId="7DA7EF5D" w14:textId="3ABA170E" w:rsidR="0088094C" w:rsidRDefault="00311857" w:rsidP="00311857">
      <w:pPr>
        <w:pStyle w:val="20"/>
        <w:spacing w:before="156" w:line="360" w:lineRule="auto"/>
      </w:pPr>
      <w:r>
        <w:rPr>
          <w:rFonts w:hint="eastAsia"/>
        </w:rPr>
        <w:t>应急暂停合约状态会在盘中下发给会员二级系统，因此新增“合约应急暂停</w:t>
      </w:r>
      <w:r w:rsidRPr="007106F8">
        <w:rPr>
          <w:rFonts w:hint="eastAsia"/>
        </w:rPr>
        <w:t>回报”接口功能。</w:t>
      </w:r>
    </w:p>
    <w:p w14:paraId="4592EA71" w14:textId="2FFB0F68" w:rsidR="00F46468" w:rsidRPr="007106F8" w:rsidRDefault="00F46468" w:rsidP="00F46468">
      <w:pPr>
        <w:pStyle w:val="20"/>
        <w:spacing w:before="156" w:line="360" w:lineRule="auto"/>
        <w:rPr>
          <w:b/>
        </w:rPr>
      </w:pPr>
      <w:r>
        <w:rPr>
          <w:rFonts w:hint="eastAsia"/>
          <w:b/>
        </w:rPr>
        <w:t>4</w:t>
      </w:r>
      <w:r w:rsidRPr="007106F8">
        <w:rPr>
          <w:rFonts w:hint="eastAsia"/>
          <w:b/>
        </w:rPr>
        <w:t>、</w:t>
      </w:r>
      <w:r>
        <w:rPr>
          <w:rFonts w:hint="eastAsia"/>
          <w:b/>
        </w:rPr>
        <w:t>竞价交易</w:t>
      </w:r>
      <w:r w:rsidRPr="007106F8">
        <w:rPr>
          <w:rFonts w:hint="eastAsia"/>
          <w:b/>
        </w:rPr>
        <w:t>接口</w:t>
      </w:r>
    </w:p>
    <w:p w14:paraId="10134144" w14:textId="2BE91C25" w:rsidR="00F46468" w:rsidRDefault="00F46468" w:rsidP="00311857">
      <w:pPr>
        <w:pStyle w:val="20"/>
        <w:spacing w:before="156" w:line="360" w:lineRule="auto"/>
      </w:pPr>
      <w:r>
        <w:rPr>
          <w:rFonts w:hint="eastAsia"/>
        </w:rPr>
        <w:t>1）在单向</w:t>
      </w:r>
      <w:r>
        <w:t>大边保证金业务下</w:t>
      </w:r>
      <w:r>
        <w:rPr>
          <w:rFonts w:hint="eastAsia"/>
        </w:rPr>
        <w:t>，</w:t>
      </w:r>
      <w:r>
        <w:t>新增</w:t>
      </w:r>
      <w:r>
        <w:t>“</w:t>
      </w:r>
      <w:r>
        <w:rPr>
          <w:rFonts w:hint="eastAsia"/>
        </w:rPr>
        <w:t>合约</w:t>
      </w:r>
      <w:r>
        <w:t>组信息汇报</w:t>
      </w:r>
      <w:r>
        <w:t>”</w:t>
      </w:r>
      <w:r>
        <w:rPr>
          <w:rFonts w:hint="eastAsia"/>
        </w:rPr>
        <w:t>接口</w:t>
      </w:r>
      <w:r>
        <w:t>。</w:t>
      </w:r>
    </w:p>
    <w:p w14:paraId="7C28AF04" w14:textId="7DB71A17" w:rsidR="00F46468" w:rsidRDefault="00F46468" w:rsidP="00311857">
      <w:pPr>
        <w:pStyle w:val="20"/>
        <w:spacing w:before="156" w:line="360" w:lineRule="auto"/>
      </w:pPr>
      <w:r>
        <w:rPr>
          <w:rFonts w:hint="eastAsia"/>
        </w:rPr>
        <w:t>2）为</w:t>
      </w:r>
      <w:r>
        <w:t>优化席位资金结构，</w:t>
      </w:r>
      <w:r>
        <w:rPr>
          <w:rFonts w:hint="eastAsia"/>
        </w:rPr>
        <w:t>更新</w:t>
      </w:r>
      <w:r>
        <w:t>了</w:t>
      </w:r>
      <w:r>
        <w:rPr>
          <w:rFonts w:hint="eastAsia"/>
        </w:rPr>
        <w:t>“席位</w:t>
      </w:r>
      <w:r>
        <w:t>资金查询请求及应答</w:t>
      </w:r>
      <w:r>
        <w:rPr>
          <w:rFonts w:hint="eastAsia"/>
        </w:rPr>
        <w:t>”接口</w:t>
      </w:r>
      <w:r>
        <w:t>的字段</w:t>
      </w:r>
      <w:r>
        <w:rPr>
          <w:rFonts w:hint="eastAsia"/>
        </w:rPr>
        <w:t>信息</w:t>
      </w:r>
      <w:r>
        <w:t>。</w:t>
      </w:r>
    </w:p>
    <w:p w14:paraId="19FF8EA1" w14:textId="61C4B6C1" w:rsidR="00F46468" w:rsidRDefault="00F46468" w:rsidP="00311857">
      <w:pPr>
        <w:pStyle w:val="20"/>
        <w:spacing w:before="156" w:line="360" w:lineRule="auto"/>
      </w:pPr>
      <w:r>
        <w:rPr>
          <w:rFonts w:hint="eastAsia"/>
        </w:rPr>
        <w:t>3）修订</w:t>
      </w:r>
      <w:r>
        <w:t>了</w:t>
      </w:r>
      <w:r>
        <w:t>“</w:t>
      </w:r>
      <w:r>
        <w:rPr>
          <w:rFonts w:hint="eastAsia"/>
        </w:rPr>
        <w:t>交易所</w:t>
      </w:r>
      <w:r>
        <w:t>状态通知</w:t>
      </w:r>
      <w:r>
        <w:t>”</w:t>
      </w:r>
      <w:r>
        <w:rPr>
          <w:rFonts w:hint="eastAsia"/>
        </w:rPr>
        <w:t>接口</w:t>
      </w:r>
      <w:r>
        <w:t>中的发布时间字段</w:t>
      </w:r>
      <w:r w:rsidR="00BC3E25">
        <w:rPr>
          <w:rFonts w:hint="eastAsia"/>
        </w:rPr>
        <w:t>说明</w:t>
      </w:r>
      <w:r>
        <w:t>。</w:t>
      </w:r>
    </w:p>
    <w:p w14:paraId="3EE122DF" w14:textId="520A4B0F" w:rsidR="00F46468" w:rsidRDefault="00F46468" w:rsidP="00311857">
      <w:pPr>
        <w:pStyle w:val="20"/>
        <w:spacing w:before="156" w:line="360" w:lineRule="auto"/>
        <w:rPr>
          <w:ins w:id="95" w:author="余新泰" w:date="2017-09-28T09:48:00Z"/>
          <w:rFonts w:hint="eastAsia"/>
        </w:rPr>
      </w:pPr>
      <w:r>
        <w:t>4</w:t>
      </w:r>
      <w:r>
        <w:rPr>
          <w:rFonts w:hint="eastAsia"/>
        </w:rPr>
        <w:t>）</w:t>
      </w:r>
      <w:r w:rsidR="007B49EF">
        <w:rPr>
          <w:rFonts w:hint="eastAsia"/>
        </w:rPr>
        <w:t>在GTP域字典</w:t>
      </w:r>
      <w:r w:rsidR="007B49EF">
        <w:t>中，</w:t>
      </w:r>
      <w:r>
        <w:rPr>
          <w:rFonts w:hint="eastAsia"/>
        </w:rPr>
        <w:t>新增</w:t>
      </w:r>
      <w:r>
        <w:t>了</w:t>
      </w:r>
      <w:r>
        <w:rPr>
          <w:rFonts w:hint="eastAsia"/>
        </w:rPr>
        <w:t>若干项资金</w:t>
      </w:r>
      <w:r>
        <w:t>账户</w:t>
      </w:r>
      <w:r>
        <w:rPr>
          <w:rFonts w:hint="eastAsia"/>
        </w:rPr>
        <w:t>和</w:t>
      </w:r>
      <w:r>
        <w:t>合约</w:t>
      </w:r>
      <w:r>
        <w:rPr>
          <w:rFonts w:hint="eastAsia"/>
        </w:rPr>
        <w:t>的域</w:t>
      </w:r>
      <w:r>
        <w:t>定义。</w:t>
      </w:r>
    </w:p>
    <w:p w14:paraId="5F8F3CFD" w14:textId="62C9E7E6" w:rsidR="00B10591" w:rsidRPr="00B10591" w:rsidRDefault="00B10591" w:rsidP="00311857">
      <w:pPr>
        <w:pStyle w:val="20"/>
        <w:spacing w:before="156" w:line="360" w:lineRule="auto"/>
      </w:pPr>
      <w:ins w:id="96" w:author="余新泰" w:date="2017-09-28T09:48:00Z">
        <w:r>
          <w:rPr>
            <w:rFonts w:hint="eastAsia"/>
          </w:rPr>
          <w:t>5）</w:t>
        </w:r>
        <w:r w:rsidRPr="00B10591">
          <w:rPr>
            <w:rFonts w:hint="eastAsia"/>
          </w:rPr>
          <w:t>增加关于交易员登录应答中关于最大本地报单号的说明</w:t>
        </w:r>
        <w:r>
          <w:rPr>
            <w:rFonts w:hint="eastAsia"/>
          </w:rPr>
          <w:t>。</w:t>
        </w:r>
      </w:ins>
    </w:p>
    <w:p w14:paraId="2E96C097" w14:textId="5F4E8F21" w:rsidR="00202075" w:rsidRPr="007106F8" w:rsidRDefault="00F46468" w:rsidP="00202075">
      <w:pPr>
        <w:pStyle w:val="20"/>
        <w:spacing w:before="156" w:line="360" w:lineRule="auto"/>
        <w:rPr>
          <w:b/>
        </w:rPr>
      </w:pPr>
      <w:r>
        <w:rPr>
          <w:rFonts w:hint="eastAsia"/>
          <w:b/>
        </w:rPr>
        <w:t>5</w:t>
      </w:r>
      <w:r w:rsidR="00202075" w:rsidRPr="007106F8">
        <w:rPr>
          <w:rFonts w:hint="eastAsia"/>
          <w:b/>
        </w:rPr>
        <w:t>、</w:t>
      </w:r>
      <w:r w:rsidR="00202075">
        <w:rPr>
          <w:rFonts w:hint="eastAsia"/>
          <w:b/>
        </w:rPr>
        <w:t>E</w:t>
      </w:r>
      <w:r w:rsidR="00202075">
        <w:rPr>
          <w:b/>
        </w:rPr>
        <w:t>TF</w:t>
      </w:r>
      <w:r w:rsidR="00202075">
        <w:rPr>
          <w:rFonts w:hint="eastAsia"/>
          <w:b/>
        </w:rPr>
        <w:t>交易</w:t>
      </w:r>
      <w:r w:rsidR="00202075" w:rsidRPr="007106F8">
        <w:rPr>
          <w:rFonts w:hint="eastAsia"/>
          <w:b/>
        </w:rPr>
        <w:t>接口</w:t>
      </w:r>
    </w:p>
    <w:p w14:paraId="686739CB" w14:textId="6A6FE0AE" w:rsidR="00202075" w:rsidRDefault="0082484E" w:rsidP="00311857">
      <w:pPr>
        <w:pStyle w:val="20"/>
        <w:spacing w:before="156" w:line="360" w:lineRule="auto"/>
        <w:rPr>
          <w:ins w:id="97" w:author="余新泰" w:date="2017-09-25T11:03:00Z"/>
        </w:rPr>
      </w:pPr>
      <w:ins w:id="98" w:author="余新泰" w:date="2017-09-25T11:03:00Z">
        <w:r>
          <w:rPr>
            <w:rFonts w:hint="eastAsia"/>
          </w:rPr>
          <w:t>1）</w:t>
        </w:r>
      </w:ins>
      <w:del w:id="99" w:author="余新泰" w:date="2017-09-25T11:03:00Z">
        <w:r w:rsidR="00F46468" w:rsidRPr="00BC3E25" w:rsidDel="0082484E">
          <w:rPr>
            <w:rFonts w:hint="eastAsia"/>
          </w:rPr>
          <w:delText>技术接口</w:delText>
        </w:r>
        <w:r w:rsidR="007B49EF" w:rsidDel="0082484E">
          <w:rPr>
            <w:rFonts w:hint="eastAsia"/>
          </w:rPr>
          <w:delText>中</w:delText>
        </w:r>
        <w:r w:rsidR="00F46468" w:rsidRPr="00BC3E25" w:rsidDel="0082484E">
          <w:rPr>
            <w:rFonts w:hint="eastAsia"/>
          </w:rPr>
          <w:delText>没有变化，但</w:delText>
        </w:r>
      </w:del>
      <w:r w:rsidR="007B49EF">
        <w:rPr>
          <w:rFonts w:hint="eastAsia"/>
        </w:rPr>
        <w:t>账户</w:t>
      </w:r>
      <w:r w:rsidR="007B49EF">
        <w:t>备案</w:t>
      </w:r>
      <w:r w:rsidR="007B49EF">
        <w:rPr>
          <w:rFonts w:hint="eastAsia"/>
        </w:rPr>
        <w:t>相关</w:t>
      </w:r>
      <w:r w:rsidR="007B49EF">
        <w:t>的</w:t>
      </w:r>
      <w:r w:rsidR="007B49EF">
        <w:rPr>
          <w:rFonts w:hint="eastAsia"/>
        </w:rPr>
        <w:t>请求</w:t>
      </w:r>
      <w:r w:rsidR="007B49EF">
        <w:t>及应答</w:t>
      </w:r>
      <w:r w:rsidR="007B49EF">
        <w:rPr>
          <w:rFonts w:hint="eastAsia"/>
        </w:rPr>
        <w:t>接口</w:t>
      </w:r>
      <w:r w:rsidR="007B49EF">
        <w:t>中</w:t>
      </w:r>
      <w:r w:rsidR="00F46468" w:rsidRPr="00BC3E25">
        <w:rPr>
          <w:rFonts w:hint="eastAsia"/>
        </w:rPr>
        <w:t>字段【投资人类型】</w:t>
      </w:r>
      <w:r w:rsidR="007B49EF">
        <w:rPr>
          <w:rFonts w:hint="eastAsia"/>
        </w:rPr>
        <w:t>的</w:t>
      </w:r>
      <w:r w:rsidR="007B49EF">
        <w:t>数据</w:t>
      </w:r>
      <w:r w:rsidR="00F46468" w:rsidRPr="00BC3E25">
        <w:rPr>
          <w:rFonts w:hint="eastAsia"/>
        </w:rPr>
        <w:t>内容增设“3</w:t>
      </w:r>
      <w:r w:rsidR="00F46468" w:rsidRPr="00BC3E25">
        <w:t xml:space="preserve"> - </w:t>
      </w:r>
      <w:r w:rsidR="00F46468" w:rsidRPr="00BC3E25">
        <w:rPr>
          <w:rFonts w:hint="eastAsia"/>
        </w:rPr>
        <w:t>特殊客户”</w:t>
      </w:r>
      <w:r w:rsidR="00B13654">
        <w:rPr>
          <w:rFonts w:hint="eastAsia"/>
        </w:rPr>
        <w:t>，同时</w:t>
      </w:r>
      <w:r w:rsidR="00B13654">
        <w:t>在</w:t>
      </w:r>
      <w:r w:rsidR="00B13654">
        <w:rPr>
          <w:rFonts w:hint="eastAsia"/>
        </w:rPr>
        <w:t>GTP域字典</w:t>
      </w:r>
      <w:r w:rsidR="00B13654">
        <w:t>中也增加该内容</w:t>
      </w:r>
      <w:r w:rsidR="007B49EF">
        <w:rPr>
          <w:rFonts w:hint="eastAsia"/>
        </w:rPr>
        <w:t>。</w:t>
      </w:r>
    </w:p>
    <w:p w14:paraId="610B58BD" w14:textId="10A457F9" w:rsidR="0082484E" w:rsidRPr="007106F8" w:rsidRDefault="0082484E" w:rsidP="00311857">
      <w:pPr>
        <w:pStyle w:val="20"/>
        <w:spacing w:before="156" w:line="360" w:lineRule="auto"/>
      </w:pPr>
      <w:ins w:id="100" w:author="余新泰" w:date="2017-09-25T11:03:00Z">
        <w:r>
          <w:rPr>
            <w:rFonts w:hint="eastAsia"/>
          </w:rPr>
          <w:t>2）</w:t>
        </w:r>
        <w:r w:rsidRPr="0082484E">
          <w:rPr>
            <w:rFonts w:hint="eastAsia"/>
          </w:rPr>
          <w:t>席位登录应答中返回给二级系统交易所交易日期</w:t>
        </w:r>
        <w:r>
          <w:rPr>
            <w:rFonts w:hint="eastAsia"/>
          </w:rPr>
          <w:t>。</w:t>
        </w:r>
      </w:ins>
    </w:p>
    <w:p w14:paraId="5B2111E3" w14:textId="6C02F831" w:rsidR="007106F8" w:rsidRPr="007106F8" w:rsidRDefault="00314A9E" w:rsidP="007106F8">
      <w:pPr>
        <w:pStyle w:val="20"/>
        <w:spacing w:before="156" w:line="360" w:lineRule="auto"/>
        <w:rPr>
          <w:b/>
        </w:rPr>
      </w:pPr>
      <w:r>
        <w:rPr>
          <w:rFonts w:hint="eastAsia"/>
          <w:b/>
        </w:rPr>
        <w:t>6</w:t>
      </w:r>
      <w:r w:rsidR="007106F8" w:rsidRPr="007106F8">
        <w:rPr>
          <w:rFonts w:hint="eastAsia"/>
          <w:b/>
        </w:rPr>
        <w:t>、保证金仓储接口</w:t>
      </w:r>
    </w:p>
    <w:p w14:paraId="1EB815F2" w14:textId="2938F877" w:rsidR="007106F8" w:rsidRPr="007106F8" w:rsidRDefault="00F031C0" w:rsidP="007106F8">
      <w:pPr>
        <w:pStyle w:val="20"/>
        <w:spacing w:before="156" w:line="360" w:lineRule="auto"/>
      </w:pPr>
      <w:r>
        <w:rPr>
          <w:rFonts w:hint="eastAsia"/>
        </w:rPr>
        <w:t>1</w:t>
      </w:r>
      <w:r w:rsidR="007106F8" w:rsidRPr="007106F8">
        <w:rPr>
          <w:rFonts w:hint="eastAsia"/>
        </w:rPr>
        <w:t>）保证金仓储接口</w:t>
      </w:r>
      <w:r w:rsidR="00B13654">
        <w:rPr>
          <w:rFonts w:hint="eastAsia"/>
        </w:rPr>
        <w:t>废除</w:t>
      </w:r>
      <w:r w:rsidR="00B14C0A">
        <w:rPr>
          <w:rFonts w:hint="eastAsia"/>
        </w:rPr>
        <w:t>库存划转相关功能，关于租借质押等功能中的合同编号允许输入中文字符</w:t>
      </w:r>
      <w:r w:rsidR="007106F8" w:rsidRPr="007106F8">
        <w:rPr>
          <w:rFonts w:hint="eastAsia"/>
        </w:rPr>
        <w:t>。</w:t>
      </w:r>
    </w:p>
    <w:p w14:paraId="172EAEA5" w14:textId="15B7CA00" w:rsidR="007106F8" w:rsidRDefault="00F031C0" w:rsidP="007106F8">
      <w:pPr>
        <w:pStyle w:val="20"/>
        <w:spacing w:before="156" w:line="360" w:lineRule="auto"/>
      </w:pPr>
      <w:r>
        <w:rPr>
          <w:rFonts w:hint="eastAsia"/>
        </w:rPr>
        <w:t>2</w:t>
      </w:r>
      <w:r w:rsidR="007106F8" w:rsidRPr="007106F8">
        <w:rPr>
          <w:rFonts w:hint="eastAsia"/>
        </w:rPr>
        <w:t>）</w:t>
      </w:r>
      <w:r w:rsidR="00B13654">
        <w:rPr>
          <w:rFonts w:hint="eastAsia"/>
        </w:rPr>
        <w:t>修订往来账消息</w:t>
      </w:r>
      <w:r w:rsidR="00B13654">
        <w:t>接口域取值</w:t>
      </w:r>
      <w:r w:rsidR="007106F8" w:rsidRPr="007106F8">
        <w:rPr>
          <w:rFonts w:hint="eastAsia"/>
        </w:rPr>
        <w:t>内容，</w:t>
      </w:r>
      <w:r w:rsidR="00B13654">
        <w:rPr>
          <w:rFonts w:hint="eastAsia"/>
        </w:rPr>
        <w:t>“回执</w:t>
      </w:r>
      <w:r w:rsidR="00B13654">
        <w:t>标志</w:t>
      </w:r>
      <w:r w:rsidR="00B13654">
        <w:rPr>
          <w:rFonts w:hint="eastAsia"/>
        </w:rPr>
        <w:t>”取值</w:t>
      </w:r>
      <w:r w:rsidR="00B13654">
        <w:t>为</w:t>
      </w:r>
      <w:r w:rsidR="004A6831">
        <w:rPr>
          <w:rFonts w:hint="eastAsia"/>
        </w:rPr>
        <w:t>空</w:t>
      </w:r>
      <w:r w:rsidR="00DF5DC7">
        <w:rPr>
          <w:rFonts w:hint="eastAsia"/>
        </w:rPr>
        <w:t>字符串</w:t>
      </w:r>
      <w:r w:rsidR="00B13654">
        <w:rPr>
          <w:rFonts w:hint="eastAsia"/>
        </w:rPr>
        <w:t>表示</w:t>
      </w:r>
      <w:r w:rsidR="00B13654">
        <w:t>往账成功</w:t>
      </w:r>
      <w:r w:rsidR="00B13654">
        <w:rPr>
          <w:rFonts w:hint="eastAsia"/>
        </w:rPr>
        <w:t>通知</w:t>
      </w:r>
      <w:r w:rsidR="00B13654">
        <w:t>，</w:t>
      </w:r>
      <w:r w:rsidR="00DF5DC7">
        <w:t>’</w:t>
      </w:r>
      <w:r w:rsidR="00DF5DC7">
        <w:rPr>
          <w:rFonts w:hint="eastAsia"/>
        </w:rPr>
        <w:t>1111</w:t>
      </w:r>
      <w:r w:rsidR="00DF5DC7">
        <w:t>’</w:t>
      </w:r>
      <w:r w:rsidR="00B13654">
        <w:t>表示往账失败</w:t>
      </w:r>
      <w:r w:rsidR="007106F8" w:rsidRPr="007106F8">
        <w:rPr>
          <w:rFonts w:hint="eastAsia"/>
        </w:rPr>
        <w:t>通知；</w:t>
      </w:r>
    </w:p>
    <w:p w14:paraId="2937E370" w14:textId="38647FC2" w:rsidR="00B13654" w:rsidRDefault="00B13654" w:rsidP="007106F8">
      <w:pPr>
        <w:pStyle w:val="20"/>
        <w:spacing w:before="156" w:line="360" w:lineRule="auto"/>
      </w:pPr>
      <w:r>
        <w:rPr>
          <w:rFonts w:hint="eastAsia"/>
        </w:rPr>
        <w:t>3）</w:t>
      </w:r>
      <w:r>
        <w:t>租借状态变更请求中的备注字段</w:t>
      </w:r>
      <w:r>
        <w:rPr>
          <w:rFonts w:hint="eastAsia"/>
        </w:rPr>
        <w:t>由</w:t>
      </w:r>
      <w:r>
        <w:t>必填调整为可选填字段。</w:t>
      </w:r>
    </w:p>
    <w:p w14:paraId="0285FBEA" w14:textId="1C42CDFC" w:rsidR="00B13654" w:rsidDel="000B7DF2" w:rsidRDefault="00B13654" w:rsidP="007106F8">
      <w:pPr>
        <w:pStyle w:val="20"/>
        <w:spacing w:before="156" w:line="360" w:lineRule="auto"/>
        <w:rPr>
          <w:del w:id="101" w:author="余新泰" w:date="2017-09-25T15:36:00Z"/>
        </w:rPr>
      </w:pPr>
      <w:del w:id="102" w:author="余新泰" w:date="2017-09-25T15:36:00Z">
        <w:r w:rsidDel="000B7DF2">
          <w:rPr>
            <w:rFonts w:hint="eastAsia"/>
          </w:rPr>
          <w:lastRenderedPageBreak/>
          <w:delText>4）</w:delText>
        </w:r>
        <w:r w:rsidDel="000B7DF2">
          <w:delText>调整提货申请接口中的</w:delText>
        </w:r>
        <w:r w:rsidDel="000B7DF2">
          <w:rPr>
            <w:rFonts w:hint="eastAsia"/>
          </w:rPr>
          <w:delText>“提货单</w:delText>
        </w:r>
        <w:r w:rsidDel="000B7DF2">
          <w:delText>标志</w:delText>
        </w:r>
        <w:r w:rsidDel="000B7DF2">
          <w:rPr>
            <w:rFonts w:hint="eastAsia"/>
          </w:rPr>
          <w:delText>”字段</w:delText>
        </w:r>
        <w:r w:rsidDel="000B7DF2">
          <w:delText>无实际</w:delText>
        </w:r>
        <w:r w:rsidDel="000B7DF2">
          <w:rPr>
            <w:rFonts w:hint="eastAsia"/>
          </w:rPr>
          <w:delText>业务</w:delText>
        </w:r>
        <w:r w:rsidDel="000B7DF2">
          <w:delText>意义。</w:delText>
        </w:r>
      </w:del>
    </w:p>
    <w:p w14:paraId="3AAA179E" w14:textId="48985451" w:rsidR="00B13654" w:rsidRDefault="00B13654" w:rsidP="007106F8">
      <w:pPr>
        <w:pStyle w:val="20"/>
        <w:spacing w:before="156" w:line="360" w:lineRule="auto"/>
      </w:pPr>
      <w:del w:id="103" w:author="余新泰" w:date="2017-09-25T15:36:00Z">
        <w:r w:rsidDel="000B7DF2">
          <w:rPr>
            <w:rFonts w:hint="eastAsia"/>
          </w:rPr>
          <w:delText>5</w:delText>
        </w:r>
      </w:del>
      <w:ins w:id="104" w:author="余新泰" w:date="2017-09-25T15:36:00Z">
        <w:r w:rsidR="000B7DF2">
          <w:rPr>
            <w:rFonts w:hint="eastAsia"/>
          </w:rPr>
          <w:t>4</w:t>
        </w:r>
      </w:ins>
      <w:r>
        <w:rPr>
          <w:rFonts w:hint="eastAsia"/>
        </w:rPr>
        <w:t>）新增</w:t>
      </w:r>
      <w:r>
        <w:t>往账结算行应答超时通知接口，</w:t>
      </w:r>
      <w:r>
        <w:rPr>
          <w:rFonts w:hint="eastAsia"/>
        </w:rPr>
        <w:t>当</w:t>
      </w:r>
      <w:r>
        <w:t>交易所在规定时间内</w:t>
      </w:r>
      <w:r>
        <w:rPr>
          <w:rFonts w:hint="eastAsia"/>
        </w:rPr>
        <w:t>没有收到结算行的往账应答报文，则向会员二级系统发送该超时通知。</w:t>
      </w:r>
    </w:p>
    <w:p w14:paraId="74EEBF96" w14:textId="46CD2C8E" w:rsidR="007106F8" w:rsidRPr="007106F8" w:rsidRDefault="007106F8" w:rsidP="007106F8">
      <w:pPr>
        <w:pStyle w:val="20"/>
        <w:spacing w:before="156" w:line="360" w:lineRule="auto"/>
        <w:rPr>
          <w:b/>
        </w:rPr>
      </w:pPr>
      <w:r w:rsidRPr="007106F8">
        <w:rPr>
          <w:rFonts w:hint="eastAsia"/>
          <w:b/>
        </w:rPr>
        <w:t> </w:t>
      </w:r>
      <w:r w:rsidR="00F46468">
        <w:rPr>
          <w:b/>
        </w:rPr>
        <w:t>8</w:t>
      </w:r>
      <w:r w:rsidRPr="007106F8">
        <w:rPr>
          <w:rFonts w:hint="eastAsia"/>
          <w:b/>
        </w:rPr>
        <w:t>、账户卡接口</w:t>
      </w:r>
    </w:p>
    <w:p w14:paraId="0638E0EC" w14:textId="655B7CA3" w:rsidR="007106F8" w:rsidRPr="007106F8" w:rsidRDefault="007106F8" w:rsidP="007106F8">
      <w:pPr>
        <w:pStyle w:val="20"/>
        <w:spacing w:before="156" w:line="360" w:lineRule="auto"/>
      </w:pPr>
      <w:r w:rsidRPr="007106F8">
        <w:rPr>
          <w:rFonts w:hint="eastAsia"/>
        </w:rPr>
        <w:t>1）部分字段长度调整</w:t>
      </w:r>
      <w:r w:rsidR="00547FB8">
        <w:rPr>
          <w:rFonts w:hint="eastAsia"/>
        </w:rPr>
        <w:t>，</w:t>
      </w:r>
      <w:r w:rsidR="00547FB8">
        <w:t>包括：</w:t>
      </w:r>
      <w:r w:rsidR="00547FB8" w:rsidRPr="00BC3E25">
        <w:rPr>
          <w:rFonts w:hint="eastAsia"/>
        </w:rPr>
        <w:t>法定代表人、企业邮政编码和授权人姓名</w:t>
      </w:r>
      <w:r w:rsidR="00547FB8" w:rsidRPr="00BC3E25">
        <w:t>/代办人姓名</w:t>
      </w:r>
      <w:r w:rsidRPr="007106F8">
        <w:rPr>
          <w:rFonts w:hint="eastAsia"/>
        </w:rPr>
        <w:t>。</w:t>
      </w:r>
    </w:p>
    <w:p w14:paraId="4F1961ED" w14:textId="3B09E2D4" w:rsidR="007106F8" w:rsidRPr="007106F8" w:rsidRDefault="00314A9E" w:rsidP="007106F8">
      <w:pPr>
        <w:pStyle w:val="20"/>
        <w:spacing w:before="156" w:line="360" w:lineRule="auto"/>
        <w:rPr>
          <w:b/>
        </w:rPr>
      </w:pPr>
      <w:r>
        <w:rPr>
          <w:rFonts w:hint="eastAsia"/>
          <w:b/>
        </w:rPr>
        <w:t>8</w:t>
      </w:r>
      <w:r w:rsidR="007106F8" w:rsidRPr="007106F8">
        <w:rPr>
          <w:rFonts w:hint="eastAsia"/>
          <w:b/>
        </w:rPr>
        <w:t>、结算行接口</w:t>
      </w:r>
    </w:p>
    <w:p w14:paraId="1BCE90AD" w14:textId="6591E754" w:rsidR="007106F8" w:rsidRPr="007106F8" w:rsidRDefault="007106F8" w:rsidP="007106F8">
      <w:pPr>
        <w:pStyle w:val="20"/>
        <w:spacing w:before="156" w:line="360" w:lineRule="auto"/>
      </w:pPr>
      <w:r w:rsidRPr="007106F8">
        <w:rPr>
          <w:rFonts w:hint="eastAsia"/>
        </w:rPr>
        <w:t>1）推行结算行成功回执应答重发机制，即对于给交易所正常应答后，还需要支持不同次数和时间间隔的回执重复发送功能，同时交易所支持相应的重复报文处理。</w:t>
      </w:r>
      <w:r w:rsidR="00957790">
        <w:rPr>
          <w:rFonts w:hint="eastAsia"/>
        </w:rPr>
        <w:t>接口</w:t>
      </w:r>
      <w:r w:rsidR="00957790">
        <w:t>为原</w:t>
      </w:r>
      <w:r w:rsidR="00957790">
        <w:rPr>
          <w:rFonts w:hint="eastAsia"/>
        </w:rPr>
        <w:t>“</w:t>
      </w:r>
      <w:r w:rsidR="00957790">
        <w:t>往账成功回执</w:t>
      </w:r>
      <w:r w:rsidR="00957790">
        <w:rPr>
          <w:rFonts w:hint="eastAsia"/>
        </w:rPr>
        <w:t>”</w:t>
      </w:r>
      <w:r w:rsidR="00957790">
        <w:t>接口</w:t>
      </w:r>
      <w:r w:rsidR="00957790">
        <w:rPr>
          <w:rFonts w:hint="eastAsia"/>
        </w:rPr>
        <w:t>，</w:t>
      </w:r>
      <w:r w:rsidR="00957790">
        <w:t>结构不变，增加说明。</w:t>
      </w:r>
    </w:p>
    <w:p w14:paraId="5E90EC93" w14:textId="77777777" w:rsidR="007106F8" w:rsidRPr="007106F8" w:rsidRDefault="007106F8" w:rsidP="007106F8">
      <w:pPr>
        <w:pStyle w:val="20"/>
        <w:spacing w:before="156" w:line="360" w:lineRule="auto"/>
      </w:pPr>
      <w:r w:rsidRPr="007106F8">
        <w:rPr>
          <w:rFonts w:hint="eastAsia"/>
        </w:rPr>
        <w:t>2）增加结算行出金应答超时通知接口，做到结算行及时了解目前状态。</w:t>
      </w:r>
    </w:p>
    <w:p w14:paraId="78D0B84A" w14:textId="5454756F" w:rsidR="007106F8" w:rsidRPr="007106F8" w:rsidRDefault="007106F8" w:rsidP="007106F8">
      <w:pPr>
        <w:pStyle w:val="20"/>
        <w:spacing w:before="156" w:line="360" w:lineRule="auto"/>
      </w:pPr>
      <w:r w:rsidRPr="007106F8">
        <w:rPr>
          <w:rFonts w:hint="eastAsia"/>
        </w:rPr>
        <w:t>3）</w:t>
      </w:r>
      <w:r w:rsidR="00EF0D02">
        <w:rPr>
          <w:rFonts w:hint="eastAsia"/>
        </w:rPr>
        <w:t>启用</w:t>
      </w:r>
      <w:r w:rsidR="00B63B2D">
        <w:t>账户流水查询</w:t>
      </w:r>
      <w:r w:rsidRPr="007106F8">
        <w:rPr>
          <w:rFonts w:hint="eastAsia"/>
        </w:rPr>
        <w:t>接口功能，对于处理超时的流水报警可</w:t>
      </w:r>
      <w:r w:rsidR="00B63B2D">
        <w:rPr>
          <w:rFonts w:hint="eastAsia"/>
        </w:rPr>
        <w:t>向</w:t>
      </w:r>
      <w:r w:rsidRPr="007106F8">
        <w:rPr>
          <w:rFonts w:hint="eastAsia"/>
        </w:rPr>
        <w:t>结算行</w:t>
      </w:r>
      <w:r w:rsidR="00B63B2D">
        <w:rPr>
          <w:rFonts w:hint="eastAsia"/>
        </w:rPr>
        <w:t>发送</w:t>
      </w:r>
      <w:r w:rsidR="00B63B2D">
        <w:t>会员席位</w:t>
      </w:r>
      <w:r w:rsidR="00B63B2D">
        <w:rPr>
          <w:rFonts w:hint="eastAsia"/>
        </w:rPr>
        <w:t>/交易所</w:t>
      </w:r>
      <w:r w:rsidR="00B63B2D">
        <w:t>非会员席位绑定账户的当天账户流水</w:t>
      </w:r>
      <w:r w:rsidRPr="007106F8">
        <w:rPr>
          <w:rFonts w:hint="eastAsia"/>
        </w:rPr>
        <w:t>结果查询，对于查询结果为处理成功的，交易所系统进行自动账务处理，对于其他情况则及时进行人工干预。</w:t>
      </w:r>
      <w:r w:rsidR="00EF0D02">
        <w:rPr>
          <w:rFonts w:hint="eastAsia"/>
        </w:rPr>
        <w:t>（暂只支持往账流水查询）</w:t>
      </w:r>
    </w:p>
    <w:p w14:paraId="7A3AD681" w14:textId="472A0AF3" w:rsidR="002E61E7" w:rsidRPr="009F23E1" w:rsidRDefault="00F46468" w:rsidP="002E61E7">
      <w:pPr>
        <w:pStyle w:val="20"/>
        <w:spacing w:before="156" w:line="360" w:lineRule="auto"/>
        <w:rPr>
          <w:b/>
        </w:rPr>
      </w:pPr>
      <w:bookmarkStart w:id="105" w:name="_Toc483573438"/>
      <w:bookmarkStart w:id="106" w:name="_Toc483992146"/>
      <w:bookmarkStart w:id="107" w:name="_Toc419723698"/>
      <w:r>
        <w:rPr>
          <w:b/>
        </w:rPr>
        <w:t>9</w:t>
      </w:r>
      <w:r w:rsidR="002E61E7">
        <w:rPr>
          <w:rFonts w:hint="eastAsia"/>
          <w:b/>
        </w:rPr>
        <w:t>、</w:t>
      </w:r>
      <w:r w:rsidR="002E61E7" w:rsidRPr="009F23E1">
        <w:rPr>
          <w:rFonts w:hint="eastAsia"/>
          <w:b/>
        </w:rPr>
        <w:t>清算</w:t>
      </w:r>
      <w:r w:rsidR="002E61E7">
        <w:rPr>
          <w:rFonts w:hint="eastAsia"/>
          <w:b/>
        </w:rPr>
        <w:t>数据</w:t>
      </w:r>
      <w:r w:rsidR="002E61E7" w:rsidRPr="009F23E1">
        <w:rPr>
          <w:rFonts w:hint="eastAsia"/>
          <w:b/>
        </w:rPr>
        <w:t>文件</w:t>
      </w:r>
      <w:bookmarkEnd w:id="105"/>
      <w:bookmarkEnd w:id="106"/>
    </w:p>
    <w:p w14:paraId="3E441B29" w14:textId="28C86245" w:rsidR="002E61E7" w:rsidRDefault="002E61E7" w:rsidP="002E61E7">
      <w:pPr>
        <w:pStyle w:val="20"/>
        <w:spacing w:before="156" w:line="360" w:lineRule="auto"/>
      </w:pPr>
      <w:r>
        <w:rPr>
          <w:rFonts w:hint="eastAsia"/>
        </w:rPr>
        <w:t>1）关于</w:t>
      </w:r>
      <w:r w:rsidRPr="009F23E1">
        <w:rPr>
          <w:rFonts w:hint="eastAsia"/>
        </w:rPr>
        <w:t>询价交易成交单数据文件、历史询价成交单变更数据文件、即远掉清算单数据文件</w:t>
      </w:r>
      <w:r>
        <w:rPr>
          <w:rFonts w:hint="eastAsia"/>
        </w:rPr>
        <w:t>，增加了</w:t>
      </w:r>
      <w:r w:rsidRPr="009F23E1">
        <w:rPr>
          <w:rFonts w:hint="eastAsia"/>
        </w:rPr>
        <w:t>白银指定仓库</w:t>
      </w:r>
      <w:r>
        <w:rPr>
          <w:rFonts w:hint="eastAsia"/>
        </w:rPr>
        <w:t>字段并调整了部分字段的数据类型和精度。</w:t>
      </w:r>
    </w:p>
    <w:p w14:paraId="55D2B6F4" w14:textId="11EDFC1B" w:rsidR="002E61E7" w:rsidRDefault="002E61E7" w:rsidP="002E61E7">
      <w:pPr>
        <w:pStyle w:val="20"/>
        <w:spacing w:before="156" w:line="360" w:lineRule="auto"/>
      </w:pPr>
      <w:r>
        <w:rPr>
          <w:rFonts w:hint="eastAsia"/>
        </w:rPr>
        <w:t>2）关于</w:t>
      </w:r>
      <w:r w:rsidRPr="009F23E1">
        <w:rPr>
          <w:rFonts w:hint="eastAsia"/>
        </w:rPr>
        <w:t>询价期权成交单数据文件、历史询价期权成交单变更数据文件、询价拆借成交数据文件、历史询价拆借成交单变更数据文件、期权权利金清算单数据文件、拆借利息清算单数据文件</w:t>
      </w:r>
      <w:r>
        <w:rPr>
          <w:rFonts w:hint="eastAsia"/>
        </w:rPr>
        <w:t>，调整了部分字段的数据类型和精度。</w:t>
      </w:r>
    </w:p>
    <w:p w14:paraId="0FC19E49" w14:textId="374702D0" w:rsidR="002E61E7" w:rsidRPr="002E61E7" w:rsidRDefault="002E61E7" w:rsidP="002E61E7">
      <w:pPr>
        <w:pStyle w:val="20"/>
        <w:spacing w:before="156" w:line="360" w:lineRule="auto"/>
      </w:pPr>
      <w:r w:rsidRPr="002E61E7">
        <w:rPr>
          <w:rFonts w:hint="eastAsia"/>
        </w:rPr>
        <w:t>3）关于竞价市场</w:t>
      </w:r>
      <w:r w:rsidR="008B6702">
        <w:rPr>
          <w:rFonts w:hint="eastAsia"/>
        </w:rPr>
        <w:t>各</w:t>
      </w:r>
      <w:r w:rsidRPr="002E61E7">
        <w:rPr>
          <w:rFonts w:hint="eastAsia"/>
        </w:rPr>
        <w:t>成交单数据文件，调整了</w:t>
      </w:r>
      <w:r w:rsidR="00E2616F">
        <w:rPr>
          <w:rFonts w:hint="eastAsia"/>
        </w:rPr>
        <w:t>报单号orderNo</w:t>
      </w:r>
      <w:r w:rsidR="00E2616F">
        <w:t>的</w:t>
      </w:r>
      <w:r w:rsidRPr="002E61E7">
        <w:rPr>
          <w:rFonts w:hint="eastAsia"/>
        </w:rPr>
        <w:t>数据</w:t>
      </w:r>
      <w:r w:rsidR="008B6702">
        <w:rPr>
          <w:rFonts w:hint="eastAsia"/>
        </w:rPr>
        <w:t>长度</w:t>
      </w:r>
      <w:r w:rsidR="008B6702">
        <w:t>和定义说明</w:t>
      </w:r>
      <w:r w:rsidRPr="002E61E7">
        <w:rPr>
          <w:rFonts w:hint="eastAsia"/>
        </w:rPr>
        <w:t>。</w:t>
      </w:r>
    </w:p>
    <w:p w14:paraId="11E222BA" w14:textId="77777777" w:rsidR="002E61E7" w:rsidRDefault="002E61E7" w:rsidP="002E61E7">
      <w:pPr>
        <w:pStyle w:val="20"/>
        <w:spacing w:before="156" w:line="360" w:lineRule="auto"/>
      </w:pPr>
      <w:r>
        <w:rPr>
          <w:rFonts w:hint="eastAsia"/>
        </w:rPr>
        <w:t>3）</w:t>
      </w:r>
      <w:r w:rsidRPr="00014A26">
        <w:t>新</w:t>
      </w:r>
      <w:r w:rsidRPr="00014A26">
        <w:rPr>
          <w:rFonts w:hint="eastAsia"/>
        </w:rPr>
        <w:t>增客户</w:t>
      </w:r>
      <w:r w:rsidRPr="00014A26">
        <w:t>保证金率数据文件节点</w:t>
      </w:r>
      <w:r w:rsidRPr="00014A26">
        <w:rPr>
          <w:rFonts w:hint="eastAsia"/>
        </w:rPr>
        <w:t>，当前交易日以席位</w:t>
      </w:r>
      <w:r w:rsidRPr="00014A26">
        <w:t>下的客户</w:t>
      </w:r>
      <w:r>
        <w:rPr>
          <w:rFonts w:hint="eastAsia"/>
        </w:rPr>
        <w:t>（即16位客户交易编码）</w:t>
      </w:r>
      <w:r w:rsidRPr="00014A26">
        <w:t>为粒度</w:t>
      </w:r>
      <w:r w:rsidRPr="00014A26">
        <w:rPr>
          <w:rFonts w:hint="eastAsia"/>
        </w:rPr>
        <w:t>发送给二级系统的客户保证金率。</w:t>
      </w:r>
    </w:p>
    <w:p w14:paraId="2B5AE2A2" w14:textId="77777777" w:rsidR="002E61E7" w:rsidRDefault="002E61E7" w:rsidP="002E61E7">
      <w:pPr>
        <w:pStyle w:val="20"/>
        <w:spacing w:before="156" w:line="360" w:lineRule="auto"/>
      </w:pPr>
      <w:r>
        <w:rPr>
          <w:rFonts w:hint="eastAsia"/>
        </w:rPr>
        <w:lastRenderedPageBreak/>
        <w:t>4）</w:t>
      </w:r>
      <w:r w:rsidRPr="00014A26">
        <w:rPr>
          <w:rFonts w:hint="eastAsia"/>
        </w:rPr>
        <w:t>新增单向大边合约组合数据文件</w:t>
      </w:r>
      <w:r w:rsidRPr="00014A26">
        <w:t>，当前交易日发送给二级系统的单向大</w:t>
      </w:r>
      <w:r w:rsidRPr="00014A26">
        <w:rPr>
          <w:rFonts w:hint="eastAsia"/>
        </w:rPr>
        <w:t>边</w:t>
      </w:r>
      <w:r w:rsidRPr="00014A26">
        <w:t>合约组合</w:t>
      </w:r>
      <w:r w:rsidRPr="00014A26">
        <w:rPr>
          <w:rFonts w:hint="eastAsia"/>
        </w:rPr>
        <w:t>。</w:t>
      </w:r>
    </w:p>
    <w:p w14:paraId="58B52902" w14:textId="436E62C0" w:rsidR="00202075" w:rsidRDefault="00202075" w:rsidP="002E61E7">
      <w:pPr>
        <w:pStyle w:val="20"/>
        <w:spacing w:before="156" w:line="360" w:lineRule="auto"/>
      </w:pPr>
      <w:r>
        <w:rPr>
          <w:rFonts w:hint="eastAsia"/>
        </w:rPr>
        <w:t>5）</w:t>
      </w:r>
      <w:r>
        <w:t>客户类型新增</w:t>
      </w:r>
      <w:r>
        <w:rPr>
          <w:rFonts w:hint="eastAsia"/>
        </w:rPr>
        <w:t>“特殊客户”（原</w:t>
      </w:r>
      <w:r>
        <w:t>类型为</w:t>
      </w:r>
      <w:r>
        <w:rPr>
          <w:rFonts w:hint="eastAsia"/>
        </w:rPr>
        <w:t>“</w:t>
      </w:r>
      <w:r>
        <w:t>法人</w:t>
      </w:r>
      <w:r>
        <w:rPr>
          <w:rFonts w:hint="eastAsia"/>
        </w:rPr>
        <w:t>”</w:t>
      </w:r>
      <w:r>
        <w:t>、</w:t>
      </w:r>
      <w:r>
        <w:rPr>
          <w:rFonts w:hint="eastAsia"/>
        </w:rPr>
        <w:t>“自然人”），且</w:t>
      </w:r>
      <w:r>
        <w:t>该类客户可以开展黄金</w:t>
      </w:r>
      <w:r>
        <w:rPr>
          <w:rFonts w:hint="eastAsia"/>
        </w:rPr>
        <w:t>ETF交易。因此</w:t>
      </w:r>
      <w:r>
        <w:t>，黄金ETF的账户备案信息数据文件</w:t>
      </w:r>
      <w:r>
        <w:rPr>
          <w:rFonts w:hint="eastAsia"/>
        </w:rPr>
        <w:t>中</w:t>
      </w:r>
      <w:r>
        <w:t>关于投资人类型</w:t>
      </w:r>
      <w:r>
        <w:rPr>
          <w:rFonts w:hint="eastAsia"/>
        </w:rPr>
        <w:t>的</w:t>
      </w:r>
      <w:r>
        <w:t>取值范围</w:t>
      </w:r>
      <w:r>
        <w:rPr>
          <w:rFonts w:hint="eastAsia"/>
        </w:rPr>
        <w:t>进行</w:t>
      </w:r>
      <w:r>
        <w:t>了</w:t>
      </w:r>
      <w:r>
        <w:rPr>
          <w:rFonts w:hint="eastAsia"/>
        </w:rPr>
        <w:t>扩展</w:t>
      </w:r>
      <w:r>
        <w:t>，新增</w:t>
      </w:r>
      <w:r>
        <w:rPr>
          <w:rFonts w:hint="eastAsia"/>
        </w:rPr>
        <w:t>“3</w:t>
      </w:r>
      <w:r>
        <w:t>-特殊客户</w:t>
      </w:r>
      <w:r>
        <w:rPr>
          <w:rFonts w:hint="eastAsia"/>
        </w:rPr>
        <w:t>”</w:t>
      </w:r>
      <w:r w:rsidR="00B13654">
        <w:rPr>
          <w:rFonts w:hint="eastAsia"/>
        </w:rPr>
        <w:t>（包括GTP域字典</w:t>
      </w:r>
      <w:r w:rsidR="00B13654">
        <w:t>中</w:t>
      </w:r>
      <w:r w:rsidR="00B13654">
        <w:rPr>
          <w:rFonts w:hint="eastAsia"/>
        </w:rPr>
        <w:t>也</w:t>
      </w:r>
      <w:r w:rsidR="00B13654">
        <w:t>新增该定义</w:t>
      </w:r>
      <w:r w:rsidR="00B13654">
        <w:rPr>
          <w:rFonts w:hint="eastAsia"/>
        </w:rPr>
        <w:t>）</w:t>
      </w:r>
      <w:r>
        <w:rPr>
          <w:rFonts w:hint="eastAsia"/>
        </w:rPr>
        <w:t>。</w:t>
      </w:r>
    </w:p>
    <w:p w14:paraId="435B45B1" w14:textId="77777777" w:rsidR="0061721D" w:rsidRPr="001D39DA" w:rsidRDefault="0061721D" w:rsidP="0061721D">
      <w:pPr>
        <w:pStyle w:val="20"/>
        <w:spacing w:before="156" w:line="360" w:lineRule="auto"/>
        <w:rPr>
          <w:color w:val="FF0000"/>
        </w:rPr>
      </w:pPr>
      <w:r>
        <w:rPr>
          <w:rFonts w:hint="eastAsia"/>
          <w:color w:val="FF0000"/>
        </w:rPr>
        <w:t>6）仓库代码长度统一调整为C4，已发电标志长度调整为C2。</w:t>
      </w:r>
    </w:p>
    <w:p w14:paraId="0478D88E" w14:textId="111A79AA" w:rsidR="008A1E1D" w:rsidRPr="0061721D" w:rsidRDefault="0061721D" w:rsidP="002E61E7">
      <w:pPr>
        <w:pStyle w:val="20"/>
        <w:spacing w:before="156" w:line="360" w:lineRule="auto"/>
      </w:pPr>
      <w:r>
        <w:rPr>
          <w:rFonts w:hint="eastAsia"/>
        </w:rPr>
        <w:t>7</w:t>
      </w:r>
      <w:r w:rsidR="008A1E1D">
        <w:rPr>
          <w:rFonts w:hint="eastAsia"/>
        </w:rPr>
        <w:t>）其他细节修订详见接口规范（修订模式）。</w:t>
      </w:r>
    </w:p>
    <w:bookmarkEnd w:id="107"/>
    <w:p w14:paraId="38F3087F" w14:textId="106DC4FB" w:rsidR="0088094C" w:rsidRPr="0088094C" w:rsidRDefault="00F46468" w:rsidP="00311857">
      <w:pPr>
        <w:pStyle w:val="20"/>
        <w:spacing w:before="156" w:line="360" w:lineRule="auto"/>
        <w:rPr>
          <w:b/>
        </w:rPr>
      </w:pPr>
      <w:r>
        <w:rPr>
          <w:b/>
        </w:rPr>
        <w:t>10</w:t>
      </w:r>
      <w:r w:rsidR="0088094C" w:rsidRPr="0088094C">
        <w:rPr>
          <w:rFonts w:hint="eastAsia"/>
          <w:b/>
        </w:rPr>
        <w:t>、国际交易接口</w:t>
      </w:r>
    </w:p>
    <w:p w14:paraId="54B05121" w14:textId="20CF9D0E" w:rsidR="0088094C" w:rsidRPr="00AB108B" w:rsidRDefault="00776735" w:rsidP="00AB108B">
      <w:pPr>
        <w:pStyle w:val="20"/>
        <w:spacing w:before="156" w:line="360" w:lineRule="auto"/>
      </w:pPr>
      <w:r>
        <w:rPr>
          <w:rFonts w:hint="eastAsia"/>
        </w:rPr>
        <w:t>1</w:t>
      </w:r>
      <w:r w:rsidR="0088094C" w:rsidRPr="00AB108B">
        <w:rPr>
          <w:rFonts w:hint="eastAsia"/>
        </w:rPr>
        <w:t>）API报文中法人客户开户、法人客户指定交易、个人客户开户、个人客户指定交易、个人客户信息查询、法人客户信息查询：由于取消了客户经理，客户经理字段将不进行处理，同时取消必输要求。</w:t>
      </w:r>
    </w:p>
    <w:p w14:paraId="0B2550A8" w14:textId="57C8D5EF" w:rsidR="0088094C" w:rsidRDefault="00776735" w:rsidP="00AB108B">
      <w:pPr>
        <w:pStyle w:val="20"/>
        <w:spacing w:before="156" w:line="360" w:lineRule="auto"/>
      </w:pPr>
      <w:r>
        <w:rPr>
          <w:rFonts w:hint="eastAsia"/>
        </w:rPr>
        <w:t>2</w:t>
      </w:r>
      <w:r w:rsidR="0088094C" w:rsidRPr="00AB108B">
        <w:rPr>
          <w:rFonts w:hint="eastAsia"/>
        </w:rPr>
        <w:t>）国际交易系统暂不提供仓储业务的二级系统API。</w:t>
      </w:r>
    </w:p>
    <w:p w14:paraId="27039F23" w14:textId="28785698" w:rsidR="00776735" w:rsidRDefault="00776735" w:rsidP="00776735">
      <w:pPr>
        <w:pStyle w:val="20"/>
        <w:spacing w:before="156" w:line="360" w:lineRule="auto"/>
        <w:rPr>
          <w:color w:val="FF0000"/>
        </w:rPr>
      </w:pPr>
      <w:r>
        <w:rPr>
          <w:rFonts w:hint="eastAsia"/>
        </w:rPr>
        <w:t>3</w:t>
      </w:r>
      <w:r w:rsidRPr="00AB108B">
        <w:rPr>
          <w:rFonts w:hint="eastAsia"/>
        </w:rPr>
        <w:t>）</w:t>
      </w:r>
      <w:r>
        <w:rPr>
          <w:rFonts w:hint="eastAsia"/>
        </w:rPr>
        <w:t>国际中心基础数据下载请求报文中新增</w:t>
      </w:r>
      <w:r w:rsidRPr="00571D6B">
        <w:rPr>
          <w:rFonts w:hint="eastAsia"/>
          <w:color w:val="FF0000"/>
        </w:rPr>
        <w:t>现货卖出货款金额转可用冻结比例参数表</w:t>
      </w:r>
      <w:r>
        <w:rPr>
          <w:rFonts w:hint="eastAsia"/>
          <w:color w:val="FF0000"/>
        </w:rPr>
        <w:t>和</w:t>
      </w:r>
      <w:r w:rsidRPr="00571D6B">
        <w:rPr>
          <w:rFonts w:hint="eastAsia"/>
          <w:color w:val="FF0000"/>
        </w:rPr>
        <w:t>市价报单保证金冻结方式参数表</w:t>
      </w:r>
      <w:r>
        <w:rPr>
          <w:rFonts w:hint="eastAsia"/>
          <w:color w:val="FF0000"/>
        </w:rPr>
        <w:t>两个查询条件，返回报文中添加</w:t>
      </w:r>
      <w:r w:rsidRPr="00571D6B">
        <w:rPr>
          <w:rFonts w:hint="eastAsia"/>
          <w:color w:val="FF0000"/>
        </w:rPr>
        <w:t>现货卖出货款冻结可用比例</w:t>
      </w:r>
      <w:r>
        <w:rPr>
          <w:rFonts w:hint="eastAsia"/>
          <w:color w:val="FF0000"/>
        </w:rPr>
        <w:t>和</w:t>
      </w:r>
      <w:r w:rsidRPr="00571D6B">
        <w:rPr>
          <w:rFonts w:hint="eastAsia"/>
          <w:color w:val="FF0000"/>
        </w:rPr>
        <w:t>市价报单冻结保证金方式</w:t>
      </w:r>
      <w:r>
        <w:rPr>
          <w:rFonts w:hint="eastAsia"/>
          <w:color w:val="FF0000"/>
        </w:rPr>
        <w:t>两个字段</w:t>
      </w:r>
    </w:p>
    <w:p w14:paraId="50FCDC01" w14:textId="039910E9" w:rsidR="00776735" w:rsidRDefault="00776735" w:rsidP="00776735">
      <w:pPr>
        <w:pStyle w:val="20"/>
        <w:spacing w:before="156" w:line="360" w:lineRule="auto"/>
        <w:rPr>
          <w:color w:val="FF0000"/>
        </w:rPr>
      </w:pPr>
      <w:r>
        <w:rPr>
          <w:rFonts w:hint="eastAsia"/>
          <w:color w:val="FF0000"/>
        </w:rPr>
        <w:t>4）库存互换意向发布申请接口中添加重量字段</w:t>
      </w:r>
    </w:p>
    <w:p w14:paraId="5320A916" w14:textId="4385EDBD" w:rsidR="00776735" w:rsidRDefault="00ED2090" w:rsidP="00776735">
      <w:pPr>
        <w:pStyle w:val="20"/>
        <w:spacing w:before="156" w:line="360" w:lineRule="auto"/>
        <w:rPr>
          <w:color w:val="FF0000"/>
        </w:rPr>
      </w:pPr>
      <w:r>
        <w:rPr>
          <w:rFonts w:hint="eastAsia"/>
          <w:color w:val="FF0000"/>
        </w:rPr>
        <w:t>5</w:t>
      </w:r>
      <w:r w:rsidR="00776735">
        <w:rPr>
          <w:rFonts w:hint="eastAsia"/>
          <w:color w:val="FF0000"/>
        </w:rPr>
        <w:t>）修正常量定义中报单发送方式的码表说明</w:t>
      </w:r>
    </w:p>
    <w:p w14:paraId="39A9D4AC" w14:textId="6FE6FE78" w:rsidR="008D1947" w:rsidRDefault="008D1947" w:rsidP="008D1947">
      <w:pPr>
        <w:pStyle w:val="20"/>
        <w:spacing w:before="156" w:line="360" w:lineRule="auto"/>
      </w:pPr>
      <w:r>
        <w:rPr>
          <w:rFonts w:hint="eastAsia"/>
        </w:rPr>
        <w:t>6）国际板API说明</w:t>
      </w:r>
    </w:p>
    <w:p w14:paraId="4350A513" w14:textId="0BBD3FDA" w:rsidR="008D1947" w:rsidRPr="008D1947" w:rsidRDefault="008D1947" w:rsidP="008D1947">
      <w:pPr>
        <w:pStyle w:val="20"/>
        <w:spacing w:before="156" w:line="360" w:lineRule="auto"/>
        <w:rPr>
          <w:color w:val="FF0000"/>
        </w:rPr>
      </w:pPr>
      <w:r w:rsidRPr="008D1947">
        <w:rPr>
          <w:rFonts w:hint="eastAsia"/>
          <w:color w:val="FF0000"/>
        </w:rPr>
        <w:t>此次发布的国际板API进行了操作系统和GCC版本的升级，操作系统由原来的</w:t>
      </w:r>
      <w:r w:rsidRPr="008D1947">
        <w:rPr>
          <w:color w:val="FF0000"/>
        </w:rPr>
        <w:t>Red Hat Enterprise Linux Server release 6.4升级为Red Hat Enterprise Linux Server release 7.1</w:t>
      </w:r>
      <w:r w:rsidRPr="008D1947">
        <w:rPr>
          <w:rFonts w:hint="eastAsia"/>
          <w:color w:val="FF0000"/>
        </w:rPr>
        <w:t>，GCC由原来的</w:t>
      </w:r>
      <w:r w:rsidRPr="008D1947">
        <w:rPr>
          <w:color w:val="FF0000"/>
        </w:rPr>
        <w:t>4.4.7升级为</w:t>
      </w:r>
      <w:r w:rsidRPr="008D1947">
        <w:rPr>
          <w:rFonts w:hint="eastAsia"/>
          <w:color w:val="FF0000"/>
        </w:rPr>
        <w:t>4.8.3。</w:t>
      </w:r>
    </w:p>
    <w:p w14:paraId="07D99489" w14:textId="76474437" w:rsidR="008D1947" w:rsidRPr="008D1947" w:rsidRDefault="008D1947" w:rsidP="008D1947">
      <w:pPr>
        <w:pStyle w:val="20"/>
        <w:spacing w:before="156" w:line="360" w:lineRule="auto"/>
        <w:rPr>
          <w:color w:val="FF0000"/>
        </w:rPr>
      </w:pPr>
      <w:r w:rsidRPr="008D1947">
        <w:rPr>
          <w:rFonts w:hint="eastAsia"/>
          <w:color w:val="FF0000"/>
        </w:rPr>
        <w:t>考虑到这次进行了操作系统和GCC的升级，对二级系统会有影响，所以如果二级系统在开发过程中发现新版API有操作系统和GCC兼容的问题，可以联系交易所，提供（操作系统</w:t>
      </w:r>
      <w:r w:rsidRPr="008D1947">
        <w:rPr>
          <w:color w:val="FF0000"/>
        </w:rPr>
        <w:t>Red Hat Enterprise Linux Server release 6.4</w:t>
      </w:r>
      <w:r w:rsidRPr="008D1947">
        <w:rPr>
          <w:rFonts w:hint="eastAsia"/>
          <w:color w:val="FF0000"/>
        </w:rPr>
        <w:t xml:space="preserve"> 和GCC </w:t>
      </w:r>
      <w:r w:rsidRPr="008D1947">
        <w:rPr>
          <w:rFonts w:hint="eastAsia"/>
          <w:color w:val="FF0000"/>
        </w:rPr>
        <w:lastRenderedPageBreak/>
        <w:t>4.4.7）的版本。</w:t>
      </w:r>
    </w:p>
    <w:p w14:paraId="24620377" w14:textId="2710F0C3" w:rsidR="001D39DA" w:rsidRPr="001D39DA" w:rsidDel="001D39DA" w:rsidRDefault="008D1947" w:rsidP="008D1947">
      <w:pPr>
        <w:pStyle w:val="20"/>
        <w:spacing w:before="156" w:line="360" w:lineRule="auto"/>
        <w:rPr>
          <w:del w:id="108" w:author="余新泰" w:date="2017-09-01T16:37:00Z"/>
          <w:color w:val="FF0000"/>
        </w:rPr>
      </w:pPr>
      <w:r w:rsidRPr="008D1947">
        <w:rPr>
          <w:rFonts w:hint="eastAsia"/>
          <w:color w:val="FF0000"/>
        </w:rPr>
        <w:t>建议二级系统尽早使用新版本的API，后续低版本的支持会取消！</w:t>
      </w:r>
    </w:p>
    <w:p w14:paraId="31940590" w14:textId="64D293AB" w:rsidR="00311857" w:rsidRDefault="00C46060" w:rsidP="00C46060">
      <w:pPr>
        <w:pStyle w:val="20"/>
        <w:spacing w:before="156" w:line="360" w:lineRule="auto"/>
        <w:rPr>
          <w:b/>
        </w:rPr>
      </w:pPr>
      <w:r>
        <w:rPr>
          <w:b/>
        </w:rPr>
        <w:t>11</w:t>
      </w:r>
      <w:r>
        <w:rPr>
          <w:rFonts w:hint="eastAsia"/>
          <w:b/>
        </w:rPr>
        <w:t>、</w:t>
      </w:r>
      <w:r w:rsidRPr="00C46060">
        <w:rPr>
          <w:rFonts w:hint="eastAsia"/>
          <w:b/>
        </w:rPr>
        <w:t>APP交易</w:t>
      </w:r>
      <w:r w:rsidRPr="00C46060">
        <w:rPr>
          <w:b/>
        </w:rPr>
        <w:t>接口</w:t>
      </w:r>
    </w:p>
    <w:p w14:paraId="25430A33" w14:textId="41747C04" w:rsidR="00A2569D" w:rsidRDefault="00466D46" w:rsidP="00A2569D">
      <w:pPr>
        <w:pStyle w:val="20"/>
        <w:spacing w:before="156" w:line="360" w:lineRule="auto"/>
      </w:pPr>
      <w:r w:rsidRPr="00A2569D">
        <w:rPr>
          <w:rFonts w:hint="eastAsia"/>
        </w:rPr>
        <w:t>1）</w:t>
      </w:r>
      <w:r w:rsidR="0043148E" w:rsidRPr="00A2569D">
        <w:rPr>
          <w:rFonts w:hint="eastAsia"/>
        </w:rPr>
        <w:t>所有</w:t>
      </w:r>
      <w:r w:rsidR="00A2569D" w:rsidRPr="00A2569D">
        <w:rPr>
          <w:rFonts w:hint="eastAsia"/>
        </w:rPr>
        <w:t>交易</w:t>
      </w:r>
      <w:r w:rsidR="00A2569D" w:rsidRPr="00A2569D">
        <w:t>接口增加</w:t>
      </w:r>
      <w:r w:rsidR="00A2569D" w:rsidRPr="00A2569D">
        <w:rPr>
          <w:rFonts w:hint="eastAsia"/>
        </w:rPr>
        <w:t>M20席位</w:t>
      </w:r>
      <w:r w:rsidR="00A2569D" w:rsidRPr="00A2569D">
        <w:t>代码传递</w:t>
      </w:r>
      <w:r w:rsidR="00A2569D" w:rsidRPr="00A2569D">
        <w:rPr>
          <w:rFonts w:hint="eastAsia"/>
        </w:rPr>
        <w:t>，</w:t>
      </w:r>
      <w:r w:rsidR="00A2569D" w:rsidRPr="00A2569D">
        <w:t>使用</w:t>
      </w:r>
      <w:r w:rsidR="00A2569D" w:rsidRPr="00A2569D">
        <w:rPr>
          <w:rFonts w:hint="eastAsia"/>
        </w:rPr>
        <w:t>席位</w:t>
      </w:r>
      <w:r w:rsidR="00A2569D" w:rsidRPr="00A2569D">
        <w:t>代码和客户代码</w:t>
      </w:r>
      <w:r w:rsidR="00A2569D" w:rsidRPr="00A2569D">
        <w:rPr>
          <w:rFonts w:hint="eastAsia"/>
        </w:rPr>
        <w:t>作为</w:t>
      </w:r>
      <w:r w:rsidR="00A2569D" w:rsidRPr="00A2569D">
        <w:t>客户唯一标识。</w:t>
      </w:r>
      <w:r w:rsidR="00A2569D" w:rsidRPr="00A2569D">
        <w:rPr>
          <w:rFonts w:hint="eastAsia"/>
        </w:rPr>
        <w:t>目前保留M00是考虑会员系统兼容性，请会员单位业务上解耦M00，后续会去掉M00字段。</w:t>
      </w:r>
    </w:p>
    <w:p w14:paraId="2CC66E49" w14:textId="45A54611" w:rsidR="00A2569D" w:rsidRDefault="00A2569D" w:rsidP="00A2569D">
      <w:pPr>
        <w:pStyle w:val="20"/>
        <w:spacing w:before="156" w:line="360" w:lineRule="auto"/>
      </w:pPr>
      <w:r>
        <w:rPr>
          <w:rFonts w:hint="eastAsia"/>
        </w:rPr>
        <w:t>2）现货</w:t>
      </w:r>
      <w:r>
        <w:t>、延期、交收申报、中立仓申报</w:t>
      </w:r>
      <w:r>
        <w:rPr>
          <w:rFonts w:hint="eastAsia"/>
        </w:rPr>
        <w:t>报单</w:t>
      </w:r>
      <w:r>
        <w:t>和成交单交易查询默认查询所有渠道信息，返回的交易记录增加</w:t>
      </w:r>
      <w:r>
        <w:rPr>
          <w:rFonts w:hint="eastAsia"/>
        </w:rPr>
        <w:t>渠道</w:t>
      </w:r>
      <w:r>
        <w:t>标识。</w:t>
      </w:r>
      <w:ins w:id="109" w:author="余新泰" w:date="2017-09-28T09:49:00Z">
        <w:r w:rsidR="00B10591">
          <w:rPr>
            <w:rFonts w:hint="eastAsia"/>
          </w:rPr>
          <w:t>请</w:t>
        </w:r>
        <w:r w:rsidR="00B10591">
          <w:t>二级系统按照交易所公布的</w:t>
        </w:r>
        <w:r w:rsidR="00B10591">
          <w:rPr>
            <w:rFonts w:hint="eastAsia"/>
          </w:rPr>
          <w:t>GTP域字典T82域的</w:t>
        </w:r>
        <w:r w:rsidR="00B10591">
          <w:t>取值范围记录在库</w:t>
        </w:r>
        <w:r w:rsidR="00B10591">
          <w:rPr>
            <w:rFonts w:hint="eastAsia"/>
          </w:rPr>
          <w:t>。</w:t>
        </w:r>
      </w:ins>
    </w:p>
    <w:p w14:paraId="19FB0DE2" w14:textId="4F3E46F7" w:rsidR="00A2569D" w:rsidRDefault="00A2569D" w:rsidP="00A2569D">
      <w:pPr>
        <w:pStyle w:val="20"/>
        <w:spacing w:before="156" w:line="360" w:lineRule="auto"/>
      </w:pPr>
      <w:r>
        <w:rPr>
          <w:rFonts w:hint="eastAsia"/>
        </w:rPr>
        <w:t>3）现货</w:t>
      </w:r>
      <w:r>
        <w:t>、延期、交收申报</w:t>
      </w:r>
      <w:r>
        <w:rPr>
          <w:rFonts w:hint="eastAsia"/>
        </w:rPr>
        <w:t>成交单</w:t>
      </w:r>
      <w:r>
        <w:t>查询</w:t>
      </w:r>
      <w:r>
        <w:rPr>
          <w:rFonts w:hint="eastAsia"/>
        </w:rPr>
        <w:t>增加</w:t>
      </w:r>
      <w:r>
        <w:t>交易手续费和交易保证金返回</w:t>
      </w:r>
      <w:ins w:id="110" w:author="余新泰" w:date="2017-09-28T09:50:00Z">
        <w:r w:rsidR="00B10591">
          <w:rPr>
            <w:rFonts w:hint="eastAsia"/>
          </w:rPr>
          <w:t>。</w:t>
        </w:r>
      </w:ins>
    </w:p>
    <w:p w14:paraId="3B0EF9AB" w14:textId="3A6EFF20" w:rsidR="00A2569D" w:rsidRDefault="00A2569D" w:rsidP="00A2569D">
      <w:pPr>
        <w:pStyle w:val="20"/>
        <w:spacing w:before="156" w:line="360" w:lineRule="auto"/>
      </w:pPr>
      <w:r>
        <w:t>4</w:t>
      </w:r>
      <w:r>
        <w:rPr>
          <w:rFonts w:hint="eastAsia"/>
        </w:rPr>
        <w:t>）交收</w:t>
      </w:r>
      <w:r>
        <w:t>申报成交单查询，增加成交价格和成交金额返回</w:t>
      </w:r>
      <w:ins w:id="111" w:author="余新泰" w:date="2017-09-28T09:50:00Z">
        <w:r w:rsidR="00B10591">
          <w:rPr>
            <w:rFonts w:hint="eastAsia"/>
          </w:rPr>
          <w:t>。</w:t>
        </w:r>
        <w:r w:rsidR="00B10591">
          <w:t>如果</w:t>
        </w:r>
        <w:r w:rsidR="00B10591">
          <w:rPr>
            <w:rFonts w:hint="eastAsia"/>
          </w:rPr>
          <w:t>有查询</w:t>
        </w:r>
        <w:r w:rsidR="00B10591">
          <w:t>有</w:t>
        </w:r>
        <w:r w:rsidR="00B10591">
          <w:rPr>
            <w:rFonts w:hint="eastAsia"/>
          </w:rPr>
          <w:t>成交</w:t>
        </w:r>
        <w:r w:rsidR="00B10591">
          <w:t>记录，这两个字段需要返回</w:t>
        </w:r>
        <w:r w:rsidR="00B10591">
          <w:rPr>
            <w:rFonts w:hint="eastAsia"/>
          </w:rPr>
          <w:t>。</w:t>
        </w:r>
      </w:ins>
    </w:p>
    <w:p w14:paraId="6929DB44" w14:textId="4721350B" w:rsidR="00A2569D" w:rsidRDefault="00A2569D" w:rsidP="00A2569D">
      <w:pPr>
        <w:pStyle w:val="20"/>
        <w:spacing w:before="156" w:line="360" w:lineRule="auto"/>
      </w:pPr>
      <w:r>
        <w:t>5</w:t>
      </w:r>
      <w:r>
        <w:rPr>
          <w:rFonts w:hint="eastAsia"/>
        </w:rPr>
        <w:t>）新增</w:t>
      </w:r>
      <w:r>
        <w:t>价格条件单、时间条件单请求接口</w:t>
      </w:r>
      <w:ins w:id="112" w:author="余新泰" w:date="2017-09-28T09:50:00Z">
        <w:r w:rsidR="00B10591">
          <w:rPr>
            <w:rFonts w:hint="eastAsia"/>
          </w:rPr>
          <w:t>。</w:t>
        </w:r>
        <w:r w:rsidR="00B10591">
          <w:t>这两个</w:t>
        </w:r>
        <w:r w:rsidR="00B10591">
          <w:rPr>
            <w:rFonts w:hint="eastAsia"/>
          </w:rPr>
          <w:t>接口</w:t>
        </w:r>
        <w:r w:rsidR="00B10591">
          <w:t>根据会员业务部门提交的业务配置单进行配置，</w:t>
        </w:r>
        <w:r w:rsidR="00B10591">
          <w:rPr>
            <w:rFonts w:hint="eastAsia"/>
          </w:rPr>
          <w:t>二级系统根据</w:t>
        </w:r>
        <w:r w:rsidR="00B10591">
          <w:t>业务需求选择开发。</w:t>
        </w:r>
        <w:r w:rsidR="00B10591">
          <w:rPr>
            <w:rFonts w:hint="eastAsia"/>
          </w:rPr>
          <w:t>关于</w:t>
        </w:r>
        <w:r w:rsidR="00B10591">
          <w:t>条件单相关</w:t>
        </w:r>
        <w:r w:rsidR="00B10591">
          <w:rPr>
            <w:rFonts w:hint="eastAsia"/>
          </w:rPr>
          <w:t>接口</w:t>
        </w:r>
        <w:r w:rsidR="00B10591">
          <w:t>，</w:t>
        </w:r>
        <w:r w:rsidR="00B10591">
          <w:rPr>
            <w:rFonts w:hint="eastAsia"/>
          </w:rPr>
          <w:t>接口</w:t>
        </w:r>
        <w:r w:rsidR="00B10591">
          <w:t>规范</w:t>
        </w:r>
        <w:r w:rsidR="00B10591">
          <w:rPr>
            <w:rFonts w:hint="eastAsia"/>
          </w:rPr>
          <w:t>1.11版本相比1.1版本部分</w:t>
        </w:r>
        <w:r w:rsidR="00B10591">
          <w:t>域有更新</w:t>
        </w:r>
        <w:r w:rsidR="00B10591">
          <w:rPr>
            <w:rFonts w:hint="eastAsia"/>
          </w:rPr>
          <w:t>，</w:t>
        </w:r>
        <w:r w:rsidR="00B10591">
          <w:t>以1.11</w:t>
        </w:r>
        <w:r w:rsidR="00B10591">
          <w:rPr>
            <w:rFonts w:hint="eastAsia"/>
          </w:rPr>
          <w:t>版本</w:t>
        </w:r>
        <w:r w:rsidR="00B10591">
          <w:t>为准</w:t>
        </w:r>
        <w:r w:rsidR="00B10591">
          <w:rPr>
            <w:rFonts w:hint="eastAsia"/>
          </w:rPr>
          <w:t>。</w:t>
        </w:r>
      </w:ins>
    </w:p>
    <w:p w14:paraId="4DE8779E" w14:textId="02BF655A" w:rsidR="00A2569D" w:rsidRDefault="00A2569D" w:rsidP="00A2569D">
      <w:pPr>
        <w:pStyle w:val="20"/>
        <w:spacing w:before="156" w:line="360" w:lineRule="auto"/>
      </w:pPr>
      <w:r>
        <w:t>6</w:t>
      </w:r>
      <w:r>
        <w:rPr>
          <w:rFonts w:hint="eastAsia"/>
        </w:rPr>
        <w:t>）</w:t>
      </w:r>
      <w:r>
        <w:t>新增条件单</w:t>
      </w:r>
      <w:r>
        <w:rPr>
          <w:rFonts w:hint="eastAsia"/>
        </w:rPr>
        <w:t>撤单</w:t>
      </w:r>
      <w:r>
        <w:t>和查询接口</w:t>
      </w:r>
      <w:ins w:id="113" w:author="余新泰" w:date="2017-09-28T09:50:00Z">
        <w:r w:rsidR="00B10591">
          <w:rPr>
            <w:rFonts w:hint="eastAsia"/>
          </w:rPr>
          <w:t>。</w:t>
        </w:r>
        <w:r w:rsidR="00B10591">
          <w:t>支持</w:t>
        </w:r>
        <w:r w:rsidR="00B10591">
          <w:rPr>
            <w:rFonts w:hint="eastAsia"/>
          </w:rPr>
          <w:t>条件单请求接口</w:t>
        </w:r>
        <w:r w:rsidR="00B10591">
          <w:t>，必须支持条件单撤单和查询接口</w:t>
        </w:r>
        <w:r w:rsidR="00B10591">
          <w:rPr>
            <w:rFonts w:hint="eastAsia"/>
          </w:rPr>
          <w:t>。</w:t>
        </w:r>
      </w:ins>
    </w:p>
    <w:p w14:paraId="35681A0E" w14:textId="08BEC479" w:rsidR="00A2569D" w:rsidRDefault="00A2569D" w:rsidP="00A2569D">
      <w:pPr>
        <w:pStyle w:val="20"/>
        <w:spacing w:before="156" w:line="360" w:lineRule="auto"/>
      </w:pPr>
      <w:r>
        <w:rPr>
          <w:rFonts w:hint="eastAsia"/>
        </w:rPr>
        <w:t>7）</w:t>
      </w:r>
      <w:r>
        <w:t>新增条件单触发回报接口</w:t>
      </w:r>
      <w:ins w:id="114" w:author="余新泰" w:date="2017-09-28T09:50:00Z">
        <w:r w:rsidR="00B10591">
          <w:rPr>
            <w:rFonts w:hint="eastAsia"/>
          </w:rPr>
          <w:t>。</w:t>
        </w:r>
        <w:r w:rsidR="00B10591">
          <w:t>支持</w:t>
        </w:r>
        <w:r w:rsidR="00B10591">
          <w:rPr>
            <w:rFonts w:hint="eastAsia"/>
          </w:rPr>
          <w:t>条件单</w:t>
        </w:r>
        <w:r w:rsidR="00B10591">
          <w:t>请求接口，必须支持条件单触发回报接口</w:t>
        </w:r>
        <w:r w:rsidR="00B10591">
          <w:rPr>
            <w:rFonts w:hint="eastAsia"/>
          </w:rPr>
          <w:t>。</w:t>
        </w:r>
      </w:ins>
    </w:p>
    <w:p w14:paraId="73801181" w14:textId="2709F580" w:rsidR="00A2569D" w:rsidRDefault="00A2569D" w:rsidP="00A2569D">
      <w:pPr>
        <w:pStyle w:val="20"/>
        <w:spacing w:before="156" w:line="360" w:lineRule="auto"/>
      </w:pPr>
      <w:r>
        <w:t>8</w:t>
      </w:r>
      <w:r>
        <w:rPr>
          <w:rFonts w:hint="eastAsia"/>
        </w:rPr>
        <w:t>）把</w:t>
      </w:r>
      <w:r>
        <w:t>之前的费用查询接口改成日结单查询接口，</w:t>
      </w:r>
      <w:r>
        <w:rPr>
          <w:rFonts w:hint="eastAsia"/>
        </w:rPr>
        <w:t>增加保证金</w:t>
      </w:r>
      <w:r>
        <w:t>、盈亏等业务字段</w:t>
      </w:r>
      <w:ins w:id="115" w:author="余新泰" w:date="2017-09-28T09:50:00Z">
        <w:r w:rsidR="00B10591">
          <w:rPr>
            <w:rFonts w:hint="eastAsia"/>
          </w:rPr>
          <w:t>，</w:t>
        </w:r>
        <w:r w:rsidR="00B10591">
          <w:t>用户查询客户指定交易日的结算信息</w:t>
        </w:r>
        <w:r w:rsidR="00B10591">
          <w:rPr>
            <w:rFonts w:hint="eastAsia"/>
          </w:rPr>
          <w:t>。</w:t>
        </w:r>
      </w:ins>
    </w:p>
    <w:p w14:paraId="3E07EA8B" w14:textId="0ACE8280" w:rsidR="00A2569D" w:rsidRDefault="00A2569D" w:rsidP="00A2569D">
      <w:pPr>
        <w:pStyle w:val="20"/>
        <w:spacing w:before="156" w:line="360" w:lineRule="auto"/>
      </w:pPr>
      <w:r>
        <w:t>9</w:t>
      </w:r>
      <w:r>
        <w:rPr>
          <w:rFonts w:hint="eastAsia"/>
        </w:rPr>
        <w:t>）提货</w:t>
      </w:r>
      <w:r>
        <w:t>申请</w:t>
      </w:r>
      <w:r>
        <w:rPr>
          <w:rFonts w:hint="eastAsia"/>
        </w:rPr>
        <w:t>请求，</w:t>
      </w:r>
      <w:r>
        <w:t>删除</w:t>
      </w:r>
      <w:r>
        <w:rPr>
          <w:rFonts w:hint="eastAsia"/>
        </w:rPr>
        <w:t>T16提货</w:t>
      </w:r>
      <w:r>
        <w:t>日期字段</w:t>
      </w:r>
      <w:ins w:id="116" w:author="余新泰" w:date="2017-09-28T09:50:00Z">
        <w:r w:rsidR="00B10591">
          <w:rPr>
            <w:rFonts w:hint="eastAsia"/>
          </w:rPr>
          <w:t>。</w:t>
        </w:r>
      </w:ins>
    </w:p>
    <w:p w14:paraId="634DAA8C" w14:textId="246A338B" w:rsidR="00A2569D" w:rsidRDefault="00A2569D" w:rsidP="00A2569D">
      <w:pPr>
        <w:pStyle w:val="20"/>
        <w:spacing w:before="156" w:line="360" w:lineRule="auto"/>
      </w:pPr>
      <w:r>
        <w:t>10</w:t>
      </w:r>
      <w:r>
        <w:rPr>
          <w:rFonts w:hint="eastAsia"/>
        </w:rPr>
        <w:t>）开户</w:t>
      </w:r>
      <w:r>
        <w:t>请求和开户同步请求，签约成功返回</w:t>
      </w:r>
      <w:r>
        <w:rPr>
          <w:rFonts w:hint="eastAsia"/>
        </w:rPr>
        <w:t>M20字段</w:t>
      </w:r>
      <w:ins w:id="117" w:author="余新泰" w:date="2017-09-28T09:50:00Z">
        <w:r w:rsidR="00B10591">
          <w:rPr>
            <w:rFonts w:hint="eastAsia"/>
          </w:rPr>
          <w:t>。A</w:t>
        </w:r>
        <w:r w:rsidR="00B10591">
          <w:t>PP</w:t>
        </w:r>
        <w:r w:rsidR="00B10591">
          <w:rPr>
            <w:rFonts w:hint="eastAsia"/>
          </w:rPr>
          <w:t>系统</w:t>
        </w:r>
        <w:r w:rsidR="00B10591">
          <w:t>以二级系统返回的席位号为准，入库保存</w:t>
        </w:r>
        <w:r w:rsidR="00B10591">
          <w:rPr>
            <w:rFonts w:hint="eastAsia"/>
          </w:rPr>
          <w:t>。</w:t>
        </w:r>
      </w:ins>
    </w:p>
    <w:p w14:paraId="75FC1559" w14:textId="5F3F80FD" w:rsidR="00A2569D" w:rsidRDefault="00A2569D" w:rsidP="00A2569D">
      <w:pPr>
        <w:pStyle w:val="20"/>
        <w:spacing w:before="156" w:line="360" w:lineRule="auto"/>
      </w:pPr>
      <w:r>
        <w:t>11</w:t>
      </w:r>
      <w:r>
        <w:rPr>
          <w:rFonts w:hint="eastAsia"/>
        </w:rPr>
        <w:t>）客户资金</w:t>
      </w:r>
      <w:r>
        <w:t>查询</w:t>
      </w:r>
      <w:r>
        <w:rPr>
          <w:rFonts w:hint="eastAsia"/>
        </w:rPr>
        <w:t>，</w:t>
      </w:r>
      <w:r>
        <w:t>增加持仓保证金</w:t>
      </w:r>
      <w:r>
        <w:rPr>
          <w:rFonts w:hint="eastAsia"/>
        </w:rPr>
        <w:t>、冻结</w:t>
      </w:r>
      <w:r>
        <w:t>保证金、当日出入金等字段返回</w:t>
      </w:r>
    </w:p>
    <w:p w14:paraId="22446026" w14:textId="18E99555" w:rsidR="00A2569D" w:rsidRDefault="00A2569D" w:rsidP="00A2569D">
      <w:pPr>
        <w:pStyle w:val="20"/>
        <w:spacing w:before="156" w:line="360" w:lineRule="auto"/>
      </w:pPr>
      <w:r>
        <w:lastRenderedPageBreak/>
        <w:t>12</w:t>
      </w:r>
      <w:r>
        <w:rPr>
          <w:rFonts w:hint="eastAsia"/>
        </w:rPr>
        <w:t>）客户</w:t>
      </w:r>
      <w:r>
        <w:t>持仓查询，增加可用持仓、开仓均价、持仓均价字段返回</w:t>
      </w:r>
    </w:p>
    <w:p w14:paraId="54128ECE" w14:textId="76971B83" w:rsidR="00A2569D" w:rsidRDefault="00A2569D" w:rsidP="00A2569D">
      <w:pPr>
        <w:pStyle w:val="20"/>
        <w:spacing w:before="156" w:line="360" w:lineRule="auto"/>
      </w:pPr>
      <w:r>
        <w:t>13</w:t>
      </w:r>
      <w:r>
        <w:rPr>
          <w:rFonts w:hint="eastAsia"/>
        </w:rPr>
        <w:t>）增加</w:t>
      </w:r>
      <w:r>
        <w:t>客户</w:t>
      </w:r>
      <w:r>
        <w:rPr>
          <w:rFonts w:hint="eastAsia"/>
        </w:rPr>
        <w:t>最大</w:t>
      </w:r>
      <w:r>
        <w:t>可交易手数查询接口</w:t>
      </w:r>
      <w:ins w:id="118" w:author="余新泰" w:date="2017-09-28T09:51:00Z">
        <w:r w:rsidR="00B10591">
          <w:rPr>
            <w:rFonts w:hint="eastAsia"/>
          </w:rPr>
          <w:t>。</w:t>
        </w:r>
        <w:r w:rsidR="00B10591">
          <w:t>通过</w:t>
        </w:r>
        <w:r w:rsidR="00B10591">
          <w:rPr>
            <w:rFonts w:hint="eastAsia"/>
          </w:rPr>
          <w:t>此接口</w:t>
        </w:r>
        <w:r w:rsidR="00B10591">
          <w:t>，可以查询到指定合约品种</w:t>
        </w:r>
        <w:r w:rsidR="00B10591">
          <w:rPr>
            <w:rFonts w:hint="eastAsia"/>
          </w:rPr>
          <w:t>，</w:t>
        </w:r>
        <w:r w:rsidR="00B10591">
          <w:t>指定</w:t>
        </w:r>
        <w:r w:rsidR="00B10591">
          <w:rPr>
            <w:rFonts w:hint="eastAsia"/>
          </w:rPr>
          <w:t>交易类型</w:t>
        </w:r>
        <w:r w:rsidR="00B10591">
          <w:t>下的最大交易手数。</w:t>
        </w:r>
        <w:r w:rsidR="00B10591">
          <w:rPr>
            <w:rFonts w:hint="eastAsia"/>
          </w:rPr>
          <w:t>A</w:t>
        </w:r>
        <w:r w:rsidR="00B10591">
          <w:t>PP</w:t>
        </w:r>
        <w:r w:rsidR="00B10591">
          <w:rPr>
            <w:rFonts w:hint="eastAsia"/>
          </w:rPr>
          <w:t>报单</w:t>
        </w:r>
        <w:r w:rsidR="00B10591">
          <w:t>页面会</w:t>
        </w:r>
        <w:r w:rsidR="00B10591">
          <w:rPr>
            <w:rFonts w:hint="eastAsia"/>
          </w:rPr>
          <w:t>进行</w:t>
        </w:r>
        <w:r w:rsidR="00B10591">
          <w:t>展示</w:t>
        </w:r>
        <w:r w:rsidR="00B10591">
          <w:rPr>
            <w:rFonts w:hint="eastAsia"/>
          </w:rPr>
          <w:t>。</w:t>
        </w:r>
      </w:ins>
    </w:p>
    <w:p w14:paraId="20A3240C" w14:textId="720912E2" w:rsidR="00A2569D" w:rsidRPr="00A2569D" w:rsidRDefault="00C16251" w:rsidP="00A2569D">
      <w:pPr>
        <w:pStyle w:val="20"/>
        <w:spacing w:before="156" w:line="360" w:lineRule="auto"/>
      </w:pPr>
      <w:r>
        <w:rPr>
          <w:rFonts w:hint="eastAsia"/>
        </w:rPr>
        <w:t>14）消息</w:t>
      </w:r>
      <w:r>
        <w:t>头增加</w:t>
      </w:r>
      <w:r>
        <w:rPr>
          <w:rFonts w:hint="eastAsia"/>
        </w:rPr>
        <w:t>X11定义</w:t>
      </w:r>
      <w:r>
        <w:t>，用来</w:t>
      </w:r>
      <w:r>
        <w:rPr>
          <w:rFonts w:hint="eastAsia"/>
        </w:rPr>
        <w:t>标识</w:t>
      </w:r>
      <w:r>
        <w:t>当天唯一</w:t>
      </w:r>
      <w:r>
        <w:rPr>
          <w:rFonts w:hint="eastAsia"/>
        </w:rPr>
        <w:t>报文</w:t>
      </w:r>
      <w:ins w:id="119" w:author="余新泰" w:date="2017-09-28T09:51:00Z">
        <w:r w:rsidR="00B10591">
          <w:rPr>
            <w:rFonts w:hint="eastAsia"/>
          </w:rPr>
          <w:t>。</w:t>
        </w:r>
        <w:r w:rsidR="00B10591">
          <w:t>具体</w:t>
        </w:r>
        <w:r w:rsidR="00B10591">
          <w:rPr>
            <w:rFonts w:hint="eastAsia"/>
          </w:rPr>
          <w:t>使用</w:t>
        </w:r>
        <w:r w:rsidR="00B10591">
          <w:t>方法请查看</w:t>
        </w:r>
        <w:r w:rsidR="00B10591">
          <w:rPr>
            <w:rFonts w:hint="eastAsia"/>
          </w:rPr>
          <w:t>《</w:t>
        </w:r>
        <w:r w:rsidR="00B10591" w:rsidRPr="006929ED">
          <w:rPr>
            <w:rFonts w:hint="eastAsia"/>
          </w:rPr>
          <w:t>上海黄金交易所APP系统会员接口API使用手册-V1.07.doc</w:t>
        </w:r>
        <w:r w:rsidR="00B10591">
          <w:rPr>
            <w:rFonts w:hint="eastAsia"/>
          </w:rPr>
          <w:t>》中第4章GTP报文及API应用</w:t>
        </w:r>
        <w:r w:rsidR="00B10591">
          <w:t>规范</w:t>
        </w:r>
        <w:r w:rsidR="00B10591">
          <w:rPr>
            <w:rFonts w:hint="eastAsia"/>
          </w:rPr>
          <w:t>。</w:t>
        </w:r>
      </w:ins>
    </w:p>
    <w:p w14:paraId="33B33071" w14:textId="61266B13" w:rsidR="00B10591" w:rsidRDefault="00B10591" w:rsidP="00B10591">
      <w:pPr>
        <w:pStyle w:val="20"/>
        <w:spacing w:before="156" w:line="360" w:lineRule="auto"/>
        <w:rPr>
          <w:ins w:id="120" w:author="余新泰" w:date="2017-09-28T09:51:00Z"/>
        </w:rPr>
      </w:pPr>
      <w:ins w:id="121" w:author="余新泰" w:date="2017-09-28T09:51:00Z">
        <w:r>
          <w:rPr>
            <w:rFonts w:hint="eastAsia"/>
          </w:rPr>
          <w:t>15）</w:t>
        </w:r>
        <w:r w:rsidRPr="00B967F1">
          <w:rPr>
            <w:rFonts w:hint="eastAsia"/>
          </w:rPr>
          <w:t>更改6</w:t>
        </w:r>
        <w:r w:rsidRPr="00B967F1">
          <w:t xml:space="preserve">.5.1.1 </w:t>
        </w:r>
        <w:r w:rsidRPr="00B967F1">
          <w:rPr>
            <w:rFonts w:hint="eastAsia"/>
          </w:rPr>
          <w:t>风险测评请求及应答为延期业务开通请求及应答，交易权限取值范围修改</w:t>
        </w:r>
        <w:r>
          <w:rPr>
            <w:rFonts w:hint="eastAsia"/>
          </w:rPr>
          <w:t>。</w:t>
        </w:r>
      </w:ins>
    </w:p>
    <w:p w14:paraId="7C563417" w14:textId="19E6A53A" w:rsidR="00B10591" w:rsidRPr="00A2569D" w:rsidRDefault="00B10591" w:rsidP="00B10591">
      <w:pPr>
        <w:pStyle w:val="20"/>
        <w:spacing w:before="156" w:line="360" w:lineRule="auto"/>
        <w:rPr>
          <w:ins w:id="122" w:author="余新泰" w:date="2017-09-28T09:51:00Z"/>
        </w:rPr>
      </w:pPr>
      <w:ins w:id="123" w:author="余新泰" w:date="2017-09-28T09:51:00Z">
        <w:r>
          <w:rPr>
            <w:rFonts w:hint="eastAsia"/>
          </w:rPr>
          <w:t>16）更改6.3.2.1</w:t>
        </w:r>
        <w:r>
          <w:t xml:space="preserve"> </w:t>
        </w:r>
        <w:r>
          <w:rPr>
            <w:rFonts w:hint="eastAsia"/>
          </w:rPr>
          <w:t>出入金查询</w:t>
        </w:r>
        <w:r>
          <w:t>请求及应答为</w:t>
        </w:r>
        <w:r>
          <w:rPr>
            <w:rFonts w:hint="eastAsia"/>
          </w:rPr>
          <w:t>资金</w:t>
        </w:r>
        <w:r>
          <w:t>流水查询请求及应答</w:t>
        </w:r>
        <w:r>
          <w:rPr>
            <w:rFonts w:hint="eastAsia"/>
          </w:rPr>
          <w:t>。</w:t>
        </w:r>
      </w:ins>
    </w:p>
    <w:p w14:paraId="7D77F4E3" w14:textId="405D5612" w:rsidR="00C46060" w:rsidRPr="00A2569D" w:rsidRDefault="00B10591" w:rsidP="00B10591">
      <w:pPr>
        <w:pStyle w:val="20"/>
        <w:spacing w:before="156" w:line="360" w:lineRule="auto"/>
        <w:rPr>
          <w:b/>
        </w:rPr>
      </w:pPr>
      <w:ins w:id="124" w:author="余新泰" w:date="2017-09-28T09:51:00Z">
        <w:r>
          <w:rPr>
            <w:rFonts w:hint="eastAsia"/>
          </w:rPr>
          <w:t>17）APP消息</w:t>
        </w:r>
        <w:r>
          <w:t>域字典更新，更新内容</w:t>
        </w:r>
        <w:r>
          <w:rPr>
            <w:rFonts w:hint="eastAsia"/>
          </w:rPr>
          <w:t>在</w:t>
        </w:r>
        <w:r>
          <w:t>APP</w:t>
        </w:r>
        <w:r>
          <w:rPr>
            <w:rFonts w:hint="eastAsia"/>
          </w:rPr>
          <w:t>接口</w:t>
        </w:r>
        <w:r>
          <w:t>规范</w:t>
        </w:r>
        <w:r>
          <w:rPr>
            <w:rFonts w:hint="eastAsia"/>
          </w:rPr>
          <w:t>1.11版本</w:t>
        </w:r>
        <w:r>
          <w:t>附录</w:t>
        </w:r>
        <w:r>
          <w:rPr>
            <w:rFonts w:hint="eastAsia"/>
          </w:rPr>
          <w:t>7.2中</w:t>
        </w:r>
        <w:r>
          <w:t>以黄色</w:t>
        </w:r>
        <w:r>
          <w:rPr>
            <w:rFonts w:hint="eastAsia"/>
          </w:rPr>
          <w:t>标明</w:t>
        </w:r>
        <w:r>
          <w:rPr>
            <w:rFonts w:hint="eastAsia"/>
          </w:rPr>
          <w:t>。</w:t>
        </w:r>
      </w:ins>
    </w:p>
    <w:p w14:paraId="16A63890" w14:textId="77777777" w:rsidR="00F97693" w:rsidRPr="00E13399" w:rsidRDefault="009978C8" w:rsidP="00F97693">
      <w:pPr>
        <w:pStyle w:val="1"/>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125" w:name="_Toc493858549"/>
      <w:r>
        <w:rPr>
          <w:rFonts w:ascii="黑体" w:hAnsi="黑体" w:cs="Arial" w:hint="eastAsia"/>
          <w:smallCaps/>
          <w:kern w:val="0"/>
          <w:sz w:val="32"/>
          <w:szCs w:val="30"/>
        </w:rPr>
        <w:t>会员及</w:t>
      </w:r>
      <w:r w:rsidR="00F97693">
        <w:rPr>
          <w:rFonts w:ascii="黑体" w:hAnsi="黑体" w:cs="Arial" w:hint="eastAsia"/>
          <w:smallCaps/>
          <w:kern w:val="0"/>
          <w:sz w:val="32"/>
          <w:szCs w:val="30"/>
        </w:rPr>
        <w:t>二级系统功能升级指引</w:t>
      </w:r>
      <w:bookmarkEnd w:id="125"/>
    </w:p>
    <w:p w14:paraId="01D49839" w14:textId="023B4FEF" w:rsidR="00F97693" w:rsidRPr="00AB108B" w:rsidRDefault="009978C8" w:rsidP="00AB108B">
      <w:pPr>
        <w:pStyle w:val="20"/>
        <w:spacing w:before="156" w:line="360" w:lineRule="auto"/>
      </w:pPr>
      <w:r w:rsidRPr="00AB108B">
        <w:rPr>
          <w:rFonts w:hint="eastAsia"/>
        </w:rPr>
        <w:t>综上，</w:t>
      </w:r>
      <w:r w:rsidR="00D71A57" w:rsidRPr="00AB108B">
        <w:rPr>
          <w:rFonts w:hint="eastAsia"/>
        </w:rPr>
        <w:t>GEMS-3系统升级</w:t>
      </w:r>
      <w:r w:rsidRPr="00AB108B">
        <w:rPr>
          <w:rFonts w:hint="eastAsia"/>
        </w:rPr>
        <w:t>对会员及</w:t>
      </w:r>
      <w:r w:rsidR="00D71A57" w:rsidRPr="00AB108B">
        <w:rPr>
          <w:rFonts w:hint="eastAsia"/>
        </w:rPr>
        <w:t>二级系统</w:t>
      </w:r>
      <w:r w:rsidRPr="00AB108B">
        <w:rPr>
          <w:rFonts w:hint="eastAsia"/>
        </w:rPr>
        <w:t>的影响点共计</w:t>
      </w:r>
      <w:r w:rsidR="00F16586">
        <w:rPr>
          <w:rFonts w:hint="eastAsia"/>
        </w:rPr>
        <w:t>30</w:t>
      </w:r>
      <w:r w:rsidRPr="00AB108B">
        <w:rPr>
          <w:rFonts w:hint="eastAsia"/>
        </w:rPr>
        <w:t>项。其中要求二级系统“必须升级”的</w:t>
      </w:r>
      <w:r w:rsidR="00F97693" w:rsidRPr="00AB108B">
        <w:rPr>
          <w:rFonts w:hint="eastAsia"/>
        </w:rPr>
        <w:t>有</w:t>
      </w:r>
      <w:r w:rsidR="00F16586">
        <w:rPr>
          <w:rFonts w:hint="eastAsia"/>
        </w:rPr>
        <w:t>10</w:t>
      </w:r>
      <w:r w:rsidR="00F97693" w:rsidRPr="00AB108B">
        <w:rPr>
          <w:rFonts w:hint="eastAsia"/>
        </w:rPr>
        <w:t>项,</w:t>
      </w:r>
      <w:r w:rsidRPr="00AB108B">
        <w:rPr>
          <w:rFonts w:hint="eastAsia"/>
        </w:rPr>
        <w:t xml:space="preserve"> </w:t>
      </w:r>
      <w:r w:rsidR="00FF6A40">
        <w:t>1</w:t>
      </w:r>
      <w:r w:rsidR="00F16586">
        <w:rPr>
          <w:rFonts w:hint="eastAsia"/>
        </w:rPr>
        <w:t>7</w:t>
      </w:r>
      <w:r w:rsidRPr="00AB108B">
        <w:rPr>
          <w:rFonts w:hint="eastAsia"/>
        </w:rPr>
        <w:t>项为“按需</w:t>
      </w:r>
      <w:r w:rsidR="00F97693" w:rsidRPr="00AB108B">
        <w:rPr>
          <w:rFonts w:hint="eastAsia"/>
        </w:rPr>
        <w:t>升级</w:t>
      </w:r>
      <w:r w:rsidRPr="00AB108B">
        <w:rPr>
          <w:rFonts w:hint="eastAsia"/>
        </w:rPr>
        <w:t>”，其余为“</w:t>
      </w:r>
      <w:r w:rsidR="00F97693" w:rsidRPr="00AB108B">
        <w:rPr>
          <w:rFonts w:hint="eastAsia"/>
        </w:rPr>
        <w:t>不须升级</w:t>
      </w:r>
      <w:r w:rsidRPr="00AB108B">
        <w:rPr>
          <w:rFonts w:hint="eastAsia"/>
        </w:rPr>
        <w:t>”的</w:t>
      </w:r>
      <w:r w:rsidR="00F97693" w:rsidRPr="00AB108B">
        <w:rPr>
          <w:rFonts w:hint="eastAsia"/>
        </w:rPr>
        <w:t>。</w:t>
      </w:r>
      <w:r w:rsidRPr="00AB108B">
        <w:rPr>
          <w:rFonts w:hint="eastAsia"/>
        </w:rPr>
        <w:t>关于“按需升级”的具体要求</w:t>
      </w:r>
      <w:r w:rsidR="00F97693" w:rsidRPr="00AB108B">
        <w:rPr>
          <w:rFonts w:hint="eastAsia"/>
        </w:rPr>
        <w:t>如下：</w:t>
      </w:r>
    </w:p>
    <w:p w14:paraId="53E0871E" w14:textId="77777777" w:rsidR="00F97693" w:rsidRPr="00AB108B" w:rsidRDefault="00F97693" w:rsidP="00AB108B">
      <w:pPr>
        <w:pStyle w:val="20"/>
        <w:numPr>
          <w:ilvl w:val="0"/>
          <w:numId w:val="19"/>
        </w:numPr>
        <w:spacing w:before="156" w:line="360" w:lineRule="auto"/>
      </w:pPr>
      <w:r w:rsidRPr="00AB108B">
        <w:rPr>
          <w:rFonts w:hint="eastAsia"/>
        </w:rPr>
        <w:t>针对</w:t>
      </w:r>
      <w:r w:rsidR="009978C8" w:rsidRPr="00AB108B">
        <w:rPr>
          <w:rFonts w:hint="eastAsia"/>
        </w:rPr>
        <w:t>“按需</w:t>
      </w:r>
      <w:r w:rsidRPr="00AB108B">
        <w:rPr>
          <w:rFonts w:hint="eastAsia"/>
        </w:rPr>
        <w:t>升级</w:t>
      </w:r>
      <w:r w:rsidR="009978C8" w:rsidRPr="00AB108B">
        <w:rPr>
          <w:rFonts w:hint="eastAsia"/>
        </w:rPr>
        <w:t>”</w:t>
      </w:r>
      <w:r w:rsidRPr="00AB108B">
        <w:rPr>
          <w:rFonts w:hint="eastAsia"/>
        </w:rPr>
        <w:t>项目，各单位参考“备注”中要求</w:t>
      </w:r>
      <w:r w:rsidR="009978C8" w:rsidRPr="00AB108B">
        <w:rPr>
          <w:rFonts w:hint="eastAsia"/>
        </w:rPr>
        <w:t>结合自身二级系统情况</w:t>
      </w:r>
      <w:r w:rsidRPr="00AB108B">
        <w:rPr>
          <w:rFonts w:hint="eastAsia"/>
        </w:rPr>
        <w:t>进行开发升级。</w:t>
      </w:r>
    </w:p>
    <w:p w14:paraId="67AC5D85" w14:textId="77777777" w:rsidR="00F97693" w:rsidRPr="00AB108B" w:rsidRDefault="00F97693" w:rsidP="00AB108B">
      <w:pPr>
        <w:pStyle w:val="20"/>
        <w:numPr>
          <w:ilvl w:val="0"/>
          <w:numId w:val="19"/>
        </w:numPr>
        <w:spacing w:before="156" w:line="360" w:lineRule="auto"/>
      </w:pPr>
      <w:r w:rsidRPr="00AB108B">
        <w:rPr>
          <w:rFonts w:hint="eastAsia"/>
        </w:rPr>
        <w:t>交易所授权的二级系统开发商应以满足交易所会员业务需求为开发前提，实现所有</w:t>
      </w:r>
      <w:r w:rsidR="009978C8" w:rsidRPr="00AB108B">
        <w:rPr>
          <w:rFonts w:hint="eastAsia"/>
        </w:rPr>
        <w:t>“按需</w:t>
      </w:r>
      <w:r w:rsidRPr="00AB108B">
        <w:rPr>
          <w:rFonts w:hint="eastAsia"/>
        </w:rPr>
        <w:t>升级</w:t>
      </w:r>
      <w:r w:rsidR="009978C8" w:rsidRPr="00AB108B">
        <w:rPr>
          <w:rFonts w:hint="eastAsia"/>
        </w:rPr>
        <w:t>”</w:t>
      </w:r>
      <w:r w:rsidRPr="00AB108B">
        <w:rPr>
          <w:rFonts w:hint="eastAsia"/>
        </w:rPr>
        <w:t>项目。</w:t>
      </w:r>
    </w:p>
    <w:tbl>
      <w:tblPr>
        <w:tblStyle w:val="ad"/>
        <w:tblW w:w="8782" w:type="dxa"/>
        <w:jc w:val="center"/>
        <w:tblLook w:val="04A0" w:firstRow="1" w:lastRow="0" w:firstColumn="1" w:lastColumn="0" w:noHBand="0" w:noVBand="1"/>
      </w:tblPr>
      <w:tblGrid>
        <w:gridCol w:w="709"/>
        <w:gridCol w:w="2506"/>
        <w:gridCol w:w="1252"/>
        <w:gridCol w:w="1300"/>
        <w:gridCol w:w="1275"/>
        <w:gridCol w:w="1740"/>
      </w:tblGrid>
      <w:tr w:rsidR="00F97693" w:rsidRPr="009978C8" w14:paraId="752ECD73" w14:textId="77777777" w:rsidTr="0042661F">
        <w:trPr>
          <w:tblHeader/>
          <w:jc w:val="center"/>
        </w:trPr>
        <w:tc>
          <w:tcPr>
            <w:tcW w:w="709" w:type="dxa"/>
            <w:shd w:val="clear" w:color="auto" w:fill="D9D9D9" w:themeFill="background1" w:themeFillShade="D9"/>
          </w:tcPr>
          <w:p w14:paraId="5A8C9D11" w14:textId="77777777" w:rsidR="00F97693" w:rsidRPr="009978C8" w:rsidRDefault="00F97693" w:rsidP="00AB108B">
            <w:pPr>
              <w:spacing w:line="360" w:lineRule="auto"/>
              <w:rPr>
                <w:rFonts w:asciiTheme="minorEastAsia" w:eastAsiaTheme="minorEastAsia" w:hAnsiTheme="minorEastAsia"/>
                <w:b/>
                <w:sz w:val="24"/>
              </w:rPr>
            </w:pPr>
            <w:r w:rsidRPr="009978C8">
              <w:rPr>
                <w:rFonts w:asciiTheme="minorEastAsia" w:eastAsiaTheme="minorEastAsia" w:hAnsiTheme="minorEastAsia" w:hint="eastAsia"/>
                <w:b/>
                <w:sz w:val="24"/>
              </w:rPr>
              <w:t>序号</w:t>
            </w:r>
          </w:p>
        </w:tc>
        <w:tc>
          <w:tcPr>
            <w:tcW w:w="2506" w:type="dxa"/>
            <w:shd w:val="clear" w:color="auto" w:fill="D9D9D9" w:themeFill="background1" w:themeFillShade="D9"/>
          </w:tcPr>
          <w:p w14:paraId="5F7288A4" w14:textId="77777777" w:rsidR="00F97693" w:rsidRPr="009978C8" w:rsidRDefault="00F97693" w:rsidP="00AB108B">
            <w:pPr>
              <w:spacing w:line="360" w:lineRule="auto"/>
              <w:rPr>
                <w:rFonts w:asciiTheme="minorEastAsia" w:eastAsiaTheme="minorEastAsia" w:hAnsiTheme="minorEastAsia"/>
                <w:b/>
                <w:sz w:val="24"/>
              </w:rPr>
            </w:pPr>
            <w:r w:rsidRPr="009978C8">
              <w:rPr>
                <w:rFonts w:asciiTheme="minorEastAsia" w:eastAsiaTheme="minorEastAsia" w:hAnsiTheme="minorEastAsia" w:hint="eastAsia"/>
                <w:b/>
                <w:sz w:val="24"/>
              </w:rPr>
              <w:t>功能名称</w:t>
            </w:r>
          </w:p>
        </w:tc>
        <w:tc>
          <w:tcPr>
            <w:tcW w:w="1252" w:type="dxa"/>
            <w:shd w:val="clear" w:color="auto" w:fill="D9D9D9" w:themeFill="background1" w:themeFillShade="D9"/>
          </w:tcPr>
          <w:p w14:paraId="47F0D1E5" w14:textId="77777777" w:rsidR="00F97693" w:rsidRPr="009978C8" w:rsidRDefault="00F97693" w:rsidP="00AB108B">
            <w:pPr>
              <w:spacing w:line="360" w:lineRule="auto"/>
              <w:rPr>
                <w:rFonts w:asciiTheme="minorEastAsia" w:eastAsiaTheme="minorEastAsia" w:hAnsiTheme="minorEastAsia"/>
                <w:b/>
                <w:sz w:val="24"/>
              </w:rPr>
            </w:pPr>
            <w:r w:rsidRPr="009978C8">
              <w:rPr>
                <w:rFonts w:asciiTheme="minorEastAsia" w:eastAsiaTheme="minorEastAsia" w:hAnsiTheme="minorEastAsia" w:hint="eastAsia"/>
                <w:b/>
                <w:sz w:val="24"/>
              </w:rPr>
              <w:t>必须升级</w:t>
            </w:r>
          </w:p>
        </w:tc>
        <w:tc>
          <w:tcPr>
            <w:tcW w:w="1300" w:type="dxa"/>
            <w:shd w:val="clear" w:color="auto" w:fill="D9D9D9" w:themeFill="background1" w:themeFillShade="D9"/>
          </w:tcPr>
          <w:p w14:paraId="7CB1219E" w14:textId="77777777" w:rsidR="00F97693" w:rsidRPr="009978C8" w:rsidRDefault="00D71A57" w:rsidP="00AB108B">
            <w:pPr>
              <w:spacing w:line="360" w:lineRule="auto"/>
              <w:rPr>
                <w:rFonts w:asciiTheme="minorEastAsia" w:eastAsiaTheme="minorEastAsia" w:hAnsiTheme="minorEastAsia"/>
                <w:b/>
                <w:sz w:val="24"/>
              </w:rPr>
            </w:pPr>
            <w:r w:rsidRPr="009978C8">
              <w:rPr>
                <w:rFonts w:asciiTheme="minorEastAsia" w:eastAsiaTheme="minorEastAsia" w:hAnsiTheme="minorEastAsia" w:hint="eastAsia"/>
                <w:b/>
                <w:sz w:val="24"/>
              </w:rPr>
              <w:t>按需</w:t>
            </w:r>
            <w:r w:rsidR="00F97693" w:rsidRPr="009978C8">
              <w:rPr>
                <w:rFonts w:asciiTheme="minorEastAsia" w:eastAsiaTheme="minorEastAsia" w:hAnsiTheme="minorEastAsia" w:hint="eastAsia"/>
                <w:b/>
                <w:sz w:val="24"/>
              </w:rPr>
              <w:t>升级</w:t>
            </w:r>
          </w:p>
        </w:tc>
        <w:tc>
          <w:tcPr>
            <w:tcW w:w="1275" w:type="dxa"/>
            <w:shd w:val="clear" w:color="auto" w:fill="D9D9D9" w:themeFill="background1" w:themeFillShade="D9"/>
          </w:tcPr>
          <w:p w14:paraId="3263AC07" w14:textId="77777777" w:rsidR="00F97693" w:rsidRPr="009978C8" w:rsidRDefault="00F97693" w:rsidP="00AB108B">
            <w:pPr>
              <w:spacing w:line="360" w:lineRule="auto"/>
              <w:rPr>
                <w:rFonts w:asciiTheme="minorEastAsia" w:eastAsiaTheme="minorEastAsia" w:hAnsiTheme="minorEastAsia"/>
                <w:b/>
                <w:sz w:val="24"/>
              </w:rPr>
            </w:pPr>
            <w:r w:rsidRPr="009978C8">
              <w:rPr>
                <w:rFonts w:asciiTheme="minorEastAsia" w:eastAsiaTheme="minorEastAsia" w:hAnsiTheme="minorEastAsia" w:hint="eastAsia"/>
                <w:b/>
                <w:sz w:val="24"/>
              </w:rPr>
              <w:t>不须升级</w:t>
            </w:r>
          </w:p>
        </w:tc>
        <w:tc>
          <w:tcPr>
            <w:tcW w:w="1740" w:type="dxa"/>
            <w:shd w:val="clear" w:color="auto" w:fill="D9D9D9" w:themeFill="background1" w:themeFillShade="D9"/>
          </w:tcPr>
          <w:p w14:paraId="34CB4550" w14:textId="77777777" w:rsidR="00F97693" w:rsidRPr="009978C8" w:rsidRDefault="00F97693" w:rsidP="00AB108B">
            <w:pPr>
              <w:spacing w:line="360" w:lineRule="auto"/>
              <w:rPr>
                <w:rFonts w:asciiTheme="minorEastAsia" w:eastAsiaTheme="minorEastAsia" w:hAnsiTheme="minorEastAsia"/>
                <w:b/>
                <w:sz w:val="24"/>
              </w:rPr>
            </w:pPr>
            <w:r w:rsidRPr="009978C8">
              <w:rPr>
                <w:rFonts w:asciiTheme="minorEastAsia" w:eastAsiaTheme="minorEastAsia" w:hAnsiTheme="minorEastAsia" w:hint="eastAsia"/>
                <w:b/>
                <w:sz w:val="24"/>
              </w:rPr>
              <w:t>备注</w:t>
            </w:r>
          </w:p>
        </w:tc>
      </w:tr>
      <w:tr w:rsidR="00584049" w:rsidRPr="009978C8" w14:paraId="2AA24D68" w14:textId="77777777" w:rsidTr="00D71A57">
        <w:trPr>
          <w:jc w:val="center"/>
        </w:trPr>
        <w:tc>
          <w:tcPr>
            <w:tcW w:w="709" w:type="dxa"/>
          </w:tcPr>
          <w:p w14:paraId="1F8CA83F" w14:textId="77777777" w:rsidR="00584049" w:rsidRPr="009978C8" w:rsidRDefault="00584049"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721F28EA" w14:textId="77777777" w:rsidR="00584049" w:rsidRPr="009978C8" w:rsidRDefault="00584049" w:rsidP="00AB108B">
            <w:pPr>
              <w:adjustRightInd w:val="0"/>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市价交易指令计算优化</w:t>
            </w:r>
          </w:p>
        </w:tc>
        <w:tc>
          <w:tcPr>
            <w:tcW w:w="1252" w:type="dxa"/>
          </w:tcPr>
          <w:p w14:paraId="30718368" w14:textId="77777777" w:rsidR="00584049" w:rsidRDefault="00584049" w:rsidP="00AB108B">
            <w:pPr>
              <w:spacing w:line="360" w:lineRule="auto"/>
            </w:pPr>
            <w:r w:rsidRPr="003C21B2">
              <w:rPr>
                <w:rFonts w:asciiTheme="minorEastAsia" w:eastAsiaTheme="minorEastAsia" w:hAnsiTheme="minorEastAsia" w:hint="eastAsia"/>
                <w:sz w:val="24"/>
              </w:rPr>
              <w:t>√</w:t>
            </w:r>
          </w:p>
        </w:tc>
        <w:tc>
          <w:tcPr>
            <w:tcW w:w="1300" w:type="dxa"/>
          </w:tcPr>
          <w:p w14:paraId="0DCB03ED" w14:textId="77777777" w:rsidR="00584049" w:rsidRPr="009978C8" w:rsidRDefault="00584049" w:rsidP="00AB108B">
            <w:pPr>
              <w:snapToGrid w:val="0"/>
              <w:spacing w:line="360" w:lineRule="auto"/>
              <w:rPr>
                <w:rFonts w:asciiTheme="minorEastAsia" w:eastAsiaTheme="minorEastAsia" w:hAnsiTheme="minorEastAsia"/>
                <w:sz w:val="24"/>
              </w:rPr>
            </w:pPr>
          </w:p>
        </w:tc>
        <w:tc>
          <w:tcPr>
            <w:tcW w:w="1275" w:type="dxa"/>
          </w:tcPr>
          <w:p w14:paraId="40625817" w14:textId="77777777" w:rsidR="00584049" w:rsidRPr="009978C8" w:rsidRDefault="00584049" w:rsidP="00AB108B">
            <w:pPr>
              <w:snapToGrid w:val="0"/>
              <w:spacing w:line="360" w:lineRule="auto"/>
              <w:rPr>
                <w:rFonts w:asciiTheme="minorEastAsia" w:eastAsiaTheme="minorEastAsia" w:hAnsiTheme="minorEastAsia"/>
                <w:sz w:val="24"/>
              </w:rPr>
            </w:pPr>
          </w:p>
        </w:tc>
        <w:tc>
          <w:tcPr>
            <w:tcW w:w="1740" w:type="dxa"/>
          </w:tcPr>
          <w:p w14:paraId="17DA3EA7" w14:textId="77777777" w:rsidR="00584049" w:rsidRPr="009978C8" w:rsidRDefault="00584049" w:rsidP="00AB108B">
            <w:pPr>
              <w:snapToGrid w:val="0"/>
              <w:spacing w:line="360" w:lineRule="auto"/>
              <w:rPr>
                <w:rFonts w:asciiTheme="minorEastAsia" w:eastAsiaTheme="minorEastAsia" w:hAnsiTheme="minorEastAsia"/>
                <w:sz w:val="24"/>
              </w:rPr>
            </w:pPr>
          </w:p>
        </w:tc>
      </w:tr>
      <w:tr w:rsidR="00584049" w:rsidRPr="009978C8" w14:paraId="53ADBB08" w14:textId="77777777" w:rsidTr="00D71A57">
        <w:trPr>
          <w:jc w:val="center"/>
        </w:trPr>
        <w:tc>
          <w:tcPr>
            <w:tcW w:w="709" w:type="dxa"/>
          </w:tcPr>
          <w:p w14:paraId="2F806639" w14:textId="77777777" w:rsidR="00584049" w:rsidRPr="009978C8" w:rsidRDefault="00584049"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6BDE7192" w14:textId="77777777" w:rsidR="00584049" w:rsidRPr="009978C8" w:rsidRDefault="00584049"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客户保证金率设置</w:t>
            </w:r>
          </w:p>
        </w:tc>
        <w:tc>
          <w:tcPr>
            <w:tcW w:w="1252" w:type="dxa"/>
          </w:tcPr>
          <w:p w14:paraId="4FB7D836" w14:textId="77777777" w:rsidR="00584049" w:rsidRDefault="00584049" w:rsidP="00AB108B">
            <w:pPr>
              <w:spacing w:line="360" w:lineRule="auto"/>
            </w:pPr>
            <w:r w:rsidRPr="003C21B2">
              <w:rPr>
                <w:rFonts w:asciiTheme="minorEastAsia" w:eastAsiaTheme="minorEastAsia" w:hAnsiTheme="minorEastAsia" w:hint="eastAsia"/>
                <w:sz w:val="24"/>
              </w:rPr>
              <w:t>√</w:t>
            </w:r>
          </w:p>
        </w:tc>
        <w:tc>
          <w:tcPr>
            <w:tcW w:w="1300" w:type="dxa"/>
          </w:tcPr>
          <w:p w14:paraId="5AEE784A" w14:textId="77777777" w:rsidR="00584049" w:rsidRPr="009978C8" w:rsidRDefault="00584049" w:rsidP="00AB108B">
            <w:pPr>
              <w:snapToGrid w:val="0"/>
              <w:spacing w:line="360" w:lineRule="auto"/>
              <w:rPr>
                <w:rFonts w:asciiTheme="minorEastAsia" w:eastAsiaTheme="minorEastAsia" w:hAnsiTheme="minorEastAsia"/>
                <w:sz w:val="24"/>
              </w:rPr>
            </w:pPr>
          </w:p>
        </w:tc>
        <w:tc>
          <w:tcPr>
            <w:tcW w:w="1275" w:type="dxa"/>
          </w:tcPr>
          <w:p w14:paraId="0989A593" w14:textId="77777777" w:rsidR="00584049" w:rsidRPr="009978C8" w:rsidRDefault="00584049" w:rsidP="00AB108B">
            <w:pPr>
              <w:snapToGrid w:val="0"/>
              <w:spacing w:line="360" w:lineRule="auto"/>
              <w:rPr>
                <w:rFonts w:asciiTheme="minorEastAsia" w:eastAsiaTheme="minorEastAsia" w:hAnsiTheme="minorEastAsia"/>
                <w:sz w:val="24"/>
              </w:rPr>
            </w:pPr>
          </w:p>
        </w:tc>
        <w:tc>
          <w:tcPr>
            <w:tcW w:w="1740" w:type="dxa"/>
          </w:tcPr>
          <w:p w14:paraId="00A1A118" w14:textId="77777777" w:rsidR="00584049" w:rsidRPr="009978C8" w:rsidRDefault="00584049" w:rsidP="00AB108B">
            <w:pPr>
              <w:snapToGrid w:val="0"/>
              <w:spacing w:line="360" w:lineRule="auto"/>
              <w:rPr>
                <w:rFonts w:asciiTheme="minorEastAsia" w:eastAsiaTheme="minorEastAsia" w:hAnsiTheme="minorEastAsia"/>
                <w:sz w:val="24"/>
              </w:rPr>
            </w:pPr>
          </w:p>
        </w:tc>
      </w:tr>
      <w:tr w:rsidR="00584049" w:rsidRPr="009978C8" w14:paraId="0C446B2A" w14:textId="77777777" w:rsidTr="00D71A57">
        <w:trPr>
          <w:jc w:val="center"/>
        </w:trPr>
        <w:tc>
          <w:tcPr>
            <w:tcW w:w="709" w:type="dxa"/>
          </w:tcPr>
          <w:p w14:paraId="4AED0D48" w14:textId="77777777" w:rsidR="00584049" w:rsidRPr="009978C8" w:rsidRDefault="00584049"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03234D44" w14:textId="77777777" w:rsidR="00584049" w:rsidRPr="009978C8" w:rsidRDefault="00584049"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客户级</w:t>
            </w:r>
            <w:r>
              <w:rPr>
                <w:rFonts w:asciiTheme="minorEastAsia" w:eastAsiaTheme="minorEastAsia" w:hAnsiTheme="minorEastAsia" w:hint="eastAsia"/>
                <w:sz w:val="24"/>
              </w:rPr>
              <w:t>权限</w:t>
            </w:r>
            <w:r w:rsidRPr="009978C8">
              <w:rPr>
                <w:rFonts w:asciiTheme="minorEastAsia" w:eastAsiaTheme="minorEastAsia" w:hAnsiTheme="minorEastAsia" w:hint="eastAsia"/>
                <w:sz w:val="24"/>
              </w:rPr>
              <w:t>管理</w:t>
            </w:r>
          </w:p>
        </w:tc>
        <w:tc>
          <w:tcPr>
            <w:tcW w:w="1252" w:type="dxa"/>
          </w:tcPr>
          <w:p w14:paraId="7C57CF77" w14:textId="77777777" w:rsidR="00584049" w:rsidRDefault="00584049" w:rsidP="00AB108B">
            <w:pPr>
              <w:spacing w:line="360" w:lineRule="auto"/>
            </w:pPr>
            <w:r w:rsidRPr="003C21B2">
              <w:rPr>
                <w:rFonts w:asciiTheme="minorEastAsia" w:eastAsiaTheme="minorEastAsia" w:hAnsiTheme="minorEastAsia" w:hint="eastAsia"/>
                <w:sz w:val="24"/>
              </w:rPr>
              <w:t>√</w:t>
            </w:r>
          </w:p>
        </w:tc>
        <w:tc>
          <w:tcPr>
            <w:tcW w:w="1300" w:type="dxa"/>
          </w:tcPr>
          <w:p w14:paraId="4FBEF70D" w14:textId="77777777" w:rsidR="00584049" w:rsidRPr="009978C8" w:rsidRDefault="00584049" w:rsidP="00AB108B">
            <w:pPr>
              <w:snapToGrid w:val="0"/>
              <w:spacing w:line="360" w:lineRule="auto"/>
              <w:rPr>
                <w:rFonts w:asciiTheme="minorEastAsia" w:eastAsiaTheme="minorEastAsia" w:hAnsiTheme="minorEastAsia"/>
                <w:sz w:val="24"/>
              </w:rPr>
            </w:pPr>
          </w:p>
        </w:tc>
        <w:tc>
          <w:tcPr>
            <w:tcW w:w="1275" w:type="dxa"/>
          </w:tcPr>
          <w:p w14:paraId="6C189100" w14:textId="77777777" w:rsidR="00584049" w:rsidRPr="009978C8" w:rsidRDefault="00584049" w:rsidP="00AB108B">
            <w:pPr>
              <w:snapToGrid w:val="0"/>
              <w:spacing w:line="360" w:lineRule="auto"/>
              <w:rPr>
                <w:rFonts w:asciiTheme="minorEastAsia" w:eastAsiaTheme="minorEastAsia" w:hAnsiTheme="minorEastAsia"/>
                <w:sz w:val="24"/>
              </w:rPr>
            </w:pPr>
          </w:p>
        </w:tc>
        <w:tc>
          <w:tcPr>
            <w:tcW w:w="1740" w:type="dxa"/>
          </w:tcPr>
          <w:p w14:paraId="057FA0B1" w14:textId="77777777" w:rsidR="00584049" w:rsidRPr="009978C8" w:rsidRDefault="00584049" w:rsidP="00AB108B">
            <w:pPr>
              <w:snapToGrid w:val="0"/>
              <w:spacing w:line="360" w:lineRule="auto"/>
              <w:rPr>
                <w:rFonts w:asciiTheme="minorEastAsia" w:eastAsiaTheme="minorEastAsia" w:hAnsiTheme="minorEastAsia"/>
                <w:sz w:val="24"/>
              </w:rPr>
            </w:pPr>
          </w:p>
        </w:tc>
      </w:tr>
      <w:tr w:rsidR="00584049" w:rsidRPr="009978C8" w14:paraId="3BF4A9E4" w14:textId="77777777" w:rsidTr="00D71A57">
        <w:trPr>
          <w:jc w:val="center"/>
        </w:trPr>
        <w:tc>
          <w:tcPr>
            <w:tcW w:w="709" w:type="dxa"/>
          </w:tcPr>
          <w:p w14:paraId="37CFDAF6" w14:textId="77777777" w:rsidR="00584049" w:rsidRPr="009978C8" w:rsidRDefault="00584049"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3C0FEBC1" w14:textId="77777777" w:rsidR="00584049" w:rsidRPr="009978C8" w:rsidRDefault="00584049"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客户库存额度设置</w:t>
            </w:r>
          </w:p>
        </w:tc>
        <w:tc>
          <w:tcPr>
            <w:tcW w:w="1252" w:type="dxa"/>
          </w:tcPr>
          <w:p w14:paraId="49D42387" w14:textId="77777777" w:rsidR="00584049" w:rsidRDefault="00584049" w:rsidP="00AB108B">
            <w:pPr>
              <w:spacing w:line="360" w:lineRule="auto"/>
            </w:pPr>
            <w:r w:rsidRPr="003C21B2">
              <w:rPr>
                <w:rFonts w:asciiTheme="minorEastAsia" w:eastAsiaTheme="minorEastAsia" w:hAnsiTheme="minorEastAsia" w:hint="eastAsia"/>
                <w:sz w:val="24"/>
              </w:rPr>
              <w:t>√</w:t>
            </w:r>
          </w:p>
        </w:tc>
        <w:tc>
          <w:tcPr>
            <w:tcW w:w="1300" w:type="dxa"/>
          </w:tcPr>
          <w:p w14:paraId="6A63D8C4" w14:textId="77777777" w:rsidR="00584049" w:rsidRPr="009978C8" w:rsidRDefault="00584049" w:rsidP="00AB108B">
            <w:pPr>
              <w:snapToGrid w:val="0"/>
              <w:spacing w:line="360" w:lineRule="auto"/>
              <w:rPr>
                <w:rFonts w:asciiTheme="minorEastAsia" w:eastAsiaTheme="minorEastAsia" w:hAnsiTheme="minorEastAsia"/>
                <w:sz w:val="24"/>
              </w:rPr>
            </w:pPr>
          </w:p>
        </w:tc>
        <w:tc>
          <w:tcPr>
            <w:tcW w:w="1275" w:type="dxa"/>
          </w:tcPr>
          <w:p w14:paraId="137FD888" w14:textId="77777777" w:rsidR="00584049" w:rsidRPr="009978C8" w:rsidRDefault="00584049" w:rsidP="00AB108B">
            <w:pPr>
              <w:snapToGrid w:val="0"/>
              <w:spacing w:line="360" w:lineRule="auto"/>
              <w:rPr>
                <w:rFonts w:asciiTheme="minorEastAsia" w:eastAsiaTheme="minorEastAsia" w:hAnsiTheme="minorEastAsia"/>
                <w:sz w:val="24"/>
              </w:rPr>
            </w:pPr>
          </w:p>
        </w:tc>
        <w:tc>
          <w:tcPr>
            <w:tcW w:w="1740" w:type="dxa"/>
          </w:tcPr>
          <w:p w14:paraId="2AA2A084" w14:textId="77777777" w:rsidR="00584049" w:rsidRPr="009978C8" w:rsidRDefault="00584049" w:rsidP="00AB108B">
            <w:pPr>
              <w:snapToGrid w:val="0"/>
              <w:spacing w:line="360" w:lineRule="auto"/>
              <w:rPr>
                <w:rFonts w:asciiTheme="minorEastAsia" w:eastAsiaTheme="minorEastAsia" w:hAnsiTheme="minorEastAsia"/>
                <w:sz w:val="24"/>
              </w:rPr>
            </w:pPr>
          </w:p>
        </w:tc>
      </w:tr>
      <w:tr w:rsidR="00584049" w:rsidRPr="009978C8" w14:paraId="2CCC1D76" w14:textId="77777777" w:rsidTr="00D71A57">
        <w:trPr>
          <w:jc w:val="center"/>
        </w:trPr>
        <w:tc>
          <w:tcPr>
            <w:tcW w:w="709" w:type="dxa"/>
          </w:tcPr>
          <w:p w14:paraId="342663AD" w14:textId="77777777" w:rsidR="00584049" w:rsidRPr="009978C8" w:rsidRDefault="00584049"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3FCAA124" w14:textId="77777777" w:rsidR="00584049" w:rsidRPr="009978C8" w:rsidRDefault="00584049"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单向大边保证金</w:t>
            </w:r>
          </w:p>
        </w:tc>
        <w:tc>
          <w:tcPr>
            <w:tcW w:w="1252" w:type="dxa"/>
          </w:tcPr>
          <w:p w14:paraId="5B94ABE2" w14:textId="77777777" w:rsidR="00584049" w:rsidRDefault="00584049" w:rsidP="00AB108B">
            <w:pPr>
              <w:spacing w:line="360" w:lineRule="auto"/>
            </w:pPr>
            <w:r w:rsidRPr="003C21B2">
              <w:rPr>
                <w:rFonts w:asciiTheme="minorEastAsia" w:eastAsiaTheme="minorEastAsia" w:hAnsiTheme="minorEastAsia" w:hint="eastAsia"/>
                <w:sz w:val="24"/>
              </w:rPr>
              <w:t>√</w:t>
            </w:r>
          </w:p>
        </w:tc>
        <w:tc>
          <w:tcPr>
            <w:tcW w:w="1300" w:type="dxa"/>
          </w:tcPr>
          <w:p w14:paraId="7192D3B7" w14:textId="77777777" w:rsidR="00584049" w:rsidRPr="009978C8" w:rsidRDefault="00584049" w:rsidP="00AB108B">
            <w:pPr>
              <w:snapToGrid w:val="0"/>
              <w:spacing w:line="360" w:lineRule="auto"/>
              <w:rPr>
                <w:rFonts w:asciiTheme="minorEastAsia" w:eastAsiaTheme="minorEastAsia" w:hAnsiTheme="minorEastAsia"/>
                <w:sz w:val="24"/>
              </w:rPr>
            </w:pPr>
          </w:p>
        </w:tc>
        <w:tc>
          <w:tcPr>
            <w:tcW w:w="1275" w:type="dxa"/>
          </w:tcPr>
          <w:p w14:paraId="28D112C9" w14:textId="77777777" w:rsidR="00584049" w:rsidRPr="009978C8" w:rsidRDefault="00584049" w:rsidP="00AB108B">
            <w:pPr>
              <w:snapToGrid w:val="0"/>
              <w:spacing w:line="360" w:lineRule="auto"/>
              <w:rPr>
                <w:rFonts w:asciiTheme="minorEastAsia" w:eastAsiaTheme="minorEastAsia" w:hAnsiTheme="minorEastAsia"/>
                <w:sz w:val="24"/>
              </w:rPr>
            </w:pPr>
          </w:p>
        </w:tc>
        <w:tc>
          <w:tcPr>
            <w:tcW w:w="1740" w:type="dxa"/>
          </w:tcPr>
          <w:p w14:paraId="77CA73DF" w14:textId="77777777" w:rsidR="00584049" w:rsidRPr="009978C8" w:rsidRDefault="00584049" w:rsidP="00AB108B">
            <w:pPr>
              <w:snapToGrid w:val="0"/>
              <w:spacing w:line="360" w:lineRule="auto"/>
              <w:rPr>
                <w:rFonts w:asciiTheme="minorEastAsia" w:eastAsiaTheme="minorEastAsia" w:hAnsiTheme="minorEastAsia"/>
                <w:sz w:val="24"/>
              </w:rPr>
            </w:pPr>
          </w:p>
        </w:tc>
      </w:tr>
      <w:tr w:rsidR="00D71A57" w:rsidRPr="009978C8" w14:paraId="2475639F" w14:textId="77777777" w:rsidTr="00D71A57">
        <w:trPr>
          <w:jc w:val="center"/>
        </w:trPr>
        <w:tc>
          <w:tcPr>
            <w:tcW w:w="709" w:type="dxa"/>
          </w:tcPr>
          <w:p w14:paraId="2D92FDA0" w14:textId="77777777" w:rsidR="00D71A57" w:rsidRPr="009978C8" w:rsidRDefault="00D71A57"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7B18C115" w14:textId="77777777" w:rsidR="00D71A57" w:rsidRPr="009978C8" w:rsidRDefault="00D71A57"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红马甲优化功能</w:t>
            </w:r>
          </w:p>
        </w:tc>
        <w:tc>
          <w:tcPr>
            <w:tcW w:w="1252" w:type="dxa"/>
          </w:tcPr>
          <w:p w14:paraId="7FB43A49" w14:textId="77777777" w:rsidR="00D71A57" w:rsidRPr="009978C8" w:rsidRDefault="00D71A57" w:rsidP="00AB108B">
            <w:pPr>
              <w:snapToGrid w:val="0"/>
              <w:spacing w:line="360" w:lineRule="auto"/>
              <w:rPr>
                <w:rFonts w:asciiTheme="minorEastAsia" w:eastAsiaTheme="minorEastAsia" w:hAnsiTheme="minorEastAsia"/>
                <w:sz w:val="24"/>
              </w:rPr>
            </w:pPr>
          </w:p>
        </w:tc>
        <w:tc>
          <w:tcPr>
            <w:tcW w:w="1300" w:type="dxa"/>
          </w:tcPr>
          <w:p w14:paraId="402D05DF" w14:textId="77777777" w:rsidR="00D71A57" w:rsidRPr="009978C8" w:rsidRDefault="00D71A57" w:rsidP="00AB108B">
            <w:pPr>
              <w:snapToGrid w:val="0"/>
              <w:spacing w:line="360" w:lineRule="auto"/>
              <w:rPr>
                <w:rFonts w:asciiTheme="minorEastAsia" w:eastAsiaTheme="minorEastAsia" w:hAnsiTheme="minorEastAsia"/>
                <w:sz w:val="24"/>
              </w:rPr>
            </w:pPr>
          </w:p>
        </w:tc>
        <w:tc>
          <w:tcPr>
            <w:tcW w:w="1275" w:type="dxa"/>
          </w:tcPr>
          <w:p w14:paraId="1A46FF86" w14:textId="77777777" w:rsidR="00D71A57" w:rsidRPr="009978C8" w:rsidRDefault="00D71A57"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740" w:type="dxa"/>
          </w:tcPr>
          <w:p w14:paraId="30C58468" w14:textId="77777777" w:rsidR="00D71A57" w:rsidRPr="009978C8" w:rsidRDefault="00D71A57" w:rsidP="00AB108B">
            <w:pPr>
              <w:snapToGrid w:val="0"/>
              <w:spacing w:line="360" w:lineRule="auto"/>
              <w:rPr>
                <w:rFonts w:asciiTheme="minorEastAsia" w:eastAsiaTheme="minorEastAsia" w:hAnsiTheme="minorEastAsia"/>
                <w:sz w:val="24"/>
              </w:rPr>
            </w:pPr>
          </w:p>
        </w:tc>
      </w:tr>
      <w:tr w:rsidR="009914FC" w:rsidRPr="009978C8" w14:paraId="29A42E34" w14:textId="77777777" w:rsidTr="00D71A57">
        <w:trPr>
          <w:jc w:val="center"/>
        </w:trPr>
        <w:tc>
          <w:tcPr>
            <w:tcW w:w="709" w:type="dxa"/>
          </w:tcPr>
          <w:p w14:paraId="4BAA2218" w14:textId="77777777" w:rsidR="009914FC" w:rsidRPr="009978C8" w:rsidRDefault="009914FC"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58EABFE5" w14:textId="6AF45ED7" w:rsidR="009914FC" w:rsidRPr="009978C8" w:rsidRDefault="009914FC" w:rsidP="00AB108B">
            <w:pPr>
              <w:snapToGrid w:val="0"/>
              <w:spacing w:line="360" w:lineRule="auto"/>
              <w:rPr>
                <w:rFonts w:asciiTheme="minorEastAsia" w:eastAsiaTheme="minorEastAsia" w:hAnsiTheme="minorEastAsia"/>
                <w:sz w:val="24"/>
              </w:rPr>
            </w:pPr>
            <w:r w:rsidRPr="009914FC">
              <w:rPr>
                <w:rFonts w:asciiTheme="minorEastAsia" w:eastAsiaTheme="minorEastAsia" w:hAnsiTheme="minorEastAsia" w:hint="eastAsia"/>
                <w:sz w:val="24"/>
              </w:rPr>
              <w:t>席位盘中资金账户结构调整</w:t>
            </w:r>
          </w:p>
        </w:tc>
        <w:tc>
          <w:tcPr>
            <w:tcW w:w="1252" w:type="dxa"/>
          </w:tcPr>
          <w:p w14:paraId="40D0917A" w14:textId="3DE78780" w:rsidR="009914FC" w:rsidRPr="009978C8" w:rsidRDefault="009914FC" w:rsidP="00AB108B">
            <w:pPr>
              <w:snapToGrid w:val="0"/>
              <w:spacing w:line="360" w:lineRule="auto"/>
              <w:rPr>
                <w:rFonts w:asciiTheme="minorEastAsia" w:eastAsiaTheme="minorEastAsia" w:hAnsiTheme="minorEastAsia"/>
                <w:sz w:val="24"/>
              </w:rPr>
            </w:pPr>
            <w:r w:rsidRPr="003C21B2">
              <w:rPr>
                <w:rFonts w:asciiTheme="minorEastAsia" w:eastAsiaTheme="minorEastAsia" w:hAnsiTheme="minorEastAsia" w:hint="eastAsia"/>
                <w:sz w:val="24"/>
              </w:rPr>
              <w:t>√</w:t>
            </w:r>
          </w:p>
        </w:tc>
        <w:tc>
          <w:tcPr>
            <w:tcW w:w="1300" w:type="dxa"/>
          </w:tcPr>
          <w:p w14:paraId="1C69D4A2" w14:textId="77777777" w:rsidR="009914FC" w:rsidRPr="009978C8" w:rsidRDefault="009914FC" w:rsidP="00AB108B">
            <w:pPr>
              <w:snapToGrid w:val="0"/>
              <w:spacing w:line="360" w:lineRule="auto"/>
              <w:rPr>
                <w:rFonts w:asciiTheme="minorEastAsia" w:eastAsiaTheme="minorEastAsia" w:hAnsiTheme="minorEastAsia"/>
                <w:sz w:val="24"/>
              </w:rPr>
            </w:pPr>
          </w:p>
        </w:tc>
        <w:tc>
          <w:tcPr>
            <w:tcW w:w="1275" w:type="dxa"/>
          </w:tcPr>
          <w:p w14:paraId="230F0021" w14:textId="77777777" w:rsidR="009914FC" w:rsidRPr="009978C8" w:rsidRDefault="009914FC" w:rsidP="00AB108B">
            <w:pPr>
              <w:snapToGrid w:val="0"/>
              <w:spacing w:line="360" w:lineRule="auto"/>
              <w:rPr>
                <w:rFonts w:asciiTheme="minorEastAsia" w:eastAsiaTheme="minorEastAsia" w:hAnsiTheme="minorEastAsia"/>
                <w:sz w:val="24"/>
              </w:rPr>
            </w:pPr>
          </w:p>
        </w:tc>
        <w:tc>
          <w:tcPr>
            <w:tcW w:w="1740" w:type="dxa"/>
          </w:tcPr>
          <w:p w14:paraId="1184AB16" w14:textId="77777777" w:rsidR="009914FC" w:rsidRPr="009978C8" w:rsidRDefault="009914FC" w:rsidP="00AB108B">
            <w:pPr>
              <w:snapToGrid w:val="0"/>
              <w:spacing w:line="360" w:lineRule="auto"/>
              <w:rPr>
                <w:rFonts w:asciiTheme="minorEastAsia" w:eastAsiaTheme="minorEastAsia" w:hAnsiTheme="minorEastAsia"/>
                <w:sz w:val="24"/>
              </w:rPr>
            </w:pPr>
          </w:p>
        </w:tc>
      </w:tr>
      <w:tr w:rsidR="009914FC" w:rsidRPr="006378E2" w14:paraId="05A4B0E8" w14:textId="77777777" w:rsidTr="00D71A57">
        <w:trPr>
          <w:jc w:val="center"/>
        </w:trPr>
        <w:tc>
          <w:tcPr>
            <w:tcW w:w="709" w:type="dxa"/>
          </w:tcPr>
          <w:p w14:paraId="70A98F1A" w14:textId="77777777" w:rsidR="009914FC" w:rsidRPr="009978C8" w:rsidRDefault="009914FC"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33E3C66F" w14:textId="4CF166DF" w:rsidR="009914FC" w:rsidRPr="009978C8" w:rsidRDefault="009914FC" w:rsidP="00AB108B">
            <w:pPr>
              <w:snapToGrid w:val="0"/>
              <w:spacing w:line="360" w:lineRule="auto"/>
              <w:rPr>
                <w:rFonts w:asciiTheme="minorEastAsia" w:eastAsiaTheme="minorEastAsia" w:hAnsiTheme="minorEastAsia"/>
                <w:sz w:val="24"/>
              </w:rPr>
            </w:pPr>
            <w:r w:rsidRPr="009914FC">
              <w:rPr>
                <w:rFonts w:asciiTheme="minorEastAsia" w:eastAsiaTheme="minorEastAsia" w:hAnsiTheme="minorEastAsia" w:hint="eastAsia"/>
                <w:sz w:val="24"/>
              </w:rPr>
              <w:t>优化报单号编码规范定义</w:t>
            </w:r>
          </w:p>
        </w:tc>
        <w:tc>
          <w:tcPr>
            <w:tcW w:w="1252" w:type="dxa"/>
          </w:tcPr>
          <w:p w14:paraId="44406FDC" w14:textId="706D24DB" w:rsidR="009914FC" w:rsidRPr="009978C8" w:rsidRDefault="009914FC" w:rsidP="00AB108B">
            <w:pPr>
              <w:snapToGrid w:val="0"/>
              <w:spacing w:line="360" w:lineRule="auto"/>
              <w:rPr>
                <w:rFonts w:asciiTheme="minorEastAsia" w:eastAsiaTheme="minorEastAsia" w:hAnsiTheme="minorEastAsia"/>
                <w:sz w:val="24"/>
              </w:rPr>
            </w:pPr>
          </w:p>
        </w:tc>
        <w:tc>
          <w:tcPr>
            <w:tcW w:w="1300" w:type="dxa"/>
          </w:tcPr>
          <w:p w14:paraId="77101519" w14:textId="262BC685" w:rsidR="009914FC" w:rsidRPr="009978C8" w:rsidRDefault="00893F82" w:rsidP="00AB108B">
            <w:pPr>
              <w:snapToGrid w:val="0"/>
              <w:spacing w:line="360" w:lineRule="auto"/>
              <w:rPr>
                <w:rFonts w:asciiTheme="minorEastAsia" w:eastAsiaTheme="minorEastAsia" w:hAnsiTheme="minorEastAsia"/>
                <w:sz w:val="24"/>
              </w:rPr>
            </w:pPr>
            <w:r w:rsidRPr="003C21B2">
              <w:rPr>
                <w:rFonts w:asciiTheme="minorEastAsia" w:eastAsiaTheme="minorEastAsia" w:hAnsiTheme="minorEastAsia" w:hint="eastAsia"/>
                <w:sz w:val="24"/>
              </w:rPr>
              <w:t>√</w:t>
            </w:r>
          </w:p>
        </w:tc>
        <w:tc>
          <w:tcPr>
            <w:tcW w:w="1275" w:type="dxa"/>
          </w:tcPr>
          <w:p w14:paraId="3F06598B" w14:textId="77777777" w:rsidR="009914FC" w:rsidRPr="009978C8" w:rsidRDefault="009914FC" w:rsidP="00AB108B">
            <w:pPr>
              <w:snapToGrid w:val="0"/>
              <w:spacing w:line="360" w:lineRule="auto"/>
              <w:rPr>
                <w:rFonts w:asciiTheme="minorEastAsia" w:eastAsiaTheme="minorEastAsia" w:hAnsiTheme="minorEastAsia"/>
                <w:sz w:val="24"/>
              </w:rPr>
            </w:pPr>
          </w:p>
        </w:tc>
        <w:tc>
          <w:tcPr>
            <w:tcW w:w="1740" w:type="dxa"/>
          </w:tcPr>
          <w:p w14:paraId="71A5EDE7" w14:textId="45313A9D" w:rsidR="009914FC" w:rsidRPr="009978C8" w:rsidRDefault="003E5EA4" w:rsidP="00F16586">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当</w:t>
            </w:r>
            <w:r w:rsidR="006378E2">
              <w:rPr>
                <w:rFonts w:asciiTheme="minorEastAsia" w:eastAsiaTheme="minorEastAsia" w:hAnsiTheme="minorEastAsia" w:hint="eastAsia"/>
                <w:sz w:val="24"/>
              </w:rPr>
              <w:t>某市场报单量超百万，报单编号超8位</w:t>
            </w:r>
            <w:r w:rsidR="00F16586">
              <w:rPr>
                <w:rFonts w:asciiTheme="minorEastAsia" w:eastAsiaTheme="minorEastAsia" w:hAnsiTheme="minorEastAsia" w:hint="eastAsia"/>
                <w:sz w:val="24"/>
              </w:rPr>
              <w:t>，校验报单号时必须升级</w:t>
            </w:r>
          </w:p>
        </w:tc>
      </w:tr>
      <w:tr w:rsidR="009914FC" w:rsidRPr="009978C8" w14:paraId="54556444" w14:textId="77777777" w:rsidTr="00D71A57">
        <w:trPr>
          <w:jc w:val="center"/>
        </w:trPr>
        <w:tc>
          <w:tcPr>
            <w:tcW w:w="709" w:type="dxa"/>
          </w:tcPr>
          <w:p w14:paraId="5560B355" w14:textId="77777777" w:rsidR="009914FC" w:rsidRPr="009978C8" w:rsidRDefault="009914FC"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79CC95C6" w14:textId="7A54BCA3" w:rsidR="009914FC" w:rsidRPr="009978C8" w:rsidRDefault="009914FC" w:rsidP="00AB108B">
            <w:pPr>
              <w:snapToGrid w:val="0"/>
              <w:spacing w:line="360" w:lineRule="auto"/>
              <w:rPr>
                <w:rFonts w:asciiTheme="minorEastAsia" w:eastAsiaTheme="minorEastAsia" w:hAnsiTheme="minorEastAsia"/>
                <w:sz w:val="24"/>
              </w:rPr>
            </w:pPr>
            <w:r w:rsidRPr="009914FC">
              <w:rPr>
                <w:rFonts w:asciiTheme="minorEastAsia" w:eastAsiaTheme="minorEastAsia" w:hAnsiTheme="minorEastAsia" w:hint="eastAsia"/>
                <w:sz w:val="24"/>
              </w:rPr>
              <w:t>撤单逻辑检查</w:t>
            </w:r>
          </w:p>
        </w:tc>
        <w:tc>
          <w:tcPr>
            <w:tcW w:w="1252" w:type="dxa"/>
          </w:tcPr>
          <w:p w14:paraId="389ABB3A" w14:textId="77777777" w:rsidR="009914FC" w:rsidRPr="009978C8" w:rsidRDefault="009914FC" w:rsidP="00AB108B">
            <w:pPr>
              <w:snapToGrid w:val="0"/>
              <w:spacing w:line="360" w:lineRule="auto"/>
              <w:rPr>
                <w:rFonts w:asciiTheme="minorEastAsia" w:eastAsiaTheme="minorEastAsia" w:hAnsiTheme="minorEastAsia"/>
                <w:sz w:val="24"/>
              </w:rPr>
            </w:pPr>
          </w:p>
        </w:tc>
        <w:tc>
          <w:tcPr>
            <w:tcW w:w="1300" w:type="dxa"/>
          </w:tcPr>
          <w:p w14:paraId="230D61EF" w14:textId="45E4D055" w:rsidR="009914FC" w:rsidRPr="009978C8" w:rsidRDefault="009914FC" w:rsidP="00AB108B">
            <w:pPr>
              <w:snapToGrid w:val="0"/>
              <w:spacing w:line="360" w:lineRule="auto"/>
              <w:rPr>
                <w:rFonts w:asciiTheme="minorEastAsia" w:eastAsiaTheme="minorEastAsia" w:hAnsiTheme="minorEastAsia"/>
                <w:sz w:val="24"/>
              </w:rPr>
            </w:pPr>
            <w:r w:rsidRPr="003C21B2">
              <w:rPr>
                <w:rFonts w:asciiTheme="minorEastAsia" w:eastAsiaTheme="minorEastAsia" w:hAnsiTheme="minorEastAsia" w:hint="eastAsia"/>
                <w:sz w:val="24"/>
              </w:rPr>
              <w:t>√</w:t>
            </w:r>
          </w:p>
        </w:tc>
        <w:tc>
          <w:tcPr>
            <w:tcW w:w="1275" w:type="dxa"/>
          </w:tcPr>
          <w:p w14:paraId="5372DAB3" w14:textId="0036804E" w:rsidR="009914FC" w:rsidRPr="009978C8" w:rsidRDefault="009914FC" w:rsidP="00AB108B">
            <w:pPr>
              <w:snapToGrid w:val="0"/>
              <w:spacing w:line="360" w:lineRule="auto"/>
              <w:rPr>
                <w:rFonts w:asciiTheme="minorEastAsia" w:eastAsiaTheme="minorEastAsia" w:hAnsiTheme="minorEastAsia"/>
                <w:sz w:val="24"/>
              </w:rPr>
            </w:pPr>
          </w:p>
        </w:tc>
        <w:tc>
          <w:tcPr>
            <w:tcW w:w="1740" w:type="dxa"/>
          </w:tcPr>
          <w:p w14:paraId="783CECCD" w14:textId="32838E45" w:rsidR="009914FC" w:rsidRPr="009978C8" w:rsidRDefault="00F16586" w:rsidP="00F16586">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二级系统需</w:t>
            </w:r>
            <w:r w:rsidR="009914FC">
              <w:rPr>
                <w:rFonts w:asciiTheme="minorEastAsia" w:eastAsiaTheme="minorEastAsia" w:hAnsiTheme="minorEastAsia" w:hint="eastAsia"/>
                <w:sz w:val="24"/>
              </w:rPr>
              <w:t>规范撤单时</w:t>
            </w:r>
            <w:r>
              <w:rPr>
                <w:rFonts w:asciiTheme="minorEastAsia" w:eastAsiaTheme="minorEastAsia" w:hAnsiTheme="minorEastAsia" w:hint="eastAsia"/>
                <w:sz w:val="24"/>
              </w:rPr>
              <w:t>上送的</w:t>
            </w:r>
            <w:r w:rsidR="009914FC">
              <w:rPr>
                <w:rFonts w:asciiTheme="minorEastAsia" w:eastAsiaTheme="minorEastAsia" w:hAnsiTheme="minorEastAsia" w:hint="eastAsia"/>
                <w:sz w:val="24"/>
              </w:rPr>
              <w:t>合约代码</w:t>
            </w:r>
          </w:p>
        </w:tc>
      </w:tr>
      <w:tr w:rsidR="00B105BD" w:rsidRPr="009978C8" w14:paraId="57CF6A73" w14:textId="77777777" w:rsidTr="00D71A57">
        <w:trPr>
          <w:jc w:val="center"/>
        </w:trPr>
        <w:tc>
          <w:tcPr>
            <w:tcW w:w="709" w:type="dxa"/>
          </w:tcPr>
          <w:p w14:paraId="467B9C6F" w14:textId="77777777" w:rsidR="00B105BD" w:rsidRPr="009978C8" w:rsidRDefault="00B105BD"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0F2D27B8" w14:textId="77777777" w:rsidR="00B105BD" w:rsidRPr="009978C8" w:rsidRDefault="00B105BD" w:rsidP="00AB108B">
            <w:pPr>
              <w:snapToGrid w:val="0"/>
              <w:spacing w:line="360" w:lineRule="auto"/>
              <w:rPr>
                <w:rFonts w:asciiTheme="minorEastAsia" w:eastAsiaTheme="minorEastAsia" w:hAnsiTheme="minorEastAsia"/>
                <w:sz w:val="24"/>
              </w:rPr>
            </w:pPr>
            <w:r w:rsidRPr="009978C8">
              <w:rPr>
                <w:rFonts w:hAnsiTheme="minorHAnsi" w:hint="eastAsia"/>
                <w:sz w:val="24"/>
              </w:rPr>
              <w:t>白银询价即远掉业务增加指定仓库</w:t>
            </w:r>
          </w:p>
        </w:tc>
        <w:tc>
          <w:tcPr>
            <w:tcW w:w="1252" w:type="dxa"/>
          </w:tcPr>
          <w:p w14:paraId="525965B4" w14:textId="77777777" w:rsidR="00B105BD" w:rsidRPr="009978C8" w:rsidRDefault="00B105BD" w:rsidP="00AB108B">
            <w:pPr>
              <w:snapToGrid w:val="0"/>
              <w:spacing w:line="360" w:lineRule="auto"/>
              <w:rPr>
                <w:rFonts w:asciiTheme="minorEastAsia" w:eastAsiaTheme="minorEastAsia" w:hAnsiTheme="minorEastAsia"/>
                <w:sz w:val="24"/>
              </w:rPr>
            </w:pPr>
          </w:p>
        </w:tc>
        <w:tc>
          <w:tcPr>
            <w:tcW w:w="1300" w:type="dxa"/>
          </w:tcPr>
          <w:p w14:paraId="4A9F9C82" w14:textId="77777777" w:rsidR="00B105BD" w:rsidRPr="009978C8" w:rsidRDefault="00B105B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275" w:type="dxa"/>
          </w:tcPr>
          <w:p w14:paraId="6843F334" w14:textId="77777777" w:rsidR="00B105BD" w:rsidRPr="009978C8" w:rsidRDefault="00B105BD" w:rsidP="00AB108B">
            <w:pPr>
              <w:snapToGrid w:val="0"/>
              <w:spacing w:line="360" w:lineRule="auto"/>
              <w:rPr>
                <w:rFonts w:asciiTheme="minorEastAsia" w:eastAsiaTheme="minorEastAsia" w:hAnsiTheme="minorEastAsia"/>
                <w:sz w:val="24"/>
              </w:rPr>
            </w:pPr>
          </w:p>
        </w:tc>
        <w:tc>
          <w:tcPr>
            <w:tcW w:w="1740" w:type="dxa"/>
            <w:vMerge w:val="restart"/>
          </w:tcPr>
          <w:p w14:paraId="11D5F2C7" w14:textId="77777777" w:rsidR="00B105BD" w:rsidRPr="009978C8" w:rsidRDefault="00B105BD"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已开发询价相关交易接口的会员必须升级</w:t>
            </w:r>
          </w:p>
        </w:tc>
      </w:tr>
      <w:tr w:rsidR="00B105BD" w:rsidRPr="009978C8" w14:paraId="2F992E07" w14:textId="77777777" w:rsidTr="00D71A57">
        <w:trPr>
          <w:jc w:val="center"/>
        </w:trPr>
        <w:tc>
          <w:tcPr>
            <w:tcW w:w="709" w:type="dxa"/>
          </w:tcPr>
          <w:p w14:paraId="4B33936C" w14:textId="77777777" w:rsidR="00B105BD" w:rsidRPr="009978C8" w:rsidRDefault="00B105BD"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14AB6151" w14:textId="77777777" w:rsidR="00B105BD" w:rsidRPr="009978C8" w:rsidRDefault="00B105BD" w:rsidP="00AB108B">
            <w:pPr>
              <w:snapToGrid w:val="0"/>
              <w:spacing w:line="360" w:lineRule="auto"/>
              <w:rPr>
                <w:rFonts w:hAnsiTheme="minorHAnsi"/>
                <w:sz w:val="24"/>
              </w:rPr>
            </w:pPr>
            <w:r>
              <w:rPr>
                <w:rFonts w:hAnsiTheme="minorHAnsi" w:hint="eastAsia"/>
                <w:sz w:val="24"/>
              </w:rPr>
              <w:t>现金结算的询价交易可对手工输入类型的参考价格进行修改</w:t>
            </w:r>
          </w:p>
        </w:tc>
        <w:tc>
          <w:tcPr>
            <w:tcW w:w="1252" w:type="dxa"/>
          </w:tcPr>
          <w:p w14:paraId="0DC1140E" w14:textId="77777777" w:rsidR="00B105BD" w:rsidRPr="009978C8" w:rsidRDefault="00B105BD" w:rsidP="00AB108B">
            <w:pPr>
              <w:snapToGrid w:val="0"/>
              <w:spacing w:line="360" w:lineRule="auto"/>
              <w:rPr>
                <w:rFonts w:asciiTheme="minorEastAsia" w:eastAsiaTheme="minorEastAsia" w:hAnsiTheme="minorEastAsia"/>
                <w:sz w:val="24"/>
              </w:rPr>
            </w:pPr>
          </w:p>
        </w:tc>
        <w:tc>
          <w:tcPr>
            <w:tcW w:w="1300" w:type="dxa"/>
          </w:tcPr>
          <w:p w14:paraId="432B1655" w14:textId="77777777" w:rsidR="00B105BD" w:rsidRPr="009978C8" w:rsidRDefault="00B105B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275" w:type="dxa"/>
          </w:tcPr>
          <w:p w14:paraId="67048C06" w14:textId="77777777" w:rsidR="00B105BD" w:rsidRPr="009978C8" w:rsidRDefault="00B105BD" w:rsidP="00AB108B">
            <w:pPr>
              <w:snapToGrid w:val="0"/>
              <w:spacing w:line="360" w:lineRule="auto"/>
              <w:rPr>
                <w:rFonts w:asciiTheme="minorEastAsia" w:eastAsiaTheme="minorEastAsia" w:hAnsiTheme="minorEastAsia"/>
                <w:sz w:val="24"/>
              </w:rPr>
            </w:pPr>
          </w:p>
        </w:tc>
        <w:tc>
          <w:tcPr>
            <w:tcW w:w="1740" w:type="dxa"/>
            <w:vMerge/>
          </w:tcPr>
          <w:p w14:paraId="347CB785" w14:textId="77777777" w:rsidR="00B105BD" w:rsidRPr="009978C8" w:rsidRDefault="00B105BD" w:rsidP="00AB108B">
            <w:pPr>
              <w:snapToGrid w:val="0"/>
              <w:spacing w:line="360" w:lineRule="auto"/>
              <w:rPr>
                <w:rFonts w:asciiTheme="minorEastAsia" w:eastAsiaTheme="minorEastAsia" w:hAnsiTheme="minorEastAsia"/>
                <w:sz w:val="24"/>
              </w:rPr>
            </w:pPr>
          </w:p>
        </w:tc>
      </w:tr>
      <w:tr w:rsidR="001A495D" w:rsidRPr="009978C8" w14:paraId="59F78B5F" w14:textId="77777777" w:rsidTr="00D71A57">
        <w:trPr>
          <w:jc w:val="center"/>
        </w:trPr>
        <w:tc>
          <w:tcPr>
            <w:tcW w:w="709" w:type="dxa"/>
          </w:tcPr>
          <w:p w14:paraId="22878BAD" w14:textId="77777777" w:rsidR="001A495D" w:rsidRPr="009978C8" w:rsidRDefault="001A495D"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45062A1D" w14:textId="77777777" w:rsidR="001A495D" w:rsidRPr="009978C8" w:rsidRDefault="001A495D" w:rsidP="00AB108B">
            <w:pPr>
              <w:snapToGrid w:val="0"/>
              <w:spacing w:line="360" w:lineRule="auto"/>
              <w:rPr>
                <w:rFonts w:hAnsiTheme="minorHAnsi"/>
                <w:sz w:val="24"/>
              </w:rPr>
            </w:pPr>
            <w:r w:rsidRPr="009978C8">
              <w:rPr>
                <w:rFonts w:hAnsiTheme="minorHAnsi" w:hint="eastAsia"/>
                <w:sz w:val="24"/>
              </w:rPr>
              <w:t>询价红马甲优化功能</w:t>
            </w:r>
          </w:p>
        </w:tc>
        <w:tc>
          <w:tcPr>
            <w:tcW w:w="1252" w:type="dxa"/>
          </w:tcPr>
          <w:p w14:paraId="188A7234" w14:textId="77777777" w:rsidR="001A495D" w:rsidRPr="009978C8" w:rsidRDefault="001A495D" w:rsidP="00AB108B">
            <w:pPr>
              <w:snapToGrid w:val="0"/>
              <w:spacing w:line="360" w:lineRule="auto"/>
              <w:rPr>
                <w:rFonts w:asciiTheme="minorEastAsia" w:eastAsiaTheme="minorEastAsia" w:hAnsiTheme="minorEastAsia"/>
                <w:sz w:val="24"/>
              </w:rPr>
            </w:pPr>
          </w:p>
        </w:tc>
        <w:tc>
          <w:tcPr>
            <w:tcW w:w="1300" w:type="dxa"/>
          </w:tcPr>
          <w:p w14:paraId="124BFC4D" w14:textId="77777777" w:rsidR="001A495D" w:rsidRPr="009978C8" w:rsidRDefault="001A495D" w:rsidP="00AB108B">
            <w:pPr>
              <w:snapToGrid w:val="0"/>
              <w:spacing w:line="360" w:lineRule="auto"/>
              <w:rPr>
                <w:rFonts w:asciiTheme="minorEastAsia" w:eastAsiaTheme="minorEastAsia" w:hAnsiTheme="minorEastAsia"/>
                <w:sz w:val="24"/>
              </w:rPr>
            </w:pPr>
          </w:p>
        </w:tc>
        <w:tc>
          <w:tcPr>
            <w:tcW w:w="1275" w:type="dxa"/>
          </w:tcPr>
          <w:p w14:paraId="081ACD6C" w14:textId="77777777" w:rsidR="001A495D" w:rsidRPr="009978C8" w:rsidRDefault="001A495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740" w:type="dxa"/>
          </w:tcPr>
          <w:p w14:paraId="07476B99" w14:textId="77777777" w:rsidR="001A495D" w:rsidRPr="009978C8" w:rsidRDefault="001A495D" w:rsidP="00AB108B">
            <w:pPr>
              <w:snapToGrid w:val="0"/>
              <w:spacing w:line="360" w:lineRule="auto"/>
              <w:rPr>
                <w:rFonts w:asciiTheme="minorEastAsia" w:eastAsiaTheme="minorEastAsia" w:hAnsiTheme="minorEastAsia"/>
                <w:sz w:val="24"/>
              </w:rPr>
            </w:pPr>
          </w:p>
        </w:tc>
      </w:tr>
      <w:tr w:rsidR="001A495D" w:rsidRPr="009978C8" w14:paraId="5081661A" w14:textId="77777777" w:rsidTr="00D71A57">
        <w:trPr>
          <w:jc w:val="center"/>
        </w:trPr>
        <w:tc>
          <w:tcPr>
            <w:tcW w:w="709" w:type="dxa"/>
          </w:tcPr>
          <w:p w14:paraId="08AA9D99" w14:textId="77777777" w:rsidR="001A495D" w:rsidRPr="009978C8" w:rsidRDefault="001A495D"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146CA125" w14:textId="77777777" w:rsidR="001A495D" w:rsidRPr="009978C8" w:rsidRDefault="001A495D" w:rsidP="00AB108B">
            <w:pPr>
              <w:snapToGrid w:val="0"/>
              <w:spacing w:line="360" w:lineRule="auto"/>
              <w:rPr>
                <w:rFonts w:hAnsiTheme="minorHAnsi"/>
                <w:sz w:val="24"/>
              </w:rPr>
            </w:pPr>
            <w:r w:rsidRPr="009978C8">
              <w:rPr>
                <w:rFonts w:hAnsiTheme="minorHAnsi" w:hint="eastAsia"/>
                <w:sz w:val="24"/>
              </w:rPr>
              <w:t>定价应急暂停</w:t>
            </w:r>
          </w:p>
        </w:tc>
        <w:tc>
          <w:tcPr>
            <w:tcW w:w="1252" w:type="dxa"/>
          </w:tcPr>
          <w:p w14:paraId="266EC283" w14:textId="77777777" w:rsidR="001A495D" w:rsidRPr="009978C8" w:rsidRDefault="001A495D" w:rsidP="00AB108B">
            <w:pPr>
              <w:snapToGrid w:val="0"/>
              <w:spacing w:line="360" w:lineRule="auto"/>
              <w:rPr>
                <w:rFonts w:asciiTheme="minorEastAsia" w:eastAsiaTheme="minorEastAsia" w:hAnsiTheme="minorEastAsia"/>
                <w:sz w:val="24"/>
              </w:rPr>
            </w:pPr>
          </w:p>
        </w:tc>
        <w:tc>
          <w:tcPr>
            <w:tcW w:w="1300" w:type="dxa"/>
          </w:tcPr>
          <w:p w14:paraId="0228ECAB" w14:textId="77777777" w:rsidR="001A495D" w:rsidRPr="009978C8" w:rsidRDefault="00B105BD" w:rsidP="00AB108B">
            <w:pPr>
              <w:snapToGrid w:val="0"/>
              <w:spacing w:line="360" w:lineRule="auto"/>
              <w:rPr>
                <w:rFonts w:asciiTheme="minorEastAsia" w:eastAsiaTheme="minorEastAsia" w:hAnsiTheme="minorEastAsia"/>
                <w:sz w:val="24"/>
              </w:rPr>
            </w:pPr>
            <w:r w:rsidRPr="003C21B2">
              <w:rPr>
                <w:rFonts w:asciiTheme="minorEastAsia" w:eastAsiaTheme="minorEastAsia" w:hAnsiTheme="minorEastAsia" w:hint="eastAsia"/>
                <w:sz w:val="24"/>
              </w:rPr>
              <w:t>√</w:t>
            </w:r>
          </w:p>
        </w:tc>
        <w:tc>
          <w:tcPr>
            <w:tcW w:w="1275" w:type="dxa"/>
          </w:tcPr>
          <w:p w14:paraId="770BFDC3" w14:textId="77777777" w:rsidR="001A495D" w:rsidRPr="009978C8" w:rsidRDefault="001A495D" w:rsidP="00AB108B">
            <w:pPr>
              <w:snapToGrid w:val="0"/>
              <w:spacing w:line="360" w:lineRule="auto"/>
              <w:rPr>
                <w:rFonts w:asciiTheme="minorEastAsia" w:eastAsiaTheme="minorEastAsia" w:hAnsiTheme="minorEastAsia"/>
                <w:sz w:val="24"/>
              </w:rPr>
            </w:pPr>
          </w:p>
        </w:tc>
        <w:tc>
          <w:tcPr>
            <w:tcW w:w="1740" w:type="dxa"/>
          </w:tcPr>
          <w:p w14:paraId="2213110A" w14:textId="77777777" w:rsidR="001A495D" w:rsidRPr="009978C8" w:rsidRDefault="00B105BD"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已开发定价相关交易接口的会员必须升级</w:t>
            </w:r>
          </w:p>
        </w:tc>
      </w:tr>
      <w:tr w:rsidR="001A495D" w:rsidRPr="009978C8" w14:paraId="601BBDA0" w14:textId="77777777" w:rsidTr="00D71A57">
        <w:trPr>
          <w:jc w:val="center"/>
        </w:trPr>
        <w:tc>
          <w:tcPr>
            <w:tcW w:w="709" w:type="dxa"/>
          </w:tcPr>
          <w:p w14:paraId="0F36D980" w14:textId="77777777" w:rsidR="001A495D" w:rsidRPr="009978C8" w:rsidRDefault="001A495D"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4642C61C" w14:textId="77777777" w:rsidR="001A495D" w:rsidRPr="009978C8" w:rsidRDefault="001A495D" w:rsidP="00AB108B">
            <w:pPr>
              <w:snapToGrid w:val="0"/>
              <w:spacing w:line="360" w:lineRule="auto"/>
              <w:rPr>
                <w:rFonts w:hAnsiTheme="minorHAnsi"/>
                <w:sz w:val="24"/>
              </w:rPr>
            </w:pPr>
            <w:r w:rsidRPr="009978C8">
              <w:rPr>
                <w:rFonts w:hAnsiTheme="minorHAnsi" w:hint="eastAsia"/>
                <w:sz w:val="24"/>
              </w:rPr>
              <w:t>定价交易端</w:t>
            </w:r>
          </w:p>
        </w:tc>
        <w:tc>
          <w:tcPr>
            <w:tcW w:w="1252" w:type="dxa"/>
          </w:tcPr>
          <w:p w14:paraId="0AB70C5F" w14:textId="77777777" w:rsidR="001A495D" w:rsidRPr="009978C8" w:rsidRDefault="001A495D" w:rsidP="00AB108B">
            <w:pPr>
              <w:snapToGrid w:val="0"/>
              <w:spacing w:line="360" w:lineRule="auto"/>
              <w:rPr>
                <w:rFonts w:asciiTheme="minorEastAsia" w:eastAsiaTheme="minorEastAsia" w:hAnsiTheme="minorEastAsia"/>
                <w:sz w:val="24"/>
              </w:rPr>
            </w:pPr>
          </w:p>
        </w:tc>
        <w:tc>
          <w:tcPr>
            <w:tcW w:w="1300" w:type="dxa"/>
          </w:tcPr>
          <w:p w14:paraId="2B625714" w14:textId="77777777" w:rsidR="001A495D" w:rsidRPr="009978C8" w:rsidRDefault="001A495D" w:rsidP="00AB108B">
            <w:pPr>
              <w:snapToGrid w:val="0"/>
              <w:spacing w:line="360" w:lineRule="auto"/>
              <w:rPr>
                <w:rFonts w:asciiTheme="minorEastAsia" w:eastAsiaTheme="minorEastAsia" w:hAnsiTheme="minorEastAsia"/>
                <w:sz w:val="24"/>
              </w:rPr>
            </w:pPr>
          </w:p>
        </w:tc>
        <w:tc>
          <w:tcPr>
            <w:tcW w:w="1275" w:type="dxa"/>
          </w:tcPr>
          <w:p w14:paraId="76B36770" w14:textId="77777777" w:rsidR="001A495D" w:rsidRPr="009978C8" w:rsidRDefault="001A495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740" w:type="dxa"/>
          </w:tcPr>
          <w:p w14:paraId="5B943756" w14:textId="77777777" w:rsidR="001A495D" w:rsidRPr="009978C8" w:rsidRDefault="001A495D" w:rsidP="00AB108B">
            <w:pPr>
              <w:snapToGrid w:val="0"/>
              <w:spacing w:line="360" w:lineRule="auto"/>
              <w:rPr>
                <w:rFonts w:asciiTheme="minorEastAsia" w:eastAsiaTheme="minorEastAsia" w:hAnsiTheme="minorEastAsia"/>
                <w:sz w:val="24"/>
              </w:rPr>
            </w:pPr>
          </w:p>
        </w:tc>
      </w:tr>
      <w:tr w:rsidR="001A495D" w:rsidRPr="009978C8" w14:paraId="640CBE70" w14:textId="77777777" w:rsidTr="00D71A57">
        <w:trPr>
          <w:jc w:val="center"/>
        </w:trPr>
        <w:tc>
          <w:tcPr>
            <w:tcW w:w="709" w:type="dxa"/>
          </w:tcPr>
          <w:p w14:paraId="234685BC" w14:textId="77777777" w:rsidR="001A495D" w:rsidRPr="009978C8" w:rsidRDefault="001A495D"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63853245" w14:textId="77777777" w:rsidR="001A495D" w:rsidRPr="009978C8" w:rsidRDefault="001A495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会员服务功能</w:t>
            </w:r>
          </w:p>
        </w:tc>
        <w:tc>
          <w:tcPr>
            <w:tcW w:w="1252" w:type="dxa"/>
          </w:tcPr>
          <w:p w14:paraId="07E66B05" w14:textId="77777777" w:rsidR="001A495D" w:rsidRPr="009978C8" w:rsidRDefault="001A495D" w:rsidP="00AB108B">
            <w:pPr>
              <w:snapToGrid w:val="0"/>
              <w:spacing w:line="360" w:lineRule="auto"/>
              <w:rPr>
                <w:rFonts w:asciiTheme="minorEastAsia" w:eastAsiaTheme="minorEastAsia" w:hAnsiTheme="minorEastAsia"/>
                <w:sz w:val="24"/>
              </w:rPr>
            </w:pPr>
          </w:p>
        </w:tc>
        <w:tc>
          <w:tcPr>
            <w:tcW w:w="1300" w:type="dxa"/>
          </w:tcPr>
          <w:p w14:paraId="2DA44C26" w14:textId="77777777" w:rsidR="001A495D" w:rsidRPr="009978C8" w:rsidRDefault="001A495D" w:rsidP="00AB108B">
            <w:pPr>
              <w:snapToGrid w:val="0"/>
              <w:spacing w:line="360" w:lineRule="auto"/>
              <w:rPr>
                <w:rFonts w:asciiTheme="minorEastAsia" w:eastAsiaTheme="minorEastAsia" w:hAnsiTheme="minorEastAsia"/>
                <w:sz w:val="24"/>
              </w:rPr>
            </w:pPr>
          </w:p>
        </w:tc>
        <w:tc>
          <w:tcPr>
            <w:tcW w:w="1275" w:type="dxa"/>
          </w:tcPr>
          <w:p w14:paraId="130A2387" w14:textId="77777777" w:rsidR="001A495D" w:rsidRPr="009978C8" w:rsidRDefault="001A495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740" w:type="dxa"/>
          </w:tcPr>
          <w:p w14:paraId="07019DBB" w14:textId="77777777" w:rsidR="001A495D" w:rsidRPr="009978C8" w:rsidRDefault="001A495D" w:rsidP="00AB108B">
            <w:pPr>
              <w:snapToGrid w:val="0"/>
              <w:spacing w:line="360" w:lineRule="auto"/>
              <w:rPr>
                <w:rFonts w:asciiTheme="minorEastAsia" w:eastAsiaTheme="minorEastAsia" w:hAnsiTheme="minorEastAsia"/>
                <w:sz w:val="24"/>
              </w:rPr>
            </w:pPr>
          </w:p>
        </w:tc>
      </w:tr>
      <w:tr w:rsidR="00FF6A40" w:rsidRPr="009978C8" w14:paraId="7A3E99F6" w14:textId="77777777" w:rsidTr="00D71A57">
        <w:trPr>
          <w:jc w:val="center"/>
        </w:trPr>
        <w:tc>
          <w:tcPr>
            <w:tcW w:w="709" w:type="dxa"/>
          </w:tcPr>
          <w:p w14:paraId="57F2AEAB" w14:textId="77777777" w:rsidR="00FF6A40" w:rsidRPr="009978C8" w:rsidRDefault="00FF6A40"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1423CA1D" w14:textId="77777777" w:rsidR="00FF6A40" w:rsidRPr="009978C8" w:rsidRDefault="00FF6A40"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国际</w:t>
            </w:r>
            <w:r>
              <w:rPr>
                <w:rFonts w:asciiTheme="minorEastAsia" w:eastAsiaTheme="minorEastAsia" w:hAnsiTheme="minorEastAsia"/>
                <w:sz w:val="24"/>
              </w:rPr>
              <w:t>交易业务</w:t>
            </w:r>
          </w:p>
        </w:tc>
        <w:tc>
          <w:tcPr>
            <w:tcW w:w="1252" w:type="dxa"/>
          </w:tcPr>
          <w:p w14:paraId="3C0D74E8" w14:textId="77777777" w:rsidR="00FF6A40" w:rsidRPr="009978C8" w:rsidRDefault="00FF6A40" w:rsidP="00AB108B">
            <w:pPr>
              <w:snapToGrid w:val="0"/>
              <w:spacing w:line="360" w:lineRule="auto"/>
              <w:rPr>
                <w:rFonts w:asciiTheme="minorEastAsia" w:eastAsiaTheme="minorEastAsia" w:hAnsiTheme="minorEastAsia"/>
                <w:sz w:val="24"/>
              </w:rPr>
            </w:pPr>
          </w:p>
        </w:tc>
        <w:tc>
          <w:tcPr>
            <w:tcW w:w="1300" w:type="dxa"/>
          </w:tcPr>
          <w:p w14:paraId="6B4AAEDD" w14:textId="77777777" w:rsidR="00FF6A40" w:rsidRPr="009978C8" w:rsidRDefault="00FF6A40"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275" w:type="dxa"/>
          </w:tcPr>
          <w:p w14:paraId="2B23322C" w14:textId="77777777" w:rsidR="00FF6A40" w:rsidRPr="009978C8" w:rsidRDefault="00FF6A40" w:rsidP="00AB108B">
            <w:pPr>
              <w:snapToGrid w:val="0"/>
              <w:spacing w:line="360" w:lineRule="auto"/>
              <w:rPr>
                <w:rFonts w:asciiTheme="minorEastAsia" w:eastAsiaTheme="minorEastAsia" w:hAnsiTheme="minorEastAsia"/>
                <w:sz w:val="24"/>
              </w:rPr>
            </w:pPr>
          </w:p>
        </w:tc>
        <w:tc>
          <w:tcPr>
            <w:tcW w:w="1740" w:type="dxa"/>
            <w:vMerge w:val="restart"/>
          </w:tcPr>
          <w:p w14:paraId="00488C64" w14:textId="06C90D38" w:rsidR="00FF6A40" w:rsidRPr="009978C8" w:rsidRDefault="00FF6A40"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已开发国际业务</w:t>
            </w:r>
            <w:r>
              <w:rPr>
                <w:rFonts w:asciiTheme="minorEastAsia" w:eastAsiaTheme="minorEastAsia" w:hAnsiTheme="minorEastAsia"/>
                <w:sz w:val="24"/>
              </w:rPr>
              <w:t>和黄金</w:t>
            </w:r>
            <w:r>
              <w:rPr>
                <w:rFonts w:asciiTheme="minorEastAsia" w:eastAsiaTheme="minorEastAsia" w:hAnsiTheme="minorEastAsia" w:hint="eastAsia"/>
                <w:sz w:val="24"/>
              </w:rPr>
              <w:t>ETF业务</w:t>
            </w:r>
            <w:r>
              <w:rPr>
                <w:rFonts w:asciiTheme="minorEastAsia" w:eastAsiaTheme="minorEastAsia" w:hAnsiTheme="minorEastAsia"/>
                <w:sz w:val="24"/>
              </w:rPr>
              <w:t>的</w:t>
            </w:r>
            <w:r>
              <w:rPr>
                <w:rFonts w:asciiTheme="minorEastAsia" w:eastAsiaTheme="minorEastAsia" w:hAnsiTheme="minorEastAsia" w:hint="eastAsia"/>
                <w:sz w:val="24"/>
              </w:rPr>
              <w:t>会员二级系统必须升级</w:t>
            </w:r>
          </w:p>
        </w:tc>
      </w:tr>
      <w:tr w:rsidR="00FF6A40" w:rsidRPr="009978C8" w14:paraId="0127BC9C" w14:textId="77777777" w:rsidTr="00D71A57">
        <w:trPr>
          <w:jc w:val="center"/>
        </w:trPr>
        <w:tc>
          <w:tcPr>
            <w:tcW w:w="709" w:type="dxa"/>
          </w:tcPr>
          <w:p w14:paraId="4EA57711" w14:textId="77777777" w:rsidR="00FF6A40" w:rsidRPr="009978C8" w:rsidRDefault="00FF6A40"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3CD5A36A" w14:textId="77777777" w:rsidR="00FF6A40" w:rsidRPr="009978C8" w:rsidRDefault="00FF6A40"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黄金ETF交易</w:t>
            </w:r>
            <w:r>
              <w:rPr>
                <w:rFonts w:asciiTheme="minorEastAsia" w:eastAsiaTheme="minorEastAsia" w:hAnsiTheme="minorEastAsia"/>
                <w:sz w:val="24"/>
              </w:rPr>
              <w:t>业务</w:t>
            </w:r>
          </w:p>
        </w:tc>
        <w:tc>
          <w:tcPr>
            <w:tcW w:w="1252" w:type="dxa"/>
          </w:tcPr>
          <w:p w14:paraId="6AEAE3FC" w14:textId="77777777" w:rsidR="00FF6A40" w:rsidRPr="009978C8" w:rsidRDefault="00FF6A40" w:rsidP="00AB108B">
            <w:pPr>
              <w:snapToGrid w:val="0"/>
              <w:spacing w:line="360" w:lineRule="auto"/>
              <w:rPr>
                <w:rFonts w:asciiTheme="minorEastAsia" w:eastAsiaTheme="minorEastAsia" w:hAnsiTheme="minorEastAsia"/>
                <w:sz w:val="24"/>
              </w:rPr>
            </w:pPr>
          </w:p>
        </w:tc>
        <w:tc>
          <w:tcPr>
            <w:tcW w:w="1300" w:type="dxa"/>
          </w:tcPr>
          <w:p w14:paraId="50392984" w14:textId="77777777" w:rsidR="00FF6A40" w:rsidRPr="009978C8" w:rsidRDefault="00FF6A40"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275" w:type="dxa"/>
          </w:tcPr>
          <w:p w14:paraId="3BFA873E" w14:textId="77777777" w:rsidR="00FF6A40" w:rsidRPr="009978C8" w:rsidRDefault="00FF6A40" w:rsidP="00AB108B">
            <w:pPr>
              <w:snapToGrid w:val="0"/>
              <w:spacing w:line="360" w:lineRule="auto"/>
              <w:rPr>
                <w:rFonts w:asciiTheme="minorEastAsia" w:eastAsiaTheme="minorEastAsia" w:hAnsiTheme="minorEastAsia"/>
                <w:sz w:val="24"/>
              </w:rPr>
            </w:pPr>
          </w:p>
        </w:tc>
        <w:tc>
          <w:tcPr>
            <w:tcW w:w="1740" w:type="dxa"/>
            <w:vMerge/>
          </w:tcPr>
          <w:p w14:paraId="15232AA5" w14:textId="77777777" w:rsidR="00FF6A40" w:rsidRPr="009978C8" w:rsidRDefault="00FF6A40" w:rsidP="00AB108B">
            <w:pPr>
              <w:snapToGrid w:val="0"/>
              <w:spacing w:line="360" w:lineRule="auto"/>
              <w:rPr>
                <w:rFonts w:asciiTheme="minorEastAsia" w:eastAsiaTheme="minorEastAsia" w:hAnsiTheme="minorEastAsia"/>
                <w:sz w:val="24"/>
              </w:rPr>
            </w:pPr>
          </w:p>
        </w:tc>
      </w:tr>
      <w:tr w:rsidR="00200801" w:rsidRPr="009978C8" w14:paraId="7517D1D7" w14:textId="77777777" w:rsidTr="00D71A57">
        <w:trPr>
          <w:jc w:val="center"/>
        </w:trPr>
        <w:tc>
          <w:tcPr>
            <w:tcW w:w="709" w:type="dxa"/>
          </w:tcPr>
          <w:p w14:paraId="01D9AFA1" w14:textId="77777777" w:rsidR="00200801" w:rsidRPr="009978C8" w:rsidRDefault="00200801"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1733549C" w14:textId="4BF7B663" w:rsidR="00200801" w:rsidRDefault="00200801"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仓储交割业务</w:t>
            </w:r>
          </w:p>
        </w:tc>
        <w:tc>
          <w:tcPr>
            <w:tcW w:w="1252" w:type="dxa"/>
          </w:tcPr>
          <w:p w14:paraId="2741A317" w14:textId="77777777" w:rsidR="00200801" w:rsidRPr="009978C8" w:rsidRDefault="00200801" w:rsidP="00AB108B">
            <w:pPr>
              <w:snapToGrid w:val="0"/>
              <w:spacing w:line="360" w:lineRule="auto"/>
              <w:rPr>
                <w:rFonts w:asciiTheme="minorEastAsia" w:eastAsiaTheme="minorEastAsia" w:hAnsiTheme="minorEastAsia"/>
                <w:sz w:val="24"/>
              </w:rPr>
            </w:pPr>
          </w:p>
        </w:tc>
        <w:tc>
          <w:tcPr>
            <w:tcW w:w="1300" w:type="dxa"/>
          </w:tcPr>
          <w:p w14:paraId="1C1A7F9A" w14:textId="3ED5F97D" w:rsidR="00200801" w:rsidRPr="009978C8" w:rsidRDefault="00200801" w:rsidP="00AB108B">
            <w:pPr>
              <w:snapToGrid w:val="0"/>
              <w:spacing w:line="360" w:lineRule="auto"/>
              <w:rPr>
                <w:rFonts w:asciiTheme="minorEastAsia" w:eastAsiaTheme="minorEastAsia" w:hAnsiTheme="minorEastAsia"/>
                <w:sz w:val="24"/>
              </w:rPr>
            </w:pPr>
            <w:r w:rsidRPr="003C21B2">
              <w:rPr>
                <w:rFonts w:asciiTheme="minorEastAsia" w:eastAsiaTheme="minorEastAsia" w:hAnsiTheme="minorEastAsia" w:hint="eastAsia"/>
                <w:sz w:val="24"/>
              </w:rPr>
              <w:t>√</w:t>
            </w:r>
          </w:p>
        </w:tc>
        <w:tc>
          <w:tcPr>
            <w:tcW w:w="1275" w:type="dxa"/>
          </w:tcPr>
          <w:p w14:paraId="3F9DED0B" w14:textId="77777777" w:rsidR="00200801" w:rsidRPr="009978C8" w:rsidRDefault="00200801" w:rsidP="00AB108B">
            <w:pPr>
              <w:snapToGrid w:val="0"/>
              <w:spacing w:line="360" w:lineRule="auto"/>
              <w:rPr>
                <w:rFonts w:asciiTheme="minorEastAsia" w:eastAsiaTheme="minorEastAsia" w:hAnsiTheme="minorEastAsia"/>
                <w:sz w:val="24"/>
              </w:rPr>
            </w:pPr>
          </w:p>
        </w:tc>
        <w:tc>
          <w:tcPr>
            <w:tcW w:w="1740" w:type="dxa"/>
          </w:tcPr>
          <w:p w14:paraId="289B9E62" w14:textId="2DE0A549" w:rsidR="00200801" w:rsidRPr="009978C8" w:rsidRDefault="00200801"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自主计算仓储费积数的二级系统必须升级</w:t>
            </w:r>
          </w:p>
        </w:tc>
      </w:tr>
      <w:tr w:rsidR="001A495D" w:rsidRPr="009978C8" w14:paraId="27FCDED8" w14:textId="77777777" w:rsidTr="00D71A57">
        <w:trPr>
          <w:jc w:val="center"/>
        </w:trPr>
        <w:tc>
          <w:tcPr>
            <w:tcW w:w="709" w:type="dxa"/>
          </w:tcPr>
          <w:p w14:paraId="6C7B56C7" w14:textId="77777777" w:rsidR="001A495D" w:rsidRPr="009978C8" w:rsidRDefault="001A495D"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52BD13A5" w14:textId="77777777" w:rsidR="001A495D" w:rsidRPr="009978C8" w:rsidRDefault="001A495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竞价交易接口</w:t>
            </w:r>
          </w:p>
        </w:tc>
        <w:tc>
          <w:tcPr>
            <w:tcW w:w="1252" w:type="dxa"/>
          </w:tcPr>
          <w:p w14:paraId="3AA76FFE" w14:textId="77777777" w:rsidR="001A495D" w:rsidRPr="009978C8" w:rsidRDefault="001A495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300" w:type="dxa"/>
          </w:tcPr>
          <w:p w14:paraId="44802EF3" w14:textId="77777777" w:rsidR="001A495D" w:rsidRPr="009978C8" w:rsidRDefault="001A495D" w:rsidP="00AB108B">
            <w:pPr>
              <w:snapToGrid w:val="0"/>
              <w:spacing w:line="360" w:lineRule="auto"/>
              <w:rPr>
                <w:rFonts w:asciiTheme="minorEastAsia" w:eastAsiaTheme="minorEastAsia" w:hAnsiTheme="minorEastAsia"/>
                <w:sz w:val="24"/>
              </w:rPr>
            </w:pPr>
          </w:p>
        </w:tc>
        <w:tc>
          <w:tcPr>
            <w:tcW w:w="1275" w:type="dxa"/>
          </w:tcPr>
          <w:p w14:paraId="04960BA7" w14:textId="77777777" w:rsidR="001A495D" w:rsidRPr="009978C8" w:rsidRDefault="001A495D" w:rsidP="00AB108B">
            <w:pPr>
              <w:snapToGrid w:val="0"/>
              <w:spacing w:line="360" w:lineRule="auto"/>
              <w:rPr>
                <w:rFonts w:asciiTheme="minorEastAsia" w:eastAsiaTheme="minorEastAsia" w:hAnsiTheme="minorEastAsia"/>
                <w:sz w:val="24"/>
              </w:rPr>
            </w:pPr>
          </w:p>
        </w:tc>
        <w:tc>
          <w:tcPr>
            <w:tcW w:w="1740" w:type="dxa"/>
          </w:tcPr>
          <w:p w14:paraId="0B49C450" w14:textId="77777777" w:rsidR="001A495D" w:rsidRPr="009978C8" w:rsidRDefault="001A495D" w:rsidP="00AB108B">
            <w:pPr>
              <w:snapToGrid w:val="0"/>
              <w:spacing w:line="360" w:lineRule="auto"/>
              <w:rPr>
                <w:rFonts w:asciiTheme="minorEastAsia" w:eastAsiaTheme="minorEastAsia" w:hAnsiTheme="minorEastAsia"/>
                <w:sz w:val="24"/>
              </w:rPr>
            </w:pPr>
          </w:p>
        </w:tc>
      </w:tr>
      <w:tr w:rsidR="00B105BD" w:rsidRPr="009978C8" w14:paraId="428E2CA5" w14:textId="77777777" w:rsidTr="00D71A57">
        <w:trPr>
          <w:jc w:val="center"/>
        </w:trPr>
        <w:tc>
          <w:tcPr>
            <w:tcW w:w="709" w:type="dxa"/>
          </w:tcPr>
          <w:p w14:paraId="2AFDDDA3" w14:textId="77777777" w:rsidR="00B105BD" w:rsidRPr="009978C8" w:rsidRDefault="00B105BD"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682C6F88" w14:textId="77777777" w:rsidR="00B105BD" w:rsidRPr="009978C8" w:rsidRDefault="00B105B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询价交易接口</w:t>
            </w:r>
            <w:r w:rsidR="008C5E26">
              <w:rPr>
                <w:rFonts w:asciiTheme="minorEastAsia" w:eastAsiaTheme="minorEastAsia" w:hAnsiTheme="minorEastAsia" w:hint="eastAsia"/>
                <w:sz w:val="24"/>
              </w:rPr>
              <w:t>-功能</w:t>
            </w:r>
          </w:p>
        </w:tc>
        <w:tc>
          <w:tcPr>
            <w:tcW w:w="1252" w:type="dxa"/>
          </w:tcPr>
          <w:p w14:paraId="0BBFB2E4" w14:textId="77777777" w:rsidR="00B105BD" w:rsidRPr="009978C8" w:rsidRDefault="00B105BD" w:rsidP="00AB108B">
            <w:pPr>
              <w:snapToGrid w:val="0"/>
              <w:spacing w:line="360" w:lineRule="auto"/>
              <w:rPr>
                <w:rFonts w:asciiTheme="minorEastAsia" w:eastAsiaTheme="minorEastAsia" w:hAnsiTheme="minorEastAsia"/>
                <w:sz w:val="24"/>
              </w:rPr>
            </w:pPr>
          </w:p>
        </w:tc>
        <w:tc>
          <w:tcPr>
            <w:tcW w:w="1300" w:type="dxa"/>
          </w:tcPr>
          <w:p w14:paraId="543E7951" w14:textId="77777777" w:rsidR="00B105BD" w:rsidRPr="009978C8" w:rsidRDefault="00B105B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275" w:type="dxa"/>
          </w:tcPr>
          <w:p w14:paraId="7BC103DF" w14:textId="77777777" w:rsidR="00B105BD" w:rsidRPr="009978C8" w:rsidRDefault="00B105BD" w:rsidP="00AB108B">
            <w:pPr>
              <w:snapToGrid w:val="0"/>
              <w:spacing w:line="360" w:lineRule="auto"/>
              <w:rPr>
                <w:rFonts w:asciiTheme="minorEastAsia" w:eastAsiaTheme="minorEastAsia" w:hAnsiTheme="minorEastAsia"/>
                <w:sz w:val="24"/>
              </w:rPr>
            </w:pPr>
          </w:p>
        </w:tc>
        <w:tc>
          <w:tcPr>
            <w:tcW w:w="1740" w:type="dxa"/>
            <w:vMerge w:val="restart"/>
          </w:tcPr>
          <w:p w14:paraId="36BE6DFC" w14:textId="77777777" w:rsidR="00B105BD" w:rsidRPr="009978C8" w:rsidRDefault="00B105BD"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已开发有关接口的会员必须升级</w:t>
            </w:r>
          </w:p>
        </w:tc>
      </w:tr>
      <w:tr w:rsidR="008C5E26" w:rsidRPr="009978C8" w14:paraId="20ED6087" w14:textId="77777777" w:rsidTr="00D71A57">
        <w:trPr>
          <w:jc w:val="center"/>
        </w:trPr>
        <w:tc>
          <w:tcPr>
            <w:tcW w:w="709" w:type="dxa"/>
          </w:tcPr>
          <w:p w14:paraId="63539672" w14:textId="77777777" w:rsidR="008C5E26" w:rsidRPr="009978C8" w:rsidRDefault="008C5E26"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18BF91D2" w14:textId="77777777" w:rsidR="008C5E26" w:rsidRPr="009978C8" w:rsidRDefault="008C5E26"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询价交易接口-</w:t>
            </w:r>
            <w:r w:rsidR="00266B02">
              <w:rPr>
                <w:rFonts w:asciiTheme="minorEastAsia" w:eastAsiaTheme="minorEastAsia" w:hAnsiTheme="minorEastAsia" w:hint="eastAsia"/>
                <w:sz w:val="24"/>
              </w:rPr>
              <w:t>国密配套改造</w:t>
            </w:r>
          </w:p>
        </w:tc>
        <w:tc>
          <w:tcPr>
            <w:tcW w:w="1252" w:type="dxa"/>
          </w:tcPr>
          <w:p w14:paraId="0849E92E" w14:textId="77777777" w:rsidR="008C5E26" w:rsidRPr="009978C8" w:rsidRDefault="008C5E26" w:rsidP="00AB108B">
            <w:pPr>
              <w:snapToGrid w:val="0"/>
              <w:spacing w:line="360" w:lineRule="auto"/>
              <w:rPr>
                <w:rFonts w:asciiTheme="minorEastAsia" w:eastAsiaTheme="minorEastAsia" w:hAnsiTheme="minorEastAsia"/>
                <w:sz w:val="24"/>
              </w:rPr>
            </w:pPr>
          </w:p>
        </w:tc>
        <w:tc>
          <w:tcPr>
            <w:tcW w:w="1300" w:type="dxa"/>
          </w:tcPr>
          <w:p w14:paraId="16832C8E" w14:textId="77777777" w:rsidR="008C5E26" w:rsidRPr="009978C8" w:rsidRDefault="008C5E26"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275" w:type="dxa"/>
          </w:tcPr>
          <w:p w14:paraId="415108D2" w14:textId="77777777" w:rsidR="008C5E26" w:rsidRPr="009978C8" w:rsidRDefault="008C5E26" w:rsidP="00AB108B">
            <w:pPr>
              <w:snapToGrid w:val="0"/>
              <w:spacing w:line="360" w:lineRule="auto"/>
              <w:rPr>
                <w:rFonts w:asciiTheme="minorEastAsia" w:eastAsiaTheme="minorEastAsia" w:hAnsiTheme="minorEastAsia"/>
                <w:sz w:val="24"/>
              </w:rPr>
            </w:pPr>
          </w:p>
        </w:tc>
        <w:tc>
          <w:tcPr>
            <w:tcW w:w="1740" w:type="dxa"/>
            <w:vMerge/>
          </w:tcPr>
          <w:p w14:paraId="5CCC33D5" w14:textId="77777777" w:rsidR="008C5E26" w:rsidRDefault="008C5E26" w:rsidP="00AB108B">
            <w:pPr>
              <w:snapToGrid w:val="0"/>
              <w:spacing w:line="360" w:lineRule="auto"/>
              <w:rPr>
                <w:rFonts w:asciiTheme="minorEastAsia" w:eastAsiaTheme="minorEastAsia" w:hAnsiTheme="minorEastAsia"/>
                <w:sz w:val="24"/>
              </w:rPr>
            </w:pPr>
          </w:p>
        </w:tc>
      </w:tr>
      <w:tr w:rsidR="00B105BD" w:rsidRPr="009978C8" w14:paraId="5184C429" w14:textId="77777777" w:rsidTr="00D71A57">
        <w:trPr>
          <w:jc w:val="center"/>
        </w:trPr>
        <w:tc>
          <w:tcPr>
            <w:tcW w:w="709" w:type="dxa"/>
          </w:tcPr>
          <w:p w14:paraId="4D9CCEF8" w14:textId="77777777" w:rsidR="00B105BD" w:rsidRPr="009978C8" w:rsidRDefault="00B105BD"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13BCD537" w14:textId="77777777" w:rsidR="00B105BD" w:rsidRPr="009978C8" w:rsidRDefault="00B105B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定价交易接口</w:t>
            </w:r>
          </w:p>
        </w:tc>
        <w:tc>
          <w:tcPr>
            <w:tcW w:w="1252" w:type="dxa"/>
          </w:tcPr>
          <w:p w14:paraId="4E4C5FA5" w14:textId="77777777" w:rsidR="00B105BD" w:rsidRPr="009978C8" w:rsidRDefault="00B105BD" w:rsidP="00AB108B">
            <w:pPr>
              <w:snapToGrid w:val="0"/>
              <w:spacing w:line="360" w:lineRule="auto"/>
              <w:rPr>
                <w:rFonts w:asciiTheme="minorEastAsia" w:eastAsiaTheme="minorEastAsia" w:hAnsiTheme="minorEastAsia"/>
                <w:sz w:val="24"/>
              </w:rPr>
            </w:pPr>
          </w:p>
        </w:tc>
        <w:tc>
          <w:tcPr>
            <w:tcW w:w="1300" w:type="dxa"/>
          </w:tcPr>
          <w:p w14:paraId="62FE0D6A" w14:textId="77777777" w:rsidR="00B105BD" w:rsidRPr="009978C8" w:rsidRDefault="00B105B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275" w:type="dxa"/>
          </w:tcPr>
          <w:p w14:paraId="4755787E" w14:textId="77777777" w:rsidR="00B105BD" w:rsidRPr="009978C8" w:rsidRDefault="00B105BD" w:rsidP="00AB108B">
            <w:pPr>
              <w:snapToGrid w:val="0"/>
              <w:spacing w:line="360" w:lineRule="auto"/>
              <w:rPr>
                <w:rFonts w:asciiTheme="minorEastAsia" w:eastAsiaTheme="minorEastAsia" w:hAnsiTheme="minorEastAsia"/>
                <w:sz w:val="24"/>
              </w:rPr>
            </w:pPr>
          </w:p>
        </w:tc>
        <w:tc>
          <w:tcPr>
            <w:tcW w:w="1740" w:type="dxa"/>
            <w:vMerge/>
          </w:tcPr>
          <w:p w14:paraId="34FC6393" w14:textId="77777777" w:rsidR="00B105BD" w:rsidRPr="009978C8" w:rsidRDefault="00B105BD" w:rsidP="00AB108B">
            <w:pPr>
              <w:snapToGrid w:val="0"/>
              <w:spacing w:line="360" w:lineRule="auto"/>
              <w:rPr>
                <w:rFonts w:asciiTheme="minorEastAsia" w:eastAsiaTheme="minorEastAsia" w:hAnsiTheme="minorEastAsia"/>
                <w:sz w:val="24"/>
              </w:rPr>
            </w:pPr>
          </w:p>
        </w:tc>
      </w:tr>
      <w:tr w:rsidR="00B05535" w:rsidRPr="009978C8" w14:paraId="07C8DC79" w14:textId="77777777" w:rsidTr="00D71A57">
        <w:trPr>
          <w:jc w:val="center"/>
        </w:trPr>
        <w:tc>
          <w:tcPr>
            <w:tcW w:w="709" w:type="dxa"/>
          </w:tcPr>
          <w:p w14:paraId="6D6636DA" w14:textId="77777777" w:rsidR="00B05535" w:rsidRPr="009978C8" w:rsidRDefault="00B05535"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055340DC" w14:textId="77777777" w:rsidR="00B05535" w:rsidRPr="009978C8" w:rsidRDefault="00B05535"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国际交易接口</w:t>
            </w:r>
          </w:p>
        </w:tc>
        <w:tc>
          <w:tcPr>
            <w:tcW w:w="1252" w:type="dxa"/>
          </w:tcPr>
          <w:p w14:paraId="65EBEE8B" w14:textId="77777777" w:rsidR="00B05535" w:rsidRPr="009978C8" w:rsidRDefault="00B05535" w:rsidP="00AB108B">
            <w:pPr>
              <w:snapToGrid w:val="0"/>
              <w:spacing w:line="360" w:lineRule="auto"/>
              <w:rPr>
                <w:rFonts w:asciiTheme="minorEastAsia" w:eastAsiaTheme="minorEastAsia" w:hAnsiTheme="minorEastAsia"/>
                <w:sz w:val="24"/>
              </w:rPr>
            </w:pPr>
          </w:p>
        </w:tc>
        <w:tc>
          <w:tcPr>
            <w:tcW w:w="1300" w:type="dxa"/>
          </w:tcPr>
          <w:p w14:paraId="272B344C" w14:textId="77777777" w:rsidR="00B05535" w:rsidRPr="009978C8" w:rsidRDefault="00B05535"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275" w:type="dxa"/>
          </w:tcPr>
          <w:p w14:paraId="3F820D5E" w14:textId="77777777" w:rsidR="00B05535" w:rsidRPr="009978C8" w:rsidRDefault="00B05535" w:rsidP="00AB108B">
            <w:pPr>
              <w:snapToGrid w:val="0"/>
              <w:spacing w:line="360" w:lineRule="auto"/>
              <w:rPr>
                <w:rFonts w:asciiTheme="minorEastAsia" w:eastAsiaTheme="minorEastAsia" w:hAnsiTheme="minorEastAsia"/>
                <w:sz w:val="24"/>
              </w:rPr>
            </w:pPr>
          </w:p>
        </w:tc>
        <w:tc>
          <w:tcPr>
            <w:tcW w:w="1740" w:type="dxa"/>
            <w:vMerge/>
          </w:tcPr>
          <w:p w14:paraId="7B47AD1B" w14:textId="77777777" w:rsidR="00B05535" w:rsidRPr="009978C8" w:rsidRDefault="00B05535" w:rsidP="00AB108B">
            <w:pPr>
              <w:snapToGrid w:val="0"/>
              <w:spacing w:line="360" w:lineRule="auto"/>
              <w:rPr>
                <w:rFonts w:asciiTheme="minorEastAsia" w:eastAsiaTheme="minorEastAsia" w:hAnsiTheme="minorEastAsia"/>
                <w:sz w:val="24"/>
              </w:rPr>
            </w:pPr>
          </w:p>
        </w:tc>
      </w:tr>
      <w:tr w:rsidR="00202075" w:rsidRPr="009978C8" w14:paraId="06B0A294" w14:textId="77777777" w:rsidTr="00D71A57">
        <w:trPr>
          <w:jc w:val="center"/>
        </w:trPr>
        <w:tc>
          <w:tcPr>
            <w:tcW w:w="709" w:type="dxa"/>
          </w:tcPr>
          <w:p w14:paraId="3FBEC495" w14:textId="77777777" w:rsidR="00202075" w:rsidRPr="009978C8" w:rsidRDefault="00202075"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14884B91" w14:textId="77777777" w:rsidR="00202075" w:rsidRDefault="00202075"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黄金ETF交易</w:t>
            </w:r>
            <w:r>
              <w:rPr>
                <w:rFonts w:asciiTheme="minorEastAsia" w:eastAsiaTheme="minorEastAsia" w:hAnsiTheme="minorEastAsia"/>
                <w:sz w:val="24"/>
              </w:rPr>
              <w:t>接口</w:t>
            </w:r>
          </w:p>
        </w:tc>
        <w:tc>
          <w:tcPr>
            <w:tcW w:w="1252" w:type="dxa"/>
          </w:tcPr>
          <w:p w14:paraId="4BC7BF6F" w14:textId="77777777" w:rsidR="00202075" w:rsidRPr="009978C8" w:rsidRDefault="00202075" w:rsidP="00AB108B">
            <w:pPr>
              <w:snapToGrid w:val="0"/>
              <w:spacing w:line="360" w:lineRule="auto"/>
              <w:rPr>
                <w:rFonts w:asciiTheme="minorEastAsia" w:eastAsiaTheme="minorEastAsia" w:hAnsiTheme="minorEastAsia"/>
                <w:sz w:val="24"/>
              </w:rPr>
            </w:pPr>
          </w:p>
        </w:tc>
        <w:tc>
          <w:tcPr>
            <w:tcW w:w="1300" w:type="dxa"/>
          </w:tcPr>
          <w:p w14:paraId="4907E349" w14:textId="77777777" w:rsidR="00202075" w:rsidRPr="009978C8" w:rsidRDefault="00202075"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275" w:type="dxa"/>
          </w:tcPr>
          <w:p w14:paraId="4EA738D1" w14:textId="77777777" w:rsidR="00202075" w:rsidRPr="009978C8" w:rsidRDefault="00202075" w:rsidP="00AB108B">
            <w:pPr>
              <w:snapToGrid w:val="0"/>
              <w:spacing w:line="360" w:lineRule="auto"/>
              <w:rPr>
                <w:rFonts w:asciiTheme="minorEastAsia" w:eastAsiaTheme="minorEastAsia" w:hAnsiTheme="minorEastAsia"/>
                <w:sz w:val="24"/>
              </w:rPr>
            </w:pPr>
          </w:p>
        </w:tc>
        <w:tc>
          <w:tcPr>
            <w:tcW w:w="1740" w:type="dxa"/>
            <w:vMerge/>
          </w:tcPr>
          <w:p w14:paraId="003B86D7" w14:textId="77777777" w:rsidR="00202075" w:rsidRPr="009978C8" w:rsidRDefault="00202075" w:rsidP="00AB108B">
            <w:pPr>
              <w:snapToGrid w:val="0"/>
              <w:spacing w:line="360" w:lineRule="auto"/>
              <w:rPr>
                <w:rFonts w:asciiTheme="minorEastAsia" w:eastAsiaTheme="minorEastAsia" w:hAnsiTheme="minorEastAsia"/>
                <w:sz w:val="24"/>
              </w:rPr>
            </w:pPr>
          </w:p>
        </w:tc>
      </w:tr>
      <w:tr w:rsidR="00481687" w:rsidRPr="009978C8" w14:paraId="232117CC" w14:textId="77777777" w:rsidTr="00D71A57">
        <w:trPr>
          <w:jc w:val="center"/>
        </w:trPr>
        <w:tc>
          <w:tcPr>
            <w:tcW w:w="709" w:type="dxa"/>
          </w:tcPr>
          <w:p w14:paraId="20245213" w14:textId="77777777" w:rsidR="00481687" w:rsidRPr="009978C8" w:rsidRDefault="00481687"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2C6D631E" w14:textId="6DA34151" w:rsidR="00481687" w:rsidRDefault="00481687"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账户卡</w:t>
            </w:r>
            <w:r>
              <w:rPr>
                <w:rFonts w:asciiTheme="minorEastAsia" w:eastAsiaTheme="minorEastAsia" w:hAnsiTheme="minorEastAsia"/>
                <w:sz w:val="24"/>
              </w:rPr>
              <w:t>接口</w:t>
            </w:r>
          </w:p>
        </w:tc>
        <w:tc>
          <w:tcPr>
            <w:tcW w:w="1252" w:type="dxa"/>
          </w:tcPr>
          <w:p w14:paraId="7B8042EC" w14:textId="77777777" w:rsidR="00481687" w:rsidRPr="009978C8" w:rsidRDefault="00481687" w:rsidP="00AB108B">
            <w:pPr>
              <w:snapToGrid w:val="0"/>
              <w:spacing w:line="360" w:lineRule="auto"/>
              <w:rPr>
                <w:rFonts w:asciiTheme="minorEastAsia" w:eastAsiaTheme="minorEastAsia" w:hAnsiTheme="minorEastAsia"/>
                <w:sz w:val="24"/>
              </w:rPr>
            </w:pPr>
          </w:p>
        </w:tc>
        <w:tc>
          <w:tcPr>
            <w:tcW w:w="1300" w:type="dxa"/>
          </w:tcPr>
          <w:p w14:paraId="02944D73" w14:textId="0C058BA1" w:rsidR="00481687" w:rsidRPr="009978C8" w:rsidRDefault="00481687"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275" w:type="dxa"/>
          </w:tcPr>
          <w:p w14:paraId="0E6BF60B" w14:textId="77777777" w:rsidR="00481687" w:rsidRPr="009978C8" w:rsidRDefault="00481687" w:rsidP="00AB108B">
            <w:pPr>
              <w:snapToGrid w:val="0"/>
              <w:spacing w:line="360" w:lineRule="auto"/>
              <w:rPr>
                <w:rFonts w:asciiTheme="minorEastAsia" w:eastAsiaTheme="minorEastAsia" w:hAnsiTheme="minorEastAsia"/>
                <w:sz w:val="24"/>
              </w:rPr>
            </w:pPr>
          </w:p>
        </w:tc>
        <w:tc>
          <w:tcPr>
            <w:tcW w:w="1740" w:type="dxa"/>
            <w:vMerge/>
          </w:tcPr>
          <w:p w14:paraId="5ECABF7D" w14:textId="77777777" w:rsidR="00481687" w:rsidRPr="009978C8" w:rsidRDefault="00481687" w:rsidP="00AB108B">
            <w:pPr>
              <w:snapToGrid w:val="0"/>
              <w:spacing w:line="360" w:lineRule="auto"/>
              <w:rPr>
                <w:rFonts w:asciiTheme="minorEastAsia" w:eastAsiaTheme="minorEastAsia" w:hAnsiTheme="minorEastAsia"/>
                <w:sz w:val="24"/>
              </w:rPr>
            </w:pPr>
          </w:p>
        </w:tc>
      </w:tr>
      <w:tr w:rsidR="00481687" w:rsidRPr="009978C8" w14:paraId="5E4F8547" w14:textId="77777777" w:rsidTr="00D71A57">
        <w:trPr>
          <w:jc w:val="center"/>
        </w:trPr>
        <w:tc>
          <w:tcPr>
            <w:tcW w:w="709" w:type="dxa"/>
          </w:tcPr>
          <w:p w14:paraId="60FB7A6C" w14:textId="77777777" w:rsidR="00481687" w:rsidRPr="009978C8" w:rsidRDefault="00481687"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2A9459BA" w14:textId="16A7C677" w:rsidR="00481687" w:rsidRDefault="00481687"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清算行</w:t>
            </w:r>
            <w:r>
              <w:rPr>
                <w:rFonts w:asciiTheme="minorEastAsia" w:eastAsiaTheme="minorEastAsia" w:hAnsiTheme="minorEastAsia"/>
                <w:sz w:val="24"/>
              </w:rPr>
              <w:t>接口</w:t>
            </w:r>
          </w:p>
        </w:tc>
        <w:tc>
          <w:tcPr>
            <w:tcW w:w="1252" w:type="dxa"/>
          </w:tcPr>
          <w:p w14:paraId="1842FBE8" w14:textId="77777777" w:rsidR="00481687" w:rsidRPr="009978C8" w:rsidRDefault="00481687" w:rsidP="00AB108B">
            <w:pPr>
              <w:snapToGrid w:val="0"/>
              <w:spacing w:line="360" w:lineRule="auto"/>
              <w:rPr>
                <w:rFonts w:asciiTheme="minorEastAsia" w:eastAsiaTheme="minorEastAsia" w:hAnsiTheme="minorEastAsia"/>
                <w:sz w:val="24"/>
              </w:rPr>
            </w:pPr>
          </w:p>
        </w:tc>
        <w:tc>
          <w:tcPr>
            <w:tcW w:w="1300" w:type="dxa"/>
          </w:tcPr>
          <w:p w14:paraId="5CC6A3C2" w14:textId="71D5F5C0" w:rsidR="00481687" w:rsidRPr="009978C8" w:rsidRDefault="00481687"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275" w:type="dxa"/>
          </w:tcPr>
          <w:p w14:paraId="4B853752" w14:textId="77777777" w:rsidR="00481687" w:rsidRPr="009978C8" w:rsidRDefault="00481687" w:rsidP="00AB108B">
            <w:pPr>
              <w:snapToGrid w:val="0"/>
              <w:spacing w:line="360" w:lineRule="auto"/>
              <w:rPr>
                <w:rFonts w:asciiTheme="minorEastAsia" w:eastAsiaTheme="minorEastAsia" w:hAnsiTheme="minorEastAsia"/>
                <w:sz w:val="24"/>
              </w:rPr>
            </w:pPr>
          </w:p>
        </w:tc>
        <w:tc>
          <w:tcPr>
            <w:tcW w:w="1740" w:type="dxa"/>
            <w:vMerge/>
          </w:tcPr>
          <w:p w14:paraId="50A82991" w14:textId="77777777" w:rsidR="00481687" w:rsidRPr="009978C8" w:rsidRDefault="00481687" w:rsidP="00AB108B">
            <w:pPr>
              <w:snapToGrid w:val="0"/>
              <w:spacing w:line="360" w:lineRule="auto"/>
              <w:rPr>
                <w:rFonts w:asciiTheme="minorEastAsia" w:eastAsiaTheme="minorEastAsia" w:hAnsiTheme="minorEastAsia"/>
                <w:sz w:val="24"/>
              </w:rPr>
            </w:pPr>
          </w:p>
        </w:tc>
      </w:tr>
      <w:tr w:rsidR="00B105BD" w:rsidRPr="009978C8" w14:paraId="3DD3E550" w14:textId="77777777" w:rsidTr="00D71A57">
        <w:trPr>
          <w:jc w:val="center"/>
        </w:trPr>
        <w:tc>
          <w:tcPr>
            <w:tcW w:w="709" w:type="dxa"/>
          </w:tcPr>
          <w:p w14:paraId="4159AB49" w14:textId="77777777" w:rsidR="00B105BD" w:rsidRPr="009978C8" w:rsidRDefault="00B105BD"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280CD51F" w14:textId="77777777" w:rsidR="00B105BD" w:rsidRPr="009978C8" w:rsidRDefault="00B105B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保证金仓储接口</w:t>
            </w:r>
          </w:p>
        </w:tc>
        <w:tc>
          <w:tcPr>
            <w:tcW w:w="1252" w:type="dxa"/>
          </w:tcPr>
          <w:p w14:paraId="0F58C701" w14:textId="77777777" w:rsidR="00B105BD" w:rsidRPr="009978C8" w:rsidRDefault="00B105BD" w:rsidP="00AB108B">
            <w:pPr>
              <w:snapToGrid w:val="0"/>
              <w:spacing w:line="360" w:lineRule="auto"/>
              <w:rPr>
                <w:rFonts w:asciiTheme="minorEastAsia" w:eastAsiaTheme="minorEastAsia" w:hAnsiTheme="minorEastAsia"/>
                <w:sz w:val="24"/>
              </w:rPr>
            </w:pPr>
          </w:p>
        </w:tc>
        <w:tc>
          <w:tcPr>
            <w:tcW w:w="1300" w:type="dxa"/>
          </w:tcPr>
          <w:p w14:paraId="5BD72271" w14:textId="77777777" w:rsidR="00B105BD" w:rsidRPr="009978C8" w:rsidRDefault="00B105B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275" w:type="dxa"/>
          </w:tcPr>
          <w:p w14:paraId="675121EA" w14:textId="77777777" w:rsidR="00B105BD" w:rsidRPr="009978C8" w:rsidRDefault="00B105BD" w:rsidP="00AB108B">
            <w:pPr>
              <w:snapToGrid w:val="0"/>
              <w:spacing w:line="360" w:lineRule="auto"/>
              <w:rPr>
                <w:rFonts w:asciiTheme="minorEastAsia" w:eastAsiaTheme="minorEastAsia" w:hAnsiTheme="minorEastAsia"/>
                <w:sz w:val="24"/>
              </w:rPr>
            </w:pPr>
          </w:p>
        </w:tc>
        <w:tc>
          <w:tcPr>
            <w:tcW w:w="1740" w:type="dxa"/>
            <w:vMerge/>
          </w:tcPr>
          <w:p w14:paraId="2E8EF82F" w14:textId="77777777" w:rsidR="00B105BD" w:rsidRPr="009978C8" w:rsidRDefault="00B105BD" w:rsidP="00AB108B">
            <w:pPr>
              <w:snapToGrid w:val="0"/>
              <w:spacing w:line="360" w:lineRule="auto"/>
              <w:rPr>
                <w:rFonts w:asciiTheme="minorEastAsia" w:eastAsiaTheme="minorEastAsia" w:hAnsiTheme="minorEastAsia"/>
                <w:sz w:val="24"/>
              </w:rPr>
            </w:pPr>
          </w:p>
        </w:tc>
      </w:tr>
      <w:tr w:rsidR="001A495D" w:rsidRPr="009978C8" w14:paraId="6D62AC06" w14:textId="77777777" w:rsidTr="00D71A57">
        <w:trPr>
          <w:jc w:val="center"/>
        </w:trPr>
        <w:tc>
          <w:tcPr>
            <w:tcW w:w="709" w:type="dxa"/>
          </w:tcPr>
          <w:p w14:paraId="0510F76C" w14:textId="77777777" w:rsidR="001A495D" w:rsidRPr="009978C8" w:rsidRDefault="001A495D"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76F0970A" w14:textId="77777777" w:rsidR="001A495D" w:rsidRPr="009978C8" w:rsidRDefault="001A495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清算数据文件接口</w:t>
            </w:r>
          </w:p>
        </w:tc>
        <w:tc>
          <w:tcPr>
            <w:tcW w:w="1252" w:type="dxa"/>
          </w:tcPr>
          <w:p w14:paraId="06DF4C4E" w14:textId="77777777" w:rsidR="001A495D" w:rsidRPr="009978C8" w:rsidRDefault="001A495D"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300" w:type="dxa"/>
          </w:tcPr>
          <w:p w14:paraId="3F7EEE94" w14:textId="77777777" w:rsidR="001A495D" w:rsidRPr="009978C8" w:rsidRDefault="001A495D" w:rsidP="00AB108B">
            <w:pPr>
              <w:snapToGrid w:val="0"/>
              <w:spacing w:line="360" w:lineRule="auto"/>
              <w:rPr>
                <w:rFonts w:asciiTheme="minorEastAsia" w:eastAsiaTheme="minorEastAsia" w:hAnsiTheme="minorEastAsia"/>
                <w:sz w:val="24"/>
              </w:rPr>
            </w:pPr>
          </w:p>
        </w:tc>
        <w:tc>
          <w:tcPr>
            <w:tcW w:w="1275" w:type="dxa"/>
          </w:tcPr>
          <w:p w14:paraId="03937DFC" w14:textId="77777777" w:rsidR="001A495D" w:rsidRPr="009978C8" w:rsidRDefault="001A495D" w:rsidP="00AB108B">
            <w:pPr>
              <w:snapToGrid w:val="0"/>
              <w:spacing w:line="360" w:lineRule="auto"/>
              <w:rPr>
                <w:rFonts w:asciiTheme="minorEastAsia" w:eastAsiaTheme="minorEastAsia" w:hAnsiTheme="minorEastAsia"/>
                <w:sz w:val="24"/>
              </w:rPr>
            </w:pPr>
          </w:p>
        </w:tc>
        <w:tc>
          <w:tcPr>
            <w:tcW w:w="1740" w:type="dxa"/>
          </w:tcPr>
          <w:p w14:paraId="4C54D455" w14:textId="77777777" w:rsidR="001A495D" w:rsidRPr="009978C8" w:rsidRDefault="001A495D" w:rsidP="00AB108B">
            <w:pPr>
              <w:snapToGrid w:val="0"/>
              <w:spacing w:line="360" w:lineRule="auto"/>
              <w:rPr>
                <w:rFonts w:asciiTheme="minorEastAsia" w:eastAsiaTheme="minorEastAsia" w:hAnsiTheme="minorEastAsia"/>
                <w:sz w:val="24"/>
              </w:rPr>
            </w:pPr>
          </w:p>
        </w:tc>
      </w:tr>
      <w:tr w:rsidR="009E592F" w:rsidRPr="009978C8" w14:paraId="2BD729CD" w14:textId="77777777" w:rsidTr="00D71A57">
        <w:trPr>
          <w:jc w:val="center"/>
        </w:trPr>
        <w:tc>
          <w:tcPr>
            <w:tcW w:w="709" w:type="dxa"/>
          </w:tcPr>
          <w:p w14:paraId="7244FCC4" w14:textId="77777777" w:rsidR="009E592F" w:rsidRPr="009978C8" w:rsidRDefault="009E592F"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5BA1E64F" w14:textId="61CCB478" w:rsidR="009E592F" w:rsidRPr="009978C8" w:rsidRDefault="009E592F"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APP系统交易</w:t>
            </w:r>
            <w:r>
              <w:rPr>
                <w:rFonts w:asciiTheme="minorEastAsia" w:eastAsiaTheme="minorEastAsia" w:hAnsiTheme="minorEastAsia"/>
                <w:sz w:val="24"/>
              </w:rPr>
              <w:t>接口</w:t>
            </w:r>
          </w:p>
        </w:tc>
        <w:tc>
          <w:tcPr>
            <w:tcW w:w="1252" w:type="dxa"/>
          </w:tcPr>
          <w:p w14:paraId="6D0D4F52" w14:textId="1F722017" w:rsidR="009E592F" w:rsidRPr="009978C8" w:rsidRDefault="009E592F"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300" w:type="dxa"/>
          </w:tcPr>
          <w:p w14:paraId="32A8E8D6" w14:textId="77777777" w:rsidR="009E592F" w:rsidRPr="009978C8" w:rsidRDefault="009E592F" w:rsidP="00AB108B">
            <w:pPr>
              <w:snapToGrid w:val="0"/>
              <w:spacing w:line="360" w:lineRule="auto"/>
              <w:rPr>
                <w:rFonts w:asciiTheme="minorEastAsia" w:eastAsiaTheme="minorEastAsia" w:hAnsiTheme="minorEastAsia"/>
                <w:sz w:val="24"/>
              </w:rPr>
            </w:pPr>
          </w:p>
        </w:tc>
        <w:tc>
          <w:tcPr>
            <w:tcW w:w="1275" w:type="dxa"/>
          </w:tcPr>
          <w:p w14:paraId="14F930E3" w14:textId="77777777" w:rsidR="009E592F" w:rsidRPr="009978C8" w:rsidRDefault="009E592F" w:rsidP="00AB108B">
            <w:pPr>
              <w:snapToGrid w:val="0"/>
              <w:spacing w:line="360" w:lineRule="auto"/>
              <w:rPr>
                <w:rFonts w:asciiTheme="minorEastAsia" w:eastAsiaTheme="minorEastAsia" w:hAnsiTheme="minorEastAsia"/>
                <w:sz w:val="24"/>
              </w:rPr>
            </w:pPr>
          </w:p>
        </w:tc>
        <w:tc>
          <w:tcPr>
            <w:tcW w:w="1740" w:type="dxa"/>
            <w:vMerge w:val="restart"/>
          </w:tcPr>
          <w:p w14:paraId="36D53175" w14:textId="78FD78BE" w:rsidR="009E592F" w:rsidRPr="009978C8" w:rsidRDefault="009E592F"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条件单</w:t>
            </w:r>
            <w:r>
              <w:rPr>
                <w:rFonts w:asciiTheme="minorEastAsia" w:eastAsiaTheme="minorEastAsia" w:hAnsiTheme="minorEastAsia"/>
                <w:sz w:val="24"/>
              </w:rPr>
              <w:t>功能根据会员业务部门确定</w:t>
            </w:r>
            <w:r w:rsidR="006E1AED">
              <w:rPr>
                <w:rFonts w:asciiTheme="minorEastAsia" w:eastAsiaTheme="minorEastAsia" w:hAnsiTheme="minorEastAsia" w:hint="eastAsia"/>
                <w:sz w:val="24"/>
              </w:rPr>
              <w:t>开发升级</w:t>
            </w:r>
            <w:r>
              <w:rPr>
                <w:rFonts w:asciiTheme="minorEastAsia" w:eastAsiaTheme="minorEastAsia" w:hAnsiTheme="minorEastAsia"/>
                <w:sz w:val="24"/>
              </w:rPr>
              <w:t>，其他接口变更会员必须升级</w:t>
            </w:r>
          </w:p>
        </w:tc>
      </w:tr>
      <w:tr w:rsidR="009E592F" w:rsidRPr="009978C8" w14:paraId="222EA174" w14:textId="77777777" w:rsidTr="00D71A57">
        <w:trPr>
          <w:jc w:val="center"/>
        </w:trPr>
        <w:tc>
          <w:tcPr>
            <w:tcW w:w="709" w:type="dxa"/>
          </w:tcPr>
          <w:p w14:paraId="4A2E718A" w14:textId="77777777" w:rsidR="009E592F" w:rsidRPr="009978C8" w:rsidRDefault="009E592F" w:rsidP="00AB108B">
            <w:pPr>
              <w:pStyle w:val="a6"/>
              <w:numPr>
                <w:ilvl w:val="0"/>
                <w:numId w:val="6"/>
              </w:numPr>
              <w:snapToGrid w:val="0"/>
              <w:spacing w:line="360" w:lineRule="auto"/>
              <w:ind w:left="0" w:firstLineChars="0" w:firstLine="0"/>
              <w:jc w:val="both"/>
              <w:rPr>
                <w:rFonts w:asciiTheme="minorEastAsia" w:hAnsiTheme="minorEastAsia"/>
                <w:sz w:val="24"/>
              </w:rPr>
            </w:pPr>
          </w:p>
        </w:tc>
        <w:tc>
          <w:tcPr>
            <w:tcW w:w="2506" w:type="dxa"/>
          </w:tcPr>
          <w:p w14:paraId="72C69D5C" w14:textId="7CEB1B13" w:rsidR="009E592F" w:rsidRPr="009978C8" w:rsidRDefault="009E592F" w:rsidP="00AB108B">
            <w:pPr>
              <w:snapToGrid w:val="0"/>
              <w:spacing w:line="360" w:lineRule="auto"/>
              <w:rPr>
                <w:rFonts w:asciiTheme="minorEastAsia" w:eastAsiaTheme="minorEastAsia" w:hAnsiTheme="minorEastAsia"/>
                <w:sz w:val="24"/>
              </w:rPr>
            </w:pPr>
            <w:r>
              <w:rPr>
                <w:rFonts w:asciiTheme="minorEastAsia" w:eastAsiaTheme="minorEastAsia" w:hAnsiTheme="minorEastAsia" w:hint="eastAsia"/>
                <w:sz w:val="24"/>
              </w:rPr>
              <w:t>APP系统条件单相关</w:t>
            </w:r>
            <w:r>
              <w:rPr>
                <w:rFonts w:asciiTheme="minorEastAsia" w:eastAsiaTheme="minorEastAsia" w:hAnsiTheme="minorEastAsia"/>
                <w:sz w:val="24"/>
              </w:rPr>
              <w:t>接口</w:t>
            </w:r>
          </w:p>
        </w:tc>
        <w:tc>
          <w:tcPr>
            <w:tcW w:w="1252" w:type="dxa"/>
          </w:tcPr>
          <w:p w14:paraId="488FD7A5" w14:textId="77777777" w:rsidR="009E592F" w:rsidRPr="009978C8" w:rsidRDefault="009E592F" w:rsidP="00AB108B">
            <w:pPr>
              <w:snapToGrid w:val="0"/>
              <w:spacing w:line="360" w:lineRule="auto"/>
              <w:rPr>
                <w:rFonts w:asciiTheme="minorEastAsia" w:eastAsiaTheme="minorEastAsia" w:hAnsiTheme="minorEastAsia"/>
                <w:sz w:val="24"/>
              </w:rPr>
            </w:pPr>
          </w:p>
        </w:tc>
        <w:tc>
          <w:tcPr>
            <w:tcW w:w="1300" w:type="dxa"/>
          </w:tcPr>
          <w:p w14:paraId="5150AD48" w14:textId="10764C67" w:rsidR="009E592F" w:rsidRPr="009978C8" w:rsidRDefault="009E592F" w:rsidP="00AB108B">
            <w:pPr>
              <w:snapToGrid w:val="0"/>
              <w:spacing w:line="360" w:lineRule="auto"/>
              <w:rPr>
                <w:rFonts w:asciiTheme="minorEastAsia" w:eastAsiaTheme="minorEastAsia" w:hAnsiTheme="minorEastAsia"/>
                <w:sz w:val="24"/>
              </w:rPr>
            </w:pPr>
            <w:r w:rsidRPr="009978C8">
              <w:rPr>
                <w:rFonts w:asciiTheme="minorEastAsia" w:eastAsiaTheme="minorEastAsia" w:hAnsiTheme="minorEastAsia" w:hint="eastAsia"/>
                <w:sz w:val="24"/>
              </w:rPr>
              <w:t>√</w:t>
            </w:r>
          </w:p>
        </w:tc>
        <w:tc>
          <w:tcPr>
            <w:tcW w:w="1275" w:type="dxa"/>
          </w:tcPr>
          <w:p w14:paraId="1F1482EB" w14:textId="77777777" w:rsidR="009E592F" w:rsidRPr="009978C8" w:rsidRDefault="009E592F" w:rsidP="00AB108B">
            <w:pPr>
              <w:snapToGrid w:val="0"/>
              <w:spacing w:line="360" w:lineRule="auto"/>
              <w:rPr>
                <w:rFonts w:asciiTheme="minorEastAsia" w:eastAsiaTheme="minorEastAsia" w:hAnsiTheme="minorEastAsia"/>
                <w:sz w:val="24"/>
              </w:rPr>
            </w:pPr>
          </w:p>
        </w:tc>
        <w:tc>
          <w:tcPr>
            <w:tcW w:w="1740" w:type="dxa"/>
            <w:vMerge/>
          </w:tcPr>
          <w:p w14:paraId="70EF2A17" w14:textId="77777777" w:rsidR="009E592F" w:rsidRPr="009978C8" w:rsidRDefault="009E592F" w:rsidP="00AB108B">
            <w:pPr>
              <w:snapToGrid w:val="0"/>
              <w:spacing w:line="360" w:lineRule="auto"/>
              <w:rPr>
                <w:rFonts w:asciiTheme="minorEastAsia" w:eastAsiaTheme="minorEastAsia" w:hAnsiTheme="minorEastAsia"/>
                <w:sz w:val="24"/>
              </w:rPr>
            </w:pPr>
          </w:p>
        </w:tc>
      </w:tr>
    </w:tbl>
    <w:p w14:paraId="7D6E58A3" w14:textId="77777777" w:rsidR="00F97693" w:rsidRPr="00F97693" w:rsidRDefault="00F97693" w:rsidP="00F97693">
      <w:pPr>
        <w:spacing w:line="360" w:lineRule="auto"/>
        <w:ind w:left="480"/>
        <w:rPr>
          <w:rFonts w:asciiTheme="minorEastAsia" w:hAnsiTheme="minorEastAsia"/>
          <w:sz w:val="24"/>
        </w:rPr>
      </w:pPr>
    </w:p>
    <w:p w14:paraId="0D4B6C2A" w14:textId="5C3B44FD" w:rsidR="00F97693" w:rsidRDefault="00F97693" w:rsidP="00F97693">
      <w:pPr>
        <w:pStyle w:val="1"/>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126" w:name="_Toc493858550"/>
      <w:r>
        <w:rPr>
          <w:rFonts w:ascii="黑体" w:hAnsi="黑体" w:cs="Arial" w:hint="eastAsia"/>
          <w:smallCaps/>
          <w:kern w:val="0"/>
          <w:sz w:val="32"/>
          <w:szCs w:val="30"/>
        </w:rPr>
        <w:t>GEMS-3</w:t>
      </w:r>
      <w:r w:rsidR="001935D5">
        <w:rPr>
          <w:rFonts w:ascii="黑体" w:hAnsi="黑体" w:cs="Arial" w:hint="eastAsia"/>
          <w:smallCaps/>
          <w:kern w:val="0"/>
          <w:sz w:val="32"/>
          <w:szCs w:val="30"/>
        </w:rPr>
        <w:t xml:space="preserve"> </w:t>
      </w:r>
      <w:r>
        <w:rPr>
          <w:rFonts w:ascii="黑体" w:hAnsi="黑体" w:cs="Arial" w:hint="eastAsia"/>
          <w:smallCaps/>
          <w:kern w:val="0"/>
          <w:sz w:val="32"/>
          <w:szCs w:val="30"/>
        </w:rPr>
        <w:t>项目计划</w:t>
      </w:r>
      <w:bookmarkEnd w:id="126"/>
    </w:p>
    <w:p w14:paraId="21813FFB" w14:textId="77777777" w:rsidR="00463B5C" w:rsidRPr="00463B5C" w:rsidRDefault="00463B5C" w:rsidP="00463B5C">
      <w:pPr>
        <w:pStyle w:val="a6"/>
        <w:keepNext/>
        <w:keepLines/>
        <w:widowControl/>
        <w:numPr>
          <w:ilvl w:val="0"/>
          <w:numId w:val="20"/>
        </w:numPr>
        <w:spacing w:before="260" w:after="270" w:line="416" w:lineRule="atLeast"/>
        <w:ind w:firstLineChars="0"/>
        <w:outlineLvl w:val="1"/>
        <w:rPr>
          <w:rFonts w:ascii="Arial" w:eastAsia="黑体" w:hAnsi="黑体" w:cs="Times New Roman"/>
          <w:b/>
          <w:vanish/>
          <w:kern w:val="0"/>
          <w:sz w:val="28"/>
          <w:szCs w:val="20"/>
        </w:rPr>
      </w:pPr>
    </w:p>
    <w:p w14:paraId="768046EA" w14:textId="77777777" w:rsidR="00463B5C" w:rsidRPr="00463B5C" w:rsidRDefault="00463B5C" w:rsidP="00463B5C">
      <w:pPr>
        <w:pStyle w:val="a6"/>
        <w:keepNext/>
        <w:keepLines/>
        <w:widowControl/>
        <w:numPr>
          <w:ilvl w:val="0"/>
          <w:numId w:val="20"/>
        </w:numPr>
        <w:spacing w:before="260" w:after="270" w:line="416" w:lineRule="atLeast"/>
        <w:ind w:firstLineChars="0"/>
        <w:outlineLvl w:val="1"/>
        <w:rPr>
          <w:rFonts w:ascii="Arial" w:eastAsia="黑体" w:hAnsi="黑体" w:cs="Times New Roman"/>
          <w:b/>
          <w:vanish/>
          <w:kern w:val="0"/>
          <w:sz w:val="28"/>
          <w:szCs w:val="20"/>
        </w:rPr>
      </w:pPr>
    </w:p>
    <w:p w14:paraId="322D6AD5" w14:textId="77777777" w:rsidR="00463B5C" w:rsidRPr="00463B5C" w:rsidRDefault="00463B5C" w:rsidP="00463B5C">
      <w:pPr>
        <w:pStyle w:val="a6"/>
        <w:keepNext/>
        <w:keepLines/>
        <w:widowControl/>
        <w:numPr>
          <w:ilvl w:val="0"/>
          <w:numId w:val="20"/>
        </w:numPr>
        <w:spacing w:before="260" w:after="270" w:line="416" w:lineRule="atLeast"/>
        <w:ind w:firstLineChars="0"/>
        <w:outlineLvl w:val="1"/>
        <w:rPr>
          <w:rFonts w:ascii="Arial" w:eastAsia="黑体" w:hAnsi="黑体" w:cs="Times New Roman"/>
          <w:b/>
          <w:vanish/>
          <w:kern w:val="0"/>
          <w:sz w:val="28"/>
          <w:szCs w:val="20"/>
        </w:rPr>
      </w:pPr>
    </w:p>
    <w:p w14:paraId="13682F8B" w14:textId="77777777" w:rsidR="00463B5C" w:rsidRPr="00463B5C" w:rsidRDefault="00463B5C" w:rsidP="00463B5C">
      <w:pPr>
        <w:pStyle w:val="a6"/>
        <w:keepNext/>
        <w:keepLines/>
        <w:widowControl/>
        <w:numPr>
          <w:ilvl w:val="0"/>
          <w:numId w:val="20"/>
        </w:numPr>
        <w:spacing w:before="260" w:after="270" w:line="416" w:lineRule="atLeast"/>
        <w:ind w:firstLineChars="0"/>
        <w:outlineLvl w:val="1"/>
        <w:rPr>
          <w:rFonts w:ascii="Arial" w:eastAsia="黑体" w:hAnsi="黑体" w:cs="Times New Roman"/>
          <w:b/>
          <w:vanish/>
          <w:kern w:val="0"/>
          <w:sz w:val="28"/>
          <w:szCs w:val="20"/>
        </w:rPr>
      </w:pPr>
    </w:p>
    <w:p w14:paraId="06248BE4" w14:textId="77777777" w:rsidR="00DF2397" w:rsidRPr="00DF2397" w:rsidRDefault="00DF2397" w:rsidP="00DF2397">
      <w:pPr>
        <w:pStyle w:val="a6"/>
        <w:keepNext/>
        <w:keepLines/>
        <w:widowControl/>
        <w:numPr>
          <w:ilvl w:val="0"/>
          <w:numId w:val="21"/>
        </w:numPr>
        <w:spacing w:before="260" w:after="270" w:line="416" w:lineRule="atLeast"/>
        <w:ind w:firstLineChars="0"/>
        <w:outlineLvl w:val="1"/>
        <w:rPr>
          <w:ins w:id="127" w:author="黄磊" w:date="2017-08-29T19:25:00Z"/>
          <w:rFonts w:ascii="Arial" w:eastAsia="黑体" w:hAnsi="黑体" w:cs="Times New Roman"/>
          <w:b/>
          <w:vanish/>
          <w:kern w:val="0"/>
          <w:sz w:val="28"/>
          <w:szCs w:val="20"/>
        </w:rPr>
      </w:pPr>
    </w:p>
    <w:p w14:paraId="71B6D2C4" w14:textId="77777777" w:rsidR="00DF2397" w:rsidRPr="00DF2397" w:rsidRDefault="00DF2397" w:rsidP="00DF2397">
      <w:pPr>
        <w:pStyle w:val="a6"/>
        <w:keepNext/>
        <w:keepLines/>
        <w:widowControl/>
        <w:numPr>
          <w:ilvl w:val="0"/>
          <w:numId w:val="21"/>
        </w:numPr>
        <w:spacing w:before="260" w:after="270" w:line="416" w:lineRule="atLeast"/>
        <w:ind w:firstLineChars="0"/>
        <w:outlineLvl w:val="1"/>
        <w:rPr>
          <w:ins w:id="128" w:author="黄磊" w:date="2017-08-29T19:25:00Z"/>
          <w:rFonts w:ascii="Arial" w:eastAsia="黑体" w:hAnsi="黑体" w:cs="Times New Roman"/>
          <w:b/>
          <w:vanish/>
          <w:kern w:val="0"/>
          <w:sz w:val="28"/>
          <w:szCs w:val="20"/>
        </w:rPr>
      </w:pPr>
    </w:p>
    <w:p w14:paraId="2FEE3209" w14:textId="77777777" w:rsidR="00DF2397" w:rsidRPr="00DF2397" w:rsidRDefault="00DF2397" w:rsidP="00DF2397">
      <w:pPr>
        <w:pStyle w:val="a6"/>
        <w:keepNext/>
        <w:keepLines/>
        <w:widowControl/>
        <w:numPr>
          <w:ilvl w:val="0"/>
          <w:numId w:val="21"/>
        </w:numPr>
        <w:spacing w:before="260" w:after="270" w:line="416" w:lineRule="atLeast"/>
        <w:ind w:firstLineChars="0"/>
        <w:outlineLvl w:val="1"/>
        <w:rPr>
          <w:ins w:id="129" w:author="黄磊" w:date="2017-08-29T19:25:00Z"/>
          <w:rFonts w:ascii="Arial" w:eastAsia="黑体" w:hAnsi="黑体" w:cs="Times New Roman"/>
          <w:b/>
          <w:vanish/>
          <w:kern w:val="0"/>
          <w:sz w:val="28"/>
          <w:szCs w:val="20"/>
        </w:rPr>
      </w:pPr>
    </w:p>
    <w:p w14:paraId="51D559B8" w14:textId="77777777" w:rsidR="00DF2397" w:rsidRPr="00DF2397" w:rsidRDefault="00DF2397" w:rsidP="00DF2397">
      <w:pPr>
        <w:pStyle w:val="a6"/>
        <w:keepNext/>
        <w:keepLines/>
        <w:widowControl/>
        <w:numPr>
          <w:ilvl w:val="0"/>
          <w:numId w:val="21"/>
        </w:numPr>
        <w:spacing w:before="260" w:after="270" w:line="416" w:lineRule="atLeast"/>
        <w:ind w:firstLineChars="0"/>
        <w:outlineLvl w:val="1"/>
        <w:rPr>
          <w:ins w:id="130" w:author="黄磊" w:date="2017-08-29T19:25:00Z"/>
          <w:rFonts w:ascii="Arial" w:eastAsia="黑体" w:hAnsi="黑体" w:cs="Times New Roman"/>
          <w:b/>
          <w:vanish/>
          <w:kern w:val="0"/>
          <w:sz w:val="28"/>
          <w:szCs w:val="20"/>
        </w:rPr>
      </w:pPr>
    </w:p>
    <w:p w14:paraId="3A5D754D" w14:textId="6002431B" w:rsidR="00C54A57" w:rsidRPr="00DF2397" w:rsidRDefault="00463B5C" w:rsidP="00DF2397">
      <w:pPr>
        <w:pStyle w:val="2"/>
        <w:widowControl/>
        <w:numPr>
          <w:ilvl w:val="1"/>
          <w:numId w:val="21"/>
        </w:numPr>
        <w:adjustRightInd/>
        <w:snapToGrid/>
        <w:spacing w:before="260" w:after="270" w:line="416" w:lineRule="atLeast"/>
        <w:rPr>
          <w:rFonts w:hAnsi="黑体"/>
          <w:bCs w:val="0"/>
          <w:kern w:val="0"/>
          <w:szCs w:val="20"/>
        </w:rPr>
      </w:pPr>
      <w:bookmarkStart w:id="131" w:name="_Toc493858551"/>
      <w:r>
        <w:rPr>
          <w:rFonts w:hAnsi="黑体" w:hint="eastAsia"/>
          <w:bCs w:val="0"/>
          <w:kern w:val="0"/>
          <w:szCs w:val="20"/>
        </w:rPr>
        <w:t>询价交易系统国密改造项目计划</w:t>
      </w:r>
      <w:bookmarkEnd w:id="131"/>
    </w:p>
    <w:p w14:paraId="2B261A65" w14:textId="77777777" w:rsidR="008C5E26" w:rsidRPr="008C5E26" w:rsidRDefault="008C5E26" w:rsidP="008C5E26">
      <w:pPr>
        <w:pStyle w:val="20"/>
        <w:spacing w:before="156" w:line="360" w:lineRule="auto"/>
      </w:pPr>
      <w:r>
        <w:rPr>
          <w:rFonts w:hint="eastAsia"/>
        </w:rPr>
        <w:t>开发询价交易接口的有关单位须执行此计划。</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2040"/>
        <w:gridCol w:w="3488"/>
      </w:tblGrid>
      <w:tr w:rsidR="00463B5C" w:rsidRPr="005D648B" w14:paraId="7A654EB0" w14:textId="77777777" w:rsidTr="000C5D7A">
        <w:trPr>
          <w:cantSplit/>
          <w:trHeight w:val="478"/>
          <w:tblHeader/>
        </w:trPr>
        <w:tc>
          <w:tcPr>
            <w:tcW w:w="1242" w:type="dxa"/>
            <w:shd w:val="clear" w:color="auto" w:fill="BFBFBF" w:themeFill="background1" w:themeFillShade="BF"/>
            <w:vAlign w:val="center"/>
          </w:tcPr>
          <w:p w14:paraId="6FCF5F9E" w14:textId="77777777" w:rsidR="00463B5C" w:rsidRPr="005D648B" w:rsidRDefault="00463B5C" w:rsidP="000C5D7A">
            <w:pPr>
              <w:widowControl/>
              <w:spacing w:line="360" w:lineRule="auto"/>
              <w:jc w:val="center"/>
              <w:rPr>
                <w:rFonts w:asciiTheme="minorEastAsia" w:eastAsiaTheme="minorEastAsia" w:hAnsiTheme="minorEastAsia" w:cs="宋体"/>
                <w:b/>
                <w:bCs/>
                <w:color w:val="000000"/>
                <w:kern w:val="0"/>
                <w:sz w:val="24"/>
              </w:rPr>
            </w:pPr>
            <w:r w:rsidRPr="005D648B">
              <w:rPr>
                <w:rFonts w:asciiTheme="minorEastAsia" w:eastAsiaTheme="minorEastAsia" w:hAnsiTheme="minorEastAsia" w:cs="宋体" w:hint="eastAsia"/>
                <w:b/>
                <w:bCs/>
                <w:color w:val="000000"/>
                <w:kern w:val="0"/>
                <w:sz w:val="24"/>
              </w:rPr>
              <w:t>阶段</w:t>
            </w:r>
          </w:p>
        </w:tc>
        <w:tc>
          <w:tcPr>
            <w:tcW w:w="1843" w:type="dxa"/>
            <w:shd w:val="clear" w:color="auto" w:fill="BFBFBF" w:themeFill="background1" w:themeFillShade="BF"/>
            <w:vAlign w:val="center"/>
          </w:tcPr>
          <w:p w14:paraId="019422D1" w14:textId="77777777" w:rsidR="00463B5C" w:rsidRPr="005D648B" w:rsidRDefault="00463B5C" w:rsidP="000C5D7A">
            <w:pPr>
              <w:widowControl/>
              <w:spacing w:line="360" w:lineRule="auto"/>
              <w:jc w:val="center"/>
              <w:rPr>
                <w:rFonts w:asciiTheme="minorEastAsia" w:eastAsiaTheme="minorEastAsia" w:hAnsiTheme="minorEastAsia" w:cs="宋体"/>
                <w:b/>
                <w:bCs/>
                <w:color w:val="000000"/>
                <w:kern w:val="0"/>
                <w:sz w:val="24"/>
              </w:rPr>
            </w:pPr>
            <w:r w:rsidRPr="005D648B">
              <w:rPr>
                <w:rFonts w:asciiTheme="minorEastAsia" w:eastAsiaTheme="minorEastAsia" w:hAnsiTheme="minorEastAsia" w:cs="宋体" w:hint="eastAsia"/>
                <w:b/>
                <w:bCs/>
                <w:color w:val="000000"/>
                <w:kern w:val="0"/>
                <w:sz w:val="24"/>
              </w:rPr>
              <w:t>时间</w:t>
            </w:r>
          </w:p>
        </w:tc>
        <w:tc>
          <w:tcPr>
            <w:tcW w:w="2040" w:type="dxa"/>
            <w:shd w:val="clear" w:color="auto" w:fill="BFBFBF" w:themeFill="background1" w:themeFillShade="BF"/>
            <w:vAlign w:val="center"/>
          </w:tcPr>
          <w:p w14:paraId="2B086D7D" w14:textId="77777777" w:rsidR="00463B5C" w:rsidRPr="005D648B" w:rsidRDefault="00463B5C" w:rsidP="000C5D7A">
            <w:pPr>
              <w:widowControl/>
              <w:spacing w:line="360" w:lineRule="auto"/>
              <w:jc w:val="center"/>
              <w:rPr>
                <w:rFonts w:asciiTheme="minorEastAsia" w:eastAsiaTheme="minorEastAsia" w:hAnsiTheme="minorEastAsia" w:cs="宋体"/>
                <w:b/>
                <w:bCs/>
                <w:color w:val="000000"/>
                <w:kern w:val="0"/>
                <w:sz w:val="24"/>
              </w:rPr>
            </w:pPr>
            <w:r w:rsidRPr="005D648B">
              <w:rPr>
                <w:rFonts w:asciiTheme="minorEastAsia" w:eastAsiaTheme="minorEastAsia" w:hAnsiTheme="minorEastAsia" w:cs="宋体" w:hint="eastAsia"/>
                <w:b/>
                <w:bCs/>
                <w:color w:val="000000"/>
                <w:kern w:val="0"/>
                <w:sz w:val="24"/>
              </w:rPr>
              <w:t>里程碑</w:t>
            </w:r>
          </w:p>
        </w:tc>
        <w:tc>
          <w:tcPr>
            <w:tcW w:w="3488" w:type="dxa"/>
            <w:shd w:val="clear" w:color="auto" w:fill="BFBFBF" w:themeFill="background1" w:themeFillShade="BF"/>
            <w:vAlign w:val="center"/>
          </w:tcPr>
          <w:p w14:paraId="7D5D2BC6" w14:textId="77777777" w:rsidR="00463B5C" w:rsidRPr="005D648B" w:rsidRDefault="00463B5C" w:rsidP="000C5D7A">
            <w:pPr>
              <w:widowControl/>
              <w:spacing w:line="360" w:lineRule="auto"/>
              <w:jc w:val="center"/>
              <w:rPr>
                <w:rFonts w:asciiTheme="minorEastAsia" w:eastAsiaTheme="minorEastAsia" w:hAnsiTheme="minorEastAsia" w:cs="宋体"/>
                <w:b/>
                <w:bCs/>
                <w:color w:val="000000"/>
                <w:kern w:val="0"/>
                <w:sz w:val="24"/>
              </w:rPr>
            </w:pPr>
            <w:r w:rsidRPr="005D648B">
              <w:rPr>
                <w:rFonts w:asciiTheme="minorEastAsia" w:eastAsiaTheme="minorEastAsia" w:hAnsiTheme="minorEastAsia" w:cs="宋体" w:hint="eastAsia"/>
                <w:b/>
                <w:bCs/>
                <w:color w:val="000000"/>
                <w:kern w:val="0"/>
                <w:sz w:val="24"/>
              </w:rPr>
              <w:t>说明</w:t>
            </w:r>
          </w:p>
        </w:tc>
      </w:tr>
      <w:tr w:rsidR="00463B5C" w:rsidRPr="005D648B" w14:paraId="5700E1A1" w14:textId="77777777" w:rsidTr="000C5D7A">
        <w:trPr>
          <w:cantSplit/>
          <w:trHeight w:val="936"/>
        </w:trPr>
        <w:tc>
          <w:tcPr>
            <w:tcW w:w="1242" w:type="dxa"/>
            <w:vMerge w:val="restart"/>
            <w:shd w:val="clear" w:color="auto" w:fill="auto"/>
            <w:vAlign w:val="center"/>
          </w:tcPr>
          <w:p w14:paraId="1B88B2FF" w14:textId="77777777" w:rsidR="00463B5C" w:rsidRPr="005D648B" w:rsidRDefault="00463B5C" w:rsidP="000C5D7A">
            <w:pPr>
              <w:widowControl/>
              <w:spacing w:line="360" w:lineRule="auto"/>
              <w:jc w:val="center"/>
              <w:rPr>
                <w:rFonts w:asciiTheme="minorEastAsia" w:eastAsiaTheme="minorEastAsia" w:hAnsiTheme="minorEastAsia" w:cs="宋体"/>
                <w:b/>
                <w:color w:val="000000"/>
                <w:kern w:val="0"/>
                <w:sz w:val="24"/>
              </w:rPr>
            </w:pPr>
            <w:r w:rsidRPr="005D648B">
              <w:rPr>
                <w:rFonts w:asciiTheme="minorEastAsia" w:eastAsiaTheme="minorEastAsia" w:hAnsiTheme="minorEastAsia" w:cs="宋体" w:hint="eastAsia"/>
                <w:b/>
                <w:color w:val="000000"/>
                <w:kern w:val="0"/>
                <w:sz w:val="24"/>
              </w:rPr>
              <w:lastRenderedPageBreak/>
              <w:t>宣贯及协议、API发布</w:t>
            </w:r>
          </w:p>
        </w:tc>
        <w:tc>
          <w:tcPr>
            <w:tcW w:w="1843" w:type="dxa"/>
            <w:shd w:val="clear" w:color="auto" w:fill="auto"/>
            <w:vAlign w:val="center"/>
          </w:tcPr>
          <w:p w14:paraId="66479A41" w14:textId="77777777" w:rsidR="00463B5C" w:rsidRPr="005D648B" w:rsidRDefault="00463B5C" w:rsidP="000C5D7A">
            <w:pPr>
              <w:widowControl/>
              <w:spacing w:line="360" w:lineRule="auto"/>
              <w:jc w:val="center"/>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201</w:t>
            </w:r>
            <w:r>
              <w:rPr>
                <w:rFonts w:asciiTheme="minorEastAsia" w:eastAsiaTheme="minorEastAsia" w:hAnsiTheme="minorEastAsia" w:cs="宋体" w:hint="eastAsia"/>
                <w:color w:val="000000"/>
                <w:kern w:val="0"/>
                <w:sz w:val="24"/>
              </w:rPr>
              <w:t>7</w:t>
            </w:r>
            <w:r w:rsidRPr="005D648B">
              <w:rPr>
                <w:rFonts w:asciiTheme="minorEastAsia" w:eastAsiaTheme="minorEastAsia" w:hAnsiTheme="minorEastAsia" w:cs="宋体" w:hint="eastAsia"/>
                <w:color w:val="000000"/>
                <w:kern w:val="0"/>
                <w:sz w:val="24"/>
              </w:rPr>
              <w:t>年</w:t>
            </w:r>
            <w:r>
              <w:rPr>
                <w:rFonts w:asciiTheme="minorEastAsia" w:eastAsiaTheme="minorEastAsia" w:hAnsiTheme="minorEastAsia" w:cs="宋体" w:hint="eastAsia"/>
                <w:color w:val="000000"/>
                <w:kern w:val="0"/>
                <w:sz w:val="24"/>
              </w:rPr>
              <w:t>6</w:t>
            </w:r>
            <w:r w:rsidRPr="005D648B">
              <w:rPr>
                <w:rFonts w:asciiTheme="minorEastAsia" w:eastAsiaTheme="minorEastAsia" w:hAnsiTheme="minorEastAsia" w:cs="宋体" w:hint="eastAsia"/>
                <w:color w:val="000000"/>
                <w:kern w:val="0"/>
                <w:sz w:val="24"/>
              </w:rPr>
              <w:t>月</w:t>
            </w:r>
            <w:r>
              <w:rPr>
                <w:rFonts w:asciiTheme="minorEastAsia" w:eastAsiaTheme="minorEastAsia" w:hAnsiTheme="minorEastAsia" w:cs="宋体" w:hint="eastAsia"/>
                <w:color w:val="000000"/>
                <w:kern w:val="0"/>
                <w:sz w:val="24"/>
              </w:rPr>
              <w:t>中旬</w:t>
            </w:r>
          </w:p>
        </w:tc>
        <w:tc>
          <w:tcPr>
            <w:tcW w:w="2040" w:type="dxa"/>
            <w:shd w:val="clear" w:color="auto" w:fill="auto"/>
            <w:vAlign w:val="center"/>
          </w:tcPr>
          <w:p w14:paraId="63F5A39A" w14:textId="77777777" w:rsidR="00463B5C" w:rsidRPr="005D648B" w:rsidRDefault="00463B5C" w:rsidP="000C5D7A">
            <w:pPr>
              <w:widowControl/>
              <w:spacing w:line="360" w:lineRule="auto"/>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召开</w:t>
            </w:r>
            <w:r>
              <w:rPr>
                <w:rFonts w:asciiTheme="minorEastAsia" w:eastAsiaTheme="minorEastAsia" w:hAnsiTheme="minorEastAsia" w:cs="宋体" w:hint="eastAsia"/>
                <w:color w:val="000000"/>
                <w:kern w:val="0"/>
                <w:sz w:val="24"/>
              </w:rPr>
              <w:t>二级系统开发商</w:t>
            </w:r>
            <w:r w:rsidRPr="005D648B">
              <w:rPr>
                <w:rFonts w:asciiTheme="minorEastAsia" w:eastAsiaTheme="minorEastAsia" w:hAnsiTheme="minorEastAsia" w:cs="宋体" w:hint="eastAsia"/>
                <w:color w:val="000000"/>
                <w:kern w:val="0"/>
                <w:sz w:val="24"/>
              </w:rPr>
              <w:t>工作会议</w:t>
            </w:r>
          </w:p>
        </w:tc>
        <w:tc>
          <w:tcPr>
            <w:tcW w:w="3488" w:type="dxa"/>
            <w:shd w:val="clear" w:color="auto" w:fill="auto"/>
            <w:vAlign w:val="center"/>
          </w:tcPr>
          <w:p w14:paraId="61922BAD" w14:textId="77777777" w:rsidR="00463B5C" w:rsidRDefault="00463B5C" w:rsidP="000C5D7A">
            <w:pPr>
              <w:widowControl/>
              <w:spacing w:line="360" w:lineRule="auto"/>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1.召开</w:t>
            </w:r>
            <w:r>
              <w:rPr>
                <w:rFonts w:asciiTheme="minorEastAsia" w:eastAsiaTheme="minorEastAsia" w:hAnsiTheme="minorEastAsia" w:cs="宋体" w:hint="eastAsia"/>
                <w:color w:val="000000"/>
                <w:kern w:val="0"/>
                <w:sz w:val="24"/>
              </w:rPr>
              <w:t>关于GEMS-3系统升级</w:t>
            </w:r>
            <w:r w:rsidR="008C5E26">
              <w:rPr>
                <w:rFonts w:asciiTheme="minorEastAsia" w:eastAsiaTheme="minorEastAsia" w:hAnsiTheme="minorEastAsia" w:cs="宋体" w:hint="eastAsia"/>
                <w:color w:val="000000"/>
                <w:kern w:val="0"/>
                <w:sz w:val="24"/>
              </w:rPr>
              <w:t>和询价交易系统国密改造试点项目</w:t>
            </w:r>
            <w:r>
              <w:rPr>
                <w:rFonts w:asciiTheme="minorEastAsia" w:eastAsiaTheme="minorEastAsia" w:hAnsiTheme="minorEastAsia" w:cs="宋体" w:hint="eastAsia"/>
                <w:color w:val="000000"/>
                <w:kern w:val="0"/>
                <w:sz w:val="24"/>
              </w:rPr>
              <w:t>的会员二级系统配套</w:t>
            </w:r>
            <w:r w:rsidRPr="005D648B">
              <w:rPr>
                <w:rFonts w:asciiTheme="minorEastAsia" w:eastAsiaTheme="minorEastAsia" w:hAnsiTheme="minorEastAsia" w:cs="宋体" w:hint="eastAsia"/>
                <w:color w:val="000000"/>
                <w:kern w:val="0"/>
                <w:sz w:val="24"/>
              </w:rPr>
              <w:t>工作会议</w:t>
            </w:r>
            <w:r>
              <w:rPr>
                <w:rFonts w:asciiTheme="minorEastAsia" w:eastAsiaTheme="minorEastAsia" w:hAnsiTheme="minorEastAsia" w:cs="宋体" w:hint="eastAsia"/>
                <w:color w:val="000000"/>
                <w:kern w:val="0"/>
                <w:sz w:val="24"/>
              </w:rPr>
              <w:t>。</w:t>
            </w:r>
          </w:p>
          <w:p w14:paraId="3FA278CB" w14:textId="77777777" w:rsidR="00463B5C" w:rsidRPr="005D648B" w:rsidRDefault="00463B5C" w:rsidP="000C5D7A">
            <w:pPr>
              <w:widowControl/>
              <w:spacing w:line="360" w:lineRule="auto"/>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 xml:space="preserve">2. </w:t>
            </w:r>
            <w:r>
              <w:rPr>
                <w:rFonts w:asciiTheme="minorEastAsia" w:eastAsiaTheme="minorEastAsia" w:hAnsiTheme="minorEastAsia" w:cs="宋体" w:hint="eastAsia"/>
                <w:color w:val="000000"/>
                <w:kern w:val="0"/>
                <w:sz w:val="24"/>
              </w:rPr>
              <w:t>推动会员单位、二级系统开发商启动配套开发。</w:t>
            </w:r>
          </w:p>
        </w:tc>
      </w:tr>
      <w:tr w:rsidR="00463B5C" w:rsidRPr="005D648B" w14:paraId="03695DD3" w14:textId="77777777" w:rsidTr="000C5D7A">
        <w:trPr>
          <w:cantSplit/>
          <w:trHeight w:val="387"/>
        </w:trPr>
        <w:tc>
          <w:tcPr>
            <w:tcW w:w="1242" w:type="dxa"/>
            <w:vMerge/>
            <w:shd w:val="clear" w:color="auto" w:fill="auto"/>
          </w:tcPr>
          <w:p w14:paraId="57DCCE2E" w14:textId="77777777" w:rsidR="00463B5C" w:rsidRPr="005D648B" w:rsidRDefault="00463B5C" w:rsidP="000C5D7A">
            <w:pPr>
              <w:widowControl/>
              <w:spacing w:line="360" w:lineRule="auto"/>
              <w:jc w:val="center"/>
              <w:rPr>
                <w:rFonts w:asciiTheme="minorEastAsia" w:eastAsiaTheme="minorEastAsia" w:hAnsiTheme="minorEastAsia" w:cs="宋体"/>
                <w:color w:val="000000"/>
                <w:kern w:val="0"/>
                <w:sz w:val="24"/>
              </w:rPr>
            </w:pPr>
          </w:p>
        </w:tc>
        <w:tc>
          <w:tcPr>
            <w:tcW w:w="1843" w:type="dxa"/>
            <w:shd w:val="clear" w:color="auto" w:fill="auto"/>
            <w:vAlign w:val="center"/>
          </w:tcPr>
          <w:p w14:paraId="4CDE9BBE" w14:textId="387637C0" w:rsidR="00463B5C" w:rsidRPr="00463B5C" w:rsidRDefault="00464977" w:rsidP="004A6831">
            <w:pPr>
              <w:widowControl/>
              <w:spacing w:line="360" w:lineRule="auto"/>
              <w:jc w:val="center"/>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2017年</w:t>
            </w:r>
            <w:r>
              <w:rPr>
                <w:rFonts w:asciiTheme="minorEastAsia" w:eastAsiaTheme="minorEastAsia" w:hAnsiTheme="minorEastAsia" w:cs="宋体"/>
                <w:color w:val="000000"/>
                <w:kern w:val="0"/>
                <w:sz w:val="24"/>
              </w:rPr>
              <w:t>9</w:t>
            </w:r>
            <w:r w:rsidR="00463B5C">
              <w:rPr>
                <w:rFonts w:asciiTheme="minorEastAsia" w:eastAsiaTheme="minorEastAsia" w:hAnsiTheme="minorEastAsia" w:cs="宋体" w:hint="eastAsia"/>
                <w:color w:val="000000"/>
                <w:kern w:val="0"/>
                <w:sz w:val="24"/>
              </w:rPr>
              <w:t>月</w:t>
            </w:r>
            <w:r w:rsidR="004A6831">
              <w:rPr>
                <w:rFonts w:asciiTheme="minorEastAsia" w:eastAsiaTheme="minorEastAsia" w:hAnsiTheme="minorEastAsia" w:cs="宋体" w:hint="eastAsia"/>
                <w:color w:val="000000"/>
                <w:kern w:val="0"/>
                <w:sz w:val="24"/>
              </w:rPr>
              <w:t>8日</w:t>
            </w:r>
          </w:p>
        </w:tc>
        <w:tc>
          <w:tcPr>
            <w:tcW w:w="2040" w:type="dxa"/>
            <w:shd w:val="clear" w:color="auto" w:fill="auto"/>
            <w:vAlign w:val="center"/>
          </w:tcPr>
          <w:p w14:paraId="1309AA7B" w14:textId="77777777" w:rsidR="00463B5C" w:rsidRPr="00463B5C" w:rsidRDefault="00463B5C" w:rsidP="00463B5C">
            <w:pPr>
              <w:widowControl/>
              <w:spacing w:line="360" w:lineRule="auto"/>
              <w:rPr>
                <w:rFonts w:asciiTheme="minorEastAsia" w:eastAsiaTheme="minorEastAsia" w:hAnsiTheme="minorEastAsia" w:cs="宋体"/>
                <w:color w:val="000000"/>
                <w:kern w:val="0"/>
                <w:sz w:val="24"/>
              </w:rPr>
            </w:pPr>
            <w:r w:rsidRPr="00463B5C">
              <w:rPr>
                <w:rFonts w:asciiTheme="minorEastAsia" w:eastAsiaTheme="minorEastAsia" w:hAnsiTheme="minorEastAsia" w:cs="宋体" w:hint="eastAsia"/>
                <w:color w:val="000000"/>
                <w:kern w:val="0"/>
                <w:sz w:val="24"/>
              </w:rPr>
              <w:t>发布API Beta版</w:t>
            </w:r>
          </w:p>
        </w:tc>
        <w:tc>
          <w:tcPr>
            <w:tcW w:w="3488" w:type="dxa"/>
            <w:shd w:val="clear" w:color="auto" w:fill="auto"/>
            <w:vAlign w:val="center"/>
          </w:tcPr>
          <w:p w14:paraId="74DDFE15" w14:textId="77777777" w:rsidR="00463B5C" w:rsidRPr="00463B5C" w:rsidRDefault="00463B5C" w:rsidP="00463B5C">
            <w:pPr>
              <w:widowControl/>
              <w:spacing w:line="360" w:lineRule="auto"/>
              <w:rPr>
                <w:rFonts w:asciiTheme="minorEastAsia" w:eastAsiaTheme="minorEastAsia" w:hAnsiTheme="minorEastAsia" w:cs="宋体"/>
                <w:color w:val="000000"/>
                <w:kern w:val="0"/>
                <w:sz w:val="24"/>
              </w:rPr>
            </w:pPr>
            <w:r w:rsidRPr="00463B5C">
              <w:rPr>
                <w:rFonts w:asciiTheme="minorEastAsia" w:eastAsiaTheme="minorEastAsia" w:hAnsiTheme="minorEastAsia" w:cs="宋体"/>
                <w:color w:val="000000"/>
                <w:kern w:val="0"/>
                <w:sz w:val="24"/>
              </w:rPr>
              <w:t>发布测试版</w:t>
            </w:r>
            <w:r w:rsidRPr="00463B5C">
              <w:rPr>
                <w:rFonts w:asciiTheme="minorEastAsia" w:eastAsiaTheme="minorEastAsia" w:hAnsiTheme="minorEastAsia" w:cs="宋体" w:hint="eastAsia"/>
                <w:color w:val="000000"/>
                <w:kern w:val="0"/>
                <w:sz w:val="24"/>
              </w:rPr>
              <w:t>API</w:t>
            </w:r>
            <w:r>
              <w:rPr>
                <w:rFonts w:asciiTheme="minorEastAsia" w:eastAsiaTheme="minorEastAsia" w:hAnsiTheme="minorEastAsia" w:cs="宋体" w:hint="eastAsia"/>
                <w:color w:val="000000"/>
                <w:kern w:val="0"/>
                <w:sz w:val="24"/>
              </w:rPr>
              <w:t>和国密技术标准规范</w:t>
            </w:r>
            <w:r w:rsidRPr="00463B5C">
              <w:rPr>
                <w:rFonts w:asciiTheme="minorEastAsia" w:eastAsiaTheme="minorEastAsia" w:hAnsiTheme="minorEastAsia" w:cs="宋体" w:hint="eastAsia"/>
                <w:color w:val="000000"/>
                <w:kern w:val="0"/>
                <w:sz w:val="24"/>
              </w:rPr>
              <w:t>，供会员单位启动开发</w:t>
            </w:r>
          </w:p>
        </w:tc>
      </w:tr>
      <w:tr w:rsidR="00463B5C" w:rsidRPr="005D648B" w14:paraId="4AC52979" w14:textId="77777777" w:rsidTr="000C5D7A">
        <w:trPr>
          <w:cantSplit/>
          <w:trHeight w:val="387"/>
        </w:trPr>
        <w:tc>
          <w:tcPr>
            <w:tcW w:w="1242" w:type="dxa"/>
            <w:vMerge/>
            <w:shd w:val="clear" w:color="auto" w:fill="auto"/>
          </w:tcPr>
          <w:p w14:paraId="7C41143B" w14:textId="77777777" w:rsidR="00463B5C" w:rsidRPr="005D648B" w:rsidRDefault="00463B5C" w:rsidP="000C5D7A">
            <w:pPr>
              <w:widowControl/>
              <w:spacing w:line="360" w:lineRule="auto"/>
              <w:jc w:val="center"/>
              <w:rPr>
                <w:rFonts w:asciiTheme="minorEastAsia" w:eastAsiaTheme="minorEastAsia" w:hAnsiTheme="minorEastAsia" w:cs="宋体"/>
                <w:color w:val="000000"/>
                <w:kern w:val="0"/>
                <w:sz w:val="24"/>
              </w:rPr>
            </w:pPr>
          </w:p>
        </w:tc>
        <w:tc>
          <w:tcPr>
            <w:tcW w:w="1843" w:type="dxa"/>
            <w:shd w:val="clear" w:color="auto" w:fill="auto"/>
            <w:vAlign w:val="center"/>
          </w:tcPr>
          <w:p w14:paraId="67B21E8E" w14:textId="28E6D5DD" w:rsidR="00463B5C" w:rsidRPr="00463B5C" w:rsidRDefault="00463B5C" w:rsidP="004A6831">
            <w:pPr>
              <w:widowControl/>
              <w:spacing w:line="360" w:lineRule="auto"/>
              <w:jc w:val="center"/>
              <w:rPr>
                <w:rFonts w:asciiTheme="minorEastAsia" w:eastAsiaTheme="minorEastAsia" w:hAnsiTheme="minorEastAsia" w:cs="宋体"/>
                <w:color w:val="000000"/>
                <w:kern w:val="0"/>
                <w:sz w:val="24"/>
              </w:rPr>
            </w:pPr>
            <w:r w:rsidRPr="00463B5C">
              <w:rPr>
                <w:rFonts w:asciiTheme="minorEastAsia" w:eastAsiaTheme="minorEastAsia" w:hAnsiTheme="minorEastAsia" w:cs="宋体" w:hint="eastAsia"/>
                <w:color w:val="000000"/>
                <w:kern w:val="0"/>
                <w:sz w:val="24"/>
              </w:rPr>
              <w:t>2017</w:t>
            </w:r>
            <w:r>
              <w:rPr>
                <w:rFonts w:asciiTheme="minorEastAsia" w:eastAsiaTheme="minorEastAsia" w:hAnsiTheme="minorEastAsia" w:cs="宋体" w:hint="eastAsia"/>
                <w:color w:val="000000"/>
                <w:kern w:val="0"/>
                <w:sz w:val="24"/>
              </w:rPr>
              <w:t>年10月</w:t>
            </w:r>
            <w:r w:rsidR="004A6831">
              <w:rPr>
                <w:rFonts w:asciiTheme="minorEastAsia" w:eastAsiaTheme="minorEastAsia" w:hAnsiTheme="minorEastAsia" w:cs="宋体" w:hint="eastAsia"/>
                <w:color w:val="000000"/>
                <w:kern w:val="0"/>
                <w:sz w:val="24"/>
              </w:rPr>
              <w:t>9日</w:t>
            </w:r>
          </w:p>
        </w:tc>
        <w:tc>
          <w:tcPr>
            <w:tcW w:w="2040" w:type="dxa"/>
            <w:shd w:val="clear" w:color="auto" w:fill="auto"/>
            <w:vAlign w:val="center"/>
          </w:tcPr>
          <w:p w14:paraId="374B28FE" w14:textId="77777777" w:rsidR="00463B5C" w:rsidRPr="00463B5C" w:rsidRDefault="00463B5C" w:rsidP="00463B5C">
            <w:pPr>
              <w:widowControl/>
              <w:spacing w:line="360" w:lineRule="auto"/>
              <w:rPr>
                <w:rFonts w:asciiTheme="minorEastAsia" w:eastAsiaTheme="minorEastAsia" w:hAnsiTheme="minorEastAsia" w:cs="宋体"/>
                <w:color w:val="000000"/>
                <w:kern w:val="0"/>
                <w:sz w:val="24"/>
              </w:rPr>
            </w:pPr>
            <w:r w:rsidRPr="00463B5C">
              <w:rPr>
                <w:rFonts w:asciiTheme="minorEastAsia" w:eastAsiaTheme="minorEastAsia" w:hAnsiTheme="minorEastAsia" w:cs="宋体" w:hint="eastAsia"/>
                <w:color w:val="000000"/>
                <w:kern w:val="0"/>
                <w:sz w:val="24"/>
              </w:rPr>
              <w:t>发布API</w:t>
            </w:r>
            <w:r w:rsidRPr="00463B5C">
              <w:rPr>
                <w:rFonts w:asciiTheme="minorEastAsia" w:eastAsiaTheme="minorEastAsia" w:hAnsiTheme="minorEastAsia" w:cs="宋体"/>
                <w:color w:val="000000"/>
                <w:kern w:val="0"/>
                <w:sz w:val="24"/>
              </w:rPr>
              <w:t>稳定版</w:t>
            </w:r>
            <w:r w:rsidRPr="00463B5C">
              <w:rPr>
                <w:rFonts w:asciiTheme="minorEastAsia" w:eastAsiaTheme="minorEastAsia" w:hAnsiTheme="minorEastAsia" w:cs="宋体" w:hint="eastAsia"/>
                <w:color w:val="000000"/>
                <w:kern w:val="0"/>
                <w:sz w:val="24"/>
              </w:rPr>
              <w:t>。</w:t>
            </w:r>
          </w:p>
        </w:tc>
        <w:tc>
          <w:tcPr>
            <w:tcW w:w="3488" w:type="dxa"/>
            <w:shd w:val="clear" w:color="auto" w:fill="auto"/>
            <w:vAlign w:val="center"/>
          </w:tcPr>
          <w:p w14:paraId="59707855" w14:textId="77777777" w:rsidR="00463B5C" w:rsidRPr="00463B5C" w:rsidRDefault="00463B5C" w:rsidP="00463B5C">
            <w:pPr>
              <w:widowControl/>
              <w:spacing w:line="360" w:lineRule="auto"/>
              <w:rPr>
                <w:rFonts w:asciiTheme="minorEastAsia" w:eastAsiaTheme="minorEastAsia" w:hAnsiTheme="minorEastAsia" w:cs="宋体"/>
                <w:color w:val="000000"/>
                <w:kern w:val="0"/>
                <w:sz w:val="24"/>
              </w:rPr>
            </w:pPr>
            <w:r w:rsidRPr="00463B5C">
              <w:rPr>
                <w:rFonts w:asciiTheme="minorEastAsia" w:eastAsiaTheme="minorEastAsia" w:hAnsiTheme="minorEastAsia" w:cs="宋体"/>
                <w:color w:val="000000"/>
                <w:kern w:val="0"/>
                <w:sz w:val="24"/>
              </w:rPr>
              <w:t>在联调测试基础上</w:t>
            </w:r>
            <w:r w:rsidRPr="00463B5C">
              <w:rPr>
                <w:rFonts w:asciiTheme="minorEastAsia" w:eastAsiaTheme="minorEastAsia" w:hAnsiTheme="minorEastAsia" w:cs="宋体" w:hint="eastAsia"/>
                <w:color w:val="000000"/>
                <w:kern w:val="0"/>
                <w:sz w:val="24"/>
              </w:rPr>
              <w:t>，</w:t>
            </w:r>
            <w:r w:rsidRPr="00463B5C">
              <w:rPr>
                <w:rFonts w:asciiTheme="minorEastAsia" w:eastAsiaTheme="minorEastAsia" w:hAnsiTheme="minorEastAsia" w:cs="宋体"/>
                <w:color w:val="000000"/>
                <w:kern w:val="0"/>
                <w:sz w:val="24"/>
              </w:rPr>
              <w:t>于模拟运行前一周发布稳定版</w:t>
            </w:r>
            <w:r w:rsidRPr="00463B5C">
              <w:rPr>
                <w:rFonts w:asciiTheme="minorEastAsia" w:eastAsiaTheme="minorEastAsia" w:hAnsiTheme="minorEastAsia" w:cs="宋体" w:hint="eastAsia"/>
                <w:color w:val="000000"/>
                <w:kern w:val="0"/>
                <w:sz w:val="24"/>
              </w:rPr>
              <w:t>API</w:t>
            </w:r>
          </w:p>
        </w:tc>
      </w:tr>
      <w:tr w:rsidR="00463B5C" w:rsidRPr="005D648B" w14:paraId="115109E7" w14:textId="77777777" w:rsidTr="000C5D7A">
        <w:trPr>
          <w:cantSplit/>
          <w:trHeight w:val="387"/>
        </w:trPr>
        <w:tc>
          <w:tcPr>
            <w:tcW w:w="1242" w:type="dxa"/>
            <w:vMerge/>
            <w:shd w:val="clear" w:color="auto" w:fill="auto"/>
          </w:tcPr>
          <w:p w14:paraId="08D4E392" w14:textId="77777777" w:rsidR="00463B5C" w:rsidRPr="005D648B" w:rsidRDefault="00463B5C" w:rsidP="000C5D7A">
            <w:pPr>
              <w:widowControl/>
              <w:spacing w:line="360" w:lineRule="auto"/>
              <w:jc w:val="center"/>
              <w:rPr>
                <w:rFonts w:asciiTheme="minorEastAsia" w:eastAsiaTheme="minorEastAsia" w:hAnsiTheme="minorEastAsia" w:cs="宋体"/>
                <w:color w:val="000000"/>
                <w:kern w:val="0"/>
                <w:sz w:val="24"/>
              </w:rPr>
            </w:pPr>
          </w:p>
        </w:tc>
        <w:tc>
          <w:tcPr>
            <w:tcW w:w="1843" w:type="dxa"/>
            <w:shd w:val="clear" w:color="auto" w:fill="auto"/>
            <w:vAlign w:val="center"/>
          </w:tcPr>
          <w:p w14:paraId="6A2B1EFE" w14:textId="77777777" w:rsidR="00463B5C" w:rsidRPr="00463B5C" w:rsidRDefault="00463B5C" w:rsidP="00463B5C">
            <w:pPr>
              <w:widowControl/>
              <w:spacing w:line="360" w:lineRule="auto"/>
              <w:jc w:val="center"/>
              <w:rPr>
                <w:rFonts w:asciiTheme="minorEastAsia" w:eastAsiaTheme="minorEastAsia" w:hAnsiTheme="minorEastAsia" w:cs="宋体"/>
                <w:color w:val="000000"/>
                <w:kern w:val="0"/>
                <w:sz w:val="24"/>
              </w:rPr>
            </w:pPr>
            <w:r w:rsidRPr="00463B5C">
              <w:rPr>
                <w:rFonts w:asciiTheme="minorEastAsia" w:eastAsiaTheme="minorEastAsia" w:hAnsiTheme="minorEastAsia" w:cs="宋体" w:hint="eastAsia"/>
                <w:color w:val="000000"/>
                <w:kern w:val="0"/>
                <w:sz w:val="24"/>
              </w:rPr>
              <w:t>2017</w:t>
            </w:r>
            <w:r>
              <w:rPr>
                <w:rFonts w:asciiTheme="minorEastAsia" w:eastAsiaTheme="minorEastAsia" w:hAnsiTheme="minorEastAsia" w:cs="宋体" w:hint="eastAsia"/>
                <w:color w:val="000000"/>
                <w:kern w:val="0"/>
                <w:sz w:val="24"/>
              </w:rPr>
              <w:t>年12月中旬</w:t>
            </w:r>
          </w:p>
        </w:tc>
        <w:tc>
          <w:tcPr>
            <w:tcW w:w="2040" w:type="dxa"/>
            <w:shd w:val="clear" w:color="auto" w:fill="auto"/>
            <w:vAlign w:val="center"/>
          </w:tcPr>
          <w:p w14:paraId="1350F701" w14:textId="77777777" w:rsidR="00463B5C" w:rsidRPr="00463B5C" w:rsidRDefault="00463B5C" w:rsidP="00463B5C">
            <w:pPr>
              <w:widowControl/>
              <w:spacing w:line="360" w:lineRule="auto"/>
              <w:rPr>
                <w:rFonts w:asciiTheme="minorEastAsia" w:eastAsiaTheme="minorEastAsia" w:hAnsiTheme="minorEastAsia" w:cs="宋体"/>
                <w:color w:val="000000"/>
                <w:kern w:val="0"/>
                <w:sz w:val="24"/>
              </w:rPr>
            </w:pPr>
            <w:r w:rsidRPr="00463B5C">
              <w:rPr>
                <w:rFonts w:asciiTheme="minorEastAsia" w:eastAsiaTheme="minorEastAsia" w:hAnsiTheme="minorEastAsia" w:cs="宋体" w:hint="eastAsia"/>
                <w:color w:val="000000"/>
                <w:kern w:val="0"/>
                <w:sz w:val="24"/>
              </w:rPr>
              <w:t>发布API正式版。</w:t>
            </w:r>
          </w:p>
        </w:tc>
        <w:tc>
          <w:tcPr>
            <w:tcW w:w="3488" w:type="dxa"/>
            <w:shd w:val="clear" w:color="auto" w:fill="auto"/>
            <w:vAlign w:val="center"/>
          </w:tcPr>
          <w:p w14:paraId="24209717" w14:textId="77777777" w:rsidR="00463B5C" w:rsidRPr="00463B5C" w:rsidRDefault="00463B5C" w:rsidP="00463B5C">
            <w:pPr>
              <w:widowControl/>
              <w:spacing w:line="360" w:lineRule="auto"/>
              <w:rPr>
                <w:rFonts w:asciiTheme="minorEastAsia" w:eastAsiaTheme="minorEastAsia" w:hAnsiTheme="minorEastAsia" w:cs="宋体"/>
                <w:color w:val="000000"/>
                <w:kern w:val="0"/>
                <w:sz w:val="24"/>
              </w:rPr>
            </w:pPr>
            <w:r w:rsidRPr="00463B5C">
              <w:rPr>
                <w:rFonts w:asciiTheme="minorEastAsia" w:eastAsiaTheme="minorEastAsia" w:hAnsiTheme="minorEastAsia" w:cs="宋体" w:hint="eastAsia"/>
                <w:color w:val="000000"/>
                <w:kern w:val="0"/>
                <w:sz w:val="24"/>
              </w:rPr>
              <w:t>在系统上线前，外发正式版API</w:t>
            </w:r>
          </w:p>
        </w:tc>
      </w:tr>
      <w:tr w:rsidR="00463B5C" w:rsidRPr="005D648B" w14:paraId="5404442F" w14:textId="77777777" w:rsidTr="000C5D7A">
        <w:trPr>
          <w:cantSplit/>
          <w:trHeight w:val="742"/>
        </w:trPr>
        <w:tc>
          <w:tcPr>
            <w:tcW w:w="1242" w:type="dxa"/>
            <w:shd w:val="clear" w:color="auto" w:fill="auto"/>
            <w:vAlign w:val="center"/>
          </w:tcPr>
          <w:p w14:paraId="6CF58D66" w14:textId="77777777" w:rsidR="00463B5C" w:rsidRPr="005D648B" w:rsidRDefault="00463B5C" w:rsidP="000C5D7A">
            <w:pPr>
              <w:widowControl/>
              <w:spacing w:line="360" w:lineRule="auto"/>
              <w:rPr>
                <w:rFonts w:asciiTheme="minorEastAsia" w:eastAsiaTheme="minorEastAsia" w:hAnsiTheme="minorEastAsia" w:cs="宋体"/>
                <w:b/>
                <w:color w:val="000000"/>
                <w:kern w:val="0"/>
                <w:sz w:val="24"/>
              </w:rPr>
            </w:pPr>
            <w:r w:rsidRPr="005D648B">
              <w:rPr>
                <w:rFonts w:asciiTheme="minorEastAsia" w:eastAsiaTheme="minorEastAsia" w:hAnsiTheme="minorEastAsia" w:cs="宋体" w:hint="eastAsia"/>
                <w:b/>
                <w:color w:val="000000"/>
                <w:kern w:val="0"/>
                <w:sz w:val="24"/>
              </w:rPr>
              <w:t>系统联调</w:t>
            </w:r>
            <w:r>
              <w:rPr>
                <w:rFonts w:asciiTheme="minorEastAsia" w:eastAsiaTheme="minorEastAsia" w:hAnsiTheme="minorEastAsia" w:cs="宋体" w:hint="eastAsia"/>
                <w:b/>
                <w:color w:val="000000"/>
                <w:kern w:val="0"/>
                <w:sz w:val="24"/>
              </w:rPr>
              <w:t>（外部）</w:t>
            </w:r>
          </w:p>
        </w:tc>
        <w:tc>
          <w:tcPr>
            <w:tcW w:w="1843" w:type="dxa"/>
            <w:shd w:val="clear" w:color="auto" w:fill="auto"/>
            <w:vAlign w:val="center"/>
          </w:tcPr>
          <w:p w14:paraId="233E81E2" w14:textId="77777777" w:rsidR="00463B5C" w:rsidRPr="005D648B" w:rsidRDefault="00463B5C" w:rsidP="008C5E26">
            <w:pPr>
              <w:widowControl/>
              <w:spacing w:line="360" w:lineRule="auto"/>
              <w:jc w:val="center"/>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201</w:t>
            </w:r>
            <w:r>
              <w:rPr>
                <w:rFonts w:asciiTheme="minorEastAsia" w:eastAsiaTheme="minorEastAsia" w:hAnsiTheme="minorEastAsia" w:cs="宋体" w:hint="eastAsia"/>
                <w:color w:val="000000"/>
                <w:kern w:val="0"/>
                <w:sz w:val="24"/>
              </w:rPr>
              <w:t>7</w:t>
            </w:r>
            <w:r w:rsidR="008C5E26">
              <w:rPr>
                <w:rFonts w:asciiTheme="minorEastAsia" w:eastAsiaTheme="minorEastAsia" w:hAnsiTheme="minorEastAsia" w:cs="宋体" w:hint="eastAsia"/>
                <w:color w:val="000000"/>
                <w:kern w:val="0"/>
                <w:sz w:val="24"/>
              </w:rPr>
              <w:t>/</w:t>
            </w:r>
            <w:r>
              <w:rPr>
                <w:rFonts w:asciiTheme="minorEastAsia" w:eastAsiaTheme="minorEastAsia" w:hAnsiTheme="minorEastAsia" w:cs="宋体" w:hint="eastAsia"/>
                <w:color w:val="000000"/>
                <w:kern w:val="0"/>
                <w:sz w:val="24"/>
              </w:rPr>
              <w:t>9</w:t>
            </w:r>
            <w:r w:rsidR="008C5E26">
              <w:rPr>
                <w:rFonts w:asciiTheme="minorEastAsia" w:eastAsiaTheme="minorEastAsia" w:hAnsiTheme="minorEastAsia" w:cs="宋体" w:hint="eastAsia"/>
                <w:color w:val="000000"/>
                <w:kern w:val="0"/>
                <w:sz w:val="24"/>
              </w:rPr>
              <w:t>/</w:t>
            </w:r>
            <w:r>
              <w:rPr>
                <w:rFonts w:asciiTheme="minorEastAsia" w:eastAsiaTheme="minorEastAsia" w:hAnsiTheme="minorEastAsia" w:cs="宋体" w:hint="eastAsia"/>
                <w:color w:val="000000"/>
                <w:kern w:val="0"/>
                <w:sz w:val="24"/>
              </w:rPr>
              <w:t>4</w:t>
            </w:r>
          </w:p>
        </w:tc>
        <w:tc>
          <w:tcPr>
            <w:tcW w:w="2040" w:type="dxa"/>
            <w:shd w:val="clear" w:color="auto" w:fill="auto"/>
            <w:vAlign w:val="center"/>
          </w:tcPr>
          <w:p w14:paraId="30099072" w14:textId="77777777" w:rsidR="00463B5C" w:rsidRPr="0002157B" w:rsidRDefault="00463B5C" w:rsidP="008C5E26">
            <w:pPr>
              <w:widowControl/>
              <w:spacing w:line="360" w:lineRule="auto"/>
              <w:jc w:val="center"/>
              <w:rPr>
                <w:rFonts w:asciiTheme="minorEastAsia" w:eastAsiaTheme="minorEastAsia" w:hAnsiTheme="minorEastAsia" w:cs="宋体"/>
                <w:color w:val="000000"/>
                <w:kern w:val="0"/>
                <w:sz w:val="24"/>
              </w:rPr>
            </w:pPr>
            <w:r w:rsidRPr="0002157B">
              <w:rPr>
                <w:rFonts w:asciiTheme="minorEastAsia" w:eastAsiaTheme="minorEastAsia" w:hAnsiTheme="minorEastAsia" w:cs="宋体" w:hint="eastAsia"/>
                <w:color w:val="000000"/>
                <w:kern w:val="0"/>
                <w:sz w:val="24"/>
              </w:rPr>
              <w:t>启动外部联调测试</w:t>
            </w:r>
          </w:p>
        </w:tc>
        <w:tc>
          <w:tcPr>
            <w:tcW w:w="3488" w:type="dxa"/>
            <w:shd w:val="clear" w:color="auto" w:fill="auto"/>
            <w:vAlign w:val="center"/>
          </w:tcPr>
          <w:p w14:paraId="79F73AFB" w14:textId="77777777" w:rsidR="00463B5C" w:rsidRPr="008C5E26" w:rsidRDefault="00463B5C" w:rsidP="008C5E26">
            <w:pPr>
              <w:widowControl/>
              <w:spacing w:line="360" w:lineRule="auto"/>
              <w:rPr>
                <w:rFonts w:asciiTheme="minorEastAsia" w:eastAsiaTheme="minorEastAsia" w:hAnsiTheme="minorEastAsia" w:cs="宋体"/>
                <w:color w:val="000000"/>
                <w:kern w:val="0"/>
                <w:sz w:val="24"/>
              </w:rPr>
            </w:pPr>
            <w:r w:rsidRPr="008C5E26">
              <w:rPr>
                <w:rFonts w:asciiTheme="minorEastAsia" w:eastAsiaTheme="minorEastAsia" w:hAnsiTheme="minorEastAsia" w:cs="宋体" w:hint="eastAsia"/>
                <w:color w:val="000000"/>
                <w:kern w:val="0"/>
                <w:sz w:val="24"/>
              </w:rPr>
              <w:t>1.引入完成同步开发的询价会员单位，启动外部联调测试</w:t>
            </w:r>
          </w:p>
          <w:p w14:paraId="1C9E99A9" w14:textId="77777777" w:rsidR="00463B5C" w:rsidRPr="008C5E26" w:rsidRDefault="00463B5C" w:rsidP="008C5E26">
            <w:pPr>
              <w:widowControl/>
              <w:spacing w:line="360" w:lineRule="auto"/>
              <w:rPr>
                <w:rFonts w:asciiTheme="minorEastAsia" w:eastAsiaTheme="minorEastAsia" w:hAnsiTheme="minorEastAsia" w:cs="宋体"/>
                <w:color w:val="000000"/>
                <w:kern w:val="0"/>
                <w:sz w:val="24"/>
              </w:rPr>
            </w:pPr>
            <w:r w:rsidRPr="008C5E26">
              <w:rPr>
                <w:rFonts w:asciiTheme="minorEastAsia" w:eastAsiaTheme="minorEastAsia" w:hAnsiTheme="minorEastAsia" w:cs="宋体"/>
                <w:color w:val="000000"/>
                <w:kern w:val="0"/>
                <w:sz w:val="24"/>
              </w:rPr>
              <w:t>2</w:t>
            </w:r>
            <w:r w:rsidRPr="008C5E26">
              <w:rPr>
                <w:rFonts w:asciiTheme="minorEastAsia" w:eastAsiaTheme="minorEastAsia" w:hAnsiTheme="minorEastAsia" w:cs="宋体" w:hint="eastAsia"/>
                <w:color w:val="000000"/>
                <w:kern w:val="0"/>
                <w:sz w:val="24"/>
              </w:rPr>
              <w:t>.询价红</w:t>
            </w:r>
            <w:r w:rsidRPr="008C5E26">
              <w:rPr>
                <w:rFonts w:asciiTheme="minorEastAsia" w:eastAsiaTheme="minorEastAsia" w:hAnsiTheme="minorEastAsia" w:cs="宋体"/>
                <w:color w:val="000000"/>
                <w:kern w:val="0"/>
                <w:sz w:val="24"/>
              </w:rPr>
              <w:t>马甲、</w:t>
            </w:r>
            <w:r w:rsidRPr="008C5E26">
              <w:rPr>
                <w:rFonts w:asciiTheme="minorEastAsia" w:eastAsiaTheme="minorEastAsia" w:hAnsiTheme="minorEastAsia" w:cs="宋体" w:hint="eastAsia"/>
                <w:color w:val="000000"/>
                <w:kern w:val="0"/>
                <w:sz w:val="24"/>
              </w:rPr>
              <w:t>二</w:t>
            </w:r>
            <w:r w:rsidRPr="008C5E26">
              <w:rPr>
                <w:rFonts w:asciiTheme="minorEastAsia" w:eastAsiaTheme="minorEastAsia" w:hAnsiTheme="minorEastAsia" w:cs="宋体"/>
                <w:color w:val="000000"/>
                <w:kern w:val="0"/>
                <w:sz w:val="24"/>
              </w:rPr>
              <w:t>级系统</w:t>
            </w:r>
            <w:r w:rsidRPr="008C5E26">
              <w:rPr>
                <w:rFonts w:asciiTheme="minorEastAsia" w:eastAsiaTheme="minorEastAsia" w:hAnsiTheme="minorEastAsia" w:cs="宋体" w:hint="eastAsia"/>
                <w:color w:val="000000"/>
                <w:kern w:val="0"/>
                <w:sz w:val="24"/>
              </w:rPr>
              <w:t>接</w:t>
            </w:r>
            <w:r w:rsidRPr="008C5E26">
              <w:rPr>
                <w:rFonts w:asciiTheme="minorEastAsia" w:eastAsiaTheme="minorEastAsia" w:hAnsiTheme="minorEastAsia" w:cs="宋体"/>
                <w:color w:val="000000"/>
                <w:kern w:val="0"/>
                <w:sz w:val="24"/>
              </w:rPr>
              <w:t>入联调</w:t>
            </w:r>
            <w:r w:rsidRPr="008C5E26">
              <w:rPr>
                <w:rFonts w:asciiTheme="minorEastAsia" w:eastAsiaTheme="minorEastAsia" w:hAnsiTheme="minorEastAsia" w:cs="宋体" w:hint="eastAsia"/>
                <w:color w:val="000000"/>
                <w:kern w:val="0"/>
                <w:sz w:val="24"/>
              </w:rPr>
              <w:t>。</w:t>
            </w:r>
          </w:p>
          <w:p w14:paraId="0B79A038" w14:textId="77777777" w:rsidR="00463B5C" w:rsidRPr="008C5E26" w:rsidRDefault="00463B5C" w:rsidP="008C5E26">
            <w:pPr>
              <w:widowControl/>
              <w:spacing w:line="360" w:lineRule="auto"/>
              <w:rPr>
                <w:rFonts w:asciiTheme="minorEastAsia" w:eastAsiaTheme="minorEastAsia" w:hAnsiTheme="minorEastAsia" w:cs="宋体"/>
                <w:color w:val="000000"/>
                <w:kern w:val="0"/>
                <w:sz w:val="24"/>
              </w:rPr>
            </w:pPr>
            <w:r w:rsidRPr="008C5E26">
              <w:rPr>
                <w:rFonts w:asciiTheme="minorEastAsia" w:eastAsiaTheme="minorEastAsia" w:hAnsiTheme="minorEastAsia" w:cs="宋体"/>
                <w:color w:val="000000"/>
                <w:kern w:val="0"/>
                <w:sz w:val="24"/>
              </w:rPr>
              <w:t>3.</w:t>
            </w:r>
            <w:r w:rsidRPr="008C5E26">
              <w:rPr>
                <w:rFonts w:asciiTheme="minorEastAsia" w:eastAsiaTheme="minorEastAsia" w:hAnsiTheme="minorEastAsia" w:cs="宋体" w:hint="eastAsia"/>
                <w:color w:val="000000"/>
                <w:kern w:val="0"/>
                <w:sz w:val="24"/>
              </w:rPr>
              <w:t>后续单位逐步加入</w:t>
            </w:r>
          </w:p>
        </w:tc>
      </w:tr>
      <w:tr w:rsidR="008C5E26" w:rsidRPr="005D648B" w14:paraId="7A10F53C" w14:textId="77777777" w:rsidTr="000C5D7A">
        <w:trPr>
          <w:cantSplit/>
          <w:trHeight w:val="339"/>
        </w:trPr>
        <w:tc>
          <w:tcPr>
            <w:tcW w:w="1242" w:type="dxa"/>
            <w:vMerge w:val="restart"/>
            <w:shd w:val="clear" w:color="auto" w:fill="auto"/>
            <w:vAlign w:val="center"/>
          </w:tcPr>
          <w:p w14:paraId="42B88F9F" w14:textId="77777777" w:rsidR="008C5E26" w:rsidRPr="005D648B" w:rsidRDefault="008C5E26" w:rsidP="000C5D7A">
            <w:pPr>
              <w:spacing w:line="360" w:lineRule="auto"/>
              <w:rPr>
                <w:rFonts w:asciiTheme="minorEastAsia" w:eastAsiaTheme="minorEastAsia" w:hAnsiTheme="minorEastAsia" w:cs="宋体"/>
                <w:b/>
                <w:color w:val="000000"/>
                <w:kern w:val="0"/>
                <w:sz w:val="24"/>
              </w:rPr>
            </w:pPr>
            <w:r w:rsidRPr="005D648B">
              <w:rPr>
                <w:rFonts w:asciiTheme="minorEastAsia" w:eastAsiaTheme="minorEastAsia" w:hAnsiTheme="minorEastAsia" w:cs="宋体" w:hint="eastAsia"/>
                <w:b/>
                <w:color w:val="000000"/>
                <w:kern w:val="0"/>
                <w:sz w:val="24"/>
              </w:rPr>
              <w:t>模拟运行及上线</w:t>
            </w:r>
          </w:p>
        </w:tc>
        <w:tc>
          <w:tcPr>
            <w:tcW w:w="1843" w:type="dxa"/>
            <w:shd w:val="clear" w:color="auto" w:fill="auto"/>
            <w:vAlign w:val="center"/>
          </w:tcPr>
          <w:p w14:paraId="3D6AAAB7" w14:textId="77777777" w:rsidR="008C5E26" w:rsidRPr="008C5E26" w:rsidRDefault="008C5E26" w:rsidP="008C5E26">
            <w:pPr>
              <w:widowControl/>
              <w:spacing w:line="360" w:lineRule="auto"/>
              <w:jc w:val="center"/>
              <w:rPr>
                <w:rFonts w:asciiTheme="minorEastAsia" w:eastAsiaTheme="minorEastAsia" w:hAnsiTheme="minorEastAsia" w:cs="宋体"/>
                <w:color w:val="000000"/>
                <w:kern w:val="0"/>
                <w:sz w:val="24"/>
              </w:rPr>
            </w:pPr>
            <w:r w:rsidRPr="008C5E26">
              <w:rPr>
                <w:rFonts w:asciiTheme="minorEastAsia" w:eastAsiaTheme="minorEastAsia" w:hAnsiTheme="minorEastAsia" w:cs="宋体" w:hint="eastAsia"/>
                <w:color w:val="000000"/>
                <w:kern w:val="0"/>
                <w:sz w:val="24"/>
              </w:rPr>
              <w:t>2017/11/13</w:t>
            </w:r>
          </w:p>
        </w:tc>
        <w:tc>
          <w:tcPr>
            <w:tcW w:w="2040" w:type="dxa"/>
            <w:shd w:val="clear" w:color="auto" w:fill="auto"/>
            <w:vAlign w:val="center"/>
          </w:tcPr>
          <w:p w14:paraId="40241429" w14:textId="77777777" w:rsidR="008C5E26" w:rsidRPr="008C5E26" w:rsidRDefault="008C5E26" w:rsidP="008C5E26">
            <w:pPr>
              <w:widowControl/>
              <w:spacing w:line="360" w:lineRule="auto"/>
              <w:jc w:val="center"/>
              <w:rPr>
                <w:rFonts w:asciiTheme="minorEastAsia" w:eastAsiaTheme="minorEastAsia" w:hAnsiTheme="minorEastAsia" w:cs="宋体"/>
                <w:color w:val="000000"/>
                <w:kern w:val="0"/>
                <w:sz w:val="24"/>
              </w:rPr>
            </w:pPr>
            <w:r w:rsidRPr="008C5E26">
              <w:rPr>
                <w:rFonts w:asciiTheme="minorEastAsia" w:eastAsiaTheme="minorEastAsia" w:hAnsiTheme="minorEastAsia" w:cs="宋体" w:hint="eastAsia"/>
                <w:color w:val="000000"/>
                <w:kern w:val="0"/>
                <w:sz w:val="24"/>
              </w:rPr>
              <w:t>启动模拟运行</w:t>
            </w:r>
          </w:p>
          <w:p w14:paraId="43262F07" w14:textId="77777777" w:rsidR="008C5E26" w:rsidRPr="008C5E26" w:rsidRDefault="008C5E26" w:rsidP="008C5E26">
            <w:pPr>
              <w:widowControl/>
              <w:spacing w:line="360" w:lineRule="auto"/>
              <w:jc w:val="center"/>
              <w:rPr>
                <w:rFonts w:asciiTheme="minorEastAsia" w:eastAsiaTheme="minorEastAsia" w:hAnsiTheme="minorEastAsia" w:cs="宋体"/>
                <w:color w:val="000000"/>
                <w:kern w:val="0"/>
                <w:sz w:val="24"/>
              </w:rPr>
            </w:pPr>
            <w:r w:rsidRPr="008C5E26">
              <w:rPr>
                <w:rFonts w:asciiTheme="minorEastAsia" w:eastAsiaTheme="minorEastAsia" w:hAnsiTheme="minorEastAsia" w:cs="宋体" w:hint="eastAsia"/>
                <w:color w:val="000000"/>
                <w:kern w:val="0"/>
                <w:sz w:val="24"/>
              </w:rPr>
              <w:t>（7周）</w:t>
            </w:r>
          </w:p>
        </w:tc>
        <w:tc>
          <w:tcPr>
            <w:tcW w:w="3488" w:type="dxa"/>
            <w:shd w:val="clear" w:color="auto" w:fill="auto"/>
            <w:vAlign w:val="center"/>
          </w:tcPr>
          <w:p w14:paraId="2AE6F9FC" w14:textId="77777777" w:rsidR="008C5E26" w:rsidRPr="0002157B" w:rsidRDefault="008C5E26" w:rsidP="008C5E26">
            <w:pPr>
              <w:widowControl/>
              <w:spacing w:line="360" w:lineRule="auto"/>
              <w:rPr>
                <w:rFonts w:asciiTheme="minorEastAsia" w:eastAsiaTheme="minorEastAsia" w:hAnsiTheme="minorEastAsia" w:cs="宋体"/>
                <w:color w:val="000000"/>
                <w:kern w:val="0"/>
                <w:sz w:val="24"/>
              </w:rPr>
            </w:pPr>
            <w:r w:rsidRPr="0002157B">
              <w:rPr>
                <w:rFonts w:asciiTheme="minorEastAsia" w:eastAsiaTheme="minorEastAsia" w:hAnsiTheme="minorEastAsia" w:cs="宋体" w:hint="eastAsia"/>
                <w:color w:val="000000"/>
                <w:kern w:val="0"/>
                <w:sz w:val="24"/>
              </w:rPr>
              <w:t>完成内、外部模拟运行，具备上线条件</w:t>
            </w:r>
          </w:p>
        </w:tc>
      </w:tr>
      <w:tr w:rsidR="008C5E26" w:rsidRPr="005D648B" w14:paraId="7923BE24" w14:textId="77777777" w:rsidTr="000C5D7A">
        <w:trPr>
          <w:cantSplit/>
          <w:trHeight w:val="998"/>
        </w:trPr>
        <w:tc>
          <w:tcPr>
            <w:tcW w:w="1242" w:type="dxa"/>
            <w:vMerge/>
            <w:shd w:val="clear" w:color="auto" w:fill="auto"/>
          </w:tcPr>
          <w:p w14:paraId="779D03F1" w14:textId="77777777" w:rsidR="008C5E26" w:rsidRPr="005D648B" w:rsidRDefault="008C5E26" w:rsidP="000C5D7A">
            <w:pPr>
              <w:spacing w:line="360" w:lineRule="auto"/>
              <w:rPr>
                <w:rFonts w:asciiTheme="minorEastAsia" w:eastAsiaTheme="minorEastAsia" w:hAnsiTheme="minorEastAsia" w:cs="宋体"/>
                <w:b/>
                <w:color w:val="000000"/>
                <w:kern w:val="0"/>
                <w:sz w:val="24"/>
              </w:rPr>
            </w:pPr>
          </w:p>
        </w:tc>
        <w:tc>
          <w:tcPr>
            <w:tcW w:w="1843" w:type="dxa"/>
            <w:shd w:val="clear" w:color="auto" w:fill="auto"/>
            <w:vAlign w:val="center"/>
          </w:tcPr>
          <w:p w14:paraId="5DAD2C36" w14:textId="77777777" w:rsidR="008C5E26" w:rsidRPr="008C5E26" w:rsidRDefault="008C5E26" w:rsidP="008C5E26">
            <w:pPr>
              <w:widowControl/>
              <w:spacing w:line="360" w:lineRule="auto"/>
              <w:jc w:val="center"/>
              <w:rPr>
                <w:rFonts w:asciiTheme="minorEastAsia" w:eastAsiaTheme="minorEastAsia" w:hAnsiTheme="minorEastAsia" w:cs="宋体"/>
                <w:color w:val="000000"/>
                <w:kern w:val="0"/>
                <w:sz w:val="24"/>
              </w:rPr>
            </w:pPr>
            <w:r w:rsidRPr="008C5E26">
              <w:rPr>
                <w:rFonts w:asciiTheme="minorEastAsia" w:eastAsiaTheme="minorEastAsia" w:hAnsiTheme="minorEastAsia" w:cs="宋体" w:hint="eastAsia"/>
                <w:color w:val="000000"/>
                <w:kern w:val="0"/>
                <w:sz w:val="24"/>
              </w:rPr>
              <w:t>2017/12/31</w:t>
            </w:r>
          </w:p>
        </w:tc>
        <w:tc>
          <w:tcPr>
            <w:tcW w:w="2040" w:type="dxa"/>
            <w:shd w:val="clear" w:color="auto" w:fill="auto"/>
            <w:vAlign w:val="center"/>
          </w:tcPr>
          <w:p w14:paraId="5785F09A" w14:textId="77777777" w:rsidR="008C5E26" w:rsidRPr="008C5E26" w:rsidRDefault="008C5E26" w:rsidP="008C5E26">
            <w:pPr>
              <w:widowControl/>
              <w:spacing w:line="360" w:lineRule="auto"/>
              <w:jc w:val="center"/>
              <w:rPr>
                <w:rFonts w:asciiTheme="minorEastAsia" w:eastAsiaTheme="minorEastAsia" w:hAnsiTheme="minorEastAsia" w:cs="宋体"/>
                <w:color w:val="000000"/>
                <w:kern w:val="0"/>
                <w:sz w:val="24"/>
              </w:rPr>
            </w:pPr>
            <w:r w:rsidRPr="008C5E26">
              <w:rPr>
                <w:rFonts w:asciiTheme="minorEastAsia" w:eastAsiaTheme="minorEastAsia" w:hAnsiTheme="minorEastAsia" w:cs="宋体" w:hint="eastAsia"/>
                <w:color w:val="000000"/>
                <w:kern w:val="0"/>
                <w:sz w:val="24"/>
              </w:rPr>
              <w:t>系统</w:t>
            </w:r>
            <w:r w:rsidRPr="008C5E26">
              <w:rPr>
                <w:rFonts w:asciiTheme="minorEastAsia" w:eastAsiaTheme="minorEastAsia" w:hAnsiTheme="minorEastAsia" w:cs="宋体"/>
                <w:color w:val="000000"/>
                <w:kern w:val="0"/>
                <w:sz w:val="24"/>
              </w:rPr>
              <w:t>上线</w:t>
            </w:r>
          </w:p>
        </w:tc>
        <w:tc>
          <w:tcPr>
            <w:tcW w:w="3488" w:type="dxa"/>
            <w:shd w:val="clear" w:color="auto" w:fill="auto"/>
            <w:vAlign w:val="center"/>
          </w:tcPr>
          <w:p w14:paraId="486C2DBE" w14:textId="77777777" w:rsidR="008C5E26" w:rsidRPr="0002157B" w:rsidRDefault="008C5E26" w:rsidP="008C5E26">
            <w:pPr>
              <w:widowControl/>
              <w:spacing w:line="360" w:lineRule="auto"/>
              <w:rPr>
                <w:rFonts w:asciiTheme="minorEastAsia" w:eastAsiaTheme="minorEastAsia" w:hAnsiTheme="minorEastAsia" w:cs="宋体"/>
                <w:color w:val="000000"/>
                <w:kern w:val="0"/>
                <w:sz w:val="24"/>
              </w:rPr>
            </w:pPr>
            <w:r w:rsidRPr="0002157B">
              <w:rPr>
                <w:rFonts w:asciiTheme="minorEastAsia" w:eastAsiaTheme="minorEastAsia" w:hAnsiTheme="minorEastAsia" w:cs="宋体" w:hint="eastAsia"/>
                <w:color w:val="000000"/>
                <w:kern w:val="0"/>
                <w:sz w:val="24"/>
              </w:rPr>
              <w:t>完成</w:t>
            </w:r>
            <w:r>
              <w:rPr>
                <w:rFonts w:asciiTheme="minorEastAsia" w:eastAsiaTheme="minorEastAsia" w:hAnsiTheme="minorEastAsia" w:cs="宋体" w:hint="eastAsia"/>
                <w:color w:val="000000"/>
                <w:kern w:val="0"/>
                <w:sz w:val="24"/>
              </w:rPr>
              <w:t>询价交易国密改造试点相关系统上</w:t>
            </w:r>
            <w:r w:rsidRPr="0002157B">
              <w:rPr>
                <w:rFonts w:asciiTheme="minorEastAsia" w:eastAsiaTheme="minorEastAsia" w:hAnsiTheme="minorEastAsia" w:cs="宋体" w:hint="eastAsia"/>
                <w:color w:val="000000"/>
                <w:kern w:val="0"/>
                <w:sz w:val="24"/>
              </w:rPr>
              <w:t>线</w:t>
            </w:r>
          </w:p>
        </w:tc>
      </w:tr>
    </w:tbl>
    <w:p w14:paraId="6B426F66" w14:textId="77777777" w:rsidR="00463B5C" w:rsidRDefault="00463B5C" w:rsidP="00463B5C"/>
    <w:p w14:paraId="4510F828" w14:textId="77777777" w:rsidR="00463B5C" w:rsidRDefault="00463B5C" w:rsidP="00463B5C">
      <w:pPr>
        <w:pStyle w:val="2"/>
        <w:widowControl/>
        <w:numPr>
          <w:ilvl w:val="1"/>
          <w:numId w:val="21"/>
        </w:numPr>
        <w:adjustRightInd/>
        <w:snapToGrid/>
        <w:spacing w:before="260" w:after="270" w:line="416" w:lineRule="atLeast"/>
        <w:rPr>
          <w:rFonts w:hAnsi="黑体"/>
          <w:bCs w:val="0"/>
          <w:kern w:val="0"/>
          <w:szCs w:val="20"/>
        </w:rPr>
      </w:pPr>
      <w:bookmarkStart w:id="132" w:name="_Toc493858552"/>
      <w:r>
        <w:rPr>
          <w:rFonts w:hAnsi="黑体" w:hint="eastAsia"/>
          <w:bCs w:val="0"/>
          <w:kern w:val="0"/>
          <w:szCs w:val="20"/>
        </w:rPr>
        <w:t>GEMS-3</w:t>
      </w:r>
      <w:r>
        <w:rPr>
          <w:rFonts w:hAnsi="黑体" w:hint="eastAsia"/>
          <w:bCs w:val="0"/>
          <w:kern w:val="0"/>
          <w:szCs w:val="20"/>
        </w:rPr>
        <w:t>整体项目计划</w:t>
      </w:r>
      <w:bookmarkEnd w:id="132"/>
    </w:p>
    <w:p w14:paraId="370CF3AB" w14:textId="77777777" w:rsidR="008C5E26" w:rsidRPr="008C5E26" w:rsidRDefault="008C5E26" w:rsidP="008C5E26">
      <w:pPr>
        <w:pStyle w:val="20"/>
        <w:spacing w:before="156" w:line="360" w:lineRule="auto"/>
        <w:ind w:left="425" w:firstLine="0"/>
      </w:pPr>
      <w:r>
        <w:rPr>
          <w:rFonts w:hint="eastAsia"/>
        </w:rPr>
        <w:t>各单位需配合交易所GEMS-3系统升级执行此计划。</w:t>
      </w:r>
    </w:p>
    <w:p w14:paraId="5A6BE65C" w14:textId="77777777" w:rsidR="00EE0EEC" w:rsidRDefault="00EE0EEC" w:rsidP="00EE0EEC"/>
    <w:tbl>
      <w:tblPr>
        <w:tblW w:w="9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2"/>
        <w:gridCol w:w="692"/>
        <w:gridCol w:w="1985"/>
        <w:gridCol w:w="2309"/>
        <w:gridCol w:w="3778"/>
      </w:tblGrid>
      <w:tr w:rsidR="00A73474" w:rsidRPr="00A52A08" w14:paraId="1E99ACC8" w14:textId="77777777" w:rsidTr="00A73474">
        <w:trPr>
          <w:cantSplit/>
          <w:trHeight w:val="397"/>
          <w:tblHeader/>
          <w:jc w:val="center"/>
        </w:trPr>
        <w:tc>
          <w:tcPr>
            <w:tcW w:w="1384" w:type="dxa"/>
            <w:gridSpan w:val="2"/>
            <w:tcBorders>
              <w:bottom w:val="single" w:sz="4" w:space="0" w:color="auto"/>
            </w:tcBorders>
            <w:shd w:val="clear" w:color="auto" w:fill="D9D9D9" w:themeFill="background1" w:themeFillShade="D9"/>
            <w:vAlign w:val="center"/>
          </w:tcPr>
          <w:p w14:paraId="22DC6112" w14:textId="77777777" w:rsidR="00A73474" w:rsidRPr="00B66F75" w:rsidRDefault="00A73474" w:rsidP="006F7F8A">
            <w:pPr>
              <w:widowControl/>
              <w:jc w:val="center"/>
              <w:rPr>
                <w:rFonts w:asciiTheme="minorEastAsia" w:eastAsiaTheme="minorEastAsia" w:hAnsiTheme="minorEastAsia" w:cs="宋体"/>
                <w:b/>
                <w:bCs/>
                <w:color w:val="000000"/>
                <w:kern w:val="0"/>
                <w:sz w:val="22"/>
              </w:rPr>
            </w:pPr>
            <w:r w:rsidRPr="00B66F75">
              <w:rPr>
                <w:rFonts w:asciiTheme="minorEastAsia" w:eastAsiaTheme="minorEastAsia" w:hAnsiTheme="minorEastAsia" w:cs="宋体" w:hint="eastAsia"/>
                <w:b/>
                <w:bCs/>
                <w:color w:val="000000"/>
                <w:kern w:val="0"/>
                <w:sz w:val="22"/>
              </w:rPr>
              <w:t>阶段</w:t>
            </w:r>
          </w:p>
        </w:tc>
        <w:tc>
          <w:tcPr>
            <w:tcW w:w="1985" w:type="dxa"/>
            <w:tcBorders>
              <w:bottom w:val="single" w:sz="4" w:space="0" w:color="auto"/>
            </w:tcBorders>
            <w:shd w:val="clear" w:color="auto" w:fill="D9D9D9" w:themeFill="background1" w:themeFillShade="D9"/>
            <w:vAlign w:val="center"/>
          </w:tcPr>
          <w:p w14:paraId="7B84BB70" w14:textId="77777777" w:rsidR="00A73474" w:rsidRPr="00B66F75" w:rsidRDefault="00A73474" w:rsidP="006F7F8A">
            <w:pPr>
              <w:widowControl/>
              <w:jc w:val="center"/>
              <w:rPr>
                <w:rFonts w:asciiTheme="minorEastAsia" w:eastAsiaTheme="minorEastAsia" w:hAnsiTheme="minorEastAsia" w:cs="宋体"/>
                <w:b/>
                <w:bCs/>
                <w:color w:val="000000"/>
                <w:kern w:val="0"/>
                <w:sz w:val="22"/>
              </w:rPr>
            </w:pPr>
            <w:r w:rsidRPr="00B66F75">
              <w:rPr>
                <w:rFonts w:asciiTheme="minorEastAsia" w:eastAsiaTheme="minorEastAsia" w:hAnsiTheme="minorEastAsia" w:cs="宋体" w:hint="eastAsia"/>
                <w:b/>
                <w:bCs/>
                <w:color w:val="000000"/>
                <w:kern w:val="0"/>
                <w:sz w:val="22"/>
              </w:rPr>
              <w:t>时间</w:t>
            </w:r>
          </w:p>
        </w:tc>
        <w:tc>
          <w:tcPr>
            <w:tcW w:w="2309" w:type="dxa"/>
            <w:tcBorders>
              <w:bottom w:val="single" w:sz="4" w:space="0" w:color="auto"/>
            </w:tcBorders>
            <w:shd w:val="clear" w:color="auto" w:fill="D9D9D9" w:themeFill="background1" w:themeFillShade="D9"/>
            <w:vAlign w:val="center"/>
          </w:tcPr>
          <w:p w14:paraId="2E17B7F7" w14:textId="77777777" w:rsidR="00A73474" w:rsidRPr="00B66F75" w:rsidRDefault="00A73474" w:rsidP="006F7F8A">
            <w:pPr>
              <w:widowControl/>
              <w:jc w:val="center"/>
              <w:rPr>
                <w:rFonts w:asciiTheme="minorEastAsia" w:eastAsiaTheme="minorEastAsia" w:hAnsiTheme="minorEastAsia" w:cs="宋体"/>
                <w:b/>
                <w:bCs/>
                <w:color w:val="000000"/>
                <w:kern w:val="0"/>
                <w:sz w:val="22"/>
              </w:rPr>
            </w:pPr>
            <w:r w:rsidRPr="00B66F75">
              <w:rPr>
                <w:rFonts w:asciiTheme="minorEastAsia" w:eastAsiaTheme="minorEastAsia" w:hAnsiTheme="minorEastAsia" w:cs="宋体" w:hint="eastAsia"/>
                <w:b/>
                <w:bCs/>
                <w:color w:val="000000"/>
                <w:kern w:val="0"/>
                <w:sz w:val="22"/>
              </w:rPr>
              <w:t>里程碑</w:t>
            </w:r>
          </w:p>
        </w:tc>
        <w:tc>
          <w:tcPr>
            <w:tcW w:w="3778" w:type="dxa"/>
            <w:tcBorders>
              <w:bottom w:val="single" w:sz="4" w:space="0" w:color="auto"/>
            </w:tcBorders>
            <w:shd w:val="clear" w:color="auto" w:fill="D9D9D9" w:themeFill="background1" w:themeFillShade="D9"/>
            <w:vAlign w:val="center"/>
          </w:tcPr>
          <w:p w14:paraId="5EF9575E" w14:textId="77777777" w:rsidR="00A73474" w:rsidRPr="00B66F75" w:rsidRDefault="00A73474" w:rsidP="006F7F8A">
            <w:pPr>
              <w:widowControl/>
              <w:jc w:val="center"/>
              <w:rPr>
                <w:rFonts w:asciiTheme="minorEastAsia" w:eastAsiaTheme="minorEastAsia" w:hAnsiTheme="minorEastAsia" w:cs="宋体"/>
                <w:b/>
                <w:bCs/>
                <w:color w:val="000000"/>
                <w:kern w:val="0"/>
                <w:sz w:val="22"/>
              </w:rPr>
            </w:pPr>
            <w:r w:rsidRPr="00B66F75">
              <w:rPr>
                <w:rFonts w:asciiTheme="minorEastAsia" w:eastAsiaTheme="minorEastAsia" w:hAnsiTheme="minorEastAsia" w:cs="宋体" w:hint="eastAsia"/>
                <w:b/>
                <w:bCs/>
                <w:color w:val="000000"/>
                <w:kern w:val="0"/>
                <w:sz w:val="22"/>
              </w:rPr>
              <w:t>说明</w:t>
            </w:r>
          </w:p>
        </w:tc>
      </w:tr>
      <w:tr w:rsidR="00A73474" w:rsidRPr="00A52A08" w14:paraId="34B14C08" w14:textId="77777777" w:rsidTr="006F7F8A">
        <w:trPr>
          <w:cantSplit/>
          <w:trHeight w:val="397"/>
          <w:jc w:val="center"/>
        </w:trPr>
        <w:tc>
          <w:tcPr>
            <w:tcW w:w="1384" w:type="dxa"/>
            <w:gridSpan w:val="2"/>
            <w:vMerge w:val="restart"/>
            <w:shd w:val="clear" w:color="auto" w:fill="FFFFFF" w:themeFill="background1"/>
            <w:vAlign w:val="center"/>
          </w:tcPr>
          <w:p w14:paraId="08864342" w14:textId="77777777" w:rsidR="00A73474" w:rsidRPr="00B66F75" w:rsidRDefault="00A73474" w:rsidP="006F7F8A">
            <w:pPr>
              <w:widowControl/>
              <w:jc w:val="center"/>
              <w:rPr>
                <w:rFonts w:asciiTheme="minorEastAsia" w:eastAsiaTheme="minorEastAsia" w:hAnsiTheme="minorEastAsia" w:cs="宋体"/>
                <w:b/>
                <w:color w:val="000000"/>
                <w:kern w:val="0"/>
                <w:sz w:val="22"/>
              </w:rPr>
            </w:pPr>
            <w:r w:rsidRPr="00B66F75">
              <w:rPr>
                <w:rFonts w:asciiTheme="minorEastAsia" w:eastAsiaTheme="minorEastAsia" w:hAnsiTheme="minorEastAsia" w:cs="宋体" w:hint="eastAsia"/>
                <w:b/>
                <w:color w:val="000000"/>
                <w:kern w:val="0"/>
                <w:sz w:val="22"/>
              </w:rPr>
              <w:t>宣贯及协议、API发布</w:t>
            </w:r>
          </w:p>
        </w:tc>
        <w:tc>
          <w:tcPr>
            <w:tcW w:w="1985" w:type="dxa"/>
            <w:shd w:val="clear" w:color="auto" w:fill="FFFFFF" w:themeFill="background1"/>
            <w:vAlign w:val="center"/>
          </w:tcPr>
          <w:p w14:paraId="21CF0336"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2017年6月26日</w:t>
            </w:r>
          </w:p>
        </w:tc>
        <w:tc>
          <w:tcPr>
            <w:tcW w:w="2309" w:type="dxa"/>
            <w:shd w:val="clear" w:color="auto" w:fill="FFFFFF" w:themeFill="background1"/>
            <w:vAlign w:val="center"/>
          </w:tcPr>
          <w:p w14:paraId="1DBAE5FE"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召开二级系统开发商工作会议</w:t>
            </w:r>
          </w:p>
        </w:tc>
        <w:tc>
          <w:tcPr>
            <w:tcW w:w="3778" w:type="dxa"/>
            <w:shd w:val="clear" w:color="auto" w:fill="FFFFFF" w:themeFill="background1"/>
            <w:vAlign w:val="center"/>
          </w:tcPr>
          <w:p w14:paraId="2615FDAB" w14:textId="77777777" w:rsidR="00A73474" w:rsidRPr="00B66F75" w:rsidRDefault="00A73474" w:rsidP="006F7F8A">
            <w:pPr>
              <w:widowControl/>
              <w:rPr>
                <w:rFonts w:asciiTheme="minorEastAsia" w:eastAsiaTheme="minorEastAsia" w:hAnsiTheme="minorEastAsia" w:cs="宋体"/>
                <w:color w:val="000000"/>
                <w:kern w:val="0"/>
                <w:sz w:val="22"/>
              </w:rPr>
            </w:pPr>
          </w:p>
        </w:tc>
      </w:tr>
      <w:tr w:rsidR="00A73474" w:rsidRPr="00A52A08" w14:paraId="19394161" w14:textId="77777777" w:rsidTr="006F7F8A">
        <w:trPr>
          <w:cantSplit/>
          <w:trHeight w:val="397"/>
          <w:jc w:val="center"/>
        </w:trPr>
        <w:tc>
          <w:tcPr>
            <w:tcW w:w="1384" w:type="dxa"/>
            <w:gridSpan w:val="2"/>
            <w:vMerge/>
            <w:shd w:val="clear" w:color="auto" w:fill="FFFFFF" w:themeFill="background1"/>
          </w:tcPr>
          <w:p w14:paraId="10BEB09E" w14:textId="77777777" w:rsidR="00A73474" w:rsidRPr="00B66F75" w:rsidRDefault="00A73474" w:rsidP="006F7F8A">
            <w:pPr>
              <w:widowControl/>
              <w:jc w:val="center"/>
              <w:rPr>
                <w:rFonts w:asciiTheme="minorEastAsia" w:eastAsiaTheme="minorEastAsia" w:hAnsiTheme="minorEastAsia" w:cs="宋体"/>
                <w:color w:val="000000"/>
                <w:kern w:val="0"/>
                <w:sz w:val="22"/>
              </w:rPr>
            </w:pPr>
          </w:p>
        </w:tc>
        <w:tc>
          <w:tcPr>
            <w:tcW w:w="1985" w:type="dxa"/>
            <w:shd w:val="clear" w:color="auto" w:fill="FFFFFF" w:themeFill="background1"/>
            <w:vAlign w:val="center"/>
          </w:tcPr>
          <w:p w14:paraId="7E8A4B7A"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2017年9月8日</w:t>
            </w:r>
          </w:p>
        </w:tc>
        <w:tc>
          <w:tcPr>
            <w:tcW w:w="2309" w:type="dxa"/>
            <w:shd w:val="clear" w:color="auto" w:fill="FFFFFF" w:themeFill="background1"/>
            <w:vAlign w:val="center"/>
          </w:tcPr>
          <w:p w14:paraId="1A7E7C5C"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发布会员接口规范</w:t>
            </w:r>
            <w:r w:rsidRPr="00B66F75">
              <w:rPr>
                <w:rFonts w:asciiTheme="minorEastAsia" w:eastAsiaTheme="minorEastAsia" w:hAnsiTheme="minorEastAsia" w:cs="宋体"/>
                <w:color w:val="000000"/>
                <w:kern w:val="0"/>
                <w:sz w:val="22"/>
              </w:rPr>
              <w:br/>
            </w:r>
            <w:r w:rsidRPr="00B66F75">
              <w:rPr>
                <w:rFonts w:asciiTheme="minorEastAsia" w:eastAsiaTheme="minorEastAsia" w:hAnsiTheme="minorEastAsia" w:cs="宋体" w:hint="eastAsia"/>
                <w:color w:val="000000"/>
                <w:kern w:val="0"/>
                <w:sz w:val="22"/>
              </w:rPr>
              <w:t>（初稿）</w:t>
            </w:r>
          </w:p>
        </w:tc>
        <w:tc>
          <w:tcPr>
            <w:tcW w:w="3778" w:type="dxa"/>
            <w:shd w:val="clear" w:color="auto" w:fill="FFFFFF" w:themeFill="background1"/>
            <w:vAlign w:val="center"/>
          </w:tcPr>
          <w:p w14:paraId="0175A4A0" w14:textId="77777777" w:rsidR="00A73474" w:rsidRPr="00B66F75" w:rsidRDefault="00A73474" w:rsidP="006F7F8A">
            <w:pPr>
              <w:widowControl/>
              <w:rPr>
                <w:rFonts w:asciiTheme="minorEastAsia" w:eastAsiaTheme="minorEastAsia" w:hAnsiTheme="minorEastAsia" w:cs="宋体"/>
                <w:color w:val="000000"/>
                <w:kern w:val="0"/>
                <w:sz w:val="22"/>
              </w:rPr>
            </w:pPr>
          </w:p>
        </w:tc>
      </w:tr>
      <w:tr w:rsidR="00A73474" w:rsidRPr="00A52A08" w14:paraId="0C694BEE" w14:textId="77777777" w:rsidTr="006F7F8A">
        <w:trPr>
          <w:cantSplit/>
          <w:trHeight w:val="581"/>
          <w:jc w:val="center"/>
        </w:trPr>
        <w:tc>
          <w:tcPr>
            <w:tcW w:w="1384" w:type="dxa"/>
            <w:gridSpan w:val="2"/>
            <w:vMerge/>
            <w:shd w:val="clear" w:color="auto" w:fill="FFFFFF" w:themeFill="background1"/>
          </w:tcPr>
          <w:p w14:paraId="448DE302" w14:textId="77777777" w:rsidR="00A73474" w:rsidRPr="00B66F75" w:rsidRDefault="00A73474" w:rsidP="006F7F8A">
            <w:pPr>
              <w:widowControl/>
              <w:jc w:val="center"/>
              <w:rPr>
                <w:rFonts w:asciiTheme="minorEastAsia" w:eastAsiaTheme="minorEastAsia" w:hAnsiTheme="minorEastAsia" w:cs="宋体"/>
                <w:color w:val="000000"/>
                <w:kern w:val="0"/>
                <w:sz w:val="22"/>
              </w:rPr>
            </w:pPr>
          </w:p>
        </w:tc>
        <w:tc>
          <w:tcPr>
            <w:tcW w:w="1985" w:type="dxa"/>
            <w:shd w:val="clear" w:color="auto" w:fill="FFFFFF" w:themeFill="background1"/>
            <w:vAlign w:val="center"/>
          </w:tcPr>
          <w:p w14:paraId="124A8E9F"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2017年10月9日</w:t>
            </w:r>
          </w:p>
        </w:tc>
        <w:tc>
          <w:tcPr>
            <w:tcW w:w="2309" w:type="dxa"/>
            <w:shd w:val="clear" w:color="auto" w:fill="FFFFFF" w:themeFill="background1"/>
            <w:vAlign w:val="center"/>
          </w:tcPr>
          <w:p w14:paraId="514E1F2F"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新API beta版本</w:t>
            </w:r>
          </w:p>
        </w:tc>
        <w:tc>
          <w:tcPr>
            <w:tcW w:w="3778" w:type="dxa"/>
            <w:shd w:val="clear" w:color="auto" w:fill="FFFFFF" w:themeFill="background1"/>
            <w:vAlign w:val="center"/>
          </w:tcPr>
          <w:p w14:paraId="3D0F3B78" w14:textId="77777777" w:rsidR="00A73474" w:rsidRPr="00B66F75" w:rsidRDefault="00A73474" w:rsidP="006F7F8A">
            <w:pPr>
              <w:widowControl/>
              <w:rPr>
                <w:rFonts w:asciiTheme="minorEastAsia" w:eastAsiaTheme="minorEastAsia" w:hAnsiTheme="minorEastAsia" w:cs="宋体"/>
                <w:color w:val="000000"/>
                <w:kern w:val="0"/>
                <w:sz w:val="22"/>
              </w:rPr>
            </w:pPr>
          </w:p>
        </w:tc>
      </w:tr>
      <w:tr w:rsidR="00A73474" w:rsidRPr="00A52A08" w14:paraId="2375F66A" w14:textId="77777777" w:rsidTr="006F7F8A">
        <w:trPr>
          <w:cantSplit/>
          <w:trHeight w:val="581"/>
          <w:jc w:val="center"/>
        </w:trPr>
        <w:tc>
          <w:tcPr>
            <w:tcW w:w="1384" w:type="dxa"/>
            <w:gridSpan w:val="2"/>
            <w:vMerge/>
            <w:shd w:val="clear" w:color="auto" w:fill="FFFFFF" w:themeFill="background1"/>
          </w:tcPr>
          <w:p w14:paraId="3E929B10" w14:textId="77777777" w:rsidR="00A73474" w:rsidRPr="00B66F75" w:rsidRDefault="00A73474" w:rsidP="006F7F8A">
            <w:pPr>
              <w:widowControl/>
              <w:jc w:val="center"/>
              <w:rPr>
                <w:rFonts w:asciiTheme="minorEastAsia" w:eastAsiaTheme="minorEastAsia" w:hAnsiTheme="minorEastAsia" w:cs="宋体"/>
                <w:color w:val="000000"/>
                <w:kern w:val="0"/>
                <w:sz w:val="22"/>
              </w:rPr>
            </w:pPr>
          </w:p>
        </w:tc>
        <w:tc>
          <w:tcPr>
            <w:tcW w:w="1985" w:type="dxa"/>
            <w:shd w:val="clear" w:color="auto" w:fill="FFFFFF" w:themeFill="background1"/>
            <w:vAlign w:val="center"/>
          </w:tcPr>
          <w:p w14:paraId="19539818"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2018年1月15日</w:t>
            </w:r>
          </w:p>
        </w:tc>
        <w:tc>
          <w:tcPr>
            <w:tcW w:w="2309" w:type="dxa"/>
            <w:shd w:val="clear" w:color="auto" w:fill="FFFFFF" w:themeFill="background1"/>
            <w:vAlign w:val="center"/>
          </w:tcPr>
          <w:p w14:paraId="36FE9E0C"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发布会员接口规范和API（试点联调测试）</w:t>
            </w:r>
          </w:p>
        </w:tc>
        <w:tc>
          <w:tcPr>
            <w:tcW w:w="3778" w:type="dxa"/>
            <w:shd w:val="clear" w:color="auto" w:fill="FFFFFF" w:themeFill="background1"/>
            <w:vAlign w:val="center"/>
          </w:tcPr>
          <w:p w14:paraId="6101F737" w14:textId="77777777" w:rsidR="00A73474" w:rsidRPr="00B66F75" w:rsidRDefault="00A73474" w:rsidP="006F7F8A">
            <w:pPr>
              <w:widowControl/>
              <w:rPr>
                <w:rFonts w:asciiTheme="minorEastAsia" w:eastAsiaTheme="minorEastAsia" w:hAnsiTheme="minorEastAsia" w:cs="宋体"/>
                <w:color w:val="000000"/>
                <w:kern w:val="0"/>
                <w:sz w:val="22"/>
              </w:rPr>
            </w:pPr>
          </w:p>
        </w:tc>
      </w:tr>
      <w:tr w:rsidR="00A73474" w:rsidRPr="00A52A08" w14:paraId="2ABC7DFB" w14:textId="77777777" w:rsidTr="006F7F8A">
        <w:trPr>
          <w:cantSplit/>
          <w:trHeight w:val="397"/>
          <w:jc w:val="center"/>
        </w:trPr>
        <w:tc>
          <w:tcPr>
            <w:tcW w:w="1384" w:type="dxa"/>
            <w:gridSpan w:val="2"/>
            <w:vMerge/>
            <w:shd w:val="clear" w:color="auto" w:fill="FFFFFF" w:themeFill="background1"/>
          </w:tcPr>
          <w:p w14:paraId="7F7AF687" w14:textId="77777777" w:rsidR="00A73474" w:rsidRPr="00B66F75" w:rsidRDefault="00A73474" w:rsidP="006F7F8A">
            <w:pPr>
              <w:widowControl/>
              <w:jc w:val="center"/>
              <w:rPr>
                <w:rFonts w:asciiTheme="minorEastAsia" w:eastAsiaTheme="minorEastAsia" w:hAnsiTheme="minorEastAsia" w:cs="宋体"/>
                <w:color w:val="000000"/>
                <w:kern w:val="0"/>
                <w:sz w:val="22"/>
              </w:rPr>
            </w:pPr>
          </w:p>
        </w:tc>
        <w:tc>
          <w:tcPr>
            <w:tcW w:w="1985" w:type="dxa"/>
            <w:shd w:val="clear" w:color="auto" w:fill="FFFFFF" w:themeFill="background1"/>
            <w:vAlign w:val="center"/>
          </w:tcPr>
          <w:p w14:paraId="2B5097D3"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2018年2月23日</w:t>
            </w:r>
          </w:p>
        </w:tc>
        <w:tc>
          <w:tcPr>
            <w:tcW w:w="2309" w:type="dxa"/>
            <w:shd w:val="clear" w:color="auto" w:fill="FFFFFF" w:themeFill="background1"/>
            <w:vAlign w:val="center"/>
          </w:tcPr>
          <w:p w14:paraId="4DDD3A04"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发布会员接口规范和API（全面联调测试）</w:t>
            </w:r>
          </w:p>
        </w:tc>
        <w:tc>
          <w:tcPr>
            <w:tcW w:w="3778" w:type="dxa"/>
            <w:shd w:val="clear" w:color="auto" w:fill="FFFFFF" w:themeFill="background1"/>
            <w:vAlign w:val="center"/>
          </w:tcPr>
          <w:p w14:paraId="3B07866B" w14:textId="77777777" w:rsidR="00A73474" w:rsidRPr="00B66F75" w:rsidRDefault="00A73474" w:rsidP="006F7F8A">
            <w:pPr>
              <w:widowControl/>
              <w:rPr>
                <w:rFonts w:asciiTheme="minorEastAsia" w:eastAsiaTheme="minorEastAsia" w:hAnsiTheme="minorEastAsia" w:cs="宋体"/>
                <w:color w:val="000000"/>
                <w:kern w:val="0"/>
                <w:sz w:val="22"/>
              </w:rPr>
            </w:pPr>
          </w:p>
        </w:tc>
      </w:tr>
      <w:tr w:rsidR="00A73474" w:rsidRPr="00A52A08" w14:paraId="460A3EE3" w14:textId="77777777" w:rsidTr="006F7F8A">
        <w:trPr>
          <w:cantSplit/>
          <w:trHeight w:val="397"/>
          <w:jc w:val="center"/>
        </w:trPr>
        <w:tc>
          <w:tcPr>
            <w:tcW w:w="1384" w:type="dxa"/>
            <w:gridSpan w:val="2"/>
            <w:vMerge/>
            <w:shd w:val="clear" w:color="auto" w:fill="FFFFFF" w:themeFill="background1"/>
          </w:tcPr>
          <w:p w14:paraId="1C39C81F" w14:textId="77777777" w:rsidR="00A73474" w:rsidRPr="00B66F75" w:rsidRDefault="00A73474" w:rsidP="006F7F8A">
            <w:pPr>
              <w:widowControl/>
              <w:jc w:val="center"/>
              <w:rPr>
                <w:rFonts w:asciiTheme="minorEastAsia" w:eastAsiaTheme="minorEastAsia" w:hAnsiTheme="minorEastAsia" w:cs="宋体"/>
                <w:color w:val="000000"/>
                <w:kern w:val="0"/>
                <w:sz w:val="22"/>
              </w:rPr>
            </w:pPr>
          </w:p>
        </w:tc>
        <w:tc>
          <w:tcPr>
            <w:tcW w:w="1985" w:type="dxa"/>
            <w:shd w:val="clear" w:color="auto" w:fill="FFFFFF" w:themeFill="background1"/>
            <w:vAlign w:val="center"/>
          </w:tcPr>
          <w:p w14:paraId="6FBF211B"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2018年4月13日</w:t>
            </w:r>
          </w:p>
        </w:tc>
        <w:tc>
          <w:tcPr>
            <w:tcW w:w="2309" w:type="dxa"/>
            <w:shd w:val="clear" w:color="auto" w:fill="FFFFFF" w:themeFill="background1"/>
            <w:vAlign w:val="center"/>
          </w:tcPr>
          <w:p w14:paraId="1265EC77"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发布接口规范和</w:t>
            </w:r>
            <w:r w:rsidRPr="00B66F75">
              <w:rPr>
                <w:rFonts w:asciiTheme="minorEastAsia" w:eastAsiaTheme="minorEastAsia" w:hAnsiTheme="minorEastAsia" w:cs="宋体"/>
                <w:color w:val="000000"/>
                <w:kern w:val="0"/>
                <w:sz w:val="22"/>
              </w:rPr>
              <w:br/>
            </w:r>
            <w:r w:rsidRPr="00B66F75">
              <w:rPr>
                <w:rFonts w:asciiTheme="minorEastAsia" w:eastAsiaTheme="minorEastAsia" w:hAnsiTheme="minorEastAsia" w:cs="宋体" w:hint="eastAsia"/>
                <w:color w:val="000000"/>
                <w:kern w:val="0"/>
                <w:sz w:val="22"/>
              </w:rPr>
              <w:t>API正式版</w:t>
            </w:r>
          </w:p>
        </w:tc>
        <w:tc>
          <w:tcPr>
            <w:tcW w:w="3778" w:type="dxa"/>
            <w:shd w:val="clear" w:color="auto" w:fill="FFFFFF" w:themeFill="background1"/>
            <w:vAlign w:val="center"/>
          </w:tcPr>
          <w:p w14:paraId="6B2D5B08" w14:textId="77777777" w:rsidR="00A73474" w:rsidRPr="00B66F75" w:rsidRDefault="00A73474" w:rsidP="006F7F8A">
            <w:pPr>
              <w:widowControl/>
              <w:rPr>
                <w:rFonts w:asciiTheme="minorEastAsia" w:eastAsiaTheme="minorEastAsia" w:hAnsiTheme="minorEastAsia" w:cs="宋体"/>
                <w:color w:val="000000"/>
                <w:kern w:val="0"/>
                <w:sz w:val="22"/>
              </w:rPr>
            </w:pPr>
          </w:p>
        </w:tc>
      </w:tr>
      <w:tr w:rsidR="00A73474" w:rsidRPr="00A52A08" w14:paraId="79019508" w14:textId="77777777" w:rsidTr="006F7F8A">
        <w:trPr>
          <w:cantSplit/>
          <w:trHeight w:val="801"/>
          <w:jc w:val="center"/>
        </w:trPr>
        <w:tc>
          <w:tcPr>
            <w:tcW w:w="692" w:type="dxa"/>
            <w:vMerge w:val="restart"/>
            <w:shd w:val="clear" w:color="auto" w:fill="FBD4B4"/>
            <w:vAlign w:val="center"/>
          </w:tcPr>
          <w:p w14:paraId="74B7B3C1" w14:textId="6A995F68" w:rsidR="00A73474" w:rsidRPr="00B66F75" w:rsidRDefault="00A73474" w:rsidP="006F7F8A">
            <w:pPr>
              <w:widowControl/>
              <w:jc w:val="center"/>
              <w:rPr>
                <w:rFonts w:asciiTheme="minorEastAsia" w:eastAsiaTheme="minorEastAsia" w:hAnsiTheme="minorEastAsia" w:cs="宋体"/>
                <w:b/>
                <w:color w:val="000000"/>
                <w:kern w:val="0"/>
                <w:sz w:val="22"/>
              </w:rPr>
            </w:pPr>
            <w:r w:rsidRPr="00B66F75">
              <w:rPr>
                <w:rFonts w:asciiTheme="minorEastAsia" w:eastAsiaTheme="minorEastAsia" w:hAnsiTheme="minorEastAsia" w:cs="宋体" w:hint="eastAsia"/>
                <w:b/>
                <w:color w:val="000000"/>
                <w:kern w:val="0"/>
                <w:sz w:val="22"/>
              </w:rPr>
              <w:t>测试</w:t>
            </w:r>
          </w:p>
        </w:tc>
        <w:tc>
          <w:tcPr>
            <w:tcW w:w="692" w:type="dxa"/>
            <w:vMerge w:val="restart"/>
            <w:shd w:val="clear" w:color="auto" w:fill="FBD4B4"/>
            <w:vAlign w:val="center"/>
          </w:tcPr>
          <w:p w14:paraId="4677E381" w14:textId="77777777" w:rsidR="00A73474" w:rsidRPr="00B66F75" w:rsidRDefault="00A73474" w:rsidP="006F7F8A">
            <w:pPr>
              <w:widowControl/>
              <w:jc w:val="center"/>
              <w:rPr>
                <w:rFonts w:asciiTheme="minorEastAsia" w:eastAsiaTheme="minorEastAsia" w:hAnsiTheme="minorEastAsia" w:cs="宋体"/>
                <w:b/>
                <w:color w:val="000000"/>
                <w:kern w:val="0"/>
                <w:sz w:val="22"/>
              </w:rPr>
            </w:pPr>
            <w:r w:rsidRPr="00B66F75">
              <w:rPr>
                <w:rFonts w:asciiTheme="minorEastAsia" w:eastAsiaTheme="minorEastAsia" w:hAnsiTheme="minorEastAsia" w:cs="宋体"/>
                <w:b/>
                <w:color w:val="000000"/>
                <w:kern w:val="0"/>
                <w:sz w:val="22"/>
              </w:rPr>
              <w:t>外部</w:t>
            </w:r>
          </w:p>
        </w:tc>
        <w:tc>
          <w:tcPr>
            <w:tcW w:w="1985" w:type="dxa"/>
            <w:shd w:val="clear" w:color="auto" w:fill="FBD4B4"/>
            <w:vAlign w:val="center"/>
          </w:tcPr>
          <w:p w14:paraId="005FB764"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2018年1月2日</w:t>
            </w:r>
          </w:p>
        </w:tc>
        <w:tc>
          <w:tcPr>
            <w:tcW w:w="2309" w:type="dxa"/>
            <w:shd w:val="clear" w:color="auto" w:fill="FBD4B4"/>
            <w:vAlign w:val="center"/>
          </w:tcPr>
          <w:p w14:paraId="730B1D8A" w14:textId="77777777" w:rsidR="00A73474" w:rsidRPr="00B66F75" w:rsidRDefault="00A73474" w:rsidP="006F7F8A">
            <w:pPr>
              <w:widowControl/>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启动二级系统兼容性联调测试（4周）</w:t>
            </w:r>
          </w:p>
        </w:tc>
        <w:tc>
          <w:tcPr>
            <w:tcW w:w="3778" w:type="dxa"/>
            <w:shd w:val="clear" w:color="auto" w:fill="FBD4B4"/>
            <w:vAlign w:val="center"/>
          </w:tcPr>
          <w:p w14:paraId="0C792967" w14:textId="77777777" w:rsidR="00A73474" w:rsidRPr="00B66F75" w:rsidRDefault="00A73474" w:rsidP="006F7F8A">
            <w:pPr>
              <w:widowControl/>
              <w:rPr>
                <w:rFonts w:asciiTheme="minorEastAsia" w:eastAsiaTheme="minorEastAsia" w:hAnsiTheme="minorEastAsia" w:cs="宋体"/>
                <w:color w:val="000000"/>
                <w:kern w:val="0"/>
                <w:sz w:val="22"/>
              </w:rPr>
            </w:pPr>
            <w:r w:rsidRPr="00B66F75">
              <w:rPr>
                <w:rFonts w:asciiTheme="minorEastAsia" w:eastAsiaTheme="minorEastAsia" w:hAnsiTheme="minorEastAsia" w:cs="宋体"/>
                <w:color w:val="000000"/>
                <w:kern w:val="0"/>
                <w:sz w:val="22"/>
              </w:rPr>
              <w:t>并行工作</w:t>
            </w:r>
            <w:r w:rsidRPr="00B66F75">
              <w:rPr>
                <w:rFonts w:asciiTheme="minorEastAsia" w:eastAsiaTheme="minorEastAsia" w:hAnsiTheme="minorEastAsia" w:cs="宋体" w:hint="eastAsia"/>
                <w:color w:val="000000"/>
                <w:kern w:val="0"/>
                <w:sz w:val="22"/>
              </w:rPr>
              <w:t>：</w:t>
            </w:r>
          </w:p>
          <w:p w14:paraId="1F361648" w14:textId="77777777" w:rsidR="00A73474" w:rsidRPr="00B66F75" w:rsidRDefault="00A73474" w:rsidP="006F7F8A">
            <w:pPr>
              <w:widowControl/>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系统测试</w:t>
            </w:r>
          </w:p>
        </w:tc>
      </w:tr>
      <w:tr w:rsidR="00A73474" w:rsidRPr="00A52A08" w14:paraId="1FB542EE" w14:textId="77777777" w:rsidTr="006F7F8A">
        <w:trPr>
          <w:cantSplit/>
          <w:trHeight w:val="1056"/>
          <w:jc w:val="center"/>
        </w:trPr>
        <w:tc>
          <w:tcPr>
            <w:tcW w:w="692" w:type="dxa"/>
            <w:vMerge/>
            <w:shd w:val="clear" w:color="auto" w:fill="FBD4B4"/>
          </w:tcPr>
          <w:p w14:paraId="4CBF3BAE" w14:textId="77777777" w:rsidR="00A73474" w:rsidRPr="00B66F75" w:rsidRDefault="00A73474" w:rsidP="006F7F8A">
            <w:pPr>
              <w:widowControl/>
              <w:jc w:val="center"/>
              <w:rPr>
                <w:rFonts w:asciiTheme="minorEastAsia" w:eastAsiaTheme="minorEastAsia" w:hAnsiTheme="minorEastAsia" w:cs="宋体"/>
                <w:color w:val="000000"/>
                <w:kern w:val="0"/>
                <w:sz w:val="22"/>
              </w:rPr>
            </w:pPr>
          </w:p>
        </w:tc>
        <w:tc>
          <w:tcPr>
            <w:tcW w:w="692" w:type="dxa"/>
            <w:vMerge/>
            <w:shd w:val="clear" w:color="auto" w:fill="FBD4B4"/>
          </w:tcPr>
          <w:p w14:paraId="5F617214" w14:textId="77777777" w:rsidR="00A73474" w:rsidRPr="00B66F75" w:rsidRDefault="00A73474" w:rsidP="006F7F8A">
            <w:pPr>
              <w:widowControl/>
              <w:jc w:val="center"/>
              <w:rPr>
                <w:rFonts w:asciiTheme="minorEastAsia" w:eastAsiaTheme="minorEastAsia" w:hAnsiTheme="minorEastAsia" w:cs="宋体"/>
                <w:color w:val="000000"/>
                <w:kern w:val="0"/>
                <w:sz w:val="22"/>
              </w:rPr>
            </w:pPr>
          </w:p>
        </w:tc>
        <w:tc>
          <w:tcPr>
            <w:tcW w:w="1985" w:type="dxa"/>
            <w:shd w:val="clear" w:color="auto" w:fill="FBD4B4"/>
            <w:vAlign w:val="center"/>
          </w:tcPr>
          <w:p w14:paraId="38624A60"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2018年1月29日</w:t>
            </w:r>
          </w:p>
        </w:tc>
        <w:tc>
          <w:tcPr>
            <w:tcW w:w="2309" w:type="dxa"/>
            <w:shd w:val="clear" w:color="auto" w:fill="FBD4B4"/>
            <w:vAlign w:val="center"/>
          </w:tcPr>
          <w:p w14:paraId="2DCC07F0" w14:textId="77777777" w:rsidR="00A73474" w:rsidRPr="00B66F75" w:rsidRDefault="00A73474" w:rsidP="006F7F8A">
            <w:pPr>
              <w:widowControl/>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启动二级系统新接口试点联调测试（3周，跨春节，已扣减1周）</w:t>
            </w:r>
          </w:p>
        </w:tc>
        <w:tc>
          <w:tcPr>
            <w:tcW w:w="3778" w:type="dxa"/>
            <w:shd w:val="clear" w:color="auto" w:fill="FBD4B4"/>
            <w:vAlign w:val="center"/>
          </w:tcPr>
          <w:p w14:paraId="07594B79" w14:textId="77777777" w:rsidR="00A73474" w:rsidRPr="00B66F75" w:rsidRDefault="00A73474" w:rsidP="006F7F8A">
            <w:pPr>
              <w:widowControl/>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金仕达、雁联等开发商先期测试新接口</w:t>
            </w:r>
          </w:p>
          <w:p w14:paraId="07B106CD" w14:textId="77777777" w:rsidR="00A73474" w:rsidRPr="00B66F75" w:rsidRDefault="00A73474" w:rsidP="006F7F8A">
            <w:pPr>
              <w:widowControl/>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并行工作：</w:t>
            </w:r>
          </w:p>
          <w:p w14:paraId="2D5E8F89" w14:textId="77777777" w:rsidR="00A73474" w:rsidRPr="00B66F75" w:rsidRDefault="00A73474" w:rsidP="006F7F8A">
            <w:pPr>
              <w:widowControl/>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端午版本兼容性模拟运行</w:t>
            </w:r>
          </w:p>
        </w:tc>
      </w:tr>
      <w:tr w:rsidR="00A73474" w:rsidRPr="00A52A08" w14:paraId="0078D85B" w14:textId="77777777" w:rsidTr="006F7F8A">
        <w:trPr>
          <w:cantSplit/>
          <w:trHeight w:val="830"/>
          <w:jc w:val="center"/>
        </w:trPr>
        <w:tc>
          <w:tcPr>
            <w:tcW w:w="692" w:type="dxa"/>
            <w:vMerge/>
            <w:tcBorders>
              <w:bottom w:val="single" w:sz="4" w:space="0" w:color="auto"/>
            </w:tcBorders>
            <w:shd w:val="clear" w:color="auto" w:fill="FBD4B4"/>
          </w:tcPr>
          <w:p w14:paraId="07D554DE" w14:textId="77777777" w:rsidR="00A73474" w:rsidRPr="00B66F75" w:rsidRDefault="00A73474" w:rsidP="006F7F8A">
            <w:pPr>
              <w:widowControl/>
              <w:jc w:val="center"/>
              <w:rPr>
                <w:rFonts w:asciiTheme="minorEastAsia" w:eastAsiaTheme="minorEastAsia" w:hAnsiTheme="minorEastAsia" w:cs="宋体"/>
                <w:color w:val="000000"/>
                <w:kern w:val="0"/>
                <w:sz w:val="22"/>
              </w:rPr>
            </w:pPr>
          </w:p>
        </w:tc>
        <w:tc>
          <w:tcPr>
            <w:tcW w:w="692" w:type="dxa"/>
            <w:vMerge/>
            <w:tcBorders>
              <w:bottom w:val="single" w:sz="4" w:space="0" w:color="auto"/>
            </w:tcBorders>
            <w:shd w:val="clear" w:color="auto" w:fill="FBD4B4"/>
          </w:tcPr>
          <w:p w14:paraId="1E25892A" w14:textId="77777777" w:rsidR="00A73474" w:rsidRPr="00B66F75" w:rsidRDefault="00A73474" w:rsidP="006F7F8A">
            <w:pPr>
              <w:widowControl/>
              <w:jc w:val="center"/>
              <w:rPr>
                <w:rFonts w:asciiTheme="minorEastAsia" w:eastAsiaTheme="minorEastAsia" w:hAnsiTheme="minorEastAsia" w:cs="宋体"/>
                <w:color w:val="000000"/>
                <w:kern w:val="0"/>
                <w:sz w:val="22"/>
              </w:rPr>
            </w:pPr>
          </w:p>
        </w:tc>
        <w:tc>
          <w:tcPr>
            <w:tcW w:w="1985" w:type="dxa"/>
            <w:tcBorders>
              <w:bottom w:val="single" w:sz="4" w:space="0" w:color="auto"/>
            </w:tcBorders>
            <w:shd w:val="clear" w:color="auto" w:fill="FBD4B4"/>
            <w:vAlign w:val="center"/>
          </w:tcPr>
          <w:p w14:paraId="210BD2CC"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2018年2月26日</w:t>
            </w:r>
          </w:p>
        </w:tc>
        <w:tc>
          <w:tcPr>
            <w:tcW w:w="2309" w:type="dxa"/>
            <w:tcBorders>
              <w:bottom w:val="single" w:sz="4" w:space="0" w:color="auto"/>
            </w:tcBorders>
            <w:shd w:val="clear" w:color="auto" w:fill="FBD4B4"/>
            <w:vAlign w:val="center"/>
          </w:tcPr>
          <w:p w14:paraId="5DA29AF9" w14:textId="77777777" w:rsidR="00A73474" w:rsidRPr="00B66F75" w:rsidRDefault="00A73474" w:rsidP="006F7F8A">
            <w:pPr>
              <w:widowControl/>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启动二级系统新接口全面联调测试（5周，春节后启动）</w:t>
            </w:r>
          </w:p>
        </w:tc>
        <w:tc>
          <w:tcPr>
            <w:tcW w:w="3778" w:type="dxa"/>
            <w:tcBorders>
              <w:bottom w:val="single" w:sz="4" w:space="0" w:color="auto"/>
            </w:tcBorders>
            <w:shd w:val="clear" w:color="auto" w:fill="FBD4B4"/>
            <w:vAlign w:val="center"/>
          </w:tcPr>
          <w:p w14:paraId="42202B82" w14:textId="77777777" w:rsidR="00A73474" w:rsidRPr="00B66F75" w:rsidRDefault="00A73474" w:rsidP="006F7F8A">
            <w:pPr>
              <w:widowControl/>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并行工作</w:t>
            </w:r>
          </w:p>
          <w:p w14:paraId="6731E707" w14:textId="77777777" w:rsidR="00A73474" w:rsidRPr="00B66F75" w:rsidRDefault="00A73474" w:rsidP="006F7F8A">
            <w:pPr>
              <w:widowControl/>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端午版本兼容性模拟运行</w:t>
            </w:r>
          </w:p>
        </w:tc>
      </w:tr>
      <w:tr w:rsidR="00A73474" w:rsidRPr="00A52A08" w14:paraId="6ED15C4D" w14:textId="77777777" w:rsidTr="006F7F8A">
        <w:trPr>
          <w:cantSplit/>
          <w:trHeight w:val="397"/>
          <w:jc w:val="center"/>
        </w:trPr>
        <w:tc>
          <w:tcPr>
            <w:tcW w:w="1384" w:type="dxa"/>
            <w:gridSpan w:val="2"/>
            <w:vMerge w:val="restart"/>
            <w:shd w:val="clear" w:color="auto" w:fill="FFFFFF" w:themeFill="background1"/>
            <w:vAlign w:val="center"/>
          </w:tcPr>
          <w:p w14:paraId="3710C23F" w14:textId="77777777" w:rsidR="00A73474" w:rsidRPr="00B66F75" w:rsidRDefault="00A73474" w:rsidP="006F7F8A">
            <w:pPr>
              <w:rPr>
                <w:rFonts w:asciiTheme="minorEastAsia" w:eastAsiaTheme="minorEastAsia" w:hAnsiTheme="minorEastAsia" w:cs="宋体"/>
                <w:b/>
                <w:color w:val="000000"/>
                <w:kern w:val="0"/>
                <w:sz w:val="22"/>
              </w:rPr>
            </w:pPr>
            <w:r w:rsidRPr="00B66F75">
              <w:rPr>
                <w:rFonts w:asciiTheme="minorEastAsia" w:eastAsiaTheme="minorEastAsia" w:hAnsiTheme="minorEastAsia" w:cs="宋体" w:hint="eastAsia"/>
                <w:b/>
                <w:color w:val="000000"/>
                <w:kern w:val="0"/>
                <w:sz w:val="22"/>
              </w:rPr>
              <w:t>模拟运行</w:t>
            </w:r>
            <w:r w:rsidRPr="00B66F75">
              <w:rPr>
                <w:rFonts w:asciiTheme="minorEastAsia" w:eastAsiaTheme="minorEastAsia" w:hAnsiTheme="minorEastAsia" w:cs="宋体"/>
                <w:b/>
                <w:color w:val="000000"/>
                <w:kern w:val="0"/>
                <w:sz w:val="22"/>
              </w:rPr>
              <w:br/>
            </w:r>
            <w:r w:rsidRPr="00B66F75">
              <w:rPr>
                <w:rFonts w:asciiTheme="minorEastAsia" w:eastAsiaTheme="minorEastAsia" w:hAnsiTheme="minorEastAsia" w:cs="宋体" w:hint="eastAsia"/>
                <w:b/>
                <w:color w:val="000000"/>
                <w:kern w:val="0"/>
                <w:sz w:val="22"/>
              </w:rPr>
              <w:t>及上线</w:t>
            </w:r>
          </w:p>
        </w:tc>
        <w:tc>
          <w:tcPr>
            <w:tcW w:w="1985" w:type="dxa"/>
            <w:shd w:val="clear" w:color="auto" w:fill="FFFFFF" w:themeFill="background1"/>
            <w:vAlign w:val="center"/>
          </w:tcPr>
          <w:p w14:paraId="18F8C4A8"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2018年1月29日</w:t>
            </w:r>
          </w:p>
        </w:tc>
        <w:tc>
          <w:tcPr>
            <w:tcW w:w="2309" w:type="dxa"/>
            <w:shd w:val="clear" w:color="auto" w:fill="FFFFFF" w:themeFill="background1"/>
            <w:vAlign w:val="center"/>
          </w:tcPr>
          <w:p w14:paraId="1A9D10D7" w14:textId="77777777" w:rsidR="00A73474" w:rsidRPr="00B66F75" w:rsidRDefault="00A73474" w:rsidP="006F7F8A">
            <w:pPr>
              <w:widowControl/>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启动二级系统兼容性模拟运行（9周，跨春节，已扣减1周）</w:t>
            </w:r>
          </w:p>
        </w:tc>
        <w:tc>
          <w:tcPr>
            <w:tcW w:w="3778" w:type="dxa"/>
            <w:shd w:val="clear" w:color="auto" w:fill="FFFFFF" w:themeFill="background1"/>
            <w:vAlign w:val="center"/>
          </w:tcPr>
          <w:p w14:paraId="169BB73D" w14:textId="77777777" w:rsidR="00A73474" w:rsidRPr="00B66F75" w:rsidRDefault="00A73474" w:rsidP="006F7F8A">
            <w:pPr>
              <w:widowControl/>
              <w:rPr>
                <w:rFonts w:asciiTheme="minorEastAsia" w:eastAsiaTheme="minorEastAsia" w:hAnsiTheme="minorEastAsia" w:cs="宋体"/>
                <w:color w:val="000000"/>
                <w:kern w:val="0"/>
                <w:sz w:val="22"/>
              </w:rPr>
            </w:pPr>
          </w:p>
        </w:tc>
      </w:tr>
      <w:tr w:rsidR="00A73474" w:rsidRPr="00A52A08" w14:paraId="28B99AEF" w14:textId="77777777" w:rsidTr="006F7F8A">
        <w:trPr>
          <w:cantSplit/>
          <w:trHeight w:val="854"/>
          <w:jc w:val="center"/>
        </w:trPr>
        <w:tc>
          <w:tcPr>
            <w:tcW w:w="1384" w:type="dxa"/>
            <w:gridSpan w:val="2"/>
            <w:vMerge/>
            <w:shd w:val="clear" w:color="auto" w:fill="FFFFFF" w:themeFill="background1"/>
            <w:vAlign w:val="center"/>
          </w:tcPr>
          <w:p w14:paraId="70CED833" w14:textId="77777777" w:rsidR="00A73474" w:rsidRPr="00B66F75" w:rsidRDefault="00A73474" w:rsidP="006F7F8A">
            <w:pPr>
              <w:rPr>
                <w:rFonts w:asciiTheme="minorEastAsia" w:eastAsiaTheme="minorEastAsia" w:hAnsiTheme="minorEastAsia" w:cs="宋体"/>
                <w:b/>
                <w:color w:val="000000"/>
                <w:kern w:val="0"/>
                <w:sz w:val="22"/>
              </w:rPr>
            </w:pPr>
          </w:p>
        </w:tc>
        <w:tc>
          <w:tcPr>
            <w:tcW w:w="1985" w:type="dxa"/>
            <w:shd w:val="clear" w:color="auto" w:fill="FFFFFF" w:themeFill="background1"/>
            <w:vAlign w:val="center"/>
          </w:tcPr>
          <w:p w14:paraId="4A4921D3"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2018年4月2日</w:t>
            </w:r>
          </w:p>
        </w:tc>
        <w:tc>
          <w:tcPr>
            <w:tcW w:w="2309" w:type="dxa"/>
            <w:shd w:val="clear" w:color="auto" w:fill="FFFFFF" w:themeFill="background1"/>
            <w:vAlign w:val="center"/>
          </w:tcPr>
          <w:p w14:paraId="72A37AE2" w14:textId="77777777" w:rsidR="00A73474" w:rsidRPr="00B66F75" w:rsidRDefault="00A73474" w:rsidP="006F7F8A">
            <w:pPr>
              <w:widowControl/>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启动新业务模拟运行（至打开上线窗口共3.5周,至端午整体上线共10周，跨清明和五一，已扣减）</w:t>
            </w:r>
          </w:p>
        </w:tc>
        <w:tc>
          <w:tcPr>
            <w:tcW w:w="3778" w:type="dxa"/>
            <w:shd w:val="clear" w:color="auto" w:fill="FFFFFF" w:themeFill="background1"/>
            <w:vAlign w:val="center"/>
          </w:tcPr>
          <w:p w14:paraId="04AE2B23" w14:textId="77777777" w:rsidR="00A73474" w:rsidRPr="00B66F75" w:rsidRDefault="00A73474" w:rsidP="006F7F8A">
            <w:pPr>
              <w:widowControl/>
              <w:rPr>
                <w:rFonts w:asciiTheme="minorEastAsia" w:eastAsiaTheme="minorEastAsia" w:hAnsiTheme="minorEastAsia" w:cs="宋体"/>
                <w:color w:val="000000"/>
                <w:kern w:val="0"/>
                <w:sz w:val="22"/>
              </w:rPr>
            </w:pPr>
          </w:p>
        </w:tc>
      </w:tr>
      <w:tr w:rsidR="00A73474" w:rsidRPr="00A52A08" w14:paraId="2A49BF19" w14:textId="77777777" w:rsidTr="006F7F8A">
        <w:trPr>
          <w:cantSplit/>
          <w:trHeight w:val="708"/>
          <w:jc w:val="center"/>
        </w:trPr>
        <w:tc>
          <w:tcPr>
            <w:tcW w:w="1384" w:type="dxa"/>
            <w:gridSpan w:val="2"/>
            <w:vMerge/>
            <w:shd w:val="clear" w:color="auto" w:fill="FFFFFF" w:themeFill="background1"/>
            <w:vAlign w:val="center"/>
          </w:tcPr>
          <w:p w14:paraId="737985A8" w14:textId="77777777" w:rsidR="00A73474" w:rsidRPr="00B66F75" w:rsidRDefault="00A73474" w:rsidP="006F7F8A">
            <w:pPr>
              <w:rPr>
                <w:rFonts w:asciiTheme="minorEastAsia" w:eastAsiaTheme="minorEastAsia" w:hAnsiTheme="minorEastAsia" w:cs="宋体"/>
                <w:b/>
                <w:color w:val="000000"/>
                <w:kern w:val="0"/>
                <w:sz w:val="22"/>
              </w:rPr>
            </w:pPr>
          </w:p>
        </w:tc>
        <w:tc>
          <w:tcPr>
            <w:tcW w:w="1985" w:type="dxa"/>
            <w:shd w:val="clear" w:color="auto" w:fill="FFFFFF" w:themeFill="background1"/>
            <w:vAlign w:val="center"/>
          </w:tcPr>
          <w:p w14:paraId="18097F23"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2018年5月1日</w:t>
            </w:r>
          </w:p>
        </w:tc>
        <w:tc>
          <w:tcPr>
            <w:tcW w:w="2309" w:type="dxa"/>
            <w:shd w:val="clear" w:color="auto" w:fill="FFFFFF" w:themeFill="background1"/>
            <w:vAlign w:val="center"/>
          </w:tcPr>
          <w:p w14:paraId="3F5F13FE" w14:textId="77777777" w:rsidR="00A73474" w:rsidRPr="00B66F75" w:rsidRDefault="00A73474" w:rsidP="006F7F8A">
            <w:pPr>
              <w:widowControl/>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打开二级系统先行上线窗口</w:t>
            </w:r>
          </w:p>
        </w:tc>
        <w:tc>
          <w:tcPr>
            <w:tcW w:w="3778" w:type="dxa"/>
            <w:shd w:val="clear" w:color="auto" w:fill="FFFFFF" w:themeFill="background1"/>
            <w:vAlign w:val="center"/>
          </w:tcPr>
          <w:p w14:paraId="3D8ECC8B" w14:textId="77777777" w:rsidR="00A73474" w:rsidRPr="00B66F75" w:rsidRDefault="00A73474" w:rsidP="006F7F8A">
            <w:pPr>
              <w:widowControl/>
              <w:rPr>
                <w:rFonts w:asciiTheme="minorEastAsia" w:eastAsiaTheme="minorEastAsia" w:hAnsiTheme="minorEastAsia" w:cs="宋体"/>
                <w:color w:val="000000"/>
                <w:kern w:val="0"/>
                <w:sz w:val="22"/>
              </w:rPr>
            </w:pPr>
            <w:r w:rsidRPr="00B66F75">
              <w:rPr>
                <w:rFonts w:asciiTheme="minorEastAsia" w:eastAsiaTheme="minorEastAsia" w:hAnsiTheme="minorEastAsia" w:cs="宋体"/>
                <w:color w:val="000000"/>
                <w:kern w:val="0"/>
                <w:sz w:val="22"/>
              </w:rPr>
              <w:t>二级系统上线窗口为五一至</w:t>
            </w:r>
            <w:r w:rsidRPr="00B66F75">
              <w:rPr>
                <w:rFonts w:asciiTheme="minorEastAsia" w:eastAsiaTheme="minorEastAsia" w:hAnsiTheme="minorEastAsia" w:cs="宋体" w:hint="eastAsia"/>
                <w:color w:val="000000"/>
                <w:kern w:val="0"/>
                <w:sz w:val="22"/>
              </w:rPr>
              <w:t>6月2日</w:t>
            </w:r>
          </w:p>
        </w:tc>
      </w:tr>
      <w:tr w:rsidR="00A73474" w:rsidRPr="00A52A08" w14:paraId="24CC3AA8" w14:textId="77777777" w:rsidTr="006F7F8A">
        <w:trPr>
          <w:cantSplit/>
          <w:trHeight w:val="573"/>
          <w:jc w:val="center"/>
        </w:trPr>
        <w:tc>
          <w:tcPr>
            <w:tcW w:w="1384" w:type="dxa"/>
            <w:gridSpan w:val="2"/>
            <w:vMerge/>
            <w:shd w:val="clear" w:color="auto" w:fill="FFFFFF" w:themeFill="background1"/>
            <w:vAlign w:val="center"/>
          </w:tcPr>
          <w:p w14:paraId="6A34EA50" w14:textId="77777777" w:rsidR="00A73474" w:rsidRPr="00B66F75" w:rsidRDefault="00A73474" w:rsidP="006F7F8A">
            <w:pPr>
              <w:widowControl/>
              <w:rPr>
                <w:rFonts w:asciiTheme="minorEastAsia" w:eastAsiaTheme="minorEastAsia" w:hAnsiTheme="minorEastAsia" w:cs="宋体"/>
                <w:b/>
                <w:color w:val="000000"/>
                <w:kern w:val="0"/>
                <w:sz w:val="22"/>
              </w:rPr>
            </w:pPr>
          </w:p>
        </w:tc>
        <w:tc>
          <w:tcPr>
            <w:tcW w:w="1985" w:type="dxa"/>
            <w:shd w:val="clear" w:color="auto" w:fill="FFFFFF" w:themeFill="background1"/>
            <w:vAlign w:val="center"/>
          </w:tcPr>
          <w:p w14:paraId="0B0DDCCD" w14:textId="77777777" w:rsidR="00A73474" w:rsidRPr="00B66F75" w:rsidRDefault="00A73474" w:rsidP="006F7F8A">
            <w:pPr>
              <w:widowControl/>
              <w:jc w:val="center"/>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2018年6月16日</w:t>
            </w:r>
          </w:p>
        </w:tc>
        <w:tc>
          <w:tcPr>
            <w:tcW w:w="2309" w:type="dxa"/>
            <w:shd w:val="clear" w:color="auto" w:fill="FFFFFF" w:themeFill="background1"/>
            <w:vAlign w:val="center"/>
          </w:tcPr>
          <w:p w14:paraId="2DDC60DE" w14:textId="77777777" w:rsidR="00A73474" w:rsidRPr="00B66F75" w:rsidRDefault="00A73474" w:rsidP="006F7F8A">
            <w:pPr>
              <w:widowControl/>
              <w:rPr>
                <w:rFonts w:asciiTheme="minorEastAsia" w:eastAsiaTheme="minorEastAsia" w:hAnsiTheme="minorEastAsia" w:cs="宋体"/>
                <w:color w:val="000000"/>
                <w:kern w:val="0"/>
                <w:sz w:val="22"/>
              </w:rPr>
            </w:pPr>
            <w:r w:rsidRPr="00B66F75">
              <w:rPr>
                <w:rFonts w:asciiTheme="minorEastAsia" w:eastAsiaTheme="minorEastAsia" w:hAnsiTheme="minorEastAsia" w:cs="宋体" w:hint="eastAsia"/>
                <w:color w:val="000000"/>
                <w:kern w:val="0"/>
                <w:sz w:val="22"/>
              </w:rPr>
              <w:t>系统整体上线</w:t>
            </w:r>
          </w:p>
        </w:tc>
        <w:tc>
          <w:tcPr>
            <w:tcW w:w="3778" w:type="dxa"/>
            <w:shd w:val="clear" w:color="auto" w:fill="FFFFFF" w:themeFill="background1"/>
            <w:vAlign w:val="center"/>
          </w:tcPr>
          <w:p w14:paraId="7A7CE78E" w14:textId="77777777" w:rsidR="00A73474" w:rsidRPr="00B66F75" w:rsidRDefault="00A73474" w:rsidP="006F7F8A">
            <w:pPr>
              <w:widowControl/>
              <w:rPr>
                <w:rFonts w:asciiTheme="minorEastAsia" w:eastAsiaTheme="minorEastAsia" w:hAnsiTheme="minorEastAsia" w:cs="宋体"/>
                <w:color w:val="000000"/>
                <w:kern w:val="0"/>
                <w:sz w:val="22"/>
              </w:rPr>
            </w:pPr>
          </w:p>
        </w:tc>
      </w:tr>
    </w:tbl>
    <w:p w14:paraId="0997E297" w14:textId="77777777" w:rsidR="00A73474" w:rsidRDefault="00A73474" w:rsidP="00EE0EEC"/>
    <w:p w14:paraId="1DFB6F48" w14:textId="249A36CA" w:rsidR="00DF2397" w:rsidRDefault="00DF2397" w:rsidP="00DF2397">
      <w:pPr>
        <w:pStyle w:val="2"/>
        <w:widowControl/>
        <w:numPr>
          <w:ilvl w:val="1"/>
          <w:numId w:val="21"/>
        </w:numPr>
        <w:adjustRightInd/>
        <w:snapToGrid/>
        <w:spacing w:before="260" w:after="270" w:line="416" w:lineRule="atLeast"/>
        <w:rPr>
          <w:rFonts w:hAnsi="黑体"/>
          <w:bCs w:val="0"/>
          <w:kern w:val="0"/>
          <w:szCs w:val="20"/>
        </w:rPr>
      </w:pPr>
      <w:bookmarkStart w:id="133" w:name="_Toc493858553"/>
      <w:r w:rsidRPr="00C54A57">
        <w:rPr>
          <w:rFonts w:ascii="黑体" w:hAnsi="黑体" w:cs="Arial" w:hint="eastAsia"/>
          <w:smallCaps/>
          <w:kern w:val="0"/>
          <w:szCs w:val="30"/>
        </w:rPr>
        <w:t>APP系统接口变更</w:t>
      </w:r>
      <w:r>
        <w:rPr>
          <w:rFonts w:hAnsi="黑体" w:hint="eastAsia"/>
          <w:bCs w:val="0"/>
          <w:kern w:val="0"/>
          <w:szCs w:val="20"/>
        </w:rPr>
        <w:t>项目计划</w:t>
      </w:r>
      <w:bookmarkEnd w:id="133"/>
    </w:p>
    <w:p w14:paraId="51E8DF04" w14:textId="77777777" w:rsidR="00DF2397" w:rsidRPr="005F1880" w:rsidRDefault="00DF2397" w:rsidP="00DF2397">
      <w:pPr>
        <w:pStyle w:val="a6"/>
        <w:spacing w:line="360" w:lineRule="auto"/>
        <w:ind w:left="425" w:firstLineChars="0" w:firstLine="0"/>
        <w:rPr>
          <w:sz w:val="24"/>
        </w:rPr>
      </w:pPr>
      <w:r w:rsidRPr="005F1880">
        <w:rPr>
          <w:rFonts w:hint="eastAsia"/>
          <w:sz w:val="24"/>
        </w:rPr>
        <w:t>APP系统接口变更上线策略：考虑到会员系统的兼容性问题，本次APP系统接口变更非强制要求会员统一在元旦上线，</w:t>
      </w:r>
      <w:r>
        <w:rPr>
          <w:rFonts w:hint="eastAsia"/>
          <w:sz w:val="24"/>
        </w:rPr>
        <w:t>首批会员</w:t>
      </w:r>
      <w:r w:rsidRPr="005F1880">
        <w:rPr>
          <w:rFonts w:hint="eastAsia"/>
          <w:sz w:val="24"/>
        </w:rPr>
        <w:t>在元旦上线，其余会员可在2018年元旦至2018年五一择机上线。2018年五一后，APP系统将不再兼容1.091老版本接口。</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2040"/>
        <w:gridCol w:w="3488"/>
      </w:tblGrid>
      <w:tr w:rsidR="00DF2397" w:rsidRPr="005D648B" w14:paraId="7FCDD14C" w14:textId="77777777" w:rsidTr="00DD39A9">
        <w:trPr>
          <w:cantSplit/>
          <w:trHeight w:val="478"/>
          <w:tblHeader/>
        </w:trPr>
        <w:tc>
          <w:tcPr>
            <w:tcW w:w="1242" w:type="dxa"/>
            <w:shd w:val="clear" w:color="auto" w:fill="BFBFBF" w:themeFill="background1" w:themeFillShade="BF"/>
            <w:vAlign w:val="center"/>
          </w:tcPr>
          <w:p w14:paraId="597A05C5" w14:textId="77777777" w:rsidR="00DF2397" w:rsidRPr="005D648B" w:rsidRDefault="00DF2397" w:rsidP="00DD39A9">
            <w:pPr>
              <w:widowControl/>
              <w:spacing w:line="360" w:lineRule="auto"/>
              <w:jc w:val="center"/>
              <w:rPr>
                <w:rFonts w:asciiTheme="minorEastAsia" w:eastAsiaTheme="minorEastAsia" w:hAnsiTheme="minorEastAsia" w:cs="宋体"/>
                <w:b/>
                <w:bCs/>
                <w:color w:val="000000"/>
                <w:kern w:val="0"/>
                <w:sz w:val="24"/>
              </w:rPr>
            </w:pPr>
            <w:r w:rsidRPr="005D648B">
              <w:rPr>
                <w:rFonts w:asciiTheme="minorEastAsia" w:eastAsiaTheme="minorEastAsia" w:hAnsiTheme="minorEastAsia" w:cs="宋体" w:hint="eastAsia"/>
                <w:b/>
                <w:bCs/>
                <w:color w:val="000000"/>
                <w:kern w:val="0"/>
                <w:sz w:val="24"/>
              </w:rPr>
              <w:lastRenderedPageBreak/>
              <w:t>阶段</w:t>
            </w:r>
          </w:p>
        </w:tc>
        <w:tc>
          <w:tcPr>
            <w:tcW w:w="1843" w:type="dxa"/>
            <w:shd w:val="clear" w:color="auto" w:fill="BFBFBF" w:themeFill="background1" w:themeFillShade="BF"/>
            <w:vAlign w:val="center"/>
          </w:tcPr>
          <w:p w14:paraId="393C37AD" w14:textId="77777777" w:rsidR="00DF2397" w:rsidRPr="005D648B" w:rsidRDefault="00DF2397" w:rsidP="00DD39A9">
            <w:pPr>
              <w:widowControl/>
              <w:spacing w:line="360" w:lineRule="auto"/>
              <w:jc w:val="center"/>
              <w:rPr>
                <w:rFonts w:asciiTheme="minorEastAsia" w:eastAsiaTheme="minorEastAsia" w:hAnsiTheme="minorEastAsia" w:cs="宋体"/>
                <w:b/>
                <w:bCs/>
                <w:color w:val="000000"/>
                <w:kern w:val="0"/>
                <w:sz w:val="24"/>
              </w:rPr>
            </w:pPr>
            <w:r w:rsidRPr="005D648B">
              <w:rPr>
                <w:rFonts w:asciiTheme="minorEastAsia" w:eastAsiaTheme="minorEastAsia" w:hAnsiTheme="minorEastAsia" w:cs="宋体" w:hint="eastAsia"/>
                <w:b/>
                <w:bCs/>
                <w:color w:val="000000"/>
                <w:kern w:val="0"/>
                <w:sz w:val="24"/>
              </w:rPr>
              <w:t>时间</w:t>
            </w:r>
          </w:p>
        </w:tc>
        <w:tc>
          <w:tcPr>
            <w:tcW w:w="2040" w:type="dxa"/>
            <w:shd w:val="clear" w:color="auto" w:fill="BFBFBF" w:themeFill="background1" w:themeFillShade="BF"/>
            <w:vAlign w:val="center"/>
          </w:tcPr>
          <w:p w14:paraId="5630AAE8" w14:textId="77777777" w:rsidR="00DF2397" w:rsidRPr="005D648B" w:rsidRDefault="00DF2397" w:rsidP="00DD39A9">
            <w:pPr>
              <w:widowControl/>
              <w:spacing w:line="360" w:lineRule="auto"/>
              <w:jc w:val="center"/>
              <w:rPr>
                <w:rFonts w:asciiTheme="minorEastAsia" w:eastAsiaTheme="minorEastAsia" w:hAnsiTheme="minorEastAsia" w:cs="宋体"/>
                <w:b/>
                <w:bCs/>
                <w:color w:val="000000"/>
                <w:kern w:val="0"/>
                <w:sz w:val="24"/>
              </w:rPr>
            </w:pPr>
            <w:r w:rsidRPr="005D648B">
              <w:rPr>
                <w:rFonts w:asciiTheme="minorEastAsia" w:eastAsiaTheme="minorEastAsia" w:hAnsiTheme="minorEastAsia" w:cs="宋体" w:hint="eastAsia"/>
                <w:b/>
                <w:bCs/>
                <w:color w:val="000000"/>
                <w:kern w:val="0"/>
                <w:sz w:val="24"/>
              </w:rPr>
              <w:t>里程碑</w:t>
            </w:r>
          </w:p>
        </w:tc>
        <w:tc>
          <w:tcPr>
            <w:tcW w:w="3488" w:type="dxa"/>
            <w:shd w:val="clear" w:color="auto" w:fill="BFBFBF" w:themeFill="background1" w:themeFillShade="BF"/>
            <w:vAlign w:val="center"/>
          </w:tcPr>
          <w:p w14:paraId="241975ED" w14:textId="77777777" w:rsidR="00DF2397" w:rsidRPr="005D648B" w:rsidRDefault="00DF2397" w:rsidP="00DD39A9">
            <w:pPr>
              <w:widowControl/>
              <w:spacing w:line="360" w:lineRule="auto"/>
              <w:jc w:val="center"/>
              <w:rPr>
                <w:rFonts w:asciiTheme="minorEastAsia" w:eastAsiaTheme="minorEastAsia" w:hAnsiTheme="minorEastAsia" w:cs="宋体"/>
                <w:b/>
                <w:bCs/>
                <w:color w:val="000000"/>
                <w:kern w:val="0"/>
                <w:sz w:val="24"/>
              </w:rPr>
            </w:pPr>
            <w:r w:rsidRPr="005D648B">
              <w:rPr>
                <w:rFonts w:asciiTheme="minorEastAsia" w:eastAsiaTheme="minorEastAsia" w:hAnsiTheme="minorEastAsia" w:cs="宋体" w:hint="eastAsia"/>
                <w:b/>
                <w:bCs/>
                <w:color w:val="000000"/>
                <w:kern w:val="0"/>
                <w:sz w:val="24"/>
              </w:rPr>
              <w:t>说明</w:t>
            </w:r>
          </w:p>
        </w:tc>
      </w:tr>
      <w:tr w:rsidR="00DF2397" w:rsidRPr="005D648B" w14:paraId="7E003192" w14:textId="77777777" w:rsidTr="00DD39A9">
        <w:trPr>
          <w:cantSplit/>
          <w:trHeight w:val="936"/>
        </w:trPr>
        <w:tc>
          <w:tcPr>
            <w:tcW w:w="1242" w:type="dxa"/>
            <w:vMerge w:val="restart"/>
            <w:shd w:val="clear" w:color="auto" w:fill="auto"/>
            <w:vAlign w:val="center"/>
          </w:tcPr>
          <w:p w14:paraId="15E34666" w14:textId="77777777" w:rsidR="00DF2397" w:rsidRPr="005D648B" w:rsidRDefault="00DF2397" w:rsidP="00DD39A9">
            <w:pPr>
              <w:widowControl/>
              <w:spacing w:line="360" w:lineRule="auto"/>
              <w:jc w:val="center"/>
              <w:rPr>
                <w:rFonts w:asciiTheme="minorEastAsia" w:eastAsiaTheme="minorEastAsia" w:hAnsiTheme="minorEastAsia" w:cs="宋体"/>
                <w:b/>
                <w:color w:val="000000"/>
                <w:kern w:val="0"/>
                <w:sz w:val="24"/>
              </w:rPr>
            </w:pPr>
            <w:r w:rsidRPr="005D648B">
              <w:rPr>
                <w:rFonts w:asciiTheme="minorEastAsia" w:eastAsiaTheme="minorEastAsia" w:hAnsiTheme="minorEastAsia" w:cs="宋体" w:hint="eastAsia"/>
                <w:b/>
                <w:color w:val="000000"/>
                <w:kern w:val="0"/>
                <w:sz w:val="24"/>
              </w:rPr>
              <w:t>宣贯及协议、API发布</w:t>
            </w:r>
          </w:p>
        </w:tc>
        <w:tc>
          <w:tcPr>
            <w:tcW w:w="1843" w:type="dxa"/>
            <w:shd w:val="clear" w:color="auto" w:fill="auto"/>
            <w:vAlign w:val="center"/>
          </w:tcPr>
          <w:p w14:paraId="4B107F36" w14:textId="77F194BB" w:rsidR="00DF2397" w:rsidRPr="005D648B" w:rsidRDefault="00DF2397" w:rsidP="00DF2397">
            <w:pPr>
              <w:widowControl/>
              <w:spacing w:line="360" w:lineRule="auto"/>
              <w:jc w:val="center"/>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201</w:t>
            </w:r>
            <w:r>
              <w:rPr>
                <w:rFonts w:asciiTheme="minorEastAsia" w:eastAsiaTheme="minorEastAsia" w:hAnsiTheme="minorEastAsia" w:cs="宋体" w:hint="eastAsia"/>
                <w:color w:val="000000"/>
                <w:kern w:val="0"/>
                <w:sz w:val="24"/>
              </w:rPr>
              <w:t>7</w:t>
            </w:r>
            <w:r w:rsidRPr="005D648B">
              <w:rPr>
                <w:rFonts w:asciiTheme="minorEastAsia" w:eastAsiaTheme="minorEastAsia" w:hAnsiTheme="minorEastAsia" w:cs="宋体" w:hint="eastAsia"/>
                <w:color w:val="000000"/>
                <w:kern w:val="0"/>
                <w:sz w:val="24"/>
              </w:rPr>
              <w:t>年</w:t>
            </w:r>
            <w:r>
              <w:rPr>
                <w:rFonts w:asciiTheme="minorEastAsia" w:eastAsiaTheme="minorEastAsia" w:hAnsiTheme="minorEastAsia" w:cs="宋体" w:hint="eastAsia"/>
                <w:color w:val="000000"/>
                <w:kern w:val="0"/>
                <w:sz w:val="24"/>
              </w:rPr>
              <w:t>8</w:t>
            </w:r>
            <w:r w:rsidRPr="005D648B">
              <w:rPr>
                <w:rFonts w:asciiTheme="minorEastAsia" w:eastAsiaTheme="minorEastAsia" w:hAnsiTheme="minorEastAsia" w:cs="宋体" w:hint="eastAsia"/>
                <w:color w:val="000000"/>
                <w:kern w:val="0"/>
                <w:sz w:val="24"/>
              </w:rPr>
              <w:t>月</w:t>
            </w:r>
            <w:r>
              <w:rPr>
                <w:rFonts w:asciiTheme="minorEastAsia" w:eastAsiaTheme="minorEastAsia" w:hAnsiTheme="minorEastAsia" w:cs="宋体" w:hint="eastAsia"/>
                <w:color w:val="000000"/>
                <w:kern w:val="0"/>
                <w:sz w:val="24"/>
              </w:rPr>
              <w:t>上旬</w:t>
            </w:r>
          </w:p>
        </w:tc>
        <w:tc>
          <w:tcPr>
            <w:tcW w:w="2040" w:type="dxa"/>
            <w:shd w:val="clear" w:color="auto" w:fill="auto"/>
            <w:vAlign w:val="center"/>
          </w:tcPr>
          <w:p w14:paraId="52ED1162" w14:textId="19BD028A" w:rsidR="00DF2397" w:rsidRPr="005D648B" w:rsidRDefault="00DF2397" w:rsidP="00DF2397">
            <w:pPr>
              <w:widowControl/>
              <w:spacing w:line="360" w:lineRule="auto"/>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召开</w:t>
            </w:r>
            <w:r>
              <w:rPr>
                <w:rFonts w:asciiTheme="minorEastAsia" w:eastAsiaTheme="minorEastAsia" w:hAnsiTheme="minorEastAsia" w:cs="宋体" w:hint="eastAsia"/>
                <w:color w:val="000000"/>
                <w:kern w:val="0"/>
                <w:sz w:val="24"/>
              </w:rPr>
              <w:t>二级系统开发商动员</w:t>
            </w:r>
            <w:r w:rsidRPr="005D648B">
              <w:rPr>
                <w:rFonts w:asciiTheme="minorEastAsia" w:eastAsiaTheme="minorEastAsia" w:hAnsiTheme="minorEastAsia" w:cs="宋体" w:hint="eastAsia"/>
                <w:color w:val="000000"/>
                <w:kern w:val="0"/>
                <w:sz w:val="24"/>
              </w:rPr>
              <w:t>会议</w:t>
            </w:r>
          </w:p>
        </w:tc>
        <w:tc>
          <w:tcPr>
            <w:tcW w:w="3488" w:type="dxa"/>
            <w:shd w:val="clear" w:color="auto" w:fill="auto"/>
            <w:vAlign w:val="center"/>
          </w:tcPr>
          <w:p w14:paraId="6BC0C37A" w14:textId="07F0C24C" w:rsidR="00DF2397" w:rsidRDefault="00DF2397" w:rsidP="00DD39A9">
            <w:pPr>
              <w:widowControl/>
              <w:spacing w:line="360" w:lineRule="auto"/>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1.召开</w:t>
            </w:r>
            <w:r>
              <w:rPr>
                <w:rFonts w:asciiTheme="minorEastAsia" w:eastAsiaTheme="minorEastAsia" w:hAnsiTheme="minorEastAsia" w:cs="宋体" w:hint="eastAsia"/>
                <w:color w:val="000000"/>
                <w:kern w:val="0"/>
                <w:sz w:val="24"/>
              </w:rPr>
              <w:t>关于APP系统接口变更的会员二级系统配套</w:t>
            </w:r>
            <w:r w:rsidRPr="005D648B">
              <w:rPr>
                <w:rFonts w:asciiTheme="minorEastAsia" w:eastAsiaTheme="minorEastAsia" w:hAnsiTheme="minorEastAsia" w:cs="宋体" w:hint="eastAsia"/>
                <w:color w:val="000000"/>
                <w:kern w:val="0"/>
                <w:sz w:val="24"/>
              </w:rPr>
              <w:t>工作会议</w:t>
            </w:r>
            <w:r>
              <w:rPr>
                <w:rFonts w:asciiTheme="minorEastAsia" w:eastAsiaTheme="minorEastAsia" w:hAnsiTheme="minorEastAsia" w:cs="宋体" w:hint="eastAsia"/>
                <w:color w:val="000000"/>
                <w:kern w:val="0"/>
                <w:sz w:val="24"/>
              </w:rPr>
              <w:t>。</w:t>
            </w:r>
          </w:p>
          <w:p w14:paraId="5D180838" w14:textId="77777777" w:rsidR="00DF2397" w:rsidRPr="005D648B" w:rsidRDefault="00DF2397" w:rsidP="00DD39A9">
            <w:pPr>
              <w:widowControl/>
              <w:spacing w:line="360" w:lineRule="auto"/>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 xml:space="preserve">2. </w:t>
            </w:r>
            <w:r>
              <w:rPr>
                <w:rFonts w:asciiTheme="minorEastAsia" w:eastAsiaTheme="minorEastAsia" w:hAnsiTheme="minorEastAsia" w:cs="宋体" w:hint="eastAsia"/>
                <w:color w:val="000000"/>
                <w:kern w:val="0"/>
                <w:sz w:val="24"/>
              </w:rPr>
              <w:t>推动会员单位、二级系统开发商启动配套开发。</w:t>
            </w:r>
          </w:p>
        </w:tc>
      </w:tr>
      <w:tr w:rsidR="00DF2397" w:rsidRPr="005D648B" w14:paraId="05CC2CB4" w14:textId="77777777" w:rsidTr="00DD39A9">
        <w:trPr>
          <w:cantSplit/>
          <w:trHeight w:val="387"/>
        </w:trPr>
        <w:tc>
          <w:tcPr>
            <w:tcW w:w="1242" w:type="dxa"/>
            <w:vMerge/>
            <w:shd w:val="clear" w:color="auto" w:fill="auto"/>
          </w:tcPr>
          <w:p w14:paraId="687A9716" w14:textId="77777777" w:rsidR="00DF2397" w:rsidRPr="005D648B" w:rsidRDefault="00DF2397" w:rsidP="00DD39A9">
            <w:pPr>
              <w:widowControl/>
              <w:spacing w:line="360" w:lineRule="auto"/>
              <w:jc w:val="center"/>
              <w:rPr>
                <w:rFonts w:asciiTheme="minorEastAsia" w:eastAsiaTheme="minorEastAsia" w:hAnsiTheme="minorEastAsia" w:cs="宋体"/>
                <w:color w:val="000000"/>
                <w:kern w:val="0"/>
                <w:sz w:val="24"/>
              </w:rPr>
            </w:pPr>
          </w:p>
        </w:tc>
        <w:tc>
          <w:tcPr>
            <w:tcW w:w="1843" w:type="dxa"/>
            <w:shd w:val="clear" w:color="auto" w:fill="auto"/>
            <w:vAlign w:val="center"/>
          </w:tcPr>
          <w:p w14:paraId="42031A4F" w14:textId="3DA972FA" w:rsidR="00DF2397" w:rsidRPr="00463B5C" w:rsidRDefault="00DF2397" w:rsidP="00A73474">
            <w:pPr>
              <w:widowControl/>
              <w:spacing w:line="360" w:lineRule="auto"/>
              <w:jc w:val="center"/>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2017年</w:t>
            </w:r>
            <w:r>
              <w:rPr>
                <w:rFonts w:asciiTheme="minorEastAsia" w:eastAsiaTheme="minorEastAsia" w:hAnsiTheme="minorEastAsia" w:cs="宋体"/>
                <w:color w:val="000000"/>
                <w:kern w:val="0"/>
                <w:sz w:val="24"/>
              </w:rPr>
              <w:t>9</w:t>
            </w:r>
            <w:r>
              <w:rPr>
                <w:rFonts w:asciiTheme="minorEastAsia" w:eastAsiaTheme="minorEastAsia" w:hAnsiTheme="minorEastAsia" w:cs="宋体" w:hint="eastAsia"/>
                <w:color w:val="000000"/>
                <w:kern w:val="0"/>
                <w:sz w:val="24"/>
              </w:rPr>
              <w:t>月</w:t>
            </w:r>
            <w:r w:rsidR="00A73474">
              <w:rPr>
                <w:rFonts w:asciiTheme="minorEastAsia" w:eastAsiaTheme="minorEastAsia" w:hAnsiTheme="minorEastAsia" w:cs="宋体" w:hint="eastAsia"/>
                <w:color w:val="000000"/>
                <w:kern w:val="0"/>
                <w:sz w:val="24"/>
              </w:rPr>
              <w:t>8日</w:t>
            </w:r>
          </w:p>
        </w:tc>
        <w:tc>
          <w:tcPr>
            <w:tcW w:w="2040" w:type="dxa"/>
            <w:shd w:val="clear" w:color="auto" w:fill="auto"/>
            <w:vAlign w:val="center"/>
          </w:tcPr>
          <w:p w14:paraId="0C151115" w14:textId="77777777" w:rsidR="00DF2397" w:rsidRPr="00463B5C" w:rsidRDefault="00DF2397" w:rsidP="00DD39A9">
            <w:pPr>
              <w:widowControl/>
              <w:spacing w:line="360" w:lineRule="auto"/>
              <w:rPr>
                <w:rFonts w:asciiTheme="minorEastAsia" w:eastAsiaTheme="minorEastAsia" w:hAnsiTheme="minorEastAsia" w:cs="宋体"/>
                <w:color w:val="000000"/>
                <w:kern w:val="0"/>
                <w:sz w:val="24"/>
              </w:rPr>
            </w:pPr>
            <w:r w:rsidRPr="00463B5C">
              <w:rPr>
                <w:rFonts w:asciiTheme="minorEastAsia" w:eastAsiaTheme="minorEastAsia" w:hAnsiTheme="minorEastAsia" w:cs="宋体" w:hint="eastAsia"/>
                <w:color w:val="000000"/>
                <w:kern w:val="0"/>
                <w:sz w:val="24"/>
              </w:rPr>
              <w:t>发布API Beta版</w:t>
            </w:r>
          </w:p>
        </w:tc>
        <w:tc>
          <w:tcPr>
            <w:tcW w:w="3488" w:type="dxa"/>
            <w:shd w:val="clear" w:color="auto" w:fill="auto"/>
            <w:vAlign w:val="center"/>
          </w:tcPr>
          <w:p w14:paraId="1F3D17F1" w14:textId="3A5A9847" w:rsidR="00DF2397" w:rsidRPr="00463B5C" w:rsidRDefault="00DF2397" w:rsidP="00DF2397">
            <w:pPr>
              <w:widowControl/>
              <w:spacing w:line="360" w:lineRule="auto"/>
              <w:rPr>
                <w:rFonts w:asciiTheme="minorEastAsia" w:eastAsiaTheme="minorEastAsia" w:hAnsiTheme="minorEastAsia" w:cs="宋体"/>
                <w:color w:val="000000"/>
                <w:kern w:val="0"/>
                <w:sz w:val="24"/>
              </w:rPr>
            </w:pPr>
            <w:r w:rsidRPr="00463B5C">
              <w:rPr>
                <w:rFonts w:asciiTheme="minorEastAsia" w:eastAsiaTheme="minorEastAsia" w:hAnsiTheme="minorEastAsia" w:cs="宋体"/>
                <w:color w:val="000000"/>
                <w:kern w:val="0"/>
                <w:sz w:val="24"/>
              </w:rPr>
              <w:t>发布测试版</w:t>
            </w:r>
            <w:r w:rsidRPr="00463B5C">
              <w:rPr>
                <w:rFonts w:asciiTheme="minorEastAsia" w:eastAsiaTheme="minorEastAsia" w:hAnsiTheme="minorEastAsia" w:cs="宋体" w:hint="eastAsia"/>
                <w:color w:val="000000"/>
                <w:kern w:val="0"/>
                <w:sz w:val="24"/>
              </w:rPr>
              <w:t>API，供会员单位启动开发</w:t>
            </w:r>
          </w:p>
        </w:tc>
      </w:tr>
      <w:tr w:rsidR="00DF2397" w:rsidRPr="005D648B" w14:paraId="6B131583" w14:textId="77777777" w:rsidTr="00DD39A9">
        <w:trPr>
          <w:cantSplit/>
          <w:trHeight w:val="387"/>
        </w:trPr>
        <w:tc>
          <w:tcPr>
            <w:tcW w:w="1242" w:type="dxa"/>
            <w:vMerge/>
            <w:shd w:val="clear" w:color="auto" w:fill="auto"/>
          </w:tcPr>
          <w:p w14:paraId="04DBB90E" w14:textId="77777777" w:rsidR="00DF2397" w:rsidRPr="005D648B" w:rsidRDefault="00DF2397" w:rsidP="00DD39A9">
            <w:pPr>
              <w:widowControl/>
              <w:spacing w:line="360" w:lineRule="auto"/>
              <w:jc w:val="center"/>
              <w:rPr>
                <w:rFonts w:asciiTheme="minorEastAsia" w:eastAsiaTheme="minorEastAsia" w:hAnsiTheme="minorEastAsia" w:cs="宋体"/>
                <w:color w:val="000000"/>
                <w:kern w:val="0"/>
                <w:sz w:val="24"/>
              </w:rPr>
            </w:pPr>
          </w:p>
        </w:tc>
        <w:tc>
          <w:tcPr>
            <w:tcW w:w="1843" w:type="dxa"/>
            <w:shd w:val="clear" w:color="auto" w:fill="auto"/>
            <w:vAlign w:val="center"/>
          </w:tcPr>
          <w:p w14:paraId="7C570262" w14:textId="28ACC60D" w:rsidR="00DF2397" w:rsidRPr="00463B5C" w:rsidRDefault="00DF2397" w:rsidP="00A73474">
            <w:pPr>
              <w:widowControl/>
              <w:spacing w:line="360" w:lineRule="auto"/>
              <w:jc w:val="center"/>
              <w:rPr>
                <w:rFonts w:asciiTheme="minorEastAsia" w:eastAsiaTheme="minorEastAsia" w:hAnsiTheme="minorEastAsia" w:cs="宋体"/>
                <w:color w:val="000000"/>
                <w:kern w:val="0"/>
                <w:sz w:val="24"/>
              </w:rPr>
            </w:pPr>
            <w:r w:rsidRPr="00463B5C">
              <w:rPr>
                <w:rFonts w:asciiTheme="minorEastAsia" w:eastAsiaTheme="minorEastAsia" w:hAnsiTheme="minorEastAsia" w:cs="宋体" w:hint="eastAsia"/>
                <w:color w:val="000000"/>
                <w:kern w:val="0"/>
                <w:sz w:val="24"/>
              </w:rPr>
              <w:t>2017</w:t>
            </w:r>
            <w:r>
              <w:rPr>
                <w:rFonts w:asciiTheme="minorEastAsia" w:eastAsiaTheme="minorEastAsia" w:hAnsiTheme="minorEastAsia" w:cs="宋体" w:hint="eastAsia"/>
                <w:color w:val="000000"/>
                <w:kern w:val="0"/>
                <w:sz w:val="24"/>
              </w:rPr>
              <w:t>年1</w:t>
            </w:r>
            <w:r w:rsidR="00E43C81">
              <w:rPr>
                <w:rFonts w:asciiTheme="minorEastAsia" w:eastAsiaTheme="minorEastAsia" w:hAnsiTheme="minorEastAsia" w:cs="宋体" w:hint="eastAsia"/>
                <w:color w:val="000000"/>
                <w:kern w:val="0"/>
                <w:sz w:val="24"/>
              </w:rPr>
              <w:t>0</w:t>
            </w:r>
            <w:r>
              <w:rPr>
                <w:rFonts w:asciiTheme="minorEastAsia" w:eastAsiaTheme="minorEastAsia" w:hAnsiTheme="minorEastAsia" w:cs="宋体" w:hint="eastAsia"/>
                <w:color w:val="000000"/>
                <w:kern w:val="0"/>
                <w:sz w:val="24"/>
              </w:rPr>
              <w:t>月</w:t>
            </w:r>
            <w:r w:rsidR="00A73474">
              <w:rPr>
                <w:rFonts w:asciiTheme="minorEastAsia" w:eastAsiaTheme="minorEastAsia" w:hAnsiTheme="minorEastAsia" w:cs="宋体" w:hint="eastAsia"/>
                <w:color w:val="000000"/>
                <w:kern w:val="0"/>
                <w:sz w:val="24"/>
              </w:rPr>
              <w:t>9日</w:t>
            </w:r>
          </w:p>
        </w:tc>
        <w:tc>
          <w:tcPr>
            <w:tcW w:w="2040" w:type="dxa"/>
            <w:shd w:val="clear" w:color="auto" w:fill="auto"/>
            <w:vAlign w:val="center"/>
          </w:tcPr>
          <w:p w14:paraId="31036190" w14:textId="77777777" w:rsidR="00DF2397" w:rsidRPr="00463B5C" w:rsidRDefault="00DF2397" w:rsidP="00DD39A9">
            <w:pPr>
              <w:widowControl/>
              <w:spacing w:line="360" w:lineRule="auto"/>
              <w:rPr>
                <w:rFonts w:asciiTheme="minorEastAsia" w:eastAsiaTheme="minorEastAsia" w:hAnsiTheme="minorEastAsia" w:cs="宋体"/>
                <w:color w:val="000000"/>
                <w:kern w:val="0"/>
                <w:sz w:val="24"/>
              </w:rPr>
            </w:pPr>
            <w:r w:rsidRPr="00463B5C">
              <w:rPr>
                <w:rFonts w:asciiTheme="minorEastAsia" w:eastAsiaTheme="minorEastAsia" w:hAnsiTheme="minorEastAsia" w:cs="宋体" w:hint="eastAsia"/>
                <w:color w:val="000000"/>
                <w:kern w:val="0"/>
                <w:sz w:val="24"/>
              </w:rPr>
              <w:t>发布API</w:t>
            </w:r>
            <w:r w:rsidRPr="00463B5C">
              <w:rPr>
                <w:rFonts w:asciiTheme="minorEastAsia" w:eastAsiaTheme="minorEastAsia" w:hAnsiTheme="minorEastAsia" w:cs="宋体"/>
                <w:color w:val="000000"/>
                <w:kern w:val="0"/>
                <w:sz w:val="24"/>
              </w:rPr>
              <w:t>稳定版</w:t>
            </w:r>
            <w:r w:rsidRPr="00463B5C">
              <w:rPr>
                <w:rFonts w:asciiTheme="minorEastAsia" w:eastAsiaTheme="minorEastAsia" w:hAnsiTheme="minorEastAsia" w:cs="宋体" w:hint="eastAsia"/>
                <w:color w:val="000000"/>
                <w:kern w:val="0"/>
                <w:sz w:val="24"/>
              </w:rPr>
              <w:t>。</w:t>
            </w:r>
          </w:p>
        </w:tc>
        <w:tc>
          <w:tcPr>
            <w:tcW w:w="3488" w:type="dxa"/>
            <w:shd w:val="clear" w:color="auto" w:fill="auto"/>
            <w:vAlign w:val="center"/>
          </w:tcPr>
          <w:p w14:paraId="69C2A3CE" w14:textId="77777777" w:rsidR="00DF2397" w:rsidRPr="00463B5C" w:rsidRDefault="00DF2397" w:rsidP="00DD39A9">
            <w:pPr>
              <w:widowControl/>
              <w:spacing w:line="360" w:lineRule="auto"/>
              <w:rPr>
                <w:rFonts w:asciiTheme="minorEastAsia" w:eastAsiaTheme="minorEastAsia" w:hAnsiTheme="minorEastAsia" w:cs="宋体"/>
                <w:color w:val="000000"/>
                <w:kern w:val="0"/>
                <w:sz w:val="24"/>
              </w:rPr>
            </w:pPr>
            <w:r w:rsidRPr="00463B5C">
              <w:rPr>
                <w:rFonts w:asciiTheme="minorEastAsia" w:eastAsiaTheme="minorEastAsia" w:hAnsiTheme="minorEastAsia" w:cs="宋体"/>
                <w:color w:val="000000"/>
                <w:kern w:val="0"/>
                <w:sz w:val="24"/>
              </w:rPr>
              <w:t>在联调测试基础上</w:t>
            </w:r>
            <w:r w:rsidRPr="00463B5C">
              <w:rPr>
                <w:rFonts w:asciiTheme="minorEastAsia" w:eastAsiaTheme="minorEastAsia" w:hAnsiTheme="minorEastAsia" w:cs="宋体" w:hint="eastAsia"/>
                <w:color w:val="000000"/>
                <w:kern w:val="0"/>
                <w:sz w:val="24"/>
              </w:rPr>
              <w:t>，</w:t>
            </w:r>
            <w:r w:rsidRPr="00463B5C">
              <w:rPr>
                <w:rFonts w:asciiTheme="minorEastAsia" w:eastAsiaTheme="minorEastAsia" w:hAnsiTheme="minorEastAsia" w:cs="宋体"/>
                <w:color w:val="000000"/>
                <w:kern w:val="0"/>
                <w:sz w:val="24"/>
              </w:rPr>
              <w:t>于模拟运行前一周发布稳定版</w:t>
            </w:r>
            <w:r w:rsidRPr="00463B5C">
              <w:rPr>
                <w:rFonts w:asciiTheme="minorEastAsia" w:eastAsiaTheme="minorEastAsia" w:hAnsiTheme="minorEastAsia" w:cs="宋体" w:hint="eastAsia"/>
                <w:color w:val="000000"/>
                <w:kern w:val="0"/>
                <w:sz w:val="24"/>
              </w:rPr>
              <w:t>API</w:t>
            </w:r>
          </w:p>
        </w:tc>
      </w:tr>
      <w:tr w:rsidR="00DF2397" w:rsidRPr="005D648B" w14:paraId="0F833020" w14:textId="77777777" w:rsidTr="00DD39A9">
        <w:trPr>
          <w:cantSplit/>
          <w:trHeight w:val="387"/>
        </w:trPr>
        <w:tc>
          <w:tcPr>
            <w:tcW w:w="1242" w:type="dxa"/>
            <w:vMerge/>
            <w:shd w:val="clear" w:color="auto" w:fill="auto"/>
          </w:tcPr>
          <w:p w14:paraId="562D3035" w14:textId="77777777" w:rsidR="00DF2397" w:rsidRPr="005D648B" w:rsidRDefault="00DF2397" w:rsidP="00DD39A9">
            <w:pPr>
              <w:widowControl/>
              <w:spacing w:line="360" w:lineRule="auto"/>
              <w:jc w:val="center"/>
              <w:rPr>
                <w:rFonts w:asciiTheme="minorEastAsia" w:eastAsiaTheme="minorEastAsia" w:hAnsiTheme="minorEastAsia" w:cs="宋体"/>
                <w:color w:val="000000"/>
                <w:kern w:val="0"/>
                <w:sz w:val="24"/>
              </w:rPr>
            </w:pPr>
          </w:p>
        </w:tc>
        <w:tc>
          <w:tcPr>
            <w:tcW w:w="1843" w:type="dxa"/>
            <w:shd w:val="clear" w:color="auto" w:fill="auto"/>
            <w:vAlign w:val="center"/>
          </w:tcPr>
          <w:p w14:paraId="1E9F5791" w14:textId="77777777" w:rsidR="00DF2397" w:rsidRPr="00463B5C" w:rsidRDefault="00DF2397" w:rsidP="00DD39A9">
            <w:pPr>
              <w:widowControl/>
              <w:spacing w:line="360" w:lineRule="auto"/>
              <w:jc w:val="center"/>
              <w:rPr>
                <w:rFonts w:asciiTheme="minorEastAsia" w:eastAsiaTheme="minorEastAsia" w:hAnsiTheme="minorEastAsia" w:cs="宋体"/>
                <w:color w:val="000000"/>
                <w:kern w:val="0"/>
                <w:sz w:val="24"/>
              </w:rPr>
            </w:pPr>
            <w:r w:rsidRPr="00463B5C">
              <w:rPr>
                <w:rFonts w:asciiTheme="minorEastAsia" w:eastAsiaTheme="minorEastAsia" w:hAnsiTheme="minorEastAsia" w:cs="宋体" w:hint="eastAsia"/>
                <w:color w:val="000000"/>
                <w:kern w:val="0"/>
                <w:sz w:val="24"/>
              </w:rPr>
              <w:t>2017</w:t>
            </w:r>
            <w:r>
              <w:rPr>
                <w:rFonts w:asciiTheme="minorEastAsia" w:eastAsiaTheme="minorEastAsia" w:hAnsiTheme="minorEastAsia" w:cs="宋体" w:hint="eastAsia"/>
                <w:color w:val="000000"/>
                <w:kern w:val="0"/>
                <w:sz w:val="24"/>
              </w:rPr>
              <w:t>年12月中旬</w:t>
            </w:r>
          </w:p>
        </w:tc>
        <w:tc>
          <w:tcPr>
            <w:tcW w:w="2040" w:type="dxa"/>
            <w:shd w:val="clear" w:color="auto" w:fill="auto"/>
            <w:vAlign w:val="center"/>
          </w:tcPr>
          <w:p w14:paraId="61EF283F" w14:textId="77777777" w:rsidR="00DF2397" w:rsidRPr="00463B5C" w:rsidRDefault="00DF2397" w:rsidP="00DD39A9">
            <w:pPr>
              <w:widowControl/>
              <w:spacing w:line="360" w:lineRule="auto"/>
              <w:rPr>
                <w:rFonts w:asciiTheme="minorEastAsia" w:eastAsiaTheme="minorEastAsia" w:hAnsiTheme="minorEastAsia" w:cs="宋体"/>
                <w:color w:val="000000"/>
                <w:kern w:val="0"/>
                <w:sz w:val="24"/>
              </w:rPr>
            </w:pPr>
            <w:r w:rsidRPr="00463B5C">
              <w:rPr>
                <w:rFonts w:asciiTheme="minorEastAsia" w:eastAsiaTheme="minorEastAsia" w:hAnsiTheme="minorEastAsia" w:cs="宋体" w:hint="eastAsia"/>
                <w:color w:val="000000"/>
                <w:kern w:val="0"/>
                <w:sz w:val="24"/>
              </w:rPr>
              <w:t>发布API正式版。</w:t>
            </w:r>
          </w:p>
        </w:tc>
        <w:tc>
          <w:tcPr>
            <w:tcW w:w="3488" w:type="dxa"/>
            <w:shd w:val="clear" w:color="auto" w:fill="auto"/>
            <w:vAlign w:val="center"/>
          </w:tcPr>
          <w:p w14:paraId="2EE7D92C" w14:textId="77777777" w:rsidR="00DF2397" w:rsidRPr="00463B5C" w:rsidRDefault="00DF2397" w:rsidP="00DD39A9">
            <w:pPr>
              <w:widowControl/>
              <w:spacing w:line="360" w:lineRule="auto"/>
              <w:rPr>
                <w:rFonts w:asciiTheme="minorEastAsia" w:eastAsiaTheme="minorEastAsia" w:hAnsiTheme="minorEastAsia" w:cs="宋体"/>
                <w:color w:val="000000"/>
                <w:kern w:val="0"/>
                <w:sz w:val="24"/>
              </w:rPr>
            </w:pPr>
            <w:r w:rsidRPr="00463B5C">
              <w:rPr>
                <w:rFonts w:asciiTheme="minorEastAsia" w:eastAsiaTheme="minorEastAsia" w:hAnsiTheme="minorEastAsia" w:cs="宋体" w:hint="eastAsia"/>
                <w:color w:val="000000"/>
                <w:kern w:val="0"/>
                <w:sz w:val="24"/>
              </w:rPr>
              <w:t>在系统上线前，外发正式版API</w:t>
            </w:r>
          </w:p>
        </w:tc>
      </w:tr>
      <w:tr w:rsidR="00DF2397" w:rsidRPr="005D648B" w14:paraId="7F826E03" w14:textId="77777777" w:rsidTr="00DD39A9">
        <w:trPr>
          <w:cantSplit/>
          <w:trHeight w:val="742"/>
        </w:trPr>
        <w:tc>
          <w:tcPr>
            <w:tcW w:w="1242" w:type="dxa"/>
            <w:shd w:val="clear" w:color="auto" w:fill="auto"/>
            <w:vAlign w:val="center"/>
          </w:tcPr>
          <w:p w14:paraId="36D9E583" w14:textId="77777777" w:rsidR="00DF2397" w:rsidRPr="005D648B" w:rsidRDefault="00DF2397" w:rsidP="00DD39A9">
            <w:pPr>
              <w:widowControl/>
              <w:spacing w:line="360" w:lineRule="auto"/>
              <w:rPr>
                <w:rFonts w:asciiTheme="minorEastAsia" w:eastAsiaTheme="minorEastAsia" w:hAnsiTheme="minorEastAsia" w:cs="宋体"/>
                <w:b/>
                <w:color w:val="000000"/>
                <w:kern w:val="0"/>
                <w:sz w:val="24"/>
              </w:rPr>
            </w:pPr>
            <w:r w:rsidRPr="005D648B">
              <w:rPr>
                <w:rFonts w:asciiTheme="minorEastAsia" w:eastAsiaTheme="minorEastAsia" w:hAnsiTheme="minorEastAsia" w:cs="宋体" w:hint="eastAsia"/>
                <w:b/>
                <w:color w:val="000000"/>
                <w:kern w:val="0"/>
                <w:sz w:val="24"/>
              </w:rPr>
              <w:t>系统联调</w:t>
            </w:r>
            <w:r>
              <w:rPr>
                <w:rFonts w:asciiTheme="minorEastAsia" w:eastAsiaTheme="minorEastAsia" w:hAnsiTheme="minorEastAsia" w:cs="宋体" w:hint="eastAsia"/>
                <w:b/>
                <w:color w:val="000000"/>
                <w:kern w:val="0"/>
                <w:sz w:val="24"/>
              </w:rPr>
              <w:t>（外部）</w:t>
            </w:r>
          </w:p>
        </w:tc>
        <w:tc>
          <w:tcPr>
            <w:tcW w:w="1843" w:type="dxa"/>
            <w:shd w:val="clear" w:color="auto" w:fill="auto"/>
            <w:vAlign w:val="center"/>
          </w:tcPr>
          <w:p w14:paraId="60469AAB" w14:textId="3F4511A9" w:rsidR="00DF2397" w:rsidRPr="005D648B" w:rsidRDefault="00DF2397" w:rsidP="00D34A6D">
            <w:pPr>
              <w:widowControl/>
              <w:spacing w:line="360" w:lineRule="auto"/>
              <w:jc w:val="center"/>
              <w:rPr>
                <w:rFonts w:asciiTheme="minorEastAsia" w:eastAsiaTheme="minorEastAsia" w:hAnsiTheme="minorEastAsia" w:cs="宋体"/>
                <w:color w:val="000000"/>
                <w:kern w:val="0"/>
                <w:sz w:val="24"/>
              </w:rPr>
            </w:pPr>
            <w:r w:rsidRPr="005D648B">
              <w:rPr>
                <w:rFonts w:asciiTheme="minorEastAsia" w:eastAsiaTheme="minorEastAsia" w:hAnsiTheme="minorEastAsia" w:cs="宋体" w:hint="eastAsia"/>
                <w:color w:val="000000"/>
                <w:kern w:val="0"/>
                <w:sz w:val="24"/>
              </w:rPr>
              <w:t>201</w:t>
            </w:r>
            <w:r>
              <w:rPr>
                <w:rFonts w:asciiTheme="minorEastAsia" w:eastAsiaTheme="minorEastAsia" w:hAnsiTheme="minorEastAsia" w:cs="宋体" w:hint="eastAsia"/>
                <w:color w:val="000000"/>
                <w:kern w:val="0"/>
                <w:sz w:val="24"/>
              </w:rPr>
              <w:t>7/</w:t>
            </w:r>
            <w:r w:rsidR="00D34A6D">
              <w:rPr>
                <w:rFonts w:asciiTheme="minorEastAsia" w:eastAsiaTheme="minorEastAsia" w:hAnsiTheme="minorEastAsia" w:cs="宋体" w:hint="eastAsia"/>
                <w:color w:val="000000"/>
                <w:kern w:val="0"/>
                <w:sz w:val="24"/>
              </w:rPr>
              <w:t>10/9</w:t>
            </w:r>
          </w:p>
        </w:tc>
        <w:tc>
          <w:tcPr>
            <w:tcW w:w="2040" w:type="dxa"/>
            <w:shd w:val="clear" w:color="auto" w:fill="auto"/>
            <w:vAlign w:val="center"/>
          </w:tcPr>
          <w:p w14:paraId="0FA88849" w14:textId="77777777" w:rsidR="00DF2397" w:rsidRPr="0002157B" w:rsidRDefault="00DF2397" w:rsidP="00DD39A9">
            <w:pPr>
              <w:widowControl/>
              <w:spacing w:line="360" w:lineRule="auto"/>
              <w:jc w:val="center"/>
              <w:rPr>
                <w:rFonts w:asciiTheme="minorEastAsia" w:eastAsiaTheme="minorEastAsia" w:hAnsiTheme="minorEastAsia" w:cs="宋体"/>
                <w:color w:val="000000"/>
                <w:kern w:val="0"/>
                <w:sz w:val="24"/>
              </w:rPr>
            </w:pPr>
            <w:r w:rsidRPr="0002157B">
              <w:rPr>
                <w:rFonts w:asciiTheme="minorEastAsia" w:eastAsiaTheme="minorEastAsia" w:hAnsiTheme="minorEastAsia" w:cs="宋体" w:hint="eastAsia"/>
                <w:color w:val="000000"/>
                <w:kern w:val="0"/>
                <w:sz w:val="24"/>
              </w:rPr>
              <w:t>启动外部联调测试</w:t>
            </w:r>
          </w:p>
        </w:tc>
        <w:tc>
          <w:tcPr>
            <w:tcW w:w="3488" w:type="dxa"/>
            <w:shd w:val="clear" w:color="auto" w:fill="auto"/>
            <w:vAlign w:val="center"/>
          </w:tcPr>
          <w:p w14:paraId="4F811D27" w14:textId="57C348B3" w:rsidR="00DF2397" w:rsidRPr="008C5E26" w:rsidRDefault="00DF2397" w:rsidP="00DD39A9">
            <w:pPr>
              <w:widowControl/>
              <w:spacing w:line="360" w:lineRule="auto"/>
              <w:rPr>
                <w:rFonts w:asciiTheme="minorEastAsia" w:eastAsiaTheme="minorEastAsia" w:hAnsiTheme="minorEastAsia" w:cs="宋体"/>
                <w:color w:val="000000"/>
                <w:kern w:val="0"/>
                <w:sz w:val="24"/>
              </w:rPr>
            </w:pPr>
            <w:r w:rsidRPr="008C5E26">
              <w:rPr>
                <w:rFonts w:asciiTheme="minorEastAsia" w:eastAsiaTheme="minorEastAsia" w:hAnsiTheme="minorEastAsia" w:cs="宋体" w:hint="eastAsia"/>
                <w:color w:val="000000"/>
                <w:kern w:val="0"/>
                <w:sz w:val="24"/>
              </w:rPr>
              <w:t>1.引入完成同步开发的会员单位，启动外部联调测试</w:t>
            </w:r>
          </w:p>
          <w:p w14:paraId="1B3FF40E" w14:textId="30E0775D" w:rsidR="00DF2397" w:rsidRPr="008C5E26" w:rsidRDefault="00D34A6D" w:rsidP="00DD39A9">
            <w:pPr>
              <w:widowControl/>
              <w:spacing w:line="360" w:lineRule="auto"/>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2</w:t>
            </w:r>
            <w:r w:rsidR="00DF2397" w:rsidRPr="008C5E26">
              <w:rPr>
                <w:rFonts w:asciiTheme="minorEastAsia" w:eastAsiaTheme="minorEastAsia" w:hAnsiTheme="minorEastAsia" w:cs="宋体"/>
                <w:color w:val="000000"/>
                <w:kern w:val="0"/>
                <w:sz w:val="24"/>
              </w:rPr>
              <w:t>.</w:t>
            </w:r>
            <w:r w:rsidR="00DF2397" w:rsidRPr="008C5E26">
              <w:rPr>
                <w:rFonts w:asciiTheme="minorEastAsia" w:eastAsiaTheme="minorEastAsia" w:hAnsiTheme="minorEastAsia" w:cs="宋体" w:hint="eastAsia"/>
                <w:color w:val="000000"/>
                <w:kern w:val="0"/>
                <w:sz w:val="24"/>
              </w:rPr>
              <w:t>后续单位逐步加入</w:t>
            </w:r>
          </w:p>
        </w:tc>
      </w:tr>
      <w:tr w:rsidR="00DF2397" w:rsidRPr="005D648B" w14:paraId="7D13810E" w14:textId="77777777" w:rsidTr="00DD39A9">
        <w:trPr>
          <w:cantSplit/>
          <w:trHeight w:val="339"/>
        </w:trPr>
        <w:tc>
          <w:tcPr>
            <w:tcW w:w="1242" w:type="dxa"/>
            <w:vMerge w:val="restart"/>
            <w:shd w:val="clear" w:color="auto" w:fill="auto"/>
            <w:vAlign w:val="center"/>
          </w:tcPr>
          <w:p w14:paraId="49C35A62" w14:textId="77777777" w:rsidR="00DF2397" w:rsidRPr="005D648B" w:rsidRDefault="00DF2397" w:rsidP="00DD39A9">
            <w:pPr>
              <w:spacing w:line="360" w:lineRule="auto"/>
              <w:rPr>
                <w:rFonts w:asciiTheme="minorEastAsia" w:eastAsiaTheme="minorEastAsia" w:hAnsiTheme="minorEastAsia" w:cs="宋体"/>
                <w:b/>
                <w:color w:val="000000"/>
                <w:kern w:val="0"/>
                <w:sz w:val="24"/>
              </w:rPr>
            </w:pPr>
            <w:r w:rsidRPr="005D648B">
              <w:rPr>
                <w:rFonts w:asciiTheme="minorEastAsia" w:eastAsiaTheme="minorEastAsia" w:hAnsiTheme="minorEastAsia" w:cs="宋体" w:hint="eastAsia"/>
                <w:b/>
                <w:color w:val="000000"/>
                <w:kern w:val="0"/>
                <w:sz w:val="24"/>
              </w:rPr>
              <w:t>模拟运行及上线</w:t>
            </w:r>
          </w:p>
        </w:tc>
        <w:tc>
          <w:tcPr>
            <w:tcW w:w="1843" w:type="dxa"/>
            <w:shd w:val="clear" w:color="auto" w:fill="auto"/>
            <w:vAlign w:val="center"/>
          </w:tcPr>
          <w:p w14:paraId="666F2DA7" w14:textId="0F84E3AB" w:rsidR="00DF2397" w:rsidRPr="008C5E26" w:rsidRDefault="00DF2397" w:rsidP="00D34A6D">
            <w:pPr>
              <w:widowControl/>
              <w:spacing w:line="360" w:lineRule="auto"/>
              <w:jc w:val="center"/>
              <w:rPr>
                <w:rFonts w:asciiTheme="minorEastAsia" w:eastAsiaTheme="minorEastAsia" w:hAnsiTheme="minorEastAsia" w:cs="宋体"/>
                <w:color w:val="000000"/>
                <w:kern w:val="0"/>
                <w:sz w:val="24"/>
              </w:rPr>
            </w:pPr>
            <w:r w:rsidRPr="008C5E26">
              <w:rPr>
                <w:rFonts w:asciiTheme="minorEastAsia" w:eastAsiaTheme="minorEastAsia" w:hAnsiTheme="minorEastAsia" w:cs="宋体" w:hint="eastAsia"/>
                <w:color w:val="000000"/>
                <w:kern w:val="0"/>
                <w:sz w:val="24"/>
              </w:rPr>
              <w:t>2017/1</w:t>
            </w:r>
            <w:r w:rsidR="00D34A6D">
              <w:rPr>
                <w:rFonts w:asciiTheme="minorEastAsia" w:eastAsiaTheme="minorEastAsia" w:hAnsiTheme="minorEastAsia" w:cs="宋体" w:hint="eastAsia"/>
                <w:color w:val="000000"/>
                <w:kern w:val="0"/>
                <w:sz w:val="24"/>
              </w:rPr>
              <w:t>2</w:t>
            </w:r>
            <w:r w:rsidRPr="008C5E26">
              <w:rPr>
                <w:rFonts w:asciiTheme="minorEastAsia" w:eastAsiaTheme="minorEastAsia" w:hAnsiTheme="minorEastAsia" w:cs="宋体" w:hint="eastAsia"/>
                <w:color w:val="000000"/>
                <w:kern w:val="0"/>
                <w:sz w:val="24"/>
              </w:rPr>
              <w:t>/</w:t>
            </w:r>
            <w:r w:rsidR="00D34A6D">
              <w:rPr>
                <w:rFonts w:asciiTheme="minorEastAsia" w:eastAsiaTheme="minorEastAsia" w:hAnsiTheme="minorEastAsia" w:cs="宋体" w:hint="eastAsia"/>
                <w:color w:val="000000"/>
                <w:kern w:val="0"/>
                <w:sz w:val="24"/>
              </w:rPr>
              <w:t>4</w:t>
            </w:r>
          </w:p>
        </w:tc>
        <w:tc>
          <w:tcPr>
            <w:tcW w:w="2040" w:type="dxa"/>
            <w:shd w:val="clear" w:color="auto" w:fill="auto"/>
            <w:vAlign w:val="center"/>
          </w:tcPr>
          <w:p w14:paraId="52374785" w14:textId="77777777" w:rsidR="00DF2397" w:rsidRPr="008C5E26" w:rsidRDefault="00DF2397" w:rsidP="00DD39A9">
            <w:pPr>
              <w:widowControl/>
              <w:spacing w:line="360" w:lineRule="auto"/>
              <w:jc w:val="center"/>
              <w:rPr>
                <w:rFonts w:asciiTheme="minorEastAsia" w:eastAsiaTheme="minorEastAsia" w:hAnsiTheme="minorEastAsia" w:cs="宋体"/>
                <w:color w:val="000000"/>
                <w:kern w:val="0"/>
                <w:sz w:val="24"/>
              </w:rPr>
            </w:pPr>
            <w:r w:rsidRPr="008C5E26">
              <w:rPr>
                <w:rFonts w:asciiTheme="minorEastAsia" w:eastAsiaTheme="minorEastAsia" w:hAnsiTheme="minorEastAsia" w:cs="宋体" w:hint="eastAsia"/>
                <w:color w:val="000000"/>
                <w:kern w:val="0"/>
                <w:sz w:val="24"/>
              </w:rPr>
              <w:t>启动模拟运行</w:t>
            </w:r>
          </w:p>
          <w:p w14:paraId="2DBF89B7" w14:textId="515A753A" w:rsidR="00DF2397" w:rsidRPr="008C5E26" w:rsidRDefault="00DF2397" w:rsidP="00D34A6D">
            <w:pPr>
              <w:widowControl/>
              <w:spacing w:line="360" w:lineRule="auto"/>
              <w:jc w:val="center"/>
              <w:rPr>
                <w:rFonts w:asciiTheme="minorEastAsia" w:eastAsiaTheme="minorEastAsia" w:hAnsiTheme="minorEastAsia" w:cs="宋体"/>
                <w:color w:val="000000"/>
                <w:kern w:val="0"/>
                <w:sz w:val="24"/>
              </w:rPr>
            </w:pPr>
            <w:r w:rsidRPr="008C5E26">
              <w:rPr>
                <w:rFonts w:asciiTheme="minorEastAsia" w:eastAsiaTheme="minorEastAsia" w:hAnsiTheme="minorEastAsia" w:cs="宋体" w:hint="eastAsia"/>
                <w:color w:val="000000"/>
                <w:kern w:val="0"/>
                <w:sz w:val="24"/>
              </w:rPr>
              <w:t>（</w:t>
            </w:r>
            <w:r w:rsidR="00D34A6D">
              <w:rPr>
                <w:rFonts w:asciiTheme="minorEastAsia" w:eastAsiaTheme="minorEastAsia" w:hAnsiTheme="minorEastAsia" w:cs="宋体" w:hint="eastAsia"/>
                <w:color w:val="000000"/>
                <w:kern w:val="0"/>
                <w:sz w:val="24"/>
              </w:rPr>
              <w:t>4</w:t>
            </w:r>
            <w:r w:rsidRPr="008C5E26">
              <w:rPr>
                <w:rFonts w:asciiTheme="minorEastAsia" w:eastAsiaTheme="minorEastAsia" w:hAnsiTheme="minorEastAsia" w:cs="宋体" w:hint="eastAsia"/>
                <w:color w:val="000000"/>
                <w:kern w:val="0"/>
                <w:sz w:val="24"/>
              </w:rPr>
              <w:t>周）</w:t>
            </w:r>
          </w:p>
        </w:tc>
        <w:tc>
          <w:tcPr>
            <w:tcW w:w="3488" w:type="dxa"/>
            <w:shd w:val="clear" w:color="auto" w:fill="auto"/>
            <w:vAlign w:val="center"/>
          </w:tcPr>
          <w:p w14:paraId="28130780" w14:textId="77777777" w:rsidR="00DF2397" w:rsidRPr="0002157B" w:rsidRDefault="00DF2397" w:rsidP="00DD39A9">
            <w:pPr>
              <w:widowControl/>
              <w:spacing w:line="360" w:lineRule="auto"/>
              <w:rPr>
                <w:rFonts w:asciiTheme="minorEastAsia" w:eastAsiaTheme="minorEastAsia" w:hAnsiTheme="minorEastAsia" w:cs="宋体"/>
                <w:color w:val="000000"/>
                <w:kern w:val="0"/>
                <w:sz w:val="24"/>
              </w:rPr>
            </w:pPr>
            <w:r w:rsidRPr="0002157B">
              <w:rPr>
                <w:rFonts w:asciiTheme="minorEastAsia" w:eastAsiaTheme="minorEastAsia" w:hAnsiTheme="minorEastAsia" w:cs="宋体" w:hint="eastAsia"/>
                <w:color w:val="000000"/>
                <w:kern w:val="0"/>
                <w:sz w:val="24"/>
              </w:rPr>
              <w:t>完成内、外部模拟运行，具备上线条件</w:t>
            </w:r>
          </w:p>
        </w:tc>
      </w:tr>
      <w:tr w:rsidR="00DF2397" w:rsidRPr="005D648B" w14:paraId="383885D3" w14:textId="77777777" w:rsidTr="00DD39A9">
        <w:trPr>
          <w:cantSplit/>
          <w:trHeight w:val="998"/>
        </w:trPr>
        <w:tc>
          <w:tcPr>
            <w:tcW w:w="1242" w:type="dxa"/>
            <w:vMerge/>
            <w:shd w:val="clear" w:color="auto" w:fill="auto"/>
          </w:tcPr>
          <w:p w14:paraId="704AE1D5" w14:textId="77777777" w:rsidR="00DF2397" w:rsidRPr="005D648B" w:rsidRDefault="00DF2397" w:rsidP="00DD39A9">
            <w:pPr>
              <w:spacing w:line="360" w:lineRule="auto"/>
              <w:rPr>
                <w:rFonts w:asciiTheme="minorEastAsia" w:eastAsiaTheme="minorEastAsia" w:hAnsiTheme="minorEastAsia" w:cs="宋体"/>
                <w:b/>
                <w:color w:val="000000"/>
                <w:kern w:val="0"/>
                <w:sz w:val="24"/>
              </w:rPr>
            </w:pPr>
          </w:p>
        </w:tc>
        <w:tc>
          <w:tcPr>
            <w:tcW w:w="1843" w:type="dxa"/>
            <w:shd w:val="clear" w:color="auto" w:fill="auto"/>
            <w:vAlign w:val="center"/>
          </w:tcPr>
          <w:p w14:paraId="03C68A04" w14:textId="634FEBD0" w:rsidR="00DF2397" w:rsidRPr="008C5E26" w:rsidRDefault="00DF2397" w:rsidP="00D34A6D">
            <w:pPr>
              <w:widowControl/>
              <w:spacing w:line="360" w:lineRule="auto"/>
              <w:jc w:val="center"/>
              <w:rPr>
                <w:rFonts w:asciiTheme="minorEastAsia" w:eastAsiaTheme="minorEastAsia" w:hAnsiTheme="minorEastAsia" w:cs="宋体"/>
                <w:color w:val="000000"/>
                <w:kern w:val="0"/>
                <w:sz w:val="24"/>
              </w:rPr>
            </w:pPr>
            <w:r w:rsidRPr="008C5E26">
              <w:rPr>
                <w:rFonts w:asciiTheme="minorEastAsia" w:eastAsiaTheme="minorEastAsia" w:hAnsiTheme="minorEastAsia" w:cs="宋体" w:hint="eastAsia"/>
                <w:color w:val="000000"/>
                <w:kern w:val="0"/>
                <w:sz w:val="24"/>
              </w:rPr>
              <w:t>2017/12/</w:t>
            </w:r>
            <w:r w:rsidR="00D34A6D">
              <w:rPr>
                <w:rFonts w:asciiTheme="minorEastAsia" w:eastAsiaTheme="minorEastAsia" w:hAnsiTheme="minorEastAsia" w:cs="宋体" w:hint="eastAsia"/>
                <w:color w:val="000000"/>
                <w:kern w:val="0"/>
                <w:sz w:val="24"/>
              </w:rPr>
              <w:t>29</w:t>
            </w:r>
          </w:p>
        </w:tc>
        <w:tc>
          <w:tcPr>
            <w:tcW w:w="2040" w:type="dxa"/>
            <w:shd w:val="clear" w:color="auto" w:fill="auto"/>
            <w:vAlign w:val="center"/>
          </w:tcPr>
          <w:p w14:paraId="72A962A3" w14:textId="77777777" w:rsidR="00DF2397" w:rsidRPr="008C5E26" w:rsidRDefault="00DF2397" w:rsidP="00DD39A9">
            <w:pPr>
              <w:widowControl/>
              <w:spacing w:line="360" w:lineRule="auto"/>
              <w:jc w:val="center"/>
              <w:rPr>
                <w:rFonts w:asciiTheme="minorEastAsia" w:eastAsiaTheme="minorEastAsia" w:hAnsiTheme="minorEastAsia" w:cs="宋体"/>
                <w:color w:val="000000"/>
                <w:kern w:val="0"/>
                <w:sz w:val="24"/>
              </w:rPr>
            </w:pPr>
            <w:r w:rsidRPr="008C5E26">
              <w:rPr>
                <w:rFonts w:asciiTheme="minorEastAsia" w:eastAsiaTheme="minorEastAsia" w:hAnsiTheme="minorEastAsia" w:cs="宋体" w:hint="eastAsia"/>
                <w:color w:val="000000"/>
                <w:kern w:val="0"/>
                <w:sz w:val="24"/>
              </w:rPr>
              <w:t>系统</w:t>
            </w:r>
            <w:r w:rsidRPr="008C5E26">
              <w:rPr>
                <w:rFonts w:asciiTheme="minorEastAsia" w:eastAsiaTheme="minorEastAsia" w:hAnsiTheme="minorEastAsia" w:cs="宋体"/>
                <w:color w:val="000000"/>
                <w:kern w:val="0"/>
                <w:sz w:val="24"/>
              </w:rPr>
              <w:t>上线</w:t>
            </w:r>
          </w:p>
        </w:tc>
        <w:tc>
          <w:tcPr>
            <w:tcW w:w="3488" w:type="dxa"/>
            <w:shd w:val="clear" w:color="auto" w:fill="auto"/>
            <w:vAlign w:val="center"/>
          </w:tcPr>
          <w:p w14:paraId="673A0757" w14:textId="0C167F28" w:rsidR="00DF2397" w:rsidRPr="0002157B" w:rsidRDefault="00DF2397" w:rsidP="00D34A6D">
            <w:pPr>
              <w:widowControl/>
              <w:spacing w:line="360" w:lineRule="auto"/>
              <w:rPr>
                <w:rFonts w:asciiTheme="minorEastAsia" w:eastAsiaTheme="minorEastAsia" w:hAnsiTheme="minorEastAsia" w:cs="宋体"/>
                <w:color w:val="000000"/>
                <w:kern w:val="0"/>
                <w:sz w:val="24"/>
              </w:rPr>
            </w:pPr>
            <w:r w:rsidRPr="0002157B">
              <w:rPr>
                <w:rFonts w:asciiTheme="minorEastAsia" w:eastAsiaTheme="minorEastAsia" w:hAnsiTheme="minorEastAsia" w:cs="宋体" w:hint="eastAsia"/>
                <w:color w:val="000000"/>
                <w:kern w:val="0"/>
                <w:sz w:val="24"/>
              </w:rPr>
              <w:t>完成</w:t>
            </w:r>
            <w:r>
              <w:rPr>
                <w:rFonts w:asciiTheme="minorEastAsia" w:eastAsiaTheme="minorEastAsia" w:hAnsiTheme="minorEastAsia" w:cs="宋体" w:hint="eastAsia"/>
                <w:color w:val="000000"/>
                <w:kern w:val="0"/>
                <w:sz w:val="24"/>
              </w:rPr>
              <w:t>系统上</w:t>
            </w:r>
            <w:r w:rsidRPr="0002157B">
              <w:rPr>
                <w:rFonts w:asciiTheme="minorEastAsia" w:eastAsiaTheme="minorEastAsia" w:hAnsiTheme="minorEastAsia" w:cs="宋体" w:hint="eastAsia"/>
                <w:color w:val="000000"/>
                <w:kern w:val="0"/>
                <w:sz w:val="24"/>
              </w:rPr>
              <w:t>线</w:t>
            </w:r>
          </w:p>
        </w:tc>
      </w:tr>
    </w:tbl>
    <w:p w14:paraId="2BE5AD35" w14:textId="77777777" w:rsidR="00EE0EEC" w:rsidRPr="00DF2397" w:rsidRDefault="00EE0EEC" w:rsidP="00EE0EEC"/>
    <w:sectPr w:rsidR="00EE0EEC" w:rsidRPr="00DF2397">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9BD7B9" w16cid:durableId="1D47C947"/>
  <w16cid:commentId w16cid:paraId="09AC2BB1" w16cid:durableId="1D11BB2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72E62" w14:textId="77777777" w:rsidR="00AC1505" w:rsidRDefault="00AC1505" w:rsidP="0005680D">
      <w:r>
        <w:separator/>
      </w:r>
    </w:p>
  </w:endnote>
  <w:endnote w:type="continuationSeparator" w:id="0">
    <w:p w14:paraId="7720BFA7" w14:textId="77777777" w:rsidR="00AC1505" w:rsidRDefault="00AC1505" w:rsidP="0005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C839F" w14:textId="77777777" w:rsidR="002D336A" w:rsidRDefault="002D336A">
    <w:pPr>
      <w:pStyle w:val="a5"/>
      <w:framePr w:wrap="around" w:vAnchor="text" w:hAnchor="margin" w:xAlign="right" w:y="1"/>
      <w:rPr>
        <w:rStyle w:val="a8"/>
      </w:rPr>
    </w:pPr>
    <w:r>
      <w:fldChar w:fldCharType="begin"/>
    </w:r>
    <w:r>
      <w:rPr>
        <w:rStyle w:val="a8"/>
      </w:rPr>
      <w:instrText xml:space="preserve">PAGE  </w:instrText>
    </w:r>
    <w:r>
      <w:fldChar w:fldCharType="end"/>
    </w:r>
  </w:p>
  <w:p w14:paraId="02F20FEE" w14:textId="77777777" w:rsidR="002D336A" w:rsidRDefault="002D336A">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B52A7" w14:textId="77777777" w:rsidR="002D336A" w:rsidRDefault="002D336A">
    <w:pPr>
      <w:pStyle w:val="a5"/>
      <w:jc w:val="center"/>
    </w:pPr>
  </w:p>
  <w:p w14:paraId="5EDEBB11" w14:textId="77777777" w:rsidR="002D336A" w:rsidRDefault="002D336A">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F3113" w14:textId="51A5F25B" w:rsidR="002D336A" w:rsidRDefault="002D336A">
    <w:pPr>
      <w:pStyle w:val="a5"/>
      <w:jc w:val="center"/>
    </w:pPr>
    <w:r>
      <w:rPr>
        <w:b/>
        <w:bCs/>
        <w:sz w:val="24"/>
        <w:szCs w:val="24"/>
      </w:rPr>
      <w:fldChar w:fldCharType="begin"/>
    </w:r>
    <w:r>
      <w:rPr>
        <w:b/>
        <w:bCs/>
      </w:rPr>
      <w:instrText>PAGE</w:instrText>
    </w:r>
    <w:r>
      <w:rPr>
        <w:b/>
        <w:bCs/>
        <w:sz w:val="24"/>
        <w:szCs w:val="24"/>
      </w:rPr>
      <w:fldChar w:fldCharType="separate"/>
    </w:r>
    <w:r w:rsidR="009E2F1D">
      <w:rPr>
        <w:b/>
        <w:bCs/>
        <w:noProof/>
      </w:rPr>
      <w:t>25</w:t>
    </w:r>
    <w:r>
      <w:rPr>
        <w:b/>
        <w:bCs/>
        <w:sz w:val="24"/>
        <w:szCs w:val="24"/>
      </w:rPr>
      <w:fldChar w:fldCharType="end"/>
    </w:r>
  </w:p>
  <w:p w14:paraId="385A9014" w14:textId="77777777" w:rsidR="002D336A" w:rsidRDefault="002D336A">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FFA6C" w14:textId="77777777" w:rsidR="00AC1505" w:rsidRDefault="00AC1505" w:rsidP="0005680D">
      <w:r>
        <w:separator/>
      </w:r>
    </w:p>
  </w:footnote>
  <w:footnote w:type="continuationSeparator" w:id="0">
    <w:p w14:paraId="6E69EBCE" w14:textId="77777777" w:rsidR="00AC1505" w:rsidRDefault="00AC1505" w:rsidP="000568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6E32D" w14:textId="77777777" w:rsidR="002D336A" w:rsidRDefault="002D336A">
    <w:pPr>
      <w:pStyle w:val="a4"/>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1D0C8" w14:textId="77777777" w:rsidR="002D336A" w:rsidRDefault="002D336A">
    <w:pPr>
      <w:pStyle w:val="a4"/>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1BD61" w14:textId="77777777" w:rsidR="002D336A" w:rsidRDefault="002D336A">
    <w:pPr>
      <w:pStyle w:val="a4"/>
      <w:jc w:val="left"/>
    </w:pPr>
    <w:r>
      <w:rPr>
        <w:rFonts w:hint="eastAsia"/>
      </w:rPr>
      <w:t>上海黄金交易所GEMS-3业务和技术会员影响说明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3246"/>
    <w:multiLevelType w:val="hybridMultilevel"/>
    <w:tmpl w:val="D4C05622"/>
    <w:lvl w:ilvl="0" w:tplc="B2AE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D44B5"/>
    <w:multiLevelType w:val="hybridMultilevel"/>
    <w:tmpl w:val="EFC60C6E"/>
    <w:lvl w:ilvl="0" w:tplc="8244F06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7C670F9"/>
    <w:multiLevelType w:val="hybridMultilevel"/>
    <w:tmpl w:val="2A24099A"/>
    <w:lvl w:ilvl="0" w:tplc="1F28B388">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16C25147"/>
    <w:multiLevelType w:val="multilevel"/>
    <w:tmpl w:val="0409001D"/>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BCD4107"/>
    <w:multiLevelType w:val="hybridMultilevel"/>
    <w:tmpl w:val="EC1CA7D8"/>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nsid w:val="216D1019"/>
    <w:multiLevelType w:val="multilevel"/>
    <w:tmpl w:val="216D1019"/>
    <w:lvl w:ilvl="0">
      <w:start w:val="1"/>
      <w:numFmt w:val="bullet"/>
      <w:pStyle w:val="a"/>
      <w:lvlText w:val=""/>
      <w:lvlJc w:val="left"/>
      <w:pPr>
        <w:tabs>
          <w:tab w:val="num" w:pos="850"/>
        </w:tabs>
        <w:ind w:left="850" w:hanging="389"/>
      </w:pPr>
      <w:rPr>
        <w:rFonts w:ascii="Wingdings" w:hAnsi="Wingdings" w:hint="default"/>
      </w:rPr>
    </w:lvl>
    <w:lvl w:ilvl="1">
      <w:start w:val="1"/>
      <w:numFmt w:val="bullet"/>
      <w:lvlText w:val=""/>
      <w:lvlJc w:val="left"/>
      <w:pPr>
        <w:tabs>
          <w:tab w:val="num" w:pos="2448"/>
        </w:tabs>
        <w:ind w:left="2448" w:hanging="420"/>
      </w:pPr>
      <w:rPr>
        <w:rFonts w:ascii="Wingdings" w:hAnsi="Wingdings" w:hint="default"/>
      </w:rPr>
    </w:lvl>
    <w:lvl w:ilvl="2">
      <w:start w:val="1"/>
      <w:numFmt w:val="bullet"/>
      <w:lvlText w:val=""/>
      <w:lvlJc w:val="left"/>
      <w:pPr>
        <w:tabs>
          <w:tab w:val="num" w:pos="2868"/>
        </w:tabs>
        <w:ind w:left="2868" w:hanging="420"/>
      </w:pPr>
      <w:rPr>
        <w:rFonts w:ascii="Wingdings" w:hAnsi="Wingdings" w:hint="default"/>
      </w:rPr>
    </w:lvl>
    <w:lvl w:ilvl="3">
      <w:start w:val="1"/>
      <w:numFmt w:val="bullet"/>
      <w:lvlText w:val=""/>
      <w:lvlJc w:val="left"/>
      <w:pPr>
        <w:tabs>
          <w:tab w:val="num" w:pos="3288"/>
        </w:tabs>
        <w:ind w:left="3288" w:hanging="420"/>
      </w:pPr>
      <w:rPr>
        <w:rFonts w:ascii="Wingdings" w:hAnsi="Wingdings" w:hint="default"/>
      </w:rPr>
    </w:lvl>
    <w:lvl w:ilvl="4">
      <w:start w:val="1"/>
      <w:numFmt w:val="bullet"/>
      <w:lvlText w:val=""/>
      <w:lvlJc w:val="left"/>
      <w:pPr>
        <w:tabs>
          <w:tab w:val="num" w:pos="3708"/>
        </w:tabs>
        <w:ind w:left="3708" w:hanging="420"/>
      </w:pPr>
      <w:rPr>
        <w:rFonts w:ascii="Wingdings" w:hAnsi="Wingdings" w:hint="default"/>
      </w:rPr>
    </w:lvl>
    <w:lvl w:ilvl="5">
      <w:start w:val="1"/>
      <w:numFmt w:val="bullet"/>
      <w:lvlText w:val=""/>
      <w:lvlJc w:val="left"/>
      <w:pPr>
        <w:tabs>
          <w:tab w:val="num" w:pos="4128"/>
        </w:tabs>
        <w:ind w:left="4128" w:hanging="420"/>
      </w:pPr>
      <w:rPr>
        <w:rFonts w:ascii="Wingdings" w:hAnsi="Wingdings" w:hint="default"/>
      </w:rPr>
    </w:lvl>
    <w:lvl w:ilvl="6">
      <w:start w:val="1"/>
      <w:numFmt w:val="bullet"/>
      <w:lvlText w:val=""/>
      <w:lvlJc w:val="left"/>
      <w:pPr>
        <w:tabs>
          <w:tab w:val="num" w:pos="4548"/>
        </w:tabs>
        <w:ind w:left="4548" w:hanging="420"/>
      </w:pPr>
      <w:rPr>
        <w:rFonts w:ascii="Wingdings" w:hAnsi="Wingdings" w:hint="default"/>
      </w:rPr>
    </w:lvl>
    <w:lvl w:ilvl="7">
      <w:start w:val="1"/>
      <w:numFmt w:val="bullet"/>
      <w:lvlText w:val=""/>
      <w:lvlJc w:val="left"/>
      <w:pPr>
        <w:tabs>
          <w:tab w:val="num" w:pos="4968"/>
        </w:tabs>
        <w:ind w:left="4968" w:hanging="420"/>
      </w:pPr>
      <w:rPr>
        <w:rFonts w:ascii="Wingdings" w:hAnsi="Wingdings" w:hint="default"/>
      </w:rPr>
    </w:lvl>
    <w:lvl w:ilvl="8">
      <w:start w:val="1"/>
      <w:numFmt w:val="bullet"/>
      <w:lvlText w:val=""/>
      <w:lvlJc w:val="left"/>
      <w:pPr>
        <w:tabs>
          <w:tab w:val="num" w:pos="5388"/>
        </w:tabs>
        <w:ind w:left="5388" w:hanging="420"/>
      </w:pPr>
      <w:rPr>
        <w:rFonts w:ascii="Wingdings" w:hAnsi="Wingdings" w:hint="default"/>
      </w:rPr>
    </w:lvl>
  </w:abstractNum>
  <w:abstractNum w:abstractNumId="6">
    <w:nsid w:val="27CE3ACA"/>
    <w:multiLevelType w:val="multilevel"/>
    <w:tmpl w:val="0409001D"/>
    <w:numStyleLink w:val="Level22"/>
  </w:abstractNum>
  <w:abstractNum w:abstractNumId="7">
    <w:nsid w:val="36510631"/>
    <w:multiLevelType w:val="hybridMultilevel"/>
    <w:tmpl w:val="2A24099A"/>
    <w:lvl w:ilvl="0" w:tplc="1F28B388">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3B5A26C1"/>
    <w:multiLevelType w:val="hybridMultilevel"/>
    <w:tmpl w:val="EC1CA7D8"/>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3CD62526"/>
    <w:multiLevelType w:val="multilevel"/>
    <w:tmpl w:val="0409001D"/>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D6163CE"/>
    <w:multiLevelType w:val="hybridMultilevel"/>
    <w:tmpl w:val="EFC60C6E"/>
    <w:lvl w:ilvl="0" w:tplc="8244F06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C547BD3"/>
    <w:multiLevelType w:val="hybridMultilevel"/>
    <w:tmpl w:val="4E72FC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F803582"/>
    <w:multiLevelType w:val="hybridMultilevel"/>
    <w:tmpl w:val="AF921730"/>
    <w:lvl w:ilvl="0" w:tplc="16AA010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6C753A8"/>
    <w:multiLevelType w:val="hybridMultilevel"/>
    <w:tmpl w:val="22D0E5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C0857E6"/>
    <w:multiLevelType w:val="multilevel"/>
    <w:tmpl w:val="B75A6D90"/>
    <w:lvl w:ilvl="0">
      <w:start w:val="1"/>
      <w:numFmt w:val="decimal"/>
      <w:pStyle w:val="1"/>
      <w:lvlText w:val="%1"/>
      <w:lvlJc w:val="left"/>
      <w:pPr>
        <w:ind w:left="425" w:hanging="425"/>
      </w:pPr>
      <w:rPr>
        <w:rFonts w:hint="eastAsia"/>
      </w:rPr>
    </w:lvl>
    <w:lvl w:ilvl="1">
      <w:start w:val="2"/>
      <w:numFmt w:val="decimal"/>
      <w:pStyle w:val="2"/>
      <w:lvlText w:val="%1.%2"/>
      <w:lvlJc w:val="left"/>
      <w:pPr>
        <w:ind w:left="992"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1702"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5FEC3B92"/>
    <w:multiLevelType w:val="hybridMultilevel"/>
    <w:tmpl w:val="EC1CA7D8"/>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6079542E"/>
    <w:multiLevelType w:val="hybridMultilevel"/>
    <w:tmpl w:val="EFC60C6E"/>
    <w:lvl w:ilvl="0" w:tplc="8244F06C">
      <w:start w:val="1"/>
      <w:numFmt w:val="decimal"/>
      <w:lvlText w:val="%1．"/>
      <w:lvlJc w:val="left"/>
      <w:pPr>
        <w:ind w:left="786"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B712A8C"/>
    <w:multiLevelType w:val="multilevel"/>
    <w:tmpl w:val="0409001D"/>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6CF67AE4"/>
    <w:multiLevelType w:val="hybridMultilevel"/>
    <w:tmpl w:val="EFC60C6E"/>
    <w:lvl w:ilvl="0" w:tplc="8244F06C">
      <w:start w:val="1"/>
      <w:numFmt w:val="decimal"/>
      <w:lvlText w:val="%1．"/>
      <w:lvlJc w:val="left"/>
      <w:pPr>
        <w:ind w:left="786"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DBE5BF6"/>
    <w:multiLevelType w:val="multilevel"/>
    <w:tmpl w:val="0409001D"/>
    <w:styleLink w:val="Level22"/>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77C8143A"/>
    <w:multiLevelType w:val="hybridMultilevel"/>
    <w:tmpl w:val="EC1CA7D8"/>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nsid w:val="7AAF5098"/>
    <w:multiLevelType w:val="hybridMultilevel"/>
    <w:tmpl w:val="2A24099A"/>
    <w:lvl w:ilvl="0" w:tplc="1F28B388">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2"/>
  </w:num>
  <w:num w:numId="2">
    <w:abstractNumId w:val="6"/>
    <w:lvlOverride w:ilvl="0">
      <w:lvl w:ilvl="0">
        <w:numFmt w:val="decimal"/>
        <w:lvlText w:val=""/>
        <w:lvlJc w:val="left"/>
      </w:lvl>
    </w:lvlOverride>
    <w:lvlOverride w:ilvl="1">
      <w:lvl w:ilvl="1">
        <w:start w:val="1"/>
        <w:numFmt w:val="decimal"/>
        <w:lvlText w:val="%1.%2"/>
        <w:lvlJc w:val="left"/>
        <w:pPr>
          <w:ind w:left="992" w:hanging="567"/>
        </w:pPr>
      </w:lvl>
    </w:lvlOverride>
  </w:num>
  <w:num w:numId="3">
    <w:abstractNumId w:val="19"/>
  </w:num>
  <w:num w:numId="4">
    <w:abstractNumId w:val="14"/>
  </w:num>
  <w:num w:numId="5">
    <w:abstractNumId w:val="5"/>
  </w:num>
  <w:num w:numId="6">
    <w:abstractNumId w:val="0"/>
  </w:num>
  <w:num w:numId="7">
    <w:abstractNumId w:val="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6"/>
  </w:num>
  <w:num w:numId="12">
    <w:abstractNumId w:val="18"/>
  </w:num>
  <w:num w:numId="13">
    <w:abstractNumId w:val="4"/>
  </w:num>
  <w:num w:numId="14">
    <w:abstractNumId w:val="20"/>
  </w:num>
  <w:num w:numId="15">
    <w:abstractNumId w:val="8"/>
  </w:num>
  <w:num w:numId="16">
    <w:abstractNumId w:val="14"/>
  </w:num>
  <w:num w:numId="17">
    <w:abstractNumId w:val="14"/>
  </w:num>
  <w:num w:numId="18">
    <w:abstractNumId w:val="14"/>
  </w:num>
  <w:num w:numId="19">
    <w:abstractNumId w:val="13"/>
  </w:num>
  <w:num w:numId="20">
    <w:abstractNumId w:val="3"/>
  </w:num>
  <w:num w:numId="21">
    <w:abstractNumId w:val="9"/>
  </w:num>
  <w:num w:numId="22">
    <w:abstractNumId w:val="10"/>
  </w:num>
  <w:num w:numId="23">
    <w:abstractNumId w:val="15"/>
  </w:num>
  <w:num w:numId="24">
    <w:abstractNumId w:val="21"/>
  </w:num>
  <w:num w:numId="25">
    <w:abstractNumId w:val="7"/>
  </w:num>
  <w:num w:numId="26">
    <w:abstractNumId w:val="2"/>
  </w:num>
  <w:num w:numId="27">
    <w:abstractNumId w:val="14"/>
  </w:num>
  <w:num w:numId="28">
    <w:abstractNumId w:val="17"/>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叶剑雯">
    <w15:presenceInfo w15:providerId="None" w15:userId="叶剑雯"/>
  </w15:person>
  <w15:person w15:author="tina li">
    <w15:presenceInfo w15:providerId="Windows Live" w15:userId="a30190b36e19ec31"/>
  </w15:person>
  <w15:person w15:author="Jasmina">
    <w15:presenceInfo w15:providerId="None" w15:userId="Jasmina"/>
  </w15:person>
  <w15:person w15:author="cuiqingsong">
    <w15:presenceInfo w15:providerId="None" w15:userId="cuiqing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oNotTrackFormatting/>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73"/>
    <w:rsid w:val="000021A3"/>
    <w:rsid w:val="00014A26"/>
    <w:rsid w:val="00016D84"/>
    <w:rsid w:val="0002157B"/>
    <w:rsid w:val="000336A7"/>
    <w:rsid w:val="00035930"/>
    <w:rsid w:val="000401E5"/>
    <w:rsid w:val="00047F9C"/>
    <w:rsid w:val="0005323B"/>
    <w:rsid w:val="0005680D"/>
    <w:rsid w:val="00057E5F"/>
    <w:rsid w:val="00061422"/>
    <w:rsid w:val="00075B06"/>
    <w:rsid w:val="000A39C6"/>
    <w:rsid w:val="000B5C41"/>
    <w:rsid w:val="000B75FD"/>
    <w:rsid w:val="000B7DF2"/>
    <w:rsid w:val="000C5D7A"/>
    <w:rsid w:val="000C7008"/>
    <w:rsid w:val="00107CD8"/>
    <w:rsid w:val="00114FE9"/>
    <w:rsid w:val="00121CD0"/>
    <w:rsid w:val="001674B6"/>
    <w:rsid w:val="001935D5"/>
    <w:rsid w:val="001A495D"/>
    <w:rsid w:val="001D39DA"/>
    <w:rsid w:val="00200801"/>
    <w:rsid w:val="00202075"/>
    <w:rsid w:val="00227855"/>
    <w:rsid w:val="00266B02"/>
    <w:rsid w:val="002833E6"/>
    <w:rsid w:val="00290D5A"/>
    <w:rsid w:val="002D2DCE"/>
    <w:rsid w:val="002D336A"/>
    <w:rsid w:val="002E61E7"/>
    <w:rsid w:val="00307761"/>
    <w:rsid w:val="00311857"/>
    <w:rsid w:val="00314A9E"/>
    <w:rsid w:val="003456F5"/>
    <w:rsid w:val="00381288"/>
    <w:rsid w:val="003E06E8"/>
    <w:rsid w:val="003E5EA4"/>
    <w:rsid w:val="003E6CE6"/>
    <w:rsid w:val="00411FE8"/>
    <w:rsid w:val="0042661F"/>
    <w:rsid w:val="00427977"/>
    <w:rsid w:val="00430E6E"/>
    <w:rsid w:val="0043148E"/>
    <w:rsid w:val="004370C7"/>
    <w:rsid w:val="0044173F"/>
    <w:rsid w:val="00460E70"/>
    <w:rsid w:val="0046137A"/>
    <w:rsid w:val="00463B5C"/>
    <w:rsid w:val="00464977"/>
    <w:rsid w:val="00466D46"/>
    <w:rsid w:val="00481687"/>
    <w:rsid w:val="004951B1"/>
    <w:rsid w:val="004A6831"/>
    <w:rsid w:val="004E0713"/>
    <w:rsid w:val="004E5E2A"/>
    <w:rsid w:val="004F1039"/>
    <w:rsid w:val="00534567"/>
    <w:rsid w:val="00543F15"/>
    <w:rsid w:val="005456A8"/>
    <w:rsid w:val="00547FB8"/>
    <w:rsid w:val="00560FFA"/>
    <w:rsid w:val="00584049"/>
    <w:rsid w:val="00584592"/>
    <w:rsid w:val="00595B5C"/>
    <w:rsid w:val="005A0A11"/>
    <w:rsid w:val="005C42D5"/>
    <w:rsid w:val="005C6C9F"/>
    <w:rsid w:val="005D5E6C"/>
    <w:rsid w:val="005E0BBE"/>
    <w:rsid w:val="005F1880"/>
    <w:rsid w:val="005F42CD"/>
    <w:rsid w:val="0061721D"/>
    <w:rsid w:val="006306F4"/>
    <w:rsid w:val="00635E26"/>
    <w:rsid w:val="00636BC4"/>
    <w:rsid w:val="006378E2"/>
    <w:rsid w:val="00665C26"/>
    <w:rsid w:val="006739C4"/>
    <w:rsid w:val="00681B9F"/>
    <w:rsid w:val="00697245"/>
    <w:rsid w:val="006B0A4E"/>
    <w:rsid w:val="006C4EF5"/>
    <w:rsid w:val="006C7E92"/>
    <w:rsid w:val="006E1AED"/>
    <w:rsid w:val="006E47B6"/>
    <w:rsid w:val="006E6443"/>
    <w:rsid w:val="007106F8"/>
    <w:rsid w:val="00712B50"/>
    <w:rsid w:val="007145CD"/>
    <w:rsid w:val="00720D90"/>
    <w:rsid w:val="00751B13"/>
    <w:rsid w:val="007523B0"/>
    <w:rsid w:val="00766360"/>
    <w:rsid w:val="00773D02"/>
    <w:rsid w:val="00775259"/>
    <w:rsid w:val="00775D17"/>
    <w:rsid w:val="00776735"/>
    <w:rsid w:val="0079366D"/>
    <w:rsid w:val="007944FD"/>
    <w:rsid w:val="007A1D9E"/>
    <w:rsid w:val="007B49EF"/>
    <w:rsid w:val="007B77A8"/>
    <w:rsid w:val="007C2A3D"/>
    <w:rsid w:val="0081308C"/>
    <w:rsid w:val="00815DD8"/>
    <w:rsid w:val="0082484E"/>
    <w:rsid w:val="0088094C"/>
    <w:rsid w:val="00893F82"/>
    <w:rsid w:val="008967E0"/>
    <w:rsid w:val="008A1303"/>
    <w:rsid w:val="008A1E1D"/>
    <w:rsid w:val="008B2BAD"/>
    <w:rsid w:val="008B6702"/>
    <w:rsid w:val="008C5E26"/>
    <w:rsid w:val="008D1947"/>
    <w:rsid w:val="008D4D7B"/>
    <w:rsid w:val="008D6B0D"/>
    <w:rsid w:val="00905296"/>
    <w:rsid w:val="00907D9B"/>
    <w:rsid w:val="0091328B"/>
    <w:rsid w:val="00957790"/>
    <w:rsid w:val="00982534"/>
    <w:rsid w:val="00987BCA"/>
    <w:rsid w:val="009914FC"/>
    <w:rsid w:val="009978C8"/>
    <w:rsid w:val="009A0AD0"/>
    <w:rsid w:val="009B59C4"/>
    <w:rsid w:val="009C7BB0"/>
    <w:rsid w:val="009E2F1D"/>
    <w:rsid w:val="009E592F"/>
    <w:rsid w:val="009F23E1"/>
    <w:rsid w:val="009F3949"/>
    <w:rsid w:val="009F7A8E"/>
    <w:rsid w:val="00A2569D"/>
    <w:rsid w:val="00A26D3B"/>
    <w:rsid w:val="00A351DD"/>
    <w:rsid w:val="00A5056D"/>
    <w:rsid w:val="00A713EB"/>
    <w:rsid w:val="00A73474"/>
    <w:rsid w:val="00A7738D"/>
    <w:rsid w:val="00A77F1F"/>
    <w:rsid w:val="00A80AF1"/>
    <w:rsid w:val="00A84638"/>
    <w:rsid w:val="00A87A46"/>
    <w:rsid w:val="00A95D85"/>
    <w:rsid w:val="00AB108B"/>
    <w:rsid w:val="00AC1505"/>
    <w:rsid w:val="00AC3EF8"/>
    <w:rsid w:val="00AF06F6"/>
    <w:rsid w:val="00AF7D06"/>
    <w:rsid w:val="00B05535"/>
    <w:rsid w:val="00B06562"/>
    <w:rsid w:val="00B10591"/>
    <w:rsid w:val="00B105BD"/>
    <w:rsid w:val="00B13654"/>
    <w:rsid w:val="00B14C0A"/>
    <w:rsid w:val="00B3561B"/>
    <w:rsid w:val="00B56729"/>
    <w:rsid w:val="00B63B2D"/>
    <w:rsid w:val="00B66F75"/>
    <w:rsid w:val="00B73D3B"/>
    <w:rsid w:val="00B907DE"/>
    <w:rsid w:val="00B922D0"/>
    <w:rsid w:val="00BA2477"/>
    <w:rsid w:val="00BA4D33"/>
    <w:rsid w:val="00BB070A"/>
    <w:rsid w:val="00BB1D60"/>
    <w:rsid w:val="00BB3F1C"/>
    <w:rsid w:val="00BC2C73"/>
    <w:rsid w:val="00BC3E25"/>
    <w:rsid w:val="00BC4E0F"/>
    <w:rsid w:val="00BC6193"/>
    <w:rsid w:val="00BE2788"/>
    <w:rsid w:val="00BF5903"/>
    <w:rsid w:val="00BF6944"/>
    <w:rsid w:val="00C16251"/>
    <w:rsid w:val="00C44532"/>
    <w:rsid w:val="00C445FC"/>
    <w:rsid w:val="00C46060"/>
    <w:rsid w:val="00C54A57"/>
    <w:rsid w:val="00C60A59"/>
    <w:rsid w:val="00C67F2D"/>
    <w:rsid w:val="00C8335F"/>
    <w:rsid w:val="00CB7F0E"/>
    <w:rsid w:val="00CD6855"/>
    <w:rsid w:val="00D2317D"/>
    <w:rsid w:val="00D34A6D"/>
    <w:rsid w:val="00D462B4"/>
    <w:rsid w:val="00D54C31"/>
    <w:rsid w:val="00D56E65"/>
    <w:rsid w:val="00D71A57"/>
    <w:rsid w:val="00D73A18"/>
    <w:rsid w:val="00D93F55"/>
    <w:rsid w:val="00DA3214"/>
    <w:rsid w:val="00DB3733"/>
    <w:rsid w:val="00DB4065"/>
    <w:rsid w:val="00DC7710"/>
    <w:rsid w:val="00DE1072"/>
    <w:rsid w:val="00DF2397"/>
    <w:rsid w:val="00DF5DC7"/>
    <w:rsid w:val="00E258B4"/>
    <w:rsid w:val="00E2616F"/>
    <w:rsid w:val="00E34861"/>
    <w:rsid w:val="00E43C81"/>
    <w:rsid w:val="00E47953"/>
    <w:rsid w:val="00E50EE2"/>
    <w:rsid w:val="00EB20E3"/>
    <w:rsid w:val="00EC3A0C"/>
    <w:rsid w:val="00ED131F"/>
    <w:rsid w:val="00ED2090"/>
    <w:rsid w:val="00EE0EEC"/>
    <w:rsid w:val="00EE40FD"/>
    <w:rsid w:val="00EF0D02"/>
    <w:rsid w:val="00F031C0"/>
    <w:rsid w:val="00F16586"/>
    <w:rsid w:val="00F24388"/>
    <w:rsid w:val="00F42BA5"/>
    <w:rsid w:val="00F46468"/>
    <w:rsid w:val="00F526D3"/>
    <w:rsid w:val="00F6194E"/>
    <w:rsid w:val="00F804ED"/>
    <w:rsid w:val="00F82CEE"/>
    <w:rsid w:val="00F97693"/>
    <w:rsid w:val="00FA6A77"/>
    <w:rsid w:val="00FB392D"/>
    <w:rsid w:val="00FF431D"/>
    <w:rsid w:val="00FF6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37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Bullet" w:uiPriority="0" w:qFormat="1"/>
    <w:lsdException w:name="Title" w:semiHidden="0" w:uiPriority="10" w:unhideWhenUsed="0" w:qFormat="1"/>
    <w:lsdException w:name="Default Paragraph Font" w:uiPriority="1"/>
    <w:lsdException w:name="Subtitle" w:semiHidden="0" w:uiPriority="0" w:unhideWhenUsed="0" w:qFormat="1"/>
    <w:lsdException w:name="Body Text Firs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5680D"/>
    <w:pPr>
      <w:widowControl w:val="0"/>
    </w:pPr>
    <w:rPr>
      <w:rFonts w:ascii="宋体" w:eastAsia="宋体" w:hAnsi="Times New Roman" w:cs="Times New Roman"/>
      <w:szCs w:val="24"/>
    </w:rPr>
  </w:style>
  <w:style w:type="paragraph" w:styleId="1">
    <w:name w:val="heading 1"/>
    <w:aliases w:val="Level 1 Head,H1,PIM 1,Section Head,h1,l1,1,head1,head 1,list,标题1,章,Heading 1,Heading 0,Header 1,Header1,A MAJOR/BOLD,Company Index,Chapter Name,Datasheet title,Fab-1,level 1,heading 1,Head1,1st level,H11,H12,H13,H14,H15,H16,H17,标书1,L1,boc,ÕÂ±êÌâ,R1"/>
    <w:basedOn w:val="a0"/>
    <w:next w:val="a0"/>
    <w:link w:val="1Char"/>
    <w:qFormat/>
    <w:rsid w:val="0005680D"/>
    <w:pPr>
      <w:keepNext/>
      <w:keepLines/>
      <w:numPr>
        <w:numId w:val="4"/>
      </w:numPr>
      <w:adjustRightInd w:val="0"/>
      <w:snapToGrid w:val="0"/>
      <w:spacing w:before="360" w:line="360" w:lineRule="atLeast"/>
      <w:outlineLvl w:val="0"/>
    </w:pPr>
    <w:rPr>
      <w:rFonts w:eastAsia="黑体"/>
      <w:b/>
      <w:bCs/>
      <w:kern w:val="44"/>
      <w:sz w:val="30"/>
      <w:szCs w:val="44"/>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B Sub/Bold4"/>
    <w:basedOn w:val="a0"/>
    <w:next w:val="a0"/>
    <w:link w:val="2Char"/>
    <w:uiPriority w:val="99"/>
    <w:qFormat/>
    <w:rsid w:val="0005680D"/>
    <w:pPr>
      <w:keepNext/>
      <w:keepLines/>
      <w:numPr>
        <w:ilvl w:val="1"/>
        <w:numId w:val="4"/>
      </w:numPr>
      <w:adjustRightInd w:val="0"/>
      <w:snapToGrid w:val="0"/>
      <w:spacing w:before="240" w:line="360" w:lineRule="atLeast"/>
      <w:outlineLvl w:val="1"/>
    </w:pPr>
    <w:rPr>
      <w:rFonts w:ascii="Arial" w:eastAsia="黑体" w:hAnsi="Arial"/>
      <w:b/>
      <w:bCs/>
      <w:sz w:val="28"/>
      <w:szCs w:val="32"/>
    </w:rPr>
  </w:style>
  <w:style w:type="paragraph" w:styleId="3">
    <w:name w:val="heading 3"/>
    <w:basedOn w:val="a0"/>
    <w:next w:val="a0"/>
    <w:link w:val="3Char"/>
    <w:uiPriority w:val="9"/>
    <w:semiHidden/>
    <w:unhideWhenUsed/>
    <w:qFormat/>
    <w:rsid w:val="00ED131F"/>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0568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5680D"/>
    <w:rPr>
      <w:sz w:val="18"/>
      <w:szCs w:val="18"/>
    </w:rPr>
  </w:style>
  <w:style w:type="paragraph" w:styleId="a5">
    <w:name w:val="footer"/>
    <w:basedOn w:val="a0"/>
    <w:link w:val="Char0"/>
    <w:uiPriority w:val="99"/>
    <w:unhideWhenUsed/>
    <w:rsid w:val="0005680D"/>
    <w:pPr>
      <w:tabs>
        <w:tab w:val="center" w:pos="4153"/>
        <w:tab w:val="right" w:pos="8306"/>
      </w:tabs>
      <w:snapToGrid w:val="0"/>
    </w:pPr>
    <w:rPr>
      <w:sz w:val="18"/>
      <w:szCs w:val="18"/>
    </w:rPr>
  </w:style>
  <w:style w:type="character" w:customStyle="1" w:styleId="Char0">
    <w:name w:val="页脚 Char"/>
    <w:basedOn w:val="a1"/>
    <w:link w:val="a5"/>
    <w:uiPriority w:val="99"/>
    <w:rsid w:val="0005680D"/>
    <w:rPr>
      <w:sz w:val="18"/>
      <w:szCs w:val="18"/>
    </w:rPr>
  </w:style>
  <w:style w:type="character" w:customStyle="1" w:styleId="1Char">
    <w:name w:val="标题 1 Char"/>
    <w:aliases w:val="Level 1 Head Char,H1 Char,PIM 1 Char,Section Head Char,h1 Char,l1 Char,1 Char,head1 Char,head 1 Char,list Char,标题1 Char,章 Char,Heading 1 Char,Heading 0 Char,Header 1 Char,Header1 Char,A MAJOR/BOLD Char,Company Index Char,Chapter Name Char"/>
    <w:basedOn w:val="a1"/>
    <w:link w:val="1"/>
    <w:rsid w:val="0005680D"/>
    <w:rPr>
      <w:rFonts w:ascii="宋体" w:eastAsia="黑体" w:hAnsi="Times New Roman" w:cs="Times New Roman"/>
      <w:b/>
      <w:bCs/>
      <w:kern w:val="44"/>
      <w:sz w:val="30"/>
      <w:szCs w:val="44"/>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basedOn w:val="a1"/>
    <w:link w:val="2"/>
    <w:uiPriority w:val="99"/>
    <w:rsid w:val="0005680D"/>
    <w:rPr>
      <w:rFonts w:ascii="Arial" w:eastAsia="黑体" w:hAnsi="Arial" w:cs="Times New Roman"/>
      <w:b/>
      <w:bCs/>
      <w:sz w:val="28"/>
      <w:szCs w:val="32"/>
    </w:rPr>
  </w:style>
  <w:style w:type="character" w:customStyle="1" w:styleId="2Char0">
    <w:name w:val="正文首行缩进 2 Char"/>
    <w:link w:val="20"/>
    <w:rsid w:val="0005680D"/>
    <w:rPr>
      <w:rFonts w:ascii="宋体"/>
      <w:sz w:val="24"/>
      <w:szCs w:val="24"/>
    </w:rPr>
  </w:style>
  <w:style w:type="character" w:customStyle="1" w:styleId="Char1">
    <w:name w:val="列出段落 Char"/>
    <w:aliases w:val="List narrow Char,样式3 Char"/>
    <w:link w:val="a6"/>
    <w:uiPriority w:val="34"/>
    <w:rsid w:val="0005680D"/>
    <w:rPr>
      <w:rFonts w:ascii="宋体"/>
      <w:szCs w:val="24"/>
    </w:rPr>
  </w:style>
  <w:style w:type="character" w:styleId="a7">
    <w:name w:val="Hyperlink"/>
    <w:uiPriority w:val="99"/>
    <w:rsid w:val="0005680D"/>
    <w:rPr>
      <w:color w:val="0000FF"/>
      <w:u w:val="single"/>
    </w:rPr>
  </w:style>
  <w:style w:type="character" w:styleId="a8">
    <w:name w:val="page number"/>
    <w:basedOn w:val="a1"/>
    <w:rsid w:val="0005680D"/>
  </w:style>
  <w:style w:type="paragraph" w:styleId="21">
    <w:name w:val="toc 2"/>
    <w:basedOn w:val="a0"/>
    <w:next w:val="a0"/>
    <w:uiPriority w:val="39"/>
    <w:rsid w:val="0005680D"/>
    <w:pPr>
      <w:ind w:left="210"/>
    </w:pPr>
    <w:rPr>
      <w:rFonts w:ascii="Times New Roman"/>
      <w:smallCaps/>
    </w:rPr>
  </w:style>
  <w:style w:type="paragraph" w:styleId="a6">
    <w:name w:val="List Paragraph"/>
    <w:aliases w:val="List narrow,样式3"/>
    <w:basedOn w:val="a0"/>
    <w:link w:val="Char1"/>
    <w:uiPriority w:val="34"/>
    <w:qFormat/>
    <w:rsid w:val="0005680D"/>
    <w:pPr>
      <w:ind w:firstLineChars="200" w:firstLine="420"/>
    </w:pPr>
    <w:rPr>
      <w:rFonts w:eastAsiaTheme="minorEastAsia" w:hAnsiTheme="minorHAnsi" w:cstheme="minorBidi"/>
    </w:rPr>
  </w:style>
  <w:style w:type="paragraph" w:styleId="a9">
    <w:name w:val="Body Text Indent"/>
    <w:basedOn w:val="a0"/>
    <w:link w:val="Char2"/>
    <w:uiPriority w:val="99"/>
    <w:semiHidden/>
    <w:unhideWhenUsed/>
    <w:rsid w:val="0005680D"/>
    <w:pPr>
      <w:spacing w:after="120"/>
      <w:ind w:leftChars="200" w:left="420"/>
    </w:pPr>
  </w:style>
  <w:style w:type="character" w:customStyle="1" w:styleId="Char2">
    <w:name w:val="正文文本缩进 Char"/>
    <w:basedOn w:val="a1"/>
    <w:link w:val="a9"/>
    <w:uiPriority w:val="99"/>
    <w:semiHidden/>
    <w:rsid w:val="0005680D"/>
    <w:rPr>
      <w:rFonts w:ascii="宋体" w:eastAsia="宋体" w:hAnsi="Times New Roman" w:cs="Times New Roman"/>
      <w:szCs w:val="24"/>
    </w:rPr>
  </w:style>
  <w:style w:type="paragraph" w:styleId="20">
    <w:name w:val="Body Text First Indent 2"/>
    <w:basedOn w:val="a9"/>
    <w:link w:val="2Char0"/>
    <w:rsid w:val="0005680D"/>
    <w:pPr>
      <w:spacing w:beforeLines="50"/>
      <w:ind w:leftChars="0" w:left="0" w:firstLine="420"/>
    </w:pPr>
    <w:rPr>
      <w:rFonts w:eastAsiaTheme="minorEastAsia" w:hAnsiTheme="minorHAnsi" w:cstheme="minorBidi"/>
      <w:sz w:val="24"/>
    </w:rPr>
  </w:style>
  <w:style w:type="character" w:customStyle="1" w:styleId="2Char1">
    <w:name w:val="正文首行缩进 2 Char1"/>
    <w:basedOn w:val="Char2"/>
    <w:uiPriority w:val="99"/>
    <w:semiHidden/>
    <w:rsid w:val="0005680D"/>
    <w:rPr>
      <w:rFonts w:ascii="宋体" w:eastAsia="宋体" w:hAnsi="Times New Roman" w:cs="Times New Roman"/>
      <w:szCs w:val="24"/>
    </w:rPr>
  </w:style>
  <w:style w:type="paragraph" w:customStyle="1" w:styleId="aa">
    <w:name w:val="表格单元"/>
    <w:basedOn w:val="a0"/>
    <w:rsid w:val="0005680D"/>
    <w:pPr>
      <w:adjustRightInd w:val="0"/>
      <w:snapToGrid w:val="0"/>
      <w:spacing w:before="45" w:after="45"/>
    </w:pPr>
  </w:style>
  <w:style w:type="paragraph" w:styleId="ab">
    <w:name w:val="Subtitle"/>
    <w:basedOn w:val="a0"/>
    <w:link w:val="Char3"/>
    <w:qFormat/>
    <w:rsid w:val="0005680D"/>
    <w:pPr>
      <w:spacing w:before="60" w:after="60"/>
      <w:jc w:val="center"/>
      <w:outlineLvl w:val="1"/>
    </w:pPr>
    <w:rPr>
      <w:rFonts w:ascii="Arial" w:eastAsia="黑体" w:hAnsi="Arial" w:cs="Arial"/>
      <w:b/>
      <w:bCs/>
      <w:kern w:val="28"/>
      <w:sz w:val="36"/>
      <w:szCs w:val="32"/>
    </w:rPr>
  </w:style>
  <w:style w:type="character" w:customStyle="1" w:styleId="Char3">
    <w:name w:val="副标题 Char"/>
    <w:basedOn w:val="a1"/>
    <w:link w:val="ab"/>
    <w:rsid w:val="0005680D"/>
    <w:rPr>
      <w:rFonts w:ascii="Arial" w:eastAsia="黑体" w:hAnsi="Arial" w:cs="Arial"/>
      <w:b/>
      <w:bCs/>
      <w:kern w:val="28"/>
      <w:sz w:val="36"/>
      <w:szCs w:val="32"/>
    </w:rPr>
  </w:style>
  <w:style w:type="paragraph" w:styleId="10">
    <w:name w:val="toc 1"/>
    <w:basedOn w:val="a0"/>
    <w:next w:val="a0"/>
    <w:uiPriority w:val="39"/>
    <w:rsid w:val="0005680D"/>
    <w:pPr>
      <w:spacing w:before="120" w:after="120"/>
    </w:pPr>
    <w:rPr>
      <w:rFonts w:ascii="Times New Roman"/>
      <w:b/>
      <w:bCs/>
      <w:caps/>
    </w:rPr>
  </w:style>
  <w:style w:type="paragraph" w:styleId="30">
    <w:name w:val="toc 3"/>
    <w:basedOn w:val="a0"/>
    <w:next w:val="a0"/>
    <w:uiPriority w:val="39"/>
    <w:rsid w:val="0005680D"/>
    <w:pPr>
      <w:ind w:left="420"/>
    </w:pPr>
    <w:rPr>
      <w:rFonts w:ascii="Times New Roman" w:eastAsia="楷体_GB2312"/>
      <w:iCs/>
    </w:rPr>
  </w:style>
  <w:style w:type="paragraph" w:customStyle="1" w:styleId="ac">
    <w:name w:val="表格栏目"/>
    <w:basedOn w:val="a0"/>
    <w:rsid w:val="0005680D"/>
    <w:pPr>
      <w:adjustRightInd w:val="0"/>
      <w:snapToGrid w:val="0"/>
      <w:spacing w:before="45" w:after="45"/>
      <w:jc w:val="center"/>
    </w:pPr>
    <w:rPr>
      <w:rFonts w:eastAsia="黑体"/>
      <w:b/>
      <w:bCs/>
    </w:rPr>
  </w:style>
  <w:style w:type="numbering" w:customStyle="1" w:styleId="Level22">
    <w:name w:val="Level22"/>
    <w:uiPriority w:val="99"/>
    <w:rsid w:val="0005680D"/>
    <w:pPr>
      <w:numPr>
        <w:numId w:val="3"/>
      </w:numPr>
    </w:pPr>
  </w:style>
  <w:style w:type="paragraph" w:styleId="a">
    <w:name w:val="List Bullet"/>
    <w:basedOn w:val="a0"/>
    <w:qFormat/>
    <w:rsid w:val="00F97693"/>
    <w:pPr>
      <w:numPr>
        <w:numId w:val="5"/>
      </w:numPr>
      <w:tabs>
        <w:tab w:val="left" w:pos="850"/>
      </w:tabs>
      <w:adjustRightInd w:val="0"/>
      <w:snapToGrid w:val="0"/>
      <w:spacing w:line="360" w:lineRule="atLeast"/>
    </w:pPr>
  </w:style>
  <w:style w:type="table" w:styleId="ad">
    <w:name w:val="Table Grid"/>
    <w:basedOn w:val="a2"/>
    <w:uiPriority w:val="59"/>
    <w:rsid w:val="00F9769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0"/>
    <w:link w:val="Char4"/>
    <w:rsid w:val="00907D9B"/>
    <w:pPr>
      <w:adjustRightInd w:val="0"/>
      <w:snapToGrid w:val="0"/>
      <w:spacing w:before="240" w:line="360" w:lineRule="atLeast"/>
      <w:ind w:firstLineChars="200" w:firstLine="420"/>
    </w:pPr>
  </w:style>
  <w:style w:type="character" w:customStyle="1" w:styleId="Char4">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link w:val="ae"/>
    <w:rsid w:val="00907D9B"/>
    <w:rPr>
      <w:rFonts w:ascii="宋体" w:eastAsia="宋体" w:hAnsi="Times New Roman" w:cs="Times New Roman"/>
      <w:szCs w:val="24"/>
    </w:rPr>
  </w:style>
  <w:style w:type="character" w:styleId="af">
    <w:name w:val="annotation reference"/>
    <w:basedOn w:val="a1"/>
    <w:uiPriority w:val="99"/>
    <w:semiHidden/>
    <w:unhideWhenUsed/>
    <w:rsid w:val="009F23E1"/>
    <w:rPr>
      <w:sz w:val="21"/>
      <w:szCs w:val="21"/>
    </w:rPr>
  </w:style>
  <w:style w:type="paragraph" w:styleId="af0">
    <w:name w:val="annotation text"/>
    <w:basedOn w:val="a0"/>
    <w:link w:val="Char5"/>
    <w:uiPriority w:val="99"/>
    <w:semiHidden/>
    <w:unhideWhenUsed/>
    <w:rsid w:val="009F23E1"/>
  </w:style>
  <w:style w:type="character" w:customStyle="1" w:styleId="Char5">
    <w:name w:val="批注文字 Char"/>
    <w:basedOn w:val="a1"/>
    <w:link w:val="af0"/>
    <w:uiPriority w:val="99"/>
    <w:semiHidden/>
    <w:rsid w:val="009F23E1"/>
    <w:rPr>
      <w:rFonts w:ascii="宋体" w:eastAsia="宋体" w:hAnsi="Times New Roman" w:cs="Times New Roman"/>
      <w:szCs w:val="24"/>
    </w:rPr>
  </w:style>
  <w:style w:type="paragraph" w:styleId="af1">
    <w:name w:val="annotation subject"/>
    <w:basedOn w:val="af0"/>
    <w:next w:val="af0"/>
    <w:link w:val="Char6"/>
    <w:uiPriority w:val="99"/>
    <w:semiHidden/>
    <w:unhideWhenUsed/>
    <w:rsid w:val="009F23E1"/>
    <w:rPr>
      <w:b/>
      <w:bCs/>
    </w:rPr>
  </w:style>
  <w:style w:type="character" w:customStyle="1" w:styleId="Char6">
    <w:name w:val="批注主题 Char"/>
    <w:basedOn w:val="Char5"/>
    <w:link w:val="af1"/>
    <w:uiPriority w:val="99"/>
    <w:semiHidden/>
    <w:rsid w:val="009F23E1"/>
    <w:rPr>
      <w:rFonts w:ascii="宋体" w:eastAsia="宋体" w:hAnsi="Times New Roman" w:cs="Times New Roman"/>
      <w:b/>
      <w:bCs/>
      <w:szCs w:val="24"/>
    </w:rPr>
  </w:style>
  <w:style w:type="paragraph" w:styleId="af2">
    <w:name w:val="Balloon Text"/>
    <w:basedOn w:val="a0"/>
    <w:link w:val="Char7"/>
    <w:semiHidden/>
    <w:unhideWhenUsed/>
    <w:rsid w:val="009F23E1"/>
    <w:rPr>
      <w:sz w:val="18"/>
      <w:szCs w:val="18"/>
    </w:rPr>
  </w:style>
  <w:style w:type="character" w:customStyle="1" w:styleId="Char7">
    <w:name w:val="批注框文本 Char"/>
    <w:basedOn w:val="a1"/>
    <w:link w:val="af2"/>
    <w:semiHidden/>
    <w:rsid w:val="009F23E1"/>
    <w:rPr>
      <w:rFonts w:ascii="宋体" w:eastAsia="宋体" w:hAnsi="Times New Roman" w:cs="Times New Roman"/>
      <w:sz w:val="18"/>
      <w:szCs w:val="18"/>
    </w:rPr>
  </w:style>
  <w:style w:type="paragraph" w:customStyle="1" w:styleId="4">
    <w:name w:val="正文4"/>
    <w:rsid w:val="00712B50"/>
    <w:pPr>
      <w:jc w:val="both"/>
    </w:pPr>
    <w:rPr>
      <w:rFonts w:ascii="CG Times" w:eastAsia="宋体" w:hAnsi="CG Times" w:cs="宋体"/>
      <w:szCs w:val="21"/>
    </w:rPr>
  </w:style>
  <w:style w:type="character" w:customStyle="1" w:styleId="3Char">
    <w:name w:val="标题 3 Char"/>
    <w:basedOn w:val="a1"/>
    <w:link w:val="3"/>
    <w:rsid w:val="00ED131F"/>
    <w:rPr>
      <w:rFonts w:ascii="宋体"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Bullet" w:uiPriority="0" w:qFormat="1"/>
    <w:lsdException w:name="Title" w:semiHidden="0" w:uiPriority="10" w:unhideWhenUsed="0" w:qFormat="1"/>
    <w:lsdException w:name="Default Paragraph Font" w:uiPriority="1"/>
    <w:lsdException w:name="Subtitle" w:semiHidden="0" w:uiPriority="0" w:unhideWhenUsed="0" w:qFormat="1"/>
    <w:lsdException w:name="Body Text Firs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5680D"/>
    <w:pPr>
      <w:widowControl w:val="0"/>
    </w:pPr>
    <w:rPr>
      <w:rFonts w:ascii="宋体" w:eastAsia="宋体" w:hAnsi="Times New Roman" w:cs="Times New Roman"/>
      <w:szCs w:val="24"/>
    </w:rPr>
  </w:style>
  <w:style w:type="paragraph" w:styleId="1">
    <w:name w:val="heading 1"/>
    <w:aliases w:val="Level 1 Head,H1,PIM 1,Section Head,h1,l1,1,head1,head 1,list,标题1,章,Heading 1,Heading 0,Header 1,Header1,A MAJOR/BOLD,Company Index,Chapter Name,Datasheet title,Fab-1,level 1,heading 1,Head1,1st level,H11,H12,H13,H14,H15,H16,H17,标书1,L1,boc,ÕÂ±êÌâ,R1"/>
    <w:basedOn w:val="a0"/>
    <w:next w:val="a0"/>
    <w:link w:val="1Char"/>
    <w:qFormat/>
    <w:rsid w:val="0005680D"/>
    <w:pPr>
      <w:keepNext/>
      <w:keepLines/>
      <w:numPr>
        <w:numId w:val="4"/>
      </w:numPr>
      <w:adjustRightInd w:val="0"/>
      <w:snapToGrid w:val="0"/>
      <w:spacing w:before="360" w:line="360" w:lineRule="atLeast"/>
      <w:outlineLvl w:val="0"/>
    </w:pPr>
    <w:rPr>
      <w:rFonts w:eastAsia="黑体"/>
      <w:b/>
      <w:bCs/>
      <w:kern w:val="44"/>
      <w:sz w:val="30"/>
      <w:szCs w:val="44"/>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B Sub/Bold4"/>
    <w:basedOn w:val="a0"/>
    <w:next w:val="a0"/>
    <w:link w:val="2Char"/>
    <w:uiPriority w:val="99"/>
    <w:qFormat/>
    <w:rsid w:val="0005680D"/>
    <w:pPr>
      <w:keepNext/>
      <w:keepLines/>
      <w:numPr>
        <w:ilvl w:val="1"/>
        <w:numId w:val="4"/>
      </w:numPr>
      <w:adjustRightInd w:val="0"/>
      <w:snapToGrid w:val="0"/>
      <w:spacing w:before="240" w:line="360" w:lineRule="atLeast"/>
      <w:outlineLvl w:val="1"/>
    </w:pPr>
    <w:rPr>
      <w:rFonts w:ascii="Arial" w:eastAsia="黑体" w:hAnsi="Arial"/>
      <w:b/>
      <w:bCs/>
      <w:sz w:val="28"/>
      <w:szCs w:val="32"/>
    </w:rPr>
  </w:style>
  <w:style w:type="paragraph" w:styleId="3">
    <w:name w:val="heading 3"/>
    <w:basedOn w:val="a0"/>
    <w:next w:val="a0"/>
    <w:link w:val="3Char"/>
    <w:uiPriority w:val="9"/>
    <w:semiHidden/>
    <w:unhideWhenUsed/>
    <w:qFormat/>
    <w:rsid w:val="00ED131F"/>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0568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5680D"/>
    <w:rPr>
      <w:sz w:val="18"/>
      <w:szCs w:val="18"/>
    </w:rPr>
  </w:style>
  <w:style w:type="paragraph" w:styleId="a5">
    <w:name w:val="footer"/>
    <w:basedOn w:val="a0"/>
    <w:link w:val="Char0"/>
    <w:uiPriority w:val="99"/>
    <w:unhideWhenUsed/>
    <w:rsid w:val="0005680D"/>
    <w:pPr>
      <w:tabs>
        <w:tab w:val="center" w:pos="4153"/>
        <w:tab w:val="right" w:pos="8306"/>
      </w:tabs>
      <w:snapToGrid w:val="0"/>
    </w:pPr>
    <w:rPr>
      <w:sz w:val="18"/>
      <w:szCs w:val="18"/>
    </w:rPr>
  </w:style>
  <w:style w:type="character" w:customStyle="1" w:styleId="Char0">
    <w:name w:val="页脚 Char"/>
    <w:basedOn w:val="a1"/>
    <w:link w:val="a5"/>
    <w:uiPriority w:val="99"/>
    <w:rsid w:val="0005680D"/>
    <w:rPr>
      <w:sz w:val="18"/>
      <w:szCs w:val="18"/>
    </w:rPr>
  </w:style>
  <w:style w:type="character" w:customStyle="1" w:styleId="1Char">
    <w:name w:val="标题 1 Char"/>
    <w:aliases w:val="Level 1 Head Char,H1 Char,PIM 1 Char,Section Head Char,h1 Char,l1 Char,1 Char,head1 Char,head 1 Char,list Char,标题1 Char,章 Char,Heading 1 Char,Heading 0 Char,Header 1 Char,Header1 Char,A MAJOR/BOLD Char,Company Index Char,Chapter Name Char"/>
    <w:basedOn w:val="a1"/>
    <w:link w:val="1"/>
    <w:rsid w:val="0005680D"/>
    <w:rPr>
      <w:rFonts w:ascii="宋体" w:eastAsia="黑体" w:hAnsi="Times New Roman" w:cs="Times New Roman"/>
      <w:b/>
      <w:bCs/>
      <w:kern w:val="44"/>
      <w:sz w:val="30"/>
      <w:szCs w:val="44"/>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basedOn w:val="a1"/>
    <w:link w:val="2"/>
    <w:uiPriority w:val="99"/>
    <w:rsid w:val="0005680D"/>
    <w:rPr>
      <w:rFonts w:ascii="Arial" w:eastAsia="黑体" w:hAnsi="Arial" w:cs="Times New Roman"/>
      <w:b/>
      <w:bCs/>
      <w:sz w:val="28"/>
      <w:szCs w:val="32"/>
    </w:rPr>
  </w:style>
  <w:style w:type="character" w:customStyle="1" w:styleId="2Char0">
    <w:name w:val="正文首行缩进 2 Char"/>
    <w:link w:val="20"/>
    <w:rsid w:val="0005680D"/>
    <w:rPr>
      <w:rFonts w:ascii="宋体"/>
      <w:sz w:val="24"/>
      <w:szCs w:val="24"/>
    </w:rPr>
  </w:style>
  <w:style w:type="character" w:customStyle="1" w:styleId="Char1">
    <w:name w:val="列出段落 Char"/>
    <w:aliases w:val="List narrow Char,样式3 Char"/>
    <w:link w:val="a6"/>
    <w:uiPriority w:val="34"/>
    <w:rsid w:val="0005680D"/>
    <w:rPr>
      <w:rFonts w:ascii="宋体"/>
      <w:szCs w:val="24"/>
    </w:rPr>
  </w:style>
  <w:style w:type="character" w:styleId="a7">
    <w:name w:val="Hyperlink"/>
    <w:uiPriority w:val="99"/>
    <w:rsid w:val="0005680D"/>
    <w:rPr>
      <w:color w:val="0000FF"/>
      <w:u w:val="single"/>
    </w:rPr>
  </w:style>
  <w:style w:type="character" w:styleId="a8">
    <w:name w:val="page number"/>
    <w:basedOn w:val="a1"/>
    <w:rsid w:val="0005680D"/>
  </w:style>
  <w:style w:type="paragraph" w:styleId="21">
    <w:name w:val="toc 2"/>
    <w:basedOn w:val="a0"/>
    <w:next w:val="a0"/>
    <w:uiPriority w:val="39"/>
    <w:rsid w:val="0005680D"/>
    <w:pPr>
      <w:ind w:left="210"/>
    </w:pPr>
    <w:rPr>
      <w:rFonts w:ascii="Times New Roman"/>
      <w:smallCaps/>
    </w:rPr>
  </w:style>
  <w:style w:type="paragraph" w:styleId="a6">
    <w:name w:val="List Paragraph"/>
    <w:aliases w:val="List narrow,样式3"/>
    <w:basedOn w:val="a0"/>
    <w:link w:val="Char1"/>
    <w:uiPriority w:val="34"/>
    <w:qFormat/>
    <w:rsid w:val="0005680D"/>
    <w:pPr>
      <w:ind w:firstLineChars="200" w:firstLine="420"/>
    </w:pPr>
    <w:rPr>
      <w:rFonts w:eastAsiaTheme="minorEastAsia" w:hAnsiTheme="minorHAnsi" w:cstheme="minorBidi"/>
    </w:rPr>
  </w:style>
  <w:style w:type="paragraph" w:styleId="a9">
    <w:name w:val="Body Text Indent"/>
    <w:basedOn w:val="a0"/>
    <w:link w:val="Char2"/>
    <w:uiPriority w:val="99"/>
    <w:semiHidden/>
    <w:unhideWhenUsed/>
    <w:rsid w:val="0005680D"/>
    <w:pPr>
      <w:spacing w:after="120"/>
      <w:ind w:leftChars="200" w:left="420"/>
    </w:pPr>
  </w:style>
  <w:style w:type="character" w:customStyle="1" w:styleId="Char2">
    <w:name w:val="正文文本缩进 Char"/>
    <w:basedOn w:val="a1"/>
    <w:link w:val="a9"/>
    <w:uiPriority w:val="99"/>
    <w:semiHidden/>
    <w:rsid w:val="0005680D"/>
    <w:rPr>
      <w:rFonts w:ascii="宋体" w:eastAsia="宋体" w:hAnsi="Times New Roman" w:cs="Times New Roman"/>
      <w:szCs w:val="24"/>
    </w:rPr>
  </w:style>
  <w:style w:type="paragraph" w:styleId="20">
    <w:name w:val="Body Text First Indent 2"/>
    <w:basedOn w:val="a9"/>
    <w:link w:val="2Char0"/>
    <w:rsid w:val="0005680D"/>
    <w:pPr>
      <w:spacing w:beforeLines="50"/>
      <w:ind w:leftChars="0" w:left="0" w:firstLine="420"/>
    </w:pPr>
    <w:rPr>
      <w:rFonts w:eastAsiaTheme="minorEastAsia" w:hAnsiTheme="minorHAnsi" w:cstheme="minorBidi"/>
      <w:sz w:val="24"/>
    </w:rPr>
  </w:style>
  <w:style w:type="character" w:customStyle="1" w:styleId="2Char1">
    <w:name w:val="正文首行缩进 2 Char1"/>
    <w:basedOn w:val="Char2"/>
    <w:uiPriority w:val="99"/>
    <w:semiHidden/>
    <w:rsid w:val="0005680D"/>
    <w:rPr>
      <w:rFonts w:ascii="宋体" w:eastAsia="宋体" w:hAnsi="Times New Roman" w:cs="Times New Roman"/>
      <w:szCs w:val="24"/>
    </w:rPr>
  </w:style>
  <w:style w:type="paragraph" w:customStyle="1" w:styleId="aa">
    <w:name w:val="表格单元"/>
    <w:basedOn w:val="a0"/>
    <w:rsid w:val="0005680D"/>
    <w:pPr>
      <w:adjustRightInd w:val="0"/>
      <w:snapToGrid w:val="0"/>
      <w:spacing w:before="45" w:after="45"/>
    </w:pPr>
  </w:style>
  <w:style w:type="paragraph" w:styleId="ab">
    <w:name w:val="Subtitle"/>
    <w:basedOn w:val="a0"/>
    <w:link w:val="Char3"/>
    <w:qFormat/>
    <w:rsid w:val="0005680D"/>
    <w:pPr>
      <w:spacing w:before="60" w:after="60"/>
      <w:jc w:val="center"/>
      <w:outlineLvl w:val="1"/>
    </w:pPr>
    <w:rPr>
      <w:rFonts w:ascii="Arial" w:eastAsia="黑体" w:hAnsi="Arial" w:cs="Arial"/>
      <w:b/>
      <w:bCs/>
      <w:kern w:val="28"/>
      <w:sz w:val="36"/>
      <w:szCs w:val="32"/>
    </w:rPr>
  </w:style>
  <w:style w:type="character" w:customStyle="1" w:styleId="Char3">
    <w:name w:val="副标题 Char"/>
    <w:basedOn w:val="a1"/>
    <w:link w:val="ab"/>
    <w:rsid w:val="0005680D"/>
    <w:rPr>
      <w:rFonts w:ascii="Arial" w:eastAsia="黑体" w:hAnsi="Arial" w:cs="Arial"/>
      <w:b/>
      <w:bCs/>
      <w:kern w:val="28"/>
      <w:sz w:val="36"/>
      <w:szCs w:val="32"/>
    </w:rPr>
  </w:style>
  <w:style w:type="paragraph" w:styleId="10">
    <w:name w:val="toc 1"/>
    <w:basedOn w:val="a0"/>
    <w:next w:val="a0"/>
    <w:uiPriority w:val="39"/>
    <w:rsid w:val="0005680D"/>
    <w:pPr>
      <w:spacing w:before="120" w:after="120"/>
    </w:pPr>
    <w:rPr>
      <w:rFonts w:ascii="Times New Roman"/>
      <w:b/>
      <w:bCs/>
      <w:caps/>
    </w:rPr>
  </w:style>
  <w:style w:type="paragraph" w:styleId="30">
    <w:name w:val="toc 3"/>
    <w:basedOn w:val="a0"/>
    <w:next w:val="a0"/>
    <w:uiPriority w:val="39"/>
    <w:rsid w:val="0005680D"/>
    <w:pPr>
      <w:ind w:left="420"/>
    </w:pPr>
    <w:rPr>
      <w:rFonts w:ascii="Times New Roman" w:eastAsia="楷体_GB2312"/>
      <w:iCs/>
    </w:rPr>
  </w:style>
  <w:style w:type="paragraph" w:customStyle="1" w:styleId="ac">
    <w:name w:val="表格栏目"/>
    <w:basedOn w:val="a0"/>
    <w:rsid w:val="0005680D"/>
    <w:pPr>
      <w:adjustRightInd w:val="0"/>
      <w:snapToGrid w:val="0"/>
      <w:spacing w:before="45" w:after="45"/>
      <w:jc w:val="center"/>
    </w:pPr>
    <w:rPr>
      <w:rFonts w:eastAsia="黑体"/>
      <w:b/>
      <w:bCs/>
    </w:rPr>
  </w:style>
  <w:style w:type="numbering" w:customStyle="1" w:styleId="Level22">
    <w:name w:val="Level22"/>
    <w:uiPriority w:val="99"/>
    <w:rsid w:val="0005680D"/>
    <w:pPr>
      <w:numPr>
        <w:numId w:val="3"/>
      </w:numPr>
    </w:pPr>
  </w:style>
  <w:style w:type="paragraph" w:styleId="a">
    <w:name w:val="List Bullet"/>
    <w:basedOn w:val="a0"/>
    <w:qFormat/>
    <w:rsid w:val="00F97693"/>
    <w:pPr>
      <w:numPr>
        <w:numId w:val="5"/>
      </w:numPr>
      <w:tabs>
        <w:tab w:val="left" w:pos="850"/>
      </w:tabs>
      <w:adjustRightInd w:val="0"/>
      <w:snapToGrid w:val="0"/>
      <w:spacing w:line="360" w:lineRule="atLeast"/>
    </w:pPr>
  </w:style>
  <w:style w:type="table" w:styleId="ad">
    <w:name w:val="Table Grid"/>
    <w:basedOn w:val="a2"/>
    <w:uiPriority w:val="59"/>
    <w:rsid w:val="00F9769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0"/>
    <w:link w:val="Char4"/>
    <w:rsid w:val="00907D9B"/>
    <w:pPr>
      <w:adjustRightInd w:val="0"/>
      <w:snapToGrid w:val="0"/>
      <w:spacing w:before="240" w:line="360" w:lineRule="atLeast"/>
      <w:ind w:firstLineChars="200" w:firstLine="420"/>
    </w:pPr>
  </w:style>
  <w:style w:type="character" w:customStyle="1" w:styleId="Char4">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link w:val="ae"/>
    <w:rsid w:val="00907D9B"/>
    <w:rPr>
      <w:rFonts w:ascii="宋体" w:eastAsia="宋体" w:hAnsi="Times New Roman" w:cs="Times New Roman"/>
      <w:szCs w:val="24"/>
    </w:rPr>
  </w:style>
  <w:style w:type="character" w:styleId="af">
    <w:name w:val="annotation reference"/>
    <w:basedOn w:val="a1"/>
    <w:uiPriority w:val="99"/>
    <w:semiHidden/>
    <w:unhideWhenUsed/>
    <w:rsid w:val="009F23E1"/>
    <w:rPr>
      <w:sz w:val="21"/>
      <w:szCs w:val="21"/>
    </w:rPr>
  </w:style>
  <w:style w:type="paragraph" w:styleId="af0">
    <w:name w:val="annotation text"/>
    <w:basedOn w:val="a0"/>
    <w:link w:val="Char5"/>
    <w:uiPriority w:val="99"/>
    <w:semiHidden/>
    <w:unhideWhenUsed/>
    <w:rsid w:val="009F23E1"/>
  </w:style>
  <w:style w:type="character" w:customStyle="1" w:styleId="Char5">
    <w:name w:val="批注文字 Char"/>
    <w:basedOn w:val="a1"/>
    <w:link w:val="af0"/>
    <w:uiPriority w:val="99"/>
    <w:semiHidden/>
    <w:rsid w:val="009F23E1"/>
    <w:rPr>
      <w:rFonts w:ascii="宋体" w:eastAsia="宋体" w:hAnsi="Times New Roman" w:cs="Times New Roman"/>
      <w:szCs w:val="24"/>
    </w:rPr>
  </w:style>
  <w:style w:type="paragraph" w:styleId="af1">
    <w:name w:val="annotation subject"/>
    <w:basedOn w:val="af0"/>
    <w:next w:val="af0"/>
    <w:link w:val="Char6"/>
    <w:uiPriority w:val="99"/>
    <w:semiHidden/>
    <w:unhideWhenUsed/>
    <w:rsid w:val="009F23E1"/>
    <w:rPr>
      <w:b/>
      <w:bCs/>
    </w:rPr>
  </w:style>
  <w:style w:type="character" w:customStyle="1" w:styleId="Char6">
    <w:name w:val="批注主题 Char"/>
    <w:basedOn w:val="Char5"/>
    <w:link w:val="af1"/>
    <w:uiPriority w:val="99"/>
    <w:semiHidden/>
    <w:rsid w:val="009F23E1"/>
    <w:rPr>
      <w:rFonts w:ascii="宋体" w:eastAsia="宋体" w:hAnsi="Times New Roman" w:cs="Times New Roman"/>
      <w:b/>
      <w:bCs/>
      <w:szCs w:val="24"/>
    </w:rPr>
  </w:style>
  <w:style w:type="paragraph" w:styleId="af2">
    <w:name w:val="Balloon Text"/>
    <w:basedOn w:val="a0"/>
    <w:link w:val="Char7"/>
    <w:semiHidden/>
    <w:unhideWhenUsed/>
    <w:rsid w:val="009F23E1"/>
    <w:rPr>
      <w:sz w:val="18"/>
      <w:szCs w:val="18"/>
    </w:rPr>
  </w:style>
  <w:style w:type="character" w:customStyle="1" w:styleId="Char7">
    <w:name w:val="批注框文本 Char"/>
    <w:basedOn w:val="a1"/>
    <w:link w:val="af2"/>
    <w:semiHidden/>
    <w:rsid w:val="009F23E1"/>
    <w:rPr>
      <w:rFonts w:ascii="宋体" w:eastAsia="宋体" w:hAnsi="Times New Roman" w:cs="Times New Roman"/>
      <w:sz w:val="18"/>
      <w:szCs w:val="18"/>
    </w:rPr>
  </w:style>
  <w:style w:type="paragraph" w:customStyle="1" w:styleId="4">
    <w:name w:val="正文4"/>
    <w:rsid w:val="00712B50"/>
    <w:pPr>
      <w:jc w:val="both"/>
    </w:pPr>
    <w:rPr>
      <w:rFonts w:ascii="CG Times" w:eastAsia="宋体" w:hAnsi="CG Times" w:cs="宋体"/>
      <w:szCs w:val="21"/>
    </w:rPr>
  </w:style>
  <w:style w:type="character" w:customStyle="1" w:styleId="3Char">
    <w:name w:val="标题 3 Char"/>
    <w:basedOn w:val="a1"/>
    <w:link w:val="3"/>
    <w:rsid w:val="00ED131F"/>
    <w:rPr>
      <w:rFonts w:ascii="宋体"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999590">
      <w:bodyDiv w:val="1"/>
      <w:marLeft w:val="0"/>
      <w:marRight w:val="0"/>
      <w:marTop w:val="0"/>
      <w:marBottom w:val="0"/>
      <w:divBdr>
        <w:top w:val="none" w:sz="0" w:space="0" w:color="auto"/>
        <w:left w:val="none" w:sz="0" w:space="0" w:color="auto"/>
        <w:bottom w:val="none" w:sz="0" w:space="0" w:color="auto"/>
        <w:right w:val="none" w:sz="0" w:space="0" w:color="auto"/>
      </w:divBdr>
    </w:div>
    <w:div w:id="412816728">
      <w:bodyDiv w:val="1"/>
      <w:marLeft w:val="0"/>
      <w:marRight w:val="0"/>
      <w:marTop w:val="0"/>
      <w:marBottom w:val="0"/>
      <w:divBdr>
        <w:top w:val="none" w:sz="0" w:space="0" w:color="auto"/>
        <w:left w:val="none" w:sz="0" w:space="0" w:color="auto"/>
        <w:bottom w:val="none" w:sz="0" w:space="0" w:color="auto"/>
        <w:right w:val="none" w:sz="0" w:space="0" w:color="auto"/>
      </w:divBdr>
      <w:divsChild>
        <w:div w:id="832375319">
          <w:marLeft w:val="0"/>
          <w:marRight w:val="0"/>
          <w:marTop w:val="0"/>
          <w:marBottom w:val="0"/>
          <w:divBdr>
            <w:top w:val="none" w:sz="0" w:space="0" w:color="auto"/>
            <w:left w:val="none" w:sz="0" w:space="0" w:color="auto"/>
            <w:bottom w:val="none" w:sz="0" w:space="0" w:color="auto"/>
            <w:right w:val="none" w:sz="0" w:space="0" w:color="auto"/>
          </w:divBdr>
          <w:divsChild>
            <w:div w:id="1446463484">
              <w:marLeft w:val="0"/>
              <w:marRight w:val="0"/>
              <w:marTop w:val="0"/>
              <w:marBottom w:val="0"/>
              <w:divBdr>
                <w:top w:val="none" w:sz="0" w:space="0" w:color="auto"/>
                <w:left w:val="none" w:sz="0" w:space="0" w:color="auto"/>
                <w:bottom w:val="none" w:sz="0" w:space="0" w:color="auto"/>
                <w:right w:val="none" w:sz="0" w:space="0" w:color="auto"/>
              </w:divBdr>
              <w:divsChild>
                <w:div w:id="684401475">
                  <w:marLeft w:val="0"/>
                  <w:marRight w:val="0"/>
                  <w:marTop w:val="0"/>
                  <w:marBottom w:val="0"/>
                  <w:divBdr>
                    <w:top w:val="none" w:sz="0" w:space="0" w:color="auto"/>
                    <w:left w:val="none" w:sz="0" w:space="0" w:color="auto"/>
                    <w:bottom w:val="none" w:sz="0" w:space="0" w:color="auto"/>
                    <w:right w:val="none" w:sz="0" w:space="0" w:color="auto"/>
                  </w:divBdr>
                  <w:divsChild>
                    <w:div w:id="1718158657">
                      <w:marLeft w:val="0"/>
                      <w:marRight w:val="0"/>
                      <w:marTop w:val="0"/>
                      <w:marBottom w:val="0"/>
                      <w:divBdr>
                        <w:top w:val="none" w:sz="0" w:space="0" w:color="auto"/>
                        <w:left w:val="none" w:sz="0" w:space="0" w:color="auto"/>
                        <w:bottom w:val="none" w:sz="0" w:space="0" w:color="auto"/>
                        <w:right w:val="none" w:sz="0" w:space="0" w:color="auto"/>
                      </w:divBdr>
                      <w:divsChild>
                        <w:div w:id="2028942949">
                          <w:marLeft w:val="0"/>
                          <w:marRight w:val="0"/>
                          <w:marTop w:val="0"/>
                          <w:marBottom w:val="0"/>
                          <w:divBdr>
                            <w:top w:val="none" w:sz="0" w:space="0" w:color="auto"/>
                            <w:left w:val="none" w:sz="0" w:space="0" w:color="auto"/>
                            <w:bottom w:val="none" w:sz="0" w:space="0" w:color="auto"/>
                            <w:right w:val="none" w:sz="0" w:space="0" w:color="auto"/>
                          </w:divBdr>
                          <w:divsChild>
                            <w:div w:id="899049222">
                              <w:marLeft w:val="0"/>
                              <w:marRight w:val="0"/>
                              <w:marTop w:val="0"/>
                              <w:marBottom w:val="0"/>
                              <w:divBdr>
                                <w:top w:val="none" w:sz="0" w:space="0" w:color="auto"/>
                                <w:left w:val="none" w:sz="0" w:space="0" w:color="auto"/>
                                <w:bottom w:val="none" w:sz="0" w:space="0" w:color="auto"/>
                                <w:right w:val="none" w:sz="0" w:space="0" w:color="auto"/>
                              </w:divBdr>
                              <w:divsChild>
                                <w:div w:id="287972212">
                                  <w:marLeft w:val="0"/>
                                  <w:marRight w:val="0"/>
                                  <w:marTop w:val="0"/>
                                  <w:marBottom w:val="0"/>
                                  <w:divBdr>
                                    <w:top w:val="none" w:sz="0" w:space="0" w:color="auto"/>
                                    <w:left w:val="none" w:sz="0" w:space="0" w:color="auto"/>
                                    <w:bottom w:val="none" w:sz="0" w:space="0" w:color="auto"/>
                                    <w:right w:val="none" w:sz="0" w:space="0" w:color="auto"/>
                                  </w:divBdr>
                                  <w:divsChild>
                                    <w:div w:id="554968891">
                                      <w:marLeft w:val="0"/>
                                      <w:marRight w:val="0"/>
                                      <w:marTop w:val="0"/>
                                      <w:marBottom w:val="0"/>
                                      <w:divBdr>
                                        <w:top w:val="none" w:sz="0" w:space="0" w:color="auto"/>
                                        <w:left w:val="none" w:sz="0" w:space="0" w:color="auto"/>
                                        <w:bottom w:val="none" w:sz="0" w:space="0" w:color="auto"/>
                                        <w:right w:val="none" w:sz="0" w:space="0" w:color="auto"/>
                                      </w:divBdr>
                                      <w:divsChild>
                                        <w:div w:id="178276665">
                                          <w:marLeft w:val="75"/>
                                          <w:marRight w:val="75"/>
                                          <w:marTop w:val="0"/>
                                          <w:marBottom w:val="0"/>
                                          <w:divBdr>
                                            <w:top w:val="none" w:sz="0" w:space="0" w:color="auto"/>
                                            <w:left w:val="none" w:sz="0" w:space="0" w:color="auto"/>
                                            <w:bottom w:val="none" w:sz="0" w:space="0" w:color="auto"/>
                                            <w:right w:val="none" w:sz="0" w:space="0" w:color="auto"/>
                                          </w:divBdr>
                                          <w:divsChild>
                                            <w:div w:id="193200729">
                                              <w:marLeft w:val="0"/>
                                              <w:marRight w:val="0"/>
                                              <w:marTop w:val="60"/>
                                              <w:marBottom w:val="0"/>
                                              <w:divBdr>
                                                <w:top w:val="none" w:sz="0" w:space="0" w:color="auto"/>
                                                <w:left w:val="none" w:sz="0" w:space="0" w:color="auto"/>
                                                <w:bottom w:val="none" w:sz="0" w:space="0" w:color="auto"/>
                                                <w:right w:val="none" w:sz="0" w:space="0" w:color="auto"/>
                                              </w:divBdr>
                                              <w:divsChild>
                                                <w:div w:id="941381828">
                                                  <w:marLeft w:val="0"/>
                                                  <w:marRight w:val="0"/>
                                                  <w:marTop w:val="0"/>
                                                  <w:marBottom w:val="0"/>
                                                  <w:divBdr>
                                                    <w:top w:val="none" w:sz="0" w:space="0" w:color="auto"/>
                                                    <w:left w:val="none" w:sz="0" w:space="0" w:color="auto"/>
                                                    <w:bottom w:val="none" w:sz="0" w:space="0" w:color="auto"/>
                                                    <w:right w:val="none" w:sz="0" w:space="0" w:color="auto"/>
                                                  </w:divBdr>
                                                  <w:divsChild>
                                                    <w:div w:id="1719815338">
                                                      <w:marLeft w:val="195"/>
                                                      <w:marRight w:val="195"/>
                                                      <w:marTop w:val="0"/>
                                                      <w:marBottom w:val="0"/>
                                                      <w:divBdr>
                                                        <w:top w:val="none" w:sz="0" w:space="0" w:color="auto"/>
                                                        <w:left w:val="none" w:sz="0" w:space="0" w:color="auto"/>
                                                        <w:bottom w:val="none" w:sz="0" w:space="0" w:color="auto"/>
                                                        <w:right w:val="none" w:sz="0" w:space="0" w:color="auto"/>
                                                      </w:divBdr>
                                                      <w:divsChild>
                                                        <w:div w:id="2091658940">
                                                          <w:marLeft w:val="0"/>
                                                          <w:marRight w:val="0"/>
                                                          <w:marTop w:val="0"/>
                                                          <w:marBottom w:val="0"/>
                                                          <w:divBdr>
                                                            <w:top w:val="none" w:sz="0" w:space="0" w:color="auto"/>
                                                            <w:left w:val="none" w:sz="0" w:space="0" w:color="auto"/>
                                                            <w:bottom w:val="none" w:sz="0" w:space="0" w:color="auto"/>
                                                            <w:right w:val="none" w:sz="0" w:space="0" w:color="auto"/>
                                                          </w:divBdr>
                                                          <w:divsChild>
                                                            <w:div w:id="1404335702">
                                                              <w:marLeft w:val="0"/>
                                                              <w:marRight w:val="0"/>
                                                              <w:marTop w:val="0"/>
                                                              <w:marBottom w:val="0"/>
                                                              <w:divBdr>
                                                                <w:top w:val="none" w:sz="0" w:space="0" w:color="auto"/>
                                                                <w:left w:val="none" w:sz="0" w:space="0" w:color="auto"/>
                                                                <w:bottom w:val="none" w:sz="0" w:space="0" w:color="auto"/>
                                                                <w:right w:val="none" w:sz="0" w:space="0" w:color="auto"/>
                                                              </w:divBdr>
                                                              <w:divsChild>
                                                                <w:div w:id="2033146758">
                                                                  <w:marLeft w:val="0"/>
                                                                  <w:marRight w:val="0"/>
                                                                  <w:marTop w:val="0"/>
                                                                  <w:marBottom w:val="0"/>
                                                                  <w:divBdr>
                                                                    <w:top w:val="none" w:sz="0" w:space="0" w:color="auto"/>
                                                                    <w:left w:val="none" w:sz="0" w:space="0" w:color="auto"/>
                                                                    <w:bottom w:val="none" w:sz="0" w:space="0" w:color="auto"/>
                                                                    <w:right w:val="none" w:sz="0" w:space="0" w:color="auto"/>
                                                                  </w:divBdr>
                                                                  <w:divsChild>
                                                                    <w:div w:id="211311949">
                                                                      <w:marLeft w:val="0"/>
                                                                      <w:marRight w:val="0"/>
                                                                      <w:marTop w:val="0"/>
                                                                      <w:marBottom w:val="0"/>
                                                                      <w:divBdr>
                                                                        <w:top w:val="none" w:sz="0" w:space="0" w:color="auto"/>
                                                                        <w:left w:val="none" w:sz="0" w:space="0" w:color="auto"/>
                                                                        <w:bottom w:val="none" w:sz="0" w:space="0" w:color="auto"/>
                                                                        <w:right w:val="none" w:sz="0" w:space="0" w:color="auto"/>
                                                                      </w:divBdr>
                                                                      <w:divsChild>
                                                                        <w:div w:id="1914581913">
                                                                          <w:marLeft w:val="0"/>
                                                                          <w:marRight w:val="0"/>
                                                                          <w:marTop w:val="0"/>
                                                                          <w:marBottom w:val="0"/>
                                                                          <w:divBdr>
                                                                            <w:top w:val="none" w:sz="0" w:space="0" w:color="auto"/>
                                                                            <w:left w:val="none" w:sz="0" w:space="0" w:color="auto"/>
                                                                            <w:bottom w:val="none" w:sz="0" w:space="0" w:color="auto"/>
                                                                            <w:right w:val="none" w:sz="0" w:space="0" w:color="auto"/>
                                                                          </w:divBdr>
                                                                          <w:divsChild>
                                                                            <w:div w:id="10896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5530177">
      <w:bodyDiv w:val="1"/>
      <w:marLeft w:val="0"/>
      <w:marRight w:val="0"/>
      <w:marTop w:val="0"/>
      <w:marBottom w:val="0"/>
      <w:divBdr>
        <w:top w:val="none" w:sz="0" w:space="0" w:color="auto"/>
        <w:left w:val="none" w:sz="0" w:space="0" w:color="auto"/>
        <w:bottom w:val="none" w:sz="0" w:space="0" w:color="auto"/>
        <w:right w:val="none" w:sz="0" w:space="0" w:color="auto"/>
      </w:divBdr>
    </w:div>
    <w:div w:id="1002195955">
      <w:bodyDiv w:val="1"/>
      <w:marLeft w:val="0"/>
      <w:marRight w:val="0"/>
      <w:marTop w:val="0"/>
      <w:marBottom w:val="0"/>
      <w:divBdr>
        <w:top w:val="none" w:sz="0" w:space="0" w:color="auto"/>
        <w:left w:val="none" w:sz="0" w:space="0" w:color="auto"/>
        <w:bottom w:val="none" w:sz="0" w:space="0" w:color="auto"/>
        <w:right w:val="none" w:sz="0" w:space="0" w:color="auto"/>
      </w:divBdr>
      <w:divsChild>
        <w:div w:id="1733698133">
          <w:marLeft w:val="0"/>
          <w:marRight w:val="0"/>
          <w:marTop w:val="0"/>
          <w:marBottom w:val="0"/>
          <w:divBdr>
            <w:top w:val="none" w:sz="0" w:space="0" w:color="auto"/>
            <w:left w:val="none" w:sz="0" w:space="0" w:color="auto"/>
            <w:bottom w:val="none" w:sz="0" w:space="0" w:color="auto"/>
            <w:right w:val="none" w:sz="0" w:space="0" w:color="auto"/>
          </w:divBdr>
          <w:divsChild>
            <w:div w:id="1268538527">
              <w:marLeft w:val="0"/>
              <w:marRight w:val="0"/>
              <w:marTop w:val="0"/>
              <w:marBottom w:val="0"/>
              <w:divBdr>
                <w:top w:val="none" w:sz="0" w:space="0" w:color="auto"/>
                <w:left w:val="none" w:sz="0" w:space="0" w:color="auto"/>
                <w:bottom w:val="none" w:sz="0" w:space="0" w:color="auto"/>
                <w:right w:val="none" w:sz="0" w:space="0" w:color="auto"/>
              </w:divBdr>
              <w:divsChild>
                <w:div w:id="1641691442">
                  <w:marLeft w:val="0"/>
                  <w:marRight w:val="0"/>
                  <w:marTop w:val="0"/>
                  <w:marBottom w:val="0"/>
                  <w:divBdr>
                    <w:top w:val="none" w:sz="0" w:space="0" w:color="auto"/>
                    <w:left w:val="none" w:sz="0" w:space="0" w:color="auto"/>
                    <w:bottom w:val="none" w:sz="0" w:space="0" w:color="auto"/>
                    <w:right w:val="none" w:sz="0" w:space="0" w:color="auto"/>
                  </w:divBdr>
                  <w:divsChild>
                    <w:div w:id="224335162">
                      <w:marLeft w:val="0"/>
                      <w:marRight w:val="0"/>
                      <w:marTop w:val="0"/>
                      <w:marBottom w:val="0"/>
                      <w:divBdr>
                        <w:top w:val="none" w:sz="0" w:space="0" w:color="auto"/>
                        <w:left w:val="none" w:sz="0" w:space="0" w:color="auto"/>
                        <w:bottom w:val="none" w:sz="0" w:space="0" w:color="auto"/>
                        <w:right w:val="none" w:sz="0" w:space="0" w:color="auto"/>
                      </w:divBdr>
                      <w:divsChild>
                        <w:div w:id="975721391">
                          <w:marLeft w:val="0"/>
                          <w:marRight w:val="0"/>
                          <w:marTop w:val="0"/>
                          <w:marBottom w:val="0"/>
                          <w:divBdr>
                            <w:top w:val="none" w:sz="0" w:space="0" w:color="auto"/>
                            <w:left w:val="none" w:sz="0" w:space="0" w:color="auto"/>
                            <w:bottom w:val="none" w:sz="0" w:space="0" w:color="auto"/>
                            <w:right w:val="none" w:sz="0" w:space="0" w:color="auto"/>
                          </w:divBdr>
                          <w:divsChild>
                            <w:div w:id="206331685">
                              <w:marLeft w:val="0"/>
                              <w:marRight w:val="0"/>
                              <w:marTop w:val="0"/>
                              <w:marBottom w:val="0"/>
                              <w:divBdr>
                                <w:top w:val="none" w:sz="0" w:space="0" w:color="auto"/>
                                <w:left w:val="none" w:sz="0" w:space="0" w:color="auto"/>
                                <w:bottom w:val="none" w:sz="0" w:space="0" w:color="auto"/>
                                <w:right w:val="none" w:sz="0" w:space="0" w:color="auto"/>
                              </w:divBdr>
                              <w:divsChild>
                                <w:div w:id="1580289160">
                                  <w:marLeft w:val="0"/>
                                  <w:marRight w:val="0"/>
                                  <w:marTop w:val="0"/>
                                  <w:marBottom w:val="0"/>
                                  <w:divBdr>
                                    <w:top w:val="none" w:sz="0" w:space="0" w:color="auto"/>
                                    <w:left w:val="none" w:sz="0" w:space="0" w:color="auto"/>
                                    <w:bottom w:val="none" w:sz="0" w:space="0" w:color="auto"/>
                                    <w:right w:val="none" w:sz="0" w:space="0" w:color="auto"/>
                                  </w:divBdr>
                                  <w:divsChild>
                                    <w:div w:id="1970932986">
                                      <w:marLeft w:val="0"/>
                                      <w:marRight w:val="0"/>
                                      <w:marTop w:val="0"/>
                                      <w:marBottom w:val="0"/>
                                      <w:divBdr>
                                        <w:top w:val="none" w:sz="0" w:space="0" w:color="auto"/>
                                        <w:left w:val="none" w:sz="0" w:space="0" w:color="auto"/>
                                        <w:bottom w:val="none" w:sz="0" w:space="0" w:color="auto"/>
                                        <w:right w:val="none" w:sz="0" w:space="0" w:color="auto"/>
                                      </w:divBdr>
                                      <w:divsChild>
                                        <w:div w:id="585844173">
                                          <w:marLeft w:val="75"/>
                                          <w:marRight w:val="75"/>
                                          <w:marTop w:val="0"/>
                                          <w:marBottom w:val="0"/>
                                          <w:divBdr>
                                            <w:top w:val="none" w:sz="0" w:space="0" w:color="auto"/>
                                            <w:left w:val="none" w:sz="0" w:space="0" w:color="auto"/>
                                            <w:bottom w:val="none" w:sz="0" w:space="0" w:color="auto"/>
                                            <w:right w:val="none" w:sz="0" w:space="0" w:color="auto"/>
                                          </w:divBdr>
                                          <w:divsChild>
                                            <w:div w:id="729426561">
                                              <w:marLeft w:val="0"/>
                                              <w:marRight w:val="0"/>
                                              <w:marTop w:val="60"/>
                                              <w:marBottom w:val="0"/>
                                              <w:divBdr>
                                                <w:top w:val="none" w:sz="0" w:space="0" w:color="auto"/>
                                                <w:left w:val="none" w:sz="0" w:space="0" w:color="auto"/>
                                                <w:bottom w:val="none" w:sz="0" w:space="0" w:color="auto"/>
                                                <w:right w:val="none" w:sz="0" w:space="0" w:color="auto"/>
                                              </w:divBdr>
                                              <w:divsChild>
                                                <w:div w:id="1665433580">
                                                  <w:marLeft w:val="0"/>
                                                  <w:marRight w:val="0"/>
                                                  <w:marTop w:val="0"/>
                                                  <w:marBottom w:val="0"/>
                                                  <w:divBdr>
                                                    <w:top w:val="none" w:sz="0" w:space="0" w:color="auto"/>
                                                    <w:left w:val="none" w:sz="0" w:space="0" w:color="auto"/>
                                                    <w:bottom w:val="none" w:sz="0" w:space="0" w:color="auto"/>
                                                    <w:right w:val="none" w:sz="0" w:space="0" w:color="auto"/>
                                                  </w:divBdr>
                                                  <w:divsChild>
                                                    <w:div w:id="1303537824">
                                                      <w:marLeft w:val="195"/>
                                                      <w:marRight w:val="195"/>
                                                      <w:marTop w:val="0"/>
                                                      <w:marBottom w:val="0"/>
                                                      <w:divBdr>
                                                        <w:top w:val="none" w:sz="0" w:space="0" w:color="auto"/>
                                                        <w:left w:val="none" w:sz="0" w:space="0" w:color="auto"/>
                                                        <w:bottom w:val="none" w:sz="0" w:space="0" w:color="auto"/>
                                                        <w:right w:val="none" w:sz="0" w:space="0" w:color="auto"/>
                                                      </w:divBdr>
                                                      <w:divsChild>
                                                        <w:div w:id="1438678387">
                                                          <w:marLeft w:val="0"/>
                                                          <w:marRight w:val="0"/>
                                                          <w:marTop w:val="0"/>
                                                          <w:marBottom w:val="0"/>
                                                          <w:divBdr>
                                                            <w:top w:val="none" w:sz="0" w:space="0" w:color="auto"/>
                                                            <w:left w:val="none" w:sz="0" w:space="0" w:color="auto"/>
                                                            <w:bottom w:val="none" w:sz="0" w:space="0" w:color="auto"/>
                                                            <w:right w:val="none" w:sz="0" w:space="0" w:color="auto"/>
                                                          </w:divBdr>
                                                          <w:divsChild>
                                                            <w:div w:id="852955066">
                                                              <w:marLeft w:val="0"/>
                                                              <w:marRight w:val="0"/>
                                                              <w:marTop w:val="0"/>
                                                              <w:marBottom w:val="0"/>
                                                              <w:divBdr>
                                                                <w:top w:val="none" w:sz="0" w:space="0" w:color="auto"/>
                                                                <w:left w:val="none" w:sz="0" w:space="0" w:color="auto"/>
                                                                <w:bottom w:val="none" w:sz="0" w:space="0" w:color="auto"/>
                                                                <w:right w:val="none" w:sz="0" w:space="0" w:color="auto"/>
                                                              </w:divBdr>
                                                              <w:divsChild>
                                                                <w:div w:id="1672944783">
                                                                  <w:marLeft w:val="0"/>
                                                                  <w:marRight w:val="0"/>
                                                                  <w:marTop w:val="0"/>
                                                                  <w:marBottom w:val="0"/>
                                                                  <w:divBdr>
                                                                    <w:top w:val="none" w:sz="0" w:space="0" w:color="auto"/>
                                                                    <w:left w:val="none" w:sz="0" w:space="0" w:color="auto"/>
                                                                    <w:bottom w:val="none" w:sz="0" w:space="0" w:color="auto"/>
                                                                    <w:right w:val="none" w:sz="0" w:space="0" w:color="auto"/>
                                                                  </w:divBdr>
                                                                  <w:divsChild>
                                                                    <w:div w:id="1030374901">
                                                                      <w:marLeft w:val="0"/>
                                                                      <w:marRight w:val="0"/>
                                                                      <w:marTop w:val="0"/>
                                                                      <w:marBottom w:val="0"/>
                                                                      <w:divBdr>
                                                                        <w:top w:val="none" w:sz="0" w:space="0" w:color="auto"/>
                                                                        <w:left w:val="none" w:sz="0" w:space="0" w:color="auto"/>
                                                                        <w:bottom w:val="none" w:sz="0" w:space="0" w:color="auto"/>
                                                                        <w:right w:val="none" w:sz="0" w:space="0" w:color="auto"/>
                                                                      </w:divBdr>
                                                                      <w:divsChild>
                                                                        <w:div w:id="1220896990">
                                                                          <w:marLeft w:val="0"/>
                                                                          <w:marRight w:val="0"/>
                                                                          <w:marTop w:val="0"/>
                                                                          <w:marBottom w:val="0"/>
                                                                          <w:divBdr>
                                                                            <w:top w:val="none" w:sz="0" w:space="0" w:color="auto"/>
                                                                            <w:left w:val="none" w:sz="0" w:space="0" w:color="auto"/>
                                                                            <w:bottom w:val="none" w:sz="0" w:space="0" w:color="auto"/>
                                                                            <w:right w:val="none" w:sz="0" w:space="0" w:color="auto"/>
                                                                          </w:divBdr>
                                                                          <w:divsChild>
                                                                            <w:div w:id="2134009207">
                                                                              <w:marLeft w:val="0"/>
                                                                              <w:marRight w:val="0"/>
                                                                              <w:marTop w:val="0"/>
                                                                              <w:marBottom w:val="0"/>
                                                                              <w:divBdr>
                                                                                <w:top w:val="none" w:sz="0" w:space="0" w:color="auto"/>
                                                                                <w:left w:val="none" w:sz="0" w:space="0" w:color="auto"/>
                                                                                <w:bottom w:val="none" w:sz="0" w:space="0" w:color="auto"/>
                                                                                <w:right w:val="none" w:sz="0" w:space="0" w:color="auto"/>
                                                                              </w:divBdr>
                                                                            </w:div>
                                                                            <w:div w:id="703753646">
                                                                              <w:marLeft w:val="0"/>
                                                                              <w:marRight w:val="0"/>
                                                                              <w:marTop w:val="0"/>
                                                                              <w:marBottom w:val="0"/>
                                                                              <w:divBdr>
                                                                                <w:top w:val="none" w:sz="0" w:space="0" w:color="auto"/>
                                                                                <w:left w:val="none" w:sz="0" w:space="0" w:color="auto"/>
                                                                                <w:bottom w:val="none" w:sz="0" w:space="0" w:color="auto"/>
                                                                                <w:right w:val="none" w:sz="0" w:space="0" w:color="auto"/>
                                                                              </w:divBdr>
                                                                            </w:div>
                                                                            <w:div w:id="1595819208">
                                                                              <w:marLeft w:val="0"/>
                                                                              <w:marRight w:val="0"/>
                                                                              <w:marTop w:val="0"/>
                                                                              <w:marBottom w:val="0"/>
                                                                              <w:divBdr>
                                                                                <w:top w:val="none" w:sz="0" w:space="0" w:color="auto"/>
                                                                                <w:left w:val="none" w:sz="0" w:space="0" w:color="auto"/>
                                                                                <w:bottom w:val="none" w:sz="0" w:space="0" w:color="auto"/>
                                                                                <w:right w:val="none" w:sz="0" w:space="0" w:color="auto"/>
                                                                              </w:divBdr>
                                                                              <w:divsChild>
                                                                                <w:div w:id="1181699274">
                                                                                  <w:marLeft w:val="0"/>
                                                                                  <w:marRight w:val="0"/>
                                                                                  <w:marTop w:val="0"/>
                                                                                  <w:marBottom w:val="0"/>
                                                                                  <w:divBdr>
                                                                                    <w:top w:val="none" w:sz="0" w:space="0" w:color="auto"/>
                                                                                    <w:left w:val="none" w:sz="0" w:space="0" w:color="auto"/>
                                                                                    <w:bottom w:val="none" w:sz="0" w:space="0" w:color="auto"/>
                                                                                    <w:right w:val="none" w:sz="0" w:space="0" w:color="auto"/>
                                                                                  </w:divBdr>
                                                                                </w:div>
                                                                                <w:div w:id="1144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2700082">
      <w:bodyDiv w:val="1"/>
      <w:marLeft w:val="0"/>
      <w:marRight w:val="0"/>
      <w:marTop w:val="0"/>
      <w:marBottom w:val="0"/>
      <w:divBdr>
        <w:top w:val="none" w:sz="0" w:space="0" w:color="auto"/>
        <w:left w:val="none" w:sz="0" w:space="0" w:color="auto"/>
        <w:bottom w:val="none" w:sz="0" w:space="0" w:color="auto"/>
        <w:right w:val="none" w:sz="0" w:space="0" w:color="auto"/>
      </w:divBdr>
      <w:divsChild>
        <w:div w:id="1092428871">
          <w:marLeft w:val="0"/>
          <w:marRight w:val="0"/>
          <w:marTop w:val="0"/>
          <w:marBottom w:val="0"/>
          <w:divBdr>
            <w:top w:val="none" w:sz="0" w:space="0" w:color="auto"/>
            <w:left w:val="none" w:sz="0" w:space="0" w:color="auto"/>
            <w:bottom w:val="none" w:sz="0" w:space="0" w:color="auto"/>
            <w:right w:val="none" w:sz="0" w:space="0" w:color="auto"/>
          </w:divBdr>
          <w:divsChild>
            <w:div w:id="524252023">
              <w:marLeft w:val="0"/>
              <w:marRight w:val="0"/>
              <w:marTop w:val="0"/>
              <w:marBottom w:val="0"/>
              <w:divBdr>
                <w:top w:val="none" w:sz="0" w:space="0" w:color="auto"/>
                <w:left w:val="none" w:sz="0" w:space="0" w:color="auto"/>
                <w:bottom w:val="none" w:sz="0" w:space="0" w:color="auto"/>
                <w:right w:val="none" w:sz="0" w:space="0" w:color="auto"/>
              </w:divBdr>
              <w:divsChild>
                <w:div w:id="1310478329">
                  <w:marLeft w:val="0"/>
                  <w:marRight w:val="0"/>
                  <w:marTop w:val="0"/>
                  <w:marBottom w:val="0"/>
                  <w:divBdr>
                    <w:top w:val="none" w:sz="0" w:space="0" w:color="auto"/>
                    <w:left w:val="none" w:sz="0" w:space="0" w:color="auto"/>
                    <w:bottom w:val="none" w:sz="0" w:space="0" w:color="auto"/>
                    <w:right w:val="none" w:sz="0" w:space="0" w:color="auto"/>
                  </w:divBdr>
                  <w:divsChild>
                    <w:div w:id="893348526">
                      <w:marLeft w:val="0"/>
                      <w:marRight w:val="0"/>
                      <w:marTop w:val="0"/>
                      <w:marBottom w:val="0"/>
                      <w:divBdr>
                        <w:top w:val="none" w:sz="0" w:space="0" w:color="auto"/>
                        <w:left w:val="none" w:sz="0" w:space="0" w:color="auto"/>
                        <w:bottom w:val="none" w:sz="0" w:space="0" w:color="auto"/>
                        <w:right w:val="none" w:sz="0" w:space="0" w:color="auto"/>
                      </w:divBdr>
                      <w:divsChild>
                        <w:div w:id="79259490">
                          <w:marLeft w:val="0"/>
                          <w:marRight w:val="0"/>
                          <w:marTop w:val="0"/>
                          <w:marBottom w:val="0"/>
                          <w:divBdr>
                            <w:top w:val="none" w:sz="0" w:space="0" w:color="auto"/>
                            <w:left w:val="none" w:sz="0" w:space="0" w:color="auto"/>
                            <w:bottom w:val="none" w:sz="0" w:space="0" w:color="auto"/>
                            <w:right w:val="none" w:sz="0" w:space="0" w:color="auto"/>
                          </w:divBdr>
                          <w:divsChild>
                            <w:div w:id="125784417">
                              <w:marLeft w:val="0"/>
                              <w:marRight w:val="0"/>
                              <w:marTop w:val="0"/>
                              <w:marBottom w:val="0"/>
                              <w:divBdr>
                                <w:top w:val="none" w:sz="0" w:space="0" w:color="auto"/>
                                <w:left w:val="none" w:sz="0" w:space="0" w:color="auto"/>
                                <w:bottom w:val="none" w:sz="0" w:space="0" w:color="auto"/>
                                <w:right w:val="none" w:sz="0" w:space="0" w:color="auto"/>
                              </w:divBdr>
                              <w:divsChild>
                                <w:div w:id="1382173631">
                                  <w:marLeft w:val="0"/>
                                  <w:marRight w:val="0"/>
                                  <w:marTop w:val="0"/>
                                  <w:marBottom w:val="0"/>
                                  <w:divBdr>
                                    <w:top w:val="none" w:sz="0" w:space="0" w:color="auto"/>
                                    <w:left w:val="none" w:sz="0" w:space="0" w:color="auto"/>
                                    <w:bottom w:val="none" w:sz="0" w:space="0" w:color="auto"/>
                                    <w:right w:val="none" w:sz="0" w:space="0" w:color="auto"/>
                                  </w:divBdr>
                                  <w:divsChild>
                                    <w:div w:id="1774937454">
                                      <w:marLeft w:val="0"/>
                                      <w:marRight w:val="0"/>
                                      <w:marTop w:val="0"/>
                                      <w:marBottom w:val="0"/>
                                      <w:divBdr>
                                        <w:top w:val="none" w:sz="0" w:space="0" w:color="auto"/>
                                        <w:left w:val="none" w:sz="0" w:space="0" w:color="auto"/>
                                        <w:bottom w:val="none" w:sz="0" w:space="0" w:color="auto"/>
                                        <w:right w:val="none" w:sz="0" w:space="0" w:color="auto"/>
                                      </w:divBdr>
                                      <w:divsChild>
                                        <w:div w:id="363480061">
                                          <w:marLeft w:val="75"/>
                                          <w:marRight w:val="75"/>
                                          <w:marTop w:val="0"/>
                                          <w:marBottom w:val="0"/>
                                          <w:divBdr>
                                            <w:top w:val="none" w:sz="0" w:space="0" w:color="auto"/>
                                            <w:left w:val="none" w:sz="0" w:space="0" w:color="auto"/>
                                            <w:bottom w:val="none" w:sz="0" w:space="0" w:color="auto"/>
                                            <w:right w:val="none" w:sz="0" w:space="0" w:color="auto"/>
                                          </w:divBdr>
                                          <w:divsChild>
                                            <w:div w:id="835389187">
                                              <w:marLeft w:val="0"/>
                                              <w:marRight w:val="0"/>
                                              <w:marTop w:val="60"/>
                                              <w:marBottom w:val="0"/>
                                              <w:divBdr>
                                                <w:top w:val="none" w:sz="0" w:space="0" w:color="auto"/>
                                                <w:left w:val="none" w:sz="0" w:space="0" w:color="auto"/>
                                                <w:bottom w:val="none" w:sz="0" w:space="0" w:color="auto"/>
                                                <w:right w:val="none" w:sz="0" w:space="0" w:color="auto"/>
                                              </w:divBdr>
                                              <w:divsChild>
                                                <w:div w:id="893390787">
                                                  <w:marLeft w:val="0"/>
                                                  <w:marRight w:val="0"/>
                                                  <w:marTop w:val="0"/>
                                                  <w:marBottom w:val="0"/>
                                                  <w:divBdr>
                                                    <w:top w:val="none" w:sz="0" w:space="0" w:color="auto"/>
                                                    <w:left w:val="none" w:sz="0" w:space="0" w:color="auto"/>
                                                    <w:bottom w:val="none" w:sz="0" w:space="0" w:color="auto"/>
                                                    <w:right w:val="none" w:sz="0" w:space="0" w:color="auto"/>
                                                  </w:divBdr>
                                                  <w:divsChild>
                                                    <w:div w:id="1803040216">
                                                      <w:marLeft w:val="195"/>
                                                      <w:marRight w:val="195"/>
                                                      <w:marTop w:val="0"/>
                                                      <w:marBottom w:val="0"/>
                                                      <w:divBdr>
                                                        <w:top w:val="none" w:sz="0" w:space="0" w:color="auto"/>
                                                        <w:left w:val="none" w:sz="0" w:space="0" w:color="auto"/>
                                                        <w:bottom w:val="none" w:sz="0" w:space="0" w:color="auto"/>
                                                        <w:right w:val="none" w:sz="0" w:space="0" w:color="auto"/>
                                                      </w:divBdr>
                                                      <w:divsChild>
                                                        <w:div w:id="1603758067">
                                                          <w:marLeft w:val="0"/>
                                                          <w:marRight w:val="0"/>
                                                          <w:marTop w:val="0"/>
                                                          <w:marBottom w:val="0"/>
                                                          <w:divBdr>
                                                            <w:top w:val="none" w:sz="0" w:space="0" w:color="auto"/>
                                                            <w:left w:val="none" w:sz="0" w:space="0" w:color="auto"/>
                                                            <w:bottom w:val="none" w:sz="0" w:space="0" w:color="auto"/>
                                                            <w:right w:val="none" w:sz="0" w:space="0" w:color="auto"/>
                                                          </w:divBdr>
                                                          <w:divsChild>
                                                            <w:div w:id="548684270">
                                                              <w:marLeft w:val="0"/>
                                                              <w:marRight w:val="0"/>
                                                              <w:marTop w:val="0"/>
                                                              <w:marBottom w:val="0"/>
                                                              <w:divBdr>
                                                                <w:top w:val="none" w:sz="0" w:space="0" w:color="auto"/>
                                                                <w:left w:val="none" w:sz="0" w:space="0" w:color="auto"/>
                                                                <w:bottom w:val="none" w:sz="0" w:space="0" w:color="auto"/>
                                                                <w:right w:val="none" w:sz="0" w:space="0" w:color="auto"/>
                                                              </w:divBdr>
                                                              <w:divsChild>
                                                                <w:div w:id="9377821">
                                                                  <w:marLeft w:val="0"/>
                                                                  <w:marRight w:val="0"/>
                                                                  <w:marTop w:val="0"/>
                                                                  <w:marBottom w:val="0"/>
                                                                  <w:divBdr>
                                                                    <w:top w:val="none" w:sz="0" w:space="0" w:color="auto"/>
                                                                    <w:left w:val="none" w:sz="0" w:space="0" w:color="auto"/>
                                                                    <w:bottom w:val="none" w:sz="0" w:space="0" w:color="auto"/>
                                                                    <w:right w:val="none" w:sz="0" w:space="0" w:color="auto"/>
                                                                  </w:divBdr>
                                                                  <w:divsChild>
                                                                    <w:div w:id="880364256">
                                                                      <w:marLeft w:val="0"/>
                                                                      <w:marRight w:val="0"/>
                                                                      <w:marTop w:val="0"/>
                                                                      <w:marBottom w:val="0"/>
                                                                      <w:divBdr>
                                                                        <w:top w:val="none" w:sz="0" w:space="0" w:color="auto"/>
                                                                        <w:left w:val="none" w:sz="0" w:space="0" w:color="auto"/>
                                                                        <w:bottom w:val="none" w:sz="0" w:space="0" w:color="auto"/>
                                                                        <w:right w:val="none" w:sz="0" w:space="0" w:color="auto"/>
                                                                      </w:divBdr>
                                                                      <w:divsChild>
                                                                        <w:div w:id="2132094377">
                                                                          <w:marLeft w:val="0"/>
                                                                          <w:marRight w:val="0"/>
                                                                          <w:marTop w:val="0"/>
                                                                          <w:marBottom w:val="0"/>
                                                                          <w:divBdr>
                                                                            <w:top w:val="none" w:sz="0" w:space="0" w:color="auto"/>
                                                                            <w:left w:val="none" w:sz="0" w:space="0" w:color="auto"/>
                                                                            <w:bottom w:val="none" w:sz="0" w:space="0" w:color="auto"/>
                                                                            <w:right w:val="none" w:sz="0" w:space="0" w:color="auto"/>
                                                                          </w:divBdr>
                                                                          <w:divsChild>
                                                                            <w:div w:id="1283419804">
                                                                              <w:blockQuote w:val="1"/>
                                                                              <w:marLeft w:val="120"/>
                                                                              <w:marRight w:val="720"/>
                                                                              <w:marTop w:val="0"/>
                                                                              <w:marBottom w:val="0"/>
                                                                              <w:divBdr>
                                                                                <w:top w:val="none" w:sz="0" w:space="0" w:color="auto"/>
                                                                                <w:left w:val="none" w:sz="0" w:space="0" w:color="auto"/>
                                                                                <w:bottom w:val="none" w:sz="0" w:space="0" w:color="auto"/>
                                                                                <w:right w:val="none" w:sz="0" w:space="0" w:color="auto"/>
                                                                              </w:divBdr>
                                                                              <w:divsChild>
                                                                                <w:div w:id="1205559551">
                                                                                  <w:marLeft w:val="0"/>
                                                                                  <w:marRight w:val="0"/>
                                                                                  <w:marTop w:val="0"/>
                                                                                  <w:marBottom w:val="0"/>
                                                                                  <w:divBdr>
                                                                                    <w:top w:val="none" w:sz="0" w:space="0" w:color="auto"/>
                                                                                    <w:left w:val="none" w:sz="0" w:space="0" w:color="auto"/>
                                                                                    <w:bottom w:val="none" w:sz="0" w:space="0" w:color="auto"/>
                                                                                    <w:right w:val="none" w:sz="0" w:space="0" w:color="auto"/>
                                                                                  </w:divBdr>
                                                                                  <w:divsChild>
                                                                                    <w:div w:id="629436546">
                                                                                      <w:marLeft w:val="0"/>
                                                                                      <w:marRight w:val="0"/>
                                                                                      <w:marTop w:val="0"/>
                                                                                      <w:marBottom w:val="0"/>
                                                                                      <w:divBdr>
                                                                                        <w:top w:val="none" w:sz="0" w:space="0" w:color="auto"/>
                                                                                        <w:left w:val="none" w:sz="0" w:space="0" w:color="auto"/>
                                                                                        <w:bottom w:val="none" w:sz="0" w:space="0" w:color="auto"/>
                                                                                        <w:right w:val="none" w:sz="0" w:space="0" w:color="auto"/>
                                                                                      </w:divBdr>
                                                                                      <w:divsChild>
                                                                                        <w:div w:id="65997062">
                                                                                          <w:marLeft w:val="0"/>
                                                                                          <w:marRight w:val="0"/>
                                                                                          <w:marTop w:val="0"/>
                                                                                          <w:marBottom w:val="0"/>
                                                                                          <w:divBdr>
                                                                                            <w:top w:val="none" w:sz="0" w:space="0" w:color="auto"/>
                                                                                            <w:left w:val="none" w:sz="0" w:space="0" w:color="auto"/>
                                                                                            <w:bottom w:val="none" w:sz="0" w:space="0" w:color="auto"/>
                                                                                            <w:right w:val="none" w:sz="0" w:space="0" w:color="auto"/>
                                                                                          </w:divBdr>
                                                                                          <w:divsChild>
                                                                                            <w:div w:id="279667">
                                                                                              <w:marLeft w:val="0"/>
                                                                                              <w:marRight w:val="0"/>
                                                                                              <w:marTop w:val="0"/>
                                                                                              <w:marBottom w:val="0"/>
                                                                                              <w:divBdr>
                                                                                                <w:top w:val="none" w:sz="0" w:space="0" w:color="auto"/>
                                                                                                <w:left w:val="none" w:sz="0" w:space="0" w:color="auto"/>
                                                                                                <w:bottom w:val="none" w:sz="0" w:space="0" w:color="auto"/>
                                                                                                <w:right w:val="none" w:sz="0" w:space="0" w:color="auto"/>
                                                                                              </w:divBdr>
                                                                                              <w:divsChild>
                                                                                                <w:div w:id="513806283">
                                                                                                  <w:marLeft w:val="0"/>
                                                                                                  <w:marRight w:val="0"/>
                                                                                                  <w:marTop w:val="0"/>
                                                                                                  <w:marBottom w:val="0"/>
                                                                                                  <w:divBdr>
                                                                                                    <w:top w:val="none" w:sz="0" w:space="0" w:color="auto"/>
                                                                                                    <w:left w:val="none" w:sz="0" w:space="0" w:color="auto"/>
                                                                                                    <w:bottom w:val="none" w:sz="0" w:space="0" w:color="auto"/>
                                                                                                    <w:right w:val="none" w:sz="0" w:space="0" w:color="auto"/>
                                                                                                  </w:divBdr>
                                                                                                </w:div>
                                                                                                <w:div w:id="1490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1379271">
      <w:bodyDiv w:val="1"/>
      <w:marLeft w:val="0"/>
      <w:marRight w:val="0"/>
      <w:marTop w:val="0"/>
      <w:marBottom w:val="0"/>
      <w:divBdr>
        <w:top w:val="none" w:sz="0" w:space="0" w:color="auto"/>
        <w:left w:val="none" w:sz="0" w:space="0" w:color="auto"/>
        <w:bottom w:val="none" w:sz="0" w:space="0" w:color="auto"/>
        <w:right w:val="none" w:sz="0" w:space="0" w:color="auto"/>
      </w:divBdr>
    </w:div>
    <w:div w:id="1351757904">
      <w:bodyDiv w:val="1"/>
      <w:marLeft w:val="0"/>
      <w:marRight w:val="0"/>
      <w:marTop w:val="0"/>
      <w:marBottom w:val="0"/>
      <w:divBdr>
        <w:top w:val="none" w:sz="0" w:space="0" w:color="auto"/>
        <w:left w:val="none" w:sz="0" w:space="0" w:color="auto"/>
        <w:bottom w:val="none" w:sz="0" w:space="0" w:color="auto"/>
        <w:right w:val="none" w:sz="0" w:space="0" w:color="auto"/>
      </w:divBdr>
    </w:div>
    <w:div w:id="1355883407">
      <w:bodyDiv w:val="1"/>
      <w:marLeft w:val="0"/>
      <w:marRight w:val="0"/>
      <w:marTop w:val="0"/>
      <w:marBottom w:val="0"/>
      <w:divBdr>
        <w:top w:val="none" w:sz="0" w:space="0" w:color="auto"/>
        <w:left w:val="none" w:sz="0" w:space="0" w:color="auto"/>
        <w:bottom w:val="none" w:sz="0" w:space="0" w:color="auto"/>
        <w:right w:val="none" w:sz="0" w:space="0" w:color="auto"/>
      </w:divBdr>
      <w:divsChild>
        <w:div w:id="182788571">
          <w:marLeft w:val="0"/>
          <w:marRight w:val="0"/>
          <w:marTop w:val="0"/>
          <w:marBottom w:val="0"/>
          <w:divBdr>
            <w:top w:val="none" w:sz="0" w:space="0" w:color="auto"/>
            <w:left w:val="none" w:sz="0" w:space="0" w:color="auto"/>
            <w:bottom w:val="none" w:sz="0" w:space="0" w:color="auto"/>
            <w:right w:val="none" w:sz="0" w:space="0" w:color="auto"/>
          </w:divBdr>
          <w:divsChild>
            <w:div w:id="20985293">
              <w:marLeft w:val="0"/>
              <w:marRight w:val="0"/>
              <w:marTop w:val="0"/>
              <w:marBottom w:val="0"/>
              <w:divBdr>
                <w:top w:val="none" w:sz="0" w:space="0" w:color="auto"/>
                <w:left w:val="none" w:sz="0" w:space="0" w:color="auto"/>
                <w:bottom w:val="none" w:sz="0" w:space="0" w:color="auto"/>
                <w:right w:val="none" w:sz="0" w:space="0" w:color="auto"/>
              </w:divBdr>
              <w:divsChild>
                <w:div w:id="216749055">
                  <w:marLeft w:val="0"/>
                  <w:marRight w:val="0"/>
                  <w:marTop w:val="0"/>
                  <w:marBottom w:val="0"/>
                  <w:divBdr>
                    <w:top w:val="none" w:sz="0" w:space="0" w:color="auto"/>
                    <w:left w:val="none" w:sz="0" w:space="0" w:color="auto"/>
                    <w:bottom w:val="none" w:sz="0" w:space="0" w:color="auto"/>
                    <w:right w:val="none" w:sz="0" w:space="0" w:color="auto"/>
                  </w:divBdr>
                  <w:divsChild>
                    <w:div w:id="1938824251">
                      <w:marLeft w:val="0"/>
                      <w:marRight w:val="0"/>
                      <w:marTop w:val="0"/>
                      <w:marBottom w:val="0"/>
                      <w:divBdr>
                        <w:top w:val="none" w:sz="0" w:space="0" w:color="auto"/>
                        <w:left w:val="none" w:sz="0" w:space="0" w:color="auto"/>
                        <w:bottom w:val="none" w:sz="0" w:space="0" w:color="auto"/>
                        <w:right w:val="none" w:sz="0" w:space="0" w:color="auto"/>
                      </w:divBdr>
                      <w:divsChild>
                        <w:div w:id="2002002736">
                          <w:marLeft w:val="0"/>
                          <w:marRight w:val="0"/>
                          <w:marTop w:val="0"/>
                          <w:marBottom w:val="0"/>
                          <w:divBdr>
                            <w:top w:val="none" w:sz="0" w:space="0" w:color="auto"/>
                            <w:left w:val="none" w:sz="0" w:space="0" w:color="auto"/>
                            <w:bottom w:val="none" w:sz="0" w:space="0" w:color="auto"/>
                            <w:right w:val="none" w:sz="0" w:space="0" w:color="auto"/>
                          </w:divBdr>
                          <w:divsChild>
                            <w:div w:id="75634362">
                              <w:marLeft w:val="0"/>
                              <w:marRight w:val="0"/>
                              <w:marTop w:val="0"/>
                              <w:marBottom w:val="0"/>
                              <w:divBdr>
                                <w:top w:val="none" w:sz="0" w:space="0" w:color="auto"/>
                                <w:left w:val="none" w:sz="0" w:space="0" w:color="auto"/>
                                <w:bottom w:val="none" w:sz="0" w:space="0" w:color="auto"/>
                                <w:right w:val="none" w:sz="0" w:space="0" w:color="auto"/>
                              </w:divBdr>
                              <w:divsChild>
                                <w:div w:id="122500750">
                                  <w:marLeft w:val="0"/>
                                  <w:marRight w:val="0"/>
                                  <w:marTop w:val="0"/>
                                  <w:marBottom w:val="0"/>
                                  <w:divBdr>
                                    <w:top w:val="none" w:sz="0" w:space="0" w:color="auto"/>
                                    <w:left w:val="none" w:sz="0" w:space="0" w:color="auto"/>
                                    <w:bottom w:val="none" w:sz="0" w:space="0" w:color="auto"/>
                                    <w:right w:val="none" w:sz="0" w:space="0" w:color="auto"/>
                                  </w:divBdr>
                                  <w:divsChild>
                                    <w:div w:id="1760983312">
                                      <w:marLeft w:val="0"/>
                                      <w:marRight w:val="0"/>
                                      <w:marTop w:val="0"/>
                                      <w:marBottom w:val="0"/>
                                      <w:divBdr>
                                        <w:top w:val="none" w:sz="0" w:space="0" w:color="auto"/>
                                        <w:left w:val="none" w:sz="0" w:space="0" w:color="auto"/>
                                        <w:bottom w:val="none" w:sz="0" w:space="0" w:color="auto"/>
                                        <w:right w:val="none" w:sz="0" w:space="0" w:color="auto"/>
                                      </w:divBdr>
                                      <w:divsChild>
                                        <w:div w:id="397244704">
                                          <w:marLeft w:val="75"/>
                                          <w:marRight w:val="75"/>
                                          <w:marTop w:val="0"/>
                                          <w:marBottom w:val="0"/>
                                          <w:divBdr>
                                            <w:top w:val="none" w:sz="0" w:space="0" w:color="auto"/>
                                            <w:left w:val="none" w:sz="0" w:space="0" w:color="auto"/>
                                            <w:bottom w:val="none" w:sz="0" w:space="0" w:color="auto"/>
                                            <w:right w:val="none" w:sz="0" w:space="0" w:color="auto"/>
                                          </w:divBdr>
                                          <w:divsChild>
                                            <w:div w:id="1978797311">
                                              <w:marLeft w:val="0"/>
                                              <w:marRight w:val="0"/>
                                              <w:marTop w:val="60"/>
                                              <w:marBottom w:val="0"/>
                                              <w:divBdr>
                                                <w:top w:val="none" w:sz="0" w:space="0" w:color="auto"/>
                                                <w:left w:val="none" w:sz="0" w:space="0" w:color="auto"/>
                                                <w:bottom w:val="none" w:sz="0" w:space="0" w:color="auto"/>
                                                <w:right w:val="none" w:sz="0" w:space="0" w:color="auto"/>
                                              </w:divBdr>
                                              <w:divsChild>
                                                <w:div w:id="57019793">
                                                  <w:marLeft w:val="0"/>
                                                  <w:marRight w:val="0"/>
                                                  <w:marTop w:val="0"/>
                                                  <w:marBottom w:val="0"/>
                                                  <w:divBdr>
                                                    <w:top w:val="none" w:sz="0" w:space="0" w:color="auto"/>
                                                    <w:left w:val="none" w:sz="0" w:space="0" w:color="auto"/>
                                                    <w:bottom w:val="none" w:sz="0" w:space="0" w:color="auto"/>
                                                    <w:right w:val="none" w:sz="0" w:space="0" w:color="auto"/>
                                                  </w:divBdr>
                                                  <w:divsChild>
                                                    <w:div w:id="702290969">
                                                      <w:marLeft w:val="195"/>
                                                      <w:marRight w:val="195"/>
                                                      <w:marTop w:val="0"/>
                                                      <w:marBottom w:val="0"/>
                                                      <w:divBdr>
                                                        <w:top w:val="none" w:sz="0" w:space="0" w:color="auto"/>
                                                        <w:left w:val="none" w:sz="0" w:space="0" w:color="auto"/>
                                                        <w:bottom w:val="none" w:sz="0" w:space="0" w:color="auto"/>
                                                        <w:right w:val="none" w:sz="0" w:space="0" w:color="auto"/>
                                                      </w:divBdr>
                                                      <w:divsChild>
                                                        <w:div w:id="1364944017">
                                                          <w:marLeft w:val="0"/>
                                                          <w:marRight w:val="0"/>
                                                          <w:marTop w:val="0"/>
                                                          <w:marBottom w:val="0"/>
                                                          <w:divBdr>
                                                            <w:top w:val="none" w:sz="0" w:space="0" w:color="auto"/>
                                                            <w:left w:val="none" w:sz="0" w:space="0" w:color="auto"/>
                                                            <w:bottom w:val="none" w:sz="0" w:space="0" w:color="auto"/>
                                                            <w:right w:val="none" w:sz="0" w:space="0" w:color="auto"/>
                                                          </w:divBdr>
                                                          <w:divsChild>
                                                            <w:div w:id="291138973">
                                                              <w:marLeft w:val="0"/>
                                                              <w:marRight w:val="0"/>
                                                              <w:marTop w:val="0"/>
                                                              <w:marBottom w:val="0"/>
                                                              <w:divBdr>
                                                                <w:top w:val="none" w:sz="0" w:space="0" w:color="auto"/>
                                                                <w:left w:val="none" w:sz="0" w:space="0" w:color="auto"/>
                                                                <w:bottom w:val="none" w:sz="0" w:space="0" w:color="auto"/>
                                                                <w:right w:val="none" w:sz="0" w:space="0" w:color="auto"/>
                                                              </w:divBdr>
                                                              <w:divsChild>
                                                                <w:div w:id="216016942">
                                                                  <w:marLeft w:val="0"/>
                                                                  <w:marRight w:val="0"/>
                                                                  <w:marTop w:val="0"/>
                                                                  <w:marBottom w:val="0"/>
                                                                  <w:divBdr>
                                                                    <w:top w:val="none" w:sz="0" w:space="0" w:color="auto"/>
                                                                    <w:left w:val="none" w:sz="0" w:space="0" w:color="auto"/>
                                                                    <w:bottom w:val="none" w:sz="0" w:space="0" w:color="auto"/>
                                                                    <w:right w:val="none" w:sz="0" w:space="0" w:color="auto"/>
                                                                  </w:divBdr>
                                                                  <w:divsChild>
                                                                    <w:div w:id="250436711">
                                                                      <w:marLeft w:val="0"/>
                                                                      <w:marRight w:val="0"/>
                                                                      <w:marTop w:val="0"/>
                                                                      <w:marBottom w:val="0"/>
                                                                      <w:divBdr>
                                                                        <w:top w:val="none" w:sz="0" w:space="0" w:color="auto"/>
                                                                        <w:left w:val="none" w:sz="0" w:space="0" w:color="auto"/>
                                                                        <w:bottom w:val="none" w:sz="0" w:space="0" w:color="auto"/>
                                                                        <w:right w:val="none" w:sz="0" w:space="0" w:color="auto"/>
                                                                      </w:divBdr>
                                                                      <w:divsChild>
                                                                        <w:div w:id="409274843">
                                                                          <w:marLeft w:val="0"/>
                                                                          <w:marRight w:val="0"/>
                                                                          <w:marTop w:val="0"/>
                                                                          <w:marBottom w:val="0"/>
                                                                          <w:divBdr>
                                                                            <w:top w:val="none" w:sz="0" w:space="0" w:color="auto"/>
                                                                            <w:left w:val="none" w:sz="0" w:space="0" w:color="auto"/>
                                                                            <w:bottom w:val="none" w:sz="0" w:space="0" w:color="auto"/>
                                                                            <w:right w:val="none" w:sz="0" w:space="0" w:color="auto"/>
                                                                          </w:divBdr>
                                                                          <w:divsChild>
                                                                            <w:div w:id="2920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2533922">
      <w:bodyDiv w:val="1"/>
      <w:marLeft w:val="0"/>
      <w:marRight w:val="0"/>
      <w:marTop w:val="0"/>
      <w:marBottom w:val="0"/>
      <w:divBdr>
        <w:top w:val="none" w:sz="0" w:space="0" w:color="auto"/>
        <w:left w:val="none" w:sz="0" w:space="0" w:color="auto"/>
        <w:bottom w:val="none" w:sz="0" w:space="0" w:color="auto"/>
        <w:right w:val="none" w:sz="0" w:space="0" w:color="auto"/>
      </w:divBdr>
      <w:divsChild>
        <w:div w:id="99766643">
          <w:marLeft w:val="0"/>
          <w:marRight w:val="0"/>
          <w:marTop w:val="0"/>
          <w:marBottom w:val="0"/>
          <w:divBdr>
            <w:top w:val="none" w:sz="0" w:space="0" w:color="auto"/>
            <w:left w:val="none" w:sz="0" w:space="0" w:color="auto"/>
            <w:bottom w:val="none" w:sz="0" w:space="0" w:color="auto"/>
            <w:right w:val="none" w:sz="0" w:space="0" w:color="auto"/>
          </w:divBdr>
          <w:divsChild>
            <w:div w:id="343629964">
              <w:marLeft w:val="0"/>
              <w:marRight w:val="0"/>
              <w:marTop w:val="0"/>
              <w:marBottom w:val="0"/>
              <w:divBdr>
                <w:top w:val="none" w:sz="0" w:space="0" w:color="auto"/>
                <w:left w:val="none" w:sz="0" w:space="0" w:color="auto"/>
                <w:bottom w:val="none" w:sz="0" w:space="0" w:color="auto"/>
                <w:right w:val="none" w:sz="0" w:space="0" w:color="auto"/>
              </w:divBdr>
              <w:divsChild>
                <w:div w:id="1822383685">
                  <w:marLeft w:val="0"/>
                  <w:marRight w:val="0"/>
                  <w:marTop w:val="0"/>
                  <w:marBottom w:val="0"/>
                  <w:divBdr>
                    <w:top w:val="none" w:sz="0" w:space="0" w:color="auto"/>
                    <w:left w:val="none" w:sz="0" w:space="0" w:color="auto"/>
                    <w:bottom w:val="none" w:sz="0" w:space="0" w:color="auto"/>
                    <w:right w:val="none" w:sz="0" w:space="0" w:color="auto"/>
                  </w:divBdr>
                  <w:divsChild>
                    <w:div w:id="1568539611">
                      <w:marLeft w:val="0"/>
                      <w:marRight w:val="0"/>
                      <w:marTop w:val="0"/>
                      <w:marBottom w:val="0"/>
                      <w:divBdr>
                        <w:top w:val="none" w:sz="0" w:space="0" w:color="auto"/>
                        <w:left w:val="none" w:sz="0" w:space="0" w:color="auto"/>
                        <w:bottom w:val="none" w:sz="0" w:space="0" w:color="auto"/>
                        <w:right w:val="none" w:sz="0" w:space="0" w:color="auto"/>
                      </w:divBdr>
                      <w:divsChild>
                        <w:div w:id="211620007">
                          <w:marLeft w:val="0"/>
                          <w:marRight w:val="0"/>
                          <w:marTop w:val="0"/>
                          <w:marBottom w:val="0"/>
                          <w:divBdr>
                            <w:top w:val="none" w:sz="0" w:space="0" w:color="auto"/>
                            <w:left w:val="none" w:sz="0" w:space="0" w:color="auto"/>
                            <w:bottom w:val="none" w:sz="0" w:space="0" w:color="auto"/>
                            <w:right w:val="none" w:sz="0" w:space="0" w:color="auto"/>
                          </w:divBdr>
                          <w:divsChild>
                            <w:div w:id="1206140539">
                              <w:marLeft w:val="0"/>
                              <w:marRight w:val="0"/>
                              <w:marTop w:val="0"/>
                              <w:marBottom w:val="0"/>
                              <w:divBdr>
                                <w:top w:val="none" w:sz="0" w:space="0" w:color="auto"/>
                                <w:left w:val="none" w:sz="0" w:space="0" w:color="auto"/>
                                <w:bottom w:val="none" w:sz="0" w:space="0" w:color="auto"/>
                                <w:right w:val="none" w:sz="0" w:space="0" w:color="auto"/>
                              </w:divBdr>
                              <w:divsChild>
                                <w:div w:id="305283422">
                                  <w:marLeft w:val="0"/>
                                  <w:marRight w:val="0"/>
                                  <w:marTop w:val="0"/>
                                  <w:marBottom w:val="0"/>
                                  <w:divBdr>
                                    <w:top w:val="none" w:sz="0" w:space="0" w:color="auto"/>
                                    <w:left w:val="none" w:sz="0" w:space="0" w:color="auto"/>
                                    <w:bottom w:val="none" w:sz="0" w:space="0" w:color="auto"/>
                                    <w:right w:val="none" w:sz="0" w:space="0" w:color="auto"/>
                                  </w:divBdr>
                                  <w:divsChild>
                                    <w:div w:id="1315328563">
                                      <w:marLeft w:val="0"/>
                                      <w:marRight w:val="0"/>
                                      <w:marTop w:val="0"/>
                                      <w:marBottom w:val="0"/>
                                      <w:divBdr>
                                        <w:top w:val="none" w:sz="0" w:space="0" w:color="auto"/>
                                        <w:left w:val="none" w:sz="0" w:space="0" w:color="auto"/>
                                        <w:bottom w:val="none" w:sz="0" w:space="0" w:color="auto"/>
                                        <w:right w:val="none" w:sz="0" w:space="0" w:color="auto"/>
                                      </w:divBdr>
                                      <w:divsChild>
                                        <w:div w:id="434328230">
                                          <w:marLeft w:val="75"/>
                                          <w:marRight w:val="75"/>
                                          <w:marTop w:val="0"/>
                                          <w:marBottom w:val="0"/>
                                          <w:divBdr>
                                            <w:top w:val="none" w:sz="0" w:space="0" w:color="auto"/>
                                            <w:left w:val="none" w:sz="0" w:space="0" w:color="auto"/>
                                            <w:bottom w:val="none" w:sz="0" w:space="0" w:color="auto"/>
                                            <w:right w:val="none" w:sz="0" w:space="0" w:color="auto"/>
                                          </w:divBdr>
                                          <w:divsChild>
                                            <w:div w:id="1568030925">
                                              <w:marLeft w:val="0"/>
                                              <w:marRight w:val="0"/>
                                              <w:marTop w:val="60"/>
                                              <w:marBottom w:val="0"/>
                                              <w:divBdr>
                                                <w:top w:val="none" w:sz="0" w:space="0" w:color="auto"/>
                                                <w:left w:val="none" w:sz="0" w:space="0" w:color="auto"/>
                                                <w:bottom w:val="none" w:sz="0" w:space="0" w:color="auto"/>
                                                <w:right w:val="none" w:sz="0" w:space="0" w:color="auto"/>
                                              </w:divBdr>
                                              <w:divsChild>
                                                <w:div w:id="2051566942">
                                                  <w:marLeft w:val="0"/>
                                                  <w:marRight w:val="0"/>
                                                  <w:marTop w:val="0"/>
                                                  <w:marBottom w:val="0"/>
                                                  <w:divBdr>
                                                    <w:top w:val="none" w:sz="0" w:space="0" w:color="auto"/>
                                                    <w:left w:val="none" w:sz="0" w:space="0" w:color="auto"/>
                                                    <w:bottom w:val="none" w:sz="0" w:space="0" w:color="auto"/>
                                                    <w:right w:val="none" w:sz="0" w:space="0" w:color="auto"/>
                                                  </w:divBdr>
                                                  <w:divsChild>
                                                    <w:div w:id="1496457755">
                                                      <w:marLeft w:val="195"/>
                                                      <w:marRight w:val="195"/>
                                                      <w:marTop w:val="0"/>
                                                      <w:marBottom w:val="0"/>
                                                      <w:divBdr>
                                                        <w:top w:val="none" w:sz="0" w:space="0" w:color="auto"/>
                                                        <w:left w:val="none" w:sz="0" w:space="0" w:color="auto"/>
                                                        <w:bottom w:val="none" w:sz="0" w:space="0" w:color="auto"/>
                                                        <w:right w:val="none" w:sz="0" w:space="0" w:color="auto"/>
                                                      </w:divBdr>
                                                      <w:divsChild>
                                                        <w:div w:id="1544825851">
                                                          <w:marLeft w:val="0"/>
                                                          <w:marRight w:val="0"/>
                                                          <w:marTop w:val="0"/>
                                                          <w:marBottom w:val="0"/>
                                                          <w:divBdr>
                                                            <w:top w:val="none" w:sz="0" w:space="0" w:color="auto"/>
                                                            <w:left w:val="none" w:sz="0" w:space="0" w:color="auto"/>
                                                            <w:bottom w:val="none" w:sz="0" w:space="0" w:color="auto"/>
                                                            <w:right w:val="none" w:sz="0" w:space="0" w:color="auto"/>
                                                          </w:divBdr>
                                                          <w:divsChild>
                                                            <w:div w:id="9070428">
                                                              <w:marLeft w:val="0"/>
                                                              <w:marRight w:val="0"/>
                                                              <w:marTop w:val="0"/>
                                                              <w:marBottom w:val="0"/>
                                                              <w:divBdr>
                                                                <w:top w:val="none" w:sz="0" w:space="0" w:color="auto"/>
                                                                <w:left w:val="none" w:sz="0" w:space="0" w:color="auto"/>
                                                                <w:bottom w:val="none" w:sz="0" w:space="0" w:color="auto"/>
                                                                <w:right w:val="none" w:sz="0" w:space="0" w:color="auto"/>
                                                              </w:divBdr>
                                                              <w:divsChild>
                                                                <w:div w:id="1886677943">
                                                                  <w:marLeft w:val="0"/>
                                                                  <w:marRight w:val="0"/>
                                                                  <w:marTop w:val="0"/>
                                                                  <w:marBottom w:val="0"/>
                                                                  <w:divBdr>
                                                                    <w:top w:val="none" w:sz="0" w:space="0" w:color="auto"/>
                                                                    <w:left w:val="none" w:sz="0" w:space="0" w:color="auto"/>
                                                                    <w:bottom w:val="none" w:sz="0" w:space="0" w:color="auto"/>
                                                                    <w:right w:val="none" w:sz="0" w:space="0" w:color="auto"/>
                                                                  </w:divBdr>
                                                                  <w:divsChild>
                                                                    <w:div w:id="69088386">
                                                                      <w:marLeft w:val="0"/>
                                                                      <w:marRight w:val="0"/>
                                                                      <w:marTop w:val="0"/>
                                                                      <w:marBottom w:val="0"/>
                                                                      <w:divBdr>
                                                                        <w:top w:val="none" w:sz="0" w:space="0" w:color="auto"/>
                                                                        <w:left w:val="none" w:sz="0" w:space="0" w:color="auto"/>
                                                                        <w:bottom w:val="none" w:sz="0" w:space="0" w:color="auto"/>
                                                                        <w:right w:val="none" w:sz="0" w:space="0" w:color="auto"/>
                                                                      </w:divBdr>
                                                                      <w:divsChild>
                                                                        <w:div w:id="1657758190">
                                                                          <w:marLeft w:val="0"/>
                                                                          <w:marRight w:val="0"/>
                                                                          <w:marTop w:val="0"/>
                                                                          <w:marBottom w:val="0"/>
                                                                          <w:divBdr>
                                                                            <w:top w:val="none" w:sz="0" w:space="0" w:color="auto"/>
                                                                            <w:left w:val="none" w:sz="0" w:space="0" w:color="auto"/>
                                                                            <w:bottom w:val="none" w:sz="0" w:space="0" w:color="auto"/>
                                                                            <w:right w:val="none" w:sz="0" w:space="0" w:color="auto"/>
                                                                          </w:divBdr>
                                                                          <w:divsChild>
                                                                            <w:div w:id="8625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5002946">
      <w:bodyDiv w:val="1"/>
      <w:marLeft w:val="0"/>
      <w:marRight w:val="0"/>
      <w:marTop w:val="0"/>
      <w:marBottom w:val="0"/>
      <w:divBdr>
        <w:top w:val="none" w:sz="0" w:space="0" w:color="auto"/>
        <w:left w:val="none" w:sz="0" w:space="0" w:color="auto"/>
        <w:bottom w:val="none" w:sz="0" w:space="0" w:color="auto"/>
        <w:right w:val="none" w:sz="0" w:space="0" w:color="auto"/>
      </w:divBdr>
    </w:div>
    <w:div w:id="1962418948">
      <w:bodyDiv w:val="1"/>
      <w:marLeft w:val="0"/>
      <w:marRight w:val="0"/>
      <w:marTop w:val="0"/>
      <w:marBottom w:val="0"/>
      <w:divBdr>
        <w:top w:val="none" w:sz="0" w:space="0" w:color="auto"/>
        <w:left w:val="none" w:sz="0" w:space="0" w:color="auto"/>
        <w:bottom w:val="none" w:sz="0" w:space="0" w:color="auto"/>
        <w:right w:val="none" w:sz="0" w:space="0" w:color="auto"/>
      </w:divBdr>
    </w:div>
    <w:div w:id="205830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1453</TotalTime>
  <Pages>27</Pages>
  <Words>2427</Words>
  <Characters>13835</Characters>
  <Application>Microsoft Office Word</Application>
  <DocSecurity>0</DocSecurity>
  <Lines>115</Lines>
  <Paragraphs>32</Paragraphs>
  <ScaleCrop>false</ScaleCrop>
  <Company/>
  <LinksUpToDate>false</LinksUpToDate>
  <CharactersWithSpaces>16230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余新泰</cp:lastModifiedBy>
  <cp:revision>102</cp:revision>
  <dcterms:created xsi:type="dcterms:W3CDTF">2017-07-12T05:28:00Z</dcterms:created>
  <dcterms:modified xsi:type="dcterms:W3CDTF">2017-09-28T01:52:00Z</dcterms:modified>
</cp:coreProperties>
</file>